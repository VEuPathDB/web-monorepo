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2F3EB73E" w:rsidR="00652F58" w:rsidRPr="00AB6034" w:rsidRDefault="00B27400" w:rsidP="009A5DA7">
      <w:pPr>
        <w:keepNext/>
        <w:keepLines/>
        <w:spacing w:after="0" w:line="240" w:lineRule="auto"/>
        <w:jc w:val="center"/>
        <w:outlineLvl w:val="0"/>
        <w:rPr>
          <w:rFonts w:ascii="Times New Roman" w:hAnsi="Times New Roman" w:cs="Times New Roman"/>
          <w:b/>
          <w:sz w:val="24"/>
          <w:szCs w:val="24"/>
        </w:rPr>
      </w:pPr>
      <w:r w:rsidRPr="00AB603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AB6034">
        <w:rPr>
          <w:rFonts w:ascii="Times New Roman" w:hAnsi="Times New Roman" w:cs="Times New Roman"/>
          <w:b/>
        </w:rPr>
        <w:t>CONSENT TO PARTICIPATE IN RESEARCH</w:t>
      </w:r>
    </w:p>
    <w:p w14:paraId="5A2EAB8D" w14:textId="310019AC" w:rsidR="00DB7267" w:rsidRPr="00AB6034" w:rsidRDefault="00691547" w:rsidP="00652F58">
      <w:pPr>
        <w:keepNext/>
        <w:keepLines/>
        <w:spacing w:after="0" w:line="240" w:lineRule="auto"/>
        <w:jc w:val="center"/>
        <w:outlineLvl w:val="0"/>
        <w:rPr>
          <w:rFonts w:ascii="Times New Roman" w:eastAsiaTheme="majorEastAsia" w:hAnsi="Times New Roman" w:cs="Times New Roman"/>
          <w:b/>
          <w:bCs/>
        </w:rPr>
      </w:pPr>
      <w:r w:rsidRPr="00AB6034">
        <w:rPr>
          <w:rFonts w:ascii="Times New Roman" w:hAnsi="Times New Roman" w:cs="Times New Roman"/>
          <w:b/>
        </w:rPr>
        <w:t>WASH BENEFITS</w:t>
      </w:r>
      <w:r w:rsidR="008B4558" w:rsidRPr="00AB6034">
        <w:rPr>
          <w:rFonts w:ascii="Times New Roman" w:hAnsi="Times New Roman" w:cs="Times New Roman"/>
          <w:b/>
        </w:rPr>
        <w:t xml:space="preserve"> </w:t>
      </w:r>
      <w:r w:rsidR="0055216C" w:rsidRPr="00AB6034">
        <w:rPr>
          <w:rFonts w:ascii="Times New Roman" w:hAnsi="Times New Roman" w:cs="Times New Roman"/>
          <w:b/>
        </w:rPr>
        <w:t>ENVIRONMENTAL SAMPLING</w:t>
      </w:r>
      <w:r w:rsidR="00C31E5B" w:rsidRPr="00AB6034">
        <w:rPr>
          <w:rFonts w:ascii="Times New Roman" w:hAnsi="Times New Roman" w:cs="Times New Roman"/>
          <w:b/>
        </w:rPr>
        <w:t xml:space="preserve"> </w:t>
      </w:r>
      <w:r w:rsidR="00C31E5B" w:rsidRPr="00AB6034">
        <w:rPr>
          <w:rFonts w:ascii="Times New Roman" w:hAnsi="Times New Roman" w:cs="Times New Roman"/>
          <w:b/>
          <w:i/>
        </w:rPr>
        <w:t xml:space="preserve">VERBAL </w:t>
      </w:r>
      <w:r w:rsidR="00DB7267" w:rsidRPr="00AB6034">
        <w:rPr>
          <w:rFonts w:ascii="Times New Roman" w:hAnsi="Times New Roman" w:cs="Times New Roman"/>
          <w:b/>
        </w:rPr>
        <w:t>CONSENT</w:t>
      </w:r>
    </w:p>
    <w:p w14:paraId="4B78247A" w14:textId="77777777" w:rsidR="00DB7267" w:rsidRPr="00AB6034"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AB6034" w:rsidRDefault="00DB7267" w:rsidP="00DB7267">
      <w:pPr>
        <w:jc w:val="both"/>
        <w:rPr>
          <w:rFonts w:ascii="Times New Roman" w:eastAsia="Calibri" w:hAnsi="Times New Roman" w:cs="Times New Roman"/>
        </w:rPr>
      </w:pPr>
      <w:r w:rsidRPr="00AB6034">
        <w:rPr>
          <w:rFonts w:ascii="Times New Roman" w:eastAsia="Calibri" w:hAnsi="Times New Roman" w:cs="Times New Roman"/>
          <w:b/>
        </w:rPr>
        <w:t>Study</w:t>
      </w:r>
      <w:r w:rsidRPr="00AB6034">
        <w:rPr>
          <w:rFonts w:ascii="Times New Roman" w:eastAsia="Calibri" w:hAnsi="Times New Roman" w:cs="Times New Roman"/>
        </w:rPr>
        <w:t xml:space="preserve"> </w:t>
      </w:r>
      <w:r w:rsidRPr="00AB6034">
        <w:rPr>
          <w:rFonts w:ascii="Times New Roman" w:eastAsia="Calibri" w:hAnsi="Times New Roman" w:cs="Times New Roman"/>
          <w:b/>
        </w:rPr>
        <w:t>Title</w:t>
      </w:r>
      <w:r w:rsidRPr="00AB6034">
        <w:rPr>
          <w:rFonts w:ascii="Times New Roman" w:eastAsia="Calibri" w:hAnsi="Times New Roman" w:cs="Times New Roman"/>
        </w:rPr>
        <w:t xml:space="preserve">:  </w:t>
      </w:r>
      <w:r w:rsidRPr="00AB6034">
        <w:rPr>
          <w:rFonts w:ascii="Times New Roman" w:eastAsia="Cambria" w:hAnsi="Times New Roman" w:cs="Times New Roman"/>
        </w:rPr>
        <w:t>WASH Benefits - Handwashing, Water Treatment, Sanitation, and Nutrition Interventions and Outcome Measures in Rural Kenya</w:t>
      </w:r>
      <w:r w:rsidRPr="00AB6034">
        <w:rPr>
          <w:rFonts w:ascii="Times New Roman" w:eastAsia="Calibri" w:hAnsi="Times New Roman" w:cs="Times New Roman"/>
        </w:rPr>
        <w:t xml:space="preserve"> (also known as the Child Health Project)</w:t>
      </w:r>
    </w:p>
    <w:p w14:paraId="5EF8778C" w14:textId="5699FCE6" w:rsidR="00652F58" w:rsidRPr="00AB6034" w:rsidRDefault="00652F58" w:rsidP="0008367B">
      <w:pPr>
        <w:spacing w:after="0" w:line="240" w:lineRule="auto"/>
        <w:rPr>
          <w:rFonts w:ascii="Times New Roman" w:hAnsi="Times New Roman" w:cs="Times New Roman"/>
          <w:b/>
        </w:rPr>
      </w:pPr>
      <w:r w:rsidRPr="00AB6034">
        <w:rPr>
          <w:rFonts w:ascii="Times New Roman" w:hAnsi="Times New Roman" w:cs="Times New Roman"/>
          <w:b/>
        </w:rPr>
        <w:t>Introduction</w:t>
      </w:r>
    </w:p>
    <w:p w14:paraId="1696D5B9" w14:textId="73F3719E" w:rsidR="00760581" w:rsidRPr="00AB6034" w:rsidRDefault="00652F58" w:rsidP="0008367B">
      <w:pPr>
        <w:spacing w:after="0" w:line="240" w:lineRule="auto"/>
        <w:rPr>
          <w:rFonts w:ascii="Times New Roman" w:eastAsia="Calibri" w:hAnsi="Times New Roman" w:cs="Times New Roman"/>
        </w:rPr>
      </w:pPr>
      <w:r w:rsidRPr="00AB6034">
        <w:rPr>
          <w:rFonts w:ascii="Times New Roman" w:hAnsi="Times New Roman" w:cs="Times New Roman"/>
        </w:rPr>
        <w:t xml:space="preserve">My name is </w:t>
      </w:r>
      <w:r w:rsidRPr="00AB6034">
        <w:rPr>
          <w:rFonts w:ascii="Times New Roman" w:hAnsi="Times New Roman" w:cs="Times New Roman"/>
          <w:i/>
        </w:rPr>
        <w:t xml:space="preserve">_______________, [staff name], </w:t>
      </w:r>
      <w:r w:rsidRPr="00AB6034">
        <w:rPr>
          <w:rFonts w:ascii="Times New Roman" w:eastAsia="Calibri" w:hAnsi="Times New Roman" w:cs="Times New Roman"/>
        </w:rPr>
        <w:t xml:space="preserve">I am from Innovations for Poverty Action (IPA) in [KAKAMEGA/BUNGOMA] Town. I am working with Clair Null from </w:t>
      </w:r>
      <w:r w:rsidR="0000711A" w:rsidRPr="00AB6034">
        <w:rPr>
          <w:rFonts w:ascii="Times New Roman" w:eastAsia="Calibri" w:hAnsi="Times New Roman" w:cs="Times New Roman"/>
        </w:rPr>
        <w:t xml:space="preserve">Innovations for Poverty Action </w:t>
      </w:r>
      <w:r w:rsidRPr="00AB6034">
        <w:rPr>
          <w:rFonts w:ascii="Times New Roman" w:eastAsia="Calibri" w:hAnsi="Times New Roman" w:cs="Times New Roman"/>
        </w:rPr>
        <w:t xml:space="preserve"> </w:t>
      </w:r>
      <w:ins w:id="0" w:author="Holly Dentz" w:date="2015-04-19T02:16:00Z">
        <w:r w:rsidR="007A54A4" w:rsidRPr="007A54A4">
          <w:rPr>
            <w:rFonts w:ascii="Times New Roman" w:eastAsia="Calibri" w:hAnsi="Times New Roman" w:cs="Times New Roman"/>
          </w:rPr>
          <w:t>and with scientists at the University of Californi</w:t>
        </w:r>
        <w:r w:rsidR="007A54A4">
          <w:rPr>
            <w:rFonts w:ascii="Times New Roman" w:eastAsia="Calibri" w:hAnsi="Times New Roman" w:cs="Times New Roman"/>
          </w:rPr>
          <w:t xml:space="preserve">a, Berkeley </w:t>
        </w:r>
      </w:ins>
      <w:r w:rsidRPr="007A54A4">
        <w:rPr>
          <w:rFonts w:ascii="Times New Roman" w:eastAsia="Calibri" w:hAnsi="Times New Roman" w:cs="Times New Roman"/>
        </w:rPr>
        <w:t>in the United States. I am [We</w:t>
      </w:r>
      <w:r w:rsidRPr="00AB6034">
        <w:rPr>
          <w:rFonts w:ascii="Times New Roman" w:hAnsi="Times New Roman" w:cs="Times New Roman"/>
          <w:i/>
        </w:rPr>
        <w:t xml:space="preserve"> are]</w:t>
      </w:r>
      <w:r w:rsidRPr="00AB6034">
        <w:rPr>
          <w:rFonts w:ascii="Times New Roman" w:hAnsi="Times New Roman" w:cs="Times New Roman"/>
        </w:rPr>
        <w:t xml:space="preserve"> planning to conduct a follow up to our research study, which I invite you to take part in.</w:t>
      </w:r>
      <w:r w:rsidRPr="00AB6034">
        <w:rPr>
          <w:rFonts w:ascii="Times New Roman" w:eastAsia="Calibri" w:hAnsi="Times New Roman" w:cs="Times New Roman"/>
        </w:rPr>
        <w:t xml:space="preserve"> </w:t>
      </w:r>
    </w:p>
    <w:p w14:paraId="7C55BB31" w14:textId="77777777" w:rsidR="00760581" w:rsidRPr="00AB6034" w:rsidRDefault="00760581" w:rsidP="0008367B">
      <w:pPr>
        <w:spacing w:after="0" w:line="240" w:lineRule="auto"/>
        <w:rPr>
          <w:rFonts w:ascii="Times New Roman" w:eastAsia="Calibri" w:hAnsi="Times New Roman" w:cs="Times New Roman"/>
        </w:rPr>
      </w:pPr>
    </w:p>
    <w:p w14:paraId="0E68ED29" w14:textId="44130AE5" w:rsidR="0008367B" w:rsidRPr="00AB6034" w:rsidRDefault="00760581" w:rsidP="00A15D38">
      <w:pPr>
        <w:rPr>
          <w:rFonts w:ascii="Times New Roman" w:hAnsi="Times New Roman" w:cs="Times New Roman"/>
          <w:i/>
        </w:rPr>
      </w:pPr>
      <w:r w:rsidRPr="00AB6034">
        <w:rPr>
          <w:rFonts w:ascii="Times New Roman" w:hAnsi="Times New Roman" w:cs="Times New Roman"/>
        </w:rPr>
        <w:t xml:space="preserve">You are being invited to participate in </w:t>
      </w:r>
      <w:r w:rsidR="00D70BA6" w:rsidRPr="00AB6034">
        <w:rPr>
          <w:rFonts w:ascii="Times New Roman" w:hAnsi="Times New Roman" w:cs="Times New Roman"/>
        </w:rPr>
        <w:t xml:space="preserve">this study because </w:t>
      </w:r>
      <w:r w:rsidR="0055216C" w:rsidRPr="00AB6034">
        <w:rPr>
          <w:rFonts w:ascii="Times New Roman" w:hAnsi="Times New Roman" w:cs="Times New Roman"/>
        </w:rPr>
        <w:t>we have worked with your family before as part of the Child Health study.</w:t>
      </w:r>
    </w:p>
    <w:p w14:paraId="7C26C55D" w14:textId="694C2F6C" w:rsidR="00652F58" w:rsidRPr="00AB6034" w:rsidRDefault="00652F58" w:rsidP="0008367B">
      <w:pPr>
        <w:spacing w:after="0"/>
        <w:rPr>
          <w:rFonts w:ascii="Times New Roman" w:hAnsi="Times New Roman" w:cs="Times New Roman"/>
          <w:b/>
        </w:rPr>
      </w:pPr>
      <w:r w:rsidRPr="00AB6034">
        <w:rPr>
          <w:rFonts w:ascii="Times New Roman" w:hAnsi="Times New Roman" w:cs="Times New Roman"/>
          <w:b/>
        </w:rPr>
        <w:t>Purpose</w:t>
      </w:r>
    </w:p>
    <w:p w14:paraId="6A5EECCC" w14:textId="28893412" w:rsidR="0008367B" w:rsidRPr="00AB6034" w:rsidRDefault="00652F58" w:rsidP="00A15D38">
      <w:pPr>
        <w:rPr>
          <w:rFonts w:ascii="Times New Roman" w:hAnsi="Times New Roman" w:cs="Times New Roman"/>
          <w:i/>
        </w:rPr>
      </w:pPr>
      <w:r w:rsidRPr="00AB6034">
        <w:rPr>
          <w:rFonts w:ascii="Times New Roman" w:hAnsi="Times New Roman" w:cs="Times New Roman"/>
        </w:rPr>
        <w:t xml:space="preserve">The purpose of this study is to </w:t>
      </w:r>
      <w:r w:rsidRPr="00AB6034">
        <w:rPr>
          <w:rFonts w:ascii="Times New Roman" w:eastAsia="Calibri" w:hAnsi="Times New Roman" w:cs="Times New Roman"/>
        </w:rPr>
        <w:t xml:space="preserve">conduct research on children’s health to better understand how </w:t>
      </w:r>
      <w:r w:rsidR="008B4558" w:rsidRPr="00AB6034">
        <w:rPr>
          <w:rFonts w:ascii="Times New Roman" w:eastAsia="Calibri" w:hAnsi="Times New Roman" w:cs="Times New Roman"/>
        </w:rPr>
        <w:t xml:space="preserve">nutrition and </w:t>
      </w:r>
      <w:r w:rsidRPr="00AB6034">
        <w:rPr>
          <w:rFonts w:ascii="Times New Roman" w:eastAsia="Calibri" w:hAnsi="Times New Roman" w:cs="Times New Roman"/>
        </w:rPr>
        <w:t xml:space="preserve">environmental factors might affect child growth and health. </w:t>
      </w:r>
      <w:r w:rsidR="0008367B" w:rsidRPr="00AB6034">
        <w:rPr>
          <w:rFonts w:ascii="Times New Roman" w:eastAsia="Calibri" w:hAnsi="Times New Roman" w:cs="Times New Roman"/>
        </w:rPr>
        <w:t xml:space="preserve"> </w:t>
      </w:r>
      <w:r w:rsidR="0055216C" w:rsidRPr="00AB6034">
        <w:rPr>
          <w:rFonts w:ascii="Times New Roman" w:hAnsi="Times New Roman" w:cs="Times New Roman"/>
          <w:i/>
        </w:rPr>
        <w:t>We want to better understand the types of contamination that children experience in the environment.</w:t>
      </w:r>
    </w:p>
    <w:p w14:paraId="3C7D6438" w14:textId="38E79352" w:rsidR="00E13E0C" w:rsidRPr="00AB6034" w:rsidRDefault="00E13E0C" w:rsidP="000A0C6B">
      <w:pPr>
        <w:spacing w:after="0"/>
        <w:rPr>
          <w:rFonts w:ascii="Times New Roman" w:hAnsi="Times New Roman" w:cs="Times New Roman"/>
          <w:b/>
        </w:rPr>
      </w:pPr>
      <w:r w:rsidRPr="00AB6034">
        <w:rPr>
          <w:rFonts w:ascii="Times New Roman" w:hAnsi="Times New Roman" w:cs="Times New Roman"/>
          <w:b/>
        </w:rPr>
        <w:t>Procedures</w:t>
      </w:r>
    </w:p>
    <w:p w14:paraId="17B52DA5" w14:textId="77777777" w:rsidR="0055216C" w:rsidRPr="00AB6034" w:rsidRDefault="00E13E0C" w:rsidP="0055216C">
      <w:pPr>
        <w:spacing w:after="120"/>
        <w:jc w:val="both"/>
        <w:rPr>
          <w:rFonts w:ascii="Times New Roman" w:hAnsi="Times New Roman" w:cs="Times New Roman"/>
          <w:sz w:val="24"/>
          <w:szCs w:val="24"/>
        </w:rPr>
      </w:pPr>
      <w:r w:rsidRPr="00AB6034">
        <w:rPr>
          <w:rFonts w:ascii="Times New Roman" w:hAnsi="Times New Roman" w:cs="Times New Roman"/>
        </w:rPr>
        <w:t xml:space="preserve">If you agree to be in this study, you will be asked to do the following: </w:t>
      </w:r>
    </w:p>
    <w:p w14:paraId="26C24BA4" w14:textId="5F349F69"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rPr>
        <w:t>Each of these activities should only take 10-15 minutes and will take place in your compound.</w:t>
      </w:r>
    </w:p>
    <w:p w14:paraId="06DC9C63" w14:textId="504823EE" w:rsidR="0055216C" w:rsidRPr="00AB6034" w:rsidRDefault="00711E84" w:rsidP="0055216C">
      <w:pPr>
        <w:spacing w:after="120"/>
        <w:jc w:val="both"/>
        <w:rPr>
          <w:rFonts w:ascii="Times New Roman" w:hAnsi="Times New Roman" w:cs="Times New Roman"/>
        </w:rPr>
      </w:pPr>
      <w:ins w:id="1" w:author="Holly Dentz" w:date="2015-04-19T02:34:00Z">
        <w:r>
          <w:rPr>
            <w:rFonts w:ascii="Times New Roman" w:hAnsi="Times New Roman" w:cs="Times New Roman"/>
            <w:b/>
          </w:rPr>
          <w:t xml:space="preserve">|__| </w:t>
        </w:r>
      </w:ins>
      <w:r w:rsidR="0055216C" w:rsidRPr="00AB6034">
        <w:rPr>
          <w:rFonts w:ascii="Times New Roman" w:hAnsi="Times New Roman" w:cs="Times New Roman"/>
          <w:b/>
        </w:rPr>
        <w:t>IF collecting child hand rinse:</w:t>
      </w:r>
      <w:r w:rsidR="0055216C" w:rsidRPr="00AB6034">
        <w:rPr>
          <w:rFonts w:ascii="Times New Roman" w:hAnsi="Times New Roman" w:cs="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Kakamega/Bungoma.</w:t>
      </w:r>
    </w:p>
    <w:p w14:paraId="58683238" w14:textId="710645B3" w:rsidR="0055216C" w:rsidRPr="00AB6034" w:rsidRDefault="00711E84" w:rsidP="0055216C">
      <w:pPr>
        <w:spacing w:after="120"/>
        <w:jc w:val="both"/>
        <w:rPr>
          <w:rFonts w:ascii="Times New Roman" w:hAnsi="Times New Roman" w:cs="Times New Roman"/>
        </w:rPr>
      </w:pPr>
      <w:ins w:id="2" w:author="Holly Dentz" w:date="2015-04-19T02:34:00Z">
        <w:r>
          <w:rPr>
            <w:rFonts w:ascii="Times New Roman" w:hAnsi="Times New Roman" w:cs="Times New Roman"/>
            <w:b/>
          </w:rPr>
          <w:t>|__|</w:t>
        </w:r>
      </w:ins>
      <w:r w:rsidR="0055216C" w:rsidRPr="00AB6034">
        <w:rPr>
          <w:rFonts w:ascii="Times New Roman" w:hAnsi="Times New Roman" w:cs="Times New Roman"/>
          <w:b/>
        </w:rPr>
        <w:t>IF collecting soil samples:</w:t>
      </w:r>
      <w:r w:rsidR="0055216C" w:rsidRPr="00AB6034">
        <w:rPr>
          <w:rFonts w:ascii="Times New Roman" w:hAnsi="Times New Roman" w:cs="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305B6749" w14:textId="18ACD7B8" w:rsidR="0055216C" w:rsidRPr="00AB6034" w:rsidRDefault="00711E84" w:rsidP="0055216C">
      <w:pPr>
        <w:spacing w:after="120"/>
        <w:jc w:val="both"/>
        <w:rPr>
          <w:rFonts w:ascii="Times New Roman" w:hAnsi="Times New Roman" w:cs="Times New Roman"/>
        </w:rPr>
      </w:pPr>
      <w:ins w:id="3" w:author="Holly Dentz" w:date="2015-04-19T02:34:00Z">
        <w:r>
          <w:rPr>
            <w:rFonts w:ascii="Times New Roman" w:hAnsi="Times New Roman" w:cs="Times New Roman"/>
            <w:b/>
          </w:rPr>
          <w:t>|__|</w:t>
        </w:r>
      </w:ins>
      <w:r w:rsidR="0055216C" w:rsidRPr="00AB6034">
        <w:rPr>
          <w:rFonts w:ascii="Times New Roman" w:hAnsi="Times New Roman" w:cs="Times New Roman"/>
          <w:b/>
        </w:rPr>
        <w:t>IF collecting stored food</w:t>
      </w:r>
      <w:r w:rsidR="0055216C" w:rsidRPr="00AB6034">
        <w:rPr>
          <w:rFonts w:ascii="Times New Roman" w:hAnsi="Times New Roman" w:cs="Times New Roman"/>
        </w:rPr>
        <w:t>: We would like to take a small sample of food that you have stored in your household to help us understand the types of contamination found in food. We will take a small sample of your food to return to our lab for analysis.</w:t>
      </w:r>
    </w:p>
    <w:p w14:paraId="3898E998" w14:textId="39DC72B4" w:rsidR="00FC5993" w:rsidRPr="00AB6034" w:rsidRDefault="00711E84" w:rsidP="00FC5993">
      <w:pPr>
        <w:jc w:val="both"/>
        <w:rPr>
          <w:rFonts w:ascii="Times New Roman" w:hAnsi="Times New Roman" w:cs="Times New Roman"/>
          <w:color w:val="222222"/>
          <w:shd w:val="clear" w:color="auto" w:fill="FFFFFF"/>
        </w:rPr>
      </w:pPr>
      <w:ins w:id="4" w:author="Holly Dentz" w:date="2015-04-19T02:34:00Z">
        <w:r>
          <w:rPr>
            <w:rFonts w:ascii="Times New Roman" w:hAnsi="Times New Roman" w:cs="Times New Roman"/>
            <w:b/>
          </w:rPr>
          <w:t>|__|</w:t>
        </w:r>
      </w:ins>
      <w:r w:rsidR="0055216C" w:rsidRPr="00AB6034">
        <w:rPr>
          <w:rFonts w:ascii="Times New Roman" w:hAnsi="Times New Roman" w:cs="Times New Roman"/>
          <w:b/>
        </w:rPr>
        <w:t>IF collecting fly assessment:</w:t>
      </w:r>
      <w:r w:rsidR="0055216C" w:rsidRPr="00AB6034">
        <w:rPr>
          <w:rFonts w:ascii="Times New Roman" w:hAnsi="Times New Roman" w:cs="Times New Roman"/>
        </w:rPr>
        <w:t xml:space="preserve"> We would like to measure the presence of flies at your eating area and near your latrine. Measuring flies will help us understand how diseases may be transmitted in your compound. </w:t>
      </w:r>
      <w:r w:rsidR="0000711A" w:rsidRPr="00AB6034">
        <w:rPr>
          <w:rFonts w:ascii="Times New Roman" w:hAnsi="Times New Roman" w:cs="Times New Roman"/>
          <w:color w:val="222222"/>
          <w:shd w:val="clear" w:color="auto" w:fill="FFFFFF"/>
        </w:rPr>
        <w:t>The flies will be observed and then counted. To count the flies we may hang sticky fly tape in your compound out of reach of young children. The tape will trap any flies in the area, and our team will visit your house the following day to take down and dispose of the trap.</w:t>
      </w:r>
    </w:p>
    <w:p w14:paraId="44481617" w14:textId="59293A75" w:rsidR="0055216C" w:rsidRDefault="00711E84" w:rsidP="00FC5993">
      <w:pPr>
        <w:jc w:val="both"/>
        <w:rPr>
          <w:rFonts w:ascii="Times New Roman" w:hAnsi="Times New Roman" w:cs="Times New Roman"/>
        </w:rPr>
      </w:pPr>
      <w:ins w:id="5" w:author="Holly Dentz" w:date="2015-04-19T02:34:00Z">
        <w:r>
          <w:rPr>
            <w:rFonts w:ascii="Times New Roman" w:hAnsi="Times New Roman" w:cs="Times New Roman"/>
            <w:b/>
          </w:rPr>
          <w:t>|__|</w:t>
        </w:r>
      </w:ins>
      <w:r w:rsidR="0055216C" w:rsidRPr="00AB6034">
        <w:rPr>
          <w:rFonts w:ascii="Times New Roman" w:hAnsi="Times New Roman" w:cs="Times New Roman"/>
          <w:b/>
        </w:rPr>
        <w:t>IF collecting stored water</w:t>
      </w:r>
      <w:r w:rsidR="0055216C" w:rsidRPr="00AB6034">
        <w:rPr>
          <w:rFonts w:ascii="Times New Roman" w:hAnsi="Times New Roman" w:cs="Times New Roman"/>
        </w:rPr>
        <w:t>: We would like to collect a small sample of the stored water that you currently have in your home. We will ask you to provide a cup full of water as you usually would for your child, and then we will take this sample back to the lab for analysis.</w:t>
      </w:r>
    </w:p>
    <w:p w14:paraId="16174837" w14:textId="2D4BDA1B" w:rsidR="00B22A8E" w:rsidRPr="00AB6034" w:rsidRDefault="009B6B47" w:rsidP="00B22A8E">
      <w:pPr>
        <w:rPr>
          <w:ins w:id="6" w:author="Holly Dentz" w:date="2015-03-24T12:37:00Z"/>
          <w:rFonts w:ascii="Times New Roman" w:hAnsi="Times New Roman" w:cs="Times New Roman"/>
        </w:rPr>
      </w:pPr>
      <w:ins w:id="7" w:author="Holly Dentz" w:date="2015-05-25T09:58:00Z">
        <w:r>
          <w:rPr>
            <w:rFonts w:ascii="Times New Roman" w:hAnsi="Times New Roman" w:cs="Times New Roman"/>
            <w:b/>
          </w:rPr>
          <w:lastRenderedPageBreak/>
          <w:t>|__|</w:t>
        </w:r>
      </w:ins>
      <w:bookmarkStart w:id="8" w:name="_GoBack"/>
      <w:bookmarkEnd w:id="8"/>
      <w:ins w:id="9" w:author="Holly Dentz" w:date="2015-03-24T12:37:00Z">
        <w:r w:rsidR="00B22A8E">
          <w:rPr>
            <w:rFonts w:ascii="Times New Roman" w:hAnsi="Times New Roman" w:cs="Times New Roman"/>
            <w:b/>
          </w:rPr>
          <w:t>IF collecting toy ball:</w:t>
        </w:r>
        <w:r w:rsidR="00B22A8E">
          <w:rPr>
            <w:rFonts w:ascii="Times New Roman" w:hAnsi="Times New Roman" w:cs="Times New Roman"/>
          </w:rPr>
          <w:t xml:space="preserve"> We will give your child/children a toy ball to play with as much as they want. When we visit your home tomorrow, we will wash the ball in water and take the rinse water back to our lab for analysis. </w:t>
        </w:r>
      </w:ins>
    </w:p>
    <w:p w14:paraId="2448C0C0" w14:textId="77777777" w:rsidR="00B22A8E" w:rsidRPr="00AB6034" w:rsidRDefault="00B22A8E" w:rsidP="001033AE">
      <w:pPr>
        <w:rPr>
          <w:ins w:id="10" w:author="Holly Dentz" w:date="2015-03-24T12:37:00Z"/>
          <w:rFonts w:ascii="Times New Roman" w:hAnsi="Times New Roman" w:cs="Times New Roman"/>
        </w:rPr>
      </w:pPr>
    </w:p>
    <w:p w14:paraId="1CACF823" w14:textId="40713E38" w:rsidR="0008367B" w:rsidRPr="00AB6034" w:rsidRDefault="00F9688A" w:rsidP="005E7156">
      <w:pPr>
        <w:rPr>
          <w:rFonts w:ascii="Times New Roman" w:hAnsi="Times New Roman" w:cs="Times New Roman"/>
          <w:b/>
        </w:rPr>
      </w:pPr>
      <w:r w:rsidRPr="00AB6034">
        <w:rPr>
          <w:rFonts w:ascii="Times New Roman" w:hAnsi="Times New Roman" w:cs="Times New Roman"/>
          <w:b/>
        </w:rPr>
        <w:t xml:space="preserve">Study time:  </w:t>
      </w:r>
      <w:r w:rsidRPr="00AB6034">
        <w:rPr>
          <w:rFonts w:ascii="Times New Roman" w:hAnsi="Times New Roman" w:cs="Times New Roman"/>
        </w:rPr>
        <w:t xml:space="preserve">Study participation will take a total of approximately </w:t>
      </w:r>
      <w:r w:rsidR="0055216C" w:rsidRPr="00AB6034">
        <w:rPr>
          <w:rFonts w:ascii="Times New Roman" w:hAnsi="Times New Roman" w:cs="Times New Roman"/>
          <w:i/>
        </w:rPr>
        <w:t>10 minutes to 1 hour</w:t>
      </w:r>
      <w:r w:rsidR="005E7156" w:rsidRPr="00AB6034">
        <w:rPr>
          <w:rFonts w:ascii="Times New Roman" w:hAnsi="Times New Roman" w:cs="Times New Roman"/>
        </w:rPr>
        <w:t xml:space="preserve"> over </w:t>
      </w:r>
      <w:r w:rsidR="0055216C" w:rsidRPr="00AB6034">
        <w:rPr>
          <w:rFonts w:ascii="Times New Roman" w:hAnsi="Times New Roman" w:cs="Times New Roman"/>
        </w:rPr>
        <w:t xml:space="preserve">1 </w:t>
      </w:r>
      <w:r w:rsidR="005E7156" w:rsidRPr="00AB6034">
        <w:rPr>
          <w:rFonts w:ascii="Times New Roman" w:hAnsi="Times New Roman" w:cs="Times New Roman"/>
        </w:rPr>
        <w:t xml:space="preserve">visit  </w:t>
      </w:r>
    </w:p>
    <w:p w14:paraId="13CCB486" w14:textId="400D5E70" w:rsidR="00F9688A" w:rsidRPr="00AB6034" w:rsidRDefault="00F9688A" w:rsidP="0008367B">
      <w:pPr>
        <w:spacing w:after="0"/>
        <w:rPr>
          <w:rFonts w:ascii="Times New Roman" w:hAnsi="Times New Roman" w:cs="Times New Roman"/>
          <w:b/>
        </w:rPr>
      </w:pPr>
      <w:r w:rsidRPr="00AB6034">
        <w:rPr>
          <w:rFonts w:ascii="Times New Roman" w:hAnsi="Times New Roman" w:cs="Times New Roman"/>
          <w:b/>
        </w:rPr>
        <w:t xml:space="preserve">Study location: </w:t>
      </w:r>
      <w:r w:rsidRPr="00AB6034">
        <w:rPr>
          <w:rFonts w:ascii="Times New Roman" w:hAnsi="Times New Roman" w:cs="Times New Roman"/>
        </w:rPr>
        <w:t xml:space="preserve">All study procedures will take place </w:t>
      </w:r>
      <w:r w:rsidR="0055216C" w:rsidRPr="00AB6034">
        <w:rPr>
          <w:rFonts w:ascii="Times New Roman" w:hAnsi="Times New Roman" w:cs="Times New Roman"/>
        </w:rPr>
        <w:t>at your compound.</w:t>
      </w:r>
      <w:r w:rsidRPr="00AB6034">
        <w:rPr>
          <w:rFonts w:ascii="Times New Roman" w:hAnsi="Times New Roman" w:cs="Times New Roman"/>
        </w:rPr>
        <w:t xml:space="preserve"> </w:t>
      </w:r>
    </w:p>
    <w:p w14:paraId="0B2D5E99" w14:textId="77777777" w:rsidR="005E7156" w:rsidRPr="00AB6034" w:rsidRDefault="005E7156" w:rsidP="0008367B">
      <w:pPr>
        <w:spacing w:after="0"/>
        <w:rPr>
          <w:rFonts w:ascii="Times New Roman" w:eastAsia="Calibri" w:hAnsi="Times New Roman" w:cs="Times New Roman"/>
        </w:rPr>
      </w:pPr>
    </w:p>
    <w:p w14:paraId="468C6E39" w14:textId="0D5CBB45"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rPr>
        <w:t>Benefits</w:t>
      </w:r>
    </w:p>
    <w:p w14:paraId="3BF200C8" w14:textId="289D6017" w:rsidR="007A54A4" w:rsidRDefault="00F9688A" w:rsidP="00F076A5">
      <w:pPr>
        <w:spacing w:after="0"/>
        <w:rPr>
          <w:ins w:id="11" w:author="Holly Dentz" w:date="2015-04-19T02:22:00Z"/>
          <w:rFonts w:ascii="Times New Roman" w:eastAsia="Calibri" w:hAnsi="Times New Roman" w:cs="Times New Roman"/>
        </w:rPr>
      </w:pPr>
      <w:del w:id="12" w:author="Holly Dentz" w:date="2015-04-19T02:22:00Z">
        <w:r w:rsidRPr="00AB6034" w:rsidDel="007A54A4">
          <w:rPr>
            <w:rFonts w:ascii="Times New Roman" w:eastAsia="Calibri" w:hAnsi="Times New Roman" w:cs="Times New Roman"/>
          </w:rPr>
          <w:delText>If you chose to answer these questions there will not be a direct benefit to you but you will help us to understand</w:delText>
        </w:r>
        <w:r w:rsidR="000B3068" w:rsidRPr="00AB6034" w:rsidDel="007A54A4">
          <w:rPr>
            <w:rFonts w:ascii="Times New Roman" w:eastAsia="Calibri" w:hAnsi="Times New Roman" w:cs="Times New Roman"/>
          </w:rPr>
          <w:delText xml:space="preserve"> </w:delText>
        </w:r>
        <w:r w:rsidR="0055216C" w:rsidRPr="00AB6034" w:rsidDel="007A54A4">
          <w:rPr>
            <w:rFonts w:ascii="Times New Roman" w:eastAsia="Calibri" w:hAnsi="Times New Roman" w:cs="Times New Roman"/>
            <w:i/>
          </w:rPr>
          <w:delText>the ways that children experience contamination in the environment.</w:delText>
        </w:r>
        <w:r w:rsidR="000B3068" w:rsidRPr="00AB6034" w:rsidDel="007A54A4">
          <w:rPr>
            <w:rFonts w:ascii="Times New Roman" w:eastAsia="Calibri" w:hAnsi="Times New Roman" w:cs="Times New Roman"/>
            <w:i/>
          </w:rPr>
          <w:delText xml:space="preserve"> </w:delText>
        </w:r>
        <w:r w:rsidRPr="00AB6034" w:rsidDel="007A54A4">
          <w:rPr>
            <w:rFonts w:ascii="Times New Roman" w:eastAsia="Calibri" w:hAnsi="Times New Roman" w:cs="Times New Roman"/>
          </w:rPr>
          <w:delText xml:space="preserve"> </w:delText>
        </w:r>
      </w:del>
    </w:p>
    <w:p w14:paraId="03AF30D8" w14:textId="2D063E64" w:rsidR="007A54A4" w:rsidRPr="00711E84" w:rsidRDefault="007A54A4" w:rsidP="007A54A4">
      <w:pPr>
        <w:rPr>
          <w:ins w:id="13" w:author="Holly Dentz" w:date="2015-04-19T02:22:00Z"/>
          <w:rFonts w:ascii="Times New Roman" w:hAnsi="Times New Roman" w:cs="Times New Roman"/>
        </w:rPr>
      </w:pPr>
      <w:ins w:id="14" w:author="Holly Dentz" w:date="2015-04-19T02:22:00Z">
        <w:r w:rsidRPr="00711E84">
          <w:rPr>
            <w:rFonts w:ascii="Times New Roman" w:hAnsi="Times New Roman" w:cs="Times New Roman"/>
          </w:rPr>
          <w:t>There is no direct benefit to you or your child anticipated from participating in this study but you will help us to understand the ways that children experience co</w:t>
        </w:r>
        <w:r w:rsidR="0020221F">
          <w:rPr>
            <w:rFonts w:ascii="Times New Roman" w:hAnsi="Times New Roman" w:cs="Times New Roman"/>
          </w:rPr>
          <w:t>ntamination in the environment.</w:t>
        </w:r>
      </w:ins>
    </w:p>
    <w:p w14:paraId="4E14BBF1" w14:textId="77777777" w:rsidR="007A54A4" w:rsidRPr="00AB6034" w:rsidRDefault="007A54A4" w:rsidP="00F076A5">
      <w:pPr>
        <w:spacing w:after="0"/>
        <w:rPr>
          <w:rFonts w:ascii="Times New Roman" w:eastAsia="Calibri" w:hAnsi="Times New Roman" w:cs="Times New Roman"/>
        </w:rPr>
      </w:pPr>
    </w:p>
    <w:p w14:paraId="2AF9456A" w14:textId="77777777" w:rsidR="000A0C6B" w:rsidRPr="00AB6034" w:rsidRDefault="000A0C6B" w:rsidP="0008367B">
      <w:pPr>
        <w:spacing w:after="0"/>
        <w:rPr>
          <w:rFonts w:ascii="Times New Roman" w:eastAsia="Calibri" w:hAnsi="Times New Roman" w:cs="Times New Roman"/>
        </w:rPr>
      </w:pPr>
    </w:p>
    <w:p w14:paraId="3E291BBD" w14:textId="66B0F26F"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bCs/>
        </w:rPr>
        <w:t>Risks/Discomforts</w:t>
      </w:r>
    </w:p>
    <w:p w14:paraId="6C53BC2A" w14:textId="21B84606" w:rsidR="000A0C6B" w:rsidRPr="00AB6034" w:rsidRDefault="00F9688A" w:rsidP="000A0C6B">
      <w:pPr>
        <w:rPr>
          <w:rFonts w:ascii="Times New Roman" w:hAnsi="Times New Roman" w:cs="Times New Roman"/>
          <w:i/>
        </w:rPr>
      </w:pPr>
      <w:r w:rsidRPr="00AB6034">
        <w:rPr>
          <w:rFonts w:ascii="Times New Roman" w:hAnsi="Times New Roman" w:cs="Times New Roman"/>
        </w:rPr>
        <w:t xml:space="preserve">Possible risks, discomforts, and/or side effects </w:t>
      </w:r>
      <w:r w:rsidR="000A0C6B" w:rsidRPr="00AB6034">
        <w:rPr>
          <w:rFonts w:ascii="Times New Roman" w:hAnsi="Times New Roman" w:cs="Times New Roman"/>
        </w:rPr>
        <w:t xml:space="preserve">related to the </w:t>
      </w:r>
      <w:ins w:id="15" w:author="IPAuser" w:date="2014-06-17T09:45:00Z">
        <w:r w:rsidR="008B71C8">
          <w:rPr>
            <w:rFonts w:ascii="Times New Roman" w:hAnsi="Times New Roman" w:cs="Times New Roman"/>
          </w:rPr>
          <w:t xml:space="preserve">study </w:t>
        </w:r>
      </w:ins>
      <w:r w:rsidRPr="00AB6034">
        <w:rPr>
          <w:rFonts w:ascii="Times New Roman" w:hAnsi="Times New Roman" w:cs="Times New Roman"/>
          <w:bCs/>
        </w:rPr>
        <w:t>include:</w:t>
      </w:r>
    </w:p>
    <w:p w14:paraId="2671551F" w14:textId="77777777" w:rsidR="009A5DA7" w:rsidRPr="00AB6034" w:rsidRDefault="000A0C6B" w:rsidP="009A5DA7">
      <w:pPr>
        <w:pStyle w:val="ListParagraph"/>
        <w:numPr>
          <w:ilvl w:val="0"/>
          <w:numId w:val="6"/>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D70CFA3" w:rsidR="00F9688A" w:rsidRPr="00AB6034" w:rsidRDefault="00F9688A" w:rsidP="009A5DA7">
      <w:pPr>
        <w:pStyle w:val="ListParagraph"/>
        <w:numPr>
          <w:ilvl w:val="0"/>
          <w:numId w:val="6"/>
        </w:numPr>
        <w:spacing w:after="0"/>
        <w:rPr>
          <w:rFonts w:ascii="Times New Roman" w:hAnsi="Times New Roman" w:cs="Times New Roman"/>
          <w:i/>
        </w:rPr>
      </w:pPr>
      <w:r w:rsidRPr="00AB6034">
        <w:rPr>
          <w:rFonts w:ascii="Times New Roman" w:hAnsi="Times New Roman" w:cs="Times New Roman"/>
          <w:i/>
        </w:rPr>
        <w:t xml:space="preserve">Time lost while participating in the </w:t>
      </w:r>
      <w:r w:rsidR="0055216C" w:rsidRPr="00AB6034">
        <w:rPr>
          <w:rFonts w:ascii="Times New Roman" w:hAnsi="Times New Roman" w:cs="Times New Roman"/>
          <w:i/>
        </w:rPr>
        <w:t>environmental sampling</w:t>
      </w:r>
      <w:r w:rsidRPr="00AB6034">
        <w:rPr>
          <w:rFonts w:ascii="Times New Roman" w:hAnsi="Times New Roman" w:cs="Times New Roman"/>
          <w:i/>
        </w:rPr>
        <w:t>, although you can discontinue the</w:t>
      </w:r>
      <w:r w:rsidR="000B3068" w:rsidRPr="00AB6034">
        <w:rPr>
          <w:rFonts w:ascii="Times New Roman" w:hAnsi="Times New Roman" w:cs="Times New Roman"/>
          <w:i/>
        </w:rPr>
        <w:t xml:space="preserve"> </w:t>
      </w:r>
      <w:r w:rsidR="0055216C" w:rsidRPr="00AB6034">
        <w:rPr>
          <w:rFonts w:ascii="Times New Roman" w:hAnsi="Times New Roman" w:cs="Times New Roman"/>
          <w:i/>
        </w:rPr>
        <w:t xml:space="preserve">environmental sampling </w:t>
      </w:r>
      <w:r w:rsidRPr="00AB6034">
        <w:rPr>
          <w:rFonts w:ascii="Times New Roman" w:hAnsi="Times New Roman" w:cs="Times New Roman"/>
          <w:i/>
        </w:rPr>
        <w:t>at any</w:t>
      </w:r>
      <w:r w:rsidR="0000711A" w:rsidRPr="00AB6034">
        <w:rPr>
          <w:rFonts w:ascii="Times New Roman" w:hAnsi="Times New Roman" w:cs="Times New Roman"/>
          <w:i/>
        </w:rPr>
        <w:t xml:space="preserve"> </w:t>
      </w:r>
      <w:r w:rsidRPr="00AB6034">
        <w:rPr>
          <w:rFonts w:ascii="Times New Roman" w:hAnsi="Times New Roman" w:cs="Times New Roman"/>
          <w:i/>
        </w:rPr>
        <w:t xml:space="preserve">time. </w:t>
      </w:r>
    </w:p>
    <w:p w14:paraId="3DF2EBD4" w14:textId="77777777" w:rsidR="00711E84" w:rsidRPr="00AB6034" w:rsidRDefault="00711E84" w:rsidP="00711E84">
      <w:pPr>
        <w:numPr>
          <w:ilvl w:val="0"/>
          <w:numId w:val="6"/>
        </w:numPr>
        <w:tabs>
          <w:tab w:val="left" w:pos="1980"/>
        </w:tabs>
        <w:spacing w:after="0" w:line="240" w:lineRule="auto"/>
        <w:rPr>
          <w:rFonts w:ascii="Times New Roman" w:hAnsi="Times New Roman" w:cs="Times New Roman"/>
          <w:bCs/>
        </w:rPr>
      </w:pPr>
      <w:moveToRangeStart w:id="16" w:author="Holly Dentz" w:date="2015-04-19T02:27:00Z" w:name="move417173783"/>
      <w:moveTo w:id="17" w:author="Holly Dentz" w:date="2015-04-19T02:27:00Z">
        <w:r w:rsidRPr="00AB6034">
          <w:rPr>
            <w:rFonts w:ascii="Times New Roman" w:hAnsi="Times New Roman" w:cs="Times New Roman"/>
            <w:b/>
          </w:rPr>
          <w:t>Breach of confidentiality:</w:t>
        </w:r>
        <w:r w:rsidRPr="00AB6034">
          <w:rPr>
            <w:rFonts w:ascii="Times New Roman" w:hAnsi="Times New Roman" w:cs="Times New Roman"/>
          </w:rPr>
          <w:t xml:space="preserve"> As with all research, there is a chance that confidentiality could be compromised; however, we are taking precautions to minimize this risk.</w:t>
        </w:r>
        <w:r w:rsidRPr="00AB6034">
          <w:rPr>
            <w:rFonts w:ascii="Times New Roman" w:hAnsi="Times New Roman" w:cs="Times New Roman"/>
            <w:bCs/>
          </w:rPr>
          <w:t xml:space="preserve"> </w:t>
        </w:r>
      </w:moveTo>
    </w:p>
    <w:moveToRangeEnd w:id="16"/>
    <w:p w14:paraId="37E8AF3A" w14:textId="77777777" w:rsidR="000A0C6B" w:rsidRPr="00AB6034" w:rsidRDefault="000A0C6B" w:rsidP="0008367B">
      <w:pPr>
        <w:tabs>
          <w:tab w:val="left" w:pos="1980"/>
        </w:tabs>
        <w:spacing w:after="0"/>
        <w:rPr>
          <w:rFonts w:ascii="Times New Roman" w:hAnsi="Times New Roman" w:cs="Times New Roman"/>
          <w:b/>
        </w:rPr>
      </w:pPr>
    </w:p>
    <w:p w14:paraId="09CF5FBB" w14:textId="6D686619" w:rsidR="00F9688A" w:rsidRPr="00AB6034" w:rsidRDefault="00F9688A" w:rsidP="0008367B">
      <w:pPr>
        <w:tabs>
          <w:tab w:val="left" w:pos="1980"/>
        </w:tabs>
        <w:spacing w:after="0"/>
        <w:rPr>
          <w:rFonts w:ascii="Times New Roman" w:hAnsi="Times New Roman" w:cs="Times New Roman"/>
          <w:b/>
        </w:rPr>
      </w:pPr>
      <w:r w:rsidRPr="00AB6034">
        <w:rPr>
          <w:rFonts w:ascii="Times New Roman" w:hAnsi="Times New Roman" w:cs="Times New Roman"/>
          <w:b/>
        </w:rPr>
        <w:t>Confidentiality</w:t>
      </w:r>
    </w:p>
    <w:p w14:paraId="73E0F6FF" w14:textId="1816CE3E" w:rsidR="000B3068" w:rsidRPr="00AB6034" w:rsidDel="00711E84" w:rsidRDefault="00F9688A" w:rsidP="009A5DA7">
      <w:pPr>
        <w:numPr>
          <w:ilvl w:val="0"/>
          <w:numId w:val="5"/>
        </w:numPr>
        <w:tabs>
          <w:tab w:val="left" w:pos="1980"/>
        </w:tabs>
        <w:spacing w:after="0" w:line="240" w:lineRule="auto"/>
        <w:rPr>
          <w:rFonts w:ascii="Times New Roman" w:hAnsi="Times New Roman" w:cs="Times New Roman"/>
          <w:bCs/>
        </w:rPr>
      </w:pPr>
      <w:moveFromRangeStart w:id="18" w:author="Holly Dentz" w:date="2015-04-19T02:27:00Z" w:name="move417173783"/>
      <w:moveFrom w:id="19" w:author="Holly Dentz" w:date="2015-04-19T02:27:00Z">
        <w:r w:rsidRPr="00AB6034" w:rsidDel="00711E84">
          <w:rPr>
            <w:rFonts w:ascii="Times New Roman" w:hAnsi="Times New Roman" w:cs="Times New Roman"/>
            <w:b/>
          </w:rPr>
          <w:t>Breach of confidentiality:</w:t>
        </w:r>
        <w:r w:rsidRPr="00AB6034" w:rsidDel="00711E84">
          <w:rPr>
            <w:rFonts w:ascii="Times New Roman" w:hAnsi="Times New Roman" w:cs="Times New Roman"/>
          </w:rPr>
          <w:t xml:space="preserve"> As with all research, there is a chance that confidentiality could be compromised; however, we are taking precautions to minimize this risk.</w:t>
        </w:r>
        <w:r w:rsidR="000025D3" w:rsidRPr="00AB6034" w:rsidDel="00711E84">
          <w:rPr>
            <w:rFonts w:ascii="Times New Roman" w:hAnsi="Times New Roman" w:cs="Times New Roman"/>
            <w:bCs/>
          </w:rPr>
          <w:t xml:space="preserve"> </w:t>
        </w:r>
      </w:moveFrom>
    </w:p>
    <w:moveFromRangeEnd w:id="18"/>
    <w:p w14:paraId="08F335BF" w14:textId="18707B97" w:rsidR="00F9688A" w:rsidRPr="00AB6034" w:rsidRDefault="00F9688A" w:rsidP="009A5DA7">
      <w:pPr>
        <w:numPr>
          <w:ilvl w:val="0"/>
          <w:numId w:val="5"/>
        </w:numPr>
        <w:tabs>
          <w:tab w:val="left" w:pos="1980"/>
        </w:tabs>
        <w:spacing w:after="0" w:line="240" w:lineRule="auto"/>
        <w:rPr>
          <w:rFonts w:ascii="Times New Roman" w:hAnsi="Times New Roman" w:cs="Times New Roman"/>
          <w:bCs/>
        </w:rPr>
      </w:pPr>
      <w:r w:rsidRPr="00AB6034">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AB6034" w:rsidRDefault="00F9688A" w:rsidP="000A0C6B">
      <w:pPr>
        <w:numPr>
          <w:ilvl w:val="0"/>
          <w:numId w:val="5"/>
        </w:numPr>
        <w:tabs>
          <w:tab w:val="left" w:pos="1980"/>
        </w:tabs>
        <w:spacing w:after="0" w:line="240" w:lineRule="auto"/>
        <w:rPr>
          <w:rFonts w:ascii="Times New Roman" w:hAnsi="Times New Roman" w:cs="Times New Roman"/>
        </w:rPr>
      </w:pPr>
      <w:r w:rsidRPr="00AB6034">
        <w:rPr>
          <w:rFonts w:ascii="Times New Roman" w:hAnsi="Times New Roman" w:cs="Times New Roman"/>
        </w:rPr>
        <w:t>To minimize the risks to confidentiality, we will</w:t>
      </w:r>
      <w:r w:rsidR="000025D3" w:rsidRPr="00AB6034">
        <w:rPr>
          <w:rFonts w:ascii="Times New Roman" w:hAnsi="Times New Roman" w:cs="Times New Roman"/>
        </w:rPr>
        <w:t xml:space="preserve"> limit access to study records to only the necessary IPA staff and investigators. </w:t>
      </w:r>
      <w:r w:rsidR="000A0C6B" w:rsidRPr="00AB603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AB6034">
        <w:rPr>
          <w:rFonts w:ascii="Times New Roman" w:hAnsi="Times New Roman" w:cs="Times New Roman"/>
        </w:rPr>
        <w:t>All paper data will be sorted in secured locked locations. All electronic data will be encrypted</w:t>
      </w:r>
      <w:r w:rsidR="00F076A5" w:rsidRPr="00AB6034">
        <w:rPr>
          <w:rFonts w:ascii="Times New Roman" w:hAnsi="Times New Roman" w:cs="Times New Roman"/>
        </w:rPr>
        <w:t>.</w:t>
      </w:r>
      <w:r w:rsidRPr="00AB6034">
        <w:rPr>
          <w:rFonts w:ascii="Times New Roman" w:hAnsi="Times New Roman" w:cs="Times New Roman"/>
          <w:i/>
        </w:rPr>
        <w:t xml:space="preserve"> </w:t>
      </w:r>
      <w:r w:rsidRPr="00AB6034">
        <w:rPr>
          <w:rFonts w:ascii="Times New Roman" w:hAnsi="Times New Roman" w:cs="Times New Roman"/>
        </w:rPr>
        <w:t xml:space="preserve">Your personal information may be given out if required by law.  </w:t>
      </w:r>
      <w:bookmarkStart w:id="20" w:name="OLE_LINK1"/>
      <w:bookmarkStart w:id="21" w:name="OLE_LINK2"/>
    </w:p>
    <w:p w14:paraId="43624DBE" w14:textId="77777777" w:rsidR="00F51EBA" w:rsidRPr="00AB6034" w:rsidRDefault="00F51EBA" w:rsidP="000A0C6B">
      <w:pPr>
        <w:spacing w:after="0"/>
        <w:rPr>
          <w:rFonts w:ascii="Times New Roman" w:hAnsi="Times New Roman" w:cs="Times New Roman"/>
          <w:b/>
          <w:i/>
        </w:rPr>
      </w:pPr>
    </w:p>
    <w:p w14:paraId="744B9D9C" w14:textId="004459B7" w:rsidR="000A0C6B" w:rsidRPr="00AB6034" w:rsidRDefault="00F9688A" w:rsidP="000A0C6B">
      <w:pPr>
        <w:spacing w:after="0"/>
        <w:rPr>
          <w:rFonts w:ascii="Times New Roman" w:hAnsi="Times New Roman" w:cs="Times New Roman"/>
        </w:rPr>
      </w:pPr>
      <w:r w:rsidRPr="00AB6034">
        <w:rPr>
          <w:rFonts w:ascii="Times New Roman" w:hAnsi="Times New Roman" w:cs="Times New Roman"/>
          <w:b/>
          <w:i/>
        </w:rPr>
        <w:t xml:space="preserve">Retaining research records: </w:t>
      </w:r>
      <w:r w:rsidRPr="00AB6034">
        <w:rPr>
          <w:rFonts w:ascii="Times New Roman" w:hAnsi="Times New Roman" w:cs="Times New Roman"/>
        </w:rPr>
        <w:t xml:space="preserve"> W</w:t>
      </w:r>
      <w:r w:rsidR="000025D3" w:rsidRPr="00AB6034">
        <w:rPr>
          <w:rFonts w:ascii="Times New Roman" w:hAnsi="Times New Roman" w:cs="Times New Roman"/>
        </w:rPr>
        <w:t>hen the research is completed, the investigators</w:t>
      </w:r>
      <w:r w:rsidRPr="00AB6034">
        <w:rPr>
          <w:rFonts w:ascii="Times New Roman" w:hAnsi="Times New Roman" w:cs="Times New Roman"/>
        </w:rPr>
        <w:t xml:space="preserve"> may save the</w:t>
      </w:r>
      <w:r w:rsidR="000025D3" w:rsidRPr="00AB6034">
        <w:rPr>
          <w:rFonts w:ascii="Times New Roman" w:hAnsi="Times New Roman" w:cs="Times New Roman"/>
        </w:rPr>
        <w:t xml:space="preserve"> data</w:t>
      </w:r>
      <w:r w:rsidRPr="00AB6034">
        <w:rPr>
          <w:rFonts w:ascii="Times New Roman" w:hAnsi="Times New Roman" w:cs="Times New Roman"/>
        </w:rPr>
        <w:t xml:space="preserve"> for use i</w:t>
      </w:r>
      <w:r w:rsidR="000025D3" w:rsidRPr="00AB6034">
        <w:rPr>
          <w:rFonts w:ascii="Times New Roman" w:hAnsi="Times New Roman" w:cs="Times New Roman"/>
        </w:rPr>
        <w:t>n future research done by themselves</w:t>
      </w:r>
      <w:r w:rsidRPr="00AB6034">
        <w:rPr>
          <w:rFonts w:ascii="Times New Roman" w:hAnsi="Times New Roman" w:cs="Times New Roman"/>
        </w:rPr>
        <w:t xml:space="preserve"> or others. </w:t>
      </w:r>
      <w:r w:rsidR="00FC75F8" w:rsidRPr="00AB6034">
        <w:rPr>
          <w:rFonts w:ascii="Times New Roman" w:hAnsi="Times New Roman" w:cs="Times New Roman"/>
        </w:rPr>
        <w:t>We will retain this study information for the duration of this study and for follow up studies. </w:t>
      </w:r>
      <w:r w:rsidRPr="00AB6034">
        <w:rPr>
          <w:rFonts w:ascii="Times New Roman" w:hAnsi="Times New Roman" w:cs="Times New Roman"/>
        </w:rPr>
        <w:t xml:space="preserve">The same measures described above will be taken to protect confidentiality of this study data.  </w:t>
      </w:r>
      <w:bookmarkEnd w:id="20"/>
      <w:bookmarkEnd w:id="21"/>
      <w:r w:rsidR="000A0C6B" w:rsidRPr="00AB603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AB6034" w:rsidRDefault="0008367B" w:rsidP="0008367B">
      <w:pPr>
        <w:spacing w:after="0"/>
        <w:rPr>
          <w:rStyle w:val="header-a1"/>
          <w:rFonts w:ascii="Times New Roman" w:hAnsi="Times New Roman" w:cs="Times New Roman"/>
          <w:sz w:val="22"/>
          <w:szCs w:val="22"/>
        </w:rPr>
      </w:pPr>
    </w:p>
    <w:p w14:paraId="631391A9" w14:textId="23124024"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Compensation/Payment</w:t>
      </w:r>
    </w:p>
    <w:p w14:paraId="5A0144BF" w14:textId="55FF4AA3" w:rsidR="0008367B" w:rsidRPr="00AB6034" w:rsidRDefault="000025D3" w:rsidP="0008367B">
      <w:pPr>
        <w:spacing w:after="0"/>
        <w:rPr>
          <w:rFonts w:ascii="Times New Roman" w:hAnsi="Times New Roman" w:cs="Times New Roman"/>
          <w:i/>
        </w:rPr>
      </w:pPr>
      <w:r w:rsidRPr="00AB6034">
        <w:rPr>
          <w:rFonts w:ascii="Times New Roman" w:hAnsi="Times New Roman" w:cs="Times New Roman"/>
        </w:rPr>
        <w:t>You will not be paid for taking part in this study.</w:t>
      </w:r>
    </w:p>
    <w:p w14:paraId="3DDF4035" w14:textId="77777777" w:rsidR="00EF3297" w:rsidRPr="00AB6034"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AB6034" w:rsidRDefault="0008367B" w:rsidP="0008367B">
      <w:pPr>
        <w:spacing w:after="0"/>
        <w:rPr>
          <w:rStyle w:val="header-a1"/>
          <w:rFonts w:ascii="Times New Roman" w:hAnsi="Times New Roman" w:cs="Times New Roman"/>
          <w:sz w:val="22"/>
          <w:szCs w:val="22"/>
        </w:rPr>
      </w:pPr>
    </w:p>
    <w:p w14:paraId="45B71B30" w14:textId="195801FC"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Rights</w:t>
      </w:r>
    </w:p>
    <w:p w14:paraId="7AE890A5" w14:textId="5E51BD3E" w:rsidR="000025D3" w:rsidRPr="00AB6034" w:rsidRDefault="000025D3" w:rsidP="0008367B">
      <w:pPr>
        <w:spacing w:after="0"/>
        <w:rPr>
          <w:rFonts w:ascii="Times New Roman" w:hAnsi="Times New Roman" w:cs="Times New Roman"/>
          <w:iCs/>
        </w:rPr>
      </w:pPr>
      <w:r w:rsidRPr="00AB6034">
        <w:rPr>
          <w:rFonts w:ascii="Times New Roman" w:hAnsi="Times New Roman" w:cs="Times New Roman"/>
          <w:b/>
          <w:i/>
          <w:iCs/>
        </w:rPr>
        <w:t>Participation in research is completely voluntary</w:t>
      </w:r>
      <w:r w:rsidRPr="00AB6034">
        <w:rPr>
          <w:rFonts w:ascii="Times New Roman" w:hAnsi="Times New Roman" w:cs="Times New Roman"/>
          <w:i/>
        </w:rPr>
        <w:t>.</w:t>
      </w:r>
      <w:r w:rsidRPr="00AB6034">
        <w:rPr>
          <w:rFonts w:ascii="Times New Roman" w:hAnsi="Times New Roman" w:cs="Times New Roman"/>
        </w:rPr>
        <w:t xml:space="preserve">  </w:t>
      </w:r>
      <w:r w:rsidRPr="00AB603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AB6034" w:rsidRDefault="0008367B" w:rsidP="0008367B">
      <w:pPr>
        <w:spacing w:after="0"/>
        <w:rPr>
          <w:rStyle w:val="header-a1"/>
          <w:rFonts w:ascii="Times New Roman" w:hAnsi="Times New Roman" w:cs="Times New Roman"/>
          <w:sz w:val="22"/>
          <w:szCs w:val="22"/>
        </w:rPr>
      </w:pPr>
    </w:p>
    <w:p w14:paraId="3215B8BE" w14:textId="00D5DBE7"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Questions</w:t>
      </w:r>
    </w:p>
    <w:p w14:paraId="38281969" w14:textId="77777777" w:rsidR="00EF3297" w:rsidRPr="00AB6034" w:rsidRDefault="008E033C" w:rsidP="006F26F4">
      <w:pPr>
        <w:spacing w:after="0"/>
        <w:rPr>
          <w:rFonts w:ascii="Times New Roman" w:eastAsia="Calibri" w:hAnsi="Times New Roman" w:cs="Times New Roman"/>
        </w:rPr>
      </w:pPr>
      <w:r w:rsidRPr="00AB6034">
        <w:rPr>
          <w:rFonts w:ascii="Times New Roman" w:eastAsia="Calibri" w:hAnsi="Times New Roman" w:cs="Times New Roman"/>
        </w:rPr>
        <w:t>If you have any questions or concerns at a later time, you may contact the WASH Benefits hotline at 0728-716-661.</w:t>
      </w:r>
      <w:r w:rsidR="006F26F4" w:rsidRPr="00AB603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AB6034" w:rsidRDefault="00EF3297" w:rsidP="006F26F4">
      <w:pPr>
        <w:spacing w:after="0"/>
        <w:rPr>
          <w:rFonts w:ascii="Times New Roman" w:eastAsia="Calibri" w:hAnsi="Times New Roman" w:cs="Times New Roman"/>
        </w:rPr>
      </w:pPr>
    </w:p>
    <w:p w14:paraId="5F529BC7" w14:textId="45A9BCFB" w:rsidR="006F26F4" w:rsidRPr="00AB6034" w:rsidRDefault="006F26F4" w:rsidP="006F26F4">
      <w:pPr>
        <w:spacing w:after="0"/>
        <w:rPr>
          <w:rFonts w:ascii="Times New Roman" w:eastAsia="Calibri" w:hAnsi="Times New Roman" w:cs="Times New Roman"/>
        </w:rPr>
      </w:pPr>
      <w:r w:rsidRPr="00AB6034">
        <w:rPr>
          <w:rFonts w:ascii="Times New Roman" w:eastAsia="Calibri" w:hAnsi="Times New Roman" w:cs="Times New Roman"/>
        </w:rPr>
        <w:t xml:space="preserve"> </w:t>
      </w:r>
      <w:r w:rsidRPr="00AB6034">
        <w:rPr>
          <w:rFonts w:ascii="Times New Roman" w:hAnsi="Times New Roman" w:cs="Times New Roman"/>
          <w:iCs/>
        </w:rPr>
        <w:t xml:space="preserve">If you have any </w:t>
      </w:r>
      <w:r w:rsidRPr="00AB6034">
        <w:rPr>
          <w:rFonts w:ascii="Times New Roman" w:hAnsi="Times New Roman" w:cs="Times New Roman"/>
        </w:rPr>
        <w:t>questions or concerns about your rights and treatment as a research subject, you may contact the office of UC Berkeley's Committee for t</w:t>
      </w:r>
      <w:r w:rsidR="00574F53" w:rsidRPr="00AB6034">
        <w:rPr>
          <w:rFonts w:ascii="Times New Roman" w:hAnsi="Times New Roman" w:cs="Times New Roman"/>
        </w:rPr>
        <w:t>he Protection of Human Subjects</w:t>
      </w:r>
      <w:r w:rsidRPr="00AB6034">
        <w:rPr>
          <w:rFonts w:ascii="Times New Roman" w:hAnsi="Times New Roman" w:cs="Times New Roman"/>
        </w:rPr>
        <w:t xml:space="preserve"> at </w:t>
      </w:r>
      <w:r w:rsidR="00574F53" w:rsidRPr="00AB6034">
        <w:rPr>
          <w:rFonts w:ascii="Times New Roman" w:hAnsi="Times New Roman" w:cs="Times New Roman"/>
        </w:rPr>
        <w:t>+1-</w:t>
      </w:r>
      <w:r w:rsidRPr="00AB6034">
        <w:rPr>
          <w:rFonts w:ascii="Times New Roman" w:hAnsi="Times New Roman" w:cs="Times New Roman"/>
        </w:rPr>
        <w:t xml:space="preserve">510-642-7461 or </w:t>
      </w:r>
      <w:hyperlink r:id="rId8" w:history="1">
        <w:r w:rsidRPr="00AB6034">
          <w:rPr>
            <w:rStyle w:val="Hyperlink"/>
            <w:rFonts w:ascii="Times New Roman" w:hAnsi="Times New Roman" w:cs="Times New Roman"/>
            <w:bCs/>
          </w:rPr>
          <w:t>subjects@berkeley.edu</w:t>
        </w:r>
      </w:hyperlink>
      <w:r w:rsidRPr="00AB6034">
        <w:rPr>
          <w:rFonts w:ascii="Times New Roman" w:hAnsi="Times New Roman" w:cs="Times New Roman"/>
          <w:i/>
          <w:iCs/>
        </w:rPr>
        <w:t>.</w:t>
      </w:r>
    </w:p>
    <w:p w14:paraId="3A05B32F" w14:textId="77777777" w:rsidR="000025D3" w:rsidRPr="00AB6034" w:rsidRDefault="000025D3" w:rsidP="0008367B">
      <w:pPr>
        <w:spacing w:after="0"/>
        <w:rPr>
          <w:rFonts w:ascii="Times New Roman" w:eastAsia="Calibri" w:hAnsi="Times New Roman" w:cs="Times New Roman"/>
          <w:b/>
        </w:rPr>
      </w:pPr>
    </w:p>
    <w:p w14:paraId="72739907" w14:textId="63FA16E3" w:rsidR="008E033C" w:rsidRPr="00AB6034" w:rsidRDefault="008E033C" w:rsidP="0008367B">
      <w:pPr>
        <w:pStyle w:val="Heading1"/>
        <w:rPr>
          <w:sz w:val="22"/>
          <w:szCs w:val="22"/>
        </w:rPr>
      </w:pPr>
      <w:r w:rsidRPr="00AB6034">
        <w:rPr>
          <w:sz w:val="22"/>
          <w:szCs w:val="22"/>
        </w:rPr>
        <w:t>CONSENT</w:t>
      </w:r>
    </w:p>
    <w:p w14:paraId="1A360586" w14:textId="2631DDB9" w:rsidR="008E033C" w:rsidRPr="00AB6034" w:rsidDel="00CF2CD6" w:rsidRDefault="008E033C">
      <w:pPr>
        <w:spacing w:after="0"/>
        <w:rPr>
          <w:del w:id="22" w:author="Holly Dentz" w:date="2015-01-15T21:07:00Z"/>
          <w:rFonts w:ascii="Times New Roman" w:hAnsi="Times New Roman" w:cs="Times New Roman"/>
        </w:rPr>
      </w:pPr>
      <w:del w:id="23" w:author="Holly Dentz" w:date="2015-01-15T21:07:00Z">
        <w:r w:rsidRPr="00AB6034" w:rsidDel="00CF2CD6">
          <w:rPr>
            <w:rFonts w:ascii="Times New Roman" w:hAnsi="Times New Roman" w:cs="Times New Roman"/>
            <w:iCs/>
          </w:rPr>
          <w:delText>If you wish to participate in this study,</w:delText>
        </w:r>
        <w:r w:rsidR="00707285" w:rsidRPr="00AB6034" w:rsidDel="00CF2CD6">
          <w:rPr>
            <w:rFonts w:ascii="Times New Roman" w:hAnsi="Times New Roman" w:cs="Times New Roman"/>
            <w:iCs/>
          </w:rPr>
          <w:delText xml:space="preserve"> please confirm by indicating if you are willing to participate. </w:delText>
        </w:r>
        <w:r w:rsidRPr="00AB6034" w:rsidDel="00CF2CD6">
          <w:rPr>
            <w:rFonts w:ascii="Times New Roman" w:hAnsi="Times New Roman" w:cs="Times New Roman"/>
            <w:iCs/>
          </w:rPr>
          <w:delText xml:space="preserve"> </w:delText>
        </w:r>
      </w:del>
    </w:p>
    <w:p w14:paraId="257E97A9" w14:textId="2C75267C" w:rsidR="008E033C" w:rsidRPr="00AB6034" w:rsidDel="00CF2CD6" w:rsidRDefault="008E033C" w:rsidP="00711E84">
      <w:pPr>
        <w:tabs>
          <w:tab w:val="left" w:pos="1605"/>
        </w:tabs>
        <w:spacing w:after="0"/>
        <w:rPr>
          <w:del w:id="24" w:author="Holly Dentz" w:date="2015-01-15T21:07:00Z"/>
          <w:rFonts w:ascii="Times New Roman" w:hAnsi="Times New Roman" w:cs="Times New Roman"/>
          <w:u w:val="single"/>
        </w:rPr>
      </w:pPr>
    </w:p>
    <w:p w14:paraId="048CE7CB" w14:textId="255AB351" w:rsidR="008E033C" w:rsidRPr="00AB6034" w:rsidDel="00CF2CD6" w:rsidRDefault="008E033C" w:rsidP="0008367B">
      <w:pPr>
        <w:spacing w:after="0"/>
        <w:rPr>
          <w:del w:id="25" w:author="Holly Dentz" w:date="2015-01-15T21:07:00Z"/>
          <w:rFonts w:ascii="Times New Roman" w:hAnsi="Times New Roman" w:cs="Times New Roman"/>
        </w:rPr>
      </w:pPr>
      <w:del w:id="26" w:author="Holly Dentz" w:date="2015-01-15T21:07:00Z">
        <w:r w:rsidRPr="00AB6034" w:rsidDel="00CF2CD6">
          <w:rPr>
            <w:rFonts w:ascii="Times New Roman" w:hAnsi="Times New Roman" w:cs="Times New Roman"/>
            <w:u w:val="single"/>
          </w:rPr>
          <w:tab/>
        </w:r>
        <w:r w:rsidRPr="00AB6034" w:rsidDel="00CF2CD6">
          <w:rPr>
            <w:rFonts w:ascii="Times New Roman" w:hAnsi="Times New Roman" w:cs="Times New Roman"/>
            <w:u w:val="single"/>
          </w:rPr>
          <w:tab/>
        </w:r>
        <w:r w:rsidRPr="00AB6034" w:rsidDel="00CF2CD6">
          <w:rPr>
            <w:rFonts w:ascii="Times New Roman" w:hAnsi="Times New Roman" w:cs="Times New Roman"/>
            <w:u w:val="single"/>
          </w:rPr>
          <w:tab/>
        </w:r>
        <w:r w:rsidRPr="00AB6034" w:rsidDel="00CF2CD6">
          <w:rPr>
            <w:rFonts w:ascii="Times New Roman" w:hAnsi="Times New Roman" w:cs="Times New Roman"/>
            <w:u w:val="single"/>
          </w:rPr>
          <w:tab/>
        </w:r>
        <w:r w:rsidRPr="00AB6034" w:rsidDel="00CF2CD6">
          <w:rPr>
            <w:rFonts w:ascii="Times New Roman" w:hAnsi="Times New Roman" w:cs="Times New Roman"/>
            <w:u w:val="single"/>
          </w:rPr>
          <w:tab/>
        </w:r>
        <w:r w:rsidRPr="00AB6034" w:rsidDel="00CF2CD6">
          <w:rPr>
            <w:rFonts w:ascii="Times New Roman" w:hAnsi="Times New Roman" w:cs="Times New Roman"/>
            <w:u w:val="single"/>
          </w:rPr>
          <w:tab/>
        </w:r>
        <w:r w:rsidRPr="00AB6034" w:rsidDel="00CF2CD6">
          <w:rPr>
            <w:rFonts w:ascii="Times New Roman" w:hAnsi="Times New Roman" w:cs="Times New Roman"/>
          </w:rPr>
          <w:tab/>
          <w:delText>_______________</w:delText>
        </w:r>
      </w:del>
    </w:p>
    <w:p w14:paraId="2CA50F78" w14:textId="7EF4236F" w:rsidR="008E033C" w:rsidRPr="00AB6034" w:rsidDel="00CF2CD6" w:rsidRDefault="008E033C" w:rsidP="0008367B">
      <w:pPr>
        <w:spacing w:after="0"/>
        <w:rPr>
          <w:del w:id="27" w:author="Holly Dentz" w:date="2015-01-15T21:07:00Z"/>
          <w:rFonts w:ascii="Times New Roman" w:hAnsi="Times New Roman" w:cs="Times New Roman"/>
        </w:rPr>
      </w:pPr>
      <w:del w:id="28" w:author="Holly Dentz" w:date="2015-01-15T21:07:00Z">
        <w:r w:rsidRPr="00AB6034" w:rsidDel="00CF2CD6">
          <w:rPr>
            <w:rFonts w:ascii="Times New Roman" w:hAnsi="Times New Roman" w:cs="Times New Roman"/>
          </w:rPr>
          <w:delText>Person Obtaining Consent</w:delText>
        </w:r>
        <w:r w:rsidRPr="00AB6034" w:rsidDel="00CF2CD6">
          <w:rPr>
            <w:rFonts w:ascii="Times New Roman" w:hAnsi="Times New Roman" w:cs="Times New Roman"/>
          </w:rPr>
          <w:tab/>
        </w:r>
        <w:r w:rsidRPr="00AB6034" w:rsidDel="00CF2CD6">
          <w:rPr>
            <w:rFonts w:ascii="Times New Roman" w:hAnsi="Times New Roman" w:cs="Times New Roman"/>
          </w:rPr>
          <w:tab/>
        </w:r>
        <w:r w:rsidRPr="00AB6034" w:rsidDel="00CF2CD6">
          <w:rPr>
            <w:rFonts w:ascii="Times New Roman" w:hAnsi="Times New Roman" w:cs="Times New Roman"/>
          </w:rPr>
          <w:tab/>
        </w:r>
        <w:r w:rsidRPr="00AB6034" w:rsidDel="00CF2CD6">
          <w:rPr>
            <w:rFonts w:ascii="Times New Roman" w:hAnsi="Times New Roman" w:cs="Times New Roman"/>
          </w:rPr>
          <w:tab/>
          <w:delText>Date</w:delText>
        </w:r>
      </w:del>
    </w:p>
    <w:p w14:paraId="0C906D5E" w14:textId="067F44B8" w:rsidR="00711E84" w:rsidRPr="00711E84" w:rsidRDefault="00711E84" w:rsidP="00711E84">
      <w:pPr>
        <w:rPr>
          <w:ins w:id="29" w:author="Holly Dentz" w:date="2015-04-19T02:28:00Z"/>
          <w:rFonts w:ascii="Times New Roman" w:hAnsi="Times New Roman" w:cs="Times New Roman"/>
        </w:rPr>
      </w:pPr>
      <w:ins w:id="30" w:author="Holly Dentz" w:date="2015-04-19T02:28:00Z">
        <w:r w:rsidRPr="00711E84">
          <w:rPr>
            <w:rFonts w:ascii="Times New Roman" w:hAnsi="Times New Roman" w:cs="Times New Roman"/>
          </w:rPr>
          <w:t>If you wish to participate in this study, please say so</w:t>
        </w:r>
      </w:ins>
      <w:ins w:id="31" w:author="Holly Dentz" w:date="2015-04-28T15:58:00Z">
        <w:r w:rsidR="0020221F">
          <w:rPr>
            <w:rFonts w:ascii="Times New Roman" w:hAnsi="Times New Roman" w:cs="Times New Roman"/>
          </w:rPr>
          <w:t xml:space="preserve">. </w:t>
        </w:r>
      </w:ins>
    </w:p>
    <w:p w14:paraId="5981C03D" w14:textId="77777777" w:rsidR="008E033C" w:rsidRPr="00AB6034" w:rsidRDefault="008E033C" w:rsidP="0008367B">
      <w:pPr>
        <w:spacing w:after="0"/>
        <w:rPr>
          <w:rFonts w:ascii="Times New Roman" w:eastAsia="Calibri" w:hAnsi="Times New Roman" w:cs="Times New Roman"/>
          <w:b/>
        </w:rPr>
      </w:pPr>
    </w:p>
    <w:p w14:paraId="47061D46" w14:textId="77777777" w:rsidR="00CF2CD6" w:rsidRDefault="00CF2CD6" w:rsidP="00CF2CD6">
      <w:pPr>
        <w:spacing w:after="0"/>
        <w:rPr>
          <w:rFonts w:ascii="Times New Roman" w:hAnsi="Times New Roman" w:cs="Times New Roman"/>
          <w:iCs/>
        </w:rPr>
      </w:pPr>
      <w:r w:rsidRPr="00AB6034">
        <w:rPr>
          <w:rFonts w:ascii="Times New Roman" w:hAnsi="Times New Roman" w:cs="Times New Roman"/>
          <w:iCs/>
        </w:rPr>
        <w:t xml:space="preserve">You have been given a copy of this consent form. </w:t>
      </w:r>
    </w:p>
    <w:p w14:paraId="509DF061" w14:textId="77777777" w:rsidR="00CF2CD6" w:rsidRDefault="00CF2CD6" w:rsidP="00CF2CD6">
      <w:pPr>
        <w:pStyle w:val="Heading1"/>
        <w:jc w:val="both"/>
        <w:rPr>
          <w:rFonts w:eastAsia="Calibri"/>
          <w:bCs w:val="0"/>
          <w:sz w:val="22"/>
          <w:szCs w:val="22"/>
        </w:rPr>
      </w:pPr>
      <w:r>
        <w:rPr>
          <w:rFonts w:eastAsia="Calibri"/>
          <w:bCs w:val="0"/>
          <w:sz w:val="22"/>
          <w:szCs w:val="22"/>
        </w:rPr>
        <w:t xml:space="preserve">Wait for verbal acceptance or denial. Indicate respondents’ preferences on the survey. </w:t>
      </w:r>
    </w:p>
    <w:p w14:paraId="5800E097" w14:textId="39AB55D4" w:rsidR="00E37AA0" w:rsidRPr="00AB6034" w:rsidRDefault="00E37AA0" w:rsidP="0008367B">
      <w:pPr>
        <w:spacing w:after="0"/>
        <w:rPr>
          <w:rFonts w:ascii="Times New Roman" w:hAnsi="Times New Roman" w:cs="Times New Roman"/>
        </w:rPr>
      </w:pPr>
    </w:p>
    <w:sectPr w:rsidR="00E37AA0" w:rsidRPr="00AB60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506B1" w14:textId="77777777" w:rsidR="00ED511D" w:rsidRDefault="00ED511D" w:rsidP="00DB7267">
      <w:pPr>
        <w:spacing w:after="0" w:line="240" w:lineRule="auto"/>
      </w:pPr>
      <w:r>
        <w:separator/>
      </w:r>
    </w:p>
  </w:endnote>
  <w:endnote w:type="continuationSeparator" w:id="0">
    <w:p w14:paraId="1484DE74" w14:textId="77777777" w:rsidR="00ED511D" w:rsidRDefault="00ED511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DE4E7" w14:textId="77777777" w:rsidR="00605AA3" w:rsidRDefault="00605A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597454"/>
      <w:docPartObj>
        <w:docPartGallery w:val="Page Numbers (Bottom of Page)"/>
        <w:docPartUnique/>
      </w:docPartObj>
    </w:sdtPr>
    <w:sdtEndPr>
      <w:rPr>
        <w:noProof/>
      </w:rPr>
    </w:sdtEndPr>
    <w:sdtContent>
      <w:p w14:paraId="22FE080D" w14:textId="77777777" w:rsidR="00605AA3" w:rsidRDefault="00605AA3" w:rsidP="00605AA3">
        <w:pPr>
          <w:pStyle w:val="Footer"/>
        </w:pPr>
        <w:r>
          <w:t xml:space="preserve">CPHS Protocol </w:t>
        </w:r>
        <w:r w:rsidRPr="00CC4226">
          <w:t>#2011-09-3654</w:t>
        </w:r>
      </w:p>
      <w:p w14:paraId="2DCFC697" w14:textId="79F3AB5D" w:rsidR="00605AA3" w:rsidRDefault="00605AA3" w:rsidP="00605AA3">
        <w:pPr>
          <w:pStyle w:val="Footer"/>
          <w:tabs>
            <w:tab w:val="left" w:pos="5706"/>
          </w:tabs>
        </w:pPr>
        <w:r>
          <w:tab/>
        </w:r>
        <w:r>
          <w:tab/>
        </w:r>
        <w:r>
          <w:tab/>
        </w:r>
        <w:r>
          <w:fldChar w:fldCharType="begin"/>
        </w:r>
        <w:r>
          <w:instrText xml:space="preserve"> PAGE   \* MERGEFORMAT </w:instrText>
        </w:r>
        <w:r>
          <w:fldChar w:fldCharType="separate"/>
        </w:r>
        <w:r w:rsidR="009B6B47">
          <w:rPr>
            <w:noProof/>
          </w:rPr>
          <w:t>2</w:t>
        </w:r>
        <w:r>
          <w:rPr>
            <w:noProof/>
          </w:rPr>
          <w:fldChar w:fldCharType="end"/>
        </w:r>
      </w:p>
    </w:sdtContent>
  </w:sdt>
  <w:p w14:paraId="144AE333" w14:textId="2D3D9026" w:rsidR="00760581" w:rsidRDefault="007605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A2788" w14:textId="77777777" w:rsidR="00605AA3" w:rsidRDefault="00605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1891" w14:textId="77777777" w:rsidR="00ED511D" w:rsidRDefault="00ED511D" w:rsidP="00DB7267">
      <w:pPr>
        <w:spacing w:after="0" w:line="240" w:lineRule="auto"/>
      </w:pPr>
      <w:r>
        <w:separator/>
      </w:r>
    </w:p>
  </w:footnote>
  <w:footnote w:type="continuationSeparator" w:id="0">
    <w:p w14:paraId="230B2C42" w14:textId="77777777" w:rsidR="00ED511D" w:rsidRDefault="00ED511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068B9" w14:textId="77777777" w:rsidR="00605AA3" w:rsidRDefault="00605A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020" w14:textId="77777777" w:rsidR="00760581" w:rsidRDefault="00760581">
    <w:pPr>
      <w:pStyle w:val="Header"/>
      <w:jc w:val="center"/>
    </w:pPr>
  </w:p>
  <w:p w14:paraId="647240BE" w14:textId="77777777" w:rsidR="00760581" w:rsidRDefault="007605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0B3E" w14:textId="77777777" w:rsidR="00605AA3" w:rsidRDefault="00605A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25D3"/>
    <w:rsid w:val="0000711A"/>
    <w:rsid w:val="00013044"/>
    <w:rsid w:val="0003185C"/>
    <w:rsid w:val="00032EF4"/>
    <w:rsid w:val="0008367B"/>
    <w:rsid w:val="000A0C6B"/>
    <w:rsid w:val="000A7575"/>
    <w:rsid w:val="000B3068"/>
    <w:rsid w:val="000D44DD"/>
    <w:rsid w:val="000E1B0D"/>
    <w:rsid w:val="000E620E"/>
    <w:rsid w:val="001033AE"/>
    <w:rsid w:val="00113370"/>
    <w:rsid w:val="00117E96"/>
    <w:rsid w:val="00162241"/>
    <w:rsid w:val="0016304D"/>
    <w:rsid w:val="00165574"/>
    <w:rsid w:val="0018551A"/>
    <w:rsid w:val="00185CB3"/>
    <w:rsid w:val="001865DE"/>
    <w:rsid w:val="001C12AD"/>
    <w:rsid w:val="001C1967"/>
    <w:rsid w:val="0020221F"/>
    <w:rsid w:val="0024490E"/>
    <w:rsid w:val="002552D8"/>
    <w:rsid w:val="00276810"/>
    <w:rsid w:val="002A52E0"/>
    <w:rsid w:val="002A5722"/>
    <w:rsid w:val="002D4861"/>
    <w:rsid w:val="002F3CE3"/>
    <w:rsid w:val="002F7F50"/>
    <w:rsid w:val="003020A9"/>
    <w:rsid w:val="00316999"/>
    <w:rsid w:val="00352248"/>
    <w:rsid w:val="00353C58"/>
    <w:rsid w:val="00365B41"/>
    <w:rsid w:val="00380575"/>
    <w:rsid w:val="00397C65"/>
    <w:rsid w:val="003B6A00"/>
    <w:rsid w:val="003E16BE"/>
    <w:rsid w:val="003F7941"/>
    <w:rsid w:val="00400A26"/>
    <w:rsid w:val="004311AD"/>
    <w:rsid w:val="0043311C"/>
    <w:rsid w:val="004617FC"/>
    <w:rsid w:val="004711D2"/>
    <w:rsid w:val="00472582"/>
    <w:rsid w:val="004A2BB2"/>
    <w:rsid w:val="004A78B1"/>
    <w:rsid w:val="004B1966"/>
    <w:rsid w:val="004E43CA"/>
    <w:rsid w:val="005215F9"/>
    <w:rsid w:val="0055216C"/>
    <w:rsid w:val="00561BF5"/>
    <w:rsid w:val="0056262E"/>
    <w:rsid w:val="00574F53"/>
    <w:rsid w:val="0059103F"/>
    <w:rsid w:val="005933EC"/>
    <w:rsid w:val="005B525D"/>
    <w:rsid w:val="005E6765"/>
    <w:rsid w:val="005E7156"/>
    <w:rsid w:val="00605AA3"/>
    <w:rsid w:val="006442F3"/>
    <w:rsid w:val="00647E4C"/>
    <w:rsid w:val="00651AE5"/>
    <w:rsid w:val="00652F58"/>
    <w:rsid w:val="0065594B"/>
    <w:rsid w:val="006642A0"/>
    <w:rsid w:val="00685F63"/>
    <w:rsid w:val="00691547"/>
    <w:rsid w:val="006B3306"/>
    <w:rsid w:val="006F26F4"/>
    <w:rsid w:val="007009E3"/>
    <w:rsid w:val="00701FBD"/>
    <w:rsid w:val="00707285"/>
    <w:rsid w:val="00711E84"/>
    <w:rsid w:val="0072650D"/>
    <w:rsid w:val="00731FEB"/>
    <w:rsid w:val="00760581"/>
    <w:rsid w:val="0078525D"/>
    <w:rsid w:val="00790562"/>
    <w:rsid w:val="007A54A4"/>
    <w:rsid w:val="007C59D0"/>
    <w:rsid w:val="007E02F5"/>
    <w:rsid w:val="008028DF"/>
    <w:rsid w:val="00803DE4"/>
    <w:rsid w:val="00812838"/>
    <w:rsid w:val="0084325E"/>
    <w:rsid w:val="00895E9B"/>
    <w:rsid w:val="008B4558"/>
    <w:rsid w:val="008B71C8"/>
    <w:rsid w:val="008E033C"/>
    <w:rsid w:val="008F14CB"/>
    <w:rsid w:val="009162CA"/>
    <w:rsid w:val="009251B2"/>
    <w:rsid w:val="009262D3"/>
    <w:rsid w:val="00927BB8"/>
    <w:rsid w:val="009618E7"/>
    <w:rsid w:val="00993857"/>
    <w:rsid w:val="009967C7"/>
    <w:rsid w:val="009A5DA7"/>
    <w:rsid w:val="009B6B47"/>
    <w:rsid w:val="009C6F38"/>
    <w:rsid w:val="009D7F07"/>
    <w:rsid w:val="009F15DB"/>
    <w:rsid w:val="00A15D38"/>
    <w:rsid w:val="00A35F38"/>
    <w:rsid w:val="00A60C74"/>
    <w:rsid w:val="00A848D7"/>
    <w:rsid w:val="00AB1025"/>
    <w:rsid w:val="00AB278C"/>
    <w:rsid w:val="00AB4933"/>
    <w:rsid w:val="00AB6034"/>
    <w:rsid w:val="00AC6E8D"/>
    <w:rsid w:val="00AD1C00"/>
    <w:rsid w:val="00B22A8E"/>
    <w:rsid w:val="00B27400"/>
    <w:rsid w:val="00B5140F"/>
    <w:rsid w:val="00B718AE"/>
    <w:rsid w:val="00BC459C"/>
    <w:rsid w:val="00C148F7"/>
    <w:rsid w:val="00C31E5B"/>
    <w:rsid w:val="00C46D29"/>
    <w:rsid w:val="00C74FDF"/>
    <w:rsid w:val="00C84879"/>
    <w:rsid w:val="00CC7A9C"/>
    <w:rsid w:val="00CF2CD6"/>
    <w:rsid w:val="00CF65B1"/>
    <w:rsid w:val="00D06FDB"/>
    <w:rsid w:val="00D5491B"/>
    <w:rsid w:val="00D70BA6"/>
    <w:rsid w:val="00D753CC"/>
    <w:rsid w:val="00D821E1"/>
    <w:rsid w:val="00DA7BCE"/>
    <w:rsid w:val="00DB7267"/>
    <w:rsid w:val="00E11049"/>
    <w:rsid w:val="00E13E0C"/>
    <w:rsid w:val="00E271B6"/>
    <w:rsid w:val="00E37AA0"/>
    <w:rsid w:val="00ED511D"/>
    <w:rsid w:val="00EF3297"/>
    <w:rsid w:val="00F076A5"/>
    <w:rsid w:val="00F07BD5"/>
    <w:rsid w:val="00F07C2F"/>
    <w:rsid w:val="00F51EBA"/>
    <w:rsid w:val="00F75DFE"/>
    <w:rsid w:val="00F8286F"/>
    <w:rsid w:val="00F9688A"/>
    <w:rsid w:val="00FC5993"/>
    <w:rsid w:val="00FC75F8"/>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8BF17AA5-3C8A-4E9E-9F9B-10ACB0A5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43723">
      <w:bodyDiv w:val="1"/>
      <w:marLeft w:val="0"/>
      <w:marRight w:val="0"/>
      <w:marTop w:val="0"/>
      <w:marBottom w:val="0"/>
      <w:divBdr>
        <w:top w:val="none" w:sz="0" w:space="0" w:color="auto"/>
        <w:left w:val="none" w:sz="0" w:space="0" w:color="auto"/>
        <w:bottom w:val="none" w:sz="0" w:space="0" w:color="auto"/>
        <w:right w:val="none" w:sz="0" w:space="0" w:color="auto"/>
      </w:divBdr>
    </w:div>
    <w:div w:id="8552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Holly Dentz</cp:lastModifiedBy>
  <cp:revision>5</cp:revision>
  <cp:lastPrinted>2014-03-13T15:55:00Z</cp:lastPrinted>
  <dcterms:created xsi:type="dcterms:W3CDTF">2015-04-21T13:08:00Z</dcterms:created>
  <dcterms:modified xsi:type="dcterms:W3CDTF">2015-05-25T13:58:00Z</dcterms:modified>
</cp:coreProperties>
</file>