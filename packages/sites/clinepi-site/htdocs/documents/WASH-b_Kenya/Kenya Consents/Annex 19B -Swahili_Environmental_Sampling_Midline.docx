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4A6E5" w14:textId="77777777" w:rsidR="00672BC0" w:rsidRDefault="00672BC0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30535BCF" w14:textId="77777777" w:rsidR="00672BC0" w:rsidRDefault="00672BC0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08F5EC05" w14:textId="77777777" w:rsidR="00672BC0" w:rsidRDefault="00672BC0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5D6C2ACC" w14:textId="77777777" w:rsidR="00672BC0" w:rsidRDefault="00672BC0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14B0C2F4" w14:textId="6325CB33" w:rsidR="009345F1" w:rsidRDefault="00F5744A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784ECD" wp14:editId="5573F2BA">
            <wp:simplePos x="0" y="0"/>
            <wp:positionH relativeFrom="column">
              <wp:posOffset>2219325</wp:posOffset>
            </wp:positionH>
            <wp:positionV relativeFrom="paragraph">
              <wp:posOffset>-607060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1D2" w:rsidRPr="00B161D2">
        <w:rPr>
          <w:rFonts w:ascii="Times New Roman" w:hAnsi="Times New Roman" w:cs="Times New Roman"/>
          <w:b/>
        </w:rPr>
        <w:t xml:space="preserve"> </w:t>
      </w:r>
      <w:r w:rsidR="00B161D2">
        <w:rPr>
          <w:rFonts w:ascii="Times New Roman" w:hAnsi="Times New Roman" w:cs="Times New Roman"/>
          <w:b/>
        </w:rPr>
        <w:t xml:space="preserve">IDHINI </w:t>
      </w:r>
      <w:r w:rsidR="00BD41C8" w:rsidRPr="00F5744A">
        <w:rPr>
          <w:rFonts w:ascii="Times New Roman" w:hAnsi="Times New Roman" w:cs="Times New Roman"/>
          <w:b/>
        </w:rPr>
        <w:t>YA KUSHIRIKI K</w:t>
      </w:r>
      <w:r w:rsidR="003427DF">
        <w:rPr>
          <w:rFonts w:ascii="Times New Roman" w:hAnsi="Times New Roman" w:cs="Times New Roman"/>
          <w:b/>
        </w:rPr>
        <w:t>WA UTAFITI WA WASH BENEFITS PROJECT</w:t>
      </w:r>
      <w:r w:rsidR="00586F51">
        <w:rPr>
          <w:rFonts w:ascii="Times New Roman" w:hAnsi="Times New Roman" w:cs="Times New Roman"/>
          <w:b/>
        </w:rPr>
        <w:t xml:space="preserve"> A</w:t>
      </w:r>
      <w:r w:rsidR="00F83A5B">
        <w:rPr>
          <w:rFonts w:ascii="Times New Roman" w:hAnsi="Times New Roman" w:cs="Times New Roman"/>
          <w:b/>
        </w:rPr>
        <w:t>WAMU YA KATI</w:t>
      </w:r>
      <w:r w:rsidR="00586F51">
        <w:rPr>
          <w:rFonts w:ascii="Times New Roman" w:hAnsi="Times New Roman" w:cs="Times New Roman"/>
          <w:b/>
        </w:rPr>
        <w:t xml:space="preserve"> YA</w:t>
      </w:r>
      <w:r w:rsidR="003E30C2">
        <w:rPr>
          <w:rFonts w:ascii="Times New Roman" w:hAnsi="Times New Roman" w:cs="Times New Roman"/>
          <w:b/>
        </w:rPr>
        <w:t xml:space="preserve"> SAMPULI YA MAZINGARA </w:t>
      </w:r>
      <w:r w:rsidR="00BD41C8" w:rsidRPr="00F5744A">
        <w:rPr>
          <w:rFonts w:ascii="Times New Roman" w:hAnsi="Times New Roman" w:cs="Times New Roman"/>
          <w:b/>
        </w:rPr>
        <w:t xml:space="preserve">IDHINI YA </w:t>
      </w:r>
      <w:r w:rsidR="003E30C2">
        <w:rPr>
          <w:rFonts w:ascii="Times New Roman" w:hAnsi="Times New Roman" w:cs="Times New Roman"/>
          <w:b/>
        </w:rPr>
        <w:t>MAKUBALIANO</w:t>
      </w:r>
      <w:r w:rsidR="00586F51">
        <w:rPr>
          <w:rFonts w:ascii="Times New Roman" w:hAnsi="Times New Roman" w:cs="Times New Roman"/>
          <w:b/>
        </w:rPr>
        <w:t xml:space="preserve"> KWA KUNENA</w:t>
      </w:r>
    </w:p>
    <w:p w14:paraId="1265FE51" w14:textId="77777777" w:rsidR="00586F51" w:rsidRPr="00B161D2" w:rsidRDefault="00586F5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5C33C708" w14:textId="77777777" w:rsidR="00353EDB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MADA YA UTAFITI:</w:t>
      </w:r>
      <w:r w:rsidRPr="00F5744A">
        <w:rPr>
          <w:rFonts w:ascii="Times New Roman" w:hAnsi="Times New Roman" w:cs="Times New Roman"/>
        </w:rPr>
        <w:t xml:space="preserve"> WASH BENEFITS-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Kuosha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mikono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kutibu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maji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usafi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lishe</w:t>
      </w:r>
      <w:proofErr w:type="spellEnd"/>
      <w:r w:rsidRPr="00F5744A">
        <w:rPr>
          <w:rFonts w:ascii="Times New Roman" w:hAnsi="Times New Roman" w:cs="Times New Roman"/>
        </w:rPr>
        <w:t xml:space="preserve"> bora na </w:t>
      </w:r>
      <w:proofErr w:type="spellStart"/>
      <w:r w:rsidR="00050693">
        <w:rPr>
          <w:rFonts w:ascii="Times New Roman" w:hAnsi="Times New Roman" w:cs="Times New Roman"/>
        </w:rPr>
        <w:t>vipimo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matokeo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mashinani</w:t>
      </w:r>
      <w:proofErr w:type="spellEnd"/>
      <w:r w:rsidRPr="00F5744A">
        <w:rPr>
          <w:rFonts w:ascii="Times New Roman" w:hAnsi="Times New Roman" w:cs="Times New Roman"/>
        </w:rPr>
        <w:t xml:space="preserve"> Kenya.</w:t>
      </w:r>
      <w:r w:rsidR="008F2A3C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</w:t>
      </w:r>
      <w:proofErr w:type="spellStart"/>
      <w:proofErr w:type="gramStart"/>
      <w:r w:rsidRPr="00F5744A">
        <w:rPr>
          <w:rFonts w:ascii="Times New Roman" w:hAnsi="Times New Roman" w:cs="Times New Roman"/>
        </w:rPr>
        <w:t>pia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inajulikana</w:t>
      </w:r>
      <w:proofErr w:type="spellEnd"/>
      <w:r w:rsidRPr="00F5744A">
        <w:rPr>
          <w:rFonts w:ascii="Times New Roman" w:hAnsi="Times New Roman" w:cs="Times New Roman"/>
        </w:rPr>
        <w:t xml:space="preserve"> kama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>)</w:t>
      </w:r>
    </w:p>
    <w:p w14:paraId="4967672E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1EEE316B" w14:textId="77777777" w:rsidR="003B2BEB" w:rsidRPr="00F5744A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UTANGULIZI</w:t>
      </w:r>
    </w:p>
    <w:p w14:paraId="32EAAA51" w14:textId="5C80D43B" w:rsidR="003F3BA7" w:rsidRDefault="003B2BEB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langu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ni</w:t>
      </w:r>
      <w:proofErr w:type="spellEnd"/>
      <w:r w:rsidR="00B161D2">
        <w:rPr>
          <w:rFonts w:ascii="Times New Roman" w:hAnsi="Times New Roman" w:cs="Times New Roman"/>
        </w:rPr>
        <w:t>________________</w:t>
      </w:r>
      <w:r w:rsidR="00E84546" w:rsidRPr="00F5744A">
        <w:rPr>
          <w:rFonts w:ascii="Times New Roman" w:hAnsi="Times New Roman" w:cs="Times New Roman"/>
        </w:rPr>
        <w:t xml:space="preserve"> </w:t>
      </w:r>
      <w:r w:rsidR="00B161D2">
        <w:rPr>
          <w:rFonts w:ascii="Times New Roman" w:hAnsi="Times New Roman" w:cs="Times New Roman"/>
        </w:rPr>
        <w:t>[</w:t>
      </w: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r w:rsidRPr="00F5744A">
        <w:rPr>
          <w:rFonts w:ascii="Times New Roman" w:hAnsi="Times New Roman" w:cs="Times New Roman"/>
        </w:rPr>
        <w:t>Afisa</w:t>
      </w:r>
      <w:proofErr w:type="spellEnd"/>
      <w:r w:rsidR="00B161D2">
        <w:rPr>
          <w:rFonts w:ascii="Times New Roman" w:hAnsi="Times New Roman" w:cs="Times New Roman"/>
        </w:rPr>
        <w:t>]</w:t>
      </w:r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ninatoka</w:t>
      </w:r>
      <w:proofErr w:type="spellEnd"/>
      <w:r w:rsidRPr="00F5744A">
        <w:rPr>
          <w:rFonts w:ascii="Times New Roman" w:hAnsi="Times New Roman" w:cs="Times New Roman"/>
        </w:rPr>
        <w:t xml:space="preserve"> Innovation</w:t>
      </w:r>
      <w:r w:rsidR="00B161D2">
        <w:rPr>
          <w:rFonts w:ascii="Times New Roman" w:hAnsi="Times New Roman" w:cs="Times New Roman"/>
        </w:rPr>
        <w:t>s</w:t>
      </w:r>
      <w:r w:rsidRPr="00F5744A">
        <w:rPr>
          <w:rFonts w:ascii="Times New Roman" w:hAnsi="Times New Roman" w:cs="Times New Roman"/>
        </w:rPr>
        <w:t xml:space="preserve"> for </w:t>
      </w:r>
      <w:r w:rsidR="00B161D2">
        <w:rPr>
          <w:rFonts w:ascii="Times New Roman" w:hAnsi="Times New Roman" w:cs="Times New Roman"/>
        </w:rPr>
        <w:t>P</w:t>
      </w:r>
      <w:r w:rsidRPr="00F5744A">
        <w:rPr>
          <w:rFonts w:ascii="Times New Roman" w:hAnsi="Times New Roman" w:cs="Times New Roman"/>
        </w:rPr>
        <w:t>overty Action</w:t>
      </w:r>
      <w:r w:rsidR="00A21E31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(I</w:t>
      </w:r>
      <w:r w:rsidR="00AB552A" w:rsidRPr="00F5744A">
        <w:rPr>
          <w:rFonts w:ascii="Times New Roman" w:hAnsi="Times New Roman" w:cs="Times New Roman"/>
        </w:rPr>
        <w:t xml:space="preserve">PA) </w:t>
      </w:r>
      <w:proofErr w:type="spellStart"/>
      <w:r w:rsidR="00AB552A" w:rsidRPr="00F5744A">
        <w:rPr>
          <w:rFonts w:ascii="Times New Roman" w:hAnsi="Times New Roman" w:cs="Times New Roman"/>
        </w:rPr>
        <w:t>ilioko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proofErr w:type="spellStart"/>
      <w:r w:rsidR="00AB552A" w:rsidRPr="00F5744A">
        <w:rPr>
          <w:rFonts w:ascii="Times New Roman" w:hAnsi="Times New Roman" w:cs="Times New Roman"/>
        </w:rPr>
        <w:t>mjini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r w:rsidR="00E84546" w:rsidRPr="00F5744A">
        <w:rPr>
          <w:rFonts w:ascii="Times New Roman" w:hAnsi="Times New Roman" w:cs="Times New Roman"/>
        </w:rPr>
        <w:t>(KAKAMEGA/BUNGOMA)</w:t>
      </w:r>
      <w:r w:rsidRPr="00F5744A">
        <w:rPr>
          <w:rFonts w:ascii="Times New Roman" w:hAnsi="Times New Roman" w:cs="Times New Roman"/>
        </w:rPr>
        <w:t>.</w:t>
      </w:r>
      <w:r w:rsidR="00E84546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Ninafanya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kazi</w:t>
      </w:r>
      <w:proofErr w:type="spellEnd"/>
      <w:r w:rsidRPr="00F5744A">
        <w:rPr>
          <w:rFonts w:ascii="Times New Roman" w:hAnsi="Times New Roman" w:cs="Times New Roman"/>
        </w:rPr>
        <w:t xml:space="preserve"> na Clair Null </w:t>
      </w:r>
      <w:proofErr w:type="spellStart"/>
      <w:r w:rsidRPr="00F5744A">
        <w:rPr>
          <w:rFonts w:ascii="Times New Roman" w:hAnsi="Times New Roman" w:cs="Times New Roman"/>
        </w:rPr>
        <w:t>kutoka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2F3D81">
        <w:rPr>
          <w:rFonts w:ascii="Times New Roman" w:hAnsi="Times New Roman" w:cs="Times New Roman"/>
        </w:rPr>
        <w:t xml:space="preserve">Innovations for Poverty </w:t>
      </w:r>
      <w:proofErr w:type="gramStart"/>
      <w:r w:rsidR="002F3D81">
        <w:rPr>
          <w:rFonts w:ascii="Times New Roman" w:hAnsi="Times New Roman" w:cs="Times New Roman"/>
        </w:rPr>
        <w:t xml:space="preserve">Action </w:t>
      </w:r>
      <w:r w:rsidR="00AB552A" w:rsidRPr="00F5744A">
        <w:rPr>
          <w:rFonts w:ascii="Times New Roman" w:hAnsi="Times New Roman" w:cs="Times New Roman"/>
        </w:rPr>
        <w:t xml:space="preserve"> </w:t>
      </w:r>
      <w:proofErr w:type="spellStart"/>
      <w:r w:rsidR="00AB552A" w:rsidRPr="00F5744A">
        <w:rPr>
          <w:rFonts w:ascii="Times New Roman" w:hAnsi="Times New Roman" w:cs="Times New Roman"/>
        </w:rPr>
        <w:t>iliy</w:t>
      </w:r>
      <w:r w:rsidR="00E84546" w:rsidRPr="00F5744A">
        <w:rPr>
          <w:rFonts w:ascii="Times New Roman" w:hAnsi="Times New Roman" w:cs="Times New Roman"/>
        </w:rPr>
        <w:t>oko</w:t>
      </w:r>
      <w:proofErr w:type="spellEnd"/>
      <w:proofErr w:type="gramEnd"/>
      <w:r w:rsidR="00E84546" w:rsidRPr="00F5744A">
        <w:rPr>
          <w:rFonts w:ascii="Times New Roman" w:hAnsi="Times New Roman" w:cs="Times New Roman"/>
        </w:rPr>
        <w:t xml:space="preserve"> </w:t>
      </w:r>
      <w:proofErr w:type="spellStart"/>
      <w:r w:rsidR="00E84546" w:rsidRPr="00F5744A">
        <w:rPr>
          <w:rFonts w:ascii="Times New Roman" w:hAnsi="Times New Roman" w:cs="Times New Roman"/>
        </w:rPr>
        <w:t>marekani</w:t>
      </w:r>
      <w:proofErr w:type="spellEnd"/>
      <w:r w:rsidR="00E446CE" w:rsidRPr="00F5744A">
        <w:rPr>
          <w:rFonts w:ascii="Times New Roman" w:hAnsi="Times New Roman" w:cs="Times New Roman"/>
        </w:rPr>
        <w:t>.</w:t>
      </w:r>
      <w:r w:rsidR="00E84546" w:rsidRPr="00F5744A">
        <w:rPr>
          <w:rFonts w:ascii="Times New Roman" w:hAnsi="Times New Roman" w:cs="Times New Roman"/>
        </w:rPr>
        <w:t xml:space="preserve"> </w:t>
      </w:r>
      <w:r w:rsidR="00E446CE" w:rsidRPr="00F5744A">
        <w:rPr>
          <w:rFonts w:ascii="Times New Roman" w:hAnsi="Times New Roman" w:cs="Times New Roman"/>
        </w:rPr>
        <w:t xml:space="preserve">Nina </w:t>
      </w:r>
      <w:r w:rsidR="00B161D2">
        <w:rPr>
          <w:rFonts w:ascii="Times New Roman" w:hAnsi="Times New Roman" w:cs="Times New Roman"/>
        </w:rPr>
        <w:t>[</w:t>
      </w:r>
      <w:r w:rsidR="00E446CE" w:rsidRPr="00B161D2">
        <w:rPr>
          <w:rFonts w:ascii="Times New Roman" w:hAnsi="Times New Roman" w:cs="Times New Roman"/>
          <w:i/>
        </w:rPr>
        <w:t>Tuna</w:t>
      </w:r>
      <w:r w:rsidR="00B161D2">
        <w:rPr>
          <w:rFonts w:ascii="Times New Roman" w:hAnsi="Times New Roman" w:cs="Times New Roman"/>
        </w:rPr>
        <w:t>]</w:t>
      </w:r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tarajia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kufatilia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mradi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wetu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ambayo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nakualika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>.</w:t>
      </w:r>
      <w:r w:rsidR="003F3BA7">
        <w:rPr>
          <w:rFonts w:ascii="Times New Roman" w:hAnsi="Times New Roman" w:cs="Times New Roman"/>
        </w:rPr>
        <w:t xml:space="preserve"> </w:t>
      </w:r>
    </w:p>
    <w:p w14:paraId="6F94B419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36CE18A5" w14:textId="106B5F0F" w:rsidR="00154BEA" w:rsidRDefault="003F3BA7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</w:t>
      </w:r>
      <w:r w:rsidR="00E446CE" w:rsidRPr="00F5744A">
        <w:rPr>
          <w:rFonts w:ascii="Times New Roman" w:hAnsi="Times New Roman" w:cs="Times New Roman"/>
        </w:rPr>
        <w:t>nakaribishwa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huu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kwasababu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tumeshirikiana</w:t>
      </w:r>
      <w:proofErr w:type="spellEnd"/>
      <w:proofErr w:type="gramEnd"/>
      <w:r w:rsidR="003E30C2">
        <w:rPr>
          <w:rFonts w:ascii="Times New Roman" w:hAnsi="Times New Roman" w:cs="Times New Roman"/>
        </w:rPr>
        <w:t xml:space="preserve"> na </w:t>
      </w:r>
      <w:proofErr w:type="spellStart"/>
      <w:r w:rsidR="003E30C2">
        <w:rPr>
          <w:rFonts w:ascii="Times New Roman" w:hAnsi="Times New Roman" w:cs="Times New Roman"/>
        </w:rPr>
        <w:t>familia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yako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hapo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awali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katika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utafiti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wa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afya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ya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watoto</w:t>
      </w:r>
      <w:proofErr w:type="spellEnd"/>
      <w:r w:rsidR="003E30C2">
        <w:rPr>
          <w:rFonts w:ascii="Times New Roman" w:hAnsi="Times New Roman" w:cs="Times New Roman"/>
        </w:rPr>
        <w:t>.</w:t>
      </w:r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Tungependa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kuelewa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vyema</w:t>
      </w:r>
      <w:proofErr w:type="spellEnd"/>
      <w:r w:rsidR="00EC39E5">
        <w:rPr>
          <w:rFonts w:ascii="Times New Roman" w:hAnsi="Times New Roman" w:cs="Times New Roman"/>
        </w:rPr>
        <w:t xml:space="preserve"> aina </w:t>
      </w:r>
      <w:proofErr w:type="spellStart"/>
      <w:r w:rsidR="00EC39E5">
        <w:rPr>
          <w:rFonts w:ascii="Times New Roman" w:hAnsi="Times New Roman" w:cs="Times New Roman"/>
        </w:rPr>
        <w:t>ya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uchafu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watoto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hukumbana</w:t>
      </w:r>
      <w:proofErr w:type="spellEnd"/>
      <w:r w:rsidR="00EC39E5">
        <w:rPr>
          <w:rFonts w:ascii="Times New Roman" w:hAnsi="Times New Roman" w:cs="Times New Roman"/>
        </w:rPr>
        <w:t xml:space="preserve"> nayo </w:t>
      </w:r>
      <w:proofErr w:type="spellStart"/>
      <w:r w:rsidR="00EC39E5">
        <w:rPr>
          <w:rFonts w:ascii="Times New Roman" w:hAnsi="Times New Roman" w:cs="Times New Roman"/>
        </w:rPr>
        <w:t>kwenye</w:t>
      </w:r>
      <w:proofErr w:type="spellEnd"/>
      <w:r w:rsidR="00EC39E5">
        <w:rPr>
          <w:rFonts w:ascii="Times New Roman" w:hAnsi="Times New Roman" w:cs="Times New Roman"/>
        </w:rPr>
        <w:t xml:space="preserve"> </w:t>
      </w:r>
      <w:proofErr w:type="spellStart"/>
      <w:r w:rsidR="00EC39E5">
        <w:rPr>
          <w:rFonts w:ascii="Times New Roman" w:hAnsi="Times New Roman" w:cs="Times New Roman"/>
        </w:rPr>
        <w:t>mazingira</w:t>
      </w:r>
      <w:proofErr w:type="spellEnd"/>
      <w:r w:rsidR="00EC39E5">
        <w:rPr>
          <w:rFonts w:ascii="Times New Roman" w:hAnsi="Times New Roman" w:cs="Times New Roman"/>
        </w:rPr>
        <w:t>.</w:t>
      </w:r>
    </w:p>
    <w:p w14:paraId="1B944BA2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3264997" w14:textId="77777777" w:rsidR="00AB552A" w:rsidRPr="00F5744A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LENGO</w:t>
      </w:r>
      <w:r w:rsidR="000D4CF5" w:rsidRPr="00F5744A">
        <w:rPr>
          <w:rFonts w:ascii="Times New Roman" w:hAnsi="Times New Roman" w:cs="Times New Roman"/>
          <w:b/>
        </w:rPr>
        <w:t>/MADHUMUNI</w:t>
      </w:r>
    </w:p>
    <w:p w14:paraId="3C669FFB" w14:textId="0E69C21A" w:rsidR="006A57E2" w:rsidRDefault="00AB552A" w:rsidP="006A57E2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Lengo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 xml:space="preserve"> ili </w:t>
      </w:r>
      <w:proofErr w:type="spellStart"/>
      <w:r w:rsidRPr="00F5744A">
        <w:rPr>
          <w:rFonts w:ascii="Times New Roman" w:hAnsi="Times New Roman" w:cs="Times New Roman"/>
        </w:rPr>
        <w:t>kupata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kujua</w:t>
      </w:r>
      <w:proofErr w:type="spellEnd"/>
      <w:r w:rsidRPr="00F5744A">
        <w:rPr>
          <w:rFonts w:ascii="Times New Roman" w:hAnsi="Times New Roman" w:cs="Times New Roman"/>
        </w:rPr>
        <w:t xml:space="preserve"> vile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="003E30C2">
        <w:rPr>
          <w:rFonts w:ascii="Times New Roman" w:hAnsi="Times New Roman" w:cs="Times New Roman"/>
        </w:rPr>
        <w:t xml:space="preserve"> na </w:t>
      </w:r>
      <w:proofErr w:type="spellStart"/>
      <w:r w:rsidR="003E30C2">
        <w:rPr>
          <w:rFonts w:ascii="Times New Roman" w:hAnsi="Times New Roman" w:cs="Times New Roman"/>
        </w:rPr>
        <w:t>lishe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yanavyo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athiri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ukuaji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mtoto</w:t>
      </w:r>
      <w:proofErr w:type="spellEnd"/>
      <w:r w:rsidR="003E30C2">
        <w:rPr>
          <w:rFonts w:ascii="Times New Roman" w:hAnsi="Times New Roman" w:cs="Times New Roman"/>
        </w:rPr>
        <w:t>.</w:t>
      </w:r>
      <w:r w:rsidR="006A57E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A57E2">
        <w:rPr>
          <w:rFonts w:ascii="Times New Roman" w:hAnsi="Times New Roman" w:cs="Times New Roman"/>
        </w:rPr>
        <w:t>Pia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tunataka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kuelewa</w:t>
      </w:r>
      <w:proofErr w:type="spellEnd"/>
      <w:r w:rsidR="006A57E2">
        <w:rPr>
          <w:rFonts w:ascii="Times New Roman" w:hAnsi="Times New Roman" w:cs="Times New Roman"/>
        </w:rPr>
        <w:t xml:space="preserve"> aina </w:t>
      </w:r>
      <w:proofErr w:type="spellStart"/>
      <w:r w:rsidR="006A57E2">
        <w:rPr>
          <w:rFonts w:ascii="Times New Roman" w:hAnsi="Times New Roman" w:cs="Times New Roman"/>
        </w:rPr>
        <w:t>za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vichafuzi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ambazo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watoto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hupata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kutoka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kwenye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mazingira</w:t>
      </w:r>
      <w:proofErr w:type="spellEnd"/>
      <w:r w:rsidR="006A57E2">
        <w:rPr>
          <w:rFonts w:ascii="Times New Roman" w:hAnsi="Times New Roman" w:cs="Times New Roman"/>
        </w:rPr>
        <w:t>.</w:t>
      </w:r>
      <w:proofErr w:type="gramEnd"/>
    </w:p>
    <w:p w14:paraId="0EE1E121" w14:textId="5A1395CC" w:rsid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0A86561B" w14:textId="77777777" w:rsidR="003E30C2" w:rsidRDefault="003E30C2" w:rsidP="009345F1">
      <w:pPr>
        <w:spacing w:after="0"/>
        <w:rPr>
          <w:rFonts w:ascii="Times New Roman" w:hAnsi="Times New Roman" w:cs="Times New Roman"/>
          <w:b/>
        </w:rPr>
      </w:pPr>
    </w:p>
    <w:p w14:paraId="5EA1F63D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NJIA</w:t>
      </w:r>
    </w:p>
    <w:p w14:paraId="0670775A" w14:textId="593BDA91" w:rsidR="003E30C2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huu</w:t>
      </w:r>
      <w:r w:rsidRPr="00F5744A">
        <w:rPr>
          <w:rFonts w:ascii="Times New Roman" w:hAnsi="Times New Roman" w:cs="Times New Roman"/>
        </w:rPr>
        <w:t>utaulizwa</w:t>
      </w:r>
      <w:proofErr w:type="spell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="00B161D2" w:rsidRPr="00F5744A">
        <w:rPr>
          <w:rFonts w:ascii="Times New Roman" w:hAnsi="Times New Roman" w:cs="Times New Roman"/>
        </w:rPr>
        <w:t>yafuatayo</w:t>
      </w:r>
      <w:proofErr w:type="spellEnd"/>
      <w:r w:rsidRPr="00F5744A">
        <w:rPr>
          <w:rFonts w:ascii="Times New Roman" w:hAnsi="Times New Roman" w:cs="Times New Roman"/>
        </w:rPr>
        <w:t>:</w:t>
      </w:r>
    </w:p>
    <w:p w14:paraId="239F6E78" w14:textId="77777777" w:rsidR="003E30C2" w:rsidRDefault="003E30C2" w:rsidP="009345F1">
      <w:pPr>
        <w:spacing w:after="0"/>
        <w:rPr>
          <w:rFonts w:ascii="Times New Roman" w:hAnsi="Times New Roman" w:cs="Times New Roman"/>
        </w:rPr>
      </w:pPr>
    </w:p>
    <w:p w14:paraId="365DC2F7" w14:textId="77777777" w:rsid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</w:rPr>
        <w:t xml:space="preserve">Kila </w:t>
      </w:r>
      <w:proofErr w:type="spellStart"/>
      <w:r w:rsidRPr="003E30C2">
        <w:rPr>
          <w:rFonts w:ascii="Times New Roman" w:hAnsi="Times New Roman" w:cs="Times New Roman"/>
        </w:rPr>
        <w:t>shuguli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itachukuwa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dakika</w:t>
      </w:r>
      <w:proofErr w:type="spellEnd"/>
      <w:r w:rsidRPr="003E30C2">
        <w:rPr>
          <w:rFonts w:ascii="Times New Roman" w:hAnsi="Times New Roman" w:cs="Times New Roman"/>
        </w:rPr>
        <w:t xml:space="preserve"> 10-15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lako</w:t>
      </w:r>
      <w:proofErr w:type="spellEnd"/>
      <w:r>
        <w:rPr>
          <w:rFonts w:ascii="Times New Roman" w:hAnsi="Times New Roman" w:cs="Times New Roman"/>
        </w:rPr>
        <w:t>.</w:t>
      </w:r>
    </w:p>
    <w:p w14:paraId="460D619C" w14:textId="77777777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</w:p>
    <w:p w14:paraId="0A667C63" w14:textId="77777777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  <w:b/>
        </w:rPr>
        <w:t xml:space="preserve">Iwapo </w:t>
      </w:r>
      <w:proofErr w:type="spellStart"/>
      <w:r w:rsidRPr="003E30C2">
        <w:rPr>
          <w:rFonts w:ascii="Times New Roman" w:hAnsi="Times New Roman" w:cs="Times New Roman"/>
          <w:b/>
        </w:rPr>
        <w:t>unachukua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maji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ya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kusuuza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mikono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ya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: 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kuchukua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maji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kusuuza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mikono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gramStart"/>
      <w:r w:rsidRPr="003E30C2">
        <w:rPr>
          <w:rFonts w:ascii="Times New Roman" w:hAnsi="Times New Roman" w:cs="Times New Roman"/>
        </w:rPr>
        <w:t>ili</w:t>
      </w:r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kuelewa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nini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kinaweza</w:t>
      </w:r>
      <w:proofErr w:type="spellEnd"/>
      <w:r w:rsidRPr="003E30C2">
        <w:rPr>
          <w:rFonts w:ascii="Times New Roman" w:hAnsi="Times New Roman" w:cs="Times New Roman"/>
        </w:rPr>
        <w:t xml:space="preserve"> kuwa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mikono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 wako. Kufanya </w:t>
      </w:r>
      <w:proofErr w:type="spellStart"/>
      <w:proofErr w:type="gramStart"/>
      <w:r w:rsidRPr="003E30C2">
        <w:rPr>
          <w:rFonts w:ascii="Times New Roman" w:hAnsi="Times New Roman" w:cs="Times New Roman"/>
        </w:rPr>
        <w:t>hivi</w:t>
      </w:r>
      <w:proofErr w:type="spellEnd"/>
      <w:r w:rsidRPr="003E30C2">
        <w:rPr>
          <w:rFonts w:ascii="Times New Roman" w:hAnsi="Times New Roman" w:cs="Times New Roman"/>
        </w:rPr>
        <w:t xml:space="preserve"> ,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kuosha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mikono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 wako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mfuko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ulio</w:t>
      </w:r>
      <w:proofErr w:type="spellEnd"/>
      <w:r w:rsidRPr="003E30C2">
        <w:rPr>
          <w:rFonts w:ascii="Times New Roman" w:hAnsi="Times New Roman" w:cs="Times New Roman"/>
        </w:rPr>
        <w:t xml:space="preserve"> na </w:t>
      </w:r>
      <w:proofErr w:type="spellStart"/>
      <w:r w:rsidRPr="003E30C2">
        <w:rPr>
          <w:rFonts w:ascii="Times New Roman" w:hAnsi="Times New Roman" w:cs="Times New Roman"/>
        </w:rPr>
        <w:t>maji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safi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proofErr w:type="spellStart"/>
      <w:r w:rsidRPr="003E30C2">
        <w:rPr>
          <w:rFonts w:ascii="Times New Roman" w:hAnsi="Times New Roman" w:cs="Times New Roman"/>
        </w:rPr>
        <w:t>Kisha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tutapeleka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maji</w:t>
      </w:r>
      <w:proofErr w:type="spellEnd"/>
      <w:r w:rsidRPr="003E30C2">
        <w:rPr>
          <w:rFonts w:ascii="Times New Roman" w:hAnsi="Times New Roman" w:cs="Times New Roman"/>
        </w:rPr>
        <w:t xml:space="preserve"> haya </w:t>
      </w:r>
      <w:proofErr w:type="spellStart"/>
      <w:proofErr w:type="gramStart"/>
      <w:r w:rsidRPr="003E30C2">
        <w:rPr>
          <w:rFonts w:ascii="Times New Roman" w:hAnsi="Times New Roman" w:cs="Times New Roman"/>
        </w:rPr>
        <w:t>kwa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maabara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yetu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uchambuzi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mjini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Kakamega</w:t>
      </w:r>
      <w:proofErr w:type="spellEnd"/>
      <w:r w:rsidRPr="003E30C2">
        <w:rPr>
          <w:rFonts w:ascii="Times New Roman" w:hAnsi="Times New Roman" w:cs="Times New Roman"/>
        </w:rPr>
        <w:t>/</w:t>
      </w:r>
      <w:proofErr w:type="spellStart"/>
      <w:r w:rsidRPr="003E30C2">
        <w:rPr>
          <w:rFonts w:ascii="Times New Roman" w:hAnsi="Times New Roman" w:cs="Times New Roman"/>
        </w:rPr>
        <w:t>Bungoma</w:t>
      </w:r>
      <w:proofErr w:type="spellEnd"/>
      <w:r w:rsidRPr="003E30C2">
        <w:rPr>
          <w:rFonts w:ascii="Times New Roman" w:hAnsi="Times New Roman" w:cs="Times New Roman"/>
        </w:rPr>
        <w:t>.</w:t>
      </w:r>
    </w:p>
    <w:p w14:paraId="18BE85DC" w14:textId="58FBA459" w:rsidR="003E30C2" w:rsidRPr="003E30C2" w:rsidRDefault="003E30C2" w:rsidP="003E30C2">
      <w:pPr>
        <w:spacing w:after="0"/>
        <w:rPr>
          <w:rFonts w:ascii="Times New Roman" w:hAnsi="Times New Roman" w:cs="Times New Roman"/>
          <w:lang w:val="en-GB"/>
        </w:rPr>
      </w:pPr>
      <w:proofErr w:type="gramStart"/>
      <w:r w:rsidRPr="003E30C2">
        <w:rPr>
          <w:rFonts w:ascii="Times New Roman" w:hAnsi="Times New Roman" w:cs="Times New Roman"/>
          <w:b/>
        </w:rPr>
        <w:t xml:space="preserve">Iwapo  </w:t>
      </w:r>
      <w:proofErr w:type="spellStart"/>
      <w:r w:rsidRPr="003E30C2">
        <w:rPr>
          <w:rFonts w:ascii="Times New Roman" w:hAnsi="Times New Roman" w:cs="Times New Roman"/>
          <w:b/>
        </w:rPr>
        <w:t>unachukua</w:t>
      </w:r>
      <w:proofErr w:type="spellEnd"/>
      <w:proofErr w:type="gram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sampuli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ya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udongo</w:t>
      </w:r>
      <w:proofErr w:type="spellEnd"/>
      <w:r w:rsidRPr="003E30C2">
        <w:rPr>
          <w:rFonts w:ascii="Times New Roman" w:hAnsi="Times New Roman" w:cs="Times New Roman"/>
          <w:b/>
        </w:rPr>
        <w:t>:</w:t>
      </w:r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kuchukua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udongo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katika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eneo</w:t>
      </w:r>
      <w:proofErr w:type="spellEnd"/>
      <w:r w:rsidRPr="003E30C2">
        <w:rPr>
          <w:rFonts w:ascii="Times New Roman" w:hAnsi="Times New Roman" w:cs="Times New Roman"/>
        </w:rPr>
        <w:t xml:space="preserve"> ambalo </w:t>
      </w:r>
      <w:proofErr w:type="spellStart"/>
      <w:r w:rsidRPr="003E30C2">
        <w:rPr>
          <w:rFonts w:ascii="Times New Roman" w:hAnsi="Times New Roman" w:cs="Times New Roman"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 wako </w:t>
      </w:r>
      <w:proofErr w:type="spellStart"/>
      <w:r w:rsidRPr="003E30C2">
        <w:rPr>
          <w:rFonts w:ascii="Times New Roman" w:hAnsi="Times New Roman" w:cs="Times New Roman"/>
        </w:rPr>
        <w:t>huchezea</w:t>
      </w:r>
      <w:proofErr w:type="spellEnd"/>
      <w:r w:rsidRPr="003E30C2">
        <w:rPr>
          <w:rFonts w:ascii="Times New Roman" w:hAnsi="Times New Roman" w:cs="Times New Roman"/>
        </w:rPr>
        <w:t xml:space="preserve"> ili </w:t>
      </w:r>
      <w:proofErr w:type="spellStart"/>
      <w:r w:rsidRPr="003E30C2">
        <w:rPr>
          <w:rFonts w:ascii="Times New Roman" w:hAnsi="Times New Roman" w:cs="Times New Roman"/>
        </w:rPr>
        <w:t>kuelewa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jinsi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magonjwa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husambaa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kwenye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boma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lako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kupitia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mazingira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r w:rsidRPr="003E30C2">
        <w:rPr>
          <w:rFonts w:ascii="Times New Roman" w:hAnsi="Times New Roman" w:cs="Times New Roman"/>
          <w:lang w:val="en-GB"/>
        </w:rPr>
        <w:t xml:space="preserve">Kufanya </w:t>
      </w:r>
      <w:proofErr w:type="spellStart"/>
      <w:r w:rsidRPr="003E30C2">
        <w:rPr>
          <w:rFonts w:ascii="Times New Roman" w:hAnsi="Times New Roman" w:cs="Times New Roman"/>
          <w:lang w:val="en-GB"/>
        </w:rPr>
        <w:t>hivi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tutakuuliza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ubaini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au </w:t>
      </w:r>
      <w:proofErr w:type="spellStart"/>
      <w:r w:rsidRPr="003E30C2">
        <w:rPr>
          <w:rFonts w:ascii="Times New Roman" w:hAnsi="Times New Roman" w:cs="Times New Roman"/>
          <w:lang w:val="en-GB"/>
        </w:rPr>
        <w:t>utuonyeshe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pahali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mtoto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wako </w:t>
      </w:r>
      <w:proofErr w:type="spellStart"/>
      <w:r w:rsidRPr="003E30C2">
        <w:rPr>
          <w:rFonts w:ascii="Times New Roman" w:hAnsi="Times New Roman" w:cs="Times New Roman"/>
          <w:lang w:val="en-GB"/>
        </w:rPr>
        <w:t>anatumia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muda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mwingi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kucheza</w:t>
      </w:r>
      <w:proofErr w:type="spellEnd"/>
      <w:proofErr w:type="gramStart"/>
      <w:r w:rsidRPr="003E30C2">
        <w:rPr>
          <w:rFonts w:ascii="Times New Roman" w:hAnsi="Times New Roman" w:cs="Times New Roman"/>
          <w:lang w:val="en-GB"/>
        </w:rPr>
        <w:t>,  na</w:t>
      </w:r>
      <w:proofErr w:type="gram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tutachukua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sampuli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kidogo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ya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udongo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ili </w:t>
      </w:r>
      <w:proofErr w:type="spellStart"/>
      <w:r w:rsidRPr="003E30C2">
        <w:rPr>
          <w:rFonts w:ascii="Times New Roman" w:hAnsi="Times New Roman" w:cs="Times New Roman"/>
          <w:lang w:val="en-GB"/>
        </w:rPr>
        <w:t>ifanyiwe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uchambuzi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kwa</w:t>
      </w:r>
      <w:proofErr w:type="spellEnd"/>
      <w:r w:rsidRPr="003E30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3E30C2">
        <w:rPr>
          <w:rFonts w:ascii="Times New Roman" w:hAnsi="Times New Roman" w:cs="Times New Roman"/>
          <w:lang w:val="en-GB"/>
        </w:rPr>
        <w:t>maabara</w:t>
      </w:r>
      <w:proofErr w:type="spellEnd"/>
      <w:r w:rsidRPr="003E30C2">
        <w:rPr>
          <w:rFonts w:ascii="Times New Roman" w:hAnsi="Times New Roman" w:cs="Times New Roman"/>
          <w:lang w:val="en-GB"/>
        </w:rPr>
        <w:t>.</w:t>
      </w:r>
    </w:p>
    <w:p w14:paraId="6021FC9F" w14:textId="77777777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  <w:b/>
        </w:rPr>
        <w:t xml:space="preserve">Iwapo </w:t>
      </w:r>
      <w:proofErr w:type="spellStart"/>
      <w:r w:rsidRPr="003E30C2">
        <w:rPr>
          <w:rFonts w:ascii="Times New Roman" w:hAnsi="Times New Roman" w:cs="Times New Roman"/>
          <w:b/>
        </w:rPr>
        <w:t>unachukua</w:t>
      </w:r>
      <w:proofErr w:type="spellEnd"/>
      <w:r w:rsidRPr="003E30C2">
        <w:rPr>
          <w:rFonts w:ascii="Times New Roman" w:hAnsi="Times New Roman" w:cs="Times New Roman"/>
          <w:b/>
        </w:rPr>
        <w:t xml:space="preserve"> chakula </w:t>
      </w:r>
      <w:proofErr w:type="spellStart"/>
      <w:r w:rsidRPr="003E30C2">
        <w:rPr>
          <w:rFonts w:ascii="Times New Roman" w:hAnsi="Times New Roman" w:cs="Times New Roman"/>
          <w:b/>
        </w:rPr>
        <w:t>kilichowekwa</w:t>
      </w:r>
      <w:proofErr w:type="spellEnd"/>
      <w:r w:rsidRPr="003E30C2">
        <w:rPr>
          <w:rFonts w:ascii="Times New Roman" w:hAnsi="Times New Roman" w:cs="Times New Roman"/>
          <w:b/>
        </w:rPr>
        <w:t>:</w:t>
      </w:r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kuchukua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chakula </w:t>
      </w:r>
      <w:proofErr w:type="spellStart"/>
      <w:r w:rsidRPr="003E30C2">
        <w:rPr>
          <w:rFonts w:ascii="Times New Roman" w:hAnsi="Times New Roman" w:cs="Times New Roman"/>
        </w:rPr>
        <w:t>kilichowekwa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0C2">
        <w:rPr>
          <w:rFonts w:ascii="Times New Roman" w:hAnsi="Times New Roman" w:cs="Times New Roman"/>
        </w:rPr>
        <w:t>kwa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nyumba </w:t>
      </w:r>
      <w:proofErr w:type="spellStart"/>
      <w:r w:rsidRPr="003E30C2">
        <w:rPr>
          <w:rFonts w:ascii="Times New Roman" w:hAnsi="Times New Roman" w:cs="Times New Roman"/>
        </w:rPr>
        <w:t>yako</w:t>
      </w:r>
      <w:proofErr w:type="spellEnd"/>
      <w:r w:rsidRPr="003E30C2">
        <w:rPr>
          <w:rFonts w:ascii="Times New Roman" w:hAnsi="Times New Roman" w:cs="Times New Roman"/>
        </w:rPr>
        <w:t xml:space="preserve"> ili </w:t>
      </w:r>
      <w:proofErr w:type="spellStart"/>
      <w:r w:rsidRPr="003E30C2">
        <w:rPr>
          <w:rFonts w:ascii="Times New Roman" w:hAnsi="Times New Roman" w:cs="Times New Roman"/>
        </w:rPr>
        <w:t>itusaidie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kuelewa</w:t>
      </w:r>
      <w:proofErr w:type="spellEnd"/>
      <w:r w:rsidRPr="003E30C2">
        <w:rPr>
          <w:rFonts w:ascii="Times New Roman" w:hAnsi="Times New Roman" w:cs="Times New Roman"/>
        </w:rPr>
        <w:t xml:space="preserve"> aina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uchafuzi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inayopatikana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chakula. </w:t>
      </w:r>
      <w:proofErr w:type="spellStart"/>
      <w:r w:rsidRPr="003E30C2">
        <w:rPr>
          <w:rFonts w:ascii="Times New Roman" w:hAnsi="Times New Roman" w:cs="Times New Roman"/>
        </w:rPr>
        <w:t>Tutachukua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chakula </w:t>
      </w:r>
      <w:proofErr w:type="spellStart"/>
      <w:r w:rsidRPr="003E30C2">
        <w:rPr>
          <w:rFonts w:ascii="Times New Roman" w:hAnsi="Times New Roman" w:cs="Times New Roman"/>
        </w:rPr>
        <w:t>hicho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kupeleka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0C2">
        <w:rPr>
          <w:rFonts w:ascii="Times New Roman" w:hAnsi="Times New Roman" w:cs="Times New Roman"/>
        </w:rPr>
        <w:t>kwa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maabara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yetu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uchambuzi</w:t>
      </w:r>
      <w:proofErr w:type="spellEnd"/>
      <w:r w:rsidRPr="003E30C2">
        <w:rPr>
          <w:rFonts w:ascii="Times New Roman" w:hAnsi="Times New Roman" w:cs="Times New Roman"/>
        </w:rPr>
        <w:t>.</w:t>
      </w:r>
    </w:p>
    <w:p w14:paraId="12E54657" w14:textId="74B4DF20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  <w:b/>
        </w:rPr>
        <w:t xml:space="preserve">Iwapo </w:t>
      </w:r>
      <w:proofErr w:type="spellStart"/>
      <w:r w:rsidRPr="003E30C2">
        <w:rPr>
          <w:rFonts w:ascii="Times New Roman" w:hAnsi="Times New Roman" w:cs="Times New Roman"/>
          <w:b/>
        </w:rPr>
        <w:t>unachukua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idadi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ya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nzi</w:t>
      </w:r>
      <w:proofErr w:type="spellEnd"/>
      <w:r w:rsidRPr="003E30C2">
        <w:rPr>
          <w:rFonts w:ascii="Times New Roman" w:hAnsi="Times New Roman" w:cs="Times New Roman"/>
          <w:b/>
        </w:rPr>
        <w:t>:</w:t>
      </w:r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kupima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uwepo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0C2">
        <w:rPr>
          <w:rFonts w:ascii="Times New Roman" w:hAnsi="Times New Roman" w:cs="Times New Roman"/>
        </w:rPr>
        <w:t>wa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nzi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walioko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eneo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lako</w:t>
      </w:r>
      <w:proofErr w:type="spellEnd"/>
      <w:r w:rsidRPr="003E30C2">
        <w:rPr>
          <w:rFonts w:ascii="Times New Roman" w:hAnsi="Times New Roman" w:cs="Times New Roman"/>
        </w:rPr>
        <w:t xml:space="preserve"> la </w:t>
      </w:r>
      <w:proofErr w:type="spellStart"/>
      <w:r w:rsidRPr="003E30C2">
        <w:rPr>
          <w:rFonts w:ascii="Times New Roman" w:hAnsi="Times New Roman" w:cs="Times New Roman"/>
        </w:rPr>
        <w:t>kukula</w:t>
      </w:r>
      <w:proofErr w:type="spellEnd"/>
      <w:r w:rsidRPr="003E30C2">
        <w:rPr>
          <w:rFonts w:ascii="Times New Roman" w:hAnsi="Times New Roman" w:cs="Times New Roman"/>
        </w:rPr>
        <w:t xml:space="preserve"> na </w:t>
      </w:r>
      <w:proofErr w:type="spellStart"/>
      <w:r w:rsidRPr="003E30C2">
        <w:rPr>
          <w:rFonts w:ascii="Times New Roman" w:hAnsi="Times New Roman" w:cs="Times New Roman"/>
        </w:rPr>
        <w:t>karibu</w:t>
      </w:r>
      <w:proofErr w:type="spellEnd"/>
      <w:r w:rsidRPr="003E30C2">
        <w:rPr>
          <w:rFonts w:ascii="Times New Roman" w:hAnsi="Times New Roman" w:cs="Times New Roman"/>
        </w:rPr>
        <w:t xml:space="preserve"> na </w:t>
      </w:r>
      <w:proofErr w:type="spellStart"/>
      <w:r w:rsidRPr="003E30C2">
        <w:rPr>
          <w:rFonts w:ascii="Times New Roman" w:hAnsi="Times New Roman" w:cs="Times New Roman"/>
        </w:rPr>
        <w:t>choo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proofErr w:type="spellStart"/>
      <w:r w:rsidRPr="003E30C2">
        <w:rPr>
          <w:rFonts w:ascii="Times New Roman" w:hAnsi="Times New Roman" w:cs="Times New Roman"/>
        </w:rPr>
        <w:t>Kupima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nzi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itatusaidia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kuelewa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jinsi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magonjwa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husambaa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kwenye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boma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lako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proofErr w:type="spellStart"/>
      <w:r w:rsidRPr="003E30C2">
        <w:rPr>
          <w:rFonts w:ascii="Times New Roman" w:hAnsi="Times New Roman" w:cs="Times New Roman"/>
        </w:rPr>
        <w:t>Nzi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zitachunguzwa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gramStart"/>
      <w:r w:rsidRPr="003E30C2">
        <w:rPr>
          <w:rFonts w:ascii="Times New Roman" w:hAnsi="Times New Roman" w:cs="Times New Roman"/>
        </w:rPr>
        <w:t>na</w:t>
      </w:r>
      <w:proofErr w:type="gram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kisha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kuhesabiwa</w:t>
      </w:r>
      <w:proofErr w:type="spellEnd"/>
      <w:r w:rsidR="006A57E2">
        <w:rPr>
          <w:rFonts w:ascii="Times New Roman" w:hAnsi="Times New Roman" w:cs="Times New Roman"/>
        </w:rPr>
        <w:t xml:space="preserve">. </w:t>
      </w:r>
      <w:proofErr w:type="spellStart"/>
      <w:r w:rsidR="006A57E2">
        <w:rPr>
          <w:rFonts w:ascii="Times New Roman" w:hAnsi="Times New Roman" w:cs="Times New Roman"/>
        </w:rPr>
        <w:t>Kuhesabu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nzi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hizi</w:t>
      </w:r>
      <w:proofErr w:type="spellEnd"/>
      <w:r w:rsidR="006A57E2">
        <w:rPr>
          <w:rFonts w:ascii="Times New Roman" w:hAnsi="Times New Roman" w:cs="Times New Roman"/>
        </w:rPr>
        <w:t xml:space="preserve">, tunaweza </w:t>
      </w:r>
      <w:proofErr w:type="spellStart"/>
      <w:r w:rsidR="006A57E2">
        <w:rPr>
          <w:rFonts w:ascii="Times New Roman" w:hAnsi="Times New Roman" w:cs="Times New Roman"/>
        </w:rPr>
        <w:t>kuninginiza</w:t>
      </w:r>
      <w:r w:rsidRPr="003E30C2">
        <w:rPr>
          <w:rFonts w:ascii="Times New Roman" w:hAnsi="Times New Roman" w:cs="Times New Roman"/>
        </w:rPr>
        <w:t>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mtego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nzi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uliyo</w:t>
      </w:r>
      <w:proofErr w:type="spellEnd"/>
      <w:r w:rsidRPr="003E30C2">
        <w:rPr>
          <w:rFonts w:ascii="Times New Roman" w:hAnsi="Times New Roman" w:cs="Times New Roman"/>
        </w:rPr>
        <w:t xml:space="preserve"> na </w:t>
      </w:r>
      <w:proofErr w:type="spellStart"/>
      <w:proofErr w:type="gramStart"/>
      <w:r w:rsidRPr="003E30C2">
        <w:rPr>
          <w:rFonts w:ascii="Times New Roman" w:hAnsi="Times New Roman" w:cs="Times New Roman"/>
        </w:rPr>
        <w:lastRenderedPageBreak/>
        <w:t>gamu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katika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boma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lako</w:t>
      </w:r>
      <w:proofErr w:type="spellEnd"/>
      <w:r w:rsidR="006A57E2">
        <w:rPr>
          <w:rFonts w:ascii="Times New Roman" w:hAnsi="Times New Roman" w:cs="Times New Roman"/>
        </w:rPr>
        <w:t xml:space="preserve"> na</w:t>
      </w:r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mahali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ambapo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watoto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wadogo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hawafikii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proofErr w:type="spellStart"/>
      <w:r w:rsidRPr="003E30C2">
        <w:rPr>
          <w:rFonts w:ascii="Times New Roman" w:hAnsi="Times New Roman" w:cs="Times New Roman"/>
        </w:rPr>
        <w:t>Kipimo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hicho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kitanasa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nzi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yoyote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katika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eneo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0C2">
        <w:rPr>
          <w:rFonts w:ascii="Times New Roman" w:hAnsi="Times New Roman" w:cs="Times New Roman"/>
        </w:rPr>
        <w:t>hilo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, na </w:t>
      </w:r>
      <w:proofErr w:type="spellStart"/>
      <w:r w:rsidRPr="003E30C2">
        <w:rPr>
          <w:rFonts w:ascii="Times New Roman" w:hAnsi="Times New Roman" w:cs="Times New Roman"/>
        </w:rPr>
        <w:t>kikundi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chetu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kitawatembelea</w:t>
      </w:r>
      <w:proofErr w:type="spellEnd"/>
      <w:r w:rsidRPr="003E30C2">
        <w:rPr>
          <w:rFonts w:ascii="Times New Roman" w:hAnsi="Times New Roman" w:cs="Times New Roman"/>
        </w:rPr>
        <w:t xml:space="preserve"> siku </w:t>
      </w:r>
      <w:proofErr w:type="spellStart"/>
      <w:r w:rsidRPr="003E30C2">
        <w:rPr>
          <w:rFonts w:ascii="Times New Roman" w:hAnsi="Times New Roman" w:cs="Times New Roman"/>
        </w:rPr>
        <w:t>ifuatayo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kuutoa</w:t>
      </w:r>
      <w:proofErr w:type="spellEnd"/>
      <w:r w:rsidRPr="003E30C2">
        <w:rPr>
          <w:rFonts w:ascii="Times New Roman" w:hAnsi="Times New Roman" w:cs="Times New Roman"/>
        </w:rPr>
        <w:t xml:space="preserve"> na </w:t>
      </w:r>
      <w:proofErr w:type="spellStart"/>
      <w:r w:rsidRPr="003E30C2">
        <w:rPr>
          <w:rFonts w:ascii="Times New Roman" w:hAnsi="Times New Roman" w:cs="Times New Roman"/>
        </w:rPr>
        <w:t>kutupa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mtego</w:t>
      </w:r>
      <w:proofErr w:type="spellEnd"/>
      <w:r w:rsidRPr="003E30C2">
        <w:rPr>
          <w:rFonts w:ascii="Times New Roman" w:hAnsi="Times New Roman" w:cs="Times New Roman"/>
        </w:rPr>
        <w:t xml:space="preserve"> huo.</w:t>
      </w:r>
    </w:p>
    <w:p w14:paraId="00C844A3" w14:textId="77777777" w:rsidR="003E30C2" w:rsidRPr="003E30C2" w:rsidRDefault="003E30C2" w:rsidP="003E30C2">
      <w:pPr>
        <w:spacing w:after="0"/>
        <w:rPr>
          <w:rFonts w:ascii="Times New Roman" w:hAnsi="Times New Roman" w:cs="Times New Roman"/>
        </w:rPr>
      </w:pPr>
      <w:r w:rsidRPr="003E30C2">
        <w:rPr>
          <w:rFonts w:ascii="Times New Roman" w:hAnsi="Times New Roman" w:cs="Times New Roman"/>
          <w:b/>
        </w:rPr>
        <w:t xml:space="preserve">Iwapo </w:t>
      </w:r>
      <w:proofErr w:type="spellStart"/>
      <w:r w:rsidRPr="003E30C2">
        <w:rPr>
          <w:rFonts w:ascii="Times New Roman" w:hAnsi="Times New Roman" w:cs="Times New Roman"/>
          <w:b/>
        </w:rPr>
        <w:t>unachukua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maji</w:t>
      </w:r>
      <w:proofErr w:type="spellEnd"/>
      <w:r w:rsidRPr="003E30C2">
        <w:rPr>
          <w:rFonts w:ascii="Times New Roman" w:hAnsi="Times New Roman" w:cs="Times New Roman"/>
          <w:b/>
        </w:rPr>
        <w:t xml:space="preserve"> </w:t>
      </w:r>
      <w:proofErr w:type="spellStart"/>
      <w:r w:rsidRPr="003E30C2">
        <w:rPr>
          <w:rFonts w:ascii="Times New Roman" w:hAnsi="Times New Roman" w:cs="Times New Roman"/>
          <w:b/>
        </w:rPr>
        <w:t>yaliyowekwa</w:t>
      </w:r>
      <w:proofErr w:type="spellEnd"/>
      <w:r w:rsidRPr="003E30C2">
        <w:rPr>
          <w:rFonts w:ascii="Times New Roman" w:hAnsi="Times New Roman" w:cs="Times New Roman"/>
          <w:b/>
        </w:rPr>
        <w:t>:</w:t>
      </w:r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Tungependa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kuchukua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kidogo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maji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yaliyowekwa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30C2">
        <w:rPr>
          <w:rFonts w:ascii="Times New Roman" w:hAnsi="Times New Roman" w:cs="Times New Roman"/>
        </w:rPr>
        <w:t>kwa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nyumba </w:t>
      </w:r>
      <w:proofErr w:type="spellStart"/>
      <w:r w:rsidRPr="003E30C2">
        <w:rPr>
          <w:rFonts w:ascii="Times New Roman" w:hAnsi="Times New Roman" w:cs="Times New Roman"/>
        </w:rPr>
        <w:t>yako</w:t>
      </w:r>
      <w:proofErr w:type="spellEnd"/>
      <w:r w:rsidRPr="003E30C2">
        <w:rPr>
          <w:rFonts w:ascii="Times New Roman" w:hAnsi="Times New Roman" w:cs="Times New Roman"/>
        </w:rPr>
        <w:t xml:space="preserve"> wakati </w:t>
      </w:r>
      <w:proofErr w:type="spellStart"/>
      <w:r w:rsidRPr="003E30C2">
        <w:rPr>
          <w:rFonts w:ascii="Times New Roman" w:hAnsi="Times New Roman" w:cs="Times New Roman"/>
        </w:rPr>
        <w:t>huu</w:t>
      </w:r>
      <w:proofErr w:type="spellEnd"/>
      <w:r w:rsidRPr="003E30C2">
        <w:rPr>
          <w:rFonts w:ascii="Times New Roman" w:hAnsi="Times New Roman" w:cs="Times New Roman"/>
        </w:rPr>
        <w:t xml:space="preserve">. </w:t>
      </w:r>
      <w:proofErr w:type="spellStart"/>
      <w:r w:rsidRPr="003E30C2">
        <w:rPr>
          <w:rFonts w:ascii="Times New Roman" w:hAnsi="Times New Roman" w:cs="Times New Roman"/>
        </w:rPr>
        <w:t>Tutakuuliza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utupatie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kikombe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kilichojaa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maji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jinsi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unavyompa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mtoto</w:t>
      </w:r>
      <w:proofErr w:type="spellEnd"/>
      <w:r w:rsidRPr="003E30C2">
        <w:rPr>
          <w:rFonts w:ascii="Times New Roman" w:hAnsi="Times New Roman" w:cs="Times New Roman"/>
        </w:rPr>
        <w:t xml:space="preserve"> wako</w:t>
      </w:r>
      <w:proofErr w:type="gramStart"/>
      <w:r w:rsidRPr="003E30C2">
        <w:rPr>
          <w:rFonts w:ascii="Times New Roman" w:hAnsi="Times New Roman" w:cs="Times New Roman"/>
        </w:rPr>
        <w:t xml:space="preserve">,  </w:t>
      </w:r>
      <w:proofErr w:type="spellStart"/>
      <w:r w:rsidRPr="003E30C2">
        <w:rPr>
          <w:rFonts w:ascii="Times New Roman" w:hAnsi="Times New Roman" w:cs="Times New Roman"/>
        </w:rPr>
        <w:t>kisha</w:t>
      </w:r>
      <w:proofErr w:type="spellEnd"/>
      <w:proofErr w:type="gram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tutapeleka</w:t>
      </w:r>
      <w:proofErr w:type="spellEnd"/>
      <w:r w:rsidRPr="003E30C2">
        <w:rPr>
          <w:rFonts w:ascii="Times New Roman" w:hAnsi="Times New Roman" w:cs="Times New Roman"/>
        </w:rPr>
        <w:t xml:space="preserve"> hiyo </w:t>
      </w:r>
      <w:proofErr w:type="spellStart"/>
      <w:r w:rsidRPr="003E30C2">
        <w:rPr>
          <w:rFonts w:ascii="Times New Roman" w:hAnsi="Times New Roman" w:cs="Times New Roman"/>
        </w:rPr>
        <w:t>sampuli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maabara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kwa</w:t>
      </w:r>
      <w:proofErr w:type="spellEnd"/>
      <w:r w:rsidRPr="003E30C2">
        <w:rPr>
          <w:rFonts w:ascii="Times New Roman" w:hAnsi="Times New Roman" w:cs="Times New Roman"/>
        </w:rPr>
        <w:t xml:space="preserve"> </w:t>
      </w:r>
      <w:proofErr w:type="spellStart"/>
      <w:r w:rsidRPr="003E30C2">
        <w:rPr>
          <w:rFonts w:ascii="Times New Roman" w:hAnsi="Times New Roman" w:cs="Times New Roman"/>
        </w:rPr>
        <w:t>uchunguzi</w:t>
      </w:r>
      <w:proofErr w:type="spellEnd"/>
      <w:r w:rsidRPr="003E30C2">
        <w:rPr>
          <w:rFonts w:ascii="Times New Roman" w:hAnsi="Times New Roman" w:cs="Times New Roman"/>
        </w:rPr>
        <w:t>.</w:t>
      </w:r>
    </w:p>
    <w:p w14:paraId="1DFDCA34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C42EE15" w14:textId="75FD155B"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Muda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wa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K</w:t>
      </w:r>
      <w:r w:rsidR="00050693">
        <w:rPr>
          <w:rFonts w:ascii="Times New Roman" w:hAnsi="Times New Roman" w:cs="Times New Roman"/>
        </w:rPr>
        <w:t>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utachukua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takribani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dakika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586F51" w:rsidRPr="00C65CF6">
        <w:rPr>
          <w:rFonts w:ascii="Times New Roman" w:hAnsi="Times New Roman" w:cs="Times New Roman"/>
        </w:rPr>
        <w:t xml:space="preserve">10 </w:t>
      </w:r>
      <w:proofErr w:type="spellStart"/>
      <w:r w:rsidR="00586F51" w:rsidRPr="00C65CF6">
        <w:rPr>
          <w:rFonts w:ascii="Times New Roman" w:hAnsi="Times New Roman" w:cs="Times New Roman"/>
        </w:rPr>
        <w:t>hadi</w:t>
      </w:r>
      <w:proofErr w:type="spellEnd"/>
      <w:r w:rsidR="00586F51" w:rsidRPr="00C65CF6">
        <w:rPr>
          <w:rFonts w:ascii="Times New Roman" w:hAnsi="Times New Roman" w:cs="Times New Roman"/>
        </w:rPr>
        <w:t xml:space="preserve"> </w:t>
      </w:r>
      <w:proofErr w:type="spellStart"/>
      <w:r w:rsidR="00586F51" w:rsidRPr="00C65CF6">
        <w:rPr>
          <w:rFonts w:ascii="Times New Roman" w:hAnsi="Times New Roman" w:cs="Times New Roman"/>
        </w:rPr>
        <w:t>lisaa</w:t>
      </w:r>
      <w:proofErr w:type="spellEnd"/>
      <w:r w:rsidR="00586F51" w:rsidRPr="00C65CF6">
        <w:rPr>
          <w:rFonts w:ascii="Times New Roman" w:hAnsi="Times New Roman" w:cs="Times New Roman"/>
        </w:rPr>
        <w:t xml:space="preserve"> </w:t>
      </w:r>
      <w:proofErr w:type="gramStart"/>
      <w:r w:rsidR="00586F51" w:rsidRPr="00C65CF6">
        <w:rPr>
          <w:rFonts w:ascii="Times New Roman" w:hAnsi="Times New Roman" w:cs="Times New Roman"/>
        </w:rPr>
        <w:t>1</w:t>
      </w:r>
      <w:r w:rsidRPr="002F3D81">
        <w:rPr>
          <w:rFonts w:ascii="Times New Roman" w:hAnsi="Times New Roman" w:cs="Times New Roman"/>
        </w:rPr>
        <w:t xml:space="preserve"> </w:t>
      </w:r>
      <w:r w:rsidR="006A57E2" w:rsidRPr="002F3D81">
        <w:rPr>
          <w:rFonts w:ascii="Times New Roman" w:hAnsi="Times New Roman" w:cs="Times New Roman"/>
        </w:rPr>
        <w:t xml:space="preserve"> </w:t>
      </w:r>
      <w:proofErr w:type="spellStart"/>
      <w:r w:rsidR="006A57E2" w:rsidRPr="002F3D81">
        <w:rPr>
          <w:rFonts w:ascii="Times New Roman" w:hAnsi="Times New Roman" w:cs="Times New Roman"/>
        </w:rPr>
        <w:t>katika</w:t>
      </w:r>
      <w:proofErr w:type="spellEnd"/>
      <w:proofErr w:type="gramEnd"/>
      <w:r w:rsidR="006A57E2">
        <w:rPr>
          <w:rFonts w:ascii="Times New Roman" w:hAnsi="Times New Roman" w:cs="Times New Roman"/>
        </w:rPr>
        <w:t xml:space="preserve"> </w:t>
      </w:r>
      <w:proofErr w:type="spellStart"/>
      <w:r w:rsidR="006A57E2">
        <w:rPr>
          <w:rFonts w:ascii="Times New Roman" w:hAnsi="Times New Roman" w:cs="Times New Roman"/>
        </w:rPr>
        <w:t>tembeleo</w:t>
      </w:r>
      <w:proofErr w:type="spellEnd"/>
      <w:r w:rsidR="006A57E2">
        <w:rPr>
          <w:rFonts w:ascii="Times New Roman" w:hAnsi="Times New Roman" w:cs="Times New Roman"/>
        </w:rPr>
        <w:t xml:space="preserve"> </w:t>
      </w:r>
      <w:r w:rsidR="002F3D81">
        <w:rPr>
          <w:rFonts w:ascii="Times New Roman" w:hAnsi="Times New Roman" w:cs="Times New Roman"/>
        </w:rPr>
        <w:t xml:space="preserve">la kwanza </w:t>
      </w:r>
    </w:p>
    <w:p w14:paraId="1EB45BA8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082D0AD2" w14:textId="77777777"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Mahali</w:t>
      </w:r>
      <w:proofErr w:type="spellEnd"/>
      <w:r w:rsidRPr="00F5744A">
        <w:rPr>
          <w:rFonts w:ascii="Times New Roman" w:hAnsi="Times New Roman" w:cs="Times New Roman"/>
          <w:b/>
        </w:rPr>
        <w:t xml:space="preserve"> pa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Pr="00F5744A">
        <w:rPr>
          <w:rFonts w:ascii="Times New Roman" w:hAnsi="Times New Roman" w:cs="Times New Roman"/>
        </w:rPr>
        <w:t xml:space="preserve"> Kila </w:t>
      </w:r>
      <w:proofErr w:type="spellStart"/>
      <w:r w:rsidRPr="00F5744A">
        <w:rPr>
          <w:rFonts w:ascii="Times New Roman" w:hAnsi="Times New Roman" w:cs="Times New Roman"/>
        </w:rPr>
        <w:t>mikakati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utafanyika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F3D81">
        <w:rPr>
          <w:rFonts w:ascii="Times New Roman" w:hAnsi="Times New Roman" w:cs="Times New Roman"/>
        </w:rPr>
        <w:t>katika</w:t>
      </w:r>
      <w:proofErr w:type="spellEnd"/>
      <w:r w:rsidRPr="002F3D81">
        <w:rPr>
          <w:rFonts w:ascii="Times New Roman" w:hAnsi="Times New Roman" w:cs="Times New Roman"/>
        </w:rPr>
        <w:t xml:space="preserve"> </w:t>
      </w:r>
      <w:r w:rsidRPr="00C65CF6">
        <w:rPr>
          <w:rFonts w:ascii="Times New Roman" w:hAnsi="Times New Roman" w:cs="Times New Roman"/>
        </w:rPr>
        <w:t xml:space="preserve"> </w:t>
      </w:r>
      <w:proofErr w:type="spellStart"/>
      <w:r w:rsidRPr="00C65CF6">
        <w:rPr>
          <w:rFonts w:ascii="Times New Roman" w:hAnsi="Times New Roman" w:cs="Times New Roman"/>
        </w:rPr>
        <w:t>boma</w:t>
      </w:r>
      <w:proofErr w:type="spellEnd"/>
      <w:proofErr w:type="gramEnd"/>
      <w:r w:rsidRPr="00C65CF6">
        <w:rPr>
          <w:rFonts w:ascii="Times New Roman" w:hAnsi="Times New Roman" w:cs="Times New Roman"/>
        </w:rPr>
        <w:t xml:space="preserve"> </w:t>
      </w:r>
      <w:proofErr w:type="spellStart"/>
      <w:r w:rsidRPr="00C65CF6">
        <w:rPr>
          <w:rFonts w:ascii="Times New Roman" w:hAnsi="Times New Roman" w:cs="Times New Roman"/>
        </w:rPr>
        <w:t>lako</w:t>
      </w:r>
      <w:proofErr w:type="spellEnd"/>
      <w:r w:rsidRPr="002F3D81">
        <w:rPr>
          <w:rFonts w:ascii="Times New Roman" w:hAnsi="Times New Roman" w:cs="Times New Roman"/>
          <w:shd w:val="clear" w:color="auto" w:fill="000000" w:themeFill="text1"/>
        </w:rPr>
        <w:t>.</w:t>
      </w:r>
    </w:p>
    <w:p w14:paraId="4304E0C2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2D2F5918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Manufaa</w:t>
      </w:r>
      <w:proofErr w:type="spellEnd"/>
    </w:p>
    <w:p w14:paraId="0C79AB03" w14:textId="77777777" w:rsidR="000D4CF5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kujibu</w:t>
      </w:r>
      <w:proofErr w:type="spellEnd"/>
      <w:r w:rsidRPr="00F5744A">
        <w:rPr>
          <w:rFonts w:ascii="Times New Roman" w:hAnsi="Times New Roman" w:cs="Times New Roman"/>
        </w:rPr>
        <w:t xml:space="preserve"> haya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hautanufaika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kibinafsi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ila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kutusaidia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4CF5" w:rsidRPr="00EC074C">
        <w:rPr>
          <w:rFonts w:ascii="Times New Roman" w:hAnsi="Times New Roman" w:cs="Times New Roman"/>
        </w:rPr>
        <w:t>kuelewa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jinsi</w:t>
      </w:r>
      <w:proofErr w:type="spellEnd"/>
      <w:proofErr w:type="gram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watoto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wanavyo</w:t>
      </w:r>
      <w:proofErr w:type="spellEnd"/>
      <w:r w:rsidR="003E30C2">
        <w:rPr>
          <w:rFonts w:ascii="Times New Roman" w:hAnsi="Times New Roman" w:cs="Times New Roman"/>
        </w:rPr>
        <w:t xml:space="preserve">  </w:t>
      </w:r>
      <w:proofErr w:type="spellStart"/>
      <w:r w:rsidR="003E30C2">
        <w:rPr>
          <w:rFonts w:ascii="Times New Roman" w:hAnsi="Times New Roman" w:cs="Times New Roman"/>
        </w:rPr>
        <w:t>ambukizwa</w:t>
      </w:r>
      <w:proofErr w:type="spellEnd"/>
      <w:r w:rsidR="003E30C2">
        <w:rPr>
          <w:rFonts w:ascii="Times New Roman" w:hAnsi="Times New Roman" w:cs="Times New Roman"/>
        </w:rPr>
        <w:t xml:space="preserve"> na </w:t>
      </w:r>
      <w:proofErr w:type="spellStart"/>
      <w:r w:rsidR="003E30C2">
        <w:rPr>
          <w:rFonts w:ascii="Times New Roman" w:hAnsi="Times New Roman" w:cs="Times New Roman"/>
        </w:rPr>
        <w:t>uchafu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katika</w:t>
      </w:r>
      <w:proofErr w:type="spellEnd"/>
      <w:r w:rsidR="003E30C2">
        <w:rPr>
          <w:rFonts w:ascii="Times New Roman" w:hAnsi="Times New Roman" w:cs="Times New Roman"/>
        </w:rPr>
        <w:t xml:space="preserve"> </w:t>
      </w:r>
      <w:proofErr w:type="spellStart"/>
      <w:r w:rsidR="003E30C2">
        <w:rPr>
          <w:rFonts w:ascii="Times New Roman" w:hAnsi="Times New Roman" w:cs="Times New Roman"/>
        </w:rPr>
        <w:t>mazingara</w:t>
      </w:r>
      <w:proofErr w:type="spellEnd"/>
      <w:r w:rsidR="003E30C2">
        <w:rPr>
          <w:rFonts w:ascii="Times New Roman" w:hAnsi="Times New Roman" w:cs="Times New Roman"/>
        </w:rPr>
        <w:t>.</w:t>
      </w:r>
    </w:p>
    <w:p w14:paraId="32A25BE5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19AC36D0" w14:textId="273FC604" w:rsidR="000D4CF5" w:rsidRPr="00F5744A" w:rsidRDefault="000D4CF5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Athari</w:t>
      </w:r>
      <w:proofErr w:type="spellEnd"/>
      <w:ins w:id="0" w:author="OSBORN KWENA " w:date="2014-06-17T13:07:00Z">
        <w:r w:rsidR="00EB3737">
          <w:rPr>
            <w:rFonts w:ascii="Times New Roman" w:hAnsi="Times New Roman" w:cs="Times New Roman"/>
            <w:b/>
          </w:rPr>
          <w:t>/ Usumbufu</w:t>
        </w:r>
      </w:ins>
      <w:bookmarkStart w:id="1" w:name="_GoBack"/>
      <w:bookmarkEnd w:id="1"/>
    </w:p>
    <w:p w14:paraId="40A7153A" w14:textId="77777777" w:rsidR="007E13B0" w:rsidRPr="00F5744A" w:rsidRDefault="007E13B0" w:rsidP="007E13B0">
      <w:pPr>
        <w:spacing w:after="0"/>
        <w:rPr>
          <w:ins w:id="2" w:author="OSBORN KWENA " w:date="2014-06-17T10:47:00Z"/>
          <w:rFonts w:ascii="Times New Roman" w:hAnsi="Times New Roman" w:cs="Times New Roman"/>
        </w:rPr>
      </w:pPr>
      <w:ins w:id="3" w:author="OSBORN KWENA " w:date="2014-06-17T10:47:00Z">
        <w:r w:rsidRPr="00F5744A">
          <w:rPr>
            <w:rFonts w:ascii="Times New Roman" w:hAnsi="Times New Roman" w:cs="Times New Roman"/>
          </w:rPr>
          <w:t xml:space="preserve">Madhara </w:t>
        </w:r>
        <w:proofErr w:type="spellStart"/>
        <w:r>
          <w:rPr>
            <w:rFonts w:ascii="Times New Roman" w:hAnsi="Times New Roman" w:cs="Times New Roman"/>
          </w:rPr>
          <w:t>yanayotarajiwa</w:t>
        </w:r>
        <w:proofErr w:type="spellEnd"/>
        <w:r>
          <w:rPr>
            <w:rFonts w:ascii="Times New Roman" w:hAnsi="Times New Roman" w:cs="Times New Roman"/>
          </w:rPr>
          <w:t xml:space="preserve">, </w:t>
        </w:r>
        <w:proofErr w:type="spellStart"/>
        <w:r>
          <w:rPr>
            <w:rFonts w:ascii="Times New Roman" w:hAnsi="Times New Roman" w:cs="Times New Roman"/>
          </w:rPr>
          <w:t>usumbufu</w:t>
        </w:r>
        <w:proofErr w:type="spellEnd"/>
        <w:r>
          <w:rPr>
            <w:rFonts w:ascii="Times New Roman" w:hAnsi="Times New Roman" w:cs="Times New Roman"/>
          </w:rPr>
          <w:t xml:space="preserve"> na madhara </w:t>
        </w:r>
        <w:proofErr w:type="spellStart"/>
        <w:r>
          <w:rPr>
            <w:rFonts w:ascii="Times New Roman" w:hAnsi="Times New Roman" w:cs="Times New Roman"/>
          </w:rPr>
          <w:t>yanayohusiana</w:t>
        </w:r>
        <w:proofErr w:type="spellEnd"/>
        <w:r>
          <w:rPr>
            <w:rFonts w:ascii="Times New Roman" w:hAnsi="Times New Roman" w:cs="Times New Roman"/>
          </w:rPr>
          <w:t xml:space="preserve"> na </w:t>
        </w:r>
        <w:proofErr w:type="spellStart"/>
        <w:proofErr w:type="gramStart"/>
        <w:r>
          <w:rPr>
            <w:rFonts w:ascii="Times New Roman" w:hAnsi="Times New Roman" w:cs="Times New Roman"/>
          </w:rPr>
          <w:t>mradi</w:t>
        </w:r>
        <w:proofErr w:type="spellEnd"/>
        <w:r>
          <w:rPr>
            <w:rFonts w:ascii="Times New Roman" w:hAnsi="Times New Roman" w:cs="Times New Roman"/>
          </w:rPr>
          <w:t xml:space="preserve">  </w:t>
        </w:r>
        <w:proofErr w:type="spellStart"/>
        <w:r>
          <w:rPr>
            <w:rFonts w:ascii="Times New Roman" w:hAnsi="Times New Roman" w:cs="Times New Roman"/>
          </w:rPr>
          <w:t>ni</w:t>
        </w:r>
        <w:proofErr w:type="spellEnd"/>
        <w:proofErr w:type="gramEnd"/>
        <w:r w:rsidRPr="00F5744A">
          <w:rPr>
            <w:rFonts w:ascii="Times New Roman" w:hAnsi="Times New Roman" w:cs="Times New Roman"/>
          </w:rPr>
          <w:t>:</w:t>
        </w:r>
      </w:ins>
    </w:p>
    <w:p w14:paraId="7EBF7C23" w14:textId="77777777" w:rsidR="000D4CF5" w:rsidRPr="00F5744A" w:rsidRDefault="000D4CF5" w:rsidP="009345F1">
      <w:pPr>
        <w:spacing w:after="0"/>
        <w:rPr>
          <w:rFonts w:ascii="Times New Roman" w:hAnsi="Times New Roman" w:cs="Times New Roman"/>
        </w:rPr>
      </w:pPr>
      <w:del w:id="4" w:author="OSBORN KWENA " w:date="2014-06-17T10:47:00Z">
        <w:r w:rsidRPr="00F5744A" w:rsidDel="007E13B0">
          <w:rPr>
            <w:rFonts w:ascii="Times New Roman" w:hAnsi="Times New Roman" w:cs="Times New Roman"/>
          </w:rPr>
          <w:delText>Madhara yanayoweza kuletwa ni:</w:delText>
        </w:r>
      </w:del>
    </w:p>
    <w:p w14:paraId="130A3BDC" w14:textId="77777777" w:rsidR="000D4CF5" w:rsidRPr="00B161D2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B161D2">
        <w:rPr>
          <w:rFonts w:ascii="Times New Roman" w:hAnsi="Times New Roman" w:cs="Times New Roman"/>
        </w:rPr>
        <w:t>Baadhi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maswali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ambayo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ningependa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kukuuliza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yanaweza</w:t>
      </w:r>
      <w:proofErr w:type="spellEnd"/>
      <w:r w:rsidRPr="00B161D2">
        <w:rPr>
          <w:rFonts w:ascii="Times New Roman" w:hAnsi="Times New Roman" w:cs="Times New Roman"/>
        </w:rPr>
        <w:t xml:space="preserve"> kuwa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kibinasi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61D2">
        <w:rPr>
          <w:rFonts w:ascii="Times New Roman" w:hAnsi="Times New Roman" w:cs="Times New Roman"/>
        </w:rPr>
        <w:t>kwa</w:t>
      </w:r>
      <w:proofErr w:type="spellEnd"/>
      <w:proofErr w:type="gramEnd"/>
      <w:r w:rsidRPr="00B161D2">
        <w:rPr>
          <w:rFonts w:ascii="Times New Roman" w:hAnsi="Times New Roman" w:cs="Times New Roman"/>
        </w:rPr>
        <w:t xml:space="preserve"> vile </w:t>
      </w:r>
      <w:proofErr w:type="spellStart"/>
      <w:r w:rsidR="00C075E6" w:rsidRPr="00B161D2">
        <w:rPr>
          <w:rFonts w:ascii="Times New Roman" w:hAnsi="Times New Roman" w:cs="Times New Roman"/>
        </w:rPr>
        <w:t>yatahusu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maisha</w:t>
      </w:r>
      <w:proofErr w:type="spellEnd"/>
      <w:r w:rsidR="00C075E6" w:rsidRPr="00B161D2">
        <w:rPr>
          <w:rFonts w:ascii="Times New Roman" w:hAnsi="Times New Roman" w:cs="Times New Roman"/>
        </w:rPr>
        <w:t xml:space="preserve"> na </w:t>
      </w:r>
      <w:proofErr w:type="spellStart"/>
      <w:r w:rsidR="00C075E6" w:rsidRPr="00B161D2">
        <w:rPr>
          <w:rFonts w:ascii="Times New Roman" w:hAnsi="Times New Roman" w:cs="Times New Roman"/>
        </w:rPr>
        <w:t>afya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yako</w:t>
      </w:r>
      <w:proofErr w:type="spellEnd"/>
      <w:r w:rsidR="00C075E6" w:rsidRPr="00B161D2">
        <w:rPr>
          <w:rFonts w:ascii="Times New Roman" w:hAnsi="Times New Roman" w:cs="Times New Roman"/>
        </w:rPr>
        <w:t xml:space="preserve">. </w:t>
      </w:r>
      <w:proofErr w:type="spellStart"/>
      <w:r w:rsidR="00C075E6" w:rsidRPr="00B161D2">
        <w:rPr>
          <w:rFonts w:ascii="Times New Roman" w:hAnsi="Times New Roman" w:cs="Times New Roman"/>
        </w:rPr>
        <w:t>M</w:t>
      </w:r>
      <w:r w:rsidRPr="00B161D2">
        <w:rPr>
          <w:rFonts w:ascii="Times New Roman" w:hAnsi="Times New Roman" w:cs="Times New Roman"/>
        </w:rPr>
        <w:t>ajibu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yako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yote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yatawekwa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siri</w:t>
      </w:r>
      <w:proofErr w:type="spellEnd"/>
      <w:r w:rsidRPr="00B161D2">
        <w:rPr>
          <w:rFonts w:ascii="Times New Roman" w:hAnsi="Times New Roman" w:cs="Times New Roman"/>
        </w:rPr>
        <w:t xml:space="preserve"> na </w:t>
      </w:r>
      <w:proofErr w:type="spellStart"/>
      <w:r w:rsidRPr="00B161D2">
        <w:rPr>
          <w:rFonts w:ascii="Times New Roman" w:hAnsi="Times New Roman" w:cs="Times New Roman"/>
        </w:rPr>
        <w:t>tunatarajia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athari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kushiriki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itapungizwa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</w:t>
      </w:r>
      <w:r w:rsidRPr="00B161D2">
        <w:rPr>
          <w:rFonts w:ascii="Times New Roman" w:hAnsi="Times New Roman" w:cs="Times New Roman"/>
        </w:rPr>
        <w:t>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kiasi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kikubwa</w:t>
      </w:r>
      <w:proofErr w:type="spellEnd"/>
      <w:r w:rsidR="003906CC">
        <w:rPr>
          <w:rFonts w:ascii="Times New Roman" w:hAnsi="Times New Roman" w:cs="Times New Roman"/>
        </w:rPr>
        <w:t xml:space="preserve">. </w:t>
      </w:r>
    </w:p>
    <w:p w14:paraId="0AA72531" w14:textId="77777777" w:rsidR="000D4CF5" w:rsidRDefault="003906C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Utapoteza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kitengo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hiki</w:t>
      </w:r>
      <w:proofErr w:type="spellEnd"/>
      <w:r>
        <w:rPr>
          <w:rFonts w:ascii="Times New Roman" w:hAnsi="Times New Roman" w:cs="Times New Roman"/>
        </w:rPr>
        <w:t xml:space="preserve"> cha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ingawaje</w:t>
      </w:r>
      <w:proofErr w:type="spellEnd"/>
      <w:r>
        <w:rPr>
          <w:rFonts w:ascii="Times New Roman" w:hAnsi="Times New Roman" w:cs="Times New Roman"/>
        </w:rPr>
        <w:t xml:space="preserve"> uko </w:t>
      </w:r>
      <w:proofErr w:type="spellStart"/>
      <w:r>
        <w:rPr>
          <w:rFonts w:ascii="Times New Roman" w:hAnsi="Times New Roman" w:cs="Times New Roman"/>
        </w:rPr>
        <w:t>huju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kutamatisha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kwako wakati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 w:rsidR="007D528E" w:rsidRPr="00B161D2">
        <w:rPr>
          <w:rFonts w:ascii="Times New Roman" w:hAnsi="Times New Roman" w:cs="Times New Roman"/>
        </w:rPr>
        <w:t>.</w:t>
      </w:r>
    </w:p>
    <w:p w14:paraId="494A7A1A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493B2537" w14:textId="77777777" w:rsidR="00E84546" w:rsidRPr="00F5744A" w:rsidRDefault="00E84546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U</w:t>
      </w:r>
      <w:r w:rsidR="007D528E" w:rsidRPr="00F5744A">
        <w:rPr>
          <w:rFonts w:ascii="Times New Roman" w:hAnsi="Times New Roman" w:cs="Times New Roman"/>
          <w:b/>
        </w:rPr>
        <w:t>siri</w:t>
      </w:r>
      <w:proofErr w:type="spellEnd"/>
    </w:p>
    <w:p w14:paraId="7D0F8CCA" w14:textId="77777777" w:rsidR="00B161D2" w:rsidRPr="00B161D2" w:rsidRDefault="00B161D2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B161D2">
        <w:rPr>
          <w:rFonts w:ascii="Times New Roman" w:hAnsi="Times New Roman" w:cs="Times New Roman"/>
          <w:b/>
        </w:rPr>
        <w:t>U</w:t>
      </w:r>
      <w:r w:rsidR="007D528E" w:rsidRPr="00B161D2">
        <w:rPr>
          <w:rFonts w:ascii="Times New Roman" w:hAnsi="Times New Roman" w:cs="Times New Roman"/>
          <w:b/>
        </w:rPr>
        <w:t>vunjaji</w:t>
      </w:r>
      <w:proofErr w:type="spell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  <w:b/>
        </w:rPr>
        <w:t>wa</w:t>
      </w:r>
      <w:proofErr w:type="spell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  <w:b/>
        </w:rPr>
        <w:t>usiri</w:t>
      </w:r>
      <w:proofErr w:type="spellEnd"/>
      <w:r w:rsidR="007D528E" w:rsidRPr="00B161D2">
        <w:rPr>
          <w:rFonts w:ascii="Times New Roman" w:hAnsi="Times New Roman" w:cs="Times New Roman"/>
        </w:rPr>
        <w:t xml:space="preserve">: </w:t>
      </w:r>
      <w:proofErr w:type="spellStart"/>
      <w:r w:rsidR="007D528E" w:rsidRPr="00B161D2">
        <w:rPr>
          <w:rFonts w:ascii="Times New Roman" w:hAnsi="Times New Roman" w:cs="Times New Roman"/>
        </w:rPr>
        <w:t>katika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</w:rPr>
        <w:t>utafiti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wowote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r w:rsidR="007573BA" w:rsidRPr="00B161D2">
        <w:rPr>
          <w:rFonts w:ascii="Times New Roman" w:hAnsi="Times New Roman" w:cs="Times New Roman"/>
        </w:rPr>
        <w:t>kuna</w:t>
      </w:r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wezekano</w:t>
      </w:r>
      <w:proofErr w:type="spellEnd"/>
      <w:r w:rsidR="007573BA" w:rsidRPr="00B161D2">
        <w:rPr>
          <w:rFonts w:ascii="Times New Roman" w:hAnsi="Times New Roman" w:cs="Times New Roman"/>
        </w:rPr>
        <w:t xml:space="preserve"> kuwa </w:t>
      </w:r>
      <w:proofErr w:type="spellStart"/>
      <w:r w:rsidR="003906CC">
        <w:rPr>
          <w:rFonts w:ascii="Times New Roman" w:hAnsi="Times New Roman" w:cs="Times New Roman"/>
        </w:rPr>
        <w:t>usiri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naweza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fichuka</w:t>
      </w:r>
      <w:proofErr w:type="spellEnd"/>
      <w:r w:rsidR="003906CC">
        <w:rPr>
          <w:rFonts w:ascii="Times New Roman" w:hAnsi="Times New Roman" w:cs="Times New Roman"/>
        </w:rPr>
        <w:t>;</w:t>
      </w:r>
      <w:r w:rsidR="007573BA" w:rsidRPr="00B161D2">
        <w:rPr>
          <w:rFonts w:ascii="Times New Roman" w:hAnsi="Times New Roman" w:cs="Times New Roman"/>
        </w:rPr>
        <w:t xml:space="preserve"> </w:t>
      </w:r>
      <w:r w:rsidR="003906CC">
        <w:rPr>
          <w:rFonts w:ascii="Times New Roman" w:hAnsi="Times New Roman" w:cs="Times New Roman"/>
        </w:rPr>
        <w:t xml:space="preserve">hata </w:t>
      </w:r>
      <w:proofErr w:type="spellStart"/>
      <w:r w:rsidR="007573BA" w:rsidRPr="00B161D2">
        <w:rPr>
          <w:rFonts w:ascii="Times New Roman" w:hAnsi="Times New Roman" w:cs="Times New Roman"/>
        </w:rPr>
        <w:t>hivyo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tunawe</w:t>
      </w:r>
      <w:r w:rsidR="003906CC">
        <w:rPr>
          <w:rFonts w:ascii="Times New Roman" w:hAnsi="Times New Roman" w:cs="Times New Roman"/>
        </w:rPr>
        <w:t>ka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mikakati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ya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kupunguza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athari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hii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 w:rsidR="00C075E6" w:rsidRPr="00B161D2">
        <w:rPr>
          <w:rFonts w:ascii="Times New Roman" w:hAnsi="Times New Roman" w:cs="Times New Roman"/>
        </w:rPr>
        <w:t xml:space="preserve"> </w:t>
      </w:r>
    </w:p>
    <w:p w14:paraId="58990B1B" w14:textId="77777777" w:rsidR="007D528E" w:rsidRPr="00B161D2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utakayotupatia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tawekwa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siri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kiwa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matokea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yatachapishwa,majina</w:t>
      </w:r>
      <w:proofErr w:type="spellEnd"/>
      <w:r w:rsidR="007573BA" w:rsidRPr="00B161D2">
        <w:rPr>
          <w:rFonts w:ascii="Times New Roman" w:hAnsi="Times New Roman" w:cs="Times New Roman"/>
        </w:rPr>
        <w:t xml:space="preserve"> na mambo </w:t>
      </w:r>
      <w:proofErr w:type="spellStart"/>
      <w:r w:rsidR="007573BA" w:rsidRPr="00B161D2">
        <w:rPr>
          <w:rFonts w:ascii="Times New Roman" w:hAnsi="Times New Roman" w:cs="Times New Roman"/>
        </w:rPr>
        <w:t>mengine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kibinafsi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hayatahusishwa</w:t>
      </w:r>
      <w:proofErr w:type="spellEnd"/>
      <w:r w:rsidR="007573BA" w:rsidRPr="00B161D2">
        <w:rPr>
          <w:rFonts w:ascii="Times New Roman" w:hAnsi="Times New Roman" w:cs="Times New Roman"/>
        </w:rPr>
        <w:t>.</w:t>
      </w:r>
    </w:p>
    <w:p w14:paraId="024BF00A" w14:textId="16466C12" w:rsidR="00E84546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madhara </w:t>
      </w:r>
      <w:proofErr w:type="spellStart"/>
      <w:r>
        <w:rPr>
          <w:rFonts w:ascii="Times New Roman" w:hAnsi="Times New Roman" w:cs="Times New Roman"/>
        </w:rPr>
        <w:t>kw</w:t>
      </w:r>
      <w:r w:rsidR="007573BA" w:rsidRPr="00B161D2">
        <w:rPr>
          <w:rFonts w:ascii="Times New Roman" w:hAnsi="Times New Roman" w:cs="Times New Roman"/>
        </w:rPr>
        <w:t>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usiri</w:t>
      </w:r>
      <w:proofErr w:type="spellEnd"/>
      <w:r w:rsidR="007573BA" w:rsidRPr="00B161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tutaweka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vizuizi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</w:t>
      </w:r>
      <w:r w:rsidR="007573BA" w:rsidRPr="00B161D2">
        <w:rPr>
          <w:rFonts w:ascii="Times New Roman" w:hAnsi="Times New Roman" w:cs="Times New Roman"/>
        </w:rPr>
        <w:t>odi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ila</w:t>
      </w:r>
      <w:proofErr w:type="spellEnd"/>
      <w:r w:rsidR="007573BA" w:rsidRPr="00B161D2">
        <w:rPr>
          <w:rFonts w:ascii="Times New Roman" w:hAnsi="Times New Roman" w:cs="Times New Roman"/>
        </w:rPr>
        <w:t xml:space="preserve"> tu </w:t>
      </w:r>
      <w:proofErr w:type="spellStart"/>
      <w:r w:rsidR="007573BA" w:rsidRPr="00B161D2">
        <w:rPr>
          <w:rFonts w:ascii="Times New Roman" w:hAnsi="Times New Roman" w:cs="Times New Roman"/>
        </w:rPr>
        <w:t>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wafanyikazi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r w:rsidR="005C6D94" w:rsidRPr="00B161D2">
        <w:rPr>
          <w:rFonts w:ascii="Times New Roman" w:hAnsi="Times New Roman" w:cs="Times New Roman"/>
        </w:rPr>
        <w:t xml:space="preserve">na </w:t>
      </w:r>
      <w:proofErr w:type="spellStart"/>
      <w:r w:rsidR="005C6D94" w:rsidRPr="00B161D2"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wafanyikazi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wachache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IPA</w:t>
      </w:r>
      <w:r w:rsidR="005C6D94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zozote </w:t>
      </w:r>
      <w:proofErr w:type="spellStart"/>
      <w:r>
        <w:rPr>
          <w:rFonts w:ascii="Times New Roman" w:hAnsi="Times New Roman" w:cs="Times New Roman"/>
        </w:rPr>
        <w:t>zianazokutambulisha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</w:t>
      </w:r>
      <w:r w:rsidR="00CA1206" w:rsidRPr="00B161D2">
        <w:rPr>
          <w:rFonts w:ascii="Times New Roman" w:hAnsi="Times New Roman" w:cs="Times New Roman"/>
        </w:rPr>
        <w:t>awekwa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kando na </w:t>
      </w:r>
      <w:proofErr w:type="spellStart"/>
      <w:r>
        <w:rPr>
          <w:rFonts w:ascii="Times New Roman" w:hAnsi="Times New Roman" w:cs="Times New Roman"/>
        </w:rPr>
        <w:t>majubu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r w:rsidR="00CA1206" w:rsidRPr="00B161D2">
        <w:rPr>
          <w:rFonts w:ascii="Times New Roman" w:hAnsi="Times New Roman" w:cs="Times New Roman"/>
        </w:rPr>
        <w:t xml:space="preserve">ili </w:t>
      </w:r>
      <w:proofErr w:type="spellStart"/>
      <w:r>
        <w:rPr>
          <w:rFonts w:ascii="Times New Roman" w:hAnsi="Times New Roman" w:cs="Times New Roman"/>
        </w:rPr>
        <w:t>iwe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tu </w:t>
      </w:r>
      <w:proofErr w:type="spellStart"/>
      <w:r>
        <w:rPr>
          <w:rFonts w:ascii="Times New Roman" w:hAnsi="Times New Roman" w:cs="Times New Roman"/>
        </w:rPr>
        <w:t>wanaoweza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kulinganisha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majibu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mbeleni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Makaratasi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zako </w:t>
      </w:r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yatafungiwa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mahali</w:t>
      </w:r>
      <w:proofErr w:type="spellEnd"/>
      <w:r w:rsidR="00F02F91">
        <w:rPr>
          <w:rFonts w:ascii="Times New Roman" w:hAnsi="Times New Roman" w:cs="Times New Roman"/>
        </w:rPr>
        <w:t xml:space="preserve">  </w:t>
      </w:r>
      <w:proofErr w:type="spellStart"/>
      <w:r w:rsidR="00F02F91">
        <w:rPr>
          <w:rFonts w:ascii="Times New Roman" w:hAnsi="Times New Roman" w:cs="Times New Roman"/>
        </w:rPr>
        <w:t>pema</w:t>
      </w:r>
      <w:proofErr w:type="spellEnd"/>
      <w:r w:rsidR="00F02F9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02F91">
        <w:rPr>
          <w:rFonts w:ascii="Times New Roman" w:hAnsi="Times New Roman" w:cs="Times New Roman"/>
        </w:rPr>
        <w:t>habari</w:t>
      </w:r>
      <w:proofErr w:type="spellEnd"/>
      <w:proofErr w:type="gram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</w:t>
      </w:r>
      <w:r w:rsidR="00CA1206" w:rsidRPr="00B161D2">
        <w:rPr>
          <w:rFonts w:ascii="Times New Roman" w:hAnsi="Times New Roman" w:cs="Times New Roman"/>
        </w:rPr>
        <w:t>ote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ya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kielectroniki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4C0E67">
        <w:rPr>
          <w:rFonts w:ascii="Times New Roman" w:hAnsi="Times New Roman" w:cs="Times New Roman"/>
        </w:rPr>
        <w:t>zitawekwa</w:t>
      </w:r>
      <w:proofErr w:type="spellEnd"/>
      <w:r w:rsidR="004C0E67">
        <w:rPr>
          <w:rFonts w:ascii="Times New Roman" w:hAnsi="Times New Roman" w:cs="Times New Roman"/>
        </w:rPr>
        <w:t xml:space="preserve"> </w:t>
      </w:r>
      <w:proofErr w:type="spellStart"/>
      <w:r w:rsidR="004C0E67">
        <w:rPr>
          <w:rFonts w:ascii="Times New Roman" w:hAnsi="Times New Roman" w:cs="Times New Roman"/>
        </w:rPr>
        <w:t>faragha</w:t>
      </w:r>
      <w:proofErr w:type="spellEnd"/>
      <w:r w:rsidR="00D440BC">
        <w:rPr>
          <w:rFonts w:ascii="Times New Roman" w:hAnsi="Times New Roman" w:cs="Times New Roman"/>
        </w:rPr>
        <w:t>/fiche</w:t>
      </w:r>
      <w:r w:rsidR="004C0E67">
        <w:rPr>
          <w:rFonts w:ascii="Times New Roman" w:hAnsi="Times New Roman" w:cs="Times New Roman"/>
        </w:rPr>
        <w:t xml:space="preserve"> </w:t>
      </w:r>
      <w:r w:rsidR="00CA1206" w:rsidRPr="00B161D2">
        <w:rPr>
          <w:rFonts w:ascii="Times New Roman" w:hAnsi="Times New Roman" w:cs="Times New Roman"/>
          <w:color w:val="00B0F0"/>
        </w:rPr>
        <w:t>’</w:t>
      </w:r>
      <w:r w:rsidR="00CA1206" w:rsidRPr="00B161D2">
        <w:rPr>
          <w:rFonts w:ascii="Times New Roman" w:hAnsi="Times New Roman" w:cs="Times New Roman"/>
        </w:rPr>
        <w:t>.</w:t>
      </w:r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Habari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 w:rsidR="00F02F91">
        <w:rPr>
          <w:rFonts w:ascii="Times New Roman" w:hAnsi="Times New Roman" w:cs="Times New Roman"/>
        </w:rPr>
        <w:t xml:space="preserve">zako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kibinafsi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zaweza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peanwa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gramStart"/>
      <w:r w:rsidR="00F02F91">
        <w:rPr>
          <w:rFonts w:ascii="Times New Roman" w:hAnsi="Times New Roman" w:cs="Times New Roman"/>
        </w:rPr>
        <w:t>kama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i</w:t>
      </w:r>
      <w:r w:rsidR="00CA1206" w:rsidRPr="00B161D2">
        <w:rPr>
          <w:rFonts w:ascii="Times New Roman" w:hAnsi="Times New Roman" w:cs="Times New Roman"/>
        </w:rPr>
        <w:t>nakubalika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kisheria</w:t>
      </w:r>
      <w:proofErr w:type="spellEnd"/>
      <w:r w:rsidR="00CA1206" w:rsidRPr="00B161D2">
        <w:rPr>
          <w:rFonts w:ascii="Times New Roman" w:hAnsi="Times New Roman" w:cs="Times New Roman"/>
        </w:rPr>
        <w:t>.</w:t>
      </w:r>
    </w:p>
    <w:p w14:paraId="36447252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7AE28097" w14:textId="56C2583B" w:rsidR="00CA1206" w:rsidRDefault="00F02F91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Kuweka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rek</w:t>
      </w:r>
      <w:r w:rsidR="00CA1206" w:rsidRPr="00F5744A">
        <w:rPr>
          <w:rFonts w:ascii="Times New Roman" w:hAnsi="Times New Roman" w:cs="Times New Roman"/>
          <w:b/>
        </w:rPr>
        <w:t>odi</w:t>
      </w:r>
      <w:proofErr w:type="spellEnd"/>
      <w:r w:rsidR="00CA1206"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  <w:b/>
        </w:rPr>
        <w:t>za</w:t>
      </w:r>
      <w:proofErr w:type="spellEnd"/>
      <w:r w:rsidR="00CA1206"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  <w:b/>
        </w:rPr>
        <w:t>utafiti</w:t>
      </w:r>
      <w:proofErr w:type="spellEnd"/>
      <w:r w:rsidR="00B161D2">
        <w:rPr>
          <w:rFonts w:ascii="Times New Roman" w:hAnsi="Times New Roman" w:cs="Times New Roman"/>
          <w:b/>
        </w:rPr>
        <w:t xml:space="preserve">: </w:t>
      </w:r>
      <w:r w:rsidR="00CA1206" w:rsidRPr="00F5744A">
        <w:rPr>
          <w:rFonts w:ascii="Times New Roman" w:hAnsi="Times New Roman" w:cs="Times New Roman"/>
        </w:rPr>
        <w:t xml:space="preserve">Wakati </w:t>
      </w:r>
      <w:proofErr w:type="spellStart"/>
      <w:r w:rsidR="00CA1206" w:rsidRPr="00F5744A">
        <w:rPr>
          <w:rFonts w:ascii="Times New Roman" w:hAnsi="Times New Roman" w:cs="Times New Roman"/>
        </w:rPr>
        <w:t>utafiti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utakapo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kamilika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wanaweza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yako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A1206"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 w:rsidR="00CA1206" w:rsidRPr="00F5744A">
        <w:rPr>
          <w:rFonts w:ascii="Times New Roman" w:hAnsi="Times New Roman" w:cs="Times New Roman"/>
        </w:rPr>
        <w:t>utafiti</w:t>
      </w:r>
      <w:proofErr w:type="spellEnd"/>
      <w:r w:rsidR="00CA1206" w:rsidRPr="00F5744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unaweza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kufanywa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baadaye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nao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wengine</w:t>
      </w:r>
      <w:proofErr w:type="spellEnd"/>
      <w:r>
        <w:rPr>
          <w:rFonts w:ascii="Times New Roman" w:hAnsi="Times New Roman" w:cs="Times New Roman"/>
        </w:rPr>
        <w:t>.</w:t>
      </w:r>
      <w:r w:rsid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Tutaweka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habari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za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huu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utafiti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65CF6" w:rsidRPr="00C65CF6">
        <w:rPr>
          <w:rFonts w:ascii="Times New Roman" w:hAnsi="Times New Roman" w:cs="Times New Roman"/>
        </w:rPr>
        <w:t>kwa</w:t>
      </w:r>
      <w:proofErr w:type="spellEnd"/>
      <w:proofErr w:type="gram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muda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ambao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utafiti</w:t>
      </w:r>
      <w:proofErr w:type="spellEnd"/>
      <w:r w:rsidR="00C65CF6" w:rsidRPr="00C65CF6">
        <w:rPr>
          <w:rFonts w:ascii="Times New Roman" w:hAnsi="Times New Roman" w:cs="Times New Roman"/>
        </w:rPr>
        <w:t xml:space="preserve"> </w:t>
      </w:r>
      <w:proofErr w:type="spellStart"/>
      <w:r w:rsidR="00C65CF6" w:rsidRPr="00C65CF6">
        <w:rPr>
          <w:rFonts w:ascii="Times New Roman" w:hAnsi="Times New Roman" w:cs="Times New Roman"/>
        </w:rPr>
        <w:t>huu</w:t>
      </w:r>
      <w:proofErr w:type="spellEnd"/>
      <w:r w:rsidR="00C65CF6" w:rsidRPr="00C65CF6">
        <w:rPr>
          <w:rFonts w:ascii="Times New Roman" w:hAnsi="Times New Roman" w:cs="Times New Roman"/>
        </w:rPr>
        <w:t xml:space="preserve"> utakuwa </w:t>
      </w:r>
      <w:proofErr w:type="spellStart"/>
      <w:r w:rsidR="00C65CF6" w:rsidRPr="00C65CF6">
        <w:rPr>
          <w:rFonts w:ascii="Times New Roman" w:hAnsi="Times New Roman" w:cs="Times New Roman"/>
        </w:rPr>
        <w:t>unaendelea</w:t>
      </w:r>
      <w:proofErr w:type="spellEnd"/>
      <w:r w:rsidR="00C65CF6" w:rsidRPr="00C65CF6">
        <w:rPr>
          <w:rFonts w:ascii="Times New Roman" w:hAnsi="Times New Roman" w:cs="Times New Roman"/>
        </w:rPr>
        <w:t xml:space="preserve"> na </w:t>
      </w:r>
      <w:proofErr w:type="spellStart"/>
      <w:r w:rsidR="00C65CF6" w:rsidRPr="00C65CF6">
        <w:rPr>
          <w:rFonts w:ascii="Times New Roman" w:hAnsi="Times New Roman" w:cs="Times New Roman"/>
        </w:rPr>
        <w:t>tafiti</w:t>
      </w:r>
      <w:proofErr w:type="spellEnd"/>
      <w:r w:rsidR="00C65CF6" w:rsidRPr="00C65CF6">
        <w:rPr>
          <w:rFonts w:ascii="Times New Roman" w:hAnsi="Times New Roman" w:cs="Times New Roman"/>
        </w:rPr>
        <w:t xml:space="preserve"> nyingine </w:t>
      </w:r>
      <w:proofErr w:type="spellStart"/>
      <w:r w:rsidR="00C65CF6" w:rsidRPr="00C65CF6">
        <w:rPr>
          <w:rFonts w:ascii="Times New Roman" w:hAnsi="Times New Roman" w:cs="Times New Roman"/>
        </w:rPr>
        <w:t>zitakazofuata</w:t>
      </w:r>
      <w:proofErr w:type="spellEnd"/>
      <w:r w:rsidR="00C65CF6" w:rsidRPr="00C65CF6">
        <w:rPr>
          <w:rFonts w:ascii="Times New Roman" w:hAnsi="Times New Roman" w:cs="Times New Roman"/>
        </w:rPr>
        <w:t xml:space="preserve">.  </w:t>
      </w:r>
      <w:proofErr w:type="spellStart"/>
      <w:r>
        <w:rPr>
          <w:rFonts w:ascii="Times New Roman" w:hAnsi="Times New Roman" w:cs="Times New Roman"/>
        </w:rPr>
        <w:t>Hatua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nilizokueleza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zitatumiwa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ili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kuhifadhi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>
        <w:rPr>
          <w:rFonts w:ascii="Times New Roman" w:hAnsi="Times New Roman" w:cs="Times New Roman"/>
        </w:rPr>
        <w:t xml:space="preserve"> zako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</w:t>
      </w:r>
      <w:r w:rsidR="00CC5450">
        <w:rPr>
          <w:rFonts w:ascii="Times New Roman" w:hAnsi="Times New Roman" w:cs="Times New Roman"/>
        </w:rPr>
        <w:t>afiti</w:t>
      </w:r>
      <w:r w:rsidR="00E80064" w:rsidRPr="00F574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M</w:t>
      </w:r>
      <w:r w:rsidR="00E80064" w:rsidRPr="00F5744A">
        <w:rPr>
          <w:rFonts w:ascii="Times New Roman" w:hAnsi="Times New Roman" w:cs="Times New Roman"/>
        </w:rPr>
        <w:t>ajibu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yako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hayata</w:t>
      </w:r>
      <w:proofErr w:type="spellEnd"/>
      <w:r w:rsidR="00E80064" w:rsidRPr="00F5744A">
        <w:rPr>
          <w:rFonts w:ascii="Times New Roman" w:hAnsi="Times New Roman" w:cs="Times New Roman"/>
        </w:rPr>
        <w:t xml:space="preserve"> </w:t>
      </w:r>
      <w:proofErr w:type="spellStart"/>
      <w:r w:rsidR="00E80064" w:rsidRPr="00F5744A">
        <w:rPr>
          <w:rFonts w:ascii="Times New Roman" w:hAnsi="Times New Roman" w:cs="Times New Roman"/>
        </w:rPr>
        <w:t>athiri</w:t>
      </w:r>
      <w:proofErr w:type="spellEnd"/>
      <w:r w:rsidR="00E80064" w:rsidRPr="00F5744A">
        <w:rPr>
          <w:rFonts w:ascii="Times New Roman" w:hAnsi="Times New Roman" w:cs="Times New Roman"/>
        </w:rPr>
        <w:t xml:space="preserve"> usaidizi IPA </w:t>
      </w:r>
      <w:proofErr w:type="spellStart"/>
      <w:r w:rsidR="00E80064" w:rsidRPr="00F5744A">
        <w:rPr>
          <w:rFonts w:ascii="Times New Roman" w:hAnsi="Times New Roman" w:cs="Times New Roman"/>
        </w:rPr>
        <w:t>itapeana</w:t>
      </w:r>
      <w:proofErr w:type="spellEnd"/>
      <w:r w:rsidR="00E80064" w:rsidRPr="00F5744A"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kuto</w:t>
      </w:r>
      <w:r w:rsidR="00E80064" w:rsidRPr="00F5744A">
        <w:rPr>
          <w:rFonts w:ascii="Times New Roman" w:hAnsi="Times New Roman" w:cs="Times New Roman"/>
        </w:rPr>
        <w:t>peana</w:t>
      </w:r>
      <w:proofErr w:type="spellEnd"/>
      <w:r w:rsidR="00E80064" w:rsidRPr="00F5744A">
        <w:rPr>
          <w:rFonts w:ascii="Times New Roman" w:hAnsi="Times New Roman" w:cs="Times New Roman"/>
        </w:rPr>
        <w:t xml:space="preserve"> kwa</w:t>
      </w:r>
      <w:r>
        <w:rPr>
          <w:rFonts w:ascii="Times New Roman" w:hAnsi="Times New Roman" w:cs="Times New Roman"/>
        </w:rPr>
        <w:t xml:space="preserve">ko au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jamii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</w:p>
    <w:p w14:paraId="5E6C18AA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73FB1CAD" w14:textId="77777777" w:rsidR="00E80064" w:rsidRPr="00F5744A" w:rsidRDefault="00E80064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Kufidiwa</w:t>
      </w:r>
      <w:proofErr w:type="spellEnd"/>
      <w:r w:rsidRPr="00F5744A">
        <w:rPr>
          <w:rFonts w:ascii="Times New Roman" w:hAnsi="Times New Roman" w:cs="Times New Roman"/>
          <w:b/>
        </w:rPr>
        <w:t xml:space="preserve"> au </w:t>
      </w:r>
      <w:proofErr w:type="spellStart"/>
      <w:r w:rsidRPr="00F5744A">
        <w:rPr>
          <w:rFonts w:ascii="Times New Roman" w:hAnsi="Times New Roman" w:cs="Times New Roman"/>
          <w:b/>
        </w:rPr>
        <w:t>malipo</w:t>
      </w:r>
      <w:proofErr w:type="spellEnd"/>
    </w:p>
    <w:p w14:paraId="038820C6" w14:textId="77777777" w:rsidR="00E80064" w:rsidRDefault="00E8006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Hautalipwa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huu</w:t>
      </w:r>
      <w:proofErr w:type="spellEnd"/>
      <w:r w:rsidR="00B161D2">
        <w:rPr>
          <w:rFonts w:ascii="Times New Roman" w:hAnsi="Times New Roman" w:cs="Times New Roman"/>
        </w:rPr>
        <w:t>.</w:t>
      </w:r>
      <w:proofErr w:type="gramEnd"/>
      <w:r w:rsidR="00B161D2" w:rsidRPr="0008367B">
        <w:rPr>
          <w:rFonts w:ascii="Times New Roman" w:hAnsi="Times New Roman" w:cs="Times New Roman"/>
        </w:rPr>
        <w:t xml:space="preserve"> </w:t>
      </w:r>
    </w:p>
    <w:p w14:paraId="185DEC3A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663C2B8F" w14:textId="6CCD9FB6" w:rsidR="00E80064" w:rsidRPr="00F5744A" w:rsidDel="007E13B0" w:rsidRDefault="00E80064" w:rsidP="009345F1">
      <w:pPr>
        <w:spacing w:after="0"/>
        <w:rPr>
          <w:del w:id="5" w:author="OSBORN KWENA " w:date="2014-06-17T10:47:00Z"/>
          <w:rFonts w:ascii="Times New Roman" w:hAnsi="Times New Roman" w:cs="Times New Roman"/>
          <w:b/>
        </w:rPr>
      </w:pPr>
      <w:del w:id="6" w:author="OSBORN KWENA " w:date="2014-06-17T10:47:00Z">
        <w:r w:rsidRPr="00F5744A" w:rsidDel="007E13B0">
          <w:rPr>
            <w:rFonts w:ascii="Times New Roman" w:hAnsi="Times New Roman" w:cs="Times New Roman"/>
            <w:b/>
          </w:rPr>
          <w:lastRenderedPageBreak/>
          <w:delText>Matibabu na kufidiwa kwa ajali</w:delText>
        </w:r>
      </w:del>
    </w:p>
    <w:p w14:paraId="2D5FF986" w14:textId="35958722" w:rsidR="00E80064" w:rsidDel="007E13B0" w:rsidRDefault="00E80064" w:rsidP="009345F1">
      <w:pPr>
        <w:spacing w:after="0"/>
        <w:rPr>
          <w:del w:id="7" w:author="OSBORN KWENA " w:date="2014-06-17T10:47:00Z"/>
          <w:rFonts w:ascii="Times New Roman" w:hAnsi="Times New Roman" w:cs="Times New Roman"/>
        </w:rPr>
      </w:pPr>
      <w:del w:id="8" w:author="OSBORN KWENA " w:date="2014-06-17T10:47:00Z">
        <w:r w:rsidRPr="00F5744A" w:rsidDel="007E13B0">
          <w:rPr>
            <w:rFonts w:ascii="Times New Roman" w:hAnsi="Times New Roman" w:cs="Times New Roman"/>
          </w:rPr>
          <w:delText>Ni muhimu kueleza IPA kama unaamini ya kwamba umeathiriwa kutokana na kushiriki katika utafiti huu.</w:delText>
        </w:r>
        <w:r w:rsidR="00F02F91" w:rsidDel="007E13B0">
          <w:rPr>
            <w:rFonts w:ascii="Times New Roman" w:hAnsi="Times New Roman" w:cs="Times New Roman"/>
          </w:rPr>
          <w:delText xml:space="preserve"> Unaweza kumu</w:delText>
        </w:r>
        <w:r w:rsidRPr="00F5744A" w:rsidDel="007E13B0">
          <w:rPr>
            <w:rFonts w:ascii="Times New Roman" w:hAnsi="Times New Roman" w:cs="Times New Roman"/>
          </w:rPr>
          <w:delText>elezea mfanyikazi wa IPA au um</w:delText>
        </w:r>
        <w:r w:rsidR="00F02F91" w:rsidDel="007E13B0">
          <w:rPr>
            <w:rFonts w:ascii="Times New Roman" w:hAnsi="Times New Roman" w:cs="Times New Roman"/>
          </w:rPr>
          <w:delText>u</w:delText>
        </w:r>
        <w:r w:rsidRPr="00F5744A" w:rsidDel="007E13B0">
          <w:rPr>
            <w:rFonts w:ascii="Times New Roman" w:hAnsi="Times New Roman" w:cs="Times New Roman"/>
          </w:rPr>
          <w:delText>pigie simu</w:delText>
        </w:r>
        <w:r w:rsidR="00F02F91" w:rsidDel="007E13B0">
          <w:rPr>
            <w:rFonts w:ascii="Times New Roman" w:hAnsi="Times New Roman" w:cs="Times New Roman"/>
          </w:rPr>
          <w:delText xml:space="preserve"> </w:delText>
        </w:r>
        <w:r w:rsidR="00090819" w:rsidDel="007E13B0">
          <w:rPr>
            <w:rFonts w:ascii="Times New Roman" w:hAnsi="Times New Roman" w:cs="Times New Roman"/>
          </w:rPr>
          <w:delText>(Nambari ya simu-0728</w:delText>
        </w:r>
        <w:r w:rsidR="009345F1" w:rsidDel="007E13B0">
          <w:rPr>
            <w:rFonts w:ascii="Times New Roman" w:hAnsi="Times New Roman" w:cs="Times New Roman"/>
          </w:rPr>
          <w:delText>-</w:delText>
        </w:r>
        <w:r w:rsidR="00090819" w:rsidDel="007E13B0">
          <w:rPr>
            <w:rFonts w:ascii="Times New Roman" w:hAnsi="Times New Roman" w:cs="Times New Roman"/>
          </w:rPr>
          <w:delText>716</w:delText>
        </w:r>
        <w:r w:rsidR="009345F1" w:rsidDel="007E13B0">
          <w:rPr>
            <w:rFonts w:ascii="Times New Roman" w:hAnsi="Times New Roman" w:cs="Times New Roman"/>
          </w:rPr>
          <w:delText>-</w:delText>
        </w:r>
        <w:r w:rsidR="00090819" w:rsidDel="007E13B0">
          <w:rPr>
            <w:rFonts w:ascii="Times New Roman" w:hAnsi="Times New Roman" w:cs="Times New Roman"/>
          </w:rPr>
          <w:delText>661.</w:delText>
        </w:r>
        <w:r w:rsidR="002E2D70" w:rsidRPr="00F5744A" w:rsidDel="007E13B0">
          <w:rPr>
            <w:rFonts w:ascii="Times New Roman" w:hAnsi="Times New Roman" w:cs="Times New Roman"/>
          </w:rPr>
          <w:delText xml:space="preserve"> Ikiwa ume</w:delText>
        </w:r>
        <w:r w:rsidR="00F02F91" w:rsidDel="007E13B0">
          <w:rPr>
            <w:rFonts w:ascii="Times New Roman" w:hAnsi="Times New Roman" w:cs="Times New Roman"/>
          </w:rPr>
          <w:delText xml:space="preserve">athiriwa kutokana na utafiti huu wa </w:delText>
        </w:r>
        <w:r w:rsidR="002E2D70" w:rsidRPr="00F5744A" w:rsidDel="007E13B0">
          <w:rPr>
            <w:rFonts w:ascii="Times New Roman" w:hAnsi="Times New Roman" w:cs="Times New Roman"/>
          </w:rPr>
          <w:delText>kuf</w:delText>
        </w:r>
        <w:r w:rsidR="00490AED" w:rsidDel="007E13B0">
          <w:rPr>
            <w:rFonts w:ascii="Times New Roman" w:hAnsi="Times New Roman" w:cs="Times New Roman"/>
          </w:rPr>
          <w:delText>u</w:delText>
        </w:r>
        <w:r w:rsidR="002E2D70" w:rsidRPr="00F5744A" w:rsidDel="007E13B0">
          <w:rPr>
            <w:rFonts w:ascii="Times New Roman" w:hAnsi="Times New Roman" w:cs="Times New Roman"/>
          </w:rPr>
          <w:delText xml:space="preserve">atilia, IPA itakushugulikia </w:delText>
        </w:r>
        <w:r w:rsidR="00F02F91" w:rsidDel="007E13B0">
          <w:rPr>
            <w:rFonts w:ascii="Times New Roman" w:hAnsi="Times New Roman" w:cs="Times New Roman"/>
          </w:rPr>
          <w:delText xml:space="preserve">kwa </w:delText>
        </w:r>
        <w:r w:rsidR="002E2D70" w:rsidRPr="00F5744A" w:rsidDel="007E13B0">
          <w:rPr>
            <w:rFonts w:ascii="Times New Roman" w:hAnsi="Times New Roman" w:cs="Times New Roman"/>
          </w:rPr>
          <w:delText>upande wa matibabu.</w:delText>
        </w:r>
      </w:del>
    </w:p>
    <w:p w14:paraId="55F444B9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16FD4C25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Haki</w:t>
      </w:r>
      <w:proofErr w:type="spellEnd"/>
    </w:p>
    <w:p w14:paraId="0E5EE03E" w14:textId="77777777" w:rsidR="00E80064" w:rsidRP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Kushiriki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katika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mradi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kwa</w:t>
      </w:r>
      <w:proofErr w:type="spellEnd"/>
      <w:r w:rsidRPr="00F5744A">
        <w:rPr>
          <w:rFonts w:ascii="Times New Roman" w:hAnsi="Times New Roman" w:cs="Times New Roman"/>
          <w:b/>
        </w:rPr>
        <w:t xml:space="preserve"> hiari na </w:t>
      </w:r>
      <w:proofErr w:type="spellStart"/>
      <w:r w:rsidRPr="00F5744A">
        <w:rPr>
          <w:rFonts w:ascii="Times New Roman" w:hAnsi="Times New Roman" w:cs="Times New Roman"/>
          <w:b/>
        </w:rPr>
        <w:t>si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lazima</w:t>
      </w:r>
      <w:proofErr w:type="spellEnd"/>
      <w:r w:rsidRPr="00F5744A">
        <w:rPr>
          <w:rFonts w:ascii="Times New Roman" w:hAnsi="Times New Roman" w:cs="Times New Roman"/>
          <w:b/>
        </w:rPr>
        <w:t>.</w:t>
      </w:r>
      <w:r w:rsidR="009345F1">
        <w:rPr>
          <w:rFonts w:ascii="Times New Roman" w:hAnsi="Times New Roman" w:cs="Times New Roman"/>
          <w:b/>
        </w:rPr>
        <w:t xml:space="preserve"> </w:t>
      </w:r>
      <w:r w:rsidR="00F02F91">
        <w:rPr>
          <w:rFonts w:ascii="Times New Roman" w:hAnsi="Times New Roman" w:cs="Times New Roman"/>
        </w:rPr>
        <w:t xml:space="preserve">Uko </w:t>
      </w:r>
      <w:proofErr w:type="gramStart"/>
      <w:r w:rsidR="00F02F91">
        <w:rPr>
          <w:rFonts w:ascii="Times New Roman" w:hAnsi="Times New Roman" w:cs="Times New Roman"/>
        </w:rPr>
        <w:t>na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haki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kukataa</w:t>
      </w:r>
      <w:proofErr w:type="spellEnd"/>
      <w:r w:rsidRPr="00F5744A">
        <w:rPr>
          <w:rFonts w:ascii="Times New Roman" w:hAnsi="Times New Roman" w:cs="Times New Roman"/>
        </w:rPr>
        <w:t xml:space="preserve"> kuendelea </w:t>
      </w:r>
      <w:r w:rsidR="00BD4D48">
        <w:rPr>
          <w:rFonts w:ascii="Times New Roman" w:hAnsi="Times New Roman" w:cs="Times New Roman"/>
        </w:rPr>
        <w:t>au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kujiondoa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kutoka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bila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kuadhibiwa</w:t>
      </w:r>
      <w:proofErr w:type="spellEnd"/>
      <w:r w:rsidRPr="00F5744A">
        <w:rPr>
          <w:rFonts w:ascii="Times New Roman" w:hAnsi="Times New Roman" w:cs="Times New Roman"/>
        </w:rPr>
        <w:t xml:space="preserve"> au </w:t>
      </w:r>
      <w:proofErr w:type="spellStart"/>
      <w:r w:rsidRPr="00F5744A">
        <w:rPr>
          <w:rFonts w:ascii="Times New Roman" w:hAnsi="Times New Roman" w:cs="Times New Roman"/>
        </w:rPr>
        <w:t>kupoteza</w:t>
      </w:r>
      <w:proofErr w:type="spellEnd"/>
      <w:r w:rsidRPr="00F5744A">
        <w:rPr>
          <w:rFonts w:ascii="Times New Roman" w:hAnsi="Times New Roman" w:cs="Times New Roman"/>
        </w:rPr>
        <w:t xml:space="preserve"> lolote </w:t>
      </w:r>
      <w:proofErr w:type="spellStart"/>
      <w:r w:rsidRPr="00F5744A">
        <w:rPr>
          <w:rFonts w:ascii="Times New Roman" w:hAnsi="Times New Roman" w:cs="Times New Roman"/>
        </w:rPr>
        <w:t>lenye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manufaa</w:t>
      </w:r>
      <w:proofErr w:type="spellEnd"/>
      <w:r w:rsidRPr="00F5744A">
        <w:rPr>
          <w:rFonts w:ascii="Times New Roman" w:hAnsi="Times New Roman" w:cs="Times New Roman"/>
        </w:rPr>
        <w:t xml:space="preserve"> kwako</w:t>
      </w:r>
    </w:p>
    <w:p w14:paraId="68CD51DC" w14:textId="77777777"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27CA4CA0" w14:textId="77777777" w:rsid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Maswali</w:t>
      </w:r>
      <w:proofErr w:type="spellEnd"/>
    </w:p>
    <w:p w14:paraId="16EA5897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</w:rPr>
        <w:t xml:space="preserve">Kama una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kupiga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simu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WASH BENEFITS Hotline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0728716661. </w:t>
      </w: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una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ziada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yako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wasiliana</w:t>
      </w:r>
      <w:proofErr w:type="spellEnd"/>
      <w:r w:rsidRPr="00F5744A">
        <w:rPr>
          <w:rFonts w:ascii="Times New Roman" w:hAnsi="Times New Roman" w:cs="Times New Roman"/>
        </w:rPr>
        <w:t xml:space="preserve"> na KEMRI ETHICS review committee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0722205901 </w:t>
      </w:r>
      <w:proofErr w:type="spellStart"/>
      <w:r w:rsidRPr="00F5744A">
        <w:rPr>
          <w:rFonts w:ascii="Times New Roman" w:hAnsi="Times New Roman" w:cs="Times New Roman"/>
        </w:rPr>
        <w:t>ama</w:t>
      </w:r>
      <w:proofErr w:type="spellEnd"/>
      <w:r w:rsidRPr="00F5744A">
        <w:rPr>
          <w:rFonts w:ascii="Times New Roman" w:hAnsi="Times New Roman" w:cs="Times New Roman"/>
        </w:rPr>
        <w:t xml:space="preserve"> 0733-400003.</w:t>
      </w:r>
    </w:p>
    <w:p w14:paraId="375550C1" w14:textId="77777777" w:rsidR="00E84546" w:rsidRPr="009345F1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kuhusiana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BD4D48">
        <w:rPr>
          <w:rFonts w:ascii="Times New Roman" w:hAnsi="Times New Roman" w:cs="Times New Roman"/>
        </w:rPr>
        <w:t xml:space="preserve">zako </w:t>
      </w:r>
      <w:r w:rsidR="000377E4" w:rsidRPr="00F5744A">
        <w:rPr>
          <w:rFonts w:ascii="Times New Roman" w:hAnsi="Times New Roman" w:cs="Times New Roman"/>
        </w:rPr>
        <w:t>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jinsi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4D48">
        <w:rPr>
          <w:rFonts w:ascii="Times New Roman" w:hAnsi="Times New Roman" w:cs="Times New Roman"/>
        </w:rPr>
        <w:t>unavyoshughulikiwa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="000377E4" w:rsidRPr="00F5744A">
        <w:rPr>
          <w:rFonts w:ascii="Times New Roman" w:hAnsi="Times New Roman" w:cs="Times New Roman"/>
          <w:color w:val="00B0F0"/>
        </w:rPr>
        <w:t xml:space="preserve"> </w:t>
      </w:r>
      <w:r w:rsidR="000377E4" w:rsidRPr="00F5744A">
        <w:rPr>
          <w:rFonts w:ascii="Times New Roman" w:hAnsi="Times New Roman" w:cs="Times New Roman"/>
        </w:rPr>
        <w:t>kama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mshiriki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kwenye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utafiti</w:t>
      </w:r>
      <w:proofErr w:type="spellEnd"/>
      <w:r w:rsidR="000377E4"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una</w:t>
      </w:r>
      <w:r w:rsidR="000377E4" w:rsidRPr="00F5744A">
        <w:rPr>
          <w:rFonts w:ascii="Times New Roman" w:hAnsi="Times New Roman" w:cs="Times New Roman"/>
        </w:rPr>
        <w:t>waweza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kuwasiliana</w:t>
      </w:r>
      <w:proofErr w:type="spellEnd"/>
      <w:r w:rsidR="000377E4" w:rsidRPr="00F5744A">
        <w:rPr>
          <w:rFonts w:ascii="Times New Roman" w:hAnsi="Times New Roman" w:cs="Times New Roman"/>
        </w:rPr>
        <w:t xml:space="preserve"> na </w:t>
      </w:r>
      <w:proofErr w:type="spellStart"/>
      <w:r w:rsidR="000377E4" w:rsidRPr="00F5744A">
        <w:rPr>
          <w:rFonts w:ascii="Times New Roman" w:hAnsi="Times New Roman" w:cs="Times New Roman"/>
        </w:rPr>
        <w:t>ofisi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ya</w:t>
      </w:r>
      <w:proofErr w:type="spellEnd"/>
      <w:r w:rsidR="000377E4" w:rsidRPr="00F5744A">
        <w:rPr>
          <w:rFonts w:ascii="Times New Roman" w:hAnsi="Times New Roman" w:cs="Times New Roman"/>
        </w:rPr>
        <w:t xml:space="preserve"> UC BARKELEYS Committee for the protection of human Subjects,</w:t>
      </w:r>
      <w:r w:rsidR="00090819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kwa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nambari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r w:rsidR="00090819">
        <w:rPr>
          <w:rFonts w:ascii="Times New Roman" w:hAnsi="Times New Roman" w:cs="Times New Roman"/>
        </w:rPr>
        <w:t>+1-</w:t>
      </w:r>
      <w:r w:rsidR="000377E4" w:rsidRPr="00F5744A">
        <w:rPr>
          <w:rFonts w:ascii="Times New Roman" w:hAnsi="Times New Roman" w:cs="Times New Roman"/>
        </w:rPr>
        <w:t xml:space="preserve">510-642-7461 </w:t>
      </w:r>
      <w:proofErr w:type="spellStart"/>
      <w:r w:rsidR="000377E4" w:rsidRPr="00F5744A">
        <w:rPr>
          <w:rFonts w:ascii="Times New Roman" w:hAnsi="Times New Roman" w:cs="Times New Roman"/>
        </w:rPr>
        <w:t>ama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hyperlink r:id="rId9" w:history="1">
        <w:r w:rsidR="000377E4" w:rsidRPr="00F5744A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9345F1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5F07C2EB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47CDA429" w14:textId="77777777" w:rsidR="000377E4" w:rsidRPr="00F5744A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IDHINI</w:t>
      </w:r>
    </w:p>
    <w:p w14:paraId="371F9D39" w14:textId="77777777"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Umepewa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nakala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fomu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hii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>.</w:t>
      </w:r>
    </w:p>
    <w:p w14:paraId="52DF75DD" w14:textId="3200CD39" w:rsidR="00BD4D48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Ukipenda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huu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tafadhali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nieleze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kwamba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ungependelea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kushiriki</w:t>
      </w:r>
      <w:proofErr w:type="spellEnd"/>
      <w:r w:rsidR="00E736E4">
        <w:rPr>
          <w:rFonts w:ascii="Times New Roman" w:hAnsi="Times New Roman" w:cs="Times New Roman"/>
        </w:rPr>
        <w:t>.</w:t>
      </w:r>
      <w:proofErr w:type="gramEnd"/>
    </w:p>
    <w:p w14:paraId="0C456520" w14:textId="77777777" w:rsidR="00C65CF6" w:rsidRDefault="00C65CF6" w:rsidP="009345F1">
      <w:pPr>
        <w:spacing w:after="0"/>
        <w:rPr>
          <w:rFonts w:ascii="Times New Roman" w:hAnsi="Times New Roman" w:cs="Times New Roman"/>
        </w:rPr>
      </w:pPr>
    </w:p>
    <w:p w14:paraId="5D454441" w14:textId="77777777" w:rsidR="00C65CF6" w:rsidRDefault="00C65CF6" w:rsidP="009345F1">
      <w:pPr>
        <w:spacing w:after="0"/>
        <w:rPr>
          <w:rFonts w:ascii="Times New Roman" w:hAnsi="Times New Roman" w:cs="Times New Roman"/>
        </w:rPr>
      </w:pPr>
    </w:p>
    <w:p w14:paraId="45586454" w14:textId="77777777" w:rsidR="00C65CF6" w:rsidRPr="00F5744A" w:rsidRDefault="00C65CF6" w:rsidP="009345F1">
      <w:pPr>
        <w:spacing w:after="0"/>
        <w:rPr>
          <w:rFonts w:ascii="Times New Roman" w:hAnsi="Times New Roman" w:cs="Times New Roman"/>
        </w:rPr>
      </w:pPr>
    </w:p>
    <w:p w14:paraId="64939ACE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14:paraId="0DA6B4F2" w14:textId="77777777" w:rsidR="00F5744A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Mwenye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 xml:space="preserve">                                             </w:t>
      </w:r>
      <w:r w:rsidR="009345F1">
        <w:rPr>
          <w:rFonts w:ascii="Times New Roman" w:hAnsi="Times New Roman" w:cs="Times New Roman"/>
        </w:rPr>
        <w:t xml:space="preserve">     </w:t>
      </w:r>
      <w:r w:rsidRPr="00F5744A">
        <w:rPr>
          <w:rFonts w:ascii="Times New Roman" w:hAnsi="Times New Roman" w:cs="Times New Roman"/>
        </w:rPr>
        <w:t xml:space="preserve">                 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sectPr w:rsidR="00F5744A" w:rsidRPr="00F574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E95083" w15:done="0"/>
  <w15:commentEx w15:paraId="6B5B6BA8" w15:done="0"/>
  <w15:commentEx w15:paraId="6D4933D4" w15:done="0"/>
  <w15:commentEx w15:paraId="2C563D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903BE" w14:textId="77777777" w:rsidR="00886203" w:rsidRDefault="00886203" w:rsidP="008D41B8">
      <w:pPr>
        <w:spacing w:after="0" w:line="240" w:lineRule="auto"/>
      </w:pPr>
      <w:r>
        <w:separator/>
      </w:r>
    </w:p>
  </w:endnote>
  <w:endnote w:type="continuationSeparator" w:id="0">
    <w:p w14:paraId="18FF1D3D" w14:textId="77777777" w:rsidR="00886203" w:rsidRDefault="00886203" w:rsidP="008D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41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159D9" w14:textId="77777777" w:rsidR="008D41B8" w:rsidRDefault="008D41B8" w:rsidP="008D41B8">
        <w:pPr>
          <w:pStyle w:val="Footer"/>
        </w:pPr>
        <w:r>
          <w:t xml:space="preserve">CPHS Protocol </w:t>
        </w:r>
        <w:r w:rsidRPr="00CC4226">
          <w:t>#2011-09-3654</w:t>
        </w:r>
      </w:p>
      <w:p w14:paraId="35E66797" w14:textId="7DD6E954" w:rsidR="008D41B8" w:rsidRDefault="008D41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7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6F862A" w14:textId="77777777" w:rsidR="008D41B8" w:rsidRDefault="008D41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C6779" w14:textId="77777777" w:rsidR="00886203" w:rsidRDefault="00886203" w:rsidP="008D41B8">
      <w:pPr>
        <w:spacing w:after="0" w:line="240" w:lineRule="auto"/>
      </w:pPr>
      <w:r>
        <w:separator/>
      </w:r>
    </w:p>
  </w:footnote>
  <w:footnote w:type="continuationSeparator" w:id="0">
    <w:p w14:paraId="25990509" w14:textId="77777777" w:rsidR="00886203" w:rsidRDefault="00886203" w:rsidP="008D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B"/>
    <w:rsid w:val="000377E4"/>
    <w:rsid w:val="00042F54"/>
    <w:rsid w:val="00050693"/>
    <w:rsid w:val="00090819"/>
    <w:rsid w:val="000D4CF5"/>
    <w:rsid w:val="00154BEA"/>
    <w:rsid w:val="002E2D70"/>
    <w:rsid w:val="002F3D81"/>
    <w:rsid w:val="003427DF"/>
    <w:rsid w:val="00346229"/>
    <w:rsid w:val="00353EDB"/>
    <w:rsid w:val="003906CC"/>
    <w:rsid w:val="003B2BEB"/>
    <w:rsid w:val="003E30C2"/>
    <w:rsid w:val="003F3BA7"/>
    <w:rsid w:val="00490AED"/>
    <w:rsid w:val="004C0E67"/>
    <w:rsid w:val="00574727"/>
    <w:rsid w:val="00586F51"/>
    <w:rsid w:val="005C6D94"/>
    <w:rsid w:val="005D15F5"/>
    <w:rsid w:val="00672BC0"/>
    <w:rsid w:val="006A57E2"/>
    <w:rsid w:val="006C1482"/>
    <w:rsid w:val="007573BA"/>
    <w:rsid w:val="007C0111"/>
    <w:rsid w:val="007D528E"/>
    <w:rsid w:val="007E13B0"/>
    <w:rsid w:val="00886203"/>
    <w:rsid w:val="008D41B8"/>
    <w:rsid w:val="008F2A3C"/>
    <w:rsid w:val="009345F1"/>
    <w:rsid w:val="009B0AB4"/>
    <w:rsid w:val="00A21E31"/>
    <w:rsid w:val="00AA18D9"/>
    <w:rsid w:val="00AB552A"/>
    <w:rsid w:val="00B161D2"/>
    <w:rsid w:val="00B96612"/>
    <w:rsid w:val="00BD41C8"/>
    <w:rsid w:val="00BD4D48"/>
    <w:rsid w:val="00C075E6"/>
    <w:rsid w:val="00C65CF6"/>
    <w:rsid w:val="00CA1206"/>
    <w:rsid w:val="00CC5450"/>
    <w:rsid w:val="00D37962"/>
    <w:rsid w:val="00D440BC"/>
    <w:rsid w:val="00DC6D4A"/>
    <w:rsid w:val="00DE06AE"/>
    <w:rsid w:val="00E446CE"/>
    <w:rsid w:val="00E736E4"/>
    <w:rsid w:val="00E80064"/>
    <w:rsid w:val="00E84546"/>
    <w:rsid w:val="00EB29CD"/>
    <w:rsid w:val="00EB3737"/>
    <w:rsid w:val="00EC074C"/>
    <w:rsid w:val="00EC39E5"/>
    <w:rsid w:val="00F02F91"/>
    <w:rsid w:val="00F176F0"/>
    <w:rsid w:val="00F5744A"/>
    <w:rsid w:val="00F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7C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B8"/>
  </w:style>
  <w:style w:type="paragraph" w:styleId="Footer">
    <w:name w:val="footer"/>
    <w:basedOn w:val="Normal"/>
    <w:link w:val="Foot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B8"/>
  </w:style>
  <w:style w:type="paragraph" w:styleId="Footer">
    <w:name w:val="footer"/>
    <w:basedOn w:val="Normal"/>
    <w:link w:val="FooterChar"/>
    <w:uiPriority w:val="99"/>
    <w:unhideWhenUsed/>
    <w:rsid w:val="008D4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OSBORN KWENA </cp:lastModifiedBy>
  <cp:revision>4</cp:revision>
  <dcterms:created xsi:type="dcterms:W3CDTF">2014-06-17T07:50:00Z</dcterms:created>
  <dcterms:modified xsi:type="dcterms:W3CDTF">2014-06-17T10:08:00Z</dcterms:modified>
</cp:coreProperties>
</file>