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C4E" w14:textId="46FAF1E2" w:rsidR="00652F58" w:rsidRDefault="00B27400" w:rsidP="005A201D">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 xml:space="preserve">OKHUFUCHIRIRA OKHUSHIRIKIANA NI NAFWE MU OMURADI </w:t>
      </w:r>
      <w:r w:rsidR="001D3FD8">
        <w:rPr>
          <w:rFonts w:ascii="Times New Roman" w:eastAsiaTheme="majorEastAsia" w:hAnsi="Times New Roman" w:cs="Times New Roman"/>
          <w:b/>
          <w:bCs/>
        </w:rPr>
        <w:t>KWA</w:t>
      </w:r>
    </w:p>
    <w:p w14:paraId="0D5EF094" w14:textId="16F74A30" w:rsidR="005A201D" w:rsidRPr="00217E15" w:rsidRDefault="00DB7267" w:rsidP="005A201D">
      <w:pPr>
        <w:keepNext/>
        <w:keepLines/>
        <w:spacing w:after="0"/>
        <w:jc w:val="center"/>
        <w:outlineLvl w:val="0"/>
        <w:rPr>
          <w:rFonts w:ascii="Times New Roman" w:eastAsiaTheme="majorEastAsia" w:hAnsi="Times New Roman" w:cs="Times New Roman"/>
          <w:b/>
          <w:bCs/>
        </w:rPr>
      </w:pPr>
      <w:r w:rsidRPr="00217E15">
        <w:rPr>
          <w:rFonts w:ascii="Times New Roman" w:hAnsi="Times New Roman" w:cs="Times New Roman"/>
          <w:b/>
        </w:rPr>
        <w:t xml:space="preserve">WASH BENEFITS </w:t>
      </w:r>
      <w:r w:rsidR="001D3FD8">
        <w:rPr>
          <w:rFonts w:ascii="Times New Roman" w:hAnsi="Times New Roman" w:cs="Times New Roman"/>
          <w:b/>
        </w:rPr>
        <w:t xml:space="preserve">KHAKARIKARI YO EFIPIMO FIA </w:t>
      </w:r>
      <w:r w:rsidR="001D3FD8" w:rsidRPr="003468E5">
        <w:rPr>
          <w:rFonts w:ascii="Times New Roman" w:hAnsi="Times New Roman" w:cs="Times New Roman"/>
          <w:b/>
        </w:rPr>
        <w:t xml:space="preserve">MAZINGIRA </w:t>
      </w:r>
      <w:r w:rsidR="00D263F6" w:rsidRPr="003468E5">
        <w:rPr>
          <w:rFonts w:ascii="Times New Roman" w:eastAsiaTheme="majorEastAsia" w:hAnsi="Times New Roman" w:cs="Times New Roman"/>
          <w:b/>
          <w:bCs/>
        </w:rPr>
        <w:t>MU KHUVOLA.</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646C4F64"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Obusirihi obwamatsi, </w:t>
      </w:r>
      <w:r w:rsidR="000145C7" w:rsidRPr="00217E15">
        <w:rPr>
          <w:rFonts w:ascii="Times New Roman" w:hAnsi="Times New Roman" w:cs="Times New Roman"/>
        </w:rPr>
        <w:t>Obusafi bwa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0145C7" w:rsidRPr="00217E15">
        <w:rPr>
          <w:rFonts w:ascii="Times New Roman" w:hAnsi="Times New Roman" w:cs="Times New Roman"/>
        </w:rPr>
        <w:t xml:space="preserve">(nomba Omuradi kwa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599D54C7"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Innovations for Poverty Action (IPA) kuli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Pr="00217E15">
        <w:rPr>
          <w:rFonts w:ascii="Times New Roman" w:eastAsia="Calibri" w:hAnsi="Times New Roman" w:cs="Times New Roman"/>
        </w:rPr>
        <w:t>]. Ekholanga emilimo nende Clai</w:t>
      </w:r>
      <w:r w:rsidR="0083259F" w:rsidRPr="00217E15">
        <w:rPr>
          <w:rFonts w:ascii="Times New Roman" w:eastAsia="Calibri" w:hAnsi="Times New Roman" w:cs="Times New Roman"/>
        </w:rPr>
        <w:t xml:space="preserve">r Null  </w:t>
      </w:r>
      <w:r w:rsidR="00905DA8">
        <w:rPr>
          <w:rFonts w:ascii="Times New Roman" w:eastAsia="Calibri" w:hAnsi="Times New Roman" w:cs="Times New Roman"/>
        </w:rPr>
        <w:t xml:space="preserve">khurula  </w:t>
      </w:r>
      <w:r w:rsidR="00B97394">
        <w:rPr>
          <w:rFonts w:ascii="Times New Roman" w:eastAsia="Calibri" w:hAnsi="Times New Roman" w:cs="Times New Roman"/>
        </w:rPr>
        <w:t xml:space="preserve">innovations for poverty-action eiri </w:t>
      </w:r>
      <w:r w:rsidR="0083259F" w:rsidRPr="00217E15">
        <w:rPr>
          <w:rFonts w:ascii="Times New Roman" w:eastAsia="Calibri" w:hAnsi="Times New Roman" w:cs="Times New Roman"/>
        </w:rPr>
        <w:t>mu United States. 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4B520863" w14:textId="396D1587" w:rsidR="00217E15" w:rsidRPr="00217E15" w:rsidRDefault="007618AD" w:rsidP="005A201D">
      <w:pPr>
        <w:spacing w:after="0"/>
        <w:rPr>
          <w:rFonts w:ascii="Times New Roman" w:hAnsi="Times New Roman" w:cs="Times New Roman"/>
          <w:i/>
        </w:rPr>
      </w:pPr>
      <w:r>
        <w:rPr>
          <w:rFonts w:ascii="Times New Roman" w:hAnsi="Times New Roman" w:cs="Times New Roman"/>
        </w:rPr>
        <w:t xml:space="preserve">Khukhusayanga witse mu ameko kano shichira ori </w:t>
      </w:r>
      <w:r w:rsidR="001D3FD8">
        <w:rPr>
          <w:rFonts w:ascii="Times New Roman" w:hAnsi="Times New Roman" w:cs="Times New Roman"/>
        </w:rPr>
        <w:t>khwatiya nende afamilia yiyo khambeli yahoo mu muradi kwa obulamu bwa bana.</w:t>
      </w:r>
      <w:r w:rsidR="00217E15" w:rsidRPr="00C04BC3">
        <w:rPr>
          <w:rFonts w:ascii="Times New Roman" w:hAnsi="Times New Roman" w:cs="Times New Roman"/>
        </w:rPr>
        <w:t xml:space="preserve"> </w:t>
      </w:r>
    </w:p>
    <w:p w14:paraId="0E68ED29" w14:textId="77777777" w:rsidR="0008367B" w:rsidRPr="00217E15" w:rsidRDefault="0008367B" w:rsidP="005A201D">
      <w:pPr>
        <w:spacing w:after="0"/>
        <w:rPr>
          <w:rFonts w:ascii="Times New Roman" w:hAnsi="Times New Roman" w:cs="Times New Roman"/>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3EC9F735" w14:textId="178C7D23" w:rsidR="00217E15" w:rsidRPr="00217E15" w:rsidRDefault="00227CBA" w:rsidP="005A201D">
      <w:pPr>
        <w:spacing w:after="0"/>
        <w:rPr>
          <w:rFonts w:ascii="Times New Roman" w:hAnsi="Times New Roman" w:cs="Times New Roman"/>
          <w:b/>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2B2968" w:rsidRPr="00217E15">
        <w:rPr>
          <w:rFonts w:ascii="Times New Roman" w:eastAsia="Calibri" w:hAnsi="Times New Roman" w:cs="Times New Roman"/>
        </w:rPr>
        <w:t xml:space="preserve">ya elioko lino ni </w:t>
      </w:r>
      <w:r w:rsidR="00B14054" w:rsidRPr="00217E15">
        <w:rPr>
          <w:rFonts w:ascii="Times New Roman" w:eastAsia="Calibri" w:hAnsi="Times New Roman" w:cs="Times New Roman"/>
        </w:rPr>
        <w:t>okhuhabirisia khu obulamu obwa bana khuluokhwenya okhumanya nga olwa ebindu abikhusialo khuno binyala okhunyasia okhukhula nende obulamu bwa bana.</w:t>
      </w:r>
      <w:r w:rsidR="001D3FD8">
        <w:rPr>
          <w:rFonts w:ascii="Times New Roman" w:eastAsia="Calibri" w:hAnsi="Times New Roman" w:cs="Times New Roman"/>
        </w:rPr>
        <w:t xml:space="preserve"> Khwenya khumanya tsinjira tofauti etsia bana banyala okhunyola obuchafu mumazingira.</w:t>
      </w:r>
      <w:r w:rsidR="00B14054" w:rsidRPr="00217E15">
        <w:rPr>
          <w:rFonts w:ascii="Times New Roman" w:eastAsia="Calibri" w:hAnsi="Times New Roman" w:cs="Times New Roman"/>
        </w:rPr>
        <w:t xml:space="preserve"> </w:t>
      </w:r>
    </w:p>
    <w:p w14:paraId="03A9780B" w14:textId="77777777" w:rsidR="003468E5" w:rsidRDefault="003468E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0E89592B" w14:textId="176EE6AF" w:rsidR="001D3FD8" w:rsidRDefault="007618AD" w:rsidP="005A201D">
      <w:pPr>
        <w:spacing w:after="0"/>
        <w:rPr>
          <w:rFonts w:ascii="Times New Roman" w:hAnsi="Times New Roman" w:cs="Times New Roman"/>
        </w:rPr>
      </w:pPr>
      <w:r>
        <w:rPr>
          <w:rFonts w:ascii="Times New Roman" w:hAnsi="Times New Roman" w:cs="Times New Roman"/>
        </w:rPr>
        <w:t>Kakhava oleyama khuva mu ameko kano olarevwa okhukhola akalondakho</w:t>
      </w:r>
      <w:r w:rsidR="001D3FD8">
        <w:rPr>
          <w:rFonts w:ascii="Times New Roman" w:hAnsi="Times New Roman" w:cs="Times New Roman"/>
        </w:rPr>
        <w:t>:</w:t>
      </w:r>
    </w:p>
    <w:p w14:paraId="0F1869F6" w14:textId="77777777" w:rsidR="001D3FD8" w:rsidRDefault="001D3FD8" w:rsidP="005A201D">
      <w:pPr>
        <w:spacing w:after="0"/>
        <w:rPr>
          <w:rFonts w:ascii="Times New Roman" w:hAnsi="Times New Roman" w:cs="Times New Roman"/>
        </w:rPr>
      </w:pPr>
      <w:r>
        <w:rPr>
          <w:rFonts w:ascii="Times New Roman" w:hAnsi="Times New Roman" w:cs="Times New Roman"/>
        </w:rPr>
        <w:t>Ekila eshughuli ilabukula tsidakika 10-15 ne ilakholekha mulitala lilio.</w:t>
      </w:r>
    </w:p>
    <w:p w14:paraId="63617F46" w14:textId="77777777" w:rsidR="00225736" w:rsidRPr="008036C5" w:rsidRDefault="00225736" w:rsidP="00225736">
      <w:pPr>
        <w:pStyle w:val="Standard"/>
        <w:spacing w:after="120"/>
        <w:jc w:val="both"/>
        <w:rPr>
          <w:rFonts w:ascii="Times New Roman" w:hAnsi="Times New Roman" w:cs="Times New Roman"/>
          <w:sz w:val="24"/>
          <w:szCs w:val="24"/>
        </w:rPr>
      </w:pPr>
      <w:r w:rsidRPr="008036C5">
        <w:rPr>
          <w:rFonts w:ascii="Times New Roman" w:hAnsi="Times New Roman" w:cs="Times New Roman"/>
          <w:b/>
          <w:bCs/>
          <w:sz w:val="24"/>
          <w:szCs w:val="24"/>
        </w:rPr>
        <w:t xml:space="preserve">Kabhali khobhukula kamechi ko khunokisha kamakhono ko mwana: </w:t>
      </w:r>
      <w:r w:rsidRPr="008036C5">
        <w:rPr>
          <w:rFonts w:ascii="Times New Roman" w:hAnsi="Times New Roman" w:cs="Times New Roman"/>
          <w:sz w:val="24"/>
          <w:szCs w:val="24"/>
        </w:rPr>
        <w:t>Khwenya khubhukula kamechi matiti niko omwana wowo asaabhile kamakhono kewe nio khumanye sinyala siabha mumakhono ko mwana wowo. Nio khukhole khurio, khwenya khusinga kamakhono ko mwana wowo khurumikhila kamechi kamalai kali khumufuko kumutiti. Nakhumalile khurio, khulabhukula kamechi ako khuche khukhole uchunguzi mu labu yefwe eli Kakamega/BUngoma.</w:t>
      </w:r>
    </w:p>
    <w:p w14:paraId="2E5C87FB" w14:textId="77777777" w:rsidR="00225736" w:rsidRPr="008036C5" w:rsidRDefault="00225736" w:rsidP="00225736">
      <w:pPr>
        <w:pStyle w:val="Standard"/>
        <w:spacing w:after="120"/>
        <w:jc w:val="both"/>
        <w:rPr>
          <w:rFonts w:ascii="Times New Roman" w:hAnsi="Times New Roman" w:cs="Times New Roman"/>
          <w:b/>
          <w:bCs/>
          <w:sz w:val="24"/>
          <w:szCs w:val="24"/>
        </w:rPr>
      </w:pPr>
      <w:r w:rsidRPr="008036C5">
        <w:rPr>
          <w:rFonts w:ascii="Times New Roman" w:hAnsi="Times New Roman" w:cs="Times New Roman"/>
          <w:b/>
          <w:bCs/>
          <w:sz w:val="24"/>
          <w:szCs w:val="24"/>
        </w:rPr>
        <w:t xml:space="preserve">Kabhali khobhukula lilobha lititi: </w:t>
      </w:r>
      <w:r w:rsidRPr="008036C5">
        <w:rPr>
          <w:rFonts w:ascii="Times New Roman" w:hAnsi="Times New Roman" w:cs="Times New Roman"/>
          <w:sz w:val="24"/>
          <w:szCs w:val="24"/>
        </w:rPr>
        <w:t xml:space="preserve">Khwenya khubhukula lilobha lititi mu abhundu nio omwana wowo kenyailanga bhuli lwosi niokhumanye nga bhulwale bhukenda mungo mwowo khubhirira musibhala. Nio khukhole khurio, khulakhusabha okhwekeshe abhundu nio omwana wowo enyailanga bhuli lwosi, mala khubhukula liliobha lititi khuche khukikholere uchunguzi mu labu.       </w:t>
      </w:r>
    </w:p>
    <w:p w14:paraId="2ED98313" w14:textId="77777777" w:rsidR="00225736" w:rsidRDefault="00225736" w:rsidP="00225736">
      <w:pPr>
        <w:pStyle w:val="Standard"/>
        <w:spacing w:after="120"/>
        <w:jc w:val="both"/>
        <w:rPr>
          <w:rFonts w:ascii="Times New Roman" w:hAnsi="Times New Roman" w:cs="Times New Roman"/>
          <w:sz w:val="24"/>
          <w:szCs w:val="24"/>
        </w:rPr>
      </w:pPr>
      <w:r w:rsidRPr="008036C5">
        <w:rPr>
          <w:rFonts w:ascii="Times New Roman" w:hAnsi="Times New Roman" w:cs="Times New Roman"/>
          <w:b/>
          <w:bCs/>
          <w:sz w:val="24"/>
          <w:szCs w:val="24"/>
        </w:rPr>
        <w:t>Kabhali khobhukula siakhulia nisiobhabikhile:</w:t>
      </w:r>
      <w:r w:rsidRPr="008036C5">
        <w:rPr>
          <w:rFonts w:ascii="Times New Roman" w:hAnsi="Times New Roman" w:cs="Times New Roman"/>
          <w:sz w:val="24"/>
          <w:szCs w:val="24"/>
        </w:rPr>
        <w:t xml:space="preserve"> Khwenya khubhukula siakhulia sititi nisiobhabikhile munju mwowo nio ekhuyete khumanya chiaina cho bhulwale bhunyolekhana kubhirira mubiakhulia. Khulabhukula siakhulia sititi khuche khukhole uchunguzi mu labu yefwe.</w:t>
      </w:r>
    </w:p>
    <w:p w14:paraId="6986300A" w14:textId="14949341" w:rsidR="00225736" w:rsidRPr="008036C5" w:rsidRDefault="00225736" w:rsidP="00225736">
      <w:pPr>
        <w:pStyle w:val="Standard"/>
        <w:jc w:val="both"/>
        <w:rPr>
          <w:rFonts w:ascii="Times New Roman" w:hAnsi="Times New Roman" w:cs="Times New Roman"/>
          <w:b/>
          <w:bCs/>
          <w:sz w:val="24"/>
          <w:szCs w:val="24"/>
        </w:rPr>
      </w:pPr>
      <w:r w:rsidRPr="008036C5">
        <w:rPr>
          <w:rFonts w:ascii="Times New Roman" w:hAnsi="Times New Roman" w:cs="Times New Roman"/>
          <w:b/>
          <w:bCs/>
          <w:sz w:val="24"/>
          <w:szCs w:val="24"/>
        </w:rPr>
        <w:t xml:space="preserve">Kabhali khobhukula sikelo sie chisi:  </w:t>
      </w:r>
      <w:r w:rsidRPr="008036C5">
        <w:rPr>
          <w:rFonts w:ascii="Times New Roman" w:hAnsi="Times New Roman" w:cs="Times New Roman"/>
          <w:sz w:val="24"/>
          <w:szCs w:val="24"/>
        </w:rPr>
        <w:t>Khwenya khupima kabhali chiisi chinyolekhena abhundu nio mulilanga nende simbi achoo. Khupima chiisi elakhuyeta khuelewa nga bhulwale bhukenda mungo mwowo. Khulachungusia ne khu</w:t>
      </w:r>
      <w:r w:rsidR="00B97394">
        <w:rPr>
          <w:rFonts w:ascii="Times New Roman" w:hAnsi="Times New Roman" w:cs="Times New Roman"/>
          <w:sz w:val="24"/>
          <w:szCs w:val="24"/>
        </w:rPr>
        <w:t>vala</w:t>
      </w:r>
      <w:r w:rsidRPr="008036C5">
        <w:rPr>
          <w:rFonts w:ascii="Times New Roman" w:hAnsi="Times New Roman" w:cs="Times New Roman"/>
          <w:sz w:val="24"/>
          <w:szCs w:val="24"/>
        </w:rPr>
        <w:t xml:space="preserve"> chiisi  khurumikhila kumtego kwe chiisi kulimo egamu  mala khulabhowa mungo mwowo, nio bhabhana bhatiti bhakholera ta. Kumtego okwo </w:t>
      </w:r>
      <w:r w:rsidRPr="008036C5">
        <w:rPr>
          <w:rFonts w:ascii="Times New Roman" w:hAnsi="Times New Roman" w:cs="Times New Roman"/>
          <w:sz w:val="24"/>
          <w:szCs w:val="24"/>
        </w:rPr>
        <w:lastRenderedPageBreak/>
        <w:t>kulatila esi yosiyosi abhundu awo, ne sikundi siefwe silawakendelela enyanga elondakho nio bhabhukule mala bhamwate kumtego okwo.</w:t>
      </w:r>
    </w:p>
    <w:p w14:paraId="5BEDDC0D" w14:textId="77777777" w:rsidR="00225736" w:rsidRPr="008036C5" w:rsidRDefault="00225736" w:rsidP="00225736">
      <w:pPr>
        <w:pStyle w:val="Standard"/>
        <w:spacing w:after="120"/>
        <w:jc w:val="both"/>
        <w:rPr>
          <w:rFonts w:ascii="Times New Roman" w:hAnsi="Times New Roman" w:cs="Times New Roman"/>
          <w:b/>
          <w:bCs/>
          <w:sz w:val="24"/>
          <w:szCs w:val="24"/>
        </w:rPr>
      </w:pPr>
      <w:r w:rsidRPr="008036C5">
        <w:rPr>
          <w:rFonts w:ascii="Times New Roman" w:hAnsi="Times New Roman" w:cs="Times New Roman"/>
          <w:b/>
          <w:bCs/>
          <w:sz w:val="24"/>
          <w:szCs w:val="24"/>
        </w:rPr>
        <w:t xml:space="preserve">Kabhali khobhukula kamechi nikobhabikhile; </w:t>
      </w:r>
      <w:r w:rsidRPr="008036C5">
        <w:rPr>
          <w:rFonts w:ascii="Times New Roman" w:hAnsi="Times New Roman" w:cs="Times New Roman"/>
          <w:sz w:val="24"/>
          <w:szCs w:val="24"/>
        </w:rPr>
        <w:t>Khwenya khubhukula kamechi kowo matiti nikobhabhikhile munju mwowo wakati ino. Khulakhusabha okhuwekho kamechi kakechule musikombe nga nomuechanga omwana wowo, mala khulaila kamechi ako mu labu khuchungusibwa.</w:t>
      </w:r>
    </w:p>
    <w:p w14:paraId="3D58120F" w14:textId="75BDF179" w:rsidR="00217E15" w:rsidRPr="005A201D" w:rsidRDefault="00217E15" w:rsidP="005A201D">
      <w:pPr>
        <w:spacing w:after="0"/>
        <w:rPr>
          <w:rFonts w:ascii="Times New Roman" w:hAnsi="Times New Roman" w:cs="Times New Roman"/>
        </w:rPr>
      </w:pPr>
    </w:p>
    <w:p w14:paraId="56AF4312" w14:textId="6EC59E59" w:rsidR="0008367B" w:rsidRPr="00217E15" w:rsidRDefault="003A4A91" w:rsidP="005A201D">
      <w:pPr>
        <w:spacing w:after="0"/>
        <w:rPr>
          <w:rFonts w:ascii="Times New Roman" w:eastAsia="Calibri" w:hAnsi="Times New Roman" w:cs="Times New Roman"/>
        </w:rPr>
      </w:pPr>
      <w:r w:rsidRPr="00217E15">
        <w:rPr>
          <w:rFonts w:ascii="Times New Roman" w:eastAsia="Calibri" w:hAnsi="Times New Roman" w:cs="Times New Roman"/>
        </w:rPr>
        <w:t xml:space="preserve"> </w:t>
      </w:r>
    </w:p>
    <w:p w14:paraId="2D4F306B" w14:textId="44350264" w:rsidR="00617F04" w:rsidRPr="00B37616" w:rsidRDefault="00C63A85" w:rsidP="005A201D">
      <w:pPr>
        <w:spacing w:after="0"/>
        <w:rPr>
          <w:rFonts w:ascii="Times New Roman" w:hAnsi="Times New Roman" w:cs="Times New Roman"/>
        </w:rPr>
      </w:pPr>
      <w:r w:rsidRPr="00B37616">
        <w:rPr>
          <w:rFonts w:ascii="Times New Roman" w:hAnsi="Times New Roman" w:cs="Times New Roman"/>
          <w:b/>
        </w:rPr>
        <w:t>Bikha Bio bukhabirisi</w:t>
      </w:r>
      <w:r w:rsidR="00F9688A" w:rsidRPr="00B37616">
        <w:rPr>
          <w:rFonts w:ascii="Times New Roman" w:hAnsi="Times New Roman" w:cs="Times New Roman"/>
          <w:b/>
        </w:rPr>
        <w:t xml:space="preserve">:  </w:t>
      </w:r>
      <w:r w:rsidR="00617F04" w:rsidRPr="00B37616">
        <w:rPr>
          <w:rFonts w:ascii="Times New Roman" w:hAnsi="Times New Roman" w:cs="Times New Roman"/>
        </w:rPr>
        <w:t xml:space="preserve">Iwe khuba mu mradi kuno </w:t>
      </w:r>
      <w:r w:rsidR="008C3019" w:rsidRPr="00B37616">
        <w:rPr>
          <w:rFonts w:ascii="Times New Roman" w:hAnsi="Times New Roman" w:cs="Times New Roman"/>
        </w:rPr>
        <w:t>khulakhubukua a</w:t>
      </w:r>
      <w:r w:rsidR="007618AD" w:rsidRPr="00B37616">
        <w:rPr>
          <w:rFonts w:ascii="Times New Roman" w:hAnsi="Times New Roman" w:cs="Times New Roman"/>
        </w:rPr>
        <w:t>ma</w:t>
      </w:r>
      <w:r w:rsidR="008C3019" w:rsidRPr="00B37616">
        <w:rPr>
          <w:rFonts w:ascii="Times New Roman" w:hAnsi="Times New Roman" w:cs="Times New Roman"/>
        </w:rPr>
        <w:t>khabi tsidakika</w:t>
      </w:r>
      <w:r w:rsidR="00225736" w:rsidRPr="00B37616">
        <w:rPr>
          <w:rFonts w:ascii="Times New Roman" w:hAnsi="Times New Roman" w:cs="Times New Roman"/>
        </w:rPr>
        <w:t xml:space="preserve"> 10 no lisaa 1</w:t>
      </w:r>
      <w:r w:rsidR="008C3019" w:rsidRPr="00B37616">
        <w:rPr>
          <w:rFonts w:ascii="Times New Roman" w:hAnsi="Times New Roman" w:cs="Times New Roman"/>
        </w:rPr>
        <w:t xml:space="preserve"> khubuli khukhuchendera </w:t>
      </w:r>
      <w:r w:rsidR="00225736" w:rsidRPr="00B37616">
        <w:rPr>
          <w:rFonts w:ascii="Times New Roman" w:hAnsi="Times New Roman" w:cs="Times New Roman"/>
        </w:rPr>
        <w:t>lalla</w:t>
      </w:r>
      <w:r w:rsidR="008C3019" w:rsidRPr="00B37616">
        <w:rPr>
          <w:rFonts w:ascii="Times New Roman" w:hAnsi="Times New Roman" w:cs="Times New Roman"/>
        </w:rPr>
        <w:t>.</w:t>
      </w:r>
    </w:p>
    <w:p w14:paraId="1CACF823" w14:textId="77777777" w:rsidR="0008367B" w:rsidRPr="00B37616" w:rsidRDefault="0008367B" w:rsidP="005A201D">
      <w:pPr>
        <w:spacing w:after="0"/>
        <w:rPr>
          <w:rFonts w:ascii="Times New Roman" w:hAnsi="Times New Roman" w:cs="Times New Roman"/>
          <w:b/>
        </w:rPr>
      </w:pPr>
    </w:p>
    <w:p w14:paraId="13CCB486" w14:textId="40A98740" w:rsidR="00F9688A" w:rsidRPr="00217E15" w:rsidRDefault="00C63A85" w:rsidP="005A201D">
      <w:pPr>
        <w:spacing w:after="0"/>
        <w:rPr>
          <w:rFonts w:ascii="Times New Roman" w:hAnsi="Times New Roman" w:cs="Times New Roman"/>
        </w:rPr>
      </w:pPr>
      <w:r w:rsidRPr="00B37616">
        <w:rPr>
          <w:rFonts w:ascii="Times New Roman" w:hAnsi="Times New Roman" w:cs="Times New Roman"/>
          <w:b/>
        </w:rPr>
        <w:t>Owobukhabirisi bukholerwa:</w:t>
      </w:r>
      <w:r w:rsidRPr="00B37616">
        <w:rPr>
          <w:rFonts w:ascii="Times New Roman" w:hAnsi="Times New Roman" w:cs="Times New Roman"/>
        </w:rPr>
        <w:t xml:space="preserve"> </w:t>
      </w:r>
      <w:r w:rsidR="008C3019" w:rsidRPr="00B37616">
        <w:rPr>
          <w:rFonts w:ascii="Times New Roman" w:hAnsi="Times New Roman" w:cs="Times New Roman"/>
        </w:rPr>
        <w:t xml:space="preserve">Mipango kiosi kiobukhabirisi </w:t>
      </w:r>
      <w:r w:rsidR="00C316E9" w:rsidRPr="00B37616">
        <w:rPr>
          <w:rFonts w:ascii="Times New Roman" w:hAnsi="Times New Roman" w:cs="Times New Roman"/>
        </w:rPr>
        <w:t xml:space="preserve">kilekholera </w:t>
      </w:r>
      <w:r w:rsidR="00217E15" w:rsidRPr="00B37616">
        <w:rPr>
          <w:rFonts w:ascii="Times New Roman" w:hAnsi="Times New Roman" w:cs="Times New Roman"/>
        </w:rPr>
        <w:t xml:space="preserve"> mwitala lio.</w:t>
      </w:r>
      <w:r w:rsidR="00217E15" w:rsidRPr="00C04BC3">
        <w:rPr>
          <w:rFonts w:ascii="Times New Roman" w:hAnsi="Times New Roman" w:cs="Times New Roman"/>
        </w:rPr>
        <w:t xml:space="preserve">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76E27732" w14:textId="12D9344A" w:rsidR="00F9688A" w:rsidRPr="00217E15" w:rsidRDefault="00594F05" w:rsidP="005A201D">
      <w:pPr>
        <w:spacing w:after="0"/>
        <w:rPr>
          <w:rFonts w:ascii="Times New Roman" w:eastAsia="Calibri" w:hAnsi="Times New Roman" w:cs="Times New Roman"/>
        </w:rPr>
      </w:pPr>
      <w:r w:rsidRPr="00217E15">
        <w:rPr>
          <w:rFonts w:ascii="Times New Roman" w:eastAsia="Calibri" w:hAnsi="Times New Roman" w:cs="Times New Roman"/>
        </w:rPr>
        <w:t>Nocha</w:t>
      </w:r>
      <w:r w:rsidR="00366F1A" w:rsidRPr="00217E15">
        <w:rPr>
          <w:rFonts w:ascii="Times New Roman" w:eastAsia="Calibri" w:hAnsi="Times New Roman" w:cs="Times New Roman"/>
        </w:rPr>
        <w:t>ma okhuchi</w:t>
      </w:r>
      <w:r w:rsidR="00C316E9" w:rsidRPr="00217E15">
        <w:rPr>
          <w:rFonts w:ascii="Times New Roman" w:eastAsia="Calibri" w:hAnsi="Times New Roman" w:cs="Times New Roman"/>
        </w:rPr>
        <w:t xml:space="preserve">ba amarebo kano bubulao </w:t>
      </w:r>
      <w:r w:rsidR="00C316E9" w:rsidRPr="007618AD">
        <w:rPr>
          <w:rFonts w:ascii="Times New Roman" w:eastAsia="Calibri" w:hAnsi="Times New Roman" w:cs="Times New Roman"/>
        </w:rPr>
        <w:t>obukhonyi bwosi bwosi bwaulanyola ne olaba noukhonyanga okhumanyrisia ngalwakhutsiririranga nende obukonyeresi bwefw</w:t>
      </w:r>
      <w:r w:rsidR="00225736">
        <w:rPr>
          <w:rFonts w:ascii="Times New Roman" w:eastAsia="Calibri" w:hAnsi="Times New Roman" w:cs="Times New Roman"/>
        </w:rPr>
        <w:t>e, tsinjira tsia abana banyola ubuchafu mumazingira.</w:t>
      </w:r>
      <w:r w:rsidR="00F9688A" w:rsidRPr="00217E15">
        <w:rPr>
          <w:rFonts w:ascii="Times New Roman" w:eastAsia="Calibri" w:hAnsi="Times New Roman" w:cs="Times New Roman"/>
        </w:rPr>
        <w:t xml:space="preserve"> </w:t>
      </w: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767E867C" w14:textId="77777777" w:rsidR="00316F3E" w:rsidRDefault="00C316E9" w:rsidP="00316F3E">
      <w:pPr>
        <w:spacing w:after="0"/>
        <w:rPr>
          <w:ins w:id="0" w:author="swakoli" w:date="2014-06-17T12:32:00Z"/>
          <w:rFonts w:ascii="Times New Roman" w:hAnsi="Times New Roman" w:cs="Times New Roman"/>
          <w:i/>
        </w:rPr>
      </w:pPr>
      <w:r w:rsidRPr="00217E15">
        <w:rPr>
          <w:rFonts w:ascii="Times New Roman" w:hAnsi="Times New Roman" w:cs="Times New Roman"/>
          <w:bCs/>
        </w:rPr>
        <w:t>Hatari inyala okhulu</w:t>
      </w:r>
      <w:r w:rsidR="00430F72" w:rsidRPr="00217E15">
        <w:rPr>
          <w:rFonts w:ascii="Times New Roman" w:hAnsi="Times New Roman" w:cs="Times New Roman"/>
          <w:bCs/>
        </w:rPr>
        <w:t>lirao, obulebulira, nende ebinyalao okhurulirao ne ebilondakho</w:t>
      </w:r>
      <w:r w:rsidR="00316F3E">
        <w:rPr>
          <w:rFonts w:ascii="Times New Roman" w:hAnsi="Times New Roman" w:cs="Times New Roman"/>
          <w:bCs/>
        </w:rPr>
        <w:t xml:space="preserve"> </w:t>
      </w:r>
      <w:ins w:id="1" w:author="swakoli" w:date="2014-06-17T12:32:00Z">
        <w:r w:rsidR="00316F3E">
          <w:rPr>
            <w:rFonts w:ascii="Times New Roman" w:hAnsi="Times New Roman" w:cs="Times New Roman"/>
            <w:bCs/>
          </w:rPr>
          <w:t>khwama huvuenjelesi vili:</w:t>
        </w:r>
      </w:ins>
    </w:p>
    <w:p w14:paraId="4BE1C1AF" w14:textId="6974069D" w:rsidR="00C316E9" w:rsidRPr="00217E15" w:rsidRDefault="00430F72" w:rsidP="005A201D">
      <w:pPr>
        <w:spacing w:after="0"/>
        <w:rPr>
          <w:rFonts w:ascii="Times New Roman" w:hAnsi="Times New Roman" w:cs="Times New Roman"/>
          <w:i/>
        </w:rPr>
      </w:pPr>
      <w:r w:rsidRPr="00217E15">
        <w:rPr>
          <w:rFonts w:ascii="Times New Roman" w:hAnsi="Times New Roman" w:cs="Times New Roman"/>
          <w:bCs/>
        </w:rPr>
        <w:t>:</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31B7C866"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w:t>
      </w:r>
      <w:r w:rsidR="00225736">
        <w:rPr>
          <w:rFonts w:ascii="Times New Roman" w:hAnsi="Times New Roman" w:cs="Times New Roman"/>
          <w:i/>
        </w:rPr>
        <w:t>wiunga nende muradi</w:t>
      </w:r>
      <w:r w:rsidRPr="00217E15">
        <w:rPr>
          <w:rFonts w:ascii="Times New Roman" w:hAnsi="Times New Roman" w:cs="Times New Roman"/>
          <w:i/>
        </w:rPr>
        <w:t xml:space="preserve">, khalari onyalakhulekhera akari </w:t>
      </w:r>
      <w:r w:rsidR="00225736">
        <w:rPr>
          <w:rFonts w:ascii="Times New Roman" w:hAnsi="Times New Roman" w:cs="Times New Roman"/>
          <w:i/>
        </w:rPr>
        <w:t xml:space="preserve">ye shuguli ino </w:t>
      </w:r>
      <w:r w:rsidRPr="00217E15">
        <w:rPr>
          <w:rFonts w:ascii="Times New Roman" w:hAnsi="Times New Roman" w:cs="Times New Roman"/>
          <w:i/>
        </w:rPr>
        <w:t>siha siosi siosi.</w:t>
      </w:r>
      <w:r w:rsidR="00F9688A" w:rsidRPr="00217E15">
        <w:rPr>
          <w:rFonts w:ascii="Times New Roman" w:hAnsi="Times New Roman" w:cs="Times New Roman"/>
          <w:i/>
        </w:rPr>
        <w:t xml:space="preserve"> </w:t>
      </w:r>
    </w:p>
    <w:p w14:paraId="37E8AF3A" w14:textId="77777777" w:rsidR="000A0C6B" w:rsidRPr="00217E15" w:rsidRDefault="000A0C6B"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7777777"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r w:rsidR="00D76DE3" w:rsidRPr="00217E15">
        <w:rPr>
          <w:rFonts w:ascii="Times New Roman" w:hAnsi="Times New Roman" w:cs="Times New Roman"/>
          <w:b/>
        </w:rPr>
        <w:t>Okhufunaka obubinafusi:</w:t>
      </w:r>
      <w:r w:rsidR="00D76DE3" w:rsidRPr="00217E15">
        <w:rPr>
          <w:rFonts w:ascii="Times New Roman" w:hAnsi="Times New Roman" w:cs="Times New Roman"/>
        </w:rPr>
        <w:t xml:space="preserve"> </w:t>
      </w:r>
      <w:r w:rsidR="00D76DE3" w:rsidRPr="00C13708">
        <w:rPr>
          <w:rFonts w:ascii="Times New Roman" w:hAnsi="Times New Roman" w:cs="Times New Roman"/>
        </w:rPr>
        <w:t xml:space="preserve">ngalwa obukhabirisi bwosi, sinyalakhubawo sikha esiabubifusi bulanyala khulidwa tawe; halari, khutemanga ngalwakhunyalirwa okhubulinda.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0DFF1C1E"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w:t>
      </w:r>
      <w:r w:rsidR="00F15D12">
        <w:rPr>
          <w:rFonts w:ascii="Times New Roman" w:hAnsi="Times New Roman" w:cs="Times New Roman"/>
        </w:rPr>
        <w:t xml:space="preserve">ekhwa muisiri </w:t>
      </w:r>
      <w:r w:rsidR="00BD1503" w:rsidRPr="00217E15">
        <w:rPr>
          <w:rFonts w:ascii="Times New Roman" w:hAnsi="Times New Roman" w:cs="Times New Roman"/>
        </w:rPr>
        <w:t>.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2" w:name="OLE_LINK1"/>
      <w:bookmarkStart w:id="3" w:name="OLE_LINK2"/>
    </w:p>
    <w:p w14:paraId="43624DBE" w14:textId="77777777" w:rsidR="00F51EBA" w:rsidRPr="00217E15" w:rsidRDefault="00F51EBA" w:rsidP="005A201D">
      <w:pPr>
        <w:spacing w:after="0"/>
        <w:rPr>
          <w:rFonts w:ascii="Times New Roman" w:hAnsi="Times New Roman" w:cs="Times New Roman"/>
          <w:b/>
          <w:i/>
        </w:rPr>
      </w:pPr>
    </w:p>
    <w:p w14:paraId="593E88DA" w14:textId="147AE32D" w:rsidR="00437341" w:rsidRPr="00217E15" w:rsidRDefault="003B1305" w:rsidP="005A201D">
      <w:pPr>
        <w:spacing w:after="0"/>
        <w:rPr>
          <w:rStyle w:val="header-a1"/>
          <w:rFonts w:ascii="Times New Roman" w:hAnsi="Times New Roman" w:cs="Times New Roman"/>
          <w:b w:val="0"/>
          <w:bCs w:val="0"/>
          <w:color w:val="auto"/>
          <w:sz w:val="22"/>
          <w:szCs w:val="22"/>
        </w:rPr>
      </w:pPr>
      <w:r w:rsidRPr="00217E15">
        <w:rPr>
          <w:rFonts w:ascii="Times New Roman" w:hAnsi="Times New Roman" w:cs="Times New Roman"/>
          <w:b/>
          <w:i/>
        </w:rPr>
        <w:t>Okhutong’a nende tsirek</w:t>
      </w:r>
      <w:r w:rsidR="00C63A85" w:rsidRPr="00217E15">
        <w:rPr>
          <w:rFonts w:ascii="Times New Roman" w:hAnsi="Times New Roman" w:cs="Times New Roman"/>
          <w:b/>
          <w:i/>
        </w:rPr>
        <w:t>odi tsiobukhabirisi</w:t>
      </w:r>
      <w:r w:rsidR="00F9688A" w:rsidRPr="00217E15">
        <w:rPr>
          <w:rFonts w:ascii="Times New Roman" w:hAnsi="Times New Roman" w:cs="Times New Roman"/>
          <w:b/>
          <w:i/>
        </w:rPr>
        <w:t>:</w:t>
      </w:r>
      <w:bookmarkEnd w:id="2"/>
      <w:bookmarkEnd w:id="3"/>
      <w:r w:rsidR="00C63A85" w:rsidRPr="00217E15">
        <w:rPr>
          <w:rFonts w:ascii="Times New Roman" w:hAnsi="Times New Roman" w:cs="Times New Roman"/>
          <w:i/>
        </w:rPr>
        <w:t xml:space="preserve"> </w:t>
      </w:r>
      <w:r w:rsidR="009F2341" w:rsidRPr="00217E15">
        <w:rPr>
          <w:rFonts w:ascii="Times New Roman" w:hAnsi="Times New Roman" w:cs="Times New Roman"/>
        </w:rPr>
        <w:t>Okhutong’a ne irekodi yo bukhabirisi: obukha</w:t>
      </w:r>
      <w:r w:rsidR="00EA4788" w:rsidRPr="00217E15">
        <w:rPr>
          <w:rFonts w:ascii="Times New Roman" w:hAnsi="Times New Roman" w:cs="Times New Roman"/>
        </w:rPr>
        <w:t>birisi ni bwakhabwa</w:t>
      </w:r>
      <w:r w:rsidR="009F2341" w:rsidRPr="00217E15">
        <w:rPr>
          <w:rFonts w:ascii="Times New Roman" w:hAnsi="Times New Roman" w:cs="Times New Roman"/>
        </w:rPr>
        <w:t>, abemirisi banyala khubikha khul</w:t>
      </w:r>
      <w:r w:rsidR="00EA4788" w:rsidRPr="00217E15">
        <w:rPr>
          <w:rFonts w:ascii="Times New Roman" w:hAnsi="Times New Roman" w:cs="Times New Roman"/>
        </w:rPr>
        <w:t>okh</w:t>
      </w:r>
      <w:r w:rsidR="009F2341" w:rsidRPr="00217E15">
        <w:rPr>
          <w:rFonts w:ascii="Times New Roman" w:hAnsi="Times New Roman" w:cs="Times New Roman"/>
        </w:rPr>
        <w:t>wekhonyera mu bukhabirisi bundi obwa bahenya okhukhola noba abasiabwe.</w:t>
      </w:r>
      <w:r w:rsidR="00EF261A">
        <w:rPr>
          <w:rFonts w:ascii="Times New Roman" w:hAnsi="Times New Roman" w:cs="Times New Roman"/>
        </w:rPr>
        <w:t xml:space="preserve"> </w:t>
      </w:r>
      <w:r w:rsidR="00EF261A" w:rsidRPr="00EF261A">
        <w:rPr>
          <w:rFonts w:ascii="Times New Roman" w:hAnsi="Times New Roman" w:cs="Times New Roman"/>
        </w:rPr>
        <w:t xml:space="preserve">Khulavika kamakhua ke kumradi kuno khundalo che kumradi kuno nende </w:t>
      </w:r>
      <w:r w:rsidR="00EF261A" w:rsidRPr="00EF261A">
        <w:rPr>
          <w:rFonts w:ascii="Times New Roman" w:hAnsi="Times New Roman" w:cs="Times New Roman"/>
        </w:rPr>
        <w:lastRenderedPageBreak/>
        <w:t>kimiradi kikindi kilondakho.</w:t>
      </w:r>
      <w:r w:rsidR="00EF261A">
        <w:rPr>
          <w:rFonts w:ascii="Times New Roman" w:hAnsi="Times New Roman" w:cs="Times New Roman"/>
        </w:rPr>
        <w:t xml:space="preserve"> </w:t>
      </w:r>
      <w:r w:rsidR="009F2341" w:rsidRPr="00217E15">
        <w:rPr>
          <w:rFonts w:ascii="Times New Roman" w:hAnsi="Times New Roman" w:cs="Times New Roman"/>
        </w:rPr>
        <w:t xml:space="preserve"> Ngalwaobulindi bubolerwe akulu awo ni bwakhulekhonyara okhulinda iripoti yioyo. Amakalusio </w:t>
      </w:r>
      <w:r w:rsidR="00437341" w:rsidRPr="00217E15">
        <w:rPr>
          <w:rFonts w:ascii="Times New Roman" w:hAnsi="Times New Roman" w:cs="Times New Roman"/>
        </w:rPr>
        <w:t>kawo sikalanyasiakho obukhonyi bwa IPA inyala noba inyala okhukhweresia noba khu abamenyani bawo.</w:t>
      </w:r>
      <w:r w:rsidR="009F2341" w:rsidRPr="00217E15">
        <w:rPr>
          <w:rFonts w:ascii="Times New Roman" w:hAnsi="Times New Roman" w:cs="Times New Roman"/>
        </w:rPr>
        <w:t xml:space="preserve"> </w:t>
      </w:r>
      <w:r w:rsidR="000A0C6B" w:rsidRPr="00217E15">
        <w:rPr>
          <w:rFonts w:ascii="Times New Roman" w:hAnsi="Times New Roman" w:cs="Times New Roman"/>
        </w:rPr>
        <w:t xml:space="preserve"> </w:t>
      </w:r>
    </w:p>
    <w:p w14:paraId="46591EC3" w14:textId="77777777" w:rsidR="00EF261A" w:rsidRDefault="00EF261A" w:rsidP="005A201D">
      <w:pPr>
        <w:spacing w:after="0"/>
        <w:rPr>
          <w:rStyle w:val="header-a1"/>
          <w:rFonts w:ascii="Times New Roman" w:hAnsi="Times New Roman" w:cs="Times New Roman"/>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2F86B5E" w14:textId="367E671E" w:rsidR="00437341" w:rsidRPr="00217E15" w:rsidDel="00316F3E" w:rsidRDefault="00437341" w:rsidP="005A201D">
      <w:pPr>
        <w:spacing w:after="0"/>
        <w:rPr>
          <w:del w:id="4" w:author="swakoli" w:date="2014-06-17T12:32:00Z"/>
          <w:rFonts w:ascii="Times New Roman" w:hAnsi="Times New Roman" w:cs="Times New Roman"/>
          <w:b/>
        </w:rPr>
      </w:pPr>
      <w:del w:id="5" w:author="swakoli" w:date="2014-06-17T12:32:00Z">
        <w:r w:rsidRPr="00217E15" w:rsidDel="00316F3E">
          <w:rPr>
            <w:rFonts w:ascii="Times New Roman" w:hAnsi="Times New Roman" w:cs="Times New Roman"/>
            <w:b/>
          </w:rPr>
          <w:delText>Okhusirikhwa nende okhurungwa noumi</w:delText>
        </w:r>
        <w:r w:rsidR="00D16F67" w:rsidRPr="00217E15" w:rsidDel="00316F3E">
          <w:rPr>
            <w:rFonts w:ascii="Times New Roman" w:hAnsi="Times New Roman" w:cs="Times New Roman"/>
            <w:b/>
          </w:rPr>
          <w:delText>y</w:delText>
        </w:r>
        <w:r w:rsidRPr="00217E15" w:rsidDel="00316F3E">
          <w:rPr>
            <w:rFonts w:ascii="Times New Roman" w:hAnsi="Times New Roman" w:cs="Times New Roman"/>
            <w:b/>
          </w:rPr>
          <w:delText>e</w:delText>
        </w:r>
      </w:del>
    </w:p>
    <w:p w14:paraId="46CF303C" w14:textId="22CC6BF5" w:rsidR="00437341" w:rsidRPr="00217E15" w:rsidDel="00316F3E" w:rsidRDefault="00D16F67" w:rsidP="005A201D">
      <w:pPr>
        <w:widowControl w:val="0"/>
        <w:tabs>
          <w:tab w:val="left" w:pos="0"/>
        </w:tabs>
        <w:spacing w:after="0"/>
        <w:rPr>
          <w:del w:id="6" w:author="swakoli" w:date="2014-06-17T12:32:00Z"/>
          <w:rFonts w:ascii="Times New Roman" w:hAnsi="Times New Roman" w:cs="Times New Roman"/>
        </w:rPr>
      </w:pPr>
      <w:del w:id="7" w:author="swakoli" w:date="2014-06-17T12:32:00Z">
        <w:r w:rsidRPr="00217E15" w:rsidDel="00316F3E">
          <w:rPr>
            <w:rFonts w:ascii="Times New Roman" w:hAnsi="Times New Roman" w:cs="Times New Roman"/>
          </w:rPr>
          <w:delText>Nobulayi ni wekesia IPA, lwao</w:delText>
        </w:r>
        <w:r w:rsidR="00437341" w:rsidRPr="00217E15" w:rsidDel="00316F3E">
          <w:rPr>
            <w:rFonts w:ascii="Times New Roman" w:hAnsi="Times New Roman" w:cs="Times New Roman"/>
          </w:rPr>
          <w:delText>laba n</w:delText>
        </w:r>
        <w:r w:rsidRPr="00217E15" w:rsidDel="00316F3E">
          <w:rPr>
            <w:rFonts w:ascii="Times New Roman" w:hAnsi="Times New Roman" w:cs="Times New Roman"/>
          </w:rPr>
          <w:delText>iwakhaumia khulwokhuba mu mukanda kuno. Khunyalakhwakhwech</w:delText>
        </w:r>
        <w:r w:rsidR="00437341" w:rsidRPr="00217E15" w:rsidDel="00316F3E">
          <w:rPr>
            <w:rFonts w:ascii="Times New Roman" w:hAnsi="Times New Roman" w:cs="Times New Roman"/>
          </w:rPr>
          <w:delText>esia om</w:delText>
        </w:r>
        <w:r w:rsidR="00217E15" w:rsidDel="00316F3E">
          <w:rPr>
            <w:rFonts w:ascii="Times New Roman" w:hAnsi="Times New Roman" w:cs="Times New Roman"/>
          </w:rPr>
          <w:delText xml:space="preserve">wandike wa IPA noba omukhupire </w:delText>
        </w:r>
        <w:r w:rsidR="00217E15" w:rsidRPr="00C04BC3" w:rsidDel="00316F3E">
          <w:rPr>
            <w:rFonts w:ascii="Times New Roman" w:eastAsia="Calibri" w:hAnsi="Times New Roman" w:cs="Times New Roman"/>
          </w:rPr>
          <w:delText>0728-716-661</w:delText>
        </w:r>
        <w:r w:rsidR="00437341" w:rsidRPr="00217E15" w:rsidDel="00316F3E">
          <w:rPr>
            <w:rFonts w:ascii="Times New Roman" w:hAnsi="Times New Roman" w:cs="Times New Roman"/>
          </w:rPr>
          <w:delText>.</w:delText>
        </w:r>
      </w:del>
    </w:p>
    <w:p w14:paraId="62116E9B" w14:textId="628A7F8E" w:rsidR="000025D3" w:rsidRPr="00217E15" w:rsidDel="00316F3E" w:rsidRDefault="00437341" w:rsidP="005A201D">
      <w:pPr>
        <w:widowControl w:val="0"/>
        <w:tabs>
          <w:tab w:val="left" w:pos="0"/>
        </w:tabs>
        <w:spacing w:after="0"/>
        <w:rPr>
          <w:del w:id="8" w:author="swakoli" w:date="2014-06-17T12:32:00Z"/>
          <w:rFonts w:ascii="Times New Roman" w:hAnsi="Times New Roman" w:cs="Times New Roman"/>
        </w:rPr>
      </w:pPr>
      <w:del w:id="9" w:author="swakoli" w:date="2014-06-17T12:32:00Z">
        <w:r w:rsidRPr="00217E15" w:rsidDel="00316F3E">
          <w:rPr>
            <w:rFonts w:ascii="Times New Roman" w:hAnsi="Times New Roman" w:cs="Times New Roman"/>
          </w:rPr>
          <w:delText>Noumi</w:delText>
        </w:r>
        <w:r w:rsidR="00D16F67" w:rsidRPr="00217E15" w:rsidDel="00316F3E">
          <w:rPr>
            <w:rFonts w:ascii="Times New Roman" w:hAnsi="Times New Roman" w:cs="Times New Roman"/>
          </w:rPr>
          <w:delText>y</w:delText>
        </w:r>
        <w:r w:rsidRPr="00217E15" w:rsidDel="00316F3E">
          <w:rPr>
            <w:rFonts w:ascii="Times New Roman" w:hAnsi="Times New Roman" w:cs="Times New Roman"/>
          </w:rPr>
          <w:delText>a okhulondekha</w:delText>
        </w:r>
        <w:r w:rsidR="00C83FD1" w:rsidRPr="00217E15" w:rsidDel="00316F3E">
          <w:rPr>
            <w:rFonts w:ascii="Times New Roman" w:hAnsi="Times New Roman" w:cs="Times New Roman"/>
          </w:rPr>
          <w:delText>na</w:delText>
        </w:r>
        <w:r w:rsidRPr="00217E15" w:rsidDel="00316F3E">
          <w:rPr>
            <w:rFonts w:ascii="Times New Roman" w:hAnsi="Times New Roman" w:cs="Times New Roman"/>
          </w:rPr>
          <w:delText xml:space="preserve"> nende obukhabirisi buno</w:delText>
        </w:r>
        <w:r w:rsidR="00C83FD1" w:rsidRPr="00217E15" w:rsidDel="00316F3E">
          <w:rPr>
            <w:rFonts w:ascii="Times New Roman" w:hAnsi="Times New Roman" w:cs="Times New Roman"/>
          </w:rPr>
          <w:delText>, IPA ilakhweresia obusirikhi bukhoyerwa.</w:delText>
        </w:r>
        <w:r w:rsidRPr="00217E15" w:rsidDel="00316F3E">
          <w:rPr>
            <w:rFonts w:ascii="Times New Roman" w:hAnsi="Times New Roman" w:cs="Times New Roman"/>
          </w:rPr>
          <w:delText xml:space="preserve"> </w:delText>
        </w:r>
        <w:r w:rsidR="000025D3" w:rsidRPr="00217E15" w:rsidDel="00316F3E">
          <w:rPr>
            <w:rFonts w:ascii="Times New Roman" w:hAnsi="Times New Roman" w:cs="Times New Roman"/>
          </w:rPr>
          <w:delText xml:space="preserve"> </w:delText>
        </w:r>
      </w:del>
    </w:p>
    <w:p w14:paraId="7DB73CA8" w14:textId="77777777" w:rsidR="0008367B" w:rsidRPr="00217E15" w:rsidRDefault="0008367B" w:rsidP="005A201D">
      <w:pPr>
        <w:spacing w:after="0"/>
        <w:rPr>
          <w:rStyle w:val="header-a1"/>
          <w:rFonts w:ascii="Times New Roman" w:hAnsi="Times New Roman" w:cs="Times New Roman"/>
          <w:sz w:val="22"/>
          <w:szCs w:val="22"/>
        </w:rPr>
      </w:pPr>
      <w:bookmarkStart w:id="10" w:name="_GoBack"/>
      <w:bookmarkEnd w:id="10"/>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61EACE77" w14:textId="62E62B8B"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2F91CA98" w14:textId="76655C97" w:rsidR="0048320A" w:rsidRPr="00217E15" w:rsidRDefault="00BE4662" w:rsidP="005A201D">
      <w:pPr>
        <w:spacing w:after="0"/>
        <w:rPr>
          <w:rFonts w:ascii="Times New Roman" w:hAnsi="Times New Roman" w:cs="Times New Roman"/>
        </w:rPr>
      </w:pPr>
      <w:r w:rsidRPr="00217E15">
        <w:rPr>
          <w:rFonts w:ascii="Times New Roman" w:hAnsi="Times New Roman" w:cs="Times New Roman"/>
        </w:rPr>
        <w:t>Noch</w:t>
      </w:r>
      <w:r w:rsidR="0048320A" w:rsidRPr="00217E15">
        <w:rPr>
          <w:rFonts w:ascii="Times New Roman" w:hAnsi="Times New Roman" w:cs="Times New Roman"/>
        </w:rPr>
        <w:t>ama okhuba mu bukhabirisi buno, sinia mani wandike itare hasi awo.</w:t>
      </w:r>
    </w:p>
    <w:p w14:paraId="1A360586" w14:textId="67F03090" w:rsidR="008E033C" w:rsidRPr="00217E15" w:rsidRDefault="0048320A" w:rsidP="005A201D">
      <w:pPr>
        <w:spacing w:after="0"/>
        <w:rPr>
          <w:rFonts w:ascii="Times New Roman" w:hAnsi="Times New Roman" w:cs="Times New Roman"/>
        </w:rPr>
      </w:pPr>
      <w:r w:rsidRPr="00217E15">
        <w:rPr>
          <w:rFonts w:ascii="Times New Roman" w:hAnsi="Times New Roman" w:cs="Times New Roman"/>
        </w:rPr>
        <w:tab/>
        <w:t xml:space="preserve">                                                     </w:t>
      </w:r>
    </w:p>
    <w:p w14:paraId="257E97A9" w14:textId="77777777" w:rsidR="008E033C" w:rsidRPr="00217E15" w:rsidRDefault="008E033C" w:rsidP="005A201D">
      <w:pPr>
        <w:spacing w:after="0"/>
        <w:rPr>
          <w:rFonts w:ascii="Times New Roman" w:hAnsi="Times New Roman" w:cs="Times New Roman"/>
          <w:u w:val="single"/>
        </w:rPr>
      </w:pPr>
    </w:p>
    <w:p w14:paraId="048CE7CB" w14:textId="77777777"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2CA50F78" w14:textId="4496B74D" w:rsidR="008E033C" w:rsidRPr="00217E15" w:rsidRDefault="00660886" w:rsidP="005A201D">
      <w:pPr>
        <w:spacing w:after="0"/>
        <w:rPr>
          <w:rFonts w:ascii="Times New Roman" w:hAnsi="Times New Roman" w:cs="Times New Roman"/>
        </w:rPr>
      </w:pPr>
      <w:r w:rsidRPr="00217E15">
        <w:rPr>
          <w:rFonts w:ascii="Times New Roman" w:hAnsi="Times New Roman" w:cs="Times New Roman"/>
        </w:rPr>
        <w:t>Oubukula obuch</w:t>
      </w:r>
      <w:r w:rsidR="0048320A" w:rsidRPr="00217E15">
        <w:rPr>
          <w:rFonts w:ascii="Times New Roman" w:hAnsi="Times New Roman" w:cs="Times New Roman"/>
        </w:rPr>
        <w:t>ami buno</w:t>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E526BB">
        <w:rPr>
          <w:rFonts w:ascii="Times New Roman" w:hAnsi="Times New Roman" w:cs="Times New Roman"/>
        </w:rPr>
        <w:t xml:space="preserve">              </w:t>
      </w:r>
      <w:r w:rsidR="0048320A" w:rsidRPr="00217E15">
        <w:rPr>
          <w:rFonts w:ascii="Times New Roman" w:hAnsi="Times New Roman" w:cs="Times New Roman"/>
        </w:rPr>
        <w:t>Itare</w:t>
      </w:r>
    </w:p>
    <w:p w14:paraId="5981C03D" w14:textId="77777777" w:rsidR="008E033C" w:rsidRPr="00217E15" w:rsidRDefault="008E033C"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62187" w14:textId="77777777" w:rsidR="00F70216" w:rsidRDefault="00F70216" w:rsidP="00DB7267">
      <w:pPr>
        <w:spacing w:after="0" w:line="240" w:lineRule="auto"/>
      </w:pPr>
      <w:r>
        <w:separator/>
      </w:r>
    </w:p>
  </w:endnote>
  <w:endnote w:type="continuationSeparator" w:id="0">
    <w:p w14:paraId="5A362D79" w14:textId="77777777" w:rsidR="00F70216" w:rsidRDefault="00F70216"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445948"/>
      <w:docPartObj>
        <w:docPartGallery w:val="Page Numbers (Bottom of Page)"/>
        <w:docPartUnique/>
      </w:docPartObj>
    </w:sdtPr>
    <w:sdtEndPr>
      <w:rPr>
        <w:noProof/>
      </w:rPr>
    </w:sdtEndPr>
    <w:sdtContent>
      <w:p w14:paraId="5A81FDCD" w14:textId="28C7ADD6" w:rsidR="003468E5" w:rsidRDefault="003468E5" w:rsidP="003468E5">
        <w:pPr>
          <w:pStyle w:val="Footer"/>
        </w:pPr>
        <w:r>
          <w:t xml:space="preserve">CPHS Protocol </w:t>
        </w:r>
        <w:r w:rsidR="00C617FC">
          <w:t>2011-09-3654</w:t>
        </w:r>
      </w:p>
      <w:p w14:paraId="1E518D8A" w14:textId="20F92247" w:rsidR="003468E5" w:rsidRDefault="003468E5">
        <w:pPr>
          <w:pStyle w:val="Footer"/>
          <w:jc w:val="right"/>
        </w:pPr>
        <w:r>
          <w:fldChar w:fldCharType="begin"/>
        </w:r>
        <w:r>
          <w:instrText xml:space="preserve"> PAGE   \* MERGEFORMAT </w:instrText>
        </w:r>
        <w:r>
          <w:fldChar w:fldCharType="separate"/>
        </w:r>
        <w:r w:rsidR="00316F3E">
          <w:rPr>
            <w:noProof/>
          </w:rPr>
          <w:t>2</w:t>
        </w:r>
        <w:r>
          <w:rPr>
            <w:noProof/>
          </w:rPr>
          <w:fldChar w:fldCharType="end"/>
        </w:r>
      </w:p>
    </w:sdtContent>
  </w:sdt>
  <w:p w14:paraId="144AE333" w14:textId="40CD480A" w:rsidR="00A848D7" w:rsidRDefault="00A848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EB85F" w14:textId="77777777" w:rsidR="00F70216" w:rsidRDefault="00F70216" w:rsidP="00DB7267">
      <w:pPr>
        <w:spacing w:after="0" w:line="240" w:lineRule="auto"/>
      </w:pPr>
      <w:r>
        <w:separator/>
      </w:r>
    </w:p>
  </w:footnote>
  <w:footnote w:type="continuationSeparator" w:id="0">
    <w:p w14:paraId="68A11EBB" w14:textId="77777777" w:rsidR="00F70216" w:rsidRDefault="00F70216"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92020" w14:textId="77777777" w:rsidR="00A848D7" w:rsidRDefault="00A848D7">
    <w:pPr>
      <w:pStyle w:val="Header"/>
      <w:jc w:val="center"/>
    </w:pPr>
  </w:p>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8367B"/>
    <w:rsid w:val="000A0C6B"/>
    <w:rsid w:val="000A7575"/>
    <w:rsid w:val="000D44DD"/>
    <w:rsid w:val="000E620E"/>
    <w:rsid w:val="00113370"/>
    <w:rsid w:val="00162241"/>
    <w:rsid w:val="0016304D"/>
    <w:rsid w:val="00165574"/>
    <w:rsid w:val="00185CB3"/>
    <w:rsid w:val="001C12AD"/>
    <w:rsid w:val="001C1967"/>
    <w:rsid w:val="001D3FD8"/>
    <w:rsid w:val="00217E15"/>
    <w:rsid w:val="00225736"/>
    <w:rsid w:val="00227CBA"/>
    <w:rsid w:val="0024490E"/>
    <w:rsid w:val="002552D8"/>
    <w:rsid w:val="002A52E0"/>
    <w:rsid w:val="002A5722"/>
    <w:rsid w:val="002B2968"/>
    <w:rsid w:val="002B356F"/>
    <w:rsid w:val="002D4861"/>
    <w:rsid w:val="002F2440"/>
    <w:rsid w:val="002F7F50"/>
    <w:rsid w:val="00316999"/>
    <w:rsid w:val="00316F3E"/>
    <w:rsid w:val="003468E5"/>
    <w:rsid w:val="00352248"/>
    <w:rsid w:val="00366F1A"/>
    <w:rsid w:val="00380575"/>
    <w:rsid w:val="003851C9"/>
    <w:rsid w:val="003A4A91"/>
    <w:rsid w:val="003B1305"/>
    <w:rsid w:val="003B6A00"/>
    <w:rsid w:val="003E16BE"/>
    <w:rsid w:val="003F2084"/>
    <w:rsid w:val="003F7941"/>
    <w:rsid w:val="00400A26"/>
    <w:rsid w:val="00430F72"/>
    <w:rsid w:val="004311AD"/>
    <w:rsid w:val="00437341"/>
    <w:rsid w:val="004617FC"/>
    <w:rsid w:val="004711D2"/>
    <w:rsid w:val="00472582"/>
    <w:rsid w:val="0048320A"/>
    <w:rsid w:val="004A2BB2"/>
    <w:rsid w:val="004B1966"/>
    <w:rsid w:val="005215F9"/>
    <w:rsid w:val="0056262E"/>
    <w:rsid w:val="0059103F"/>
    <w:rsid w:val="00594F05"/>
    <w:rsid w:val="005A201D"/>
    <w:rsid w:val="005B525D"/>
    <w:rsid w:val="005C2584"/>
    <w:rsid w:val="005E6765"/>
    <w:rsid w:val="00617F04"/>
    <w:rsid w:val="006442F3"/>
    <w:rsid w:val="00647E4C"/>
    <w:rsid w:val="00652F58"/>
    <w:rsid w:val="00660886"/>
    <w:rsid w:val="006642A0"/>
    <w:rsid w:val="00685993"/>
    <w:rsid w:val="006B3306"/>
    <w:rsid w:val="006C3C96"/>
    <w:rsid w:val="006F26F4"/>
    <w:rsid w:val="00701FBD"/>
    <w:rsid w:val="0072650D"/>
    <w:rsid w:val="00731FEB"/>
    <w:rsid w:val="00732349"/>
    <w:rsid w:val="007618AD"/>
    <w:rsid w:val="0078525D"/>
    <w:rsid w:val="00790562"/>
    <w:rsid w:val="007C59D0"/>
    <w:rsid w:val="007E02F5"/>
    <w:rsid w:val="007F6164"/>
    <w:rsid w:val="00803DE4"/>
    <w:rsid w:val="00812838"/>
    <w:rsid w:val="0083259F"/>
    <w:rsid w:val="00895E9B"/>
    <w:rsid w:val="008C3019"/>
    <w:rsid w:val="008E033C"/>
    <w:rsid w:val="00904F5F"/>
    <w:rsid w:val="00905DA8"/>
    <w:rsid w:val="009162CA"/>
    <w:rsid w:val="009251B2"/>
    <w:rsid w:val="009262D3"/>
    <w:rsid w:val="00993857"/>
    <w:rsid w:val="009A5DA7"/>
    <w:rsid w:val="009C6F38"/>
    <w:rsid w:val="009F15DB"/>
    <w:rsid w:val="009F2341"/>
    <w:rsid w:val="00A3250D"/>
    <w:rsid w:val="00A5600D"/>
    <w:rsid w:val="00A60C74"/>
    <w:rsid w:val="00A65A4A"/>
    <w:rsid w:val="00A848D7"/>
    <w:rsid w:val="00A85A0E"/>
    <w:rsid w:val="00AB278C"/>
    <w:rsid w:val="00AB4933"/>
    <w:rsid w:val="00AC020F"/>
    <w:rsid w:val="00AC276F"/>
    <w:rsid w:val="00AD1C00"/>
    <w:rsid w:val="00B14054"/>
    <w:rsid w:val="00B25B92"/>
    <w:rsid w:val="00B26D34"/>
    <w:rsid w:val="00B27400"/>
    <w:rsid w:val="00B35D8C"/>
    <w:rsid w:val="00B37616"/>
    <w:rsid w:val="00B5140F"/>
    <w:rsid w:val="00B97394"/>
    <w:rsid w:val="00BA1063"/>
    <w:rsid w:val="00BD1503"/>
    <w:rsid w:val="00BE4662"/>
    <w:rsid w:val="00BF6E38"/>
    <w:rsid w:val="00C13708"/>
    <w:rsid w:val="00C148F7"/>
    <w:rsid w:val="00C316E9"/>
    <w:rsid w:val="00C329D8"/>
    <w:rsid w:val="00C42DDF"/>
    <w:rsid w:val="00C617FC"/>
    <w:rsid w:val="00C63A85"/>
    <w:rsid w:val="00C74FDF"/>
    <w:rsid w:val="00C83FD1"/>
    <w:rsid w:val="00C84879"/>
    <w:rsid w:val="00CC7A9C"/>
    <w:rsid w:val="00D16F67"/>
    <w:rsid w:val="00D263F6"/>
    <w:rsid w:val="00D506AE"/>
    <w:rsid w:val="00D5491B"/>
    <w:rsid w:val="00D753CC"/>
    <w:rsid w:val="00D76DE3"/>
    <w:rsid w:val="00D821E1"/>
    <w:rsid w:val="00DA7BCE"/>
    <w:rsid w:val="00DB7267"/>
    <w:rsid w:val="00DD3CD6"/>
    <w:rsid w:val="00E0758C"/>
    <w:rsid w:val="00E11049"/>
    <w:rsid w:val="00E13E0C"/>
    <w:rsid w:val="00E271B6"/>
    <w:rsid w:val="00E37AA0"/>
    <w:rsid w:val="00E526BB"/>
    <w:rsid w:val="00E55C61"/>
    <w:rsid w:val="00E605BF"/>
    <w:rsid w:val="00E84BDB"/>
    <w:rsid w:val="00EA4788"/>
    <w:rsid w:val="00EE2F58"/>
    <w:rsid w:val="00EF261A"/>
    <w:rsid w:val="00EF3297"/>
    <w:rsid w:val="00F076A5"/>
    <w:rsid w:val="00F15D12"/>
    <w:rsid w:val="00F51EBA"/>
    <w:rsid w:val="00F70216"/>
    <w:rsid w:val="00F75DFE"/>
    <w:rsid w:val="00F8286F"/>
    <w:rsid w:val="00F9688A"/>
    <w:rsid w:val="00FB3159"/>
    <w:rsid w:val="00FB4277"/>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243722"/>
  <w15:docId w15:val="{808DF18C-0248-4669-ABDC-64F118E2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 w:type="paragraph" w:customStyle="1" w:styleId="Standard">
    <w:name w:val="Standard"/>
    <w:rsid w:val="00225736"/>
    <w:pPr>
      <w:suppressAutoHyphens/>
      <w:autoSpaceDN w:val="0"/>
      <w:textAlignment w:val="baseline"/>
    </w:pPr>
    <w:rPr>
      <w:rFonts w:ascii="Calibri" w:eastAsia="SimSun" w:hAnsi="Calibri" w:cs="Calibri"/>
      <w:kern w:val="3"/>
    </w:rPr>
  </w:style>
  <w:style w:type="character" w:customStyle="1" w:styleId="apple-converted-space">
    <w:name w:val="apple-converted-space"/>
    <w:basedOn w:val="DefaultParagraphFont"/>
    <w:rsid w:val="00EF2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269208">
      <w:bodyDiv w:val="1"/>
      <w:marLeft w:val="0"/>
      <w:marRight w:val="0"/>
      <w:marTop w:val="0"/>
      <w:marBottom w:val="0"/>
      <w:divBdr>
        <w:top w:val="none" w:sz="0" w:space="0" w:color="auto"/>
        <w:left w:val="none" w:sz="0" w:space="0" w:color="auto"/>
        <w:bottom w:val="none" w:sz="0" w:space="0" w:color="auto"/>
        <w:right w:val="none" w:sz="0" w:space="0" w:color="auto"/>
      </w:divBdr>
    </w:div>
    <w:div w:id="92996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7</cp:revision>
  <cp:lastPrinted>2014-03-13T15:55:00Z</cp:lastPrinted>
  <dcterms:created xsi:type="dcterms:W3CDTF">2014-05-07T15:54:00Z</dcterms:created>
  <dcterms:modified xsi:type="dcterms:W3CDTF">2014-06-17T09:32:00Z</dcterms:modified>
</cp:coreProperties>
</file>