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BB8C4E" w14:textId="68240E58" w:rsidR="00652F58" w:rsidRDefault="00B27400" w:rsidP="005A201D">
      <w:pPr>
        <w:keepNext/>
        <w:keepLines/>
        <w:spacing w:after="0"/>
        <w:jc w:val="center"/>
        <w:outlineLvl w:val="0"/>
        <w:rPr>
          <w:rFonts w:ascii="Times New Roman" w:hAnsi="Times New Roman" w:cs="Times New Roman"/>
          <w:b/>
        </w:rPr>
      </w:pPr>
      <w:r w:rsidRPr="00217E15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34B4ED94" wp14:editId="27C82591">
            <wp:simplePos x="0" y="0"/>
            <wp:positionH relativeFrom="column">
              <wp:posOffset>2066925</wp:posOffset>
            </wp:positionH>
            <wp:positionV relativeFrom="paragraph">
              <wp:posOffset>-759460</wp:posOffset>
            </wp:positionV>
            <wp:extent cx="1100455" cy="542925"/>
            <wp:effectExtent l="0" t="0" r="4445" b="9525"/>
            <wp:wrapSquare wrapText="bothSides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0455" cy="5429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17E15" w:rsidRPr="00217E15">
        <w:rPr>
          <w:rFonts w:ascii="Times New Roman" w:hAnsi="Times New Roman" w:cs="Times New Roman"/>
          <w:b/>
        </w:rPr>
        <w:t xml:space="preserve"> </w:t>
      </w:r>
      <w:r w:rsidR="005A201D">
        <w:rPr>
          <w:rFonts w:ascii="Times New Roman" w:eastAsiaTheme="majorEastAsia" w:hAnsi="Times New Roman" w:cs="Times New Roman"/>
          <w:b/>
          <w:bCs/>
        </w:rPr>
        <w:t xml:space="preserve">OKHUFUCHIRIRA OKHUSHIRIKIANA NI NAFWE MU OMURADI </w:t>
      </w:r>
    </w:p>
    <w:p w14:paraId="0D5EF094" w14:textId="490B4DFB" w:rsidR="005A201D" w:rsidRPr="00217E15" w:rsidRDefault="00DB7267" w:rsidP="005A201D">
      <w:pPr>
        <w:keepNext/>
        <w:keepLines/>
        <w:spacing w:after="0"/>
        <w:jc w:val="center"/>
        <w:outlineLvl w:val="0"/>
        <w:rPr>
          <w:rFonts w:ascii="Times New Roman" w:eastAsiaTheme="majorEastAsia" w:hAnsi="Times New Roman" w:cs="Times New Roman"/>
          <w:b/>
          <w:bCs/>
        </w:rPr>
      </w:pPr>
      <w:r w:rsidRPr="00217E15">
        <w:rPr>
          <w:rFonts w:ascii="Times New Roman" w:hAnsi="Times New Roman" w:cs="Times New Roman"/>
          <w:b/>
        </w:rPr>
        <w:t xml:space="preserve">WASH BENEFITS </w:t>
      </w:r>
      <w:r w:rsidR="00CB77A9">
        <w:rPr>
          <w:rFonts w:ascii="Times New Roman" w:eastAsiaTheme="majorEastAsia" w:hAnsi="Times New Roman" w:cs="Times New Roman"/>
          <w:b/>
          <w:bCs/>
        </w:rPr>
        <w:t xml:space="preserve">AUTOPSY MU OKHUWOLA NOMBA </w:t>
      </w:r>
      <w:r w:rsidR="00CB77A9" w:rsidRPr="00CB77A9">
        <w:rPr>
          <w:rFonts w:ascii="Times New Roman" w:eastAsiaTheme="majorEastAsia" w:hAnsi="Times New Roman" w:cs="Times New Roman"/>
          <w:b/>
          <w:bCs/>
        </w:rPr>
        <w:t>OKHUANDIKA</w:t>
      </w:r>
      <w:r w:rsidR="005A201D" w:rsidRPr="00CB77A9">
        <w:rPr>
          <w:rFonts w:ascii="Times New Roman" w:eastAsiaTheme="majorEastAsia" w:hAnsi="Times New Roman" w:cs="Times New Roman"/>
          <w:b/>
          <w:bCs/>
        </w:rPr>
        <w:t xml:space="preserve"> NOMBA MU OVUANDICHE</w:t>
      </w:r>
    </w:p>
    <w:p w14:paraId="4B78247A" w14:textId="2C3943CD" w:rsidR="00DB7267" w:rsidRPr="00217E15" w:rsidRDefault="005A201D" w:rsidP="005A201D">
      <w:pPr>
        <w:keepNext/>
        <w:keepLines/>
        <w:tabs>
          <w:tab w:val="left" w:pos="3345"/>
        </w:tabs>
        <w:spacing w:after="0"/>
        <w:jc w:val="both"/>
        <w:outlineLvl w:val="0"/>
        <w:rPr>
          <w:rFonts w:ascii="Times New Roman" w:eastAsiaTheme="majorEastAsia" w:hAnsi="Times New Roman" w:cs="Times New Roman"/>
          <w:b/>
          <w:bCs/>
        </w:rPr>
      </w:pPr>
      <w:r>
        <w:rPr>
          <w:rFonts w:ascii="Times New Roman" w:eastAsiaTheme="majorEastAsia" w:hAnsi="Times New Roman" w:cs="Times New Roman"/>
          <w:b/>
          <w:bCs/>
        </w:rPr>
        <w:tab/>
      </w:r>
    </w:p>
    <w:p w14:paraId="5BB944BA" w14:textId="646C4F64" w:rsidR="002F2440" w:rsidRDefault="002F2440" w:rsidP="005A201D">
      <w:pPr>
        <w:spacing w:after="0"/>
        <w:jc w:val="both"/>
        <w:rPr>
          <w:rFonts w:ascii="Times New Roman" w:hAnsi="Times New Roman" w:cs="Times New Roman"/>
        </w:rPr>
      </w:pPr>
      <w:proofErr w:type="spellStart"/>
      <w:r w:rsidRPr="00217E15">
        <w:rPr>
          <w:rFonts w:ascii="Times New Roman" w:eastAsia="Calibri" w:hAnsi="Times New Roman" w:cs="Times New Roman"/>
          <w:b/>
        </w:rPr>
        <w:t>Eshirwe</w:t>
      </w:r>
      <w:proofErr w:type="spellEnd"/>
      <w:r w:rsidRPr="00217E15">
        <w:rPr>
          <w:rFonts w:ascii="Times New Roman" w:eastAsia="Calibri" w:hAnsi="Times New Roman" w:cs="Times New Roman"/>
          <w:b/>
        </w:rPr>
        <w:t xml:space="preserve"> </w:t>
      </w:r>
      <w:proofErr w:type="spellStart"/>
      <w:r w:rsidRPr="00217E15">
        <w:rPr>
          <w:rFonts w:ascii="Times New Roman" w:eastAsia="Calibri" w:hAnsi="Times New Roman" w:cs="Times New Roman"/>
          <w:b/>
        </w:rPr>
        <w:t>Eshiobuhabilishi</w:t>
      </w:r>
      <w:proofErr w:type="spellEnd"/>
      <w:r w:rsidRPr="00217E15">
        <w:rPr>
          <w:rFonts w:ascii="Times New Roman" w:eastAsia="Calibri" w:hAnsi="Times New Roman" w:cs="Times New Roman"/>
          <w:b/>
        </w:rPr>
        <w:t>:</w:t>
      </w:r>
      <w:r w:rsidRPr="00217E15">
        <w:rPr>
          <w:rFonts w:ascii="Times New Roman" w:eastAsia="Calibri" w:hAnsi="Times New Roman" w:cs="Times New Roman"/>
        </w:rPr>
        <w:t xml:space="preserve"> WASH Benefits – </w:t>
      </w:r>
      <w:proofErr w:type="spellStart"/>
      <w:r w:rsidRPr="00217E15">
        <w:rPr>
          <w:rFonts w:ascii="Times New Roman" w:eastAsia="Calibri" w:hAnsi="Times New Roman" w:cs="Times New Roman"/>
        </w:rPr>
        <w:t>Okhusaba</w:t>
      </w:r>
      <w:proofErr w:type="spellEnd"/>
      <w:r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Pr="00217E15">
        <w:rPr>
          <w:rFonts w:ascii="Times New Roman" w:eastAsia="Calibri" w:hAnsi="Times New Roman" w:cs="Times New Roman"/>
        </w:rPr>
        <w:t>amakhono</w:t>
      </w:r>
      <w:proofErr w:type="spellEnd"/>
      <w:r w:rsidRPr="00217E15">
        <w:rPr>
          <w:rFonts w:ascii="Times New Roman" w:eastAsia="Calibri" w:hAnsi="Times New Roman" w:cs="Times New Roman"/>
        </w:rPr>
        <w:t xml:space="preserve">, </w:t>
      </w:r>
      <w:proofErr w:type="spellStart"/>
      <w:r w:rsidRPr="00217E15">
        <w:rPr>
          <w:rFonts w:ascii="Times New Roman" w:eastAsia="Calibri" w:hAnsi="Times New Roman" w:cs="Times New Roman"/>
        </w:rPr>
        <w:t>Obusirihi</w:t>
      </w:r>
      <w:proofErr w:type="spellEnd"/>
      <w:r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Pr="00217E15">
        <w:rPr>
          <w:rFonts w:ascii="Times New Roman" w:eastAsia="Calibri" w:hAnsi="Times New Roman" w:cs="Times New Roman"/>
        </w:rPr>
        <w:t>obwamatsi</w:t>
      </w:r>
      <w:proofErr w:type="spellEnd"/>
      <w:r w:rsidRPr="00217E15">
        <w:rPr>
          <w:rFonts w:ascii="Times New Roman" w:eastAsia="Calibri" w:hAnsi="Times New Roman" w:cs="Times New Roman"/>
        </w:rPr>
        <w:t xml:space="preserve">, </w:t>
      </w:r>
      <w:proofErr w:type="spellStart"/>
      <w:r w:rsidR="000145C7" w:rsidRPr="00217E15">
        <w:rPr>
          <w:rFonts w:ascii="Times New Roman" w:hAnsi="Times New Roman" w:cs="Times New Roman"/>
        </w:rPr>
        <w:t>Obusafi</w:t>
      </w:r>
      <w:proofErr w:type="spellEnd"/>
      <w:r w:rsidR="000145C7" w:rsidRPr="00217E15">
        <w:rPr>
          <w:rFonts w:ascii="Times New Roman" w:hAnsi="Times New Roman" w:cs="Times New Roman"/>
        </w:rPr>
        <w:t xml:space="preserve"> </w:t>
      </w:r>
      <w:proofErr w:type="spellStart"/>
      <w:r w:rsidR="000145C7" w:rsidRPr="00217E15">
        <w:rPr>
          <w:rFonts w:ascii="Times New Roman" w:hAnsi="Times New Roman" w:cs="Times New Roman"/>
        </w:rPr>
        <w:t>bwa</w:t>
      </w:r>
      <w:proofErr w:type="spellEnd"/>
      <w:r w:rsidR="000145C7" w:rsidRPr="00217E15">
        <w:rPr>
          <w:rFonts w:ascii="Times New Roman" w:hAnsi="Times New Roman" w:cs="Times New Roman"/>
        </w:rPr>
        <w:t xml:space="preserve"> </w:t>
      </w:r>
      <w:proofErr w:type="spellStart"/>
      <w:r w:rsidR="000145C7" w:rsidRPr="00217E15">
        <w:rPr>
          <w:rFonts w:ascii="Times New Roman" w:hAnsi="Times New Roman" w:cs="Times New Roman"/>
        </w:rPr>
        <w:t>Mungo</w:t>
      </w:r>
      <w:proofErr w:type="spellEnd"/>
      <w:r w:rsidR="000145C7" w:rsidRPr="00217E15">
        <w:rPr>
          <w:rFonts w:ascii="Times New Roman" w:hAnsi="Times New Roman" w:cs="Times New Roman"/>
        </w:rPr>
        <w:t xml:space="preserve">, </w:t>
      </w:r>
      <w:proofErr w:type="spellStart"/>
      <w:r w:rsidR="000145C7" w:rsidRPr="00217E15">
        <w:rPr>
          <w:rFonts w:ascii="Times New Roman" w:hAnsi="Times New Roman" w:cs="Times New Roman"/>
        </w:rPr>
        <w:t>nende</w:t>
      </w:r>
      <w:proofErr w:type="spellEnd"/>
      <w:r w:rsidR="000145C7" w:rsidRPr="00217E15">
        <w:rPr>
          <w:rFonts w:ascii="Times New Roman" w:hAnsi="Times New Roman" w:cs="Times New Roman"/>
        </w:rPr>
        <w:t xml:space="preserve"> </w:t>
      </w:r>
      <w:proofErr w:type="spellStart"/>
      <w:r w:rsidR="000145C7" w:rsidRPr="00217E15">
        <w:rPr>
          <w:rFonts w:ascii="Times New Roman" w:hAnsi="Times New Roman" w:cs="Times New Roman"/>
        </w:rPr>
        <w:t>Okhulia</w:t>
      </w:r>
      <w:proofErr w:type="spellEnd"/>
      <w:r w:rsidR="00E84BDB" w:rsidRPr="00217E15">
        <w:rPr>
          <w:rFonts w:ascii="Times New Roman" w:hAnsi="Times New Roman" w:cs="Times New Roman"/>
        </w:rPr>
        <w:t xml:space="preserve"> </w:t>
      </w:r>
      <w:proofErr w:type="spellStart"/>
      <w:r w:rsidR="00E84BDB" w:rsidRPr="00217E15">
        <w:rPr>
          <w:rFonts w:ascii="Times New Roman" w:hAnsi="Times New Roman" w:cs="Times New Roman"/>
        </w:rPr>
        <w:t>nende</w:t>
      </w:r>
      <w:proofErr w:type="spellEnd"/>
      <w:r w:rsidR="00E84BDB" w:rsidRPr="00217E15">
        <w:rPr>
          <w:rFonts w:ascii="Times New Roman" w:hAnsi="Times New Roman" w:cs="Times New Roman"/>
        </w:rPr>
        <w:t xml:space="preserve"> </w:t>
      </w:r>
      <w:proofErr w:type="spellStart"/>
      <w:r w:rsidR="00E84BDB" w:rsidRPr="00217E15">
        <w:rPr>
          <w:rFonts w:ascii="Times New Roman" w:hAnsi="Times New Roman" w:cs="Times New Roman"/>
        </w:rPr>
        <w:t>Okhupima</w:t>
      </w:r>
      <w:proofErr w:type="spellEnd"/>
      <w:r w:rsidR="00E84BDB" w:rsidRPr="00217E15">
        <w:rPr>
          <w:rFonts w:ascii="Times New Roman" w:hAnsi="Times New Roman" w:cs="Times New Roman"/>
        </w:rPr>
        <w:t xml:space="preserve"> </w:t>
      </w:r>
      <w:proofErr w:type="spellStart"/>
      <w:r w:rsidR="00E84BDB" w:rsidRPr="00217E15">
        <w:rPr>
          <w:rFonts w:ascii="Times New Roman" w:hAnsi="Times New Roman" w:cs="Times New Roman"/>
        </w:rPr>
        <w:t>Matokeo</w:t>
      </w:r>
      <w:proofErr w:type="spellEnd"/>
      <w:r w:rsidR="00E84BDB" w:rsidRPr="00217E15">
        <w:rPr>
          <w:rFonts w:ascii="Times New Roman" w:hAnsi="Times New Roman" w:cs="Times New Roman"/>
        </w:rPr>
        <w:t xml:space="preserve"> </w:t>
      </w:r>
      <w:proofErr w:type="spellStart"/>
      <w:r w:rsidR="00E84BDB" w:rsidRPr="00217E15">
        <w:rPr>
          <w:rFonts w:ascii="Times New Roman" w:hAnsi="Times New Roman" w:cs="Times New Roman"/>
        </w:rPr>
        <w:t>Murisafu</w:t>
      </w:r>
      <w:proofErr w:type="spellEnd"/>
      <w:r w:rsidR="000145C7" w:rsidRPr="00217E15">
        <w:rPr>
          <w:rFonts w:ascii="Times New Roman" w:hAnsi="Times New Roman" w:cs="Times New Roman"/>
        </w:rPr>
        <w:t xml:space="preserve"> </w:t>
      </w:r>
      <w:proofErr w:type="spellStart"/>
      <w:r w:rsidR="000145C7" w:rsidRPr="00217E15">
        <w:rPr>
          <w:rFonts w:ascii="Times New Roman" w:hAnsi="Times New Roman" w:cs="Times New Roman"/>
        </w:rPr>
        <w:t>mwa</w:t>
      </w:r>
      <w:proofErr w:type="spellEnd"/>
      <w:r w:rsidR="000145C7" w:rsidRPr="00217E15">
        <w:rPr>
          <w:rFonts w:ascii="Times New Roman" w:hAnsi="Times New Roman" w:cs="Times New Roman"/>
        </w:rPr>
        <w:t xml:space="preserve"> Kenya</w:t>
      </w:r>
      <w:r w:rsidR="00E84BDB" w:rsidRPr="00217E15">
        <w:rPr>
          <w:rFonts w:ascii="Times New Roman" w:hAnsi="Times New Roman" w:cs="Times New Roman"/>
        </w:rPr>
        <w:t xml:space="preserve"> </w:t>
      </w:r>
      <w:r w:rsidR="000145C7" w:rsidRPr="00217E15">
        <w:rPr>
          <w:rFonts w:ascii="Times New Roman" w:hAnsi="Times New Roman" w:cs="Times New Roman"/>
        </w:rPr>
        <w:t>(</w:t>
      </w:r>
      <w:proofErr w:type="spellStart"/>
      <w:r w:rsidR="000145C7" w:rsidRPr="00217E15">
        <w:rPr>
          <w:rFonts w:ascii="Times New Roman" w:hAnsi="Times New Roman" w:cs="Times New Roman"/>
        </w:rPr>
        <w:t>nomba</w:t>
      </w:r>
      <w:proofErr w:type="spellEnd"/>
      <w:r w:rsidR="000145C7" w:rsidRPr="00217E15">
        <w:rPr>
          <w:rFonts w:ascii="Times New Roman" w:hAnsi="Times New Roman" w:cs="Times New Roman"/>
        </w:rPr>
        <w:t xml:space="preserve"> </w:t>
      </w:r>
      <w:proofErr w:type="spellStart"/>
      <w:r w:rsidR="000145C7" w:rsidRPr="00217E15">
        <w:rPr>
          <w:rFonts w:ascii="Times New Roman" w:hAnsi="Times New Roman" w:cs="Times New Roman"/>
        </w:rPr>
        <w:t>Omuradi</w:t>
      </w:r>
      <w:proofErr w:type="spellEnd"/>
      <w:r w:rsidR="000145C7" w:rsidRPr="00217E15">
        <w:rPr>
          <w:rFonts w:ascii="Times New Roman" w:hAnsi="Times New Roman" w:cs="Times New Roman"/>
        </w:rPr>
        <w:t xml:space="preserve"> </w:t>
      </w:r>
      <w:proofErr w:type="spellStart"/>
      <w:r w:rsidR="000145C7" w:rsidRPr="00217E15">
        <w:rPr>
          <w:rFonts w:ascii="Times New Roman" w:hAnsi="Times New Roman" w:cs="Times New Roman"/>
        </w:rPr>
        <w:t>kwa</w:t>
      </w:r>
      <w:proofErr w:type="spellEnd"/>
      <w:r w:rsidR="000145C7" w:rsidRPr="00217E15">
        <w:rPr>
          <w:rFonts w:ascii="Times New Roman" w:hAnsi="Times New Roman" w:cs="Times New Roman"/>
        </w:rPr>
        <w:t xml:space="preserve"> </w:t>
      </w:r>
      <w:proofErr w:type="spellStart"/>
      <w:r w:rsidR="000145C7" w:rsidRPr="00217E15">
        <w:rPr>
          <w:rFonts w:ascii="Times New Roman" w:hAnsi="Times New Roman" w:cs="Times New Roman"/>
        </w:rPr>
        <w:t>Obulamu</w:t>
      </w:r>
      <w:proofErr w:type="spellEnd"/>
      <w:r w:rsidR="000145C7" w:rsidRPr="00217E15">
        <w:rPr>
          <w:rFonts w:ascii="Times New Roman" w:hAnsi="Times New Roman" w:cs="Times New Roman"/>
        </w:rPr>
        <w:t xml:space="preserve"> </w:t>
      </w:r>
      <w:proofErr w:type="spellStart"/>
      <w:r w:rsidR="00E84BDB" w:rsidRPr="00217E15">
        <w:rPr>
          <w:rFonts w:ascii="Times New Roman" w:hAnsi="Times New Roman" w:cs="Times New Roman"/>
        </w:rPr>
        <w:t>bwa</w:t>
      </w:r>
      <w:proofErr w:type="spellEnd"/>
      <w:r w:rsidR="00E84BDB" w:rsidRPr="00217E15">
        <w:rPr>
          <w:rFonts w:ascii="Times New Roman" w:hAnsi="Times New Roman" w:cs="Times New Roman"/>
        </w:rPr>
        <w:t xml:space="preserve"> </w:t>
      </w:r>
      <w:proofErr w:type="spellStart"/>
      <w:r w:rsidR="00E84BDB" w:rsidRPr="00217E15">
        <w:rPr>
          <w:rFonts w:ascii="Times New Roman" w:hAnsi="Times New Roman" w:cs="Times New Roman"/>
        </w:rPr>
        <w:t>B</w:t>
      </w:r>
      <w:r w:rsidR="000145C7" w:rsidRPr="00217E15">
        <w:rPr>
          <w:rFonts w:ascii="Times New Roman" w:hAnsi="Times New Roman" w:cs="Times New Roman"/>
        </w:rPr>
        <w:t>ana</w:t>
      </w:r>
      <w:proofErr w:type="spellEnd"/>
      <w:r w:rsidR="000145C7" w:rsidRPr="00217E15">
        <w:rPr>
          <w:rFonts w:ascii="Times New Roman" w:hAnsi="Times New Roman" w:cs="Times New Roman"/>
        </w:rPr>
        <w:t>).</w:t>
      </w:r>
    </w:p>
    <w:p w14:paraId="01BECF60" w14:textId="77777777" w:rsidR="00217E15" w:rsidRPr="00217E15" w:rsidRDefault="00217E15" w:rsidP="005A201D">
      <w:pPr>
        <w:spacing w:after="0"/>
        <w:jc w:val="both"/>
        <w:rPr>
          <w:rFonts w:ascii="Times New Roman" w:eastAsia="Calibri" w:hAnsi="Times New Roman" w:cs="Times New Roman"/>
        </w:rPr>
      </w:pPr>
    </w:p>
    <w:p w14:paraId="6228E9B0" w14:textId="0076628D" w:rsidR="00652F58" w:rsidRPr="00217E15" w:rsidRDefault="00B35D8C" w:rsidP="005A201D">
      <w:pPr>
        <w:spacing w:after="0"/>
        <w:rPr>
          <w:rFonts w:ascii="Times New Roman" w:hAnsi="Times New Roman" w:cs="Times New Roman"/>
          <w:b/>
        </w:rPr>
      </w:pPr>
      <w:proofErr w:type="spellStart"/>
      <w:r w:rsidRPr="00217E15">
        <w:rPr>
          <w:rFonts w:ascii="Times New Roman" w:hAnsi="Times New Roman" w:cs="Times New Roman"/>
          <w:b/>
        </w:rPr>
        <w:t>Okhwebula</w:t>
      </w:r>
      <w:proofErr w:type="spellEnd"/>
      <w:r w:rsidR="00C63A85" w:rsidRPr="00217E15">
        <w:rPr>
          <w:rFonts w:ascii="Times New Roman" w:hAnsi="Times New Roman" w:cs="Times New Roman"/>
          <w:b/>
        </w:rPr>
        <w:t xml:space="preserve"> </w:t>
      </w:r>
    </w:p>
    <w:p w14:paraId="1319605F" w14:textId="05A53620" w:rsidR="00E84BDB" w:rsidRDefault="00E84BDB" w:rsidP="005A201D">
      <w:pPr>
        <w:spacing w:after="0"/>
        <w:rPr>
          <w:rFonts w:ascii="Times New Roman" w:eastAsia="Calibri" w:hAnsi="Times New Roman" w:cs="Times New Roman"/>
        </w:rPr>
      </w:pPr>
      <w:proofErr w:type="spellStart"/>
      <w:r w:rsidRPr="00217E15">
        <w:rPr>
          <w:rFonts w:ascii="Times New Roman" w:eastAsia="Calibri" w:hAnsi="Times New Roman" w:cs="Times New Roman"/>
        </w:rPr>
        <w:t>Elira</w:t>
      </w:r>
      <w:proofErr w:type="spellEnd"/>
      <w:r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Pr="00217E15">
        <w:rPr>
          <w:rFonts w:ascii="Times New Roman" w:eastAsia="Calibri" w:hAnsi="Times New Roman" w:cs="Times New Roman"/>
        </w:rPr>
        <w:t>Lianje</w:t>
      </w:r>
      <w:proofErr w:type="spellEnd"/>
      <w:r w:rsidRPr="00217E15">
        <w:rPr>
          <w:rFonts w:ascii="Times New Roman" w:eastAsia="Calibri" w:hAnsi="Times New Roman" w:cs="Times New Roman"/>
        </w:rPr>
        <w:t xml:space="preserve"> </w:t>
      </w:r>
      <w:proofErr w:type="spellStart"/>
      <w:proofErr w:type="gramStart"/>
      <w:r w:rsidRPr="00217E15">
        <w:rPr>
          <w:rFonts w:ascii="Times New Roman" w:eastAsia="Calibri" w:hAnsi="Times New Roman" w:cs="Times New Roman"/>
        </w:rPr>
        <w:t>ni</w:t>
      </w:r>
      <w:proofErr w:type="spellEnd"/>
      <w:proofErr w:type="gramEnd"/>
      <w:r w:rsidRPr="00217E15">
        <w:rPr>
          <w:rFonts w:ascii="Times New Roman" w:eastAsia="Calibri" w:hAnsi="Times New Roman" w:cs="Times New Roman"/>
        </w:rPr>
        <w:t xml:space="preserve"> ______________, [</w:t>
      </w:r>
      <w:proofErr w:type="spellStart"/>
      <w:r w:rsidR="00E605BF" w:rsidRPr="00217E15">
        <w:rPr>
          <w:rFonts w:ascii="Times New Roman" w:eastAsia="Calibri" w:hAnsi="Times New Roman" w:cs="Times New Roman"/>
          <w:i/>
        </w:rPr>
        <w:t>Elira</w:t>
      </w:r>
      <w:proofErr w:type="spellEnd"/>
      <w:r w:rsidRPr="00217E15">
        <w:rPr>
          <w:rFonts w:ascii="Times New Roman" w:eastAsia="Calibri" w:hAnsi="Times New Roman" w:cs="Times New Roman"/>
        </w:rPr>
        <w:t xml:space="preserve">], </w:t>
      </w:r>
      <w:proofErr w:type="spellStart"/>
      <w:r w:rsidRPr="00217E15">
        <w:rPr>
          <w:rFonts w:ascii="Times New Roman" w:eastAsia="Calibri" w:hAnsi="Times New Roman" w:cs="Times New Roman"/>
        </w:rPr>
        <w:t>khurula</w:t>
      </w:r>
      <w:proofErr w:type="spellEnd"/>
      <w:r w:rsidRPr="00217E15">
        <w:rPr>
          <w:rFonts w:ascii="Times New Roman" w:eastAsia="Calibri" w:hAnsi="Times New Roman" w:cs="Times New Roman"/>
        </w:rPr>
        <w:t xml:space="preserve"> Innovations for Poverty Action (IPA) </w:t>
      </w:r>
      <w:proofErr w:type="spellStart"/>
      <w:r w:rsidRPr="00217E15">
        <w:rPr>
          <w:rFonts w:ascii="Times New Roman" w:eastAsia="Calibri" w:hAnsi="Times New Roman" w:cs="Times New Roman"/>
        </w:rPr>
        <w:t>kuli</w:t>
      </w:r>
      <w:proofErr w:type="spellEnd"/>
      <w:r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Pr="00217E15">
        <w:rPr>
          <w:rFonts w:ascii="Times New Roman" w:eastAsia="Calibri" w:hAnsi="Times New Roman" w:cs="Times New Roman"/>
        </w:rPr>
        <w:t>mutsitauni</w:t>
      </w:r>
      <w:proofErr w:type="spellEnd"/>
      <w:r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Pr="00217E15">
        <w:rPr>
          <w:rFonts w:ascii="Times New Roman" w:eastAsia="Calibri" w:hAnsi="Times New Roman" w:cs="Times New Roman"/>
        </w:rPr>
        <w:t>tsia</w:t>
      </w:r>
      <w:proofErr w:type="spellEnd"/>
      <w:r w:rsidRPr="00217E15">
        <w:rPr>
          <w:rFonts w:ascii="Times New Roman" w:eastAsia="Calibri" w:hAnsi="Times New Roman" w:cs="Times New Roman"/>
        </w:rPr>
        <w:t xml:space="preserve"> [</w:t>
      </w:r>
      <w:r w:rsidR="00E55C61" w:rsidRPr="00217E15">
        <w:rPr>
          <w:rFonts w:ascii="Times New Roman" w:eastAsia="Calibri" w:hAnsi="Times New Roman" w:cs="Times New Roman"/>
        </w:rPr>
        <w:t>KAKAMEGA</w:t>
      </w:r>
      <w:r w:rsidR="0003537F"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="0003537F" w:rsidRPr="00217E15">
        <w:rPr>
          <w:rFonts w:ascii="Times New Roman" w:eastAsia="Calibri" w:hAnsi="Times New Roman" w:cs="Times New Roman"/>
        </w:rPr>
        <w:t>ne</w:t>
      </w:r>
      <w:r w:rsidRPr="00217E15">
        <w:rPr>
          <w:rFonts w:ascii="Times New Roman" w:eastAsia="Calibri" w:hAnsi="Times New Roman" w:cs="Times New Roman"/>
        </w:rPr>
        <w:t>nde</w:t>
      </w:r>
      <w:proofErr w:type="spellEnd"/>
      <w:r w:rsidRPr="00217E15">
        <w:rPr>
          <w:rFonts w:ascii="Times New Roman" w:eastAsia="Calibri" w:hAnsi="Times New Roman" w:cs="Times New Roman"/>
        </w:rPr>
        <w:t xml:space="preserve"> </w:t>
      </w:r>
      <w:r w:rsidR="00E55C61" w:rsidRPr="00217E15">
        <w:rPr>
          <w:rFonts w:ascii="Times New Roman" w:eastAsia="Calibri" w:hAnsi="Times New Roman" w:cs="Times New Roman"/>
        </w:rPr>
        <w:t>BUNGOMA</w:t>
      </w:r>
      <w:r w:rsidRPr="00217E15">
        <w:rPr>
          <w:rFonts w:ascii="Times New Roman" w:eastAsia="Calibri" w:hAnsi="Times New Roman" w:cs="Times New Roman"/>
        </w:rPr>
        <w:t xml:space="preserve">]. </w:t>
      </w:r>
      <w:proofErr w:type="spellStart"/>
      <w:r w:rsidR="006776EB">
        <w:rPr>
          <w:rFonts w:ascii="Times New Roman" w:eastAsia="Calibri" w:hAnsi="Times New Roman" w:cs="Times New Roman"/>
        </w:rPr>
        <w:t>Ekholanga</w:t>
      </w:r>
      <w:proofErr w:type="spellEnd"/>
      <w:r w:rsidR="006776EB">
        <w:rPr>
          <w:rFonts w:ascii="Times New Roman" w:eastAsia="Calibri" w:hAnsi="Times New Roman" w:cs="Times New Roman"/>
        </w:rPr>
        <w:t xml:space="preserve"> </w:t>
      </w:r>
      <w:proofErr w:type="spellStart"/>
      <w:r w:rsidR="006776EB">
        <w:rPr>
          <w:rFonts w:ascii="Times New Roman" w:eastAsia="Calibri" w:hAnsi="Times New Roman" w:cs="Times New Roman"/>
        </w:rPr>
        <w:t>emilimo</w:t>
      </w:r>
      <w:proofErr w:type="spellEnd"/>
      <w:r w:rsidR="006776EB">
        <w:rPr>
          <w:rFonts w:ascii="Times New Roman" w:eastAsia="Calibri" w:hAnsi="Times New Roman" w:cs="Times New Roman"/>
        </w:rPr>
        <w:t xml:space="preserve"> </w:t>
      </w:r>
      <w:proofErr w:type="spellStart"/>
      <w:r w:rsidR="006776EB">
        <w:rPr>
          <w:rFonts w:ascii="Times New Roman" w:eastAsia="Calibri" w:hAnsi="Times New Roman" w:cs="Times New Roman"/>
        </w:rPr>
        <w:t>nende</w:t>
      </w:r>
      <w:proofErr w:type="spellEnd"/>
      <w:r w:rsidR="006776EB">
        <w:rPr>
          <w:rFonts w:ascii="Times New Roman" w:eastAsia="Calibri" w:hAnsi="Times New Roman" w:cs="Times New Roman"/>
        </w:rPr>
        <w:t xml:space="preserve"> Clair Null </w:t>
      </w:r>
      <w:proofErr w:type="spellStart"/>
      <w:r w:rsidR="006776EB">
        <w:rPr>
          <w:rFonts w:ascii="Times New Roman" w:eastAsia="Calibri" w:hAnsi="Times New Roman" w:cs="Times New Roman"/>
        </w:rPr>
        <w:t>okhurula</w:t>
      </w:r>
      <w:proofErr w:type="spellEnd"/>
      <w:r w:rsidR="006776EB">
        <w:rPr>
          <w:rFonts w:ascii="Times New Roman" w:eastAsia="Calibri" w:hAnsi="Times New Roman" w:cs="Times New Roman"/>
        </w:rPr>
        <w:t xml:space="preserve"> mu Innovations for Poverty Action mu United States. </w:t>
      </w:r>
      <w:proofErr w:type="spellStart"/>
      <w:r w:rsidR="0083259F" w:rsidRPr="00217E15">
        <w:rPr>
          <w:rFonts w:ascii="Times New Roman" w:eastAsia="Calibri" w:hAnsi="Times New Roman" w:cs="Times New Roman"/>
        </w:rPr>
        <w:t>Emba</w:t>
      </w:r>
      <w:r w:rsidR="0003537F" w:rsidRPr="00217E15">
        <w:rPr>
          <w:rFonts w:ascii="Times New Roman" w:eastAsia="Calibri" w:hAnsi="Times New Roman" w:cs="Times New Roman"/>
        </w:rPr>
        <w:t>n</w:t>
      </w:r>
      <w:r w:rsidR="0083259F" w:rsidRPr="00217E15">
        <w:rPr>
          <w:rFonts w:ascii="Times New Roman" w:eastAsia="Calibri" w:hAnsi="Times New Roman" w:cs="Times New Roman"/>
        </w:rPr>
        <w:t>ga</w:t>
      </w:r>
      <w:r w:rsidR="0003537F" w:rsidRPr="00217E15">
        <w:rPr>
          <w:rFonts w:ascii="Times New Roman" w:eastAsia="Calibri" w:hAnsi="Times New Roman" w:cs="Times New Roman"/>
        </w:rPr>
        <w:t>n</w:t>
      </w:r>
      <w:r w:rsidR="0083259F" w:rsidRPr="00217E15">
        <w:rPr>
          <w:rFonts w:ascii="Times New Roman" w:eastAsia="Calibri" w:hAnsi="Times New Roman" w:cs="Times New Roman"/>
        </w:rPr>
        <w:t>ga</w:t>
      </w:r>
      <w:proofErr w:type="spellEnd"/>
      <w:r w:rsidR="0083259F" w:rsidRPr="00217E15">
        <w:rPr>
          <w:rFonts w:ascii="Times New Roman" w:eastAsia="Calibri" w:hAnsi="Times New Roman" w:cs="Times New Roman"/>
        </w:rPr>
        <w:t xml:space="preserve"> [</w:t>
      </w:r>
      <w:proofErr w:type="spellStart"/>
      <w:r w:rsidR="0083259F" w:rsidRPr="00217E15">
        <w:rPr>
          <w:rFonts w:ascii="Times New Roman" w:eastAsia="Calibri" w:hAnsi="Times New Roman" w:cs="Times New Roman"/>
          <w:i/>
        </w:rPr>
        <w:t>Khupa</w:t>
      </w:r>
      <w:r w:rsidR="0003537F" w:rsidRPr="00217E15">
        <w:rPr>
          <w:rFonts w:ascii="Times New Roman" w:eastAsia="Calibri" w:hAnsi="Times New Roman" w:cs="Times New Roman"/>
          <w:i/>
        </w:rPr>
        <w:t>n</w:t>
      </w:r>
      <w:r w:rsidR="0083259F" w:rsidRPr="00217E15">
        <w:rPr>
          <w:rFonts w:ascii="Times New Roman" w:eastAsia="Calibri" w:hAnsi="Times New Roman" w:cs="Times New Roman"/>
          <w:i/>
        </w:rPr>
        <w:t>ga</w:t>
      </w:r>
      <w:r w:rsidR="0003537F" w:rsidRPr="00217E15">
        <w:rPr>
          <w:rFonts w:ascii="Times New Roman" w:eastAsia="Calibri" w:hAnsi="Times New Roman" w:cs="Times New Roman"/>
          <w:i/>
        </w:rPr>
        <w:t>n</w:t>
      </w:r>
      <w:r w:rsidR="0083259F" w:rsidRPr="00217E15">
        <w:rPr>
          <w:rFonts w:ascii="Times New Roman" w:eastAsia="Calibri" w:hAnsi="Times New Roman" w:cs="Times New Roman"/>
          <w:i/>
        </w:rPr>
        <w:t>gaa</w:t>
      </w:r>
      <w:proofErr w:type="spellEnd"/>
      <w:r w:rsidR="0083259F" w:rsidRPr="00217E15">
        <w:rPr>
          <w:rFonts w:ascii="Times New Roman" w:eastAsia="Calibri" w:hAnsi="Times New Roman" w:cs="Times New Roman"/>
        </w:rPr>
        <w:t>]</w:t>
      </w:r>
      <w:r w:rsidR="0003537F"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="0003537F" w:rsidRPr="00217E15">
        <w:rPr>
          <w:rFonts w:ascii="Times New Roman" w:eastAsia="Calibri" w:hAnsi="Times New Roman" w:cs="Times New Roman"/>
        </w:rPr>
        <w:t>okhwitsa</w:t>
      </w:r>
      <w:proofErr w:type="spellEnd"/>
      <w:r w:rsidR="0003537F"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="0003537F" w:rsidRPr="00217E15">
        <w:rPr>
          <w:rFonts w:ascii="Times New Roman" w:eastAsia="Calibri" w:hAnsi="Times New Roman" w:cs="Times New Roman"/>
        </w:rPr>
        <w:t>okhulonderera</w:t>
      </w:r>
      <w:proofErr w:type="spellEnd"/>
      <w:r w:rsidR="0003537F"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="0003537F" w:rsidRPr="00217E15">
        <w:rPr>
          <w:rFonts w:ascii="Times New Roman" w:eastAsia="Calibri" w:hAnsi="Times New Roman" w:cs="Times New Roman"/>
        </w:rPr>
        <w:t>khu</w:t>
      </w:r>
      <w:proofErr w:type="spellEnd"/>
      <w:r w:rsidR="0003537F"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="0003537F" w:rsidRPr="00217E15">
        <w:rPr>
          <w:rFonts w:ascii="Times New Roman" w:eastAsia="Calibri" w:hAnsi="Times New Roman" w:cs="Times New Roman"/>
        </w:rPr>
        <w:t>mkanda</w:t>
      </w:r>
      <w:proofErr w:type="spellEnd"/>
      <w:r w:rsidR="0083259F"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="0083259F" w:rsidRPr="00217E15">
        <w:rPr>
          <w:rFonts w:ascii="Times New Roman" w:eastAsia="Calibri" w:hAnsi="Times New Roman" w:cs="Times New Roman"/>
        </w:rPr>
        <w:t>kwefu</w:t>
      </w:r>
      <w:proofErr w:type="spellEnd"/>
      <w:r w:rsidR="0083259F"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="0083259F" w:rsidRPr="00217E15">
        <w:rPr>
          <w:rFonts w:ascii="Times New Roman" w:eastAsia="Calibri" w:hAnsi="Times New Roman" w:cs="Times New Roman"/>
        </w:rPr>
        <w:t>kwo</w:t>
      </w:r>
      <w:proofErr w:type="spellEnd"/>
      <w:r w:rsidR="0083259F"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="0083259F" w:rsidRPr="00217E15">
        <w:rPr>
          <w:rFonts w:ascii="Times New Roman" w:eastAsia="Calibri" w:hAnsi="Times New Roman" w:cs="Times New Roman"/>
        </w:rPr>
        <w:t>okhukhabirisia</w:t>
      </w:r>
      <w:proofErr w:type="spellEnd"/>
      <w:r w:rsidR="0083259F" w:rsidRPr="00217E15">
        <w:rPr>
          <w:rFonts w:ascii="Times New Roman" w:eastAsia="Calibri" w:hAnsi="Times New Roman" w:cs="Times New Roman"/>
        </w:rPr>
        <w:t xml:space="preserve">, </w:t>
      </w:r>
      <w:proofErr w:type="spellStart"/>
      <w:r w:rsidR="0083259F" w:rsidRPr="00217E15">
        <w:rPr>
          <w:rFonts w:ascii="Times New Roman" w:eastAsia="Calibri" w:hAnsi="Times New Roman" w:cs="Times New Roman"/>
        </w:rPr>
        <w:t>nokwa</w:t>
      </w:r>
      <w:proofErr w:type="spellEnd"/>
      <w:r w:rsidR="0083259F"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="0083259F" w:rsidRPr="00217E15">
        <w:rPr>
          <w:rFonts w:ascii="Times New Roman" w:eastAsia="Calibri" w:hAnsi="Times New Roman" w:cs="Times New Roman"/>
        </w:rPr>
        <w:t>emulanjire</w:t>
      </w:r>
      <w:proofErr w:type="spellEnd"/>
      <w:r w:rsidR="0083259F"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="0003537F" w:rsidRPr="00217E15">
        <w:rPr>
          <w:rFonts w:ascii="Times New Roman" w:eastAsia="Calibri" w:hAnsi="Times New Roman" w:cs="Times New Roman"/>
        </w:rPr>
        <w:t>ano</w:t>
      </w:r>
      <w:proofErr w:type="spellEnd"/>
      <w:r w:rsidR="0003537F" w:rsidRPr="00217E15">
        <w:rPr>
          <w:rFonts w:ascii="Times New Roman" w:eastAsia="Calibri" w:hAnsi="Times New Roman" w:cs="Times New Roman"/>
        </w:rPr>
        <w:t xml:space="preserve">. </w:t>
      </w:r>
    </w:p>
    <w:p w14:paraId="72B812EC" w14:textId="77777777" w:rsidR="00217E15" w:rsidRDefault="00217E15" w:rsidP="005A201D">
      <w:pPr>
        <w:spacing w:after="0"/>
        <w:rPr>
          <w:rFonts w:ascii="Times New Roman" w:eastAsia="Calibri" w:hAnsi="Times New Roman" w:cs="Times New Roman"/>
        </w:rPr>
      </w:pPr>
    </w:p>
    <w:p w14:paraId="0E68ED29" w14:textId="75AF6700" w:rsidR="0008367B" w:rsidRPr="00CB77A9" w:rsidRDefault="007618AD" w:rsidP="00CB77A9">
      <w:pPr>
        <w:rPr>
          <w:i/>
        </w:rPr>
      </w:pPr>
      <w:proofErr w:type="spellStart"/>
      <w:r>
        <w:rPr>
          <w:rFonts w:ascii="Times New Roman" w:hAnsi="Times New Roman" w:cs="Times New Roman"/>
        </w:rPr>
        <w:t>Khukhusayanga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witse</w:t>
      </w:r>
      <w:proofErr w:type="spellEnd"/>
      <w:r>
        <w:rPr>
          <w:rFonts w:ascii="Times New Roman" w:hAnsi="Times New Roman" w:cs="Times New Roman"/>
        </w:rPr>
        <w:t xml:space="preserve"> mu </w:t>
      </w:r>
      <w:proofErr w:type="spellStart"/>
      <w:r>
        <w:rPr>
          <w:rFonts w:ascii="Times New Roman" w:hAnsi="Times New Roman" w:cs="Times New Roman"/>
        </w:rPr>
        <w:t>ameko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kano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shichira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ori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 w:rsidR="00CB77A9">
        <w:rPr>
          <w:rFonts w:ascii="Times New Roman" w:hAnsi="Times New Roman"/>
        </w:rPr>
        <w:t>omwana</w:t>
      </w:r>
      <w:proofErr w:type="spellEnd"/>
      <w:proofErr w:type="gramEnd"/>
      <w:r w:rsidR="00CB77A9">
        <w:rPr>
          <w:rFonts w:ascii="Times New Roman" w:hAnsi="Times New Roman"/>
        </w:rPr>
        <w:t xml:space="preserve"> </w:t>
      </w:r>
      <w:proofErr w:type="spellStart"/>
      <w:r w:rsidR="00CB77A9">
        <w:rPr>
          <w:rFonts w:ascii="Times New Roman" w:hAnsi="Times New Roman"/>
        </w:rPr>
        <w:t>ulihasi</w:t>
      </w:r>
      <w:proofErr w:type="spellEnd"/>
      <w:r w:rsidR="00CB77A9">
        <w:rPr>
          <w:rFonts w:ascii="Times New Roman" w:hAnsi="Times New Roman"/>
        </w:rPr>
        <w:t xml:space="preserve"> we </w:t>
      </w:r>
      <w:proofErr w:type="spellStart"/>
      <w:r w:rsidR="00CB77A9">
        <w:rPr>
          <w:rFonts w:ascii="Times New Roman" w:hAnsi="Times New Roman"/>
        </w:rPr>
        <w:t>mihika</w:t>
      </w:r>
      <w:proofErr w:type="spellEnd"/>
      <w:r w:rsidR="00CB77A9">
        <w:rPr>
          <w:rFonts w:ascii="Times New Roman" w:hAnsi="Times New Roman"/>
        </w:rPr>
        <w:t xml:space="preserve"> </w:t>
      </w:r>
      <w:proofErr w:type="spellStart"/>
      <w:r w:rsidR="00CB77A9">
        <w:rPr>
          <w:rFonts w:ascii="Times New Roman" w:hAnsi="Times New Roman"/>
        </w:rPr>
        <w:t>chirano</w:t>
      </w:r>
      <w:proofErr w:type="spellEnd"/>
      <w:r w:rsidR="00CB77A9">
        <w:rPr>
          <w:rFonts w:ascii="Times New Roman" w:hAnsi="Times New Roman"/>
        </w:rPr>
        <w:t xml:space="preserve"> </w:t>
      </w:r>
      <w:proofErr w:type="spellStart"/>
      <w:r w:rsidR="00CB77A9">
        <w:rPr>
          <w:rFonts w:ascii="Times New Roman" w:hAnsi="Times New Roman"/>
        </w:rPr>
        <w:t>owafwa</w:t>
      </w:r>
      <w:proofErr w:type="spellEnd"/>
      <w:r w:rsidR="00CB77A9">
        <w:rPr>
          <w:rFonts w:ascii="Times New Roman" w:hAnsi="Times New Roman"/>
        </w:rPr>
        <w:t xml:space="preserve"> mu </w:t>
      </w:r>
      <w:proofErr w:type="spellStart"/>
      <w:r w:rsidR="00CB77A9">
        <w:rPr>
          <w:rFonts w:ascii="Times New Roman" w:hAnsi="Times New Roman"/>
        </w:rPr>
        <w:t>inyumba</w:t>
      </w:r>
      <w:proofErr w:type="spellEnd"/>
      <w:r w:rsidR="00CB77A9">
        <w:rPr>
          <w:rFonts w:ascii="Times New Roman" w:hAnsi="Times New Roman"/>
        </w:rPr>
        <w:t xml:space="preserve"> yoyo mu </w:t>
      </w:r>
      <w:proofErr w:type="spellStart"/>
      <w:r w:rsidR="00CB77A9">
        <w:rPr>
          <w:rFonts w:ascii="Times New Roman" w:hAnsi="Times New Roman"/>
        </w:rPr>
        <w:t>miika</w:t>
      </w:r>
      <w:proofErr w:type="spellEnd"/>
      <w:r w:rsidR="00CB77A9">
        <w:rPr>
          <w:rFonts w:ascii="Times New Roman" w:hAnsi="Times New Roman"/>
        </w:rPr>
        <w:t xml:space="preserve"> </w:t>
      </w:r>
      <w:proofErr w:type="spellStart"/>
      <w:r w:rsidR="00CB77A9">
        <w:rPr>
          <w:rFonts w:ascii="Times New Roman" w:hAnsi="Times New Roman"/>
        </w:rPr>
        <w:t>chitaru</w:t>
      </w:r>
      <w:proofErr w:type="spellEnd"/>
      <w:r w:rsidR="00CB77A9">
        <w:rPr>
          <w:rFonts w:ascii="Times New Roman" w:hAnsi="Times New Roman"/>
        </w:rPr>
        <w:t xml:space="preserve"> chia </w:t>
      </w:r>
      <w:proofErr w:type="spellStart"/>
      <w:r w:rsidR="00CB77A9">
        <w:rPr>
          <w:rFonts w:ascii="Times New Roman" w:hAnsi="Times New Roman"/>
        </w:rPr>
        <w:t>vira</w:t>
      </w:r>
      <w:proofErr w:type="spellEnd"/>
      <w:r w:rsidR="00CB77A9">
        <w:rPr>
          <w:rFonts w:ascii="Times New Roman" w:hAnsi="Times New Roman"/>
        </w:rPr>
        <w:t>.</w:t>
      </w:r>
    </w:p>
    <w:p w14:paraId="7C26C55D" w14:textId="08398784" w:rsidR="00652F58" w:rsidRPr="00217E15" w:rsidRDefault="00C63A85" w:rsidP="005A201D">
      <w:pPr>
        <w:spacing w:after="0"/>
        <w:rPr>
          <w:rFonts w:ascii="Times New Roman" w:hAnsi="Times New Roman" w:cs="Times New Roman"/>
          <w:b/>
        </w:rPr>
      </w:pPr>
      <w:proofErr w:type="spellStart"/>
      <w:r w:rsidRPr="00217E15">
        <w:rPr>
          <w:rFonts w:ascii="Times New Roman" w:hAnsi="Times New Roman" w:cs="Times New Roman"/>
          <w:b/>
        </w:rPr>
        <w:t>Lichomo</w:t>
      </w:r>
      <w:proofErr w:type="spellEnd"/>
    </w:p>
    <w:p w14:paraId="6A5EECCC" w14:textId="0D7E6FD2" w:rsidR="0008367B" w:rsidRDefault="00227CBA" w:rsidP="005A201D">
      <w:pPr>
        <w:spacing w:after="0"/>
        <w:rPr>
          <w:rFonts w:ascii="Times New Roman" w:hAnsi="Times New Roman" w:cs="Times New Roman"/>
          <w:i/>
        </w:rPr>
      </w:pPr>
      <w:proofErr w:type="spellStart"/>
      <w:r w:rsidRPr="00217E15">
        <w:rPr>
          <w:rFonts w:ascii="Times New Roman" w:eastAsia="Calibri" w:hAnsi="Times New Roman" w:cs="Times New Roman"/>
        </w:rPr>
        <w:t>Eshifune</w:t>
      </w:r>
      <w:proofErr w:type="spellEnd"/>
      <w:r w:rsidR="002B2968"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Pr="00217E15">
        <w:rPr>
          <w:rFonts w:ascii="Times New Roman" w:eastAsia="Calibri" w:hAnsi="Times New Roman" w:cs="Times New Roman"/>
        </w:rPr>
        <w:t>shi</w:t>
      </w:r>
      <w:r w:rsidR="002B2968" w:rsidRPr="00217E15">
        <w:rPr>
          <w:rFonts w:ascii="Times New Roman" w:eastAsia="Calibri" w:hAnsi="Times New Roman" w:cs="Times New Roman"/>
        </w:rPr>
        <w:t>ya</w:t>
      </w:r>
      <w:proofErr w:type="spellEnd"/>
      <w:r w:rsidR="002B2968"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="002B2968" w:rsidRPr="00217E15">
        <w:rPr>
          <w:rFonts w:ascii="Times New Roman" w:eastAsia="Calibri" w:hAnsi="Times New Roman" w:cs="Times New Roman"/>
        </w:rPr>
        <w:t>elioko</w:t>
      </w:r>
      <w:proofErr w:type="spellEnd"/>
      <w:r w:rsidR="002B2968"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="002B2968" w:rsidRPr="00217E15">
        <w:rPr>
          <w:rFonts w:ascii="Times New Roman" w:eastAsia="Calibri" w:hAnsi="Times New Roman" w:cs="Times New Roman"/>
        </w:rPr>
        <w:t>lino</w:t>
      </w:r>
      <w:proofErr w:type="spellEnd"/>
      <w:r w:rsidR="002B2968" w:rsidRPr="00217E15">
        <w:rPr>
          <w:rFonts w:ascii="Times New Roman" w:eastAsia="Calibri" w:hAnsi="Times New Roman" w:cs="Times New Roman"/>
        </w:rPr>
        <w:t xml:space="preserve"> </w:t>
      </w:r>
      <w:proofErr w:type="spellStart"/>
      <w:proofErr w:type="gramStart"/>
      <w:r w:rsidR="002B2968" w:rsidRPr="00217E15">
        <w:rPr>
          <w:rFonts w:ascii="Times New Roman" w:eastAsia="Calibri" w:hAnsi="Times New Roman" w:cs="Times New Roman"/>
        </w:rPr>
        <w:t>ni</w:t>
      </w:r>
      <w:proofErr w:type="spellEnd"/>
      <w:proofErr w:type="gramEnd"/>
      <w:r w:rsidR="002B2968"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="00B14054" w:rsidRPr="00217E15">
        <w:rPr>
          <w:rFonts w:ascii="Times New Roman" w:eastAsia="Calibri" w:hAnsi="Times New Roman" w:cs="Times New Roman"/>
        </w:rPr>
        <w:t>okhuhabirisia</w:t>
      </w:r>
      <w:proofErr w:type="spellEnd"/>
      <w:r w:rsidR="00B14054"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="00B14054" w:rsidRPr="00217E15">
        <w:rPr>
          <w:rFonts w:ascii="Times New Roman" w:eastAsia="Calibri" w:hAnsi="Times New Roman" w:cs="Times New Roman"/>
        </w:rPr>
        <w:t>khu</w:t>
      </w:r>
      <w:proofErr w:type="spellEnd"/>
      <w:r w:rsidR="00B14054"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="00B14054" w:rsidRPr="00217E15">
        <w:rPr>
          <w:rFonts w:ascii="Times New Roman" w:eastAsia="Calibri" w:hAnsi="Times New Roman" w:cs="Times New Roman"/>
        </w:rPr>
        <w:t>obulamu</w:t>
      </w:r>
      <w:proofErr w:type="spellEnd"/>
      <w:r w:rsidR="00B14054"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="00B14054" w:rsidRPr="00217E15">
        <w:rPr>
          <w:rFonts w:ascii="Times New Roman" w:eastAsia="Calibri" w:hAnsi="Times New Roman" w:cs="Times New Roman"/>
        </w:rPr>
        <w:t>obwa</w:t>
      </w:r>
      <w:proofErr w:type="spellEnd"/>
      <w:r w:rsidR="00B14054"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="00B14054" w:rsidRPr="00217E15">
        <w:rPr>
          <w:rFonts w:ascii="Times New Roman" w:eastAsia="Calibri" w:hAnsi="Times New Roman" w:cs="Times New Roman"/>
        </w:rPr>
        <w:t>bana</w:t>
      </w:r>
      <w:proofErr w:type="spellEnd"/>
      <w:r w:rsidR="00B14054"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="00B14054" w:rsidRPr="00CB77A9">
        <w:rPr>
          <w:rFonts w:ascii="Times New Roman" w:eastAsia="Calibri" w:hAnsi="Times New Roman" w:cs="Times New Roman"/>
        </w:rPr>
        <w:t>khuluokhwenya</w:t>
      </w:r>
      <w:proofErr w:type="spellEnd"/>
      <w:r w:rsidR="00B14054" w:rsidRPr="00CB77A9">
        <w:rPr>
          <w:rFonts w:ascii="Times New Roman" w:eastAsia="Calibri" w:hAnsi="Times New Roman" w:cs="Times New Roman"/>
        </w:rPr>
        <w:t xml:space="preserve"> </w:t>
      </w:r>
      <w:proofErr w:type="spellStart"/>
      <w:r w:rsidR="00B14054" w:rsidRPr="00CB77A9">
        <w:rPr>
          <w:rFonts w:ascii="Times New Roman" w:eastAsia="Calibri" w:hAnsi="Times New Roman" w:cs="Times New Roman"/>
        </w:rPr>
        <w:t>okhumanya</w:t>
      </w:r>
      <w:proofErr w:type="spellEnd"/>
      <w:r w:rsidR="00B14054" w:rsidRPr="00CB77A9">
        <w:rPr>
          <w:rFonts w:ascii="Times New Roman" w:eastAsia="Calibri" w:hAnsi="Times New Roman" w:cs="Times New Roman"/>
        </w:rPr>
        <w:t xml:space="preserve"> </w:t>
      </w:r>
      <w:proofErr w:type="spellStart"/>
      <w:r w:rsidR="00B14054" w:rsidRPr="00CB77A9">
        <w:rPr>
          <w:rFonts w:ascii="Times New Roman" w:eastAsia="Calibri" w:hAnsi="Times New Roman" w:cs="Times New Roman"/>
        </w:rPr>
        <w:t>nga</w:t>
      </w:r>
      <w:proofErr w:type="spellEnd"/>
      <w:r w:rsidR="00B14054" w:rsidRPr="00CB77A9">
        <w:rPr>
          <w:rFonts w:ascii="Times New Roman" w:eastAsia="Calibri" w:hAnsi="Times New Roman" w:cs="Times New Roman"/>
        </w:rPr>
        <w:t xml:space="preserve"> </w:t>
      </w:r>
      <w:proofErr w:type="spellStart"/>
      <w:r w:rsidR="00B14054" w:rsidRPr="00CB77A9">
        <w:rPr>
          <w:rFonts w:ascii="Times New Roman" w:eastAsia="Calibri" w:hAnsi="Times New Roman" w:cs="Times New Roman"/>
        </w:rPr>
        <w:t>olwa</w:t>
      </w:r>
      <w:proofErr w:type="spellEnd"/>
      <w:r w:rsidR="00B14054" w:rsidRPr="00CB77A9">
        <w:rPr>
          <w:rFonts w:ascii="Times New Roman" w:eastAsia="Calibri" w:hAnsi="Times New Roman" w:cs="Times New Roman"/>
        </w:rPr>
        <w:t xml:space="preserve"> </w:t>
      </w:r>
      <w:proofErr w:type="spellStart"/>
      <w:r w:rsidR="00B14054" w:rsidRPr="00CB77A9">
        <w:rPr>
          <w:rFonts w:ascii="Times New Roman" w:eastAsia="Calibri" w:hAnsi="Times New Roman" w:cs="Times New Roman"/>
        </w:rPr>
        <w:t>ebindu</w:t>
      </w:r>
      <w:proofErr w:type="spellEnd"/>
      <w:r w:rsidR="00B14054" w:rsidRPr="00CB77A9">
        <w:rPr>
          <w:rFonts w:ascii="Times New Roman" w:eastAsia="Calibri" w:hAnsi="Times New Roman" w:cs="Times New Roman"/>
        </w:rPr>
        <w:t xml:space="preserve"> </w:t>
      </w:r>
      <w:proofErr w:type="spellStart"/>
      <w:r w:rsidR="00B14054" w:rsidRPr="00CB77A9">
        <w:rPr>
          <w:rFonts w:ascii="Times New Roman" w:eastAsia="Calibri" w:hAnsi="Times New Roman" w:cs="Times New Roman"/>
        </w:rPr>
        <w:t>abikhusialo</w:t>
      </w:r>
      <w:proofErr w:type="spellEnd"/>
      <w:r w:rsidR="00B14054" w:rsidRPr="00CB77A9">
        <w:rPr>
          <w:rFonts w:ascii="Times New Roman" w:eastAsia="Calibri" w:hAnsi="Times New Roman" w:cs="Times New Roman"/>
        </w:rPr>
        <w:t xml:space="preserve"> </w:t>
      </w:r>
      <w:proofErr w:type="spellStart"/>
      <w:r w:rsidR="00B14054" w:rsidRPr="00CB77A9">
        <w:rPr>
          <w:rFonts w:ascii="Times New Roman" w:eastAsia="Calibri" w:hAnsi="Times New Roman" w:cs="Times New Roman"/>
        </w:rPr>
        <w:t>khuno</w:t>
      </w:r>
      <w:proofErr w:type="spellEnd"/>
      <w:r w:rsidR="00B14054" w:rsidRPr="00CB77A9">
        <w:rPr>
          <w:rFonts w:ascii="Times New Roman" w:eastAsia="Calibri" w:hAnsi="Times New Roman" w:cs="Times New Roman"/>
        </w:rPr>
        <w:t xml:space="preserve"> </w:t>
      </w:r>
      <w:proofErr w:type="spellStart"/>
      <w:r w:rsidR="00B14054" w:rsidRPr="00CB77A9">
        <w:rPr>
          <w:rFonts w:ascii="Times New Roman" w:eastAsia="Calibri" w:hAnsi="Times New Roman" w:cs="Times New Roman"/>
        </w:rPr>
        <w:t>binyala</w:t>
      </w:r>
      <w:proofErr w:type="spellEnd"/>
      <w:r w:rsidR="00B14054" w:rsidRPr="00CB77A9">
        <w:rPr>
          <w:rFonts w:ascii="Times New Roman" w:eastAsia="Calibri" w:hAnsi="Times New Roman" w:cs="Times New Roman"/>
        </w:rPr>
        <w:t xml:space="preserve"> </w:t>
      </w:r>
      <w:proofErr w:type="spellStart"/>
      <w:r w:rsidR="00B14054" w:rsidRPr="00CB77A9">
        <w:rPr>
          <w:rFonts w:ascii="Times New Roman" w:eastAsia="Calibri" w:hAnsi="Times New Roman" w:cs="Times New Roman"/>
        </w:rPr>
        <w:t>okhunyasia</w:t>
      </w:r>
      <w:proofErr w:type="spellEnd"/>
      <w:r w:rsidR="00B14054" w:rsidRPr="00CB77A9">
        <w:rPr>
          <w:rFonts w:ascii="Times New Roman" w:eastAsia="Calibri" w:hAnsi="Times New Roman" w:cs="Times New Roman"/>
        </w:rPr>
        <w:t xml:space="preserve"> </w:t>
      </w:r>
      <w:proofErr w:type="spellStart"/>
      <w:r w:rsidR="00B14054" w:rsidRPr="00CB77A9">
        <w:rPr>
          <w:rFonts w:ascii="Times New Roman" w:eastAsia="Calibri" w:hAnsi="Times New Roman" w:cs="Times New Roman"/>
        </w:rPr>
        <w:t>okhukhula</w:t>
      </w:r>
      <w:proofErr w:type="spellEnd"/>
      <w:r w:rsidR="00B14054" w:rsidRPr="00CB77A9">
        <w:rPr>
          <w:rFonts w:ascii="Times New Roman" w:eastAsia="Calibri" w:hAnsi="Times New Roman" w:cs="Times New Roman"/>
        </w:rPr>
        <w:t xml:space="preserve"> </w:t>
      </w:r>
      <w:proofErr w:type="spellStart"/>
      <w:r w:rsidR="00B14054" w:rsidRPr="00CB77A9">
        <w:rPr>
          <w:rFonts w:ascii="Times New Roman" w:eastAsia="Calibri" w:hAnsi="Times New Roman" w:cs="Times New Roman"/>
        </w:rPr>
        <w:t>nende</w:t>
      </w:r>
      <w:proofErr w:type="spellEnd"/>
      <w:r w:rsidR="00B14054" w:rsidRPr="00CB77A9">
        <w:rPr>
          <w:rFonts w:ascii="Times New Roman" w:eastAsia="Calibri" w:hAnsi="Times New Roman" w:cs="Times New Roman"/>
        </w:rPr>
        <w:t xml:space="preserve"> </w:t>
      </w:r>
      <w:proofErr w:type="spellStart"/>
      <w:r w:rsidR="00B14054" w:rsidRPr="00CB77A9">
        <w:rPr>
          <w:rFonts w:ascii="Times New Roman" w:eastAsia="Calibri" w:hAnsi="Times New Roman" w:cs="Times New Roman"/>
        </w:rPr>
        <w:t>obulamu</w:t>
      </w:r>
      <w:proofErr w:type="spellEnd"/>
      <w:r w:rsidR="00B14054" w:rsidRPr="00CB77A9">
        <w:rPr>
          <w:rFonts w:ascii="Times New Roman" w:eastAsia="Calibri" w:hAnsi="Times New Roman" w:cs="Times New Roman"/>
        </w:rPr>
        <w:t xml:space="preserve"> </w:t>
      </w:r>
      <w:proofErr w:type="spellStart"/>
      <w:r w:rsidR="00B14054" w:rsidRPr="00CB77A9">
        <w:rPr>
          <w:rFonts w:ascii="Times New Roman" w:eastAsia="Calibri" w:hAnsi="Times New Roman" w:cs="Times New Roman"/>
        </w:rPr>
        <w:t>bwa</w:t>
      </w:r>
      <w:proofErr w:type="spellEnd"/>
      <w:r w:rsidR="00B14054" w:rsidRPr="00CB77A9">
        <w:rPr>
          <w:rFonts w:ascii="Times New Roman" w:eastAsia="Calibri" w:hAnsi="Times New Roman" w:cs="Times New Roman"/>
        </w:rPr>
        <w:t xml:space="preserve"> </w:t>
      </w:r>
      <w:proofErr w:type="spellStart"/>
      <w:r w:rsidR="00B14054" w:rsidRPr="00CB77A9">
        <w:rPr>
          <w:rFonts w:ascii="Times New Roman" w:eastAsia="Calibri" w:hAnsi="Times New Roman" w:cs="Times New Roman"/>
        </w:rPr>
        <w:t>bana</w:t>
      </w:r>
      <w:proofErr w:type="spellEnd"/>
      <w:r w:rsidR="00B14054" w:rsidRPr="00CB77A9">
        <w:rPr>
          <w:rFonts w:ascii="Times New Roman" w:eastAsia="Calibri" w:hAnsi="Times New Roman" w:cs="Times New Roman"/>
        </w:rPr>
        <w:t xml:space="preserve">. </w:t>
      </w:r>
      <w:proofErr w:type="spellStart"/>
      <w:proofErr w:type="gramStart"/>
      <w:r w:rsidR="00CB77A9" w:rsidRPr="00CB77A9">
        <w:rPr>
          <w:rFonts w:ascii="Times New Roman" w:hAnsi="Times New Roman" w:cs="Times New Roman"/>
        </w:rPr>
        <w:t>Khwenya</w:t>
      </w:r>
      <w:proofErr w:type="spellEnd"/>
      <w:r w:rsidR="00CB77A9" w:rsidRPr="00CB77A9">
        <w:rPr>
          <w:rFonts w:ascii="Times New Roman" w:hAnsi="Times New Roman" w:cs="Times New Roman"/>
        </w:rPr>
        <w:t xml:space="preserve">  </w:t>
      </w:r>
      <w:proofErr w:type="spellStart"/>
      <w:r w:rsidR="00CB77A9" w:rsidRPr="00CB77A9">
        <w:rPr>
          <w:rFonts w:ascii="Times New Roman" w:hAnsi="Times New Roman" w:cs="Times New Roman"/>
        </w:rPr>
        <w:t>okhumanya</w:t>
      </w:r>
      <w:proofErr w:type="spellEnd"/>
      <w:proofErr w:type="gramEnd"/>
      <w:r w:rsidR="00CB77A9" w:rsidRPr="00CB77A9">
        <w:rPr>
          <w:rFonts w:ascii="Times New Roman" w:hAnsi="Times New Roman" w:cs="Times New Roman"/>
        </w:rPr>
        <w:t xml:space="preserve"> </w:t>
      </w:r>
      <w:proofErr w:type="spellStart"/>
      <w:r w:rsidR="00CB77A9" w:rsidRPr="00CB77A9">
        <w:rPr>
          <w:rFonts w:ascii="Times New Roman" w:hAnsi="Times New Roman" w:cs="Times New Roman"/>
        </w:rPr>
        <w:t>mvurambi</w:t>
      </w:r>
      <w:proofErr w:type="spellEnd"/>
      <w:r w:rsidR="00CB77A9" w:rsidRPr="00CB77A9">
        <w:rPr>
          <w:rFonts w:ascii="Times New Roman" w:hAnsi="Times New Roman" w:cs="Times New Roman"/>
        </w:rPr>
        <w:t xml:space="preserve"> </w:t>
      </w:r>
      <w:proofErr w:type="spellStart"/>
      <w:r w:rsidR="00CB77A9" w:rsidRPr="00CB77A9">
        <w:rPr>
          <w:rFonts w:ascii="Times New Roman" w:hAnsi="Times New Roman" w:cs="Times New Roman"/>
        </w:rPr>
        <w:t>nga</w:t>
      </w:r>
      <w:proofErr w:type="spellEnd"/>
      <w:r w:rsidR="00CB77A9" w:rsidRPr="00CB77A9">
        <w:rPr>
          <w:rFonts w:ascii="Times New Roman" w:hAnsi="Times New Roman" w:cs="Times New Roman"/>
        </w:rPr>
        <w:t xml:space="preserve"> </w:t>
      </w:r>
      <w:proofErr w:type="spellStart"/>
      <w:r w:rsidR="00CB77A9" w:rsidRPr="00CB77A9">
        <w:rPr>
          <w:rFonts w:ascii="Times New Roman" w:hAnsi="Times New Roman" w:cs="Times New Roman"/>
        </w:rPr>
        <w:t>evindu</w:t>
      </w:r>
      <w:proofErr w:type="spellEnd"/>
      <w:r w:rsidR="00CB77A9" w:rsidRPr="00CB77A9">
        <w:rPr>
          <w:rFonts w:ascii="Times New Roman" w:hAnsi="Times New Roman" w:cs="Times New Roman"/>
        </w:rPr>
        <w:t xml:space="preserve"> vino </w:t>
      </w:r>
      <w:proofErr w:type="spellStart"/>
      <w:r w:rsidR="00CB77A9" w:rsidRPr="00CB77A9">
        <w:rPr>
          <w:rFonts w:ascii="Times New Roman" w:hAnsi="Times New Roman" w:cs="Times New Roman"/>
        </w:rPr>
        <w:t>vinyala</w:t>
      </w:r>
      <w:proofErr w:type="spellEnd"/>
      <w:r w:rsidR="00CB77A9" w:rsidRPr="00CB77A9">
        <w:rPr>
          <w:rFonts w:ascii="Times New Roman" w:hAnsi="Times New Roman" w:cs="Times New Roman"/>
        </w:rPr>
        <w:t xml:space="preserve"> </w:t>
      </w:r>
      <w:proofErr w:type="spellStart"/>
      <w:r w:rsidR="00CB77A9" w:rsidRPr="00CB77A9">
        <w:rPr>
          <w:rFonts w:ascii="Times New Roman" w:hAnsi="Times New Roman" w:cs="Times New Roman"/>
        </w:rPr>
        <w:t>okhunyasia</w:t>
      </w:r>
      <w:proofErr w:type="spellEnd"/>
      <w:r w:rsidR="00CB77A9" w:rsidRPr="00CB77A9">
        <w:rPr>
          <w:rFonts w:ascii="Times New Roman" w:hAnsi="Times New Roman" w:cs="Times New Roman"/>
        </w:rPr>
        <w:t xml:space="preserve"> </w:t>
      </w:r>
      <w:proofErr w:type="spellStart"/>
      <w:r w:rsidR="00CB77A9" w:rsidRPr="00CB77A9">
        <w:rPr>
          <w:rFonts w:ascii="Times New Roman" w:hAnsi="Times New Roman" w:cs="Times New Roman"/>
        </w:rPr>
        <w:t>noho</w:t>
      </w:r>
      <w:proofErr w:type="spellEnd"/>
      <w:r w:rsidR="00CB77A9" w:rsidRPr="00CB77A9">
        <w:rPr>
          <w:rFonts w:ascii="Times New Roman" w:hAnsi="Times New Roman" w:cs="Times New Roman"/>
        </w:rPr>
        <w:t xml:space="preserve"> </w:t>
      </w:r>
      <w:proofErr w:type="spellStart"/>
      <w:r w:rsidR="00CB77A9" w:rsidRPr="00CB77A9">
        <w:rPr>
          <w:rFonts w:ascii="Times New Roman" w:hAnsi="Times New Roman" w:cs="Times New Roman"/>
        </w:rPr>
        <w:t>okhuyeta</w:t>
      </w:r>
      <w:proofErr w:type="spellEnd"/>
      <w:r w:rsidR="00CB77A9" w:rsidRPr="00CB77A9">
        <w:rPr>
          <w:rFonts w:ascii="Times New Roman" w:hAnsi="Times New Roman" w:cs="Times New Roman"/>
        </w:rPr>
        <w:t xml:space="preserve"> </w:t>
      </w:r>
      <w:proofErr w:type="spellStart"/>
      <w:r w:rsidR="00CB77A9" w:rsidRPr="00CB77A9">
        <w:rPr>
          <w:rFonts w:ascii="Times New Roman" w:hAnsi="Times New Roman" w:cs="Times New Roman"/>
        </w:rPr>
        <w:t>okhukhula</w:t>
      </w:r>
      <w:proofErr w:type="spellEnd"/>
      <w:r w:rsidR="00CB77A9" w:rsidRPr="00CB77A9">
        <w:rPr>
          <w:rFonts w:ascii="Times New Roman" w:hAnsi="Times New Roman" w:cs="Times New Roman"/>
        </w:rPr>
        <w:t xml:space="preserve"> </w:t>
      </w:r>
      <w:proofErr w:type="spellStart"/>
      <w:r w:rsidR="00CB77A9" w:rsidRPr="00CB77A9">
        <w:rPr>
          <w:rFonts w:ascii="Times New Roman" w:hAnsi="Times New Roman" w:cs="Times New Roman"/>
        </w:rPr>
        <w:t>khwa</w:t>
      </w:r>
      <w:proofErr w:type="spellEnd"/>
      <w:r w:rsidR="00CB77A9" w:rsidRPr="00CB77A9">
        <w:rPr>
          <w:rFonts w:ascii="Times New Roman" w:hAnsi="Times New Roman" w:cs="Times New Roman"/>
        </w:rPr>
        <w:t xml:space="preserve"> </w:t>
      </w:r>
      <w:proofErr w:type="spellStart"/>
      <w:r w:rsidR="00CB77A9" w:rsidRPr="00CB77A9">
        <w:rPr>
          <w:rFonts w:ascii="Times New Roman" w:hAnsi="Times New Roman" w:cs="Times New Roman"/>
        </w:rPr>
        <w:t>omwana</w:t>
      </w:r>
      <w:proofErr w:type="spellEnd"/>
      <w:r w:rsidR="00CB77A9" w:rsidRPr="00CB77A9">
        <w:rPr>
          <w:rFonts w:ascii="Times New Roman" w:hAnsi="Times New Roman" w:cs="Times New Roman"/>
        </w:rPr>
        <w:t>.</w:t>
      </w:r>
    </w:p>
    <w:p w14:paraId="3EC9F735" w14:textId="77777777" w:rsidR="00217E15" w:rsidRPr="00217E15" w:rsidRDefault="00217E15" w:rsidP="005A201D">
      <w:pPr>
        <w:spacing w:after="0"/>
        <w:rPr>
          <w:rFonts w:ascii="Times New Roman" w:hAnsi="Times New Roman" w:cs="Times New Roman"/>
          <w:b/>
        </w:rPr>
      </w:pPr>
    </w:p>
    <w:p w14:paraId="3C7D6438" w14:textId="5672C6EE" w:rsidR="00E13E0C" w:rsidRPr="00217E15" w:rsidRDefault="00C63A85" w:rsidP="005A201D">
      <w:pPr>
        <w:spacing w:after="0"/>
        <w:rPr>
          <w:rFonts w:ascii="Times New Roman" w:hAnsi="Times New Roman" w:cs="Times New Roman"/>
          <w:b/>
        </w:rPr>
      </w:pPr>
      <w:proofErr w:type="spellStart"/>
      <w:r w:rsidRPr="00217E15">
        <w:rPr>
          <w:rFonts w:ascii="Times New Roman" w:hAnsi="Times New Roman" w:cs="Times New Roman"/>
          <w:b/>
        </w:rPr>
        <w:t>Tsinjira</w:t>
      </w:r>
      <w:proofErr w:type="spellEnd"/>
    </w:p>
    <w:p w14:paraId="56AF4312" w14:textId="7AAF1BEE" w:rsidR="0008367B" w:rsidRDefault="007618AD" w:rsidP="005A201D">
      <w:pPr>
        <w:spacing w:after="0"/>
        <w:rPr>
          <w:rFonts w:ascii="Times New Roman" w:eastAsia="Calibri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Kakhava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oleyama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khuva</w:t>
      </w:r>
      <w:proofErr w:type="spellEnd"/>
      <w:r>
        <w:rPr>
          <w:rFonts w:ascii="Times New Roman" w:hAnsi="Times New Roman" w:cs="Times New Roman"/>
        </w:rPr>
        <w:t xml:space="preserve"> mu </w:t>
      </w:r>
      <w:proofErr w:type="spellStart"/>
      <w:r>
        <w:rPr>
          <w:rFonts w:ascii="Times New Roman" w:hAnsi="Times New Roman" w:cs="Times New Roman"/>
        </w:rPr>
        <w:t>ameko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kano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olarevwa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okhukhola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akalondakho</w:t>
      </w:r>
      <w:proofErr w:type="spellEnd"/>
      <w:proofErr w:type="gramEnd"/>
      <w:r w:rsidR="005A201D">
        <w:rPr>
          <w:rFonts w:ascii="Times New Roman" w:hAnsi="Times New Roman" w:cs="Times New Roman"/>
        </w:rPr>
        <w:t xml:space="preserve">: </w:t>
      </w:r>
      <w:r w:rsidR="005440DC">
        <w:rPr>
          <w:rFonts w:ascii="Times New Roman" w:eastAsia="Calibri" w:hAnsi="Times New Roman" w:cs="Times New Roman"/>
        </w:rPr>
        <w:t xml:space="preserve"> </w:t>
      </w:r>
      <w:proofErr w:type="spellStart"/>
      <w:r w:rsidR="005440DC">
        <w:rPr>
          <w:rFonts w:ascii="Times New Roman" w:eastAsia="Calibri" w:hAnsi="Times New Roman" w:cs="Times New Roman"/>
        </w:rPr>
        <w:t>Khulanza</w:t>
      </w:r>
      <w:proofErr w:type="spellEnd"/>
      <w:r w:rsidR="005440DC">
        <w:rPr>
          <w:rFonts w:ascii="Times New Roman" w:eastAsia="Calibri" w:hAnsi="Times New Roman" w:cs="Times New Roman"/>
        </w:rPr>
        <w:t xml:space="preserve"> </w:t>
      </w:r>
      <w:proofErr w:type="spellStart"/>
      <w:r w:rsidR="005440DC">
        <w:rPr>
          <w:rFonts w:ascii="Times New Roman" w:eastAsia="Calibri" w:hAnsi="Times New Roman" w:cs="Times New Roman"/>
        </w:rPr>
        <w:t>khumanya</w:t>
      </w:r>
      <w:proofErr w:type="spellEnd"/>
      <w:r w:rsidR="005440DC">
        <w:rPr>
          <w:rFonts w:ascii="Times New Roman" w:eastAsia="Calibri" w:hAnsi="Times New Roman" w:cs="Times New Roman"/>
        </w:rPr>
        <w:t xml:space="preserve"> </w:t>
      </w:r>
      <w:proofErr w:type="spellStart"/>
      <w:r w:rsidR="005440DC">
        <w:rPr>
          <w:rFonts w:ascii="Times New Roman" w:eastAsia="Calibri" w:hAnsi="Times New Roman" w:cs="Times New Roman"/>
        </w:rPr>
        <w:t>ne</w:t>
      </w:r>
      <w:proofErr w:type="spellEnd"/>
      <w:r w:rsidR="005440DC">
        <w:rPr>
          <w:rFonts w:ascii="Times New Roman" w:eastAsia="Calibri" w:hAnsi="Times New Roman" w:cs="Times New Roman"/>
        </w:rPr>
        <w:t xml:space="preserve"> </w:t>
      </w:r>
      <w:proofErr w:type="spellStart"/>
      <w:r w:rsidR="005440DC">
        <w:rPr>
          <w:rFonts w:ascii="Times New Roman" w:eastAsia="Calibri" w:hAnsi="Times New Roman" w:cs="Times New Roman"/>
        </w:rPr>
        <w:t>mwana</w:t>
      </w:r>
      <w:proofErr w:type="spellEnd"/>
      <w:r w:rsidR="005440DC">
        <w:rPr>
          <w:rFonts w:ascii="Times New Roman" w:eastAsia="Calibri" w:hAnsi="Times New Roman" w:cs="Times New Roman"/>
        </w:rPr>
        <w:t xml:space="preserve"> </w:t>
      </w:r>
      <w:proofErr w:type="spellStart"/>
      <w:r w:rsidR="005440DC">
        <w:rPr>
          <w:rFonts w:ascii="Times New Roman" w:eastAsia="Calibri" w:hAnsi="Times New Roman" w:cs="Times New Roman"/>
        </w:rPr>
        <w:t>yafwa</w:t>
      </w:r>
      <w:proofErr w:type="spellEnd"/>
      <w:r w:rsidR="005440DC">
        <w:rPr>
          <w:rFonts w:ascii="Times New Roman" w:eastAsia="Calibri" w:hAnsi="Times New Roman" w:cs="Times New Roman"/>
        </w:rPr>
        <w:t xml:space="preserve"> </w:t>
      </w:r>
      <w:proofErr w:type="spellStart"/>
      <w:r w:rsidR="005440DC">
        <w:rPr>
          <w:rFonts w:ascii="Times New Roman" w:eastAsia="Calibri" w:hAnsi="Times New Roman" w:cs="Times New Roman"/>
        </w:rPr>
        <w:t>khu</w:t>
      </w:r>
      <w:proofErr w:type="spellEnd"/>
      <w:r w:rsidR="005440DC">
        <w:rPr>
          <w:rFonts w:ascii="Times New Roman" w:eastAsia="Calibri" w:hAnsi="Times New Roman" w:cs="Times New Roman"/>
        </w:rPr>
        <w:t xml:space="preserve"> </w:t>
      </w:r>
      <w:proofErr w:type="spellStart"/>
      <w:r w:rsidR="005440DC">
        <w:rPr>
          <w:rFonts w:ascii="Times New Roman" w:eastAsia="Calibri" w:hAnsi="Times New Roman" w:cs="Times New Roman"/>
        </w:rPr>
        <w:t>mika</w:t>
      </w:r>
      <w:proofErr w:type="spellEnd"/>
      <w:r w:rsidR="005440DC">
        <w:rPr>
          <w:rFonts w:ascii="Times New Roman" w:eastAsia="Calibri" w:hAnsi="Times New Roman" w:cs="Times New Roman"/>
        </w:rPr>
        <w:t xml:space="preserve"> </w:t>
      </w:r>
      <w:proofErr w:type="spellStart"/>
      <w:r w:rsidR="005440DC">
        <w:rPr>
          <w:rFonts w:ascii="Times New Roman" w:eastAsia="Calibri" w:hAnsi="Times New Roman" w:cs="Times New Roman"/>
        </w:rPr>
        <w:t>kitaru</w:t>
      </w:r>
      <w:proofErr w:type="spellEnd"/>
      <w:r w:rsidR="005440DC">
        <w:rPr>
          <w:rFonts w:ascii="Times New Roman" w:eastAsia="Calibri" w:hAnsi="Times New Roman" w:cs="Times New Roman"/>
        </w:rPr>
        <w:t xml:space="preserve"> </w:t>
      </w:r>
      <w:proofErr w:type="spellStart"/>
      <w:r w:rsidR="005440DC">
        <w:rPr>
          <w:rFonts w:ascii="Times New Roman" w:eastAsia="Calibri" w:hAnsi="Times New Roman" w:cs="Times New Roman"/>
        </w:rPr>
        <w:t>kiabira</w:t>
      </w:r>
      <w:proofErr w:type="spellEnd"/>
      <w:r w:rsidR="005440DC">
        <w:rPr>
          <w:rFonts w:ascii="Times New Roman" w:eastAsia="Calibri" w:hAnsi="Times New Roman" w:cs="Times New Roman"/>
        </w:rPr>
        <w:t xml:space="preserve">. </w:t>
      </w:r>
      <w:proofErr w:type="spellStart"/>
      <w:r w:rsidR="005440DC">
        <w:rPr>
          <w:rFonts w:ascii="Times New Roman" w:eastAsia="Calibri" w:hAnsi="Times New Roman" w:cs="Times New Roman"/>
        </w:rPr>
        <w:t>Khulakhureva</w:t>
      </w:r>
      <w:proofErr w:type="spellEnd"/>
      <w:r w:rsidR="005440DC">
        <w:rPr>
          <w:rFonts w:ascii="Times New Roman" w:eastAsia="Calibri" w:hAnsi="Times New Roman" w:cs="Times New Roman"/>
        </w:rPr>
        <w:t xml:space="preserve"> </w:t>
      </w:r>
      <w:proofErr w:type="spellStart"/>
      <w:r w:rsidR="005440DC">
        <w:rPr>
          <w:rFonts w:ascii="Times New Roman" w:eastAsia="Calibri" w:hAnsi="Times New Roman" w:cs="Times New Roman"/>
        </w:rPr>
        <w:t>marevo</w:t>
      </w:r>
      <w:proofErr w:type="spellEnd"/>
      <w:r w:rsidR="005440DC">
        <w:rPr>
          <w:rFonts w:ascii="Times New Roman" w:eastAsia="Calibri" w:hAnsi="Times New Roman" w:cs="Times New Roman"/>
        </w:rPr>
        <w:t xml:space="preserve"> </w:t>
      </w:r>
      <w:proofErr w:type="spellStart"/>
      <w:r w:rsidR="005440DC">
        <w:rPr>
          <w:rFonts w:ascii="Times New Roman" w:eastAsia="Calibri" w:hAnsi="Times New Roman" w:cs="Times New Roman"/>
        </w:rPr>
        <w:t>matiti</w:t>
      </w:r>
      <w:proofErr w:type="spellEnd"/>
      <w:r w:rsidR="005440DC">
        <w:rPr>
          <w:rFonts w:ascii="Times New Roman" w:eastAsia="Calibri" w:hAnsi="Times New Roman" w:cs="Times New Roman"/>
        </w:rPr>
        <w:t xml:space="preserve"> </w:t>
      </w:r>
      <w:proofErr w:type="spellStart"/>
      <w:r w:rsidR="005440DC">
        <w:rPr>
          <w:rFonts w:ascii="Times New Roman" w:eastAsia="Calibri" w:hAnsi="Times New Roman" w:cs="Times New Roman"/>
        </w:rPr>
        <w:t>khulondana</w:t>
      </w:r>
      <w:proofErr w:type="spellEnd"/>
      <w:r w:rsidR="005440DC">
        <w:rPr>
          <w:rFonts w:ascii="Times New Roman" w:eastAsia="Calibri" w:hAnsi="Times New Roman" w:cs="Times New Roman"/>
        </w:rPr>
        <w:t xml:space="preserve"> </w:t>
      </w:r>
      <w:proofErr w:type="spellStart"/>
      <w:r w:rsidR="005440DC">
        <w:rPr>
          <w:rFonts w:ascii="Times New Roman" w:eastAsia="Calibri" w:hAnsi="Times New Roman" w:cs="Times New Roman"/>
        </w:rPr>
        <w:t>nende</w:t>
      </w:r>
      <w:proofErr w:type="spellEnd"/>
      <w:r w:rsidR="005440DC">
        <w:rPr>
          <w:rFonts w:ascii="Times New Roman" w:eastAsia="Calibri" w:hAnsi="Times New Roman" w:cs="Times New Roman"/>
        </w:rPr>
        <w:t xml:space="preserve"> </w:t>
      </w:r>
      <w:proofErr w:type="spellStart"/>
      <w:r w:rsidR="005440DC">
        <w:rPr>
          <w:rFonts w:ascii="Times New Roman" w:eastAsia="Calibri" w:hAnsi="Times New Roman" w:cs="Times New Roman"/>
        </w:rPr>
        <w:t>lifwa</w:t>
      </w:r>
      <w:proofErr w:type="spellEnd"/>
      <w:r w:rsidR="005440DC">
        <w:rPr>
          <w:rFonts w:ascii="Times New Roman" w:eastAsia="Calibri" w:hAnsi="Times New Roman" w:cs="Times New Roman"/>
        </w:rPr>
        <w:t xml:space="preserve"> </w:t>
      </w:r>
      <w:proofErr w:type="spellStart"/>
      <w:r w:rsidR="005440DC">
        <w:rPr>
          <w:rFonts w:ascii="Times New Roman" w:eastAsia="Calibri" w:hAnsi="Times New Roman" w:cs="Times New Roman"/>
        </w:rPr>
        <w:t>lia</w:t>
      </w:r>
      <w:proofErr w:type="spellEnd"/>
      <w:r w:rsidR="005440DC">
        <w:rPr>
          <w:rFonts w:ascii="Times New Roman" w:eastAsia="Calibri" w:hAnsi="Times New Roman" w:cs="Times New Roman"/>
        </w:rPr>
        <w:t xml:space="preserve"> </w:t>
      </w:r>
      <w:proofErr w:type="spellStart"/>
      <w:r w:rsidR="005440DC">
        <w:rPr>
          <w:rFonts w:ascii="Times New Roman" w:eastAsia="Calibri" w:hAnsi="Times New Roman" w:cs="Times New Roman"/>
        </w:rPr>
        <w:t>mwana</w:t>
      </w:r>
      <w:proofErr w:type="spellEnd"/>
      <w:r w:rsidR="005440DC">
        <w:rPr>
          <w:rFonts w:ascii="Times New Roman" w:eastAsia="Calibri" w:hAnsi="Times New Roman" w:cs="Times New Roman"/>
        </w:rPr>
        <w:t xml:space="preserve"> </w:t>
      </w:r>
      <w:proofErr w:type="spellStart"/>
      <w:r w:rsidR="005440DC">
        <w:rPr>
          <w:rFonts w:ascii="Times New Roman" w:eastAsia="Calibri" w:hAnsi="Times New Roman" w:cs="Times New Roman"/>
        </w:rPr>
        <w:t>mwene</w:t>
      </w:r>
      <w:proofErr w:type="spellEnd"/>
      <w:r w:rsidR="005440DC">
        <w:rPr>
          <w:rFonts w:ascii="Times New Roman" w:eastAsia="Calibri" w:hAnsi="Times New Roman" w:cs="Times New Roman"/>
        </w:rPr>
        <w:t xml:space="preserve"> </w:t>
      </w:r>
      <w:proofErr w:type="spellStart"/>
      <w:r w:rsidR="005440DC">
        <w:rPr>
          <w:rFonts w:ascii="Times New Roman" w:eastAsia="Calibri" w:hAnsi="Times New Roman" w:cs="Times New Roman"/>
        </w:rPr>
        <w:t>khurukhonya</w:t>
      </w:r>
      <w:proofErr w:type="spellEnd"/>
      <w:r w:rsidR="005440DC">
        <w:rPr>
          <w:rFonts w:ascii="Times New Roman" w:eastAsia="Calibri" w:hAnsi="Times New Roman" w:cs="Times New Roman"/>
        </w:rPr>
        <w:t xml:space="preserve"> </w:t>
      </w:r>
      <w:proofErr w:type="spellStart"/>
      <w:r w:rsidR="005440DC">
        <w:rPr>
          <w:rFonts w:ascii="Times New Roman" w:eastAsia="Calibri" w:hAnsi="Times New Roman" w:cs="Times New Roman"/>
        </w:rPr>
        <w:t>khumanya</w:t>
      </w:r>
      <w:proofErr w:type="spellEnd"/>
      <w:r w:rsidR="005440DC">
        <w:rPr>
          <w:rFonts w:ascii="Times New Roman" w:eastAsia="Calibri" w:hAnsi="Times New Roman" w:cs="Times New Roman"/>
        </w:rPr>
        <w:t xml:space="preserve"> </w:t>
      </w:r>
      <w:proofErr w:type="spellStart"/>
      <w:r w:rsidR="005440DC">
        <w:rPr>
          <w:rFonts w:ascii="Times New Roman" w:eastAsia="Calibri" w:hAnsi="Times New Roman" w:cs="Times New Roman"/>
        </w:rPr>
        <w:t>vilai</w:t>
      </w:r>
      <w:proofErr w:type="spellEnd"/>
      <w:r w:rsidR="005440DC">
        <w:rPr>
          <w:rFonts w:ascii="Times New Roman" w:eastAsia="Calibri" w:hAnsi="Times New Roman" w:cs="Times New Roman"/>
        </w:rPr>
        <w:t xml:space="preserve"> </w:t>
      </w:r>
      <w:proofErr w:type="spellStart"/>
      <w:r w:rsidR="005440DC">
        <w:rPr>
          <w:rFonts w:ascii="Times New Roman" w:eastAsia="Calibri" w:hAnsi="Times New Roman" w:cs="Times New Roman"/>
        </w:rPr>
        <w:t>shakira</w:t>
      </w:r>
      <w:proofErr w:type="spellEnd"/>
      <w:r w:rsidR="005440DC">
        <w:rPr>
          <w:rFonts w:ascii="Times New Roman" w:eastAsia="Calibri" w:hAnsi="Times New Roman" w:cs="Times New Roman"/>
        </w:rPr>
        <w:t xml:space="preserve"> </w:t>
      </w:r>
      <w:proofErr w:type="spellStart"/>
      <w:r w:rsidR="005440DC">
        <w:rPr>
          <w:rFonts w:ascii="Times New Roman" w:eastAsia="Calibri" w:hAnsi="Times New Roman" w:cs="Times New Roman"/>
        </w:rPr>
        <w:t>nafwa</w:t>
      </w:r>
      <w:proofErr w:type="spellEnd"/>
      <w:r w:rsidR="005440DC">
        <w:rPr>
          <w:rFonts w:ascii="Times New Roman" w:eastAsia="Calibri" w:hAnsi="Times New Roman" w:cs="Times New Roman"/>
        </w:rPr>
        <w:t xml:space="preserve">. </w:t>
      </w:r>
      <w:proofErr w:type="spellStart"/>
      <w:r w:rsidR="005440DC">
        <w:rPr>
          <w:rFonts w:ascii="Times New Roman" w:eastAsia="Calibri" w:hAnsi="Times New Roman" w:cs="Times New Roman"/>
        </w:rPr>
        <w:t>Khukhola</w:t>
      </w:r>
      <w:proofErr w:type="spellEnd"/>
      <w:r w:rsidR="005440DC">
        <w:rPr>
          <w:rFonts w:ascii="Times New Roman" w:eastAsia="Calibri" w:hAnsi="Times New Roman" w:cs="Times New Roman"/>
        </w:rPr>
        <w:t xml:space="preserve"> </w:t>
      </w:r>
      <w:proofErr w:type="spellStart"/>
      <w:r w:rsidR="005440DC">
        <w:rPr>
          <w:rFonts w:ascii="Times New Roman" w:eastAsia="Calibri" w:hAnsi="Times New Roman" w:cs="Times New Roman"/>
        </w:rPr>
        <w:t>emirimo</w:t>
      </w:r>
      <w:proofErr w:type="spellEnd"/>
      <w:r w:rsidR="005440DC">
        <w:rPr>
          <w:rFonts w:ascii="Times New Roman" w:eastAsia="Calibri" w:hAnsi="Times New Roman" w:cs="Times New Roman"/>
        </w:rPr>
        <w:t xml:space="preserve"> </w:t>
      </w:r>
      <w:proofErr w:type="spellStart"/>
      <w:r w:rsidR="005440DC">
        <w:rPr>
          <w:rFonts w:ascii="Times New Roman" w:eastAsia="Calibri" w:hAnsi="Times New Roman" w:cs="Times New Roman"/>
        </w:rPr>
        <w:t>kino</w:t>
      </w:r>
      <w:proofErr w:type="spellEnd"/>
      <w:r w:rsidR="005440DC">
        <w:rPr>
          <w:rFonts w:ascii="Times New Roman" w:eastAsia="Calibri" w:hAnsi="Times New Roman" w:cs="Times New Roman"/>
        </w:rPr>
        <w:t xml:space="preserve"> </w:t>
      </w:r>
      <w:proofErr w:type="spellStart"/>
      <w:r w:rsidR="005440DC">
        <w:rPr>
          <w:rFonts w:ascii="Times New Roman" w:eastAsia="Calibri" w:hAnsi="Times New Roman" w:cs="Times New Roman"/>
        </w:rPr>
        <w:t>khulabhukula</w:t>
      </w:r>
      <w:proofErr w:type="spellEnd"/>
      <w:r w:rsidR="005440DC">
        <w:rPr>
          <w:rFonts w:ascii="Times New Roman" w:eastAsia="Calibri" w:hAnsi="Times New Roman" w:cs="Times New Roman"/>
        </w:rPr>
        <w:t xml:space="preserve"> </w:t>
      </w:r>
      <w:proofErr w:type="spellStart"/>
      <w:r w:rsidR="005440DC">
        <w:rPr>
          <w:rFonts w:ascii="Times New Roman" w:eastAsia="Calibri" w:hAnsi="Times New Roman" w:cs="Times New Roman"/>
        </w:rPr>
        <w:t>tsidakika</w:t>
      </w:r>
      <w:proofErr w:type="spellEnd"/>
      <w:r w:rsidR="005440DC">
        <w:rPr>
          <w:rFonts w:ascii="Times New Roman" w:eastAsia="Calibri" w:hAnsi="Times New Roman" w:cs="Times New Roman"/>
        </w:rPr>
        <w:t xml:space="preserve"> </w:t>
      </w:r>
      <w:proofErr w:type="spellStart"/>
      <w:r w:rsidR="005440DC">
        <w:rPr>
          <w:rFonts w:ascii="Times New Roman" w:eastAsia="Calibri" w:hAnsi="Times New Roman" w:cs="Times New Roman"/>
        </w:rPr>
        <w:t>makhumi</w:t>
      </w:r>
      <w:proofErr w:type="spellEnd"/>
      <w:r w:rsidR="005440DC">
        <w:rPr>
          <w:rFonts w:ascii="Times New Roman" w:eastAsia="Calibri" w:hAnsi="Times New Roman" w:cs="Times New Roman"/>
        </w:rPr>
        <w:t xml:space="preserve"> </w:t>
      </w:r>
      <w:proofErr w:type="spellStart"/>
      <w:r w:rsidR="005440DC">
        <w:rPr>
          <w:rFonts w:ascii="Times New Roman" w:eastAsia="Calibri" w:hAnsi="Times New Roman" w:cs="Times New Roman"/>
        </w:rPr>
        <w:t>kane</w:t>
      </w:r>
      <w:proofErr w:type="spellEnd"/>
      <w:r w:rsidR="005440DC">
        <w:rPr>
          <w:rFonts w:ascii="Times New Roman" w:eastAsia="Calibri" w:hAnsi="Times New Roman" w:cs="Times New Roman"/>
        </w:rPr>
        <w:t xml:space="preserve"> </w:t>
      </w:r>
      <w:proofErr w:type="spellStart"/>
      <w:r w:rsidR="005440DC">
        <w:rPr>
          <w:rFonts w:ascii="Times New Roman" w:eastAsia="Calibri" w:hAnsi="Times New Roman" w:cs="Times New Roman"/>
        </w:rPr>
        <w:t>nde</w:t>
      </w:r>
      <w:proofErr w:type="spellEnd"/>
      <w:r w:rsidR="005440DC">
        <w:rPr>
          <w:rFonts w:ascii="Times New Roman" w:eastAsia="Calibri" w:hAnsi="Times New Roman" w:cs="Times New Roman"/>
        </w:rPr>
        <w:t xml:space="preserve"> </w:t>
      </w:r>
      <w:proofErr w:type="spellStart"/>
      <w:r w:rsidR="005440DC">
        <w:rPr>
          <w:rFonts w:ascii="Times New Roman" w:eastAsia="Calibri" w:hAnsi="Times New Roman" w:cs="Times New Roman"/>
        </w:rPr>
        <w:t>tsirano</w:t>
      </w:r>
      <w:proofErr w:type="spellEnd"/>
      <w:r w:rsidR="005440DC">
        <w:rPr>
          <w:rFonts w:ascii="Times New Roman" w:eastAsia="Calibri" w:hAnsi="Times New Roman" w:cs="Times New Roman"/>
        </w:rPr>
        <w:t xml:space="preserve"> (45 minutes).</w:t>
      </w:r>
    </w:p>
    <w:p w14:paraId="2ACF80DC" w14:textId="77777777" w:rsidR="005440DC" w:rsidRPr="00217E15" w:rsidRDefault="005440DC" w:rsidP="005A201D">
      <w:pPr>
        <w:spacing w:after="0"/>
        <w:rPr>
          <w:rFonts w:ascii="Times New Roman" w:eastAsia="Calibri" w:hAnsi="Times New Roman" w:cs="Times New Roman"/>
        </w:rPr>
      </w:pPr>
    </w:p>
    <w:p w14:paraId="2D4F306B" w14:textId="60642F1C" w:rsidR="00617F04" w:rsidRPr="00217E15" w:rsidRDefault="00C63A85" w:rsidP="005A201D">
      <w:pPr>
        <w:spacing w:after="0"/>
        <w:rPr>
          <w:rFonts w:ascii="Times New Roman" w:hAnsi="Times New Roman" w:cs="Times New Roman"/>
        </w:rPr>
      </w:pPr>
      <w:proofErr w:type="spellStart"/>
      <w:r w:rsidRPr="00CB77A9">
        <w:rPr>
          <w:rFonts w:ascii="Times New Roman" w:hAnsi="Times New Roman" w:cs="Times New Roman"/>
          <w:b/>
        </w:rPr>
        <w:t>Bikha</w:t>
      </w:r>
      <w:proofErr w:type="spellEnd"/>
      <w:r w:rsidRPr="00CB77A9">
        <w:rPr>
          <w:rFonts w:ascii="Times New Roman" w:hAnsi="Times New Roman" w:cs="Times New Roman"/>
          <w:b/>
        </w:rPr>
        <w:t xml:space="preserve"> Bio </w:t>
      </w:r>
      <w:proofErr w:type="spellStart"/>
      <w:r w:rsidRPr="00CB77A9">
        <w:rPr>
          <w:rFonts w:ascii="Times New Roman" w:hAnsi="Times New Roman" w:cs="Times New Roman"/>
          <w:b/>
        </w:rPr>
        <w:t>bukhabirisi</w:t>
      </w:r>
      <w:proofErr w:type="spellEnd"/>
      <w:r w:rsidR="00F9688A" w:rsidRPr="00CB77A9">
        <w:rPr>
          <w:rFonts w:ascii="Times New Roman" w:hAnsi="Times New Roman" w:cs="Times New Roman"/>
          <w:b/>
        </w:rPr>
        <w:t xml:space="preserve">:  </w:t>
      </w:r>
      <w:proofErr w:type="spellStart"/>
      <w:r w:rsidR="00617F04" w:rsidRPr="00CB77A9">
        <w:rPr>
          <w:rFonts w:ascii="Times New Roman" w:hAnsi="Times New Roman" w:cs="Times New Roman"/>
        </w:rPr>
        <w:t>Iwe</w:t>
      </w:r>
      <w:proofErr w:type="spellEnd"/>
      <w:r w:rsidR="00617F04" w:rsidRPr="00CB77A9">
        <w:rPr>
          <w:rFonts w:ascii="Times New Roman" w:hAnsi="Times New Roman" w:cs="Times New Roman"/>
        </w:rPr>
        <w:t xml:space="preserve"> </w:t>
      </w:r>
      <w:proofErr w:type="spellStart"/>
      <w:r w:rsidR="00617F04" w:rsidRPr="00CB77A9">
        <w:rPr>
          <w:rFonts w:ascii="Times New Roman" w:hAnsi="Times New Roman" w:cs="Times New Roman"/>
        </w:rPr>
        <w:t>khuba</w:t>
      </w:r>
      <w:proofErr w:type="spellEnd"/>
      <w:r w:rsidR="00617F04" w:rsidRPr="00CB77A9">
        <w:rPr>
          <w:rFonts w:ascii="Times New Roman" w:hAnsi="Times New Roman" w:cs="Times New Roman"/>
        </w:rPr>
        <w:t xml:space="preserve"> mu </w:t>
      </w:r>
      <w:proofErr w:type="spellStart"/>
      <w:r w:rsidR="00617F04" w:rsidRPr="00CB77A9">
        <w:rPr>
          <w:rFonts w:ascii="Times New Roman" w:hAnsi="Times New Roman" w:cs="Times New Roman"/>
        </w:rPr>
        <w:t>mradi</w:t>
      </w:r>
      <w:proofErr w:type="spellEnd"/>
      <w:r w:rsidR="00617F04" w:rsidRPr="00CB77A9">
        <w:rPr>
          <w:rFonts w:ascii="Times New Roman" w:hAnsi="Times New Roman" w:cs="Times New Roman"/>
        </w:rPr>
        <w:t xml:space="preserve"> </w:t>
      </w:r>
      <w:proofErr w:type="spellStart"/>
      <w:r w:rsidR="00617F04" w:rsidRPr="00CB77A9">
        <w:rPr>
          <w:rFonts w:ascii="Times New Roman" w:hAnsi="Times New Roman" w:cs="Times New Roman"/>
        </w:rPr>
        <w:t>kuno</w:t>
      </w:r>
      <w:proofErr w:type="spellEnd"/>
      <w:r w:rsidR="00617F04" w:rsidRPr="00CB77A9">
        <w:rPr>
          <w:rFonts w:ascii="Times New Roman" w:hAnsi="Times New Roman" w:cs="Times New Roman"/>
        </w:rPr>
        <w:t xml:space="preserve"> </w:t>
      </w:r>
      <w:proofErr w:type="spellStart"/>
      <w:r w:rsidR="008C3019" w:rsidRPr="00CB77A9">
        <w:rPr>
          <w:rFonts w:ascii="Times New Roman" w:hAnsi="Times New Roman" w:cs="Times New Roman"/>
        </w:rPr>
        <w:t>khulakhubukua</w:t>
      </w:r>
      <w:proofErr w:type="spellEnd"/>
      <w:r w:rsidR="008C3019" w:rsidRPr="00CB77A9">
        <w:rPr>
          <w:rFonts w:ascii="Times New Roman" w:hAnsi="Times New Roman" w:cs="Times New Roman"/>
        </w:rPr>
        <w:t xml:space="preserve"> </w:t>
      </w:r>
      <w:proofErr w:type="spellStart"/>
      <w:r w:rsidR="008C3019" w:rsidRPr="00CB77A9">
        <w:rPr>
          <w:rFonts w:ascii="Times New Roman" w:hAnsi="Times New Roman" w:cs="Times New Roman"/>
        </w:rPr>
        <w:t>a</w:t>
      </w:r>
      <w:r w:rsidR="007618AD" w:rsidRPr="00CB77A9">
        <w:rPr>
          <w:rFonts w:ascii="Times New Roman" w:hAnsi="Times New Roman" w:cs="Times New Roman"/>
        </w:rPr>
        <w:t>ma</w:t>
      </w:r>
      <w:r w:rsidR="008C3019" w:rsidRPr="00CB77A9">
        <w:rPr>
          <w:rFonts w:ascii="Times New Roman" w:hAnsi="Times New Roman" w:cs="Times New Roman"/>
        </w:rPr>
        <w:t>khabi</w:t>
      </w:r>
      <w:proofErr w:type="spellEnd"/>
      <w:r w:rsidR="008C3019" w:rsidRPr="00CB77A9">
        <w:rPr>
          <w:rFonts w:ascii="Times New Roman" w:hAnsi="Times New Roman" w:cs="Times New Roman"/>
        </w:rPr>
        <w:t xml:space="preserve"> </w:t>
      </w:r>
      <w:proofErr w:type="spellStart"/>
      <w:r w:rsidR="00CB77A9" w:rsidRPr="00CB77A9">
        <w:rPr>
          <w:rFonts w:ascii="Times New Roman" w:hAnsi="Times New Roman" w:cs="Times New Roman"/>
        </w:rPr>
        <w:t>tsi</w:t>
      </w:r>
      <w:proofErr w:type="spellEnd"/>
      <w:r w:rsidR="00CB77A9" w:rsidRPr="00CB77A9">
        <w:rPr>
          <w:rFonts w:ascii="Times New Roman" w:hAnsi="Times New Roman" w:cs="Times New Roman"/>
        </w:rPr>
        <w:t xml:space="preserve"> </w:t>
      </w:r>
      <w:proofErr w:type="spellStart"/>
      <w:r w:rsidR="00CB77A9" w:rsidRPr="00CB77A9">
        <w:rPr>
          <w:rFonts w:ascii="Times New Roman" w:hAnsi="Times New Roman" w:cs="Times New Roman"/>
        </w:rPr>
        <w:t>dakika</w:t>
      </w:r>
      <w:proofErr w:type="spellEnd"/>
      <w:r w:rsidR="00CB77A9" w:rsidRPr="00CB77A9">
        <w:rPr>
          <w:rFonts w:ascii="Times New Roman" w:hAnsi="Times New Roman" w:cs="Times New Roman"/>
        </w:rPr>
        <w:t xml:space="preserve"> </w:t>
      </w:r>
      <w:proofErr w:type="spellStart"/>
      <w:r w:rsidR="00CB77A9" w:rsidRPr="00CB77A9">
        <w:rPr>
          <w:rFonts w:ascii="Times New Roman" w:hAnsi="Times New Roman" w:cs="Times New Roman"/>
        </w:rPr>
        <w:t>amakhumi</w:t>
      </w:r>
      <w:proofErr w:type="spellEnd"/>
      <w:r w:rsidR="00CB77A9" w:rsidRPr="00CB77A9">
        <w:rPr>
          <w:rFonts w:ascii="Times New Roman" w:hAnsi="Times New Roman" w:cs="Times New Roman"/>
        </w:rPr>
        <w:t xml:space="preserve"> </w:t>
      </w:r>
      <w:proofErr w:type="spellStart"/>
      <w:r w:rsidR="00CB77A9" w:rsidRPr="00CB77A9">
        <w:rPr>
          <w:rFonts w:ascii="Times New Roman" w:hAnsi="Times New Roman" w:cs="Times New Roman"/>
        </w:rPr>
        <w:t>kane</w:t>
      </w:r>
      <w:proofErr w:type="spellEnd"/>
      <w:r w:rsidR="00CB77A9" w:rsidRPr="00CB77A9">
        <w:rPr>
          <w:rFonts w:ascii="Times New Roman" w:hAnsi="Times New Roman" w:cs="Times New Roman"/>
        </w:rPr>
        <w:t xml:space="preserve"> </w:t>
      </w:r>
      <w:proofErr w:type="spellStart"/>
      <w:r w:rsidR="00CB77A9" w:rsidRPr="00CB77A9">
        <w:rPr>
          <w:rFonts w:ascii="Times New Roman" w:hAnsi="Times New Roman" w:cs="Times New Roman"/>
        </w:rPr>
        <w:t>nende</w:t>
      </w:r>
      <w:proofErr w:type="spellEnd"/>
      <w:r w:rsidR="00CB77A9" w:rsidRPr="00CB77A9">
        <w:rPr>
          <w:rFonts w:ascii="Times New Roman" w:hAnsi="Times New Roman" w:cs="Times New Roman"/>
        </w:rPr>
        <w:t xml:space="preserve"> </w:t>
      </w:r>
      <w:proofErr w:type="spellStart"/>
      <w:r w:rsidR="00CB77A9" w:rsidRPr="00CB77A9">
        <w:rPr>
          <w:rFonts w:ascii="Times New Roman" w:hAnsi="Times New Roman" w:cs="Times New Roman"/>
        </w:rPr>
        <w:t>tsirano</w:t>
      </w:r>
      <w:proofErr w:type="spellEnd"/>
      <w:r w:rsidR="00CB77A9" w:rsidRPr="00CB77A9">
        <w:rPr>
          <w:rFonts w:ascii="Times New Roman" w:hAnsi="Times New Roman" w:cs="Times New Roman"/>
        </w:rPr>
        <w:t xml:space="preserve"> (</w:t>
      </w:r>
      <w:proofErr w:type="spellStart"/>
      <w:r w:rsidR="00CB77A9" w:rsidRPr="00CB77A9">
        <w:rPr>
          <w:rFonts w:ascii="Times New Roman" w:hAnsi="Times New Roman" w:cs="Times New Roman"/>
        </w:rPr>
        <w:t>Tsi</w:t>
      </w:r>
      <w:proofErr w:type="spellEnd"/>
      <w:r w:rsidR="00CB77A9" w:rsidRPr="00CB77A9">
        <w:rPr>
          <w:rFonts w:ascii="Times New Roman" w:hAnsi="Times New Roman" w:cs="Times New Roman"/>
        </w:rPr>
        <w:t xml:space="preserve"> </w:t>
      </w:r>
      <w:proofErr w:type="spellStart"/>
      <w:r w:rsidR="00CB77A9" w:rsidRPr="00CB77A9">
        <w:rPr>
          <w:rFonts w:ascii="Times New Roman" w:hAnsi="Times New Roman" w:cs="Times New Roman"/>
        </w:rPr>
        <w:t>dakika</w:t>
      </w:r>
      <w:proofErr w:type="spellEnd"/>
      <w:r w:rsidR="00CB77A9" w:rsidRPr="00CB77A9">
        <w:rPr>
          <w:rFonts w:ascii="Times New Roman" w:hAnsi="Times New Roman" w:cs="Times New Roman"/>
        </w:rPr>
        <w:t xml:space="preserve"> 45) </w:t>
      </w:r>
      <w:proofErr w:type="spellStart"/>
      <w:r w:rsidR="008C3019" w:rsidRPr="00CB77A9">
        <w:rPr>
          <w:rFonts w:ascii="Times New Roman" w:hAnsi="Times New Roman" w:cs="Times New Roman"/>
        </w:rPr>
        <w:t>kataru</w:t>
      </w:r>
      <w:proofErr w:type="spellEnd"/>
      <w:r w:rsidR="008C3019" w:rsidRPr="00CB77A9">
        <w:rPr>
          <w:rFonts w:ascii="Times New Roman" w:hAnsi="Times New Roman" w:cs="Times New Roman"/>
        </w:rPr>
        <w:t xml:space="preserve"> </w:t>
      </w:r>
      <w:proofErr w:type="spellStart"/>
      <w:r w:rsidR="008C3019" w:rsidRPr="00CB77A9">
        <w:rPr>
          <w:rFonts w:ascii="Times New Roman" w:hAnsi="Times New Roman" w:cs="Times New Roman"/>
        </w:rPr>
        <w:t>khubuli</w:t>
      </w:r>
      <w:proofErr w:type="spellEnd"/>
      <w:r w:rsidR="008C3019" w:rsidRPr="00CB77A9">
        <w:rPr>
          <w:rFonts w:ascii="Times New Roman" w:hAnsi="Times New Roman" w:cs="Times New Roman"/>
        </w:rPr>
        <w:t xml:space="preserve"> </w:t>
      </w:r>
      <w:proofErr w:type="spellStart"/>
      <w:r w:rsidR="008C3019" w:rsidRPr="00CB77A9">
        <w:rPr>
          <w:rFonts w:ascii="Times New Roman" w:hAnsi="Times New Roman" w:cs="Times New Roman"/>
        </w:rPr>
        <w:t>khukhuchendera</w:t>
      </w:r>
      <w:proofErr w:type="spellEnd"/>
      <w:r w:rsidR="008C3019" w:rsidRPr="00CB77A9">
        <w:rPr>
          <w:rFonts w:ascii="Times New Roman" w:hAnsi="Times New Roman" w:cs="Times New Roman"/>
        </w:rPr>
        <w:t xml:space="preserve"> </w:t>
      </w:r>
      <w:proofErr w:type="spellStart"/>
      <w:r w:rsidR="008C3019" w:rsidRPr="00CB77A9">
        <w:rPr>
          <w:rFonts w:ascii="Times New Roman" w:hAnsi="Times New Roman" w:cs="Times New Roman"/>
        </w:rPr>
        <w:t>ne</w:t>
      </w:r>
      <w:proofErr w:type="spellEnd"/>
      <w:r w:rsidR="008C3019" w:rsidRPr="00CB77A9">
        <w:rPr>
          <w:rFonts w:ascii="Times New Roman" w:hAnsi="Times New Roman" w:cs="Times New Roman"/>
        </w:rPr>
        <w:t xml:space="preserve"> </w:t>
      </w:r>
      <w:proofErr w:type="spellStart"/>
      <w:r w:rsidR="008C3019" w:rsidRPr="00CB77A9">
        <w:rPr>
          <w:rFonts w:ascii="Times New Roman" w:hAnsi="Times New Roman" w:cs="Times New Roman"/>
        </w:rPr>
        <w:t>khulakhuchendera</w:t>
      </w:r>
      <w:proofErr w:type="spellEnd"/>
      <w:r w:rsidR="008C3019" w:rsidRPr="00CB77A9">
        <w:rPr>
          <w:rFonts w:ascii="Times New Roman" w:hAnsi="Times New Roman" w:cs="Times New Roman"/>
        </w:rPr>
        <w:t xml:space="preserve"> </w:t>
      </w:r>
      <w:proofErr w:type="spellStart"/>
      <w:r w:rsidR="008C3019" w:rsidRPr="00CB77A9">
        <w:rPr>
          <w:rFonts w:ascii="Times New Roman" w:hAnsi="Times New Roman" w:cs="Times New Roman"/>
        </w:rPr>
        <w:t>amakhabi</w:t>
      </w:r>
      <w:proofErr w:type="spellEnd"/>
      <w:r w:rsidR="00CB77A9" w:rsidRPr="00CB77A9">
        <w:rPr>
          <w:rFonts w:ascii="Times New Roman" w:hAnsi="Times New Roman" w:cs="Times New Roman"/>
        </w:rPr>
        <w:t xml:space="preserve"> </w:t>
      </w:r>
      <w:proofErr w:type="spellStart"/>
      <w:r w:rsidR="00CB77A9" w:rsidRPr="00CB77A9">
        <w:rPr>
          <w:rFonts w:ascii="Times New Roman" w:hAnsi="Times New Roman" w:cs="Times New Roman"/>
        </w:rPr>
        <w:t>lulala</w:t>
      </w:r>
      <w:proofErr w:type="spellEnd"/>
      <w:r w:rsidR="008C3019" w:rsidRPr="00CB77A9">
        <w:rPr>
          <w:rFonts w:ascii="Times New Roman" w:hAnsi="Times New Roman" w:cs="Times New Roman"/>
        </w:rPr>
        <w:t xml:space="preserve"> </w:t>
      </w:r>
      <w:proofErr w:type="spellStart"/>
      <w:r w:rsidR="008C3019" w:rsidRPr="00CB77A9">
        <w:rPr>
          <w:rFonts w:ascii="Times New Roman" w:hAnsi="Times New Roman" w:cs="Times New Roman"/>
        </w:rPr>
        <w:t>karo</w:t>
      </w:r>
      <w:proofErr w:type="spellEnd"/>
      <w:r w:rsidR="008C3019" w:rsidRPr="00CB77A9">
        <w:rPr>
          <w:rFonts w:ascii="Times New Roman" w:hAnsi="Times New Roman" w:cs="Times New Roman"/>
        </w:rPr>
        <w:t>.</w:t>
      </w:r>
    </w:p>
    <w:p w14:paraId="1CACF823" w14:textId="77777777" w:rsidR="0008367B" w:rsidRPr="00217E15" w:rsidRDefault="0008367B" w:rsidP="005A201D">
      <w:pPr>
        <w:spacing w:after="0"/>
        <w:rPr>
          <w:rFonts w:ascii="Times New Roman" w:hAnsi="Times New Roman" w:cs="Times New Roman"/>
          <w:b/>
        </w:rPr>
      </w:pPr>
    </w:p>
    <w:p w14:paraId="13CCB486" w14:textId="36BF3056" w:rsidR="00F9688A" w:rsidRPr="00217E15" w:rsidRDefault="00C63A85" w:rsidP="005A201D">
      <w:pPr>
        <w:spacing w:after="0"/>
        <w:rPr>
          <w:rFonts w:ascii="Times New Roman" w:hAnsi="Times New Roman" w:cs="Times New Roman"/>
        </w:rPr>
      </w:pPr>
      <w:proofErr w:type="spellStart"/>
      <w:r w:rsidRPr="00217E15">
        <w:rPr>
          <w:rFonts w:ascii="Times New Roman" w:hAnsi="Times New Roman" w:cs="Times New Roman"/>
          <w:b/>
        </w:rPr>
        <w:t>Owobukhabirisi</w:t>
      </w:r>
      <w:proofErr w:type="spellEnd"/>
      <w:r w:rsidRPr="00217E15">
        <w:rPr>
          <w:rFonts w:ascii="Times New Roman" w:hAnsi="Times New Roman" w:cs="Times New Roman"/>
          <w:b/>
        </w:rPr>
        <w:t xml:space="preserve"> </w:t>
      </w:r>
      <w:proofErr w:type="spellStart"/>
      <w:r w:rsidRPr="00217E15">
        <w:rPr>
          <w:rFonts w:ascii="Times New Roman" w:hAnsi="Times New Roman" w:cs="Times New Roman"/>
          <w:b/>
        </w:rPr>
        <w:t>bukholerwa</w:t>
      </w:r>
      <w:proofErr w:type="spellEnd"/>
      <w:r w:rsidRPr="00217E15">
        <w:rPr>
          <w:rFonts w:ascii="Times New Roman" w:hAnsi="Times New Roman" w:cs="Times New Roman"/>
          <w:b/>
        </w:rPr>
        <w:t>:</w:t>
      </w:r>
      <w:r w:rsidRPr="00217E15">
        <w:rPr>
          <w:rFonts w:ascii="Times New Roman" w:hAnsi="Times New Roman" w:cs="Times New Roman"/>
        </w:rPr>
        <w:t xml:space="preserve"> </w:t>
      </w:r>
      <w:proofErr w:type="spellStart"/>
      <w:r w:rsidR="008C3019" w:rsidRPr="00217E15">
        <w:rPr>
          <w:rFonts w:ascii="Times New Roman" w:hAnsi="Times New Roman" w:cs="Times New Roman"/>
        </w:rPr>
        <w:t>Mipango</w:t>
      </w:r>
      <w:proofErr w:type="spellEnd"/>
      <w:r w:rsidR="008C3019" w:rsidRPr="00217E15">
        <w:rPr>
          <w:rFonts w:ascii="Times New Roman" w:hAnsi="Times New Roman" w:cs="Times New Roman"/>
        </w:rPr>
        <w:t xml:space="preserve"> </w:t>
      </w:r>
      <w:proofErr w:type="spellStart"/>
      <w:r w:rsidR="008C3019" w:rsidRPr="00217E15">
        <w:rPr>
          <w:rFonts w:ascii="Times New Roman" w:hAnsi="Times New Roman" w:cs="Times New Roman"/>
        </w:rPr>
        <w:t>kiosi</w:t>
      </w:r>
      <w:proofErr w:type="spellEnd"/>
      <w:r w:rsidR="008C3019" w:rsidRPr="00217E15">
        <w:rPr>
          <w:rFonts w:ascii="Times New Roman" w:hAnsi="Times New Roman" w:cs="Times New Roman"/>
        </w:rPr>
        <w:t xml:space="preserve"> </w:t>
      </w:r>
      <w:proofErr w:type="spellStart"/>
      <w:r w:rsidR="008C3019" w:rsidRPr="00217E15">
        <w:rPr>
          <w:rFonts w:ascii="Times New Roman" w:hAnsi="Times New Roman" w:cs="Times New Roman"/>
        </w:rPr>
        <w:t>kiobukhabirisi</w:t>
      </w:r>
      <w:proofErr w:type="spellEnd"/>
      <w:r w:rsidR="008C3019" w:rsidRPr="00217E15">
        <w:rPr>
          <w:rFonts w:ascii="Times New Roman" w:hAnsi="Times New Roman" w:cs="Times New Roman"/>
        </w:rPr>
        <w:t xml:space="preserve"> </w:t>
      </w:r>
      <w:proofErr w:type="spellStart"/>
      <w:r w:rsidR="00C316E9" w:rsidRPr="00217E15">
        <w:rPr>
          <w:rFonts w:ascii="Times New Roman" w:hAnsi="Times New Roman" w:cs="Times New Roman"/>
        </w:rPr>
        <w:t>kilekholera</w:t>
      </w:r>
      <w:proofErr w:type="spellEnd"/>
      <w:r w:rsidR="00C316E9" w:rsidRPr="00217E15">
        <w:rPr>
          <w:rFonts w:ascii="Times New Roman" w:hAnsi="Times New Roman" w:cs="Times New Roman"/>
        </w:rPr>
        <w:t xml:space="preserve"> </w:t>
      </w:r>
      <w:proofErr w:type="spellStart"/>
      <w:r w:rsidR="00CB77A9">
        <w:rPr>
          <w:rFonts w:ascii="Times New Roman" w:hAnsi="Times New Roman" w:cs="Times New Roman"/>
        </w:rPr>
        <w:t>Munyumba</w:t>
      </w:r>
      <w:proofErr w:type="spellEnd"/>
      <w:r w:rsidR="00CB77A9">
        <w:rPr>
          <w:rFonts w:ascii="Times New Roman" w:hAnsi="Times New Roman" w:cs="Times New Roman"/>
        </w:rPr>
        <w:t xml:space="preserve"> </w:t>
      </w:r>
      <w:proofErr w:type="spellStart"/>
      <w:r w:rsidR="00CB77A9">
        <w:rPr>
          <w:rFonts w:ascii="Times New Roman" w:hAnsi="Times New Roman" w:cs="Times New Roman"/>
        </w:rPr>
        <w:t>mumwo</w:t>
      </w:r>
      <w:proofErr w:type="spellEnd"/>
      <w:r w:rsidR="00CB77A9">
        <w:rPr>
          <w:rFonts w:ascii="Times New Roman" w:hAnsi="Times New Roman" w:cs="Times New Roman"/>
        </w:rPr>
        <w:t>.</w:t>
      </w:r>
      <w:r w:rsidR="00217E15" w:rsidRPr="00C04BC3">
        <w:rPr>
          <w:rFonts w:ascii="Times New Roman" w:hAnsi="Times New Roman" w:cs="Times New Roman"/>
        </w:rPr>
        <w:t xml:space="preserve"> </w:t>
      </w:r>
    </w:p>
    <w:p w14:paraId="6903AB5A" w14:textId="77777777" w:rsidR="00F9688A" w:rsidRPr="00217E15" w:rsidRDefault="00F9688A" w:rsidP="005A201D">
      <w:pPr>
        <w:spacing w:after="0"/>
        <w:rPr>
          <w:rFonts w:ascii="Times New Roman" w:eastAsia="Calibri" w:hAnsi="Times New Roman" w:cs="Times New Roman"/>
        </w:rPr>
      </w:pPr>
    </w:p>
    <w:p w14:paraId="468C6E39" w14:textId="2F3E9E01" w:rsidR="00F9688A" w:rsidRPr="00217E15" w:rsidRDefault="00C63A85" w:rsidP="005A201D">
      <w:pPr>
        <w:spacing w:after="0"/>
        <w:rPr>
          <w:rFonts w:ascii="Times New Roman" w:hAnsi="Times New Roman" w:cs="Times New Roman"/>
          <w:b/>
          <w:bCs/>
        </w:rPr>
      </w:pPr>
      <w:proofErr w:type="spellStart"/>
      <w:r w:rsidRPr="00217E15">
        <w:rPr>
          <w:rFonts w:ascii="Times New Roman" w:hAnsi="Times New Roman" w:cs="Times New Roman"/>
          <w:b/>
        </w:rPr>
        <w:t>Obukhonyi</w:t>
      </w:r>
      <w:proofErr w:type="spellEnd"/>
    </w:p>
    <w:p w14:paraId="7189A2DC" w14:textId="77777777" w:rsidR="00CB77A9" w:rsidRDefault="00594F05" w:rsidP="00CB77A9">
      <w:pPr>
        <w:spacing w:after="0"/>
        <w:rPr>
          <w:rFonts w:ascii="Times New Roman" w:eastAsia="Calibri" w:hAnsi="Times New Roman" w:cs="Times New Roman"/>
        </w:rPr>
      </w:pPr>
      <w:proofErr w:type="spellStart"/>
      <w:r w:rsidRPr="00217E15">
        <w:rPr>
          <w:rFonts w:ascii="Times New Roman" w:eastAsia="Calibri" w:hAnsi="Times New Roman" w:cs="Times New Roman"/>
        </w:rPr>
        <w:t>Nocha</w:t>
      </w:r>
      <w:r w:rsidR="00366F1A" w:rsidRPr="00217E15">
        <w:rPr>
          <w:rFonts w:ascii="Times New Roman" w:eastAsia="Calibri" w:hAnsi="Times New Roman" w:cs="Times New Roman"/>
        </w:rPr>
        <w:t>ma</w:t>
      </w:r>
      <w:proofErr w:type="spellEnd"/>
      <w:r w:rsidR="00366F1A"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="00366F1A" w:rsidRPr="00217E15">
        <w:rPr>
          <w:rFonts w:ascii="Times New Roman" w:eastAsia="Calibri" w:hAnsi="Times New Roman" w:cs="Times New Roman"/>
        </w:rPr>
        <w:t>okhuchi</w:t>
      </w:r>
      <w:r w:rsidR="00C316E9" w:rsidRPr="00217E15">
        <w:rPr>
          <w:rFonts w:ascii="Times New Roman" w:eastAsia="Calibri" w:hAnsi="Times New Roman" w:cs="Times New Roman"/>
        </w:rPr>
        <w:t>ba</w:t>
      </w:r>
      <w:proofErr w:type="spellEnd"/>
      <w:r w:rsidR="00C316E9"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="00C316E9" w:rsidRPr="00217E15">
        <w:rPr>
          <w:rFonts w:ascii="Times New Roman" w:eastAsia="Calibri" w:hAnsi="Times New Roman" w:cs="Times New Roman"/>
        </w:rPr>
        <w:t>amarebo</w:t>
      </w:r>
      <w:proofErr w:type="spellEnd"/>
      <w:r w:rsidR="00C316E9" w:rsidRPr="00217E15">
        <w:rPr>
          <w:rFonts w:ascii="Times New Roman" w:eastAsia="Calibri" w:hAnsi="Times New Roman" w:cs="Times New Roman"/>
        </w:rPr>
        <w:t xml:space="preserve"> </w:t>
      </w:r>
      <w:proofErr w:type="spellStart"/>
      <w:proofErr w:type="gramStart"/>
      <w:r w:rsidR="00C316E9" w:rsidRPr="00217E15">
        <w:rPr>
          <w:rFonts w:ascii="Times New Roman" w:eastAsia="Calibri" w:hAnsi="Times New Roman" w:cs="Times New Roman"/>
        </w:rPr>
        <w:t>kano</w:t>
      </w:r>
      <w:proofErr w:type="spellEnd"/>
      <w:proofErr w:type="gramEnd"/>
      <w:r w:rsidR="00C316E9"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="00C316E9" w:rsidRPr="00217E15">
        <w:rPr>
          <w:rFonts w:ascii="Times New Roman" w:eastAsia="Calibri" w:hAnsi="Times New Roman" w:cs="Times New Roman"/>
        </w:rPr>
        <w:t>bubulao</w:t>
      </w:r>
      <w:proofErr w:type="spellEnd"/>
      <w:r w:rsidR="00C316E9"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="00C316E9" w:rsidRPr="007618AD">
        <w:rPr>
          <w:rFonts w:ascii="Times New Roman" w:eastAsia="Calibri" w:hAnsi="Times New Roman" w:cs="Times New Roman"/>
        </w:rPr>
        <w:t>obukhonyi</w:t>
      </w:r>
      <w:proofErr w:type="spellEnd"/>
      <w:r w:rsidR="00C316E9" w:rsidRPr="007618AD">
        <w:rPr>
          <w:rFonts w:ascii="Times New Roman" w:eastAsia="Calibri" w:hAnsi="Times New Roman" w:cs="Times New Roman"/>
        </w:rPr>
        <w:t xml:space="preserve"> </w:t>
      </w:r>
      <w:proofErr w:type="spellStart"/>
      <w:r w:rsidR="00C316E9" w:rsidRPr="007618AD">
        <w:rPr>
          <w:rFonts w:ascii="Times New Roman" w:eastAsia="Calibri" w:hAnsi="Times New Roman" w:cs="Times New Roman"/>
        </w:rPr>
        <w:t>bwosi</w:t>
      </w:r>
      <w:proofErr w:type="spellEnd"/>
      <w:r w:rsidR="00C316E9" w:rsidRPr="007618AD">
        <w:rPr>
          <w:rFonts w:ascii="Times New Roman" w:eastAsia="Calibri" w:hAnsi="Times New Roman" w:cs="Times New Roman"/>
        </w:rPr>
        <w:t xml:space="preserve"> </w:t>
      </w:r>
      <w:proofErr w:type="spellStart"/>
      <w:r w:rsidR="00C316E9" w:rsidRPr="007618AD">
        <w:rPr>
          <w:rFonts w:ascii="Times New Roman" w:eastAsia="Calibri" w:hAnsi="Times New Roman" w:cs="Times New Roman"/>
        </w:rPr>
        <w:t>bwosi</w:t>
      </w:r>
      <w:proofErr w:type="spellEnd"/>
      <w:r w:rsidR="00C316E9" w:rsidRPr="007618AD">
        <w:rPr>
          <w:rFonts w:ascii="Times New Roman" w:eastAsia="Calibri" w:hAnsi="Times New Roman" w:cs="Times New Roman"/>
        </w:rPr>
        <w:t xml:space="preserve"> </w:t>
      </w:r>
      <w:proofErr w:type="spellStart"/>
      <w:r w:rsidR="00C316E9" w:rsidRPr="007618AD">
        <w:rPr>
          <w:rFonts w:ascii="Times New Roman" w:eastAsia="Calibri" w:hAnsi="Times New Roman" w:cs="Times New Roman"/>
        </w:rPr>
        <w:t>bwaulanyola</w:t>
      </w:r>
      <w:proofErr w:type="spellEnd"/>
      <w:r w:rsidR="00C316E9" w:rsidRPr="007618AD">
        <w:rPr>
          <w:rFonts w:ascii="Times New Roman" w:eastAsia="Calibri" w:hAnsi="Times New Roman" w:cs="Times New Roman"/>
        </w:rPr>
        <w:t xml:space="preserve"> </w:t>
      </w:r>
      <w:proofErr w:type="spellStart"/>
      <w:r w:rsidR="00C316E9" w:rsidRPr="007618AD">
        <w:rPr>
          <w:rFonts w:ascii="Times New Roman" w:eastAsia="Calibri" w:hAnsi="Times New Roman" w:cs="Times New Roman"/>
        </w:rPr>
        <w:t>ne</w:t>
      </w:r>
      <w:proofErr w:type="spellEnd"/>
      <w:r w:rsidR="00C316E9" w:rsidRPr="007618AD">
        <w:rPr>
          <w:rFonts w:ascii="Times New Roman" w:eastAsia="Calibri" w:hAnsi="Times New Roman" w:cs="Times New Roman"/>
        </w:rPr>
        <w:t xml:space="preserve"> </w:t>
      </w:r>
      <w:proofErr w:type="spellStart"/>
      <w:r w:rsidR="00C316E9" w:rsidRPr="007618AD">
        <w:rPr>
          <w:rFonts w:ascii="Times New Roman" w:eastAsia="Calibri" w:hAnsi="Times New Roman" w:cs="Times New Roman"/>
        </w:rPr>
        <w:t>olaba</w:t>
      </w:r>
      <w:proofErr w:type="spellEnd"/>
      <w:r w:rsidR="00C316E9" w:rsidRPr="007618AD">
        <w:rPr>
          <w:rFonts w:ascii="Times New Roman" w:eastAsia="Calibri" w:hAnsi="Times New Roman" w:cs="Times New Roman"/>
        </w:rPr>
        <w:t xml:space="preserve"> </w:t>
      </w:r>
      <w:proofErr w:type="spellStart"/>
      <w:r w:rsidR="00C316E9" w:rsidRPr="007618AD">
        <w:rPr>
          <w:rFonts w:ascii="Times New Roman" w:eastAsia="Calibri" w:hAnsi="Times New Roman" w:cs="Times New Roman"/>
        </w:rPr>
        <w:t>norukhonyanga</w:t>
      </w:r>
      <w:proofErr w:type="spellEnd"/>
      <w:r w:rsidR="00C316E9" w:rsidRPr="007618AD">
        <w:rPr>
          <w:rFonts w:ascii="Times New Roman" w:eastAsia="Calibri" w:hAnsi="Times New Roman" w:cs="Times New Roman"/>
        </w:rPr>
        <w:t xml:space="preserve"> </w:t>
      </w:r>
      <w:proofErr w:type="spellStart"/>
      <w:r w:rsidR="00C316E9" w:rsidRPr="007618AD">
        <w:rPr>
          <w:rFonts w:ascii="Times New Roman" w:eastAsia="Calibri" w:hAnsi="Times New Roman" w:cs="Times New Roman"/>
        </w:rPr>
        <w:t>okhumanyrisia</w:t>
      </w:r>
      <w:proofErr w:type="spellEnd"/>
      <w:r w:rsidR="00C316E9" w:rsidRPr="007618AD">
        <w:rPr>
          <w:rFonts w:ascii="Times New Roman" w:eastAsia="Calibri" w:hAnsi="Times New Roman" w:cs="Times New Roman"/>
        </w:rPr>
        <w:t xml:space="preserve"> </w:t>
      </w:r>
      <w:proofErr w:type="spellStart"/>
      <w:r w:rsidR="00C316E9" w:rsidRPr="007618AD">
        <w:rPr>
          <w:rFonts w:ascii="Times New Roman" w:eastAsia="Calibri" w:hAnsi="Times New Roman" w:cs="Times New Roman"/>
        </w:rPr>
        <w:t>ngalwakhutsiririranga</w:t>
      </w:r>
      <w:proofErr w:type="spellEnd"/>
      <w:r w:rsidR="00C316E9" w:rsidRPr="007618AD">
        <w:rPr>
          <w:rFonts w:ascii="Times New Roman" w:eastAsia="Calibri" w:hAnsi="Times New Roman" w:cs="Times New Roman"/>
        </w:rPr>
        <w:t xml:space="preserve"> </w:t>
      </w:r>
      <w:proofErr w:type="spellStart"/>
      <w:r w:rsidR="00C316E9" w:rsidRPr="007618AD">
        <w:rPr>
          <w:rFonts w:ascii="Times New Roman" w:eastAsia="Calibri" w:hAnsi="Times New Roman" w:cs="Times New Roman"/>
        </w:rPr>
        <w:t>nende</w:t>
      </w:r>
      <w:proofErr w:type="spellEnd"/>
      <w:r w:rsidR="00C316E9" w:rsidRPr="007618AD">
        <w:rPr>
          <w:rFonts w:ascii="Times New Roman" w:eastAsia="Calibri" w:hAnsi="Times New Roman" w:cs="Times New Roman"/>
        </w:rPr>
        <w:t xml:space="preserve"> </w:t>
      </w:r>
      <w:proofErr w:type="spellStart"/>
      <w:r w:rsidR="00C316E9" w:rsidRPr="007618AD">
        <w:rPr>
          <w:rFonts w:ascii="Times New Roman" w:eastAsia="Calibri" w:hAnsi="Times New Roman" w:cs="Times New Roman"/>
        </w:rPr>
        <w:t>obukonyeresi</w:t>
      </w:r>
      <w:proofErr w:type="spellEnd"/>
      <w:r w:rsidR="00C316E9" w:rsidRPr="007618AD">
        <w:rPr>
          <w:rFonts w:ascii="Times New Roman" w:eastAsia="Calibri" w:hAnsi="Times New Roman" w:cs="Times New Roman"/>
        </w:rPr>
        <w:t xml:space="preserve"> </w:t>
      </w:r>
      <w:proofErr w:type="spellStart"/>
      <w:r w:rsidR="00C316E9" w:rsidRPr="007618AD">
        <w:rPr>
          <w:rFonts w:ascii="Times New Roman" w:eastAsia="Calibri" w:hAnsi="Times New Roman" w:cs="Times New Roman"/>
        </w:rPr>
        <w:t>bwefwe</w:t>
      </w:r>
      <w:proofErr w:type="spellEnd"/>
      <w:r w:rsidR="00C316E9" w:rsidRPr="007618AD">
        <w:rPr>
          <w:rFonts w:ascii="Times New Roman" w:eastAsia="Calibri" w:hAnsi="Times New Roman" w:cs="Times New Roman"/>
        </w:rPr>
        <w:t>.</w:t>
      </w:r>
      <w:r w:rsidR="00F9688A" w:rsidRPr="00217E15">
        <w:rPr>
          <w:rFonts w:ascii="Times New Roman" w:eastAsia="Calibri" w:hAnsi="Times New Roman" w:cs="Times New Roman"/>
        </w:rPr>
        <w:t xml:space="preserve">  </w:t>
      </w:r>
      <w:proofErr w:type="spellStart"/>
      <w:r w:rsidR="00CB77A9">
        <w:rPr>
          <w:rFonts w:ascii="Times New Roman" w:eastAsia="Calibri" w:hAnsi="Times New Roman" w:cs="Times New Roman"/>
        </w:rPr>
        <w:t>Nga</w:t>
      </w:r>
      <w:proofErr w:type="spellEnd"/>
      <w:r w:rsidR="00CB77A9">
        <w:rPr>
          <w:rFonts w:ascii="Times New Roman" w:eastAsia="Calibri" w:hAnsi="Times New Roman" w:cs="Times New Roman"/>
        </w:rPr>
        <w:t xml:space="preserve"> </w:t>
      </w:r>
      <w:proofErr w:type="spellStart"/>
      <w:r w:rsidR="00CB77A9">
        <w:rPr>
          <w:rFonts w:ascii="Times New Roman" w:eastAsia="Calibri" w:hAnsi="Times New Roman" w:cs="Times New Roman"/>
        </w:rPr>
        <w:t>omuradi</w:t>
      </w:r>
      <w:proofErr w:type="spellEnd"/>
      <w:r w:rsidR="00CB77A9">
        <w:rPr>
          <w:rFonts w:ascii="Times New Roman" w:eastAsia="Calibri" w:hAnsi="Times New Roman" w:cs="Times New Roman"/>
        </w:rPr>
        <w:t xml:space="preserve"> </w:t>
      </w:r>
      <w:proofErr w:type="spellStart"/>
      <w:r w:rsidR="00CB77A9">
        <w:rPr>
          <w:rFonts w:ascii="Times New Roman" w:eastAsia="Calibri" w:hAnsi="Times New Roman" w:cs="Times New Roman"/>
        </w:rPr>
        <w:t>kwefu</w:t>
      </w:r>
      <w:proofErr w:type="spellEnd"/>
      <w:r w:rsidR="00CB77A9">
        <w:rPr>
          <w:rFonts w:ascii="Times New Roman" w:eastAsia="Calibri" w:hAnsi="Times New Roman" w:cs="Times New Roman"/>
        </w:rPr>
        <w:t xml:space="preserve"> </w:t>
      </w:r>
      <w:proofErr w:type="spellStart"/>
      <w:r w:rsidR="00CB77A9">
        <w:rPr>
          <w:rFonts w:ascii="Times New Roman" w:eastAsia="Calibri" w:hAnsi="Times New Roman" w:cs="Times New Roman"/>
        </w:rPr>
        <w:t>kunyala</w:t>
      </w:r>
      <w:proofErr w:type="spellEnd"/>
      <w:r w:rsidR="00CB77A9">
        <w:rPr>
          <w:rFonts w:ascii="Times New Roman" w:eastAsia="Calibri" w:hAnsi="Times New Roman" w:cs="Times New Roman"/>
        </w:rPr>
        <w:t xml:space="preserve"> </w:t>
      </w:r>
      <w:proofErr w:type="spellStart"/>
      <w:r w:rsidR="00CB77A9">
        <w:rPr>
          <w:rFonts w:ascii="Times New Roman" w:eastAsia="Calibri" w:hAnsi="Times New Roman" w:cs="Times New Roman"/>
        </w:rPr>
        <w:t>khuimarisha</w:t>
      </w:r>
      <w:proofErr w:type="spellEnd"/>
      <w:r w:rsidR="00CB77A9">
        <w:rPr>
          <w:rFonts w:ascii="Times New Roman" w:eastAsia="Calibri" w:hAnsi="Times New Roman" w:cs="Times New Roman"/>
        </w:rPr>
        <w:t xml:space="preserve"> </w:t>
      </w:r>
      <w:proofErr w:type="spellStart"/>
      <w:r w:rsidR="00CB77A9">
        <w:rPr>
          <w:rFonts w:ascii="Times New Roman" w:eastAsia="Calibri" w:hAnsi="Times New Roman" w:cs="Times New Roman"/>
        </w:rPr>
        <w:t>okhukhula</w:t>
      </w:r>
      <w:proofErr w:type="spellEnd"/>
      <w:r w:rsidR="00CB77A9">
        <w:rPr>
          <w:rFonts w:ascii="Times New Roman" w:eastAsia="Calibri" w:hAnsi="Times New Roman" w:cs="Times New Roman"/>
        </w:rPr>
        <w:t xml:space="preserve"> </w:t>
      </w:r>
      <w:proofErr w:type="spellStart"/>
      <w:r w:rsidR="00CB77A9">
        <w:rPr>
          <w:rFonts w:ascii="Times New Roman" w:eastAsia="Calibri" w:hAnsi="Times New Roman" w:cs="Times New Roman"/>
        </w:rPr>
        <w:t>khwa</w:t>
      </w:r>
      <w:proofErr w:type="spellEnd"/>
      <w:r w:rsidR="00CB77A9">
        <w:rPr>
          <w:rFonts w:ascii="Times New Roman" w:eastAsia="Calibri" w:hAnsi="Times New Roman" w:cs="Times New Roman"/>
        </w:rPr>
        <w:t xml:space="preserve"> </w:t>
      </w:r>
      <w:proofErr w:type="spellStart"/>
      <w:r w:rsidR="00CB77A9">
        <w:rPr>
          <w:rFonts w:ascii="Times New Roman" w:eastAsia="Calibri" w:hAnsi="Times New Roman" w:cs="Times New Roman"/>
        </w:rPr>
        <w:t>omwana</w:t>
      </w:r>
      <w:proofErr w:type="spellEnd"/>
      <w:r w:rsidR="00CB77A9">
        <w:rPr>
          <w:rFonts w:ascii="Times New Roman" w:eastAsia="Calibri" w:hAnsi="Times New Roman" w:cs="Times New Roman"/>
        </w:rPr>
        <w:t xml:space="preserve"> mu </w:t>
      </w:r>
      <w:proofErr w:type="spellStart"/>
      <w:r w:rsidR="00CB77A9">
        <w:rPr>
          <w:rFonts w:ascii="Times New Roman" w:eastAsia="Calibri" w:hAnsi="Times New Roman" w:cs="Times New Roman"/>
        </w:rPr>
        <w:t>injira</w:t>
      </w:r>
      <w:proofErr w:type="spellEnd"/>
      <w:r w:rsidR="00CB77A9">
        <w:rPr>
          <w:rFonts w:ascii="Times New Roman" w:eastAsia="Calibri" w:hAnsi="Times New Roman" w:cs="Times New Roman"/>
        </w:rPr>
        <w:t xml:space="preserve"> </w:t>
      </w:r>
      <w:proofErr w:type="spellStart"/>
      <w:r w:rsidR="00CB77A9">
        <w:rPr>
          <w:rFonts w:ascii="Times New Roman" w:eastAsia="Calibri" w:hAnsi="Times New Roman" w:cs="Times New Roman"/>
        </w:rPr>
        <w:t>einyala</w:t>
      </w:r>
      <w:proofErr w:type="spellEnd"/>
      <w:r w:rsidR="00CB77A9">
        <w:rPr>
          <w:rFonts w:ascii="Times New Roman" w:eastAsia="Calibri" w:hAnsi="Times New Roman" w:cs="Times New Roman"/>
        </w:rPr>
        <w:t xml:space="preserve"> </w:t>
      </w:r>
      <w:proofErr w:type="spellStart"/>
      <w:r w:rsidR="00CB77A9">
        <w:rPr>
          <w:rFonts w:ascii="Times New Roman" w:eastAsia="Calibri" w:hAnsi="Times New Roman" w:cs="Times New Roman"/>
        </w:rPr>
        <w:t>okhuyeta</w:t>
      </w:r>
      <w:proofErr w:type="spellEnd"/>
      <w:r w:rsidR="00CB77A9">
        <w:rPr>
          <w:rFonts w:ascii="Times New Roman" w:eastAsia="Calibri" w:hAnsi="Times New Roman" w:cs="Times New Roman"/>
        </w:rPr>
        <w:t xml:space="preserve"> </w:t>
      </w:r>
      <w:proofErr w:type="spellStart"/>
      <w:r w:rsidR="00CB77A9">
        <w:rPr>
          <w:rFonts w:ascii="Times New Roman" w:eastAsia="Calibri" w:hAnsi="Times New Roman" w:cs="Times New Roman"/>
        </w:rPr>
        <w:t>avana</w:t>
      </w:r>
      <w:proofErr w:type="spellEnd"/>
      <w:r w:rsidR="00CB77A9">
        <w:rPr>
          <w:rFonts w:ascii="Times New Roman" w:eastAsia="Calibri" w:hAnsi="Times New Roman" w:cs="Times New Roman"/>
        </w:rPr>
        <w:t xml:space="preserve"> </w:t>
      </w:r>
      <w:proofErr w:type="spellStart"/>
      <w:r w:rsidR="00CB77A9">
        <w:rPr>
          <w:rFonts w:ascii="Times New Roman" w:eastAsia="Calibri" w:hAnsi="Times New Roman" w:cs="Times New Roman"/>
        </w:rPr>
        <w:t>vandi</w:t>
      </w:r>
      <w:proofErr w:type="spellEnd"/>
      <w:r w:rsidR="00CB77A9">
        <w:rPr>
          <w:rFonts w:ascii="Times New Roman" w:eastAsia="Calibri" w:hAnsi="Times New Roman" w:cs="Times New Roman"/>
        </w:rPr>
        <w:t xml:space="preserve"> mu Kenya </w:t>
      </w:r>
      <w:proofErr w:type="spellStart"/>
      <w:r w:rsidR="00CB77A9">
        <w:rPr>
          <w:rFonts w:ascii="Times New Roman" w:eastAsia="Calibri" w:hAnsi="Times New Roman" w:cs="Times New Roman"/>
        </w:rPr>
        <w:t>nende</w:t>
      </w:r>
      <w:proofErr w:type="spellEnd"/>
      <w:r w:rsidR="00CB77A9">
        <w:rPr>
          <w:rFonts w:ascii="Times New Roman" w:eastAsia="Calibri" w:hAnsi="Times New Roman" w:cs="Times New Roman"/>
        </w:rPr>
        <w:t xml:space="preserve"> </w:t>
      </w:r>
      <w:proofErr w:type="spellStart"/>
      <w:r w:rsidR="00CB77A9">
        <w:rPr>
          <w:rFonts w:ascii="Times New Roman" w:eastAsia="Calibri" w:hAnsi="Times New Roman" w:cs="Times New Roman"/>
        </w:rPr>
        <w:t>aundu</w:t>
      </w:r>
      <w:proofErr w:type="spellEnd"/>
      <w:r w:rsidR="00CB77A9">
        <w:rPr>
          <w:rFonts w:ascii="Times New Roman" w:eastAsia="Calibri" w:hAnsi="Times New Roman" w:cs="Times New Roman"/>
        </w:rPr>
        <w:t xml:space="preserve"> </w:t>
      </w:r>
      <w:proofErr w:type="spellStart"/>
      <w:r w:rsidR="00CB77A9">
        <w:rPr>
          <w:rFonts w:ascii="Times New Roman" w:eastAsia="Calibri" w:hAnsi="Times New Roman" w:cs="Times New Roman"/>
        </w:rPr>
        <w:t>andi</w:t>
      </w:r>
      <w:proofErr w:type="spellEnd"/>
      <w:r w:rsidR="00CB77A9">
        <w:rPr>
          <w:rFonts w:ascii="Times New Roman" w:eastAsia="Calibri" w:hAnsi="Times New Roman" w:cs="Times New Roman"/>
        </w:rPr>
        <w:t>.</w:t>
      </w:r>
    </w:p>
    <w:p w14:paraId="2AF9456A" w14:textId="3FB08275" w:rsidR="000A0C6B" w:rsidRPr="00217E15" w:rsidRDefault="000A0C6B" w:rsidP="005A201D">
      <w:pPr>
        <w:spacing w:after="0"/>
        <w:rPr>
          <w:rFonts w:ascii="Times New Roman" w:eastAsia="Calibri" w:hAnsi="Times New Roman" w:cs="Times New Roman"/>
        </w:rPr>
      </w:pPr>
    </w:p>
    <w:p w14:paraId="3E291BBD" w14:textId="6B38C89C" w:rsidR="00F9688A" w:rsidRPr="00217E15" w:rsidRDefault="00C316E9" w:rsidP="005A201D">
      <w:pPr>
        <w:spacing w:after="0"/>
        <w:rPr>
          <w:rFonts w:ascii="Times New Roman" w:hAnsi="Times New Roman" w:cs="Times New Roman"/>
          <w:b/>
          <w:bCs/>
        </w:rPr>
      </w:pPr>
      <w:proofErr w:type="spellStart"/>
      <w:r w:rsidRPr="00217E15">
        <w:rPr>
          <w:rFonts w:ascii="Times New Roman" w:hAnsi="Times New Roman" w:cs="Times New Roman"/>
          <w:b/>
          <w:bCs/>
        </w:rPr>
        <w:t>Hatari</w:t>
      </w:r>
      <w:proofErr w:type="spellEnd"/>
      <w:r w:rsidRPr="00217E1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17E15">
        <w:rPr>
          <w:rFonts w:ascii="Times New Roman" w:hAnsi="Times New Roman" w:cs="Times New Roman"/>
          <w:b/>
          <w:bCs/>
        </w:rPr>
        <w:t>nende</w:t>
      </w:r>
      <w:proofErr w:type="spellEnd"/>
      <w:r w:rsidRPr="00217E1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17E15">
        <w:rPr>
          <w:rFonts w:ascii="Times New Roman" w:hAnsi="Times New Roman" w:cs="Times New Roman"/>
          <w:b/>
          <w:bCs/>
        </w:rPr>
        <w:t>obulebulira</w:t>
      </w:r>
      <w:proofErr w:type="spellEnd"/>
    </w:p>
    <w:p w14:paraId="4BE1C1AF" w14:textId="60DD5F40" w:rsidR="00C316E9" w:rsidRPr="00217E15" w:rsidRDefault="00C316E9" w:rsidP="005A201D">
      <w:pPr>
        <w:spacing w:after="0"/>
        <w:rPr>
          <w:rFonts w:ascii="Times New Roman" w:hAnsi="Times New Roman" w:cs="Times New Roman"/>
          <w:i/>
        </w:rPr>
      </w:pPr>
      <w:proofErr w:type="spellStart"/>
      <w:r w:rsidRPr="00217E15">
        <w:rPr>
          <w:rFonts w:ascii="Times New Roman" w:hAnsi="Times New Roman" w:cs="Times New Roman"/>
          <w:bCs/>
        </w:rPr>
        <w:t>Hatari</w:t>
      </w:r>
      <w:proofErr w:type="spellEnd"/>
      <w:r w:rsidRPr="00217E15">
        <w:rPr>
          <w:rFonts w:ascii="Times New Roman" w:hAnsi="Times New Roman" w:cs="Times New Roman"/>
          <w:bCs/>
        </w:rPr>
        <w:t xml:space="preserve"> </w:t>
      </w:r>
      <w:proofErr w:type="spellStart"/>
      <w:r w:rsidRPr="00217E15">
        <w:rPr>
          <w:rFonts w:ascii="Times New Roman" w:hAnsi="Times New Roman" w:cs="Times New Roman"/>
          <w:bCs/>
        </w:rPr>
        <w:t>inyala</w:t>
      </w:r>
      <w:proofErr w:type="spellEnd"/>
      <w:r w:rsidRPr="00217E15">
        <w:rPr>
          <w:rFonts w:ascii="Times New Roman" w:hAnsi="Times New Roman" w:cs="Times New Roman"/>
          <w:bCs/>
        </w:rPr>
        <w:t xml:space="preserve"> </w:t>
      </w:r>
      <w:proofErr w:type="spellStart"/>
      <w:r w:rsidRPr="00217E15">
        <w:rPr>
          <w:rFonts w:ascii="Times New Roman" w:hAnsi="Times New Roman" w:cs="Times New Roman"/>
          <w:bCs/>
        </w:rPr>
        <w:t>okhulu</w:t>
      </w:r>
      <w:r w:rsidR="00430F72" w:rsidRPr="00217E15">
        <w:rPr>
          <w:rFonts w:ascii="Times New Roman" w:hAnsi="Times New Roman" w:cs="Times New Roman"/>
          <w:bCs/>
        </w:rPr>
        <w:t>lirao</w:t>
      </w:r>
      <w:proofErr w:type="spellEnd"/>
      <w:r w:rsidR="00430F72" w:rsidRPr="00217E15">
        <w:rPr>
          <w:rFonts w:ascii="Times New Roman" w:hAnsi="Times New Roman" w:cs="Times New Roman"/>
          <w:bCs/>
        </w:rPr>
        <w:t xml:space="preserve">, </w:t>
      </w:r>
      <w:proofErr w:type="spellStart"/>
      <w:r w:rsidR="00430F72" w:rsidRPr="00217E15">
        <w:rPr>
          <w:rFonts w:ascii="Times New Roman" w:hAnsi="Times New Roman" w:cs="Times New Roman"/>
          <w:bCs/>
        </w:rPr>
        <w:t>obulebulira</w:t>
      </w:r>
      <w:proofErr w:type="spellEnd"/>
      <w:r w:rsidR="00430F72" w:rsidRPr="00217E15">
        <w:rPr>
          <w:rFonts w:ascii="Times New Roman" w:hAnsi="Times New Roman" w:cs="Times New Roman"/>
          <w:bCs/>
        </w:rPr>
        <w:t xml:space="preserve">, </w:t>
      </w:r>
      <w:proofErr w:type="spellStart"/>
      <w:r w:rsidR="00430F72" w:rsidRPr="00217E15">
        <w:rPr>
          <w:rFonts w:ascii="Times New Roman" w:hAnsi="Times New Roman" w:cs="Times New Roman"/>
          <w:bCs/>
        </w:rPr>
        <w:t>nende</w:t>
      </w:r>
      <w:proofErr w:type="spellEnd"/>
      <w:r w:rsidR="00430F72" w:rsidRPr="00217E15">
        <w:rPr>
          <w:rFonts w:ascii="Times New Roman" w:hAnsi="Times New Roman" w:cs="Times New Roman"/>
          <w:bCs/>
        </w:rPr>
        <w:t xml:space="preserve"> </w:t>
      </w:r>
      <w:proofErr w:type="spellStart"/>
      <w:r w:rsidR="00430F72" w:rsidRPr="00217E15">
        <w:rPr>
          <w:rFonts w:ascii="Times New Roman" w:hAnsi="Times New Roman" w:cs="Times New Roman"/>
          <w:bCs/>
        </w:rPr>
        <w:t>ebinyalao</w:t>
      </w:r>
      <w:proofErr w:type="spellEnd"/>
      <w:r w:rsidR="00430F72" w:rsidRPr="00217E15">
        <w:rPr>
          <w:rFonts w:ascii="Times New Roman" w:hAnsi="Times New Roman" w:cs="Times New Roman"/>
          <w:bCs/>
        </w:rPr>
        <w:t xml:space="preserve"> </w:t>
      </w:r>
      <w:proofErr w:type="spellStart"/>
      <w:r w:rsidR="00430F72" w:rsidRPr="00217E15">
        <w:rPr>
          <w:rFonts w:ascii="Times New Roman" w:hAnsi="Times New Roman" w:cs="Times New Roman"/>
          <w:bCs/>
        </w:rPr>
        <w:t>okhurulirao</w:t>
      </w:r>
      <w:proofErr w:type="spellEnd"/>
      <w:r w:rsidR="00430F72" w:rsidRPr="00217E15">
        <w:rPr>
          <w:rFonts w:ascii="Times New Roman" w:hAnsi="Times New Roman" w:cs="Times New Roman"/>
          <w:bCs/>
        </w:rPr>
        <w:t xml:space="preserve"> </w:t>
      </w:r>
      <w:proofErr w:type="spellStart"/>
      <w:r w:rsidR="00430F72" w:rsidRPr="00217E15">
        <w:rPr>
          <w:rFonts w:ascii="Times New Roman" w:hAnsi="Times New Roman" w:cs="Times New Roman"/>
          <w:bCs/>
        </w:rPr>
        <w:t>ne</w:t>
      </w:r>
      <w:proofErr w:type="spellEnd"/>
      <w:r w:rsidR="00430F72" w:rsidRPr="00217E15">
        <w:rPr>
          <w:rFonts w:ascii="Times New Roman" w:hAnsi="Times New Roman" w:cs="Times New Roman"/>
          <w:bCs/>
        </w:rPr>
        <w:t xml:space="preserve"> </w:t>
      </w:r>
      <w:proofErr w:type="spellStart"/>
      <w:r w:rsidR="00430F72" w:rsidRPr="00217E15">
        <w:rPr>
          <w:rFonts w:ascii="Times New Roman" w:hAnsi="Times New Roman" w:cs="Times New Roman"/>
          <w:bCs/>
        </w:rPr>
        <w:t>ebilondakho</w:t>
      </w:r>
      <w:proofErr w:type="spellEnd"/>
      <w:r w:rsidR="001F788D">
        <w:rPr>
          <w:rFonts w:ascii="Times New Roman" w:hAnsi="Times New Roman" w:cs="Times New Roman"/>
          <w:bCs/>
        </w:rPr>
        <w:t xml:space="preserve"> </w:t>
      </w:r>
      <w:proofErr w:type="spellStart"/>
      <w:ins w:id="0" w:author="swakoli" w:date="2014-06-17T12:37:00Z">
        <w:r w:rsidR="001F788D">
          <w:rPr>
            <w:rFonts w:ascii="Times New Roman" w:hAnsi="Times New Roman" w:cs="Times New Roman"/>
            <w:bCs/>
          </w:rPr>
          <w:t>khwama</w:t>
        </w:r>
        <w:proofErr w:type="spellEnd"/>
        <w:r w:rsidR="001F788D">
          <w:rPr>
            <w:rFonts w:ascii="Times New Roman" w:hAnsi="Times New Roman" w:cs="Times New Roman"/>
            <w:bCs/>
          </w:rPr>
          <w:t xml:space="preserve"> </w:t>
        </w:r>
        <w:proofErr w:type="spellStart"/>
        <w:r w:rsidR="001F788D">
          <w:rPr>
            <w:rFonts w:ascii="Times New Roman" w:hAnsi="Times New Roman" w:cs="Times New Roman"/>
            <w:bCs/>
          </w:rPr>
          <w:t>huvuenjelesi</w:t>
        </w:r>
        <w:proofErr w:type="spellEnd"/>
        <w:r w:rsidR="001F788D">
          <w:rPr>
            <w:rFonts w:ascii="Times New Roman" w:hAnsi="Times New Roman" w:cs="Times New Roman"/>
            <w:bCs/>
          </w:rPr>
          <w:t xml:space="preserve"> </w:t>
        </w:r>
        <w:proofErr w:type="spellStart"/>
        <w:r w:rsidR="001F788D">
          <w:rPr>
            <w:rFonts w:ascii="Times New Roman" w:hAnsi="Times New Roman" w:cs="Times New Roman"/>
            <w:bCs/>
          </w:rPr>
          <w:t>vili</w:t>
        </w:r>
      </w:ins>
      <w:proofErr w:type="spellEnd"/>
      <w:r w:rsidR="00430F72" w:rsidRPr="00217E15">
        <w:rPr>
          <w:rFonts w:ascii="Times New Roman" w:hAnsi="Times New Roman" w:cs="Times New Roman"/>
          <w:bCs/>
        </w:rPr>
        <w:t>:</w:t>
      </w:r>
    </w:p>
    <w:p w14:paraId="1890792A" w14:textId="0E00DE9D" w:rsidR="00430F72" w:rsidRPr="00217E15" w:rsidRDefault="00430F72" w:rsidP="005A201D">
      <w:pPr>
        <w:pStyle w:val="ListParagraph"/>
        <w:numPr>
          <w:ilvl w:val="0"/>
          <w:numId w:val="6"/>
        </w:numPr>
        <w:spacing w:after="0"/>
        <w:contextualSpacing w:val="0"/>
        <w:rPr>
          <w:rFonts w:ascii="Times New Roman" w:hAnsi="Times New Roman" w:cs="Times New Roman"/>
          <w:i/>
        </w:rPr>
      </w:pPr>
      <w:proofErr w:type="spellStart"/>
      <w:r w:rsidRPr="00217E15">
        <w:rPr>
          <w:rFonts w:ascii="Times New Roman" w:eastAsia="Calibri" w:hAnsi="Times New Roman" w:cs="Times New Roman"/>
        </w:rPr>
        <w:lastRenderedPageBreak/>
        <w:t>Amarebo</w:t>
      </w:r>
      <w:proofErr w:type="spellEnd"/>
      <w:r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Pr="00217E15">
        <w:rPr>
          <w:rFonts w:ascii="Times New Roman" w:eastAsia="Calibri" w:hAnsi="Times New Roman" w:cs="Times New Roman"/>
        </w:rPr>
        <w:t>kandi</w:t>
      </w:r>
      <w:proofErr w:type="spellEnd"/>
      <w:r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Pr="00217E15">
        <w:rPr>
          <w:rFonts w:ascii="Times New Roman" w:eastAsia="Calibri" w:hAnsi="Times New Roman" w:cs="Times New Roman"/>
        </w:rPr>
        <w:t>akandakhureba</w:t>
      </w:r>
      <w:proofErr w:type="spellEnd"/>
      <w:r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Pr="00217E15">
        <w:rPr>
          <w:rFonts w:ascii="Times New Roman" w:eastAsia="Calibri" w:hAnsi="Times New Roman" w:cs="Times New Roman"/>
        </w:rPr>
        <w:t>kalaba</w:t>
      </w:r>
      <w:proofErr w:type="spellEnd"/>
      <w:r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Pr="00217E15">
        <w:rPr>
          <w:rFonts w:ascii="Times New Roman" w:eastAsia="Calibri" w:hAnsi="Times New Roman" w:cs="Times New Roman"/>
        </w:rPr>
        <w:t>akabinafusi</w:t>
      </w:r>
      <w:proofErr w:type="spellEnd"/>
      <w:r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Pr="00217E15">
        <w:rPr>
          <w:rFonts w:ascii="Times New Roman" w:eastAsia="Calibri" w:hAnsi="Times New Roman" w:cs="Times New Roman"/>
        </w:rPr>
        <w:t>noba</w:t>
      </w:r>
      <w:proofErr w:type="spellEnd"/>
      <w:r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Pr="00217E15">
        <w:rPr>
          <w:rFonts w:ascii="Times New Roman" w:eastAsia="Calibri" w:hAnsi="Times New Roman" w:cs="Times New Roman"/>
        </w:rPr>
        <w:t>akalekhana</w:t>
      </w:r>
      <w:proofErr w:type="spellEnd"/>
      <w:r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Pr="00217E15">
        <w:rPr>
          <w:rFonts w:ascii="Times New Roman" w:eastAsia="Calibri" w:hAnsi="Times New Roman" w:cs="Times New Roman"/>
        </w:rPr>
        <w:t>omundu</w:t>
      </w:r>
      <w:proofErr w:type="spellEnd"/>
      <w:r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Pr="00217E15">
        <w:rPr>
          <w:rFonts w:ascii="Times New Roman" w:eastAsia="Calibri" w:hAnsi="Times New Roman" w:cs="Times New Roman"/>
        </w:rPr>
        <w:t>undi</w:t>
      </w:r>
      <w:proofErr w:type="spellEnd"/>
      <w:r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Pr="00217E15">
        <w:rPr>
          <w:rFonts w:ascii="Times New Roman" w:eastAsia="Calibri" w:hAnsi="Times New Roman" w:cs="Times New Roman"/>
        </w:rPr>
        <w:t>okhuulira</w:t>
      </w:r>
      <w:proofErr w:type="spellEnd"/>
      <w:r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Pr="00217E15">
        <w:rPr>
          <w:rFonts w:ascii="Times New Roman" w:eastAsia="Calibri" w:hAnsi="Times New Roman" w:cs="Times New Roman"/>
        </w:rPr>
        <w:t>khubera</w:t>
      </w:r>
      <w:proofErr w:type="spellEnd"/>
      <w:r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Pr="00217E15">
        <w:rPr>
          <w:rFonts w:ascii="Times New Roman" w:eastAsia="Calibri" w:hAnsi="Times New Roman" w:cs="Times New Roman"/>
        </w:rPr>
        <w:t>katira</w:t>
      </w:r>
      <w:proofErr w:type="spellEnd"/>
      <w:r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Pr="00217E15">
        <w:rPr>
          <w:rFonts w:ascii="Times New Roman" w:eastAsia="Calibri" w:hAnsi="Times New Roman" w:cs="Times New Roman"/>
        </w:rPr>
        <w:t>khu</w:t>
      </w:r>
      <w:proofErr w:type="spellEnd"/>
      <w:r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Pr="00217E15">
        <w:rPr>
          <w:rFonts w:ascii="Times New Roman" w:eastAsia="Calibri" w:hAnsi="Times New Roman" w:cs="Times New Roman"/>
        </w:rPr>
        <w:t>obulamu</w:t>
      </w:r>
      <w:proofErr w:type="spellEnd"/>
      <w:r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Pr="00217E15">
        <w:rPr>
          <w:rFonts w:ascii="Times New Roman" w:eastAsia="Calibri" w:hAnsi="Times New Roman" w:cs="Times New Roman"/>
        </w:rPr>
        <w:t>bwawo</w:t>
      </w:r>
      <w:proofErr w:type="spellEnd"/>
      <w:r w:rsidRPr="00217E15">
        <w:rPr>
          <w:rFonts w:ascii="Times New Roman" w:eastAsia="Calibri" w:hAnsi="Times New Roman" w:cs="Times New Roman"/>
        </w:rPr>
        <w:t xml:space="preserve">. </w:t>
      </w:r>
      <w:proofErr w:type="spellStart"/>
      <w:r w:rsidRPr="00217E15">
        <w:rPr>
          <w:rFonts w:ascii="Times New Roman" w:eastAsia="Calibri" w:hAnsi="Times New Roman" w:cs="Times New Roman"/>
        </w:rPr>
        <w:t>Amajibu</w:t>
      </w:r>
      <w:proofErr w:type="spellEnd"/>
      <w:r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Pr="00217E15">
        <w:rPr>
          <w:rFonts w:ascii="Times New Roman" w:eastAsia="Calibri" w:hAnsi="Times New Roman" w:cs="Times New Roman"/>
        </w:rPr>
        <w:t>kao</w:t>
      </w:r>
      <w:proofErr w:type="spellEnd"/>
      <w:r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Pr="00217E15">
        <w:rPr>
          <w:rFonts w:ascii="Times New Roman" w:eastAsia="Calibri" w:hAnsi="Times New Roman" w:cs="Times New Roman"/>
        </w:rPr>
        <w:t>khulakabikha</w:t>
      </w:r>
      <w:proofErr w:type="spellEnd"/>
      <w:r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Pr="00217E15">
        <w:rPr>
          <w:rFonts w:ascii="Times New Roman" w:eastAsia="Calibri" w:hAnsi="Times New Roman" w:cs="Times New Roman"/>
        </w:rPr>
        <w:t>andiyu</w:t>
      </w:r>
      <w:proofErr w:type="spellEnd"/>
      <w:r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Pr="00217E15">
        <w:rPr>
          <w:rFonts w:ascii="Times New Roman" w:eastAsia="Calibri" w:hAnsi="Times New Roman" w:cs="Times New Roman"/>
        </w:rPr>
        <w:t>ngalwa</w:t>
      </w:r>
      <w:proofErr w:type="spellEnd"/>
      <w:r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Pr="00217E15">
        <w:rPr>
          <w:rFonts w:ascii="Times New Roman" w:eastAsia="Calibri" w:hAnsi="Times New Roman" w:cs="Times New Roman"/>
        </w:rPr>
        <w:t>khunyalirwa</w:t>
      </w:r>
      <w:proofErr w:type="spellEnd"/>
      <w:r w:rsidRPr="00217E15">
        <w:rPr>
          <w:rFonts w:ascii="Times New Roman" w:eastAsia="Calibri" w:hAnsi="Times New Roman" w:cs="Times New Roman"/>
        </w:rPr>
        <w:t xml:space="preserve">, ne </w:t>
      </w:r>
      <w:proofErr w:type="spellStart"/>
      <w:r w:rsidRPr="00217E15">
        <w:rPr>
          <w:rFonts w:ascii="Times New Roman" w:eastAsia="Calibri" w:hAnsi="Times New Roman" w:cs="Times New Roman"/>
        </w:rPr>
        <w:t>khupara</w:t>
      </w:r>
      <w:proofErr w:type="spellEnd"/>
      <w:r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Pr="00217E15">
        <w:rPr>
          <w:rFonts w:ascii="Times New Roman" w:eastAsia="Calibri" w:hAnsi="Times New Roman" w:cs="Times New Roman"/>
        </w:rPr>
        <w:t>mbu</w:t>
      </w:r>
      <w:proofErr w:type="spellEnd"/>
      <w:r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Pr="00217E15">
        <w:rPr>
          <w:rFonts w:ascii="Times New Roman" w:eastAsia="Calibri" w:hAnsi="Times New Roman" w:cs="Times New Roman"/>
        </w:rPr>
        <w:t>hatari</w:t>
      </w:r>
      <w:proofErr w:type="spellEnd"/>
      <w:r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Pr="00217E15">
        <w:rPr>
          <w:rFonts w:ascii="Times New Roman" w:eastAsia="Calibri" w:hAnsi="Times New Roman" w:cs="Times New Roman"/>
        </w:rPr>
        <w:t>ya</w:t>
      </w:r>
      <w:proofErr w:type="spellEnd"/>
      <w:r w:rsidRPr="00217E15">
        <w:rPr>
          <w:rFonts w:ascii="Times New Roman" w:eastAsia="Calibri" w:hAnsi="Times New Roman" w:cs="Times New Roman"/>
        </w:rPr>
        <w:t xml:space="preserve"> ewe </w:t>
      </w:r>
      <w:proofErr w:type="spellStart"/>
      <w:r w:rsidRPr="00217E15">
        <w:rPr>
          <w:rFonts w:ascii="Times New Roman" w:eastAsia="Calibri" w:hAnsi="Times New Roman" w:cs="Times New Roman"/>
        </w:rPr>
        <w:t>okhuba</w:t>
      </w:r>
      <w:proofErr w:type="spellEnd"/>
      <w:r w:rsidRPr="00217E15">
        <w:rPr>
          <w:rFonts w:ascii="Times New Roman" w:eastAsia="Calibri" w:hAnsi="Times New Roman" w:cs="Times New Roman"/>
        </w:rPr>
        <w:t xml:space="preserve"> mu </w:t>
      </w:r>
      <w:proofErr w:type="spellStart"/>
      <w:r w:rsidRPr="00217E15">
        <w:rPr>
          <w:rFonts w:ascii="Times New Roman" w:eastAsia="Calibri" w:hAnsi="Times New Roman" w:cs="Times New Roman"/>
        </w:rPr>
        <w:t>obukhabirisi</w:t>
      </w:r>
      <w:proofErr w:type="spellEnd"/>
      <w:r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Pr="00217E15">
        <w:rPr>
          <w:rFonts w:ascii="Times New Roman" w:eastAsia="Calibri" w:hAnsi="Times New Roman" w:cs="Times New Roman"/>
        </w:rPr>
        <w:t>buno</w:t>
      </w:r>
      <w:proofErr w:type="spellEnd"/>
      <w:r w:rsidRPr="00217E15">
        <w:rPr>
          <w:rFonts w:ascii="Times New Roman" w:eastAsia="Calibri" w:hAnsi="Times New Roman" w:cs="Times New Roman"/>
        </w:rPr>
        <w:t xml:space="preserve"> </w:t>
      </w:r>
      <w:proofErr w:type="spellStart"/>
      <w:proofErr w:type="gramStart"/>
      <w:r w:rsidR="007F6164" w:rsidRPr="00217E15">
        <w:rPr>
          <w:rFonts w:ascii="Times New Roman" w:eastAsia="Calibri" w:hAnsi="Times New Roman" w:cs="Times New Roman"/>
        </w:rPr>
        <w:t>ni</w:t>
      </w:r>
      <w:proofErr w:type="spellEnd"/>
      <w:proofErr w:type="gramEnd"/>
      <w:r w:rsidR="007F6164"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="007F6164" w:rsidRPr="00217E15">
        <w:rPr>
          <w:rFonts w:ascii="Times New Roman" w:eastAsia="Calibri" w:hAnsi="Times New Roman" w:cs="Times New Roman"/>
        </w:rPr>
        <w:t>obututu</w:t>
      </w:r>
      <w:proofErr w:type="spellEnd"/>
      <w:r w:rsidR="007F6164"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="007F6164" w:rsidRPr="00217E15">
        <w:rPr>
          <w:rFonts w:ascii="Times New Roman" w:eastAsia="Calibri" w:hAnsi="Times New Roman" w:cs="Times New Roman"/>
        </w:rPr>
        <w:t>muno</w:t>
      </w:r>
      <w:proofErr w:type="spellEnd"/>
      <w:r w:rsidR="007F6164" w:rsidRPr="00217E15">
        <w:rPr>
          <w:rFonts w:ascii="Times New Roman" w:eastAsia="Calibri" w:hAnsi="Times New Roman" w:cs="Times New Roman"/>
        </w:rPr>
        <w:t>.</w:t>
      </w:r>
    </w:p>
    <w:p w14:paraId="6E04A7D3" w14:textId="324D3BEE" w:rsidR="00F9688A" w:rsidRPr="00217E15" w:rsidRDefault="00D76DE3" w:rsidP="005A201D">
      <w:pPr>
        <w:pStyle w:val="ListParagraph"/>
        <w:numPr>
          <w:ilvl w:val="0"/>
          <w:numId w:val="6"/>
        </w:numPr>
        <w:spacing w:after="0"/>
        <w:contextualSpacing w:val="0"/>
        <w:rPr>
          <w:rFonts w:ascii="Times New Roman" w:hAnsi="Times New Roman" w:cs="Times New Roman"/>
          <w:i/>
        </w:rPr>
      </w:pPr>
      <w:proofErr w:type="spellStart"/>
      <w:r w:rsidRPr="00217E15">
        <w:rPr>
          <w:rFonts w:ascii="Times New Roman" w:hAnsi="Times New Roman" w:cs="Times New Roman"/>
          <w:i/>
        </w:rPr>
        <w:t>Ebikha</w:t>
      </w:r>
      <w:proofErr w:type="spellEnd"/>
      <w:r w:rsidRPr="00217E15">
        <w:rPr>
          <w:rFonts w:ascii="Times New Roman" w:hAnsi="Times New Roman" w:cs="Times New Roman"/>
          <w:i/>
        </w:rPr>
        <w:t xml:space="preserve"> </w:t>
      </w:r>
      <w:proofErr w:type="spellStart"/>
      <w:r w:rsidRPr="00217E15">
        <w:rPr>
          <w:rFonts w:ascii="Times New Roman" w:hAnsi="Times New Roman" w:cs="Times New Roman"/>
          <w:i/>
        </w:rPr>
        <w:t>bwokosie</w:t>
      </w:r>
      <w:proofErr w:type="spellEnd"/>
      <w:r w:rsidRPr="00217E15">
        <w:rPr>
          <w:rFonts w:ascii="Times New Roman" w:hAnsi="Times New Roman" w:cs="Times New Roman"/>
          <w:i/>
        </w:rPr>
        <w:t xml:space="preserve"> </w:t>
      </w:r>
      <w:proofErr w:type="spellStart"/>
      <w:r w:rsidRPr="00217E15">
        <w:rPr>
          <w:rFonts w:ascii="Times New Roman" w:hAnsi="Times New Roman" w:cs="Times New Roman"/>
          <w:i/>
        </w:rPr>
        <w:t>khulwokhurebwa</w:t>
      </w:r>
      <w:proofErr w:type="spellEnd"/>
      <w:r w:rsidRPr="00217E15">
        <w:rPr>
          <w:rFonts w:ascii="Times New Roman" w:hAnsi="Times New Roman" w:cs="Times New Roman"/>
          <w:i/>
        </w:rPr>
        <w:t xml:space="preserve"> </w:t>
      </w:r>
      <w:r w:rsidR="00CB77A9">
        <w:rPr>
          <w:rFonts w:ascii="Times New Roman" w:hAnsi="Times New Roman" w:cs="Times New Roman"/>
          <w:i/>
        </w:rPr>
        <w:t xml:space="preserve">autopsy mu </w:t>
      </w:r>
      <w:proofErr w:type="spellStart"/>
      <w:r w:rsidR="00CB77A9">
        <w:rPr>
          <w:rFonts w:ascii="Times New Roman" w:hAnsi="Times New Roman" w:cs="Times New Roman"/>
          <w:i/>
        </w:rPr>
        <w:t>okhuwola</w:t>
      </w:r>
      <w:proofErr w:type="spellEnd"/>
      <w:r w:rsidRPr="00217E15">
        <w:rPr>
          <w:rFonts w:ascii="Times New Roman" w:hAnsi="Times New Roman" w:cs="Times New Roman"/>
          <w:i/>
        </w:rPr>
        <w:t xml:space="preserve"> </w:t>
      </w:r>
      <w:proofErr w:type="spellStart"/>
      <w:r w:rsidRPr="00217E15">
        <w:rPr>
          <w:rFonts w:ascii="Times New Roman" w:hAnsi="Times New Roman" w:cs="Times New Roman"/>
          <w:i/>
        </w:rPr>
        <w:t>khalari</w:t>
      </w:r>
      <w:proofErr w:type="spellEnd"/>
      <w:r w:rsidRPr="00217E15">
        <w:rPr>
          <w:rFonts w:ascii="Times New Roman" w:hAnsi="Times New Roman" w:cs="Times New Roman"/>
          <w:i/>
        </w:rPr>
        <w:t xml:space="preserve"> </w:t>
      </w:r>
      <w:proofErr w:type="spellStart"/>
      <w:r w:rsidRPr="00217E15">
        <w:rPr>
          <w:rFonts w:ascii="Times New Roman" w:hAnsi="Times New Roman" w:cs="Times New Roman"/>
          <w:i/>
        </w:rPr>
        <w:t>onyalakhulekhera</w:t>
      </w:r>
      <w:proofErr w:type="spellEnd"/>
      <w:r w:rsidRPr="00217E15">
        <w:rPr>
          <w:rFonts w:ascii="Times New Roman" w:hAnsi="Times New Roman" w:cs="Times New Roman"/>
          <w:i/>
        </w:rPr>
        <w:t xml:space="preserve"> </w:t>
      </w:r>
      <w:proofErr w:type="spellStart"/>
      <w:r w:rsidRPr="00217E15">
        <w:rPr>
          <w:rFonts w:ascii="Times New Roman" w:hAnsi="Times New Roman" w:cs="Times New Roman"/>
          <w:i/>
        </w:rPr>
        <w:t>akari</w:t>
      </w:r>
      <w:proofErr w:type="spellEnd"/>
      <w:r w:rsidRPr="00217E15">
        <w:rPr>
          <w:rFonts w:ascii="Times New Roman" w:hAnsi="Times New Roman" w:cs="Times New Roman"/>
          <w:i/>
        </w:rPr>
        <w:t xml:space="preserve"> </w:t>
      </w:r>
      <w:proofErr w:type="spellStart"/>
      <w:r w:rsidRPr="00217E15">
        <w:rPr>
          <w:rFonts w:ascii="Times New Roman" w:hAnsi="Times New Roman" w:cs="Times New Roman"/>
          <w:i/>
        </w:rPr>
        <w:t>siha</w:t>
      </w:r>
      <w:proofErr w:type="spellEnd"/>
      <w:r w:rsidRPr="00217E15">
        <w:rPr>
          <w:rFonts w:ascii="Times New Roman" w:hAnsi="Times New Roman" w:cs="Times New Roman"/>
          <w:i/>
        </w:rPr>
        <w:t xml:space="preserve"> </w:t>
      </w:r>
      <w:proofErr w:type="spellStart"/>
      <w:r w:rsidRPr="00217E15">
        <w:rPr>
          <w:rFonts w:ascii="Times New Roman" w:hAnsi="Times New Roman" w:cs="Times New Roman"/>
          <w:i/>
        </w:rPr>
        <w:t>siosi</w:t>
      </w:r>
      <w:proofErr w:type="spellEnd"/>
      <w:r w:rsidRPr="00217E15">
        <w:rPr>
          <w:rFonts w:ascii="Times New Roman" w:hAnsi="Times New Roman" w:cs="Times New Roman"/>
          <w:i/>
        </w:rPr>
        <w:t xml:space="preserve"> </w:t>
      </w:r>
      <w:proofErr w:type="spellStart"/>
      <w:r w:rsidRPr="00217E15">
        <w:rPr>
          <w:rFonts w:ascii="Times New Roman" w:hAnsi="Times New Roman" w:cs="Times New Roman"/>
          <w:i/>
        </w:rPr>
        <w:t>siosi</w:t>
      </w:r>
      <w:proofErr w:type="spellEnd"/>
      <w:r w:rsidRPr="00217E15">
        <w:rPr>
          <w:rFonts w:ascii="Times New Roman" w:hAnsi="Times New Roman" w:cs="Times New Roman"/>
          <w:i/>
        </w:rPr>
        <w:t>.</w:t>
      </w:r>
      <w:r w:rsidR="00F9688A" w:rsidRPr="00217E15">
        <w:rPr>
          <w:rFonts w:ascii="Times New Roman" w:hAnsi="Times New Roman" w:cs="Times New Roman"/>
          <w:i/>
        </w:rPr>
        <w:t xml:space="preserve"> </w:t>
      </w:r>
    </w:p>
    <w:p w14:paraId="37E8AF3A" w14:textId="77777777" w:rsidR="000A0C6B" w:rsidRPr="00217E15" w:rsidRDefault="000A0C6B" w:rsidP="005A201D">
      <w:pPr>
        <w:tabs>
          <w:tab w:val="left" w:pos="1980"/>
        </w:tabs>
        <w:spacing w:after="0"/>
        <w:rPr>
          <w:rFonts w:ascii="Times New Roman" w:hAnsi="Times New Roman" w:cs="Times New Roman"/>
          <w:b/>
        </w:rPr>
      </w:pPr>
    </w:p>
    <w:p w14:paraId="629A5BBC" w14:textId="20229EF4" w:rsidR="00D76DE3" w:rsidRPr="00217E15" w:rsidRDefault="00C63A85" w:rsidP="005A201D">
      <w:pPr>
        <w:tabs>
          <w:tab w:val="left" w:pos="1980"/>
        </w:tabs>
        <w:spacing w:after="0"/>
        <w:rPr>
          <w:rFonts w:ascii="Times New Roman" w:hAnsi="Times New Roman" w:cs="Times New Roman"/>
          <w:b/>
        </w:rPr>
      </w:pPr>
      <w:proofErr w:type="spellStart"/>
      <w:r w:rsidRPr="00217E15">
        <w:rPr>
          <w:rFonts w:ascii="Times New Roman" w:hAnsi="Times New Roman" w:cs="Times New Roman"/>
          <w:b/>
        </w:rPr>
        <w:t>O</w:t>
      </w:r>
      <w:r w:rsidR="00D76DE3" w:rsidRPr="00217E15">
        <w:rPr>
          <w:rFonts w:ascii="Times New Roman" w:hAnsi="Times New Roman" w:cs="Times New Roman"/>
          <w:b/>
        </w:rPr>
        <w:t>bubinafusi</w:t>
      </w:r>
      <w:proofErr w:type="spellEnd"/>
    </w:p>
    <w:p w14:paraId="2551FB9E" w14:textId="77777777" w:rsidR="00217E15" w:rsidRPr="00C13708" w:rsidRDefault="00F9688A" w:rsidP="005A201D">
      <w:pPr>
        <w:numPr>
          <w:ilvl w:val="0"/>
          <w:numId w:val="5"/>
        </w:numPr>
        <w:tabs>
          <w:tab w:val="left" w:pos="1980"/>
        </w:tabs>
        <w:spacing w:after="0"/>
        <w:rPr>
          <w:rFonts w:ascii="Times New Roman" w:hAnsi="Times New Roman" w:cs="Times New Roman"/>
          <w:bCs/>
        </w:rPr>
      </w:pPr>
      <w:r w:rsidRPr="00217E15">
        <w:rPr>
          <w:rFonts w:ascii="Times New Roman" w:hAnsi="Times New Roman" w:cs="Times New Roman"/>
        </w:rPr>
        <w:t xml:space="preserve"> </w:t>
      </w:r>
      <w:proofErr w:type="spellStart"/>
      <w:r w:rsidR="00D76DE3" w:rsidRPr="00217E15">
        <w:rPr>
          <w:rFonts w:ascii="Times New Roman" w:hAnsi="Times New Roman" w:cs="Times New Roman"/>
          <w:b/>
        </w:rPr>
        <w:t>Okhufunaka</w:t>
      </w:r>
      <w:proofErr w:type="spellEnd"/>
      <w:r w:rsidR="00D76DE3" w:rsidRPr="00217E15">
        <w:rPr>
          <w:rFonts w:ascii="Times New Roman" w:hAnsi="Times New Roman" w:cs="Times New Roman"/>
          <w:b/>
        </w:rPr>
        <w:t xml:space="preserve"> </w:t>
      </w:r>
      <w:proofErr w:type="spellStart"/>
      <w:r w:rsidR="00D76DE3" w:rsidRPr="00217E15">
        <w:rPr>
          <w:rFonts w:ascii="Times New Roman" w:hAnsi="Times New Roman" w:cs="Times New Roman"/>
          <w:b/>
        </w:rPr>
        <w:t>obubinafusi</w:t>
      </w:r>
      <w:proofErr w:type="spellEnd"/>
      <w:r w:rsidR="00D76DE3" w:rsidRPr="00217E15">
        <w:rPr>
          <w:rFonts w:ascii="Times New Roman" w:hAnsi="Times New Roman" w:cs="Times New Roman"/>
          <w:b/>
        </w:rPr>
        <w:t>:</w:t>
      </w:r>
      <w:r w:rsidR="00D76DE3" w:rsidRPr="00217E15">
        <w:rPr>
          <w:rFonts w:ascii="Times New Roman" w:hAnsi="Times New Roman" w:cs="Times New Roman"/>
        </w:rPr>
        <w:t xml:space="preserve"> </w:t>
      </w:r>
      <w:proofErr w:type="spellStart"/>
      <w:r w:rsidR="00D76DE3" w:rsidRPr="00C13708">
        <w:rPr>
          <w:rFonts w:ascii="Times New Roman" w:hAnsi="Times New Roman" w:cs="Times New Roman"/>
        </w:rPr>
        <w:t>ngalwa</w:t>
      </w:r>
      <w:proofErr w:type="spellEnd"/>
      <w:r w:rsidR="00D76DE3" w:rsidRPr="00C13708">
        <w:rPr>
          <w:rFonts w:ascii="Times New Roman" w:hAnsi="Times New Roman" w:cs="Times New Roman"/>
        </w:rPr>
        <w:t xml:space="preserve"> </w:t>
      </w:r>
      <w:proofErr w:type="spellStart"/>
      <w:r w:rsidR="00D76DE3" w:rsidRPr="00C13708">
        <w:rPr>
          <w:rFonts w:ascii="Times New Roman" w:hAnsi="Times New Roman" w:cs="Times New Roman"/>
        </w:rPr>
        <w:t>obukhabirisi</w:t>
      </w:r>
      <w:proofErr w:type="spellEnd"/>
      <w:r w:rsidR="00D76DE3" w:rsidRPr="00C13708">
        <w:rPr>
          <w:rFonts w:ascii="Times New Roman" w:hAnsi="Times New Roman" w:cs="Times New Roman"/>
        </w:rPr>
        <w:t xml:space="preserve"> </w:t>
      </w:r>
      <w:proofErr w:type="spellStart"/>
      <w:r w:rsidR="00D76DE3" w:rsidRPr="00C13708">
        <w:rPr>
          <w:rFonts w:ascii="Times New Roman" w:hAnsi="Times New Roman" w:cs="Times New Roman"/>
        </w:rPr>
        <w:t>bwosi</w:t>
      </w:r>
      <w:proofErr w:type="spellEnd"/>
      <w:r w:rsidR="00D76DE3" w:rsidRPr="00C13708">
        <w:rPr>
          <w:rFonts w:ascii="Times New Roman" w:hAnsi="Times New Roman" w:cs="Times New Roman"/>
        </w:rPr>
        <w:t xml:space="preserve">, </w:t>
      </w:r>
      <w:proofErr w:type="spellStart"/>
      <w:r w:rsidR="00D76DE3" w:rsidRPr="00C13708">
        <w:rPr>
          <w:rFonts w:ascii="Times New Roman" w:hAnsi="Times New Roman" w:cs="Times New Roman"/>
        </w:rPr>
        <w:t>sinyalakhubawo</w:t>
      </w:r>
      <w:proofErr w:type="spellEnd"/>
      <w:r w:rsidR="00D76DE3" w:rsidRPr="00C13708">
        <w:rPr>
          <w:rFonts w:ascii="Times New Roman" w:hAnsi="Times New Roman" w:cs="Times New Roman"/>
        </w:rPr>
        <w:t xml:space="preserve"> </w:t>
      </w:r>
      <w:proofErr w:type="spellStart"/>
      <w:r w:rsidR="00D76DE3" w:rsidRPr="00C13708">
        <w:rPr>
          <w:rFonts w:ascii="Times New Roman" w:hAnsi="Times New Roman" w:cs="Times New Roman"/>
        </w:rPr>
        <w:t>sikha</w:t>
      </w:r>
      <w:proofErr w:type="spellEnd"/>
      <w:r w:rsidR="00D76DE3" w:rsidRPr="00C13708">
        <w:rPr>
          <w:rFonts w:ascii="Times New Roman" w:hAnsi="Times New Roman" w:cs="Times New Roman"/>
        </w:rPr>
        <w:t xml:space="preserve"> </w:t>
      </w:r>
      <w:proofErr w:type="spellStart"/>
      <w:r w:rsidR="00D76DE3" w:rsidRPr="00C13708">
        <w:rPr>
          <w:rFonts w:ascii="Times New Roman" w:hAnsi="Times New Roman" w:cs="Times New Roman"/>
        </w:rPr>
        <w:t>esiabubifusi</w:t>
      </w:r>
      <w:proofErr w:type="spellEnd"/>
      <w:r w:rsidR="00D76DE3" w:rsidRPr="00C13708">
        <w:rPr>
          <w:rFonts w:ascii="Times New Roman" w:hAnsi="Times New Roman" w:cs="Times New Roman"/>
        </w:rPr>
        <w:t xml:space="preserve"> </w:t>
      </w:r>
      <w:proofErr w:type="spellStart"/>
      <w:r w:rsidR="00D76DE3" w:rsidRPr="00C13708">
        <w:rPr>
          <w:rFonts w:ascii="Times New Roman" w:hAnsi="Times New Roman" w:cs="Times New Roman"/>
        </w:rPr>
        <w:t>bulanyala</w:t>
      </w:r>
      <w:proofErr w:type="spellEnd"/>
      <w:r w:rsidR="00D76DE3" w:rsidRPr="00C13708">
        <w:rPr>
          <w:rFonts w:ascii="Times New Roman" w:hAnsi="Times New Roman" w:cs="Times New Roman"/>
        </w:rPr>
        <w:t xml:space="preserve"> </w:t>
      </w:r>
      <w:proofErr w:type="spellStart"/>
      <w:r w:rsidR="00D76DE3" w:rsidRPr="00C13708">
        <w:rPr>
          <w:rFonts w:ascii="Times New Roman" w:hAnsi="Times New Roman" w:cs="Times New Roman"/>
        </w:rPr>
        <w:t>khulidwa</w:t>
      </w:r>
      <w:proofErr w:type="spellEnd"/>
      <w:r w:rsidR="00D76DE3" w:rsidRPr="00C13708">
        <w:rPr>
          <w:rFonts w:ascii="Times New Roman" w:hAnsi="Times New Roman" w:cs="Times New Roman"/>
        </w:rPr>
        <w:t xml:space="preserve"> </w:t>
      </w:r>
      <w:proofErr w:type="spellStart"/>
      <w:r w:rsidR="00D76DE3" w:rsidRPr="00C13708">
        <w:rPr>
          <w:rFonts w:ascii="Times New Roman" w:hAnsi="Times New Roman" w:cs="Times New Roman"/>
        </w:rPr>
        <w:t>tawe</w:t>
      </w:r>
      <w:proofErr w:type="spellEnd"/>
      <w:r w:rsidR="00D76DE3" w:rsidRPr="00C13708">
        <w:rPr>
          <w:rFonts w:ascii="Times New Roman" w:hAnsi="Times New Roman" w:cs="Times New Roman"/>
        </w:rPr>
        <w:t xml:space="preserve">; </w:t>
      </w:r>
      <w:proofErr w:type="spellStart"/>
      <w:r w:rsidR="00D76DE3" w:rsidRPr="00C13708">
        <w:rPr>
          <w:rFonts w:ascii="Times New Roman" w:hAnsi="Times New Roman" w:cs="Times New Roman"/>
        </w:rPr>
        <w:t>halari</w:t>
      </w:r>
      <w:proofErr w:type="spellEnd"/>
      <w:r w:rsidR="00D76DE3" w:rsidRPr="00C13708">
        <w:rPr>
          <w:rFonts w:ascii="Times New Roman" w:hAnsi="Times New Roman" w:cs="Times New Roman"/>
        </w:rPr>
        <w:t xml:space="preserve">, </w:t>
      </w:r>
      <w:proofErr w:type="spellStart"/>
      <w:r w:rsidR="00D76DE3" w:rsidRPr="00C13708">
        <w:rPr>
          <w:rFonts w:ascii="Times New Roman" w:hAnsi="Times New Roman" w:cs="Times New Roman"/>
        </w:rPr>
        <w:t>khutemanga</w:t>
      </w:r>
      <w:proofErr w:type="spellEnd"/>
      <w:r w:rsidR="00D76DE3" w:rsidRPr="00C13708">
        <w:rPr>
          <w:rFonts w:ascii="Times New Roman" w:hAnsi="Times New Roman" w:cs="Times New Roman"/>
        </w:rPr>
        <w:t xml:space="preserve"> </w:t>
      </w:r>
      <w:proofErr w:type="spellStart"/>
      <w:r w:rsidR="00D76DE3" w:rsidRPr="00C13708">
        <w:rPr>
          <w:rFonts w:ascii="Times New Roman" w:hAnsi="Times New Roman" w:cs="Times New Roman"/>
        </w:rPr>
        <w:t>ngalwakhunyalirwa</w:t>
      </w:r>
      <w:proofErr w:type="spellEnd"/>
      <w:r w:rsidR="00D76DE3" w:rsidRPr="00C13708">
        <w:rPr>
          <w:rFonts w:ascii="Times New Roman" w:hAnsi="Times New Roman" w:cs="Times New Roman"/>
        </w:rPr>
        <w:t xml:space="preserve"> </w:t>
      </w:r>
      <w:proofErr w:type="spellStart"/>
      <w:r w:rsidR="00D76DE3" w:rsidRPr="00C13708">
        <w:rPr>
          <w:rFonts w:ascii="Times New Roman" w:hAnsi="Times New Roman" w:cs="Times New Roman"/>
        </w:rPr>
        <w:t>okhubulinda</w:t>
      </w:r>
      <w:proofErr w:type="spellEnd"/>
      <w:r w:rsidR="00D76DE3" w:rsidRPr="00C13708">
        <w:rPr>
          <w:rFonts w:ascii="Times New Roman" w:hAnsi="Times New Roman" w:cs="Times New Roman"/>
        </w:rPr>
        <w:t xml:space="preserve">. </w:t>
      </w:r>
    </w:p>
    <w:p w14:paraId="08F335BF" w14:textId="3F64FFD4" w:rsidR="00F9688A" w:rsidRPr="00C13708" w:rsidRDefault="00D76DE3" w:rsidP="005A201D">
      <w:pPr>
        <w:numPr>
          <w:ilvl w:val="0"/>
          <w:numId w:val="5"/>
        </w:numPr>
        <w:tabs>
          <w:tab w:val="left" w:pos="1980"/>
        </w:tabs>
        <w:spacing w:after="0"/>
        <w:rPr>
          <w:rFonts w:ascii="Times New Roman" w:hAnsi="Times New Roman" w:cs="Times New Roman"/>
          <w:bCs/>
        </w:rPr>
      </w:pPr>
      <w:proofErr w:type="spellStart"/>
      <w:r w:rsidRPr="00C13708">
        <w:rPr>
          <w:rFonts w:ascii="Times New Roman" w:hAnsi="Times New Roman" w:cs="Times New Roman"/>
        </w:rPr>
        <w:t>Obukhabirisi</w:t>
      </w:r>
      <w:proofErr w:type="spellEnd"/>
      <w:r w:rsidRPr="00C13708">
        <w:rPr>
          <w:rFonts w:ascii="Times New Roman" w:hAnsi="Times New Roman" w:cs="Times New Roman"/>
        </w:rPr>
        <w:t xml:space="preserve"> </w:t>
      </w:r>
      <w:proofErr w:type="spellStart"/>
      <w:r w:rsidRPr="00C13708">
        <w:rPr>
          <w:rFonts w:ascii="Times New Roman" w:hAnsi="Times New Roman" w:cs="Times New Roman"/>
        </w:rPr>
        <w:t>bwao</w:t>
      </w:r>
      <w:proofErr w:type="spellEnd"/>
      <w:r w:rsidRPr="00C13708">
        <w:rPr>
          <w:rFonts w:ascii="Times New Roman" w:hAnsi="Times New Roman" w:cs="Times New Roman"/>
        </w:rPr>
        <w:t xml:space="preserve"> </w:t>
      </w:r>
      <w:proofErr w:type="spellStart"/>
      <w:r w:rsidRPr="00C13708">
        <w:rPr>
          <w:rFonts w:ascii="Times New Roman" w:hAnsi="Times New Roman" w:cs="Times New Roman"/>
        </w:rPr>
        <w:t>khulatema</w:t>
      </w:r>
      <w:proofErr w:type="spellEnd"/>
      <w:r w:rsidRPr="00C13708">
        <w:rPr>
          <w:rFonts w:ascii="Times New Roman" w:hAnsi="Times New Roman" w:cs="Times New Roman"/>
        </w:rPr>
        <w:t xml:space="preserve"> </w:t>
      </w:r>
      <w:proofErr w:type="spellStart"/>
      <w:r w:rsidRPr="00C13708">
        <w:rPr>
          <w:rFonts w:ascii="Times New Roman" w:hAnsi="Times New Roman" w:cs="Times New Roman"/>
        </w:rPr>
        <w:t>ngalwakhunyalirwa</w:t>
      </w:r>
      <w:proofErr w:type="spellEnd"/>
      <w:r w:rsidRPr="00C13708">
        <w:rPr>
          <w:rFonts w:ascii="Times New Roman" w:hAnsi="Times New Roman" w:cs="Times New Roman"/>
        </w:rPr>
        <w:t xml:space="preserve"> </w:t>
      </w:r>
      <w:proofErr w:type="spellStart"/>
      <w:r w:rsidRPr="00C13708">
        <w:rPr>
          <w:rFonts w:ascii="Times New Roman" w:hAnsi="Times New Roman" w:cs="Times New Roman"/>
        </w:rPr>
        <w:t>khubulinde</w:t>
      </w:r>
      <w:proofErr w:type="spellEnd"/>
      <w:r w:rsidRPr="00C13708">
        <w:rPr>
          <w:rFonts w:ascii="Times New Roman" w:hAnsi="Times New Roman" w:cs="Times New Roman"/>
        </w:rPr>
        <w:t xml:space="preserve"> mu </w:t>
      </w:r>
      <w:proofErr w:type="spellStart"/>
      <w:r w:rsidRPr="00C13708">
        <w:rPr>
          <w:rFonts w:ascii="Times New Roman" w:hAnsi="Times New Roman" w:cs="Times New Roman"/>
        </w:rPr>
        <w:t>bubinafisi</w:t>
      </w:r>
      <w:proofErr w:type="spellEnd"/>
      <w:r w:rsidRPr="00C13708">
        <w:rPr>
          <w:rFonts w:ascii="Times New Roman" w:hAnsi="Times New Roman" w:cs="Times New Roman"/>
        </w:rPr>
        <w:t xml:space="preserve">. </w:t>
      </w:r>
      <w:r w:rsidR="00C13708" w:rsidRPr="00C13708">
        <w:rPr>
          <w:rFonts w:ascii="Times New Roman" w:hAnsi="Times New Roman" w:cs="Times New Roman"/>
        </w:rPr>
        <w:t xml:space="preserve">Na </w:t>
      </w:r>
      <w:proofErr w:type="spellStart"/>
      <w:r w:rsidR="00C13708" w:rsidRPr="00C13708">
        <w:rPr>
          <w:rFonts w:ascii="Times New Roman" w:hAnsi="Times New Roman" w:cs="Times New Roman"/>
        </w:rPr>
        <w:t>si</w:t>
      </w:r>
      <w:proofErr w:type="spellEnd"/>
      <w:r w:rsidR="00C13708" w:rsidRPr="00C13708">
        <w:rPr>
          <w:rFonts w:ascii="Times New Roman" w:hAnsi="Times New Roman" w:cs="Times New Roman"/>
        </w:rPr>
        <w:t xml:space="preserve"> </w:t>
      </w:r>
      <w:proofErr w:type="spellStart"/>
      <w:r w:rsidR="00C13708" w:rsidRPr="00C13708">
        <w:rPr>
          <w:rFonts w:ascii="Times New Roman" w:hAnsi="Times New Roman" w:cs="Times New Roman"/>
        </w:rPr>
        <w:t>kwitsa</w:t>
      </w:r>
      <w:proofErr w:type="spellEnd"/>
      <w:r w:rsidR="00C13708" w:rsidRPr="00C13708">
        <w:rPr>
          <w:rFonts w:ascii="Times New Roman" w:hAnsi="Times New Roman" w:cs="Times New Roman"/>
        </w:rPr>
        <w:t xml:space="preserve"> </w:t>
      </w:r>
      <w:proofErr w:type="spellStart"/>
      <w:r w:rsidR="00C13708" w:rsidRPr="00C13708">
        <w:rPr>
          <w:rFonts w:ascii="Times New Roman" w:hAnsi="Times New Roman" w:cs="Times New Roman"/>
        </w:rPr>
        <w:t>okhurubula</w:t>
      </w:r>
      <w:proofErr w:type="spellEnd"/>
      <w:r w:rsidR="00C13708" w:rsidRPr="00C13708">
        <w:rPr>
          <w:rFonts w:ascii="Times New Roman" w:hAnsi="Times New Roman" w:cs="Times New Roman"/>
        </w:rPr>
        <w:t xml:space="preserve"> </w:t>
      </w:r>
      <w:proofErr w:type="spellStart"/>
      <w:r w:rsidR="00C13708" w:rsidRPr="00C13708">
        <w:rPr>
          <w:rFonts w:ascii="Times New Roman" w:hAnsi="Times New Roman" w:cs="Times New Roman"/>
        </w:rPr>
        <w:t>elira</w:t>
      </w:r>
      <w:proofErr w:type="spellEnd"/>
      <w:r w:rsidR="00C13708" w:rsidRPr="00C13708">
        <w:rPr>
          <w:rFonts w:ascii="Times New Roman" w:hAnsi="Times New Roman" w:cs="Times New Roman"/>
        </w:rPr>
        <w:t xml:space="preserve"> </w:t>
      </w:r>
      <w:proofErr w:type="spellStart"/>
      <w:r w:rsidR="00C13708" w:rsidRPr="00C13708">
        <w:rPr>
          <w:rFonts w:ascii="Times New Roman" w:hAnsi="Times New Roman" w:cs="Times New Roman"/>
        </w:rPr>
        <w:t>lio</w:t>
      </w:r>
      <w:proofErr w:type="spellEnd"/>
      <w:r w:rsidR="00C13708" w:rsidRPr="00C13708">
        <w:rPr>
          <w:rFonts w:ascii="Times New Roman" w:hAnsi="Times New Roman" w:cs="Times New Roman"/>
        </w:rPr>
        <w:t xml:space="preserve"> </w:t>
      </w:r>
      <w:proofErr w:type="spellStart"/>
      <w:r w:rsidR="00C13708" w:rsidRPr="00C13708">
        <w:rPr>
          <w:rFonts w:ascii="Times New Roman" w:hAnsi="Times New Roman" w:cs="Times New Roman"/>
        </w:rPr>
        <w:t>omundu</w:t>
      </w:r>
      <w:proofErr w:type="spellEnd"/>
      <w:r w:rsidR="00C13708" w:rsidRPr="00C13708">
        <w:rPr>
          <w:rFonts w:ascii="Times New Roman" w:hAnsi="Times New Roman" w:cs="Times New Roman"/>
        </w:rPr>
        <w:t xml:space="preserve"> </w:t>
      </w:r>
      <w:proofErr w:type="spellStart"/>
      <w:r w:rsidR="00C13708" w:rsidRPr="00C13708">
        <w:rPr>
          <w:rFonts w:ascii="Times New Roman" w:hAnsi="Times New Roman" w:cs="Times New Roman"/>
        </w:rPr>
        <w:t>yesi</w:t>
      </w:r>
      <w:proofErr w:type="spellEnd"/>
      <w:r w:rsidR="00C13708" w:rsidRPr="00C13708">
        <w:rPr>
          <w:rFonts w:ascii="Times New Roman" w:hAnsi="Times New Roman" w:cs="Times New Roman"/>
        </w:rPr>
        <w:t xml:space="preserve"> </w:t>
      </w:r>
      <w:proofErr w:type="spellStart"/>
      <w:r w:rsidR="00C13708" w:rsidRPr="00C13708">
        <w:rPr>
          <w:rFonts w:ascii="Times New Roman" w:hAnsi="Times New Roman" w:cs="Times New Roman"/>
        </w:rPr>
        <w:t>yesi</w:t>
      </w:r>
      <w:proofErr w:type="spellEnd"/>
      <w:r w:rsidR="00C13708" w:rsidRPr="00C13708">
        <w:rPr>
          <w:rFonts w:ascii="Times New Roman" w:hAnsi="Times New Roman" w:cs="Times New Roman"/>
        </w:rPr>
        <w:t xml:space="preserve"> </w:t>
      </w:r>
      <w:proofErr w:type="spellStart"/>
      <w:r w:rsidR="00C13708" w:rsidRPr="00C13708">
        <w:rPr>
          <w:rFonts w:ascii="Times New Roman" w:hAnsi="Times New Roman" w:cs="Times New Roman"/>
        </w:rPr>
        <w:t>tawe</w:t>
      </w:r>
      <w:proofErr w:type="spellEnd"/>
    </w:p>
    <w:p w14:paraId="5830672F" w14:textId="46681A94" w:rsidR="00F9688A" w:rsidRPr="00217E15" w:rsidRDefault="00D76DE3" w:rsidP="005A201D">
      <w:pPr>
        <w:numPr>
          <w:ilvl w:val="0"/>
          <w:numId w:val="5"/>
        </w:numPr>
        <w:tabs>
          <w:tab w:val="left" w:pos="1980"/>
        </w:tabs>
        <w:spacing w:after="0"/>
        <w:rPr>
          <w:rFonts w:ascii="Times New Roman" w:hAnsi="Times New Roman" w:cs="Times New Roman"/>
        </w:rPr>
      </w:pPr>
      <w:proofErr w:type="spellStart"/>
      <w:r w:rsidRPr="00217E15">
        <w:rPr>
          <w:rFonts w:ascii="Times New Roman" w:hAnsi="Times New Roman" w:cs="Times New Roman"/>
        </w:rPr>
        <w:t>Okhulonderera</w:t>
      </w:r>
      <w:proofErr w:type="spellEnd"/>
      <w:r w:rsidRPr="00217E15">
        <w:rPr>
          <w:rFonts w:ascii="Times New Roman" w:hAnsi="Times New Roman" w:cs="Times New Roman"/>
        </w:rPr>
        <w:t xml:space="preserve"> </w:t>
      </w:r>
      <w:proofErr w:type="spellStart"/>
      <w:r w:rsidRPr="00217E15">
        <w:rPr>
          <w:rFonts w:ascii="Times New Roman" w:hAnsi="Times New Roman" w:cs="Times New Roman"/>
        </w:rPr>
        <w:t>khu</w:t>
      </w:r>
      <w:proofErr w:type="spellEnd"/>
      <w:r w:rsidRPr="00217E15">
        <w:rPr>
          <w:rFonts w:ascii="Times New Roman" w:hAnsi="Times New Roman" w:cs="Times New Roman"/>
        </w:rPr>
        <w:t xml:space="preserve"> </w:t>
      </w:r>
      <w:proofErr w:type="spellStart"/>
      <w:r w:rsidR="00A85A0E" w:rsidRPr="00217E15">
        <w:rPr>
          <w:rFonts w:ascii="Times New Roman" w:hAnsi="Times New Roman" w:cs="Times New Roman"/>
        </w:rPr>
        <w:t>hatari</w:t>
      </w:r>
      <w:proofErr w:type="spellEnd"/>
      <w:r w:rsidR="00A85A0E" w:rsidRPr="00217E15">
        <w:rPr>
          <w:rFonts w:ascii="Times New Roman" w:hAnsi="Times New Roman" w:cs="Times New Roman"/>
        </w:rPr>
        <w:t xml:space="preserve"> </w:t>
      </w:r>
      <w:proofErr w:type="spellStart"/>
      <w:r w:rsidR="00A85A0E" w:rsidRPr="00217E15">
        <w:rPr>
          <w:rFonts w:ascii="Times New Roman" w:hAnsi="Times New Roman" w:cs="Times New Roman"/>
        </w:rPr>
        <w:t>eyo</w:t>
      </w:r>
      <w:proofErr w:type="spellEnd"/>
      <w:r w:rsidR="00A85A0E" w:rsidRPr="00217E15">
        <w:rPr>
          <w:rFonts w:ascii="Times New Roman" w:hAnsi="Times New Roman" w:cs="Times New Roman"/>
        </w:rPr>
        <w:t xml:space="preserve"> </w:t>
      </w:r>
      <w:proofErr w:type="spellStart"/>
      <w:r w:rsidRPr="00217E15">
        <w:rPr>
          <w:rFonts w:ascii="Times New Roman" w:hAnsi="Times New Roman" w:cs="Times New Roman"/>
        </w:rPr>
        <w:t>bubinafusi</w:t>
      </w:r>
      <w:proofErr w:type="spellEnd"/>
      <w:r w:rsidR="00A85A0E" w:rsidRPr="00217E15">
        <w:rPr>
          <w:rFonts w:ascii="Times New Roman" w:hAnsi="Times New Roman" w:cs="Times New Roman"/>
        </w:rPr>
        <w:t xml:space="preserve">, </w:t>
      </w:r>
      <w:proofErr w:type="spellStart"/>
      <w:r w:rsidR="00A85A0E" w:rsidRPr="00217E15">
        <w:rPr>
          <w:rFonts w:ascii="Times New Roman" w:hAnsi="Times New Roman" w:cs="Times New Roman"/>
        </w:rPr>
        <w:t>abalanyalirwa</w:t>
      </w:r>
      <w:proofErr w:type="spellEnd"/>
      <w:r w:rsidR="00A85A0E" w:rsidRPr="00217E15">
        <w:rPr>
          <w:rFonts w:ascii="Times New Roman" w:hAnsi="Times New Roman" w:cs="Times New Roman"/>
        </w:rPr>
        <w:t xml:space="preserve"> </w:t>
      </w:r>
      <w:proofErr w:type="spellStart"/>
      <w:r w:rsidR="00A85A0E" w:rsidRPr="00217E15">
        <w:rPr>
          <w:rFonts w:ascii="Times New Roman" w:hAnsi="Times New Roman" w:cs="Times New Roman"/>
        </w:rPr>
        <w:t>khula</w:t>
      </w:r>
      <w:proofErr w:type="spellEnd"/>
      <w:r w:rsidR="00A85A0E" w:rsidRPr="00217E15">
        <w:rPr>
          <w:rFonts w:ascii="Times New Roman" w:hAnsi="Times New Roman" w:cs="Times New Roman"/>
        </w:rPr>
        <w:t xml:space="preserve"> </w:t>
      </w:r>
      <w:proofErr w:type="spellStart"/>
      <w:r w:rsidR="00A85A0E" w:rsidRPr="00217E15">
        <w:rPr>
          <w:rFonts w:ascii="Times New Roman" w:hAnsi="Times New Roman" w:cs="Times New Roman"/>
        </w:rPr>
        <w:t>ireporti</w:t>
      </w:r>
      <w:proofErr w:type="spellEnd"/>
      <w:r w:rsidR="00A85A0E" w:rsidRPr="00217E15">
        <w:rPr>
          <w:rFonts w:ascii="Times New Roman" w:hAnsi="Times New Roman" w:cs="Times New Roman"/>
        </w:rPr>
        <w:t xml:space="preserve"> </w:t>
      </w:r>
      <w:proofErr w:type="spellStart"/>
      <w:r w:rsidR="00A85A0E" w:rsidRPr="00217E15">
        <w:rPr>
          <w:rFonts w:ascii="Times New Roman" w:hAnsi="Times New Roman" w:cs="Times New Roman"/>
        </w:rPr>
        <w:t>ikhusiyana</w:t>
      </w:r>
      <w:proofErr w:type="spellEnd"/>
      <w:r w:rsidR="00A85A0E" w:rsidRPr="00217E1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A85A0E" w:rsidRPr="00217E15">
        <w:rPr>
          <w:rFonts w:ascii="Times New Roman" w:hAnsi="Times New Roman" w:cs="Times New Roman"/>
        </w:rPr>
        <w:t>ni</w:t>
      </w:r>
      <w:proofErr w:type="spellEnd"/>
      <w:proofErr w:type="gramEnd"/>
      <w:r w:rsidR="00A85A0E" w:rsidRPr="00217E15">
        <w:rPr>
          <w:rFonts w:ascii="Times New Roman" w:hAnsi="Times New Roman" w:cs="Times New Roman"/>
        </w:rPr>
        <w:t xml:space="preserve"> </w:t>
      </w:r>
      <w:proofErr w:type="spellStart"/>
      <w:r w:rsidR="00A85A0E" w:rsidRPr="00217E15">
        <w:rPr>
          <w:rFonts w:ascii="Times New Roman" w:hAnsi="Times New Roman" w:cs="Times New Roman"/>
        </w:rPr>
        <w:t>nawe</w:t>
      </w:r>
      <w:proofErr w:type="spellEnd"/>
      <w:r w:rsidR="00A85A0E" w:rsidRPr="00217E15">
        <w:rPr>
          <w:rFonts w:ascii="Times New Roman" w:hAnsi="Times New Roman" w:cs="Times New Roman"/>
        </w:rPr>
        <w:t xml:space="preserve"> </w:t>
      </w:r>
      <w:proofErr w:type="spellStart"/>
      <w:r w:rsidR="00A85A0E" w:rsidRPr="00217E15">
        <w:rPr>
          <w:rFonts w:ascii="Times New Roman" w:hAnsi="Times New Roman" w:cs="Times New Roman"/>
        </w:rPr>
        <w:t>balaba</w:t>
      </w:r>
      <w:proofErr w:type="spellEnd"/>
      <w:r w:rsidR="00A85A0E" w:rsidRPr="00217E15">
        <w:rPr>
          <w:rFonts w:ascii="Times New Roman" w:hAnsi="Times New Roman" w:cs="Times New Roman"/>
        </w:rPr>
        <w:t xml:space="preserve"> </w:t>
      </w:r>
      <w:proofErr w:type="spellStart"/>
      <w:r w:rsidR="00A85A0E" w:rsidRPr="00217E15">
        <w:rPr>
          <w:rFonts w:ascii="Times New Roman" w:hAnsi="Times New Roman" w:cs="Times New Roman"/>
        </w:rPr>
        <w:t>abakholi</w:t>
      </w:r>
      <w:proofErr w:type="spellEnd"/>
      <w:r w:rsidR="00A85A0E" w:rsidRPr="00217E15">
        <w:rPr>
          <w:rFonts w:ascii="Times New Roman" w:hAnsi="Times New Roman" w:cs="Times New Roman"/>
        </w:rPr>
        <w:t xml:space="preserve"> </w:t>
      </w:r>
      <w:proofErr w:type="spellStart"/>
      <w:r w:rsidR="00A85A0E" w:rsidRPr="00217E15">
        <w:rPr>
          <w:rFonts w:ascii="Times New Roman" w:hAnsi="Times New Roman" w:cs="Times New Roman"/>
        </w:rPr>
        <w:t>ba</w:t>
      </w:r>
      <w:proofErr w:type="spellEnd"/>
      <w:r w:rsidR="00A85A0E" w:rsidRPr="00217E15">
        <w:rPr>
          <w:rFonts w:ascii="Times New Roman" w:hAnsi="Times New Roman" w:cs="Times New Roman"/>
        </w:rPr>
        <w:t xml:space="preserve"> IPA </w:t>
      </w:r>
      <w:proofErr w:type="spellStart"/>
      <w:r w:rsidR="006C3C96" w:rsidRPr="00217E15">
        <w:rPr>
          <w:rFonts w:ascii="Times New Roman" w:hAnsi="Times New Roman" w:cs="Times New Roman"/>
        </w:rPr>
        <w:t>balala</w:t>
      </w:r>
      <w:proofErr w:type="spellEnd"/>
      <w:r w:rsidR="006C3C96" w:rsidRPr="00217E15">
        <w:rPr>
          <w:rFonts w:ascii="Times New Roman" w:hAnsi="Times New Roman" w:cs="Times New Roman"/>
        </w:rPr>
        <w:t xml:space="preserve"> </w:t>
      </w:r>
      <w:proofErr w:type="spellStart"/>
      <w:r w:rsidR="006C3C96" w:rsidRPr="00217E15">
        <w:rPr>
          <w:rFonts w:ascii="Times New Roman" w:hAnsi="Times New Roman" w:cs="Times New Roman"/>
        </w:rPr>
        <w:t>nande</w:t>
      </w:r>
      <w:proofErr w:type="spellEnd"/>
      <w:r w:rsidR="006C3C96" w:rsidRPr="00217E15">
        <w:rPr>
          <w:rFonts w:ascii="Times New Roman" w:hAnsi="Times New Roman" w:cs="Times New Roman"/>
        </w:rPr>
        <w:t xml:space="preserve"> </w:t>
      </w:r>
      <w:proofErr w:type="spellStart"/>
      <w:r w:rsidR="006C3C96" w:rsidRPr="00217E15">
        <w:rPr>
          <w:rFonts w:ascii="Times New Roman" w:hAnsi="Times New Roman" w:cs="Times New Roman"/>
        </w:rPr>
        <w:t>abemirisi</w:t>
      </w:r>
      <w:proofErr w:type="spellEnd"/>
      <w:r w:rsidR="006C3C96" w:rsidRPr="00217E15">
        <w:rPr>
          <w:rFonts w:ascii="Times New Roman" w:hAnsi="Times New Roman" w:cs="Times New Roman"/>
        </w:rPr>
        <w:t xml:space="preserve"> </w:t>
      </w:r>
      <w:proofErr w:type="spellStart"/>
      <w:r w:rsidR="006C3C96" w:rsidRPr="00217E15">
        <w:rPr>
          <w:rFonts w:ascii="Times New Roman" w:hAnsi="Times New Roman" w:cs="Times New Roman"/>
        </w:rPr>
        <w:t>bo</w:t>
      </w:r>
      <w:proofErr w:type="spellEnd"/>
      <w:r w:rsidR="006C3C96" w:rsidRPr="00217E15">
        <w:rPr>
          <w:rFonts w:ascii="Times New Roman" w:hAnsi="Times New Roman" w:cs="Times New Roman"/>
        </w:rPr>
        <w:t xml:space="preserve"> </w:t>
      </w:r>
      <w:proofErr w:type="spellStart"/>
      <w:r w:rsidR="006C3C96" w:rsidRPr="00217E15">
        <w:rPr>
          <w:rFonts w:ascii="Times New Roman" w:hAnsi="Times New Roman" w:cs="Times New Roman"/>
        </w:rPr>
        <w:t>mukanda</w:t>
      </w:r>
      <w:proofErr w:type="spellEnd"/>
      <w:r w:rsidR="00A85A0E" w:rsidRPr="00217E15">
        <w:rPr>
          <w:rFonts w:ascii="Times New Roman" w:hAnsi="Times New Roman" w:cs="Times New Roman"/>
        </w:rPr>
        <w:t xml:space="preserve">. </w:t>
      </w:r>
      <w:proofErr w:type="spellStart"/>
      <w:r w:rsidR="00A85A0E" w:rsidRPr="00217E15">
        <w:rPr>
          <w:rFonts w:ascii="Times New Roman" w:hAnsi="Times New Roman" w:cs="Times New Roman"/>
        </w:rPr>
        <w:t>Esimany</w:t>
      </w:r>
      <w:r w:rsidR="006C3C96" w:rsidRPr="00217E15">
        <w:rPr>
          <w:rFonts w:ascii="Times New Roman" w:hAnsi="Times New Roman" w:cs="Times New Roman"/>
        </w:rPr>
        <w:t>i</w:t>
      </w:r>
      <w:r w:rsidR="00A85A0E" w:rsidRPr="00217E15">
        <w:rPr>
          <w:rFonts w:ascii="Times New Roman" w:hAnsi="Times New Roman" w:cs="Times New Roman"/>
        </w:rPr>
        <w:t>sio</w:t>
      </w:r>
      <w:proofErr w:type="spellEnd"/>
      <w:r w:rsidR="00A85A0E" w:rsidRPr="00217E15">
        <w:rPr>
          <w:rFonts w:ascii="Times New Roman" w:hAnsi="Times New Roman" w:cs="Times New Roman"/>
        </w:rPr>
        <w:t xml:space="preserve"> </w:t>
      </w:r>
      <w:proofErr w:type="spellStart"/>
      <w:r w:rsidR="00A85A0E" w:rsidRPr="00217E15">
        <w:rPr>
          <w:rFonts w:ascii="Times New Roman" w:hAnsi="Times New Roman" w:cs="Times New Roman"/>
        </w:rPr>
        <w:t>siosi</w:t>
      </w:r>
      <w:proofErr w:type="spellEnd"/>
      <w:r w:rsidR="00A85A0E" w:rsidRPr="00217E15">
        <w:rPr>
          <w:rFonts w:ascii="Times New Roman" w:hAnsi="Times New Roman" w:cs="Times New Roman"/>
        </w:rPr>
        <w:t xml:space="preserve"> </w:t>
      </w:r>
      <w:proofErr w:type="spellStart"/>
      <w:r w:rsidR="00A85A0E" w:rsidRPr="00217E15">
        <w:rPr>
          <w:rFonts w:ascii="Times New Roman" w:hAnsi="Times New Roman" w:cs="Times New Roman"/>
        </w:rPr>
        <w:t>s</w:t>
      </w:r>
      <w:r w:rsidR="006C3C96" w:rsidRPr="00217E15">
        <w:rPr>
          <w:rFonts w:ascii="Times New Roman" w:hAnsi="Times New Roman" w:cs="Times New Roman"/>
        </w:rPr>
        <w:t>iosi</w:t>
      </w:r>
      <w:proofErr w:type="spellEnd"/>
      <w:r w:rsidR="006C3C96" w:rsidRPr="00217E15">
        <w:rPr>
          <w:rFonts w:ascii="Times New Roman" w:hAnsi="Times New Roman" w:cs="Times New Roman"/>
        </w:rPr>
        <w:t xml:space="preserve"> </w:t>
      </w:r>
      <w:proofErr w:type="spellStart"/>
      <w:r w:rsidR="006C3C96" w:rsidRPr="00217E15">
        <w:rPr>
          <w:rFonts w:ascii="Times New Roman" w:hAnsi="Times New Roman" w:cs="Times New Roman"/>
        </w:rPr>
        <w:t>silahakhasibwa</w:t>
      </w:r>
      <w:proofErr w:type="spellEnd"/>
      <w:r w:rsidR="006C3C96" w:rsidRPr="00217E15">
        <w:rPr>
          <w:rFonts w:ascii="Times New Roman" w:hAnsi="Times New Roman" w:cs="Times New Roman"/>
        </w:rPr>
        <w:t xml:space="preserve"> </w:t>
      </w:r>
      <w:proofErr w:type="spellStart"/>
      <w:r w:rsidR="006C3C96" w:rsidRPr="00217E15">
        <w:rPr>
          <w:rFonts w:ascii="Times New Roman" w:hAnsi="Times New Roman" w:cs="Times New Roman"/>
        </w:rPr>
        <w:t>nende</w:t>
      </w:r>
      <w:proofErr w:type="spellEnd"/>
      <w:r w:rsidR="006C3C96" w:rsidRPr="00217E15">
        <w:rPr>
          <w:rFonts w:ascii="Times New Roman" w:hAnsi="Times New Roman" w:cs="Times New Roman"/>
        </w:rPr>
        <w:t xml:space="preserve"> </w:t>
      </w:r>
      <w:proofErr w:type="spellStart"/>
      <w:r w:rsidR="006C3C96" w:rsidRPr="00217E15">
        <w:rPr>
          <w:rFonts w:ascii="Times New Roman" w:hAnsi="Times New Roman" w:cs="Times New Roman"/>
        </w:rPr>
        <w:t>makalusio</w:t>
      </w:r>
      <w:proofErr w:type="spellEnd"/>
      <w:r w:rsidR="00A85A0E" w:rsidRPr="00217E15">
        <w:rPr>
          <w:rFonts w:ascii="Times New Roman" w:hAnsi="Times New Roman" w:cs="Times New Roman"/>
        </w:rPr>
        <w:t xml:space="preserve"> </w:t>
      </w:r>
      <w:proofErr w:type="spellStart"/>
      <w:r w:rsidR="00A85A0E" w:rsidRPr="00217E15">
        <w:rPr>
          <w:rFonts w:ascii="Times New Roman" w:hAnsi="Times New Roman" w:cs="Times New Roman"/>
        </w:rPr>
        <w:t>ka</w:t>
      </w:r>
      <w:r w:rsidR="006C3C96" w:rsidRPr="00217E15">
        <w:rPr>
          <w:rFonts w:ascii="Times New Roman" w:hAnsi="Times New Roman" w:cs="Times New Roman"/>
        </w:rPr>
        <w:t>o</w:t>
      </w:r>
      <w:proofErr w:type="spellEnd"/>
      <w:r w:rsidR="006C3C96" w:rsidRPr="00217E15">
        <w:rPr>
          <w:rFonts w:ascii="Times New Roman" w:hAnsi="Times New Roman" w:cs="Times New Roman"/>
        </w:rPr>
        <w:t xml:space="preserve"> </w:t>
      </w:r>
      <w:proofErr w:type="spellStart"/>
      <w:r w:rsidR="006C3C96" w:rsidRPr="00217E15">
        <w:rPr>
          <w:rFonts w:ascii="Times New Roman" w:hAnsi="Times New Roman" w:cs="Times New Roman"/>
        </w:rPr>
        <w:t>kandi</w:t>
      </w:r>
      <w:proofErr w:type="spellEnd"/>
      <w:r w:rsidR="006C3C96" w:rsidRPr="00217E15">
        <w:rPr>
          <w:rFonts w:ascii="Times New Roman" w:hAnsi="Times New Roman" w:cs="Times New Roman"/>
        </w:rPr>
        <w:t xml:space="preserve">, </w:t>
      </w:r>
      <w:proofErr w:type="spellStart"/>
      <w:r w:rsidR="006C3C96" w:rsidRPr="00217E15">
        <w:rPr>
          <w:rFonts w:ascii="Times New Roman" w:hAnsi="Times New Roman" w:cs="Times New Roman"/>
        </w:rPr>
        <w:t>kho</w:t>
      </w:r>
      <w:proofErr w:type="spellEnd"/>
      <w:r w:rsidR="006C3C96" w:rsidRPr="00217E15">
        <w:rPr>
          <w:rFonts w:ascii="Times New Roman" w:hAnsi="Times New Roman" w:cs="Times New Roman"/>
        </w:rPr>
        <w:t xml:space="preserve"> </w:t>
      </w:r>
      <w:proofErr w:type="spellStart"/>
      <w:r w:rsidR="006C3C96" w:rsidRPr="00217E15">
        <w:rPr>
          <w:rFonts w:ascii="Times New Roman" w:hAnsi="Times New Roman" w:cs="Times New Roman"/>
        </w:rPr>
        <w:t>abemirisi</w:t>
      </w:r>
      <w:proofErr w:type="spellEnd"/>
      <w:r w:rsidR="006C3C96" w:rsidRPr="00217E1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6C3C96" w:rsidRPr="00217E15">
        <w:rPr>
          <w:rFonts w:ascii="Times New Roman" w:hAnsi="Times New Roman" w:cs="Times New Roman"/>
        </w:rPr>
        <w:t>bo</w:t>
      </w:r>
      <w:proofErr w:type="spellEnd"/>
      <w:proofErr w:type="gramEnd"/>
      <w:r w:rsidR="006C3C96" w:rsidRPr="00217E15">
        <w:rPr>
          <w:rFonts w:ascii="Times New Roman" w:hAnsi="Times New Roman" w:cs="Times New Roman"/>
        </w:rPr>
        <w:t xml:space="preserve"> </w:t>
      </w:r>
      <w:proofErr w:type="spellStart"/>
      <w:r w:rsidR="006C3C96" w:rsidRPr="00217E15">
        <w:rPr>
          <w:rFonts w:ascii="Times New Roman" w:hAnsi="Times New Roman" w:cs="Times New Roman"/>
        </w:rPr>
        <w:t>mukanda</w:t>
      </w:r>
      <w:proofErr w:type="spellEnd"/>
      <w:r w:rsidR="00A85A0E" w:rsidRPr="00217E15">
        <w:rPr>
          <w:rFonts w:ascii="Times New Roman" w:hAnsi="Times New Roman" w:cs="Times New Roman"/>
        </w:rPr>
        <w:t xml:space="preserve"> </w:t>
      </w:r>
      <w:proofErr w:type="spellStart"/>
      <w:r w:rsidR="00A85A0E" w:rsidRPr="00217E15">
        <w:rPr>
          <w:rFonts w:ascii="Times New Roman" w:hAnsi="Times New Roman" w:cs="Times New Roman"/>
        </w:rPr>
        <w:t>ni</w:t>
      </w:r>
      <w:proofErr w:type="spellEnd"/>
      <w:r w:rsidR="00A85A0E" w:rsidRPr="00217E15">
        <w:rPr>
          <w:rFonts w:ascii="Times New Roman" w:hAnsi="Times New Roman" w:cs="Times New Roman"/>
        </w:rPr>
        <w:t xml:space="preserve"> </w:t>
      </w:r>
      <w:proofErr w:type="spellStart"/>
      <w:r w:rsidR="00A85A0E" w:rsidRPr="00217E15">
        <w:rPr>
          <w:rFonts w:ascii="Times New Roman" w:hAnsi="Times New Roman" w:cs="Times New Roman"/>
        </w:rPr>
        <w:t>abalanyalirwa</w:t>
      </w:r>
      <w:proofErr w:type="spellEnd"/>
      <w:r w:rsidR="00A85A0E" w:rsidRPr="00217E15">
        <w:rPr>
          <w:rFonts w:ascii="Times New Roman" w:hAnsi="Times New Roman" w:cs="Times New Roman"/>
        </w:rPr>
        <w:t xml:space="preserve"> </w:t>
      </w:r>
      <w:proofErr w:type="spellStart"/>
      <w:r w:rsidR="00A85A0E" w:rsidRPr="00217E15">
        <w:rPr>
          <w:rFonts w:ascii="Times New Roman" w:hAnsi="Times New Roman" w:cs="Times New Roman"/>
        </w:rPr>
        <w:t>okhulonderera</w:t>
      </w:r>
      <w:proofErr w:type="spellEnd"/>
      <w:r w:rsidR="00A85A0E" w:rsidRPr="00217E15">
        <w:rPr>
          <w:rFonts w:ascii="Times New Roman" w:hAnsi="Times New Roman" w:cs="Times New Roman"/>
        </w:rPr>
        <w:t xml:space="preserve"> </w:t>
      </w:r>
      <w:proofErr w:type="spellStart"/>
      <w:r w:rsidR="00A85A0E" w:rsidRPr="00217E15">
        <w:rPr>
          <w:rFonts w:ascii="Times New Roman" w:hAnsi="Times New Roman" w:cs="Times New Roman"/>
        </w:rPr>
        <w:t>khulkalukha</w:t>
      </w:r>
      <w:proofErr w:type="spellEnd"/>
      <w:r w:rsidR="00A85A0E" w:rsidRPr="00217E15">
        <w:rPr>
          <w:rFonts w:ascii="Times New Roman" w:hAnsi="Times New Roman" w:cs="Times New Roman"/>
        </w:rPr>
        <w:t xml:space="preserve"> </w:t>
      </w:r>
      <w:proofErr w:type="spellStart"/>
      <w:r w:rsidR="00A85A0E" w:rsidRPr="00217E15">
        <w:rPr>
          <w:rFonts w:ascii="Times New Roman" w:hAnsi="Times New Roman" w:cs="Times New Roman"/>
        </w:rPr>
        <w:t>khu</w:t>
      </w:r>
      <w:proofErr w:type="spellEnd"/>
      <w:r w:rsidR="00A85A0E" w:rsidRPr="00217E15">
        <w:rPr>
          <w:rFonts w:ascii="Times New Roman" w:hAnsi="Times New Roman" w:cs="Times New Roman"/>
        </w:rPr>
        <w:t xml:space="preserve"> </w:t>
      </w:r>
      <w:proofErr w:type="spellStart"/>
      <w:r w:rsidR="00A85A0E" w:rsidRPr="00217E15">
        <w:rPr>
          <w:rFonts w:ascii="Times New Roman" w:hAnsi="Times New Roman" w:cs="Times New Roman"/>
        </w:rPr>
        <w:t>iwe</w:t>
      </w:r>
      <w:proofErr w:type="spellEnd"/>
      <w:r w:rsidR="00A85A0E" w:rsidRPr="00217E15">
        <w:rPr>
          <w:rFonts w:ascii="Times New Roman" w:hAnsi="Times New Roman" w:cs="Times New Roman"/>
        </w:rPr>
        <w:t xml:space="preserve">. Ne </w:t>
      </w:r>
      <w:proofErr w:type="spellStart"/>
      <w:r w:rsidR="00A85A0E" w:rsidRPr="00217E15">
        <w:rPr>
          <w:rFonts w:ascii="Times New Roman" w:hAnsi="Times New Roman" w:cs="Times New Roman"/>
        </w:rPr>
        <w:t>amakaratasi</w:t>
      </w:r>
      <w:proofErr w:type="spellEnd"/>
      <w:r w:rsidR="00A85A0E" w:rsidRPr="00217E15">
        <w:rPr>
          <w:rFonts w:ascii="Times New Roman" w:hAnsi="Times New Roman" w:cs="Times New Roman"/>
        </w:rPr>
        <w:t xml:space="preserve"> </w:t>
      </w:r>
      <w:proofErr w:type="spellStart"/>
      <w:r w:rsidR="00A85A0E" w:rsidRPr="00217E15">
        <w:rPr>
          <w:rFonts w:ascii="Times New Roman" w:hAnsi="Times New Roman" w:cs="Times New Roman"/>
        </w:rPr>
        <w:t>kosi</w:t>
      </w:r>
      <w:proofErr w:type="spellEnd"/>
      <w:r w:rsidR="00A85A0E" w:rsidRPr="00217E15">
        <w:rPr>
          <w:rFonts w:ascii="Times New Roman" w:hAnsi="Times New Roman" w:cs="Times New Roman"/>
        </w:rPr>
        <w:t xml:space="preserve"> </w:t>
      </w:r>
      <w:proofErr w:type="spellStart"/>
      <w:r w:rsidR="00A85A0E" w:rsidRPr="00217E15">
        <w:rPr>
          <w:rFonts w:ascii="Times New Roman" w:hAnsi="Times New Roman" w:cs="Times New Roman"/>
        </w:rPr>
        <w:t>kalaba</w:t>
      </w:r>
      <w:proofErr w:type="spellEnd"/>
      <w:r w:rsidR="00A85A0E" w:rsidRPr="00217E15">
        <w:rPr>
          <w:rFonts w:ascii="Times New Roman" w:hAnsi="Times New Roman" w:cs="Times New Roman"/>
        </w:rPr>
        <w:t xml:space="preserve"> </w:t>
      </w:r>
      <w:proofErr w:type="spellStart"/>
      <w:r w:rsidR="00A85A0E" w:rsidRPr="00217E15">
        <w:rPr>
          <w:rFonts w:ascii="Times New Roman" w:hAnsi="Times New Roman" w:cs="Times New Roman"/>
        </w:rPr>
        <w:t>nende</w:t>
      </w:r>
      <w:proofErr w:type="spellEnd"/>
      <w:r w:rsidR="00A85A0E" w:rsidRPr="00217E15">
        <w:rPr>
          <w:rFonts w:ascii="Times New Roman" w:hAnsi="Times New Roman" w:cs="Times New Roman"/>
        </w:rPr>
        <w:t xml:space="preserve"> </w:t>
      </w:r>
      <w:proofErr w:type="spellStart"/>
      <w:r w:rsidR="00A85A0E" w:rsidRPr="00217E15">
        <w:rPr>
          <w:rFonts w:ascii="Times New Roman" w:hAnsi="Times New Roman" w:cs="Times New Roman"/>
        </w:rPr>
        <w:t>iripoti</w:t>
      </w:r>
      <w:proofErr w:type="spellEnd"/>
      <w:r w:rsidR="00A85A0E" w:rsidRPr="00217E15">
        <w:rPr>
          <w:rFonts w:ascii="Times New Roman" w:hAnsi="Times New Roman" w:cs="Times New Roman"/>
        </w:rPr>
        <w:t xml:space="preserve"> </w:t>
      </w:r>
      <w:proofErr w:type="spellStart"/>
      <w:r w:rsidR="00A85A0E" w:rsidRPr="00217E15">
        <w:rPr>
          <w:rFonts w:ascii="Times New Roman" w:hAnsi="Times New Roman" w:cs="Times New Roman"/>
        </w:rPr>
        <w:t>yawo</w:t>
      </w:r>
      <w:proofErr w:type="spellEnd"/>
      <w:r w:rsidR="00A85A0E" w:rsidRPr="00217E15">
        <w:rPr>
          <w:rFonts w:ascii="Times New Roman" w:hAnsi="Times New Roman" w:cs="Times New Roman"/>
        </w:rPr>
        <w:t xml:space="preserve"> </w:t>
      </w:r>
      <w:proofErr w:type="spellStart"/>
      <w:r w:rsidR="009F2341" w:rsidRPr="00217E15">
        <w:rPr>
          <w:rFonts w:ascii="Times New Roman" w:hAnsi="Times New Roman" w:cs="Times New Roman"/>
        </w:rPr>
        <w:t>khulaifungira</w:t>
      </w:r>
      <w:proofErr w:type="spellEnd"/>
      <w:r w:rsidR="009F2341" w:rsidRPr="00217E15">
        <w:rPr>
          <w:rFonts w:ascii="Times New Roman" w:hAnsi="Times New Roman" w:cs="Times New Roman"/>
        </w:rPr>
        <w:t xml:space="preserve"> </w:t>
      </w:r>
      <w:proofErr w:type="spellStart"/>
      <w:r w:rsidR="009F2341" w:rsidRPr="00217E15">
        <w:rPr>
          <w:rFonts w:ascii="Times New Roman" w:hAnsi="Times New Roman" w:cs="Times New Roman"/>
        </w:rPr>
        <w:t>abundu</w:t>
      </w:r>
      <w:proofErr w:type="spellEnd"/>
      <w:r w:rsidR="009F2341" w:rsidRPr="00217E15">
        <w:rPr>
          <w:rFonts w:ascii="Times New Roman" w:hAnsi="Times New Roman" w:cs="Times New Roman"/>
        </w:rPr>
        <w:t xml:space="preserve"> </w:t>
      </w:r>
      <w:proofErr w:type="spellStart"/>
      <w:r w:rsidR="009F2341" w:rsidRPr="00217E15">
        <w:rPr>
          <w:rFonts w:ascii="Times New Roman" w:hAnsi="Times New Roman" w:cs="Times New Roman"/>
        </w:rPr>
        <w:t>andiyu</w:t>
      </w:r>
      <w:proofErr w:type="spellEnd"/>
      <w:r w:rsidR="009F2341" w:rsidRPr="00217E15">
        <w:rPr>
          <w:rFonts w:ascii="Times New Roman" w:hAnsi="Times New Roman" w:cs="Times New Roman"/>
        </w:rPr>
        <w:t xml:space="preserve">. Ne </w:t>
      </w:r>
      <w:proofErr w:type="spellStart"/>
      <w:r w:rsidR="009F2341" w:rsidRPr="00217E15">
        <w:rPr>
          <w:rFonts w:ascii="Times New Roman" w:hAnsi="Times New Roman" w:cs="Times New Roman"/>
        </w:rPr>
        <w:t>y</w:t>
      </w:r>
      <w:r w:rsidR="00BD1503" w:rsidRPr="00217E15">
        <w:rPr>
          <w:rFonts w:ascii="Times New Roman" w:hAnsi="Times New Roman" w:cs="Times New Roman"/>
        </w:rPr>
        <w:t>osi</w:t>
      </w:r>
      <w:proofErr w:type="spellEnd"/>
      <w:r w:rsidR="00AC020F" w:rsidRPr="00217E15">
        <w:rPr>
          <w:rFonts w:ascii="Times New Roman" w:hAnsi="Times New Roman" w:cs="Times New Roman"/>
        </w:rPr>
        <w:t xml:space="preserve"> </w:t>
      </w:r>
      <w:proofErr w:type="spellStart"/>
      <w:r w:rsidR="00AC020F" w:rsidRPr="00217E15">
        <w:rPr>
          <w:rFonts w:ascii="Times New Roman" w:hAnsi="Times New Roman" w:cs="Times New Roman"/>
        </w:rPr>
        <w:t>yosi</w:t>
      </w:r>
      <w:proofErr w:type="spellEnd"/>
      <w:r w:rsidR="00AC020F" w:rsidRPr="00217E15">
        <w:rPr>
          <w:rFonts w:ascii="Times New Roman" w:hAnsi="Times New Roman" w:cs="Times New Roman"/>
        </w:rPr>
        <w:t xml:space="preserve"> </w:t>
      </w:r>
      <w:proofErr w:type="spellStart"/>
      <w:r w:rsidR="00AC020F" w:rsidRPr="00217E15">
        <w:rPr>
          <w:rFonts w:ascii="Times New Roman" w:hAnsi="Times New Roman" w:cs="Times New Roman"/>
        </w:rPr>
        <w:t>ibukulirwa</w:t>
      </w:r>
      <w:proofErr w:type="spellEnd"/>
      <w:r w:rsidR="00AC020F" w:rsidRPr="00217E15">
        <w:rPr>
          <w:rFonts w:ascii="Times New Roman" w:hAnsi="Times New Roman" w:cs="Times New Roman"/>
        </w:rPr>
        <w:t xml:space="preserve"> </w:t>
      </w:r>
      <w:proofErr w:type="spellStart"/>
      <w:r w:rsidR="00AC020F" w:rsidRPr="00217E15">
        <w:rPr>
          <w:rFonts w:ascii="Times New Roman" w:hAnsi="Times New Roman" w:cs="Times New Roman"/>
        </w:rPr>
        <w:t>khu</w:t>
      </w:r>
      <w:proofErr w:type="spellEnd"/>
      <w:r w:rsidR="00AC020F" w:rsidRPr="00217E15">
        <w:rPr>
          <w:rFonts w:ascii="Times New Roman" w:hAnsi="Times New Roman" w:cs="Times New Roman"/>
        </w:rPr>
        <w:t xml:space="preserve"> </w:t>
      </w:r>
      <w:proofErr w:type="spellStart"/>
      <w:r w:rsidR="00AC020F" w:rsidRPr="00217E15">
        <w:rPr>
          <w:rFonts w:ascii="Times New Roman" w:hAnsi="Times New Roman" w:cs="Times New Roman"/>
        </w:rPr>
        <w:t>Ikomputa</w:t>
      </w:r>
      <w:proofErr w:type="spellEnd"/>
      <w:r w:rsidR="009F2341" w:rsidRPr="00217E15">
        <w:rPr>
          <w:rFonts w:ascii="Times New Roman" w:hAnsi="Times New Roman" w:cs="Times New Roman"/>
        </w:rPr>
        <w:t xml:space="preserve"> </w:t>
      </w:r>
      <w:proofErr w:type="spellStart"/>
      <w:r w:rsidR="009F2341" w:rsidRPr="00217E15">
        <w:rPr>
          <w:rFonts w:ascii="Times New Roman" w:hAnsi="Times New Roman" w:cs="Times New Roman"/>
        </w:rPr>
        <w:t>ilaba</w:t>
      </w:r>
      <w:proofErr w:type="spellEnd"/>
      <w:r w:rsidR="009F2341" w:rsidRPr="00217E15">
        <w:rPr>
          <w:rFonts w:ascii="Times New Roman" w:hAnsi="Times New Roman" w:cs="Times New Roman"/>
        </w:rPr>
        <w:t xml:space="preserve"> enc</w:t>
      </w:r>
      <w:r w:rsidR="00BD1503" w:rsidRPr="00217E15">
        <w:rPr>
          <w:rFonts w:ascii="Times New Roman" w:hAnsi="Times New Roman" w:cs="Times New Roman"/>
        </w:rPr>
        <w:t xml:space="preserve">rypted. </w:t>
      </w:r>
      <w:proofErr w:type="spellStart"/>
      <w:r w:rsidR="00BD1503" w:rsidRPr="00217E15">
        <w:rPr>
          <w:rFonts w:ascii="Times New Roman" w:hAnsi="Times New Roman" w:cs="Times New Roman"/>
        </w:rPr>
        <w:t>Iripoti</w:t>
      </w:r>
      <w:proofErr w:type="spellEnd"/>
      <w:r w:rsidR="00BD1503" w:rsidRPr="00217E1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BD1503" w:rsidRPr="00217E15">
        <w:rPr>
          <w:rFonts w:ascii="Times New Roman" w:hAnsi="Times New Roman" w:cs="Times New Roman"/>
        </w:rPr>
        <w:t>yao</w:t>
      </w:r>
      <w:proofErr w:type="spellEnd"/>
      <w:proofErr w:type="gramEnd"/>
      <w:r w:rsidR="00BD1503" w:rsidRPr="00217E15">
        <w:rPr>
          <w:rFonts w:ascii="Times New Roman" w:hAnsi="Times New Roman" w:cs="Times New Roman"/>
        </w:rPr>
        <w:t xml:space="preserve"> </w:t>
      </w:r>
      <w:proofErr w:type="spellStart"/>
      <w:r w:rsidR="00BD1503" w:rsidRPr="00217E15">
        <w:rPr>
          <w:rFonts w:ascii="Times New Roman" w:hAnsi="Times New Roman" w:cs="Times New Roman"/>
        </w:rPr>
        <w:t>ileresibwa</w:t>
      </w:r>
      <w:proofErr w:type="spellEnd"/>
      <w:r w:rsidR="009F2341" w:rsidRPr="00217E15">
        <w:rPr>
          <w:rFonts w:ascii="Times New Roman" w:hAnsi="Times New Roman" w:cs="Times New Roman"/>
        </w:rPr>
        <w:t xml:space="preserve"> </w:t>
      </w:r>
      <w:proofErr w:type="spellStart"/>
      <w:r w:rsidR="009F2341" w:rsidRPr="00217E15">
        <w:rPr>
          <w:rFonts w:ascii="Times New Roman" w:hAnsi="Times New Roman" w:cs="Times New Roman"/>
        </w:rPr>
        <w:t>okhulondakhana</w:t>
      </w:r>
      <w:proofErr w:type="spellEnd"/>
      <w:r w:rsidR="009F2341" w:rsidRPr="00217E15">
        <w:rPr>
          <w:rFonts w:ascii="Times New Roman" w:hAnsi="Times New Roman" w:cs="Times New Roman"/>
        </w:rPr>
        <w:t xml:space="preserve"> </w:t>
      </w:r>
      <w:proofErr w:type="spellStart"/>
      <w:r w:rsidR="009F2341" w:rsidRPr="00217E15">
        <w:rPr>
          <w:rFonts w:ascii="Times New Roman" w:hAnsi="Times New Roman" w:cs="Times New Roman"/>
        </w:rPr>
        <w:t>nende</w:t>
      </w:r>
      <w:proofErr w:type="spellEnd"/>
      <w:r w:rsidR="009F2341" w:rsidRPr="00217E15">
        <w:rPr>
          <w:rFonts w:ascii="Times New Roman" w:hAnsi="Times New Roman" w:cs="Times New Roman"/>
        </w:rPr>
        <w:t xml:space="preserve"> </w:t>
      </w:r>
      <w:proofErr w:type="spellStart"/>
      <w:r w:rsidR="009F2341" w:rsidRPr="00217E15">
        <w:rPr>
          <w:rFonts w:ascii="Times New Roman" w:hAnsi="Times New Roman" w:cs="Times New Roman"/>
        </w:rPr>
        <w:t>amalako</w:t>
      </w:r>
      <w:proofErr w:type="spellEnd"/>
      <w:r w:rsidR="00217E15" w:rsidRPr="00C04BC3">
        <w:rPr>
          <w:rFonts w:ascii="Times New Roman" w:hAnsi="Times New Roman" w:cs="Times New Roman"/>
        </w:rPr>
        <w:t xml:space="preserve">.  </w:t>
      </w:r>
      <w:r w:rsidRPr="00217E15">
        <w:rPr>
          <w:rFonts w:ascii="Times New Roman" w:hAnsi="Times New Roman" w:cs="Times New Roman"/>
        </w:rPr>
        <w:t xml:space="preserve"> </w:t>
      </w:r>
      <w:r w:rsidR="00F9688A" w:rsidRPr="00217E15">
        <w:rPr>
          <w:rFonts w:ascii="Times New Roman" w:hAnsi="Times New Roman" w:cs="Times New Roman"/>
        </w:rPr>
        <w:t xml:space="preserve">  </w:t>
      </w:r>
      <w:bookmarkStart w:id="1" w:name="OLE_LINK1"/>
      <w:bookmarkStart w:id="2" w:name="OLE_LINK2"/>
    </w:p>
    <w:p w14:paraId="43624DBE" w14:textId="77777777" w:rsidR="00F51EBA" w:rsidRPr="00217E15" w:rsidRDefault="00F51EBA" w:rsidP="005A201D">
      <w:pPr>
        <w:spacing w:after="0"/>
        <w:rPr>
          <w:rFonts w:ascii="Times New Roman" w:hAnsi="Times New Roman" w:cs="Times New Roman"/>
          <w:b/>
          <w:i/>
        </w:rPr>
      </w:pPr>
    </w:p>
    <w:bookmarkEnd w:id="1"/>
    <w:bookmarkEnd w:id="2"/>
    <w:p w14:paraId="27193538" w14:textId="77777777" w:rsidR="00882A8E" w:rsidRDefault="00882A8E" w:rsidP="005A201D">
      <w:pPr>
        <w:spacing w:after="0"/>
        <w:rPr>
          <w:rFonts w:ascii="Times New Roman" w:hAnsi="Times New Roman" w:cs="Times New Roman"/>
          <w:b/>
          <w:i/>
        </w:rPr>
      </w:pPr>
    </w:p>
    <w:p w14:paraId="72D9C085" w14:textId="77777777" w:rsidR="00882A8E" w:rsidRDefault="00882A8E" w:rsidP="00882A8E">
      <w:pPr>
        <w:spacing w:after="0"/>
        <w:rPr>
          <w:rFonts w:ascii="Times New Roman" w:hAnsi="Times New Roman"/>
        </w:rPr>
      </w:pPr>
      <w:proofErr w:type="spellStart"/>
      <w:r w:rsidRPr="00217E15">
        <w:rPr>
          <w:rFonts w:ascii="Times New Roman" w:hAnsi="Times New Roman" w:cs="Times New Roman"/>
          <w:b/>
          <w:i/>
        </w:rPr>
        <w:t>Okhutong’a</w:t>
      </w:r>
      <w:proofErr w:type="spellEnd"/>
      <w:r w:rsidRPr="00217E15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Pr="00217E15">
        <w:rPr>
          <w:rFonts w:ascii="Times New Roman" w:hAnsi="Times New Roman" w:cs="Times New Roman"/>
          <w:b/>
          <w:i/>
        </w:rPr>
        <w:t>nende</w:t>
      </w:r>
      <w:proofErr w:type="spellEnd"/>
      <w:r w:rsidRPr="00217E15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Pr="00217E15">
        <w:rPr>
          <w:rFonts w:ascii="Times New Roman" w:hAnsi="Times New Roman" w:cs="Times New Roman"/>
          <w:b/>
          <w:i/>
        </w:rPr>
        <w:t>tsirekodi</w:t>
      </w:r>
      <w:proofErr w:type="spellEnd"/>
      <w:r w:rsidRPr="00217E15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Pr="00217E15">
        <w:rPr>
          <w:rFonts w:ascii="Times New Roman" w:hAnsi="Times New Roman" w:cs="Times New Roman"/>
          <w:b/>
          <w:i/>
        </w:rPr>
        <w:t>tsiobukhabirisi</w:t>
      </w:r>
      <w:proofErr w:type="spellEnd"/>
      <w:r w:rsidRPr="00217E15">
        <w:rPr>
          <w:rFonts w:ascii="Times New Roman" w:hAnsi="Times New Roman" w:cs="Times New Roman"/>
          <w:b/>
          <w:i/>
        </w:rPr>
        <w:t>:</w:t>
      </w:r>
      <w:r w:rsidRPr="00217E15">
        <w:rPr>
          <w:rFonts w:ascii="Times New Roman" w:hAnsi="Times New Roman" w:cs="Times New Roman"/>
          <w:i/>
        </w:rPr>
        <w:t xml:space="preserve"> </w:t>
      </w:r>
      <w:proofErr w:type="spellStart"/>
      <w:r w:rsidRPr="00217E15">
        <w:rPr>
          <w:rFonts w:ascii="Times New Roman" w:hAnsi="Times New Roman" w:cs="Times New Roman"/>
        </w:rPr>
        <w:t>Okhutong’a</w:t>
      </w:r>
      <w:proofErr w:type="spellEnd"/>
      <w:r w:rsidRPr="00217E15">
        <w:rPr>
          <w:rFonts w:ascii="Times New Roman" w:hAnsi="Times New Roman" w:cs="Times New Roman"/>
        </w:rPr>
        <w:t xml:space="preserve"> </w:t>
      </w:r>
      <w:proofErr w:type="spellStart"/>
      <w:r w:rsidRPr="00217E15">
        <w:rPr>
          <w:rFonts w:ascii="Times New Roman" w:hAnsi="Times New Roman" w:cs="Times New Roman"/>
        </w:rPr>
        <w:t>ne</w:t>
      </w:r>
      <w:proofErr w:type="spellEnd"/>
      <w:r w:rsidRPr="00217E15">
        <w:rPr>
          <w:rFonts w:ascii="Times New Roman" w:hAnsi="Times New Roman" w:cs="Times New Roman"/>
        </w:rPr>
        <w:t xml:space="preserve"> </w:t>
      </w:r>
      <w:proofErr w:type="spellStart"/>
      <w:r w:rsidRPr="00217E15">
        <w:rPr>
          <w:rFonts w:ascii="Times New Roman" w:hAnsi="Times New Roman" w:cs="Times New Roman"/>
        </w:rPr>
        <w:t>irekodi</w:t>
      </w:r>
      <w:proofErr w:type="spellEnd"/>
      <w:r w:rsidRPr="00217E15">
        <w:rPr>
          <w:rFonts w:ascii="Times New Roman" w:hAnsi="Times New Roman" w:cs="Times New Roman"/>
        </w:rPr>
        <w:t xml:space="preserve"> </w:t>
      </w:r>
      <w:proofErr w:type="spellStart"/>
      <w:r w:rsidRPr="00217E15">
        <w:rPr>
          <w:rFonts w:ascii="Times New Roman" w:hAnsi="Times New Roman" w:cs="Times New Roman"/>
        </w:rPr>
        <w:t>yo</w:t>
      </w:r>
      <w:proofErr w:type="spellEnd"/>
      <w:r w:rsidRPr="00217E15">
        <w:rPr>
          <w:rFonts w:ascii="Times New Roman" w:hAnsi="Times New Roman" w:cs="Times New Roman"/>
        </w:rPr>
        <w:t xml:space="preserve"> </w:t>
      </w:r>
      <w:proofErr w:type="spellStart"/>
      <w:r w:rsidRPr="00217E15">
        <w:rPr>
          <w:rFonts w:ascii="Times New Roman" w:hAnsi="Times New Roman" w:cs="Times New Roman"/>
        </w:rPr>
        <w:t>bukhabirisi</w:t>
      </w:r>
      <w:proofErr w:type="spellEnd"/>
      <w:r w:rsidRPr="00217E15">
        <w:rPr>
          <w:rFonts w:ascii="Times New Roman" w:hAnsi="Times New Roman" w:cs="Times New Roman"/>
        </w:rPr>
        <w:t xml:space="preserve">: </w:t>
      </w:r>
      <w:proofErr w:type="spellStart"/>
      <w:r w:rsidRPr="00217E15">
        <w:rPr>
          <w:rFonts w:ascii="Times New Roman" w:hAnsi="Times New Roman" w:cs="Times New Roman"/>
        </w:rPr>
        <w:t>obukhabirisi</w:t>
      </w:r>
      <w:proofErr w:type="spellEnd"/>
      <w:r w:rsidRPr="00217E1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217E15">
        <w:rPr>
          <w:rFonts w:ascii="Times New Roman" w:hAnsi="Times New Roman" w:cs="Times New Roman"/>
        </w:rPr>
        <w:t>ni</w:t>
      </w:r>
      <w:proofErr w:type="spellEnd"/>
      <w:proofErr w:type="gramEnd"/>
      <w:r w:rsidRPr="00217E15">
        <w:rPr>
          <w:rFonts w:ascii="Times New Roman" w:hAnsi="Times New Roman" w:cs="Times New Roman"/>
        </w:rPr>
        <w:t xml:space="preserve"> </w:t>
      </w:r>
      <w:proofErr w:type="spellStart"/>
      <w:r w:rsidRPr="00217E15">
        <w:rPr>
          <w:rFonts w:ascii="Times New Roman" w:hAnsi="Times New Roman" w:cs="Times New Roman"/>
        </w:rPr>
        <w:t>bwakhabwa</w:t>
      </w:r>
      <w:proofErr w:type="spellEnd"/>
      <w:r w:rsidRPr="00217E15">
        <w:rPr>
          <w:rFonts w:ascii="Times New Roman" w:hAnsi="Times New Roman" w:cs="Times New Roman"/>
        </w:rPr>
        <w:t xml:space="preserve">, </w:t>
      </w:r>
      <w:proofErr w:type="spellStart"/>
      <w:r w:rsidRPr="00217E15">
        <w:rPr>
          <w:rFonts w:ascii="Times New Roman" w:hAnsi="Times New Roman" w:cs="Times New Roman"/>
        </w:rPr>
        <w:t>abemirisi</w:t>
      </w:r>
      <w:proofErr w:type="spellEnd"/>
      <w:r w:rsidRPr="00217E15">
        <w:rPr>
          <w:rFonts w:ascii="Times New Roman" w:hAnsi="Times New Roman" w:cs="Times New Roman"/>
        </w:rPr>
        <w:t xml:space="preserve"> </w:t>
      </w:r>
      <w:proofErr w:type="spellStart"/>
      <w:r w:rsidRPr="00217E15">
        <w:rPr>
          <w:rFonts w:ascii="Times New Roman" w:hAnsi="Times New Roman" w:cs="Times New Roman"/>
        </w:rPr>
        <w:t>banyala</w:t>
      </w:r>
      <w:proofErr w:type="spellEnd"/>
      <w:r w:rsidRPr="00217E15">
        <w:rPr>
          <w:rFonts w:ascii="Times New Roman" w:hAnsi="Times New Roman" w:cs="Times New Roman"/>
        </w:rPr>
        <w:t xml:space="preserve"> </w:t>
      </w:r>
      <w:proofErr w:type="spellStart"/>
      <w:r w:rsidRPr="00217E15">
        <w:rPr>
          <w:rFonts w:ascii="Times New Roman" w:hAnsi="Times New Roman" w:cs="Times New Roman"/>
        </w:rPr>
        <w:t>khubikha</w:t>
      </w:r>
      <w:proofErr w:type="spellEnd"/>
      <w:r w:rsidRPr="00217E15">
        <w:rPr>
          <w:rFonts w:ascii="Times New Roman" w:hAnsi="Times New Roman" w:cs="Times New Roman"/>
        </w:rPr>
        <w:t xml:space="preserve"> </w:t>
      </w:r>
      <w:proofErr w:type="spellStart"/>
      <w:r w:rsidRPr="00217E15">
        <w:rPr>
          <w:rFonts w:ascii="Times New Roman" w:hAnsi="Times New Roman" w:cs="Times New Roman"/>
        </w:rPr>
        <w:t>khulokhwekhonyera</w:t>
      </w:r>
      <w:proofErr w:type="spellEnd"/>
      <w:r w:rsidRPr="00217E15">
        <w:rPr>
          <w:rFonts w:ascii="Times New Roman" w:hAnsi="Times New Roman" w:cs="Times New Roman"/>
        </w:rPr>
        <w:t xml:space="preserve"> mu </w:t>
      </w:r>
      <w:proofErr w:type="spellStart"/>
      <w:r w:rsidRPr="00217E15">
        <w:rPr>
          <w:rFonts w:ascii="Times New Roman" w:hAnsi="Times New Roman" w:cs="Times New Roman"/>
        </w:rPr>
        <w:t>bukhabirisi</w:t>
      </w:r>
      <w:proofErr w:type="spellEnd"/>
      <w:r w:rsidRPr="00217E15">
        <w:rPr>
          <w:rFonts w:ascii="Times New Roman" w:hAnsi="Times New Roman" w:cs="Times New Roman"/>
        </w:rPr>
        <w:t xml:space="preserve"> </w:t>
      </w:r>
      <w:proofErr w:type="spellStart"/>
      <w:r w:rsidRPr="00217E15">
        <w:rPr>
          <w:rFonts w:ascii="Times New Roman" w:hAnsi="Times New Roman" w:cs="Times New Roman"/>
        </w:rPr>
        <w:t>bundi</w:t>
      </w:r>
      <w:proofErr w:type="spellEnd"/>
      <w:r w:rsidRPr="00217E15">
        <w:rPr>
          <w:rFonts w:ascii="Times New Roman" w:hAnsi="Times New Roman" w:cs="Times New Roman"/>
        </w:rPr>
        <w:t xml:space="preserve"> </w:t>
      </w:r>
      <w:proofErr w:type="spellStart"/>
      <w:r w:rsidRPr="00217E15">
        <w:rPr>
          <w:rFonts w:ascii="Times New Roman" w:hAnsi="Times New Roman" w:cs="Times New Roman"/>
        </w:rPr>
        <w:t>obwa</w:t>
      </w:r>
      <w:proofErr w:type="spellEnd"/>
      <w:r w:rsidRPr="00217E15">
        <w:rPr>
          <w:rFonts w:ascii="Times New Roman" w:hAnsi="Times New Roman" w:cs="Times New Roman"/>
        </w:rPr>
        <w:t xml:space="preserve"> </w:t>
      </w:r>
      <w:proofErr w:type="spellStart"/>
      <w:r w:rsidRPr="00217E15">
        <w:rPr>
          <w:rFonts w:ascii="Times New Roman" w:hAnsi="Times New Roman" w:cs="Times New Roman"/>
        </w:rPr>
        <w:t>bahenya</w:t>
      </w:r>
      <w:proofErr w:type="spellEnd"/>
      <w:r w:rsidRPr="00217E15">
        <w:rPr>
          <w:rFonts w:ascii="Times New Roman" w:hAnsi="Times New Roman" w:cs="Times New Roman"/>
        </w:rPr>
        <w:t xml:space="preserve"> </w:t>
      </w:r>
      <w:proofErr w:type="spellStart"/>
      <w:r w:rsidRPr="00217E15">
        <w:rPr>
          <w:rFonts w:ascii="Times New Roman" w:hAnsi="Times New Roman" w:cs="Times New Roman"/>
        </w:rPr>
        <w:t>okhukhola</w:t>
      </w:r>
      <w:proofErr w:type="spellEnd"/>
      <w:r w:rsidRPr="00217E15">
        <w:rPr>
          <w:rFonts w:ascii="Times New Roman" w:hAnsi="Times New Roman" w:cs="Times New Roman"/>
        </w:rPr>
        <w:t xml:space="preserve"> </w:t>
      </w:r>
      <w:proofErr w:type="spellStart"/>
      <w:r w:rsidRPr="00217E15">
        <w:rPr>
          <w:rFonts w:ascii="Times New Roman" w:hAnsi="Times New Roman" w:cs="Times New Roman"/>
        </w:rPr>
        <w:t>noba</w:t>
      </w:r>
      <w:proofErr w:type="spellEnd"/>
      <w:r w:rsidRPr="00217E15">
        <w:rPr>
          <w:rFonts w:ascii="Times New Roman" w:hAnsi="Times New Roman" w:cs="Times New Roman"/>
        </w:rPr>
        <w:t xml:space="preserve"> </w:t>
      </w:r>
      <w:proofErr w:type="spellStart"/>
      <w:r w:rsidRPr="00217E15">
        <w:rPr>
          <w:rFonts w:ascii="Times New Roman" w:hAnsi="Times New Roman" w:cs="Times New Roman"/>
        </w:rPr>
        <w:t>abasiabwe</w:t>
      </w:r>
      <w:proofErr w:type="spellEnd"/>
      <w:r w:rsidRPr="00217E15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EF261A">
        <w:rPr>
          <w:rFonts w:ascii="Times New Roman" w:hAnsi="Times New Roman" w:cs="Times New Roman"/>
        </w:rPr>
        <w:t>Khulavika</w:t>
      </w:r>
      <w:proofErr w:type="spellEnd"/>
      <w:r w:rsidRPr="00EF261A">
        <w:rPr>
          <w:rFonts w:ascii="Times New Roman" w:hAnsi="Times New Roman" w:cs="Times New Roman"/>
        </w:rPr>
        <w:t xml:space="preserve"> </w:t>
      </w:r>
      <w:proofErr w:type="spellStart"/>
      <w:r w:rsidRPr="00EF261A">
        <w:rPr>
          <w:rFonts w:ascii="Times New Roman" w:hAnsi="Times New Roman" w:cs="Times New Roman"/>
        </w:rPr>
        <w:t>kamakhua</w:t>
      </w:r>
      <w:proofErr w:type="spellEnd"/>
      <w:r w:rsidRPr="00EF261A">
        <w:rPr>
          <w:rFonts w:ascii="Times New Roman" w:hAnsi="Times New Roman" w:cs="Times New Roman"/>
        </w:rPr>
        <w:t xml:space="preserve"> </w:t>
      </w:r>
      <w:proofErr w:type="spellStart"/>
      <w:r w:rsidRPr="00EF261A">
        <w:rPr>
          <w:rFonts w:ascii="Times New Roman" w:hAnsi="Times New Roman" w:cs="Times New Roman"/>
        </w:rPr>
        <w:t>ke</w:t>
      </w:r>
      <w:proofErr w:type="spellEnd"/>
      <w:r w:rsidRPr="00EF261A">
        <w:rPr>
          <w:rFonts w:ascii="Times New Roman" w:hAnsi="Times New Roman" w:cs="Times New Roman"/>
        </w:rPr>
        <w:t xml:space="preserve"> </w:t>
      </w:r>
      <w:proofErr w:type="spellStart"/>
      <w:r w:rsidRPr="00EF261A">
        <w:rPr>
          <w:rFonts w:ascii="Times New Roman" w:hAnsi="Times New Roman" w:cs="Times New Roman"/>
        </w:rPr>
        <w:t>kumradi</w:t>
      </w:r>
      <w:proofErr w:type="spellEnd"/>
      <w:r w:rsidRPr="00EF261A">
        <w:rPr>
          <w:rFonts w:ascii="Times New Roman" w:hAnsi="Times New Roman" w:cs="Times New Roman"/>
        </w:rPr>
        <w:t xml:space="preserve"> </w:t>
      </w:r>
      <w:proofErr w:type="spellStart"/>
      <w:r w:rsidRPr="00EF261A">
        <w:rPr>
          <w:rFonts w:ascii="Times New Roman" w:hAnsi="Times New Roman" w:cs="Times New Roman"/>
        </w:rPr>
        <w:t>kuno</w:t>
      </w:r>
      <w:proofErr w:type="spellEnd"/>
      <w:r w:rsidRPr="00EF261A">
        <w:rPr>
          <w:rFonts w:ascii="Times New Roman" w:hAnsi="Times New Roman" w:cs="Times New Roman"/>
        </w:rPr>
        <w:t xml:space="preserve"> </w:t>
      </w:r>
      <w:proofErr w:type="spellStart"/>
      <w:r w:rsidRPr="00EF261A">
        <w:rPr>
          <w:rFonts w:ascii="Times New Roman" w:hAnsi="Times New Roman" w:cs="Times New Roman"/>
        </w:rPr>
        <w:t>khundalo</w:t>
      </w:r>
      <w:proofErr w:type="spellEnd"/>
      <w:r w:rsidRPr="00EF261A">
        <w:rPr>
          <w:rFonts w:ascii="Times New Roman" w:hAnsi="Times New Roman" w:cs="Times New Roman"/>
        </w:rPr>
        <w:t xml:space="preserve"> </w:t>
      </w:r>
      <w:proofErr w:type="spellStart"/>
      <w:r w:rsidRPr="00EF261A">
        <w:rPr>
          <w:rFonts w:ascii="Times New Roman" w:hAnsi="Times New Roman" w:cs="Times New Roman"/>
        </w:rPr>
        <w:t>che</w:t>
      </w:r>
      <w:proofErr w:type="spellEnd"/>
      <w:r w:rsidRPr="00EF261A">
        <w:rPr>
          <w:rFonts w:ascii="Times New Roman" w:hAnsi="Times New Roman" w:cs="Times New Roman"/>
        </w:rPr>
        <w:t xml:space="preserve"> </w:t>
      </w:r>
      <w:proofErr w:type="spellStart"/>
      <w:r w:rsidRPr="00EF261A">
        <w:rPr>
          <w:rFonts w:ascii="Times New Roman" w:hAnsi="Times New Roman" w:cs="Times New Roman"/>
        </w:rPr>
        <w:t>kumradi</w:t>
      </w:r>
      <w:proofErr w:type="spellEnd"/>
      <w:r w:rsidRPr="00EF261A">
        <w:rPr>
          <w:rFonts w:ascii="Times New Roman" w:hAnsi="Times New Roman" w:cs="Times New Roman"/>
        </w:rPr>
        <w:t xml:space="preserve"> </w:t>
      </w:r>
      <w:proofErr w:type="spellStart"/>
      <w:r w:rsidRPr="00EF261A">
        <w:rPr>
          <w:rFonts w:ascii="Times New Roman" w:hAnsi="Times New Roman" w:cs="Times New Roman"/>
        </w:rPr>
        <w:t>kuno</w:t>
      </w:r>
      <w:proofErr w:type="spellEnd"/>
      <w:r w:rsidRPr="00EF261A">
        <w:rPr>
          <w:rFonts w:ascii="Times New Roman" w:hAnsi="Times New Roman" w:cs="Times New Roman"/>
        </w:rPr>
        <w:t xml:space="preserve"> </w:t>
      </w:r>
      <w:proofErr w:type="spellStart"/>
      <w:r w:rsidRPr="00EF261A">
        <w:rPr>
          <w:rFonts w:ascii="Times New Roman" w:hAnsi="Times New Roman" w:cs="Times New Roman"/>
        </w:rPr>
        <w:t>nende</w:t>
      </w:r>
      <w:proofErr w:type="spellEnd"/>
      <w:r w:rsidRPr="00EF261A">
        <w:rPr>
          <w:rFonts w:ascii="Times New Roman" w:hAnsi="Times New Roman" w:cs="Times New Roman"/>
        </w:rPr>
        <w:t xml:space="preserve"> </w:t>
      </w:r>
      <w:proofErr w:type="spellStart"/>
      <w:r w:rsidRPr="00EF261A">
        <w:rPr>
          <w:rFonts w:ascii="Times New Roman" w:hAnsi="Times New Roman" w:cs="Times New Roman"/>
        </w:rPr>
        <w:t>kimiradi</w:t>
      </w:r>
      <w:proofErr w:type="spellEnd"/>
      <w:r w:rsidRPr="00EF261A">
        <w:rPr>
          <w:rFonts w:ascii="Times New Roman" w:hAnsi="Times New Roman" w:cs="Times New Roman"/>
        </w:rPr>
        <w:t xml:space="preserve"> </w:t>
      </w:r>
      <w:proofErr w:type="spellStart"/>
      <w:r w:rsidRPr="00EF261A">
        <w:rPr>
          <w:rFonts w:ascii="Times New Roman" w:hAnsi="Times New Roman" w:cs="Times New Roman"/>
        </w:rPr>
        <w:t>kikindi</w:t>
      </w:r>
      <w:proofErr w:type="spellEnd"/>
      <w:r w:rsidRPr="00EF261A">
        <w:rPr>
          <w:rFonts w:ascii="Times New Roman" w:hAnsi="Times New Roman" w:cs="Times New Roman"/>
        </w:rPr>
        <w:t xml:space="preserve"> </w:t>
      </w:r>
      <w:proofErr w:type="spellStart"/>
      <w:r w:rsidRPr="00EF261A">
        <w:rPr>
          <w:rFonts w:ascii="Times New Roman" w:hAnsi="Times New Roman" w:cs="Times New Roman"/>
        </w:rPr>
        <w:t>kilondakho</w:t>
      </w:r>
      <w:proofErr w:type="spellEnd"/>
      <w:r w:rsidRPr="00EF261A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217E15">
        <w:rPr>
          <w:rFonts w:ascii="Times New Roman" w:hAnsi="Times New Roman" w:cs="Times New Roman"/>
        </w:rPr>
        <w:t xml:space="preserve"> </w:t>
      </w:r>
      <w:proofErr w:type="spellStart"/>
      <w:r w:rsidRPr="00217E15">
        <w:rPr>
          <w:rFonts w:ascii="Times New Roman" w:hAnsi="Times New Roman" w:cs="Times New Roman"/>
        </w:rPr>
        <w:t>Ngalwaobulindi</w:t>
      </w:r>
      <w:proofErr w:type="spellEnd"/>
      <w:r w:rsidRPr="00217E15">
        <w:rPr>
          <w:rFonts w:ascii="Times New Roman" w:hAnsi="Times New Roman" w:cs="Times New Roman"/>
        </w:rPr>
        <w:t xml:space="preserve"> </w:t>
      </w:r>
      <w:proofErr w:type="spellStart"/>
      <w:r w:rsidRPr="00217E15">
        <w:rPr>
          <w:rFonts w:ascii="Times New Roman" w:hAnsi="Times New Roman" w:cs="Times New Roman"/>
        </w:rPr>
        <w:t>bubolerwe</w:t>
      </w:r>
      <w:proofErr w:type="spellEnd"/>
      <w:r w:rsidRPr="00217E15">
        <w:rPr>
          <w:rFonts w:ascii="Times New Roman" w:hAnsi="Times New Roman" w:cs="Times New Roman"/>
        </w:rPr>
        <w:t xml:space="preserve"> </w:t>
      </w:r>
      <w:proofErr w:type="spellStart"/>
      <w:r w:rsidRPr="00217E15">
        <w:rPr>
          <w:rFonts w:ascii="Times New Roman" w:hAnsi="Times New Roman" w:cs="Times New Roman"/>
        </w:rPr>
        <w:t>akulu</w:t>
      </w:r>
      <w:proofErr w:type="spellEnd"/>
      <w:r w:rsidRPr="00217E15">
        <w:rPr>
          <w:rFonts w:ascii="Times New Roman" w:hAnsi="Times New Roman" w:cs="Times New Roman"/>
        </w:rPr>
        <w:t xml:space="preserve"> </w:t>
      </w:r>
      <w:proofErr w:type="spellStart"/>
      <w:r w:rsidRPr="00217E15">
        <w:rPr>
          <w:rFonts w:ascii="Times New Roman" w:hAnsi="Times New Roman" w:cs="Times New Roman"/>
        </w:rPr>
        <w:t>awo</w:t>
      </w:r>
      <w:proofErr w:type="spellEnd"/>
      <w:r w:rsidRPr="00217E1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217E15">
        <w:rPr>
          <w:rFonts w:ascii="Times New Roman" w:hAnsi="Times New Roman" w:cs="Times New Roman"/>
        </w:rPr>
        <w:t>ni</w:t>
      </w:r>
      <w:proofErr w:type="spellEnd"/>
      <w:proofErr w:type="gramEnd"/>
      <w:r w:rsidRPr="00217E15">
        <w:rPr>
          <w:rFonts w:ascii="Times New Roman" w:hAnsi="Times New Roman" w:cs="Times New Roman"/>
        </w:rPr>
        <w:t xml:space="preserve"> </w:t>
      </w:r>
      <w:proofErr w:type="spellStart"/>
      <w:r w:rsidRPr="00217E15">
        <w:rPr>
          <w:rFonts w:ascii="Times New Roman" w:hAnsi="Times New Roman" w:cs="Times New Roman"/>
        </w:rPr>
        <w:t>bwakhulekhonyara</w:t>
      </w:r>
      <w:proofErr w:type="spellEnd"/>
      <w:r w:rsidRPr="00217E15">
        <w:rPr>
          <w:rFonts w:ascii="Times New Roman" w:hAnsi="Times New Roman" w:cs="Times New Roman"/>
        </w:rPr>
        <w:t xml:space="preserve"> </w:t>
      </w:r>
      <w:proofErr w:type="spellStart"/>
      <w:r w:rsidRPr="00217E15">
        <w:rPr>
          <w:rFonts w:ascii="Times New Roman" w:hAnsi="Times New Roman" w:cs="Times New Roman"/>
        </w:rPr>
        <w:t>okhulinda</w:t>
      </w:r>
      <w:proofErr w:type="spellEnd"/>
      <w:r w:rsidRPr="00217E15">
        <w:rPr>
          <w:rFonts w:ascii="Times New Roman" w:hAnsi="Times New Roman" w:cs="Times New Roman"/>
        </w:rPr>
        <w:t xml:space="preserve"> </w:t>
      </w:r>
      <w:proofErr w:type="spellStart"/>
      <w:r w:rsidRPr="00217E15">
        <w:rPr>
          <w:rFonts w:ascii="Times New Roman" w:hAnsi="Times New Roman" w:cs="Times New Roman"/>
        </w:rPr>
        <w:t>iripoti</w:t>
      </w:r>
      <w:proofErr w:type="spellEnd"/>
      <w:r w:rsidRPr="00217E15">
        <w:rPr>
          <w:rFonts w:ascii="Times New Roman" w:hAnsi="Times New Roman" w:cs="Times New Roman"/>
        </w:rPr>
        <w:t xml:space="preserve"> </w:t>
      </w:r>
      <w:proofErr w:type="spellStart"/>
      <w:r w:rsidRPr="00217E15">
        <w:rPr>
          <w:rFonts w:ascii="Times New Roman" w:hAnsi="Times New Roman" w:cs="Times New Roman"/>
        </w:rPr>
        <w:t>yioyo</w:t>
      </w:r>
      <w:proofErr w:type="spellEnd"/>
      <w:r w:rsidRPr="00217E15">
        <w:rPr>
          <w:rFonts w:ascii="Times New Roman" w:hAnsi="Times New Roman" w:cs="Times New Roman"/>
        </w:rPr>
        <w:t xml:space="preserve">. </w:t>
      </w:r>
      <w:proofErr w:type="spellStart"/>
      <w:r w:rsidRPr="00217E15">
        <w:rPr>
          <w:rFonts w:ascii="Times New Roman" w:hAnsi="Times New Roman" w:cs="Times New Roman"/>
        </w:rPr>
        <w:t>Amakalusio</w:t>
      </w:r>
      <w:proofErr w:type="spellEnd"/>
      <w:r w:rsidRPr="00217E15">
        <w:rPr>
          <w:rFonts w:ascii="Times New Roman" w:hAnsi="Times New Roman" w:cs="Times New Roman"/>
        </w:rPr>
        <w:t xml:space="preserve"> </w:t>
      </w:r>
      <w:proofErr w:type="spellStart"/>
      <w:r w:rsidRPr="00217E15">
        <w:rPr>
          <w:rFonts w:ascii="Times New Roman" w:hAnsi="Times New Roman" w:cs="Times New Roman"/>
        </w:rPr>
        <w:t>kawo</w:t>
      </w:r>
      <w:proofErr w:type="spellEnd"/>
      <w:r w:rsidRPr="00217E15">
        <w:rPr>
          <w:rFonts w:ascii="Times New Roman" w:hAnsi="Times New Roman" w:cs="Times New Roman"/>
        </w:rPr>
        <w:t xml:space="preserve"> </w:t>
      </w:r>
      <w:proofErr w:type="spellStart"/>
      <w:r w:rsidRPr="00217E15">
        <w:rPr>
          <w:rFonts w:ascii="Times New Roman" w:hAnsi="Times New Roman" w:cs="Times New Roman"/>
        </w:rPr>
        <w:t>sikalanyasiakho</w:t>
      </w:r>
      <w:proofErr w:type="spellEnd"/>
      <w:r w:rsidRPr="00217E15">
        <w:rPr>
          <w:rFonts w:ascii="Times New Roman" w:hAnsi="Times New Roman" w:cs="Times New Roman"/>
        </w:rPr>
        <w:t xml:space="preserve"> </w:t>
      </w:r>
      <w:proofErr w:type="spellStart"/>
      <w:r w:rsidRPr="00217E15">
        <w:rPr>
          <w:rFonts w:ascii="Times New Roman" w:hAnsi="Times New Roman" w:cs="Times New Roman"/>
        </w:rPr>
        <w:t>obukhonyi</w:t>
      </w:r>
      <w:proofErr w:type="spellEnd"/>
      <w:r w:rsidRPr="00217E15">
        <w:rPr>
          <w:rFonts w:ascii="Times New Roman" w:hAnsi="Times New Roman" w:cs="Times New Roman"/>
        </w:rPr>
        <w:t xml:space="preserve"> </w:t>
      </w:r>
      <w:proofErr w:type="spellStart"/>
      <w:r w:rsidRPr="00217E15">
        <w:rPr>
          <w:rFonts w:ascii="Times New Roman" w:hAnsi="Times New Roman" w:cs="Times New Roman"/>
        </w:rPr>
        <w:t>bwa</w:t>
      </w:r>
      <w:proofErr w:type="spellEnd"/>
      <w:r w:rsidRPr="00217E15">
        <w:rPr>
          <w:rFonts w:ascii="Times New Roman" w:hAnsi="Times New Roman" w:cs="Times New Roman"/>
        </w:rPr>
        <w:t xml:space="preserve"> IPA </w:t>
      </w:r>
      <w:proofErr w:type="spellStart"/>
      <w:r w:rsidRPr="00217E15">
        <w:rPr>
          <w:rFonts w:ascii="Times New Roman" w:hAnsi="Times New Roman" w:cs="Times New Roman"/>
        </w:rPr>
        <w:t>inyala</w:t>
      </w:r>
      <w:proofErr w:type="spellEnd"/>
      <w:r w:rsidRPr="00217E15">
        <w:rPr>
          <w:rFonts w:ascii="Times New Roman" w:hAnsi="Times New Roman" w:cs="Times New Roman"/>
        </w:rPr>
        <w:t xml:space="preserve"> </w:t>
      </w:r>
      <w:proofErr w:type="spellStart"/>
      <w:r w:rsidRPr="00217E15">
        <w:rPr>
          <w:rFonts w:ascii="Times New Roman" w:hAnsi="Times New Roman" w:cs="Times New Roman"/>
        </w:rPr>
        <w:t>noba</w:t>
      </w:r>
      <w:proofErr w:type="spellEnd"/>
      <w:r w:rsidRPr="00217E15">
        <w:rPr>
          <w:rFonts w:ascii="Times New Roman" w:hAnsi="Times New Roman" w:cs="Times New Roman"/>
        </w:rPr>
        <w:t xml:space="preserve"> </w:t>
      </w:r>
      <w:proofErr w:type="spellStart"/>
      <w:r w:rsidRPr="00217E15">
        <w:rPr>
          <w:rFonts w:ascii="Times New Roman" w:hAnsi="Times New Roman" w:cs="Times New Roman"/>
        </w:rPr>
        <w:t>inyala</w:t>
      </w:r>
      <w:proofErr w:type="spellEnd"/>
      <w:r w:rsidRPr="00217E15">
        <w:rPr>
          <w:rFonts w:ascii="Times New Roman" w:hAnsi="Times New Roman" w:cs="Times New Roman"/>
        </w:rPr>
        <w:t xml:space="preserve"> </w:t>
      </w:r>
      <w:proofErr w:type="spellStart"/>
      <w:r w:rsidRPr="00217E15">
        <w:rPr>
          <w:rFonts w:ascii="Times New Roman" w:hAnsi="Times New Roman" w:cs="Times New Roman"/>
        </w:rPr>
        <w:t>okhukhweresia</w:t>
      </w:r>
      <w:proofErr w:type="spellEnd"/>
      <w:r w:rsidRPr="00217E15">
        <w:rPr>
          <w:rFonts w:ascii="Times New Roman" w:hAnsi="Times New Roman" w:cs="Times New Roman"/>
        </w:rPr>
        <w:t xml:space="preserve"> </w:t>
      </w:r>
      <w:proofErr w:type="spellStart"/>
      <w:r w:rsidRPr="00217E15">
        <w:rPr>
          <w:rFonts w:ascii="Times New Roman" w:hAnsi="Times New Roman" w:cs="Times New Roman"/>
        </w:rPr>
        <w:t>noba</w:t>
      </w:r>
      <w:proofErr w:type="spellEnd"/>
      <w:r w:rsidRPr="00217E15">
        <w:rPr>
          <w:rFonts w:ascii="Times New Roman" w:hAnsi="Times New Roman" w:cs="Times New Roman"/>
        </w:rPr>
        <w:t xml:space="preserve"> </w:t>
      </w:r>
      <w:proofErr w:type="spellStart"/>
      <w:r w:rsidRPr="00217E15">
        <w:rPr>
          <w:rFonts w:ascii="Times New Roman" w:hAnsi="Times New Roman" w:cs="Times New Roman"/>
        </w:rPr>
        <w:t>khu</w:t>
      </w:r>
      <w:proofErr w:type="spellEnd"/>
      <w:r w:rsidRPr="00217E15">
        <w:rPr>
          <w:rFonts w:ascii="Times New Roman" w:hAnsi="Times New Roman" w:cs="Times New Roman"/>
        </w:rPr>
        <w:t xml:space="preserve"> </w:t>
      </w:r>
      <w:proofErr w:type="spellStart"/>
      <w:r w:rsidRPr="00217E15">
        <w:rPr>
          <w:rFonts w:ascii="Times New Roman" w:hAnsi="Times New Roman" w:cs="Times New Roman"/>
        </w:rPr>
        <w:t>abamenyani</w:t>
      </w:r>
      <w:proofErr w:type="spellEnd"/>
      <w:r w:rsidRPr="00217E15">
        <w:rPr>
          <w:rFonts w:ascii="Times New Roman" w:hAnsi="Times New Roman" w:cs="Times New Roman"/>
        </w:rPr>
        <w:t xml:space="preserve"> </w:t>
      </w:r>
      <w:proofErr w:type="spellStart"/>
      <w:r w:rsidRPr="00217E15">
        <w:rPr>
          <w:rFonts w:ascii="Times New Roman" w:hAnsi="Times New Roman" w:cs="Times New Roman"/>
        </w:rPr>
        <w:t>bawo</w:t>
      </w:r>
      <w:proofErr w:type="spellEnd"/>
      <w:r w:rsidRPr="00217E15">
        <w:rPr>
          <w:rFonts w:ascii="Times New Roman" w:hAnsi="Times New Roman" w:cs="Times New Roman"/>
        </w:rPr>
        <w:t xml:space="preserve">.  </w:t>
      </w:r>
    </w:p>
    <w:p w14:paraId="26BBA06F" w14:textId="77777777" w:rsidR="00882A8E" w:rsidRDefault="00882A8E" w:rsidP="005A201D">
      <w:pPr>
        <w:spacing w:after="0"/>
        <w:rPr>
          <w:rStyle w:val="header-a1"/>
          <w:rFonts w:ascii="Times New Roman" w:hAnsi="Times New Roman" w:cs="Times New Roman"/>
          <w:sz w:val="22"/>
          <w:szCs w:val="22"/>
        </w:rPr>
      </w:pPr>
    </w:p>
    <w:p w14:paraId="631391A9" w14:textId="0243E744" w:rsidR="000025D3" w:rsidRPr="00217E15" w:rsidRDefault="00437341" w:rsidP="005A201D">
      <w:pPr>
        <w:spacing w:after="0"/>
        <w:rPr>
          <w:rFonts w:ascii="Times New Roman" w:hAnsi="Times New Roman" w:cs="Times New Roman"/>
          <w:b/>
          <w:bCs/>
          <w:color w:val="000000"/>
        </w:rPr>
      </w:pPr>
      <w:proofErr w:type="spellStart"/>
      <w:r w:rsidRPr="00217E15">
        <w:rPr>
          <w:rStyle w:val="header-a1"/>
          <w:rFonts w:ascii="Times New Roman" w:hAnsi="Times New Roman" w:cs="Times New Roman"/>
          <w:sz w:val="22"/>
          <w:szCs w:val="22"/>
        </w:rPr>
        <w:t>Okhurungwa</w:t>
      </w:r>
      <w:proofErr w:type="spellEnd"/>
    </w:p>
    <w:p w14:paraId="696300EC" w14:textId="7EE0D7FB" w:rsidR="00437341" w:rsidRPr="00217E15" w:rsidRDefault="00D16F67" w:rsidP="005A201D">
      <w:pPr>
        <w:spacing w:after="0"/>
        <w:rPr>
          <w:rFonts w:ascii="Times New Roman" w:hAnsi="Times New Roman" w:cs="Times New Roman"/>
          <w:i/>
        </w:rPr>
      </w:pPr>
      <w:proofErr w:type="spellStart"/>
      <w:r w:rsidRPr="00217E15">
        <w:rPr>
          <w:rFonts w:ascii="Times New Roman" w:hAnsi="Times New Roman" w:cs="Times New Roman"/>
        </w:rPr>
        <w:t>Sho</w:t>
      </w:r>
      <w:r w:rsidR="00437341" w:rsidRPr="00217E15">
        <w:rPr>
          <w:rFonts w:ascii="Times New Roman" w:hAnsi="Times New Roman" w:cs="Times New Roman"/>
        </w:rPr>
        <w:t>laru</w:t>
      </w:r>
      <w:r w:rsidRPr="00217E15">
        <w:rPr>
          <w:rFonts w:ascii="Times New Roman" w:hAnsi="Times New Roman" w:cs="Times New Roman"/>
        </w:rPr>
        <w:t>n</w:t>
      </w:r>
      <w:r w:rsidR="00437341" w:rsidRPr="00217E15">
        <w:rPr>
          <w:rFonts w:ascii="Times New Roman" w:hAnsi="Times New Roman" w:cs="Times New Roman"/>
        </w:rPr>
        <w:t>gwa</w:t>
      </w:r>
      <w:proofErr w:type="spellEnd"/>
      <w:r w:rsidR="00437341" w:rsidRPr="00217E15">
        <w:rPr>
          <w:rFonts w:ascii="Times New Roman" w:hAnsi="Times New Roman" w:cs="Times New Roman"/>
        </w:rPr>
        <w:t xml:space="preserve"> </w:t>
      </w:r>
      <w:proofErr w:type="spellStart"/>
      <w:r w:rsidR="00437341" w:rsidRPr="00217E15">
        <w:rPr>
          <w:rFonts w:ascii="Times New Roman" w:hAnsi="Times New Roman" w:cs="Times New Roman"/>
        </w:rPr>
        <w:t>khulwokhuba</w:t>
      </w:r>
      <w:proofErr w:type="spellEnd"/>
      <w:r w:rsidR="00437341" w:rsidRPr="00217E15">
        <w:rPr>
          <w:rFonts w:ascii="Times New Roman" w:hAnsi="Times New Roman" w:cs="Times New Roman"/>
        </w:rPr>
        <w:t xml:space="preserve"> mu </w:t>
      </w:r>
      <w:proofErr w:type="spellStart"/>
      <w:r w:rsidRPr="00217E15">
        <w:rPr>
          <w:rFonts w:ascii="Times New Roman" w:hAnsi="Times New Roman" w:cs="Times New Roman"/>
        </w:rPr>
        <w:t>mukanda</w:t>
      </w:r>
      <w:proofErr w:type="spellEnd"/>
      <w:r w:rsidR="00217E15">
        <w:rPr>
          <w:rFonts w:ascii="Times New Roman" w:hAnsi="Times New Roman" w:cs="Times New Roman"/>
        </w:rPr>
        <w:t xml:space="preserve"> </w:t>
      </w:r>
      <w:proofErr w:type="spellStart"/>
      <w:r w:rsidR="00217E15">
        <w:rPr>
          <w:rFonts w:ascii="Times New Roman" w:hAnsi="Times New Roman" w:cs="Times New Roman"/>
        </w:rPr>
        <w:t>kuno</w:t>
      </w:r>
      <w:proofErr w:type="spellEnd"/>
      <w:r w:rsidR="00217E15">
        <w:rPr>
          <w:rFonts w:ascii="Times New Roman" w:hAnsi="Times New Roman" w:cs="Times New Roman"/>
        </w:rPr>
        <w:t xml:space="preserve"> </w:t>
      </w:r>
      <w:proofErr w:type="spellStart"/>
      <w:r w:rsidR="00217E15">
        <w:rPr>
          <w:rFonts w:ascii="Times New Roman" w:hAnsi="Times New Roman" w:cs="Times New Roman"/>
        </w:rPr>
        <w:t>tawe</w:t>
      </w:r>
      <w:proofErr w:type="spellEnd"/>
      <w:r w:rsidR="00217E15" w:rsidRPr="00C04BC3">
        <w:rPr>
          <w:rFonts w:ascii="Times New Roman" w:hAnsi="Times New Roman" w:cs="Times New Roman"/>
        </w:rPr>
        <w:t>.</w:t>
      </w:r>
    </w:p>
    <w:p w14:paraId="3DDF4035" w14:textId="77777777" w:rsidR="00EF3297" w:rsidRPr="00217E15" w:rsidRDefault="00EF3297" w:rsidP="005A201D">
      <w:pPr>
        <w:spacing w:after="0"/>
        <w:rPr>
          <w:rStyle w:val="header-a1"/>
          <w:rFonts w:ascii="Times New Roman" w:hAnsi="Times New Roman" w:cs="Times New Roman"/>
          <w:b w:val="0"/>
          <w:bCs w:val="0"/>
          <w:i/>
          <w:color w:val="auto"/>
          <w:sz w:val="22"/>
          <w:szCs w:val="22"/>
        </w:rPr>
      </w:pPr>
    </w:p>
    <w:p w14:paraId="72F86B5E" w14:textId="04DC4442" w:rsidR="00437341" w:rsidRPr="00217E15" w:rsidDel="001F788D" w:rsidRDefault="00437341" w:rsidP="005A201D">
      <w:pPr>
        <w:spacing w:after="0"/>
        <w:rPr>
          <w:del w:id="3" w:author="swakoli" w:date="2014-06-17T12:37:00Z"/>
          <w:rFonts w:ascii="Times New Roman" w:hAnsi="Times New Roman" w:cs="Times New Roman"/>
          <w:b/>
        </w:rPr>
      </w:pPr>
      <w:del w:id="4" w:author="swakoli" w:date="2014-06-17T12:37:00Z">
        <w:r w:rsidRPr="00217E15" w:rsidDel="001F788D">
          <w:rPr>
            <w:rFonts w:ascii="Times New Roman" w:hAnsi="Times New Roman" w:cs="Times New Roman"/>
            <w:b/>
          </w:rPr>
          <w:delText>Okhusirikhwa nende okhurungwa noumi</w:delText>
        </w:r>
        <w:r w:rsidR="00D16F67" w:rsidRPr="00217E15" w:rsidDel="001F788D">
          <w:rPr>
            <w:rFonts w:ascii="Times New Roman" w:hAnsi="Times New Roman" w:cs="Times New Roman"/>
            <w:b/>
          </w:rPr>
          <w:delText>y</w:delText>
        </w:r>
        <w:r w:rsidRPr="00217E15" w:rsidDel="001F788D">
          <w:rPr>
            <w:rFonts w:ascii="Times New Roman" w:hAnsi="Times New Roman" w:cs="Times New Roman"/>
            <w:b/>
          </w:rPr>
          <w:delText>e</w:delText>
        </w:r>
      </w:del>
    </w:p>
    <w:p w14:paraId="46CF303C" w14:textId="0A2DF636" w:rsidR="00437341" w:rsidRPr="00217E15" w:rsidDel="001F788D" w:rsidRDefault="00D16F67" w:rsidP="005A201D">
      <w:pPr>
        <w:widowControl w:val="0"/>
        <w:tabs>
          <w:tab w:val="left" w:pos="0"/>
        </w:tabs>
        <w:spacing w:after="0"/>
        <w:rPr>
          <w:del w:id="5" w:author="swakoli" w:date="2014-06-17T12:37:00Z"/>
          <w:rFonts w:ascii="Times New Roman" w:hAnsi="Times New Roman" w:cs="Times New Roman"/>
        </w:rPr>
      </w:pPr>
      <w:del w:id="6" w:author="swakoli" w:date="2014-06-17T12:37:00Z">
        <w:r w:rsidRPr="00217E15" w:rsidDel="001F788D">
          <w:rPr>
            <w:rFonts w:ascii="Times New Roman" w:hAnsi="Times New Roman" w:cs="Times New Roman"/>
          </w:rPr>
          <w:delText>Nobulayi ni wekesia IPA, lwao</w:delText>
        </w:r>
        <w:r w:rsidR="00437341" w:rsidRPr="00217E15" w:rsidDel="001F788D">
          <w:rPr>
            <w:rFonts w:ascii="Times New Roman" w:hAnsi="Times New Roman" w:cs="Times New Roman"/>
          </w:rPr>
          <w:delText>laba n</w:delText>
        </w:r>
        <w:r w:rsidRPr="00217E15" w:rsidDel="001F788D">
          <w:rPr>
            <w:rFonts w:ascii="Times New Roman" w:hAnsi="Times New Roman" w:cs="Times New Roman"/>
          </w:rPr>
          <w:delText>iwakhaumia khulwokhuba mu mukanda kuno. Khunyalakhwakhwech</w:delText>
        </w:r>
        <w:r w:rsidR="00437341" w:rsidRPr="00217E15" w:rsidDel="001F788D">
          <w:rPr>
            <w:rFonts w:ascii="Times New Roman" w:hAnsi="Times New Roman" w:cs="Times New Roman"/>
          </w:rPr>
          <w:delText>esia om</w:delText>
        </w:r>
        <w:r w:rsidR="00217E15" w:rsidDel="001F788D">
          <w:rPr>
            <w:rFonts w:ascii="Times New Roman" w:hAnsi="Times New Roman" w:cs="Times New Roman"/>
          </w:rPr>
          <w:delText xml:space="preserve">wandike wa IPA noba omukhupire </w:delText>
        </w:r>
        <w:r w:rsidR="00217E15" w:rsidRPr="00C04BC3" w:rsidDel="001F788D">
          <w:rPr>
            <w:rFonts w:ascii="Times New Roman" w:eastAsia="Calibri" w:hAnsi="Times New Roman" w:cs="Times New Roman"/>
          </w:rPr>
          <w:delText>0728-716-661</w:delText>
        </w:r>
        <w:r w:rsidR="00437341" w:rsidRPr="00217E15" w:rsidDel="001F788D">
          <w:rPr>
            <w:rFonts w:ascii="Times New Roman" w:hAnsi="Times New Roman" w:cs="Times New Roman"/>
          </w:rPr>
          <w:delText>.</w:delText>
        </w:r>
      </w:del>
    </w:p>
    <w:p w14:paraId="62116E9B" w14:textId="5BB591FD" w:rsidR="000025D3" w:rsidRPr="00217E15" w:rsidDel="001F788D" w:rsidRDefault="00437341" w:rsidP="005A201D">
      <w:pPr>
        <w:widowControl w:val="0"/>
        <w:tabs>
          <w:tab w:val="left" w:pos="0"/>
        </w:tabs>
        <w:spacing w:after="0"/>
        <w:rPr>
          <w:del w:id="7" w:author="swakoli" w:date="2014-06-17T12:37:00Z"/>
          <w:rFonts w:ascii="Times New Roman" w:hAnsi="Times New Roman" w:cs="Times New Roman"/>
        </w:rPr>
      </w:pPr>
      <w:del w:id="8" w:author="swakoli" w:date="2014-06-17T12:37:00Z">
        <w:r w:rsidRPr="00217E15" w:rsidDel="001F788D">
          <w:rPr>
            <w:rFonts w:ascii="Times New Roman" w:hAnsi="Times New Roman" w:cs="Times New Roman"/>
          </w:rPr>
          <w:delText>Noumi</w:delText>
        </w:r>
        <w:r w:rsidR="00D16F67" w:rsidRPr="00217E15" w:rsidDel="001F788D">
          <w:rPr>
            <w:rFonts w:ascii="Times New Roman" w:hAnsi="Times New Roman" w:cs="Times New Roman"/>
          </w:rPr>
          <w:delText>y</w:delText>
        </w:r>
        <w:r w:rsidRPr="00217E15" w:rsidDel="001F788D">
          <w:rPr>
            <w:rFonts w:ascii="Times New Roman" w:hAnsi="Times New Roman" w:cs="Times New Roman"/>
          </w:rPr>
          <w:delText>a okhulondekha</w:delText>
        </w:r>
        <w:r w:rsidR="00C83FD1" w:rsidRPr="00217E15" w:rsidDel="001F788D">
          <w:rPr>
            <w:rFonts w:ascii="Times New Roman" w:hAnsi="Times New Roman" w:cs="Times New Roman"/>
          </w:rPr>
          <w:delText>na</w:delText>
        </w:r>
        <w:r w:rsidRPr="00217E15" w:rsidDel="001F788D">
          <w:rPr>
            <w:rFonts w:ascii="Times New Roman" w:hAnsi="Times New Roman" w:cs="Times New Roman"/>
          </w:rPr>
          <w:delText xml:space="preserve"> nende obukhabirisi buno</w:delText>
        </w:r>
        <w:r w:rsidR="00C83FD1" w:rsidRPr="00217E15" w:rsidDel="001F788D">
          <w:rPr>
            <w:rFonts w:ascii="Times New Roman" w:hAnsi="Times New Roman" w:cs="Times New Roman"/>
          </w:rPr>
          <w:delText>, IPA ilakhweresia obusirikhi bukhoyerwa.</w:delText>
        </w:r>
        <w:r w:rsidRPr="00217E15" w:rsidDel="001F788D">
          <w:rPr>
            <w:rFonts w:ascii="Times New Roman" w:hAnsi="Times New Roman" w:cs="Times New Roman"/>
          </w:rPr>
          <w:delText xml:space="preserve"> </w:delText>
        </w:r>
        <w:r w:rsidR="000025D3" w:rsidRPr="00217E15" w:rsidDel="001F788D">
          <w:rPr>
            <w:rFonts w:ascii="Times New Roman" w:hAnsi="Times New Roman" w:cs="Times New Roman"/>
          </w:rPr>
          <w:delText xml:space="preserve"> </w:delText>
        </w:r>
      </w:del>
    </w:p>
    <w:p w14:paraId="7DB73CA8" w14:textId="77777777" w:rsidR="0008367B" w:rsidRPr="00217E15" w:rsidRDefault="0008367B" w:rsidP="005A201D">
      <w:pPr>
        <w:spacing w:after="0"/>
        <w:rPr>
          <w:rStyle w:val="header-a1"/>
          <w:rFonts w:ascii="Times New Roman" w:hAnsi="Times New Roman" w:cs="Times New Roman"/>
          <w:sz w:val="22"/>
          <w:szCs w:val="22"/>
        </w:rPr>
      </w:pPr>
      <w:bookmarkStart w:id="9" w:name="_GoBack"/>
      <w:bookmarkEnd w:id="9"/>
    </w:p>
    <w:p w14:paraId="3AD725B8" w14:textId="4D20F766" w:rsidR="00C83FD1" w:rsidRPr="00217E15" w:rsidRDefault="00217E15" w:rsidP="005A201D">
      <w:pPr>
        <w:spacing w:after="0"/>
        <w:rPr>
          <w:rFonts w:ascii="Times New Roman" w:hAnsi="Times New Roman" w:cs="Times New Roman"/>
          <w:b/>
          <w:bCs/>
          <w:color w:val="000000"/>
        </w:rPr>
      </w:pPr>
      <w:proofErr w:type="spellStart"/>
      <w:r w:rsidRPr="00217E15">
        <w:rPr>
          <w:rFonts w:ascii="Times New Roman" w:hAnsi="Times New Roman" w:cs="Times New Roman"/>
          <w:b/>
          <w:bCs/>
          <w:color w:val="000000"/>
        </w:rPr>
        <w:t>Obunyali</w:t>
      </w:r>
      <w:proofErr w:type="spellEnd"/>
    </w:p>
    <w:p w14:paraId="6510CC10" w14:textId="34AA8BE7" w:rsidR="00C83FD1" w:rsidRPr="00217E15" w:rsidRDefault="00BF6E38" w:rsidP="005A201D">
      <w:pPr>
        <w:spacing w:after="0"/>
        <w:rPr>
          <w:rFonts w:ascii="Times New Roman" w:hAnsi="Times New Roman" w:cs="Times New Roman"/>
          <w:iCs/>
        </w:rPr>
      </w:pPr>
      <w:proofErr w:type="spellStart"/>
      <w:r w:rsidRPr="00217E15">
        <w:rPr>
          <w:rFonts w:ascii="Times New Roman" w:hAnsi="Times New Roman" w:cs="Times New Roman"/>
          <w:b/>
          <w:i/>
        </w:rPr>
        <w:t>Okhuba</w:t>
      </w:r>
      <w:proofErr w:type="spellEnd"/>
      <w:r w:rsidRPr="00217E15">
        <w:rPr>
          <w:rFonts w:ascii="Times New Roman" w:hAnsi="Times New Roman" w:cs="Times New Roman"/>
          <w:b/>
          <w:i/>
        </w:rPr>
        <w:t xml:space="preserve"> mu </w:t>
      </w:r>
      <w:proofErr w:type="spellStart"/>
      <w:r w:rsidRPr="00217E15">
        <w:rPr>
          <w:rFonts w:ascii="Times New Roman" w:hAnsi="Times New Roman" w:cs="Times New Roman"/>
          <w:b/>
          <w:i/>
        </w:rPr>
        <w:t>mukanda</w:t>
      </w:r>
      <w:proofErr w:type="spellEnd"/>
      <w:r w:rsidR="00C83FD1" w:rsidRPr="00217E15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="00C83FD1" w:rsidRPr="00217E15">
        <w:rPr>
          <w:rFonts w:ascii="Times New Roman" w:hAnsi="Times New Roman" w:cs="Times New Roman"/>
          <w:b/>
          <w:i/>
        </w:rPr>
        <w:t>kuno</w:t>
      </w:r>
      <w:proofErr w:type="spellEnd"/>
      <w:r w:rsidR="00C83FD1" w:rsidRPr="00217E15">
        <w:rPr>
          <w:rFonts w:ascii="Times New Roman" w:hAnsi="Times New Roman" w:cs="Times New Roman"/>
          <w:b/>
          <w:i/>
        </w:rPr>
        <w:t xml:space="preserve"> no </w:t>
      </w:r>
      <w:proofErr w:type="spellStart"/>
      <w:r w:rsidR="00C83FD1" w:rsidRPr="00217E15">
        <w:rPr>
          <w:rFonts w:ascii="Times New Roman" w:hAnsi="Times New Roman" w:cs="Times New Roman"/>
          <w:b/>
          <w:i/>
        </w:rPr>
        <w:t>khwenya</w:t>
      </w:r>
      <w:proofErr w:type="spellEnd"/>
      <w:r w:rsidR="00C83FD1" w:rsidRPr="00217E15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="00C83FD1" w:rsidRPr="00217E15">
        <w:rPr>
          <w:rFonts w:ascii="Times New Roman" w:hAnsi="Times New Roman" w:cs="Times New Roman"/>
          <w:b/>
          <w:i/>
        </w:rPr>
        <w:t>khukhuo</w:t>
      </w:r>
      <w:proofErr w:type="spellEnd"/>
      <w:r w:rsidR="00C83FD1" w:rsidRPr="00217E15">
        <w:rPr>
          <w:rFonts w:ascii="Times New Roman" w:hAnsi="Times New Roman" w:cs="Times New Roman"/>
          <w:b/>
          <w:i/>
        </w:rPr>
        <w:t>.</w:t>
      </w:r>
      <w:r w:rsidR="000025D3" w:rsidRPr="00217E15">
        <w:rPr>
          <w:rFonts w:ascii="Times New Roman" w:hAnsi="Times New Roman" w:cs="Times New Roman"/>
        </w:rPr>
        <w:t xml:space="preserve">  </w:t>
      </w:r>
      <w:proofErr w:type="spellStart"/>
      <w:r w:rsidR="00C83FD1" w:rsidRPr="00217E15">
        <w:rPr>
          <w:rFonts w:ascii="Times New Roman" w:hAnsi="Times New Roman" w:cs="Times New Roman"/>
          <w:iCs/>
        </w:rPr>
        <w:t>Oli</w:t>
      </w:r>
      <w:proofErr w:type="spellEnd"/>
      <w:r w:rsidR="00C83FD1" w:rsidRPr="00217E15">
        <w:rPr>
          <w:rFonts w:ascii="Times New Roman" w:hAnsi="Times New Roman" w:cs="Times New Roman"/>
          <w:iCs/>
        </w:rPr>
        <w:t xml:space="preserve"> </w:t>
      </w:r>
      <w:proofErr w:type="spellStart"/>
      <w:r w:rsidR="00C83FD1" w:rsidRPr="00217E15">
        <w:rPr>
          <w:rFonts w:ascii="Times New Roman" w:hAnsi="Times New Roman" w:cs="Times New Roman"/>
          <w:iCs/>
        </w:rPr>
        <w:t>nende</w:t>
      </w:r>
      <w:proofErr w:type="spellEnd"/>
      <w:r w:rsidR="00C83FD1" w:rsidRPr="00217E15">
        <w:rPr>
          <w:rFonts w:ascii="Times New Roman" w:hAnsi="Times New Roman" w:cs="Times New Roman"/>
          <w:iCs/>
        </w:rPr>
        <w:t xml:space="preserve"> </w:t>
      </w:r>
      <w:proofErr w:type="spellStart"/>
      <w:r w:rsidR="00C83FD1" w:rsidRPr="00217E15">
        <w:rPr>
          <w:rFonts w:ascii="Times New Roman" w:hAnsi="Times New Roman" w:cs="Times New Roman"/>
          <w:iCs/>
        </w:rPr>
        <w:t>obunyali</w:t>
      </w:r>
      <w:proofErr w:type="spellEnd"/>
      <w:r w:rsidR="00C83FD1" w:rsidRPr="00217E15">
        <w:rPr>
          <w:rFonts w:ascii="Times New Roman" w:hAnsi="Times New Roman" w:cs="Times New Roman"/>
          <w:iCs/>
        </w:rPr>
        <w:t xml:space="preserve"> </w:t>
      </w:r>
      <w:proofErr w:type="spellStart"/>
      <w:r w:rsidR="00C83FD1" w:rsidRPr="00217E15">
        <w:rPr>
          <w:rFonts w:ascii="Times New Roman" w:hAnsi="Times New Roman" w:cs="Times New Roman"/>
          <w:iCs/>
        </w:rPr>
        <w:t>bwokhu</w:t>
      </w:r>
      <w:r w:rsidRPr="00217E15">
        <w:rPr>
          <w:rFonts w:ascii="Times New Roman" w:hAnsi="Times New Roman" w:cs="Times New Roman"/>
          <w:iCs/>
        </w:rPr>
        <w:t>k</w:t>
      </w:r>
      <w:r w:rsidR="00C83FD1" w:rsidRPr="00217E15">
        <w:rPr>
          <w:rFonts w:ascii="Times New Roman" w:hAnsi="Times New Roman" w:cs="Times New Roman"/>
          <w:iCs/>
        </w:rPr>
        <w:t>haya</w:t>
      </w:r>
      <w:proofErr w:type="spellEnd"/>
      <w:r w:rsidR="00C83FD1" w:rsidRPr="00217E15">
        <w:rPr>
          <w:rFonts w:ascii="Times New Roman" w:hAnsi="Times New Roman" w:cs="Times New Roman"/>
          <w:iCs/>
        </w:rPr>
        <w:t xml:space="preserve"> </w:t>
      </w:r>
      <w:proofErr w:type="spellStart"/>
      <w:r w:rsidR="00C83FD1" w:rsidRPr="00217E15">
        <w:rPr>
          <w:rFonts w:ascii="Times New Roman" w:hAnsi="Times New Roman" w:cs="Times New Roman"/>
          <w:iCs/>
        </w:rPr>
        <w:t>no</w:t>
      </w:r>
      <w:r w:rsidRPr="00217E15">
        <w:rPr>
          <w:rFonts w:ascii="Times New Roman" w:hAnsi="Times New Roman" w:cs="Times New Roman"/>
          <w:iCs/>
        </w:rPr>
        <w:t>m</w:t>
      </w:r>
      <w:r w:rsidR="00C83FD1" w:rsidRPr="00217E15">
        <w:rPr>
          <w:rFonts w:ascii="Times New Roman" w:hAnsi="Times New Roman" w:cs="Times New Roman"/>
          <w:iCs/>
        </w:rPr>
        <w:t>ba</w:t>
      </w:r>
      <w:proofErr w:type="spellEnd"/>
      <w:r w:rsidR="00C83FD1" w:rsidRPr="00217E15">
        <w:rPr>
          <w:rFonts w:ascii="Times New Roman" w:hAnsi="Times New Roman" w:cs="Times New Roman"/>
          <w:iCs/>
        </w:rPr>
        <w:t xml:space="preserve"> </w:t>
      </w:r>
      <w:proofErr w:type="spellStart"/>
      <w:r w:rsidR="00C83FD1" w:rsidRPr="00217E15">
        <w:rPr>
          <w:rFonts w:ascii="Times New Roman" w:hAnsi="Times New Roman" w:cs="Times New Roman"/>
          <w:iCs/>
        </w:rPr>
        <w:t>okhurula</w:t>
      </w:r>
      <w:proofErr w:type="spellEnd"/>
      <w:r w:rsidR="00C83FD1" w:rsidRPr="00217E15">
        <w:rPr>
          <w:rFonts w:ascii="Times New Roman" w:hAnsi="Times New Roman" w:cs="Times New Roman"/>
          <w:iCs/>
        </w:rPr>
        <w:t xml:space="preserve"> </w:t>
      </w:r>
      <w:proofErr w:type="spellStart"/>
      <w:r w:rsidR="00C83FD1" w:rsidRPr="00217E15">
        <w:rPr>
          <w:rFonts w:ascii="Times New Roman" w:hAnsi="Times New Roman" w:cs="Times New Roman"/>
          <w:iCs/>
        </w:rPr>
        <w:t>mubukhabirisi</w:t>
      </w:r>
      <w:proofErr w:type="spellEnd"/>
      <w:r w:rsidR="00C83FD1" w:rsidRPr="00217E15">
        <w:rPr>
          <w:rFonts w:ascii="Times New Roman" w:hAnsi="Times New Roman" w:cs="Times New Roman"/>
          <w:iCs/>
        </w:rPr>
        <w:t xml:space="preserve"> </w:t>
      </w:r>
      <w:proofErr w:type="spellStart"/>
      <w:r w:rsidR="00C83FD1" w:rsidRPr="00217E15">
        <w:rPr>
          <w:rFonts w:ascii="Times New Roman" w:hAnsi="Times New Roman" w:cs="Times New Roman"/>
          <w:iCs/>
        </w:rPr>
        <w:t>buno</w:t>
      </w:r>
      <w:proofErr w:type="spellEnd"/>
      <w:r w:rsidR="00C83FD1" w:rsidRPr="00217E15">
        <w:rPr>
          <w:rFonts w:ascii="Times New Roman" w:hAnsi="Times New Roman" w:cs="Times New Roman"/>
          <w:iCs/>
        </w:rPr>
        <w:t xml:space="preserve"> </w:t>
      </w:r>
      <w:proofErr w:type="spellStart"/>
      <w:r w:rsidR="00C83FD1" w:rsidRPr="00217E15">
        <w:rPr>
          <w:rFonts w:ascii="Times New Roman" w:hAnsi="Times New Roman" w:cs="Times New Roman"/>
          <w:iCs/>
        </w:rPr>
        <w:t>nolakosiakho</w:t>
      </w:r>
      <w:proofErr w:type="spellEnd"/>
      <w:r w:rsidR="00C83FD1" w:rsidRPr="00217E15">
        <w:rPr>
          <w:rFonts w:ascii="Times New Roman" w:hAnsi="Times New Roman" w:cs="Times New Roman"/>
          <w:iCs/>
        </w:rPr>
        <w:t xml:space="preserve"> </w:t>
      </w:r>
      <w:proofErr w:type="spellStart"/>
      <w:r w:rsidR="00C83FD1" w:rsidRPr="00217E15">
        <w:rPr>
          <w:rFonts w:ascii="Times New Roman" w:hAnsi="Times New Roman" w:cs="Times New Roman"/>
          <w:iCs/>
        </w:rPr>
        <w:t>s</w:t>
      </w:r>
      <w:r w:rsidRPr="00217E15">
        <w:rPr>
          <w:rFonts w:ascii="Times New Roman" w:hAnsi="Times New Roman" w:cs="Times New Roman"/>
          <w:iCs/>
        </w:rPr>
        <w:t>h</w:t>
      </w:r>
      <w:r w:rsidR="00C83FD1" w:rsidRPr="00217E15">
        <w:rPr>
          <w:rFonts w:ascii="Times New Roman" w:hAnsi="Times New Roman" w:cs="Times New Roman"/>
          <w:iCs/>
        </w:rPr>
        <w:t>iosi</w:t>
      </w:r>
      <w:proofErr w:type="spellEnd"/>
      <w:r w:rsidR="00C83FD1" w:rsidRPr="00217E15">
        <w:rPr>
          <w:rFonts w:ascii="Times New Roman" w:hAnsi="Times New Roman" w:cs="Times New Roman"/>
          <w:iCs/>
        </w:rPr>
        <w:t xml:space="preserve"> </w:t>
      </w:r>
      <w:proofErr w:type="spellStart"/>
      <w:r w:rsidR="00C83FD1" w:rsidRPr="00217E15">
        <w:rPr>
          <w:rFonts w:ascii="Times New Roman" w:hAnsi="Times New Roman" w:cs="Times New Roman"/>
          <w:iCs/>
        </w:rPr>
        <w:t>s</w:t>
      </w:r>
      <w:r w:rsidRPr="00217E15">
        <w:rPr>
          <w:rFonts w:ascii="Times New Roman" w:hAnsi="Times New Roman" w:cs="Times New Roman"/>
          <w:iCs/>
        </w:rPr>
        <w:t>h</w:t>
      </w:r>
      <w:r w:rsidR="00C83FD1" w:rsidRPr="00217E15">
        <w:rPr>
          <w:rFonts w:ascii="Times New Roman" w:hAnsi="Times New Roman" w:cs="Times New Roman"/>
          <w:iCs/>
        </w:rPr>
        <w:t>iosi</w:t>
      </w:r>
      <w:proofErr w:type="spellEnd"/>
      <w:r w:rsidR="00C83FD1" w:rsidRPr="00217E15">
        <w:rPr>
          <w:rFonts w:ascii="Times New Roman" w:hAnsi="Times New Roman" w:cs="Times New Roman"/>
          <w:iCs/>
        </w:rPr>
        <w:t xml:space="preserve"> </w:t>
      </w:r>
      <w:proofErr w:type="spellStart"/>
      <w:r w:rsidR="00C83FD1" w:rsidRPr="00217E15">
        <w:rPr>
          <w:rFonts w:ascii="Times New Roman" w:hAnsi="Times New Roman" w:cs="Times New Roman"/>
          <w:iCs/>
        </w:rPr>
        <w:t>s</w:t>
      </w:r>
      <w:r w:rsidRPr="00217E15">
        <w:rPr>
          <w:rFonts w:ascii="Times New Roman" w:hAnsi="Times New Roman" w:cs="Times New Roman"/>
          <w:iCs/>
        </w:rPr>
        <w:t>h</w:t>
      </w:r>
      <w:r w:rsidR="00C83FD1" w:rsidRPr="00217E15">
        <w:rPr>
          <w:rFonts w:ascii="Times New Roman" w:hAnsi="Times New Roman" w:cs="Times New Roman"/>
          <w:iCs/>
        </w:rPr>
        <w:t>ioba</w:t>
      </w:r>
      <w:proofErr w:type="spellEnd"/>
      <w:r w:rsidR="00C83FD1" w:rsidRPr="00217E15">
        <w:rPr>
          <w:rFonts w:ascii="Times New Roman" w:hAnsi="Times New Roman" w:cs="Times New Roman"/>
          <w:iCs/>
        </w:rPr>
        <w:t xml:space="preserve"> </w:t>
      </w:r>
      <w:proofErr w:type="spellStart"/>
      <w:r w:rsidR="00C83FD1" w:rsidRPr="00217E15">
        <w:rPr>
          <w:rFonts w:ascii="Times New Roman" w:hAnsi="Times New Roman" w:cs="Times New Roman"/>
          <w:iCs/>
        </w:rPr>
        <w:t>nokho</w:t>
      </w:r>
      <w:r w:rsidRPr="00217E15">
        <w:rPr>
          <w:rFonts w:ascii="Times New Roman" w:hAnsi="Times New Roman" w:cs="Times New Roman"/>
          <w:iCs/>
        </w:rPr>
        <w:t>n</w:t>
      </w:r>
      <w:r w:rsidR="00C83FD1" w:rsidRPr="00217E15">
        <w:rPr>
          <w:rFonts w:ascii="Times New Roman" w:hAnsi="Times New Roman" w:cs="Times New Roman"/>
          <w:iCs/>
        </w:rPr>
        <w:t>yerwe</w:t>
      </w:r>
      <w:proofErr w:type="spellEnd"/>
      <w:r w:rsidR="00C83FD1" w:rsidRPr="00217E15">
        <w:rPr>
          <w:rFonts w:ascii="Times New Roman" w:hAnsi="Times New Roman" w:cs="Times New Roman"/>
          <w:iCs/>
        </w:rPr>
        <w:t xml:space="preserve"> </w:t>
      </w:r>
      <w:proofErr w:type="spellStart"/>
      <w:r w:rsidR="00C83FD1" w:rsidRPr="00217E15">
        <w:rPr>
          <w:rFonts w:ascii="Times New Roman" w:hAnsi="Times New Roman" w:cs="Times New Roman"/>
          <w:iCs/>
        </w:rPr>
        <w:t>okhunyola</w:t>
      </w:r>
      <w:proofErr w:type="spellEnd"/>
      <w:r w:rsidR="00C83FD1" w:rsidRPr="00217E15">
        <w:rPr>
          <w:rFonts w:ascii="Times New Roman" w:hAnsi="Times New Roman" w:cs="Times New Roman"/>
          <w:iCs/>
        </w:rPr>
        <w:t>.</w:t>
      </w:r>
    </w:p>
    <w:p w14:paraId="766A8A99" w14:textId="6F22FDC1" w:rsidR="00C83FD1" w:rsidRPr="00217E15" w:rsidRDefault="00C83FD1" w:rsidP="005A201D">
      <w:pPr>
        <w:spacing w:after="0"/>
        <w:rPr>
          <w:rStyle w:val="header-a1"/>
          <w:rFonts w:ascii="Times New Roman" w:hAnsi="Times New Roman" w:cs="Times New Roman"/>
          <w:sz w:val="22"/>
          <w:szCs w:val="22"/>
        </w:rPr>
      </w:pPr>
    </w:p>
    <w:p w14:paraId="3215B8BE" w14:textId="7B98C4AD" w:rsidR="000025D3" w:rsidRPr="00217E15" w:rsidRDefault="00217E15" w:rsidP="005A201D">
      <w:pPr>
        <w:spacing w:after="0"/>
        <w:rPr>
          <w:rFonts w:ascii="Times New Roman" w:hAnsi="Times New Roman" w:cs="Times New Roman"/>
          <w:b/>
          <w:bCs/>
          <w:color w:val="000000"/>
        </w:rPr>
      </w:pPr>
      <w:proofErr w:type="spellStart"/>
      <w:r w:rsidRPr="00217E15">
        <w:rPr>
          <w:rStyle w:val="header-a1"/>
          <w:rFonts w:ascii="Times New Roman" w:hAnsi="Times New Roman" w:cs="Times New Roman"/>
          <w:sz w:val="22"/>
          <w:szCs w:val="22"/>
        </w:rPr>
        <w:t>Amarebo</w:t>
      </w:r>
      <w:proofErr w:type="spellEnd"/>
    </w:p>
    <w:p w14:paraId="61A9BDE3" w14:textId="02D83F32" w:rsidR="00C83FD1" w:rsidRPr="00217E15" w:rsidRDefault="00B25B92" w:rsidP="005A201D">
      <w:pPr>
        <w:spacing w:after="0"/>
        <w:rPr>
          <w:rFonts w:ascii="Times New Roman" w:eastAsia="Calibri" w:hAnsi="Times New Roman" w:cs="Times New Roman"/>
        </w:rPr>
      </w:pPr>
      <w:proofErr w:type="spellStart"/>
      <w:r w:rsidRPr="00217E15">
        <w:rPr>
          <w:rFonts w:ascii="Times New Roman" w:eastAsia="Calibri" w:hAnsi="Times New Roman" w:cs="Times New Roman"/>
        </w:rPr>
        <w:t>Nomba</w:t>
      </w:r>
      <w:proofErr w:type="spellEnd"/>
      <w:r w:rsidR="00C83FD1"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="00C83FD1" w:rsidRPr="00217E15">
        <w:rPr>
          <w:rFonts w:ascii="Times New Roman" w:eastAsia="Calibri" w:hAnsi="Times New Roman" w:cs="Times New Roman"/>
        </w:rPr>
        <w:t>namarebo</w:t>
      </w:r>
      <w:proofErr w:type="spellEnd"/>
      <w:r w:rsidR="00C83FD1"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="00C83FD1" w:rsidRPr="00217E15">
        <w:rPr>
          <w:rFonts w:ascii="Times New Roman" w:eastAsia="Calibri" w:hAnsi="Times New Roman" w:cs="Times New Roman"/>
        </w:rPr>
        <w:t>inyuma</w:t>
      </w:r>
      <w:proofErr w:type="spellEnd"/>
      <w:r w:rsidR="00C83FD1"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="00C83FD1" w:rsidRPr="00217E15">
        <w:rPr>
          <w:rFonts w:ascii="Times New Roman" w:eastAsia="Calibri" w:hAnsi="Times New Roman" w:cs="Times New Roman"/>
        </w:rPr>
        <w:t>wefu</w:t>
      </w:r>
      <w:proofErr w:type="spellEnd"/>
      <w:r w:rsidR="00C83FD1" w:rsidRPr="00217E15">
        <w:rPr>
          <w:rFonts w:ascii="Times New Roman" w:eastAsia="Calibri" w:hAnsi="Times New Roman" w:cs="Times New Roman"/>
        </w:rPr>
        <w:t xml:space="preserve">, </w:t>
      </w:r>
      <w:proofErr w:type="spellStart"/>
      <w:r w:rsidR="00AC276F" w:rsidRPr="00217E15">
        <w:rPr>
          <w:rFonts w:ascii="Times New Roman" w:eastAsia="Calibri" w:hAnsi="Times New Roman" w:cs="Times New Roman"/>
        </w:rPr>
        <w:t>onyalakhupira</w:t>
      </w:r>
      <w:proofErr w:type="spellEnd"/>
      <w:r w:rsidR="00AC276F" w:rsidRPr="00217E15">
        <w:rPr>
          <w:rFonts w:ascii="Times New Roman" w:eastAsia="Calibri" w:hAnsi="Times New Roman" w:cs="Times New Roman"/>
        </w:rPr>
        <w:t xml:space="preserve"> WASH Benefits </w:t>
      </w:r>
      <w:proofErr w:type="spellStart"/>
      <w:r w:rsidR="00AC276F" w:rsidRPr="00217E15">
        <w:rPr>
          <w:rFonts w:ascii="Times New Roman" w:eastAsia="Calibri" w:hAnsi="Times New Roman" w:cs="Times New Roman"/>
        </w:rPr>
        <w:t>khusimu</w:t>
      </w:r>
      <w:proofErr w:type="spellEnd"/>
      <w:r w:rsidR="00AC276F"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="00AC276F" w:rsidRPr="00217E15">
        <w:rPr>
          <w:rFonts w:ascii="Times New Roman" w:eastAsia="Calibri" w:hAnsi="Times New Roman" w:cs="Times New Roman"/>
        </w:rPr>
        <w:t>ino</w:t>
      </w:r>
      <w:proofErr w:type="spellEnd"/>
      <w:r w:rsidR="00AC276F" w:rsidRPr="00217E15">
        <w:rPr>
          <w:rFonts w:ascii="Times New Roman" w:eastAsia="Calibri" w:hAnsi="Times New Roman" w:cs="Times New Roman"/>
        </w:rPr>
        <w:t xml:space="preserve"> 0728-716-661. </w:t>
      </w:r>
      <w:proofErr w:type="spellStart"/>
      <w:r w:rsidR="00AC276F" w:rsidRPr="00217E15">
        <w:rPr>
          <w:rFonts w:ascii="Times New Roman" w:eastAsia="Calibri" w:hAnsi="Times New Roman" w:cs="Times New Roman"/>
        </w:rPr>
        <w:t>Noba</w:t>
      </w:r>
      <w:proofErr w:type="spellEnd"/>
      <w:r w:rsidR="00AC276F"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="00AC276F" w:rsidRPr="00217E15">
        <w:rPr>
          <w:rFonts w:ascii="Times New Roman" w:eastAsia="Calibri" w:hAnsi="Times New Roman" w:cs="Times New Roman"/>
        </w:rPr>
        <w:t>noli</w:t>
      </w:r>
      <w:proofErr w:type="spellEnd"/>
      <w:r w:rsidR="00AC276F"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="00AC276F" w:rsidRPr="00217E15">
        <w:rPr>
          <w:rFonts w:ascii="Times New Roman" w:eastAsia="Calibri" w:hAnsi="Times New Roman" w:cs="Times New Roman"/>
        </w:rPr>
        <w:t>namarebo</w:t>
      </w:r>
      <w:proofErr w:type="spellEnd"/>
      <w:r w:rsidR="00AC276F"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="00AC276F" w:rsidRPr="00217E15">
        <w:rPr>
          <w:rFonts w:ascii="Times New Roman" w:eastAsia="Calibri" w:hAnsi="Times New Roman" w:cs="Times New Roman"/>
        </w:rPr>
        <w:t>kandi</w:t>
      </w:r>
      <w:proofErr w:type="spellEnd"/>
      <w:r w:rsidR="00AC276F"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="00AC276F" w:rsidRPr="00217E15">
        <w:rPr>
          <w:rFonts w:ascii="Times New Roman" w:eastAsia="Calibri" w:hAnsi="Times New Roman" w:cs="Times New Roman"/>
        </w:rPr>
        <w:t>khulondekhana</w:t>
      </w:r>
      <w:proofErr w:type="spellEnd"/>
      <w:r w:rsidR="00011E66"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="00011E66" w:rsidRPr="00217E15">
        <w:rPr>
          <w:rFonts w:ascii="Times New Roman" w:eastAsia="Calibri" w:hAnsi="Times New Roman" w:cs="Times New Roman"/>
        </w:rPr>
        <w:t>nende</w:t>
      </w:r>
      <w:proofErr w:type="spellEnd"/>
      <w:r w:rsidR="00011E66"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="00011E66" w:rsidRPr="00217E15">
        <w:rPr>
          <w:rFonts w:ascii="Times New Roman" w:eastAsia="Calibri" w:hAnsi="Times New Roman" w:cs="Times New Roman"/>
        </w:rPr>
        <w:t>obunyali</w:t>
      </w:r>
      <w:proofErr w:type="spellEnd"/>
      <w:r w:rsidR="00011E66"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="00011E66" w:rsidRPr="00217E15">
        <w:rPr>
          <w:rFonts w:ascii="Times New Roman" w:eastAsia="Calibri" w:hAnsi="Times New Roman" w:cs="Times New Roman"/>
        </w:rPr>
        <w:t>bwawo</w:t>
      </w:r>
      <w:proofErr w:type="spellEnd"/>
      <w:r w:rsidR="00011E66" w:rsidRPr="00217E15">
        <w:rPr>
          <w:rFonts w:ascii="Times New Roman" w:eastAsia="Calibri" w:hAnsi="Times New Roman" w:cs="Times New Roman"/>
        </w:rPr>
        <w:t xml:space="preserve">, </w:t>
      </w:r>
      <w:proofErr w:type="spellStart"/>
      <w:r w:rsidR="00011E66" w:rsidRPr="00217E15">
        <w:rPr>
          <w:rFonts w:ascii="Times New Roman" w:eastAsia="Calibri" w:hAnsi="Times New Roman" w:cs="Times New Roman"/>
        </w:rPr>
        <w:t>onyala</w:t>
      </w:r>
      <w:proofErr w:type="spellEnd"/>
      <w:r w:rsidR="00011E66" w:rsidRPr="00217E15">
        <w:rPr>
          <w:rFonts w:ascii="Times New Roman" w:eastAsia="Calibri" w:hAnsi="Times New Roman" w:cs="Times New Roman"/>
        </w:rPr>
        <w:t xml:space="preserve"> </w:t>
      </w:r>
      <w:proofErr w:type="spellStart"/>
      <w:r w:rsidR="00011E66" w:rsidRPr="00217E15">
        <w:rPr>
          <w:rFonts w:ascii="Times New Roman" w:eastAsia="Calibri" w:hAnsi="Times New Roman" w:cs="Times New Roman"/>
        </w:rPr>
        <w:t>wakhupi</w:t>
      </w:r>
      <w:r w:rsidR="00AC276F" w:rsidRPr="00217E15">
        <w:rPr>
          <w:rFonts w:ascii="Times New Roman" w:eastAsia="Calibri" w:hAnsi="Times New Roman" w:cs="Times New Roman"/>
        </w:rPr>
        <w:t>ra</w:t>
      </w:r>
      <w:proofErr w:type="spellEnd"/>
      <w:r w:rsidR="00AC276F" w:rsidRPr="00217E15">
        <w:rPr>
          <w:rFonts w:ascii="Times New Roman" w:eastAsia="Calibri" w:hAnsi="Times New Roman" w:cs="Times New Roman"/>
        </w:rPr>
        <w:t xml:space="preserve"> KEMRI Ethics Review Committee </w:t>
      </w:r>
      <w:proofErr w:type="spellStart"/>
      <w:r w:rsidR="00AC276F" w:rsidRPr="00217E15">
        <w:rPr>
          <w:rFonts w:ascii="Times New Roman" w:eastAsia="Calibri" w:hAnsi="Times New Roman" w:cs="Times New Roman"/>
        </w:rPr>
        <w:t>khu</w:t>
      </w:r>
      <w:proofErr w:type="spellEnd"/>
      <w:r w:rsidR="00AC276F" w:rsidRPr="00217E15">
        <w:rPr>
          <w:rFonts w:ascii="Times New Roman" w:eastAsia="Calibri" w:hAnsi="Times New Roman" w:cs="Times New Roman"/>
        </w:rPr>
        <w:t xml:space="preserve"> 0722-205901 </w:t>
      </w:r>
      <w:proofErr w:type="spellStart"/>
      <w:r w:rsidR="00AC276F" w:rsidRPr="00217E15">
        <w:rPr>
          <w:rFonts w:ascii="Times New Roman" w:eastAsia="Calibri" w:hAnsi="Times New Roman" w:cs="Times New Roman"/>
        </w:rPr>
        <w:t>no</w:t>
      </w:r>
      <w:r w:rsidR="00011E66" w:rsidRPr="00217E15">
        <w:rPr>
          <w:rFonts w:ascii="Times New Roman" w:eastAsia="Calibri" w:hAnsi="Times New Roman" w:cs="Times New Roman"/>
        </w:rPr>
        <w:t>m</w:t>
      </w:r>
      <w:r w:rsidR="00AC276F" w:rsidRPr="00217E15">
        <w:rPr>
          <w:rFonts w:ascii="Times New Roman" w:eastAsia="Calibri" w:hAnsi="Times New Roman" w:cs="Times New Roman"/>
        </w:rPr>
        <w:t>ba</w:t>
      </w:r>
      <w:proofErr w:type="spellEnd"/>
      <w:r w:rsidR="00AC276F" w:rsidRPr="00217E15">
        <w:rPr>
          <w:rFonts w:ascii="Times New Roman" w:eastAsia="Calibri" w:hAnsi="Times New Roman" w:cs="Times New Roman"/>
        </w:rPr>
        <w:t xml:space="preserve"> 0733-400003.</w:t>
      </w:r>
    </w:p>
    <w:p w14:paraId="0C0512D3" w14:textId="77777777" w:rsidR="00EF3297" w:rsidRPr="00217E15" w:rsidRDefault="00EF3297" w:rsidP="005A201D">
      <w:pPr>
        <w:spacing w:after="0"/>
        <w:rPr>
          <w:rFonts w:ascii="Times New Roman" w:eastAsia="Calibri" w:hAnsi="Times New Roman" w:cs="Times New Roman"/>
        </w:rPr>
      </w:pPr>
    </w:p>
    <w:p w14:paraId="4CA57DE5" w14:textId="5298EA5E" w:rsidR="00AC276F" w:rsidRPr="00217E15" w:rsidRDefault="006F26F4" w:rsidP="005A201D">
      <w:pPr>
        <w:spacing w:after="0"/>
        <w:rPr>
          <w:rFonts w:ascii="Times New Roman" w:hAnsi="Times New Roman" w:cs="Times New Roman"/>
          <w:i/>
          <w:iCs/>
        </w:rPr>
      </w:pPr>
      <w:r w:rsidRPr="00217E15">
        <w:rPr>
          <w:rFonts w:ascii="Times New Roman" w:eastAsia="Calibri" w:hAnsi="Times New Roman" w:cs="Times New Roman"/>
        </w:rPr>
        <w:lastRenderedPageBreak/>
        <w:t xml:space="preserve"> </w:t>
      </w:r>
      <w:proofErr w:type="spellStart"/>
      <w:r w:rsidR="00011E66" w:rsidRPr="00217E15">
        <w:rPr>
          <w:rFonts w:ascii="Times New Roman" w:hAnsi="Times New Roman" w:cs="Times New Roman"/>
          <w:iCs/>
        </w:rPr>
        <w:t>Kh</w:t>
      </w:r>
      <w:r w:rsidR="00AC276F" w:rsidRPr="00217E15">
        <w:rPr>
          <w:rFonts w:ascii="Times New Roman" w:hAnsi="Times New Roman" w:cs="Times New Roman"/>
          <w:iCs/>
        </w:rPr>
        <w:t>a</w:t>
      </w:r>
      <w:r w:rsidR="00011E66" w:rsidRPr="00217E15">
        <w:rPr>
          <w:rFonts w:ascii="Times New Roman" w:hAnsi="Times New Roman" w:cs="Times New Roman"/>
          <w:iCs/>
        </w:rPr>
        <w:t>n</w:t>
      </w:r>
      <w:r w:rsidR="00AC276F" w:rsidRPr="00217E15">
        <w:rPr>
          <w:rFonts w:ascii="Times New Roman" w:hAnsi="Times New Roman" w:cs="Times New Roman"/>
          <w:iCs/>
        </w:rPr>
        <w:t>di</w:t>
      </w:r>
      <w:proofErr w:type="spellEnd"/>
      <w:r w:rsidR="00AC276F" w:rsidRPr="00217E15">
        <w:rPr>
          <w:rFonts w:ascii="Times New Roman" w:hAnsi="Times New Roman" w:cs="Times New Roman"/>
          <w:iCs/>
        </w:rPr>
        <w:t xml:space="preserve"> </w:t>
      </w:r>
      <w:proofErr w:type="spellStart"/>
      <w:r w:rsidR="00AC276F" w:rsidRPr="00217E15">
        <w:rPr>
          <w:rFonts w:ascii="Times New Roman" w:hAnsi="Times New Roman" w:cs="Times New Roman"/>
          <w:iCs/>
        </w:rPr>
        <w:t>no</w:t>
      </w:r>
      <w:r w:rsidR="00011E66" w:rsidRPr="00217E15">
        <w:rPr>
          <w:rFonts w:ascii="Times New Roman" w:hAnsi="Times New Roman" w:cs="Times New Roman"/>
          <w:iCs/>
        </w:rPr>
        <w:t>m</w:t>
      </w:r>
      <w:r w:rsidR="00AC276F" w:rsidRPr="00217E15">
        <w:rPr>
          <w:rFonts w:ascii="Times New Roman" w:hAnsi="Times New Roman" w:cs="Times New Roman"/>
          <w:iCs/>
        </w:rPr>
        <w:t>ba</w:t>
      </w:r>
      <w:proofErr w:type="spellEnd"/>
      <w:r w:rsidR="00AC276F" w:rsidRPr="00217E15">
        <w:rPr>
          <w:rFonts w:ascii="Times New Roman" w:hAnsi="Times New Roman" w:cs="Times New Roman"/>
          <w:iCs/>
        </w:rPr>
        <w:t xml:space="preserve"> </w:t>
      </w:r>
      <w:proofErr w:type="spellStart"/>
      <w:r w:rsidR="00AC276F" w:rsidRPr="00217E15">
        <w:rPr>
          <w:rFonts w:ascii="Times New Roman" w:hAnsi="Times New Roman" w:cs="Times New Roman"/>
          <w:iCs/>
        </w:rPr>
        <w:t>noli</w:t>
      </w:r>
      <w:proofErr w:type="spellEnd"/>
      <w:r w:rsidR="00AC276F" w:rsidRPr="00217E15">
        <w:rPr>
          <w:rFonts w:ascii="Times New Roman" w:hAnsi="Times New Roman" w:cs="Times New Roman"/>
          <w:iCs/>
        </w:rPr>
        <w:t xml:space="preserve"> </w:t>
      </w:r>
      <w:proofErr w:type="spellStart"/>
      <w:r w:rsidR="00AC276F" w:rsidRPr="00217E15">
        <w:rPr>
          <w:rFonts w:ascii="Times New Roman" w:hAnsi="Times New Roman" w:cs="Times New Roman"/>
          <w:iCs/>
        </w:rPr>
        <w:t>namarebo</w:t>
      </w:r>
      <w:proofErr w:type="spellEnd"/>
      <w:r w:rsidR="00AC276F" w:rsidRPr="00217E15">
        <w:rPr>
          <w:rFonts w:ascii="Times New Roman" w:hAnsi="Times New Roman" w:cs="Times New Roman"/>
          <w:iCs/>
        </w:rPr>
        <w:t xml:space="preserve"> </w:t>
      </w:r>
      <w:proofErr w:type="spellStart"/>
      <w:r w:rsidR="00AC276F" w:rsidRPr="00217E15">
        <w:rPr>
          <w:rFonts w:ascii="Times New Roman" w:hAnsi="Times New Roman" w:cs="Times New Roman"/>
          <w:iCs/>
        </w:rPr>
        <w:t>khulondokhana</w:t>
      </w:r>
      <w:proofErr w:type="spellEnd"/>
      <w:r w:rsidR="00AC276F" w:rsidRPr="00217E15">
        <w:rPr>
          <w:rFonts w:ascii="Times New Roman" w:hAnsi="Times New Roman" w:cs="Times New Roman"/>
          <w:iCs/>
        </w:rPr>
        <w:t xml:space="preserve"> </w:t>
      </w:r>
      <w:proofErr w:type="spellStart"/>
      <w:r w:rsidR="00AC276F" w:rsidRPr="00217E15">
        <w:rPr>
          <w:rFonts w:ascii="Times New Roman" w:hAnsi="Times New Roman" w:cs="Times New Roman"/>
          <w:iCs/>
        </w:rPr>
        <w:t>nende</w:t>
      </w:r>
      <w:proofErr w:type="spellEnd"/>
      <w:r w:rsidR="00AC276F" w:rsidRPr="00217E15">
        <w:rPr>
          <w:rFonts w:ascii="Times New Roman" w:hAnsi="Times New Roman" w:cs="Times New Roman"/>
          <w:iCs/>
        </w:rPr>
        <w:t xml:space="preserve"> </w:t>
      </w:r>
      <w:proofErr w:type="spellStart"/>
      <w:r w:rsidR="00AC276F" w:rsidRPr="00217E15">
        <w:rPr>
          <w:rFonts w:ascii="Times New Roman" w:hAnsi="Times New Roman" w:cs="Times New Roman"/>
          <w:iCs/>
        </w:rPr>
        <w:t>obunyali</w:t>
      </w:r>
      <w:proofErr w:type="spellEnd"/>
      <w:r w:rsidR="00AC276F" w:rsidRPr="00217E15">
        <w:rPr>
          <w:rFonts w:ascii="Times New Roman" w:hAnsi="Times New Roman" w:cs="Times New Roman"/>
          <w:iCs/>
        </w:rPr>
        <w:t xml:space="preserve"> </w:t>
      </w:r>
      <w:proofErr w:type="spellStart"/>
      <w:r w:rsidR="00AC276F" w:rsidRPr="00217E15">
        <w:rPr>
          <w:rFonts w:ascii="Times New Roman" w:hAnsi="Times New Roman" w:cs="Times New Roman"/>
          <w:iCs/>
        </w:rPr>
        <w:t>bwawo</w:t>
      </w:r>
      <w:proofErr w:type="spellEnd"/>
      <w:r w:rsidR="00AC276F" w:rsidRPr="00217E15">
        <w:rPr>
          <w:rFonts w:ascii="Times New Roman" w:hAnsi="Times New Roman" w:cs="Times New Roman"/>
          <w:iCs/>
        </w:rPr>
        <w:t xml:space="preserve"> </w:t>
      </w:r>
      <w:proofErr w:type="spellStart"/>
      <w:r w:rsidR="00AC276F" w:rsidRPr="00217E15">
        <w:rPr>
          <w:rFonts w:ascii="Times New Roman" w:hAnsi="Times New Roman" w:cs="Times New Roman"/>
          <w:iCs/>
        </w:rPr>
        <w:t>nga</w:t>
      </w:r>
      <w:proofErr w:type="spellEnd"/>
      <w:r w:rsidR="00AC276F" w:rsidRPr="00217E15">
        <w:rPr>
          <w:rFonts w:ascii="Times New Roman" w:hAnsi="Times New Roman" w:cs="Times New Roman"/>
          <w:iCs/>
        </w:rPr>
        <w:t xml:space="preserve"> </w:t>
      </w:r>
      <w:proofErr w:type="spellStart"/>
      <w:r w:rsidR="00AC276F" w:rsidRPr="00217E15">
        <w:rPr>
          <w:rFonts w:ascii="Times New Roman" w:hAnsi="Times New Roman" w:cs="Times New Roman"/>
          <w:iCs/>
        </w:rPr>
        <w:t>mulala</w:t>
      </w:r>
      <w:proofErr w:type="spellEnd"/>
      <w:r w:rsidR="00AC276F" w:rsidRPr="00217E15">
        <w:rPr>
          <w:rFonts w:ascii="Times New Roman" w:hAnsi="Times New Roman" w:cs="Times New Roman"/>
          <w:iCs/>
        </w:rPr>
        <w:t xml:space="preserve"> </w:t>
      </w:r>
      <w:proofErr w:type="spellStart"/>
      <w:r w:rsidR="00AC276F" w:rsidRPr="00217E15">
        <w:rPr>
          <w:rFonts w:ascii="Times New Roman" w:hAnsi="Times New Roman" w:cs="Times New Roman"/>
          <w:iCs/>
        </w:rPr>
        <w:t>owo</w:t>
      </w:r>
      <w:proofErr w:type="spellEnd"/>
      <w:r w:rsidR="00AC276F" w:rsidRPr="00217E15">
        <w:rPr>
          <w:rFonts w:ascii="Times New Roman" w:hAnsi="Times New Roman" w:cs="Times New Roman"/>
          <w:iCs/>
        </w:rPr>
        <w:t xml:space="preserve"> </w:t>
      </w:r>
      <w:proofErr w:type="spellStart"/>
      <w:r w:rsidR="00AC276F" w:rsidRPr="00217E15">
        <w:rPr>
          <w:rFonts w:ascii="Times New Roman" w:hAnsi="Times New Roman" w:cs="Times New Roman"/>
          <w:iCs/>
        </w:rPr>
        <w:t>bukhabirisi</w:t>
      </w:r>
      <w:proofErr w:type="spellEnd"/>
      <w:r w:rsidR="00AC276F" w:rsidRPr="00217E15">
        <w:rPr>
          <w:rFonts w:ascii="Times New Roman" w:hAnsi="Times New Roman" w:cs="Times New Roman"/>
          <w:iCs/>
        </w:rPr>
        <w:t xml:space="preserve"> </w:t>
      </w:r>
      <w:proofErr w:type="spellStart"/>
      <w:r w:rsidR="00AC276F" w:rsidRPr="00217E15">
        <w:rPr>
          <w:rFonts w:ascii="Times New Roman" w:hAnsi="Times New Roman" w:cs="Times New Roman"/>
          <w:iCs/>
        </w:rPr>
        <w:t>buna</w:t>
      </w:r>
      <w:proofErr w:type="spellEnd"/>
      <w:r w:rsidR="00AC276F" w:rsidRPr="00217E15">
        <w:rPr>
          <w:rFonts w:ascii="Times New Roman" w:hAnsi="Times New Roman" w:cs="Times New Roman"/>
          <w:iCs/>
        </w:rPr>
        <w:t xml:space="preserve"> </w:t>
      </w:r>
      <w:proofErr w:type="spellStart"/>
      <w:r w:rsidR="00AC276F" w:rsidRPr="00217E15">
        <w:rPr>
          <w:rFonts w:ascii="Times New Roman" w:hAnsi="Times New Roman" w:cs="Times New Roman"/>
          <w:iCs/>
        </w:rPr>
        <w:t>onyala</w:t>
      </w:r>
      <w:proofErr w:type="spellEnd"/>
      <w:r w:rsidR="00AC276F" w:rsidRPr="00217E15">
        <w:rPr>
          <w:rFonts w:ascii="Times New Roman" w:hAnsi="Times New Roman" w:cs="Times New Roman"/>
          <w:iCs/>
        </w:rPr>
        <w:t xml:space="preserve"> </w:t>
      </w:r>
      <w:proofErr w:type="spellStart"/>
      <w:r w:rsidR="00AC276F" w:rsidRPr="00217E15">
        <w:rPr>
          <w:rFonts w:ascii="Times New Roman" w:hAnsi="Times New Roman" w:cs="Times New Roman"/>
          <w:iCs/>
        </w:rPr>
        <w:t>khupira</w:t>
      </w:r>
      <w:proofErr w:type="spellEnd"/>
      <w:r w:rsidR="00AC276F" w:rsidRPr="00217E15">
        <w:rPr>
          <w:rFonts w:ascii="Times New Roman" w:hAnsi="Times New Roman" w:cs="Times New Roman"/>
          <w:iCs/>
        </w:rPr>
        <w:t xml:space="preserve"> </w:t>
      </w:r>
      <w:proofErr w:type="spellStart"/>
      <w:r w:rsidR="00AC276F" w:rsidRPr="00217E15">
        <w:rPr>
          <w:rFonts w:ascii="Times New Roman" w:hAnsi="Times New Roman" w:cs="Times New Roman"/>
          <w:iCs/>
        </w:rPr>
        <w:t>iofisi</w:t>
      </w:r>
      <w:proofErr w:type="spellEnd"/>
      <w:r w:rsidR="00AC276F" w:rsidRPr="00217E15">
        <w:rPr>
          <w:rFonts w:ascii="Times New Roman" w:hAnsi="Times New Roman" w:cs="Times New Roman"/>
          <w:iCs/>
        </w:rPr>
        <w:t xml:space="preserve"> </w:t>
      </w:r>
      <w:proofErr w:type="spellStart"/>
      <w:r w:rsidR="00AC276F" w:rsidRPr="00217E15">
        <w:rPr>
          <w:rFonts w:ascii="Times New Roman" w:hAnsi="Times New Roman" w:cs="Times New Roman"/>
          <w:iCs/>
        </w:rPr>
        <w:t>ya</w:t>
      </w:r>
      <w:proofErr w:type="spellEnd"/>
      <w:r w:rsidR="00AC276F" w:rsidRPr="00217E15">
        <w:rPr>
          <w:rFonts w:ascii="Times New Roman" w:hAnsi="Times New Roman" w:cs="Times New Roman"/>
          <w:iCs/>
        </w:rPr>
        <w:t xml:space="preserve"> UC Berkeley’s Committee for Protection of Human Subjects, </w:t>
      </w:r>
      <w:proofErr w:type="spellStart"/>
      <w:r w:rsidR="00AC276F" w:rsidRPr="00217E15">
        <w:rPr>
          <w:rFonts w:ascii="Times New Roman" w:hAnsi="Times New Roman" w:cs="Times New Roman"/>
          <w:iCs/>
        </w:rPr>
        <w:t>khu</w:t>
      </w:r>
      <w:proofErr w:type="spellEnd"/>
      <w:r w:rsidR="00AC276F" w:rsidRPr="00217E15">
        <w:rPr>
          <w:rFonts w:ascii="Times New Roman" w:hAnsi="Times New Roman" w:cs="Times New Roman"/>
          <w:iCs/>
        </w:rPr>
        <w:t xml:space="preserve"> 510-642-7461 </w:t>
      </w:r>
      <w:proofErr w:type="spellStart"/>
      <w:r w:rsidR="00AC276F" w:rsidRPr="00217E15">
        <w:rPr>
          <w:rFonts w:ascii="Times New Roman" w:hAnsi="Times New Roman" w:cs="Times New Roman"/>
          <w:iCs/>
        </w:rPr>
        <w:t>noba</w:t>
      </w:r>
      <w:proofErr w:type="spellEnd"/>
      <w:r w:rsidR="00AC276F" w:rsidRPr="00217E15">
        <w:rPr>
          <w:rFonts w:ascii="Times New Roman" w:hAnsi="Times New Roman" w:cs="Times New Roman"/>
          <w:iCs/>
        </w:rPr>
        <w:t xml:space="preserve"> </w:t>
      </w:r>
      <w:hyperlink r:id="rId8" w:history="1">
        <w:r w:rsidR="00AC276F" w:rsidRPr="00217E15">
          <w:rPr>
            <w:rStyle w:val="Hyperlink"/>
            <w:rFonts w:ascii="Times New Roman" w:hAnsi="Times New Roman" w:cs="Times New Roman"/>
            <w:bCs/>
          </w:rPr>
          <w:t>subjects@berkeley.edu</w:t>
        </w:r>
      </w:hyperlink>
      <w:r w:rsidR="00217E15">
        <w:rPr>
          <w:rFonts w:ascii="Times New Roman" w:hAnsi="Times New Roman" w:cs="Times New Roman"/>
          <w:i/>
          <w:iCs/>
        </w:rPr>
        <w:t>.</w:t>
      </w:r>
    </w:p>
    <w:p w14:paraId="3A05B32F" w14:textId="77777777" w:rsidR="000025D3" w:rsidRPr="00217E15" w:rsidRDefault="000025D3" w:rsidP="005A201D">
      <w:pPr>
        <w:spacing w:after="0"/>
        <w:rPr>
          <w:rFonts w:ascii="Times New Roman" w:eastAsia="Calibri" w:hAnsi="Times New Roman" w:cs="Times New Roman"/>
          <w:b/>
        </w:rPr>
      </w:pPr>
    </w:p>
    <w:p w14:paraId="0B9271E4" w14:textId="4A745A57" w:rsidR="0048320A" w:rsidRPr="006776EB" w:rsidRDefault="00011E66" w:rsidP="005A201D">
      <w:pPr>
        <w:spacing w:after="0"/>
        <w:rPr>
          <w:rFonts w:ascii="Times New Roman" w:hAnsi="Times New Roman" w:cs="Times New Roman"/>
          <w:b/>
        </w:rPr>
      </w:pPr>
      <w:r w:rsidRPr="006776EB">
        <w:rPr>
          <w:rFonts w:ascii="Times New Roman" w:hAnsi="Times New Roman" w:cs="Times New Roman"/>
          <w:b/>
        </w:rPr>
        <w:t>OKHUCH</w:t>
      </w:r>
      <w:r w:rsidR="0048320A" w:rsidRPr="006776EB">
        <w:rPr>
          <w:rFonts w:ascii="Times New Roman" w:hAnsi="Times New Roman" w:cs="Times New Roman"/>
          <w:b/>
        </w:rPr>
        <w:t>AMA</w:t>
      </w:r>
    </w:p>
    <w:p w14:paraId="61EACE77" w14:textId="62E62B8B" w:rsidR="00AC276F" w:rsidRPr="006776EB" w:rsidRDefault="0048320A" w:rsidP="005A201D">
      <w:pPr>
        <w:spacing w:after="0"/>
        <w:rPr>
          <w:rFonts w:ascii="Times New Roman" w:hAnsi="Times New Roman" w:cs="Times New Roman"/>
        </w:rPr>
      </w:pPr>
      <w:proofErr w:type="spellStart"/>
      <w:r w:rsidRPr="006776EB">
        <w:rPr>
          <w:rFonts w:ascii="Times New Roman" w:hAnsi="Times New Roman" w:cs="Times New Roman"/>
        </w:rPr>
        <w:t>Wakheres</w:t>
      </w:r>
      <w:r w:rsidR="003851C9" w:rsidRPr="006776EB">
        <w:rPr>
          <w:rFonts w:ascii="Times New Roman" w:hAnsi="Times New Roman" w:cs="Times New Roman"/>
        </w:rPr>
        <w:t>ibwa</w:t>
      </w:r>
      <w:proofErr w:type="spellEnd"/>
      <w:r w:rsidR="003851C9" w:rsidRPr="006776EB">
        <w:rPr>
          <w:rFonts w:ascii="Times New Roman" w:hAnsi="Times New Roman" w:cs="Times New Roman"/>
        </w:rPr>
        <w:t xml:space="preserve"> </w:t>
      </w:r>
      <w:proofErr w:type="spellStart"/>
      <w:r w:rsidR="003851C9" w:rsidRPr="006776EB">
        <w:rPr>
          <w:rFonts w:ascii="Times New Roman" w:hAnsi="Times New Roman" w:cs="Times New Roman"/>
        </w:rPr>
        <w:t>ecopi</w:t>
      </w:r>
      <w:proofErr w:type="spellEnd"/>
      <w:r w:rsidR="003851C9" w:rsidRPr="006776EB">
        <w:rPr>
          <w:rFonts w:ascii="Times New Roman" w:hAnsi="Times New Roman" w:cs="Times New Roman"/>
        </w:rPr>
        <w:t xml:space="preserve"> ye </w:t>
      </w:r>
      <w:proofErr w:type="spellStart"/>
      <w:r w:rsidR="003851C9" w:rsidRPr="006776EB">
        <w:rPr>
          <w:rFonts w:ascii="Times New Roman" w:hAnsi="Times New Roman" w:cs="Times New Roman"/>
        </w:rPr>
        <w:t>ikaratasi</w:t>
      </w:r>
      <w:proofErr w:type="spellEnd"/>
      <w:r w:rsidR="003851C9" w:rsidRPr="006776EB">
        <w:rPr>
          <w:rFonts w:ascii="Times New Roman" w:hAnsi="Times New Roman" w:cs="Times New Roman"/>
        </w:rPr>
        <w:t xml:space="preserve"> </w:t>
      </w:r>
      <w:proofErr w:type="spellStart"/>
      <w:r w:rsidR="003851C9" w:rsidRPr="006776EB">
        <w:rPr>
          <w:rFonts w:ascii="Times New Roman" w:hAnsi="Times New Roman" w:cs="Times New Roman"/>
        </w:rPr>
        <w:t>yo</w:t>
      </w:r>
      <w:proofErr w:type="spellEnd"/>
      <w:r w:rsidR="003851C9" w:rsidRPr="006776EB">
        <w:rPr>
          <w:rFonts w:ascii="Times New Roman" w:hAnsi="Times New Roman" w:cs="Times New Roman"/>
        </w:rPr>
        <w:t xml:space="preserve"> </w:t>
      </w:r>
      <w:proofErr w:type="spellStart"/>
      <w:r w:rsidR="003851C9" w:rsidRPr="006776EB">
        <w:rPr>
          <w:rFonts w:ascii="Times New Roman" w:hAnsi="Times New Roman" w:cs="Times New Roman"/>
        </w:rPr>
        <w:t>khucha</w:t>
      </w:r>
      <w:r w:rsidRPr="006776EB">
        <w:rPr>
          <w:rFonts w:ascii="Times New Roman" w:hAnsi="Times New Roman" w:cs="Times New Roman"/>
        </w:rPr>
        <w:t>ma</w:t>
      </w:r>
      <w:proofErr w:type="spellEnd"/>
      <w:r w:rsidRPr="006776EB">
        <w:rPr>
          <w:rFonts w:ascii="Times New Roman" w:hAnsi="Times New Roman" w:cs="Times New Roman"/>
        </w:rPr>
        <w:t>.</w:t>
      </w:r>
    </w:p>
    <w:p w14:paraId="2F91CA98" w14:textId="76655C97" w:rsidR="0048320A" w:rsidRPr="006776EB" w:rsidRDefault="00BE4662" w:rsidP="005A201D">
      <w:pPr>
        <w:spacing w:after="0"/>
        <w:rPr>
          <w:rFonts w:ascii="Times New Roman" w:hAnsi="Times New Roman" w:cs="Times New Roman"/>
        </w:rPr>
      </w:pPr>
      <w:proofErr w:type="spellStart"/>
      <w:r w:rsidRPr="006776EB">
        <w:rPr>
          <w:rFonts w:ascii="Times New Roman" w:hAnsi="Times New Roman" w:cs="Times New Roman"/>
        </w:rPr>
        <w:t>Noch</w:t>
      </w:r>
      <w:r w:rsidR="0048320A" w:rsidRPr="006776EB">
        <w:rPr>
          <w:rFonts w:ascii="Times New Roman" w:hAnsi="Times New Roman" w:cs="Times New Roman"/>
        </w:rPr>
        <w:t>ama</w:t>
      </w:r>
      <w:proofErr w:type="spellEnd"/>
      <w:r w:rsidR="0048320A" w:rsidRPr="006776EB">
        <w:rPr>
          <w:rFonts w:ascii="Times New Roman" w:hAnsi="Times New Roman" w:cs="Times New Roman"/>
        </w:rPr>
        <w:t xml:space="preserve"> </w:t>
      </w:r>
      <w:proofErr w:type="spellStart"/>
      <w:r w:rsidR="0048320A" w:rsidRPr="006776EB">
        <w:rPr>
          <w:rFonts w:ascii="Times New Roman" w:hAnsi="Times New Roman" w:cs="Times New Roman"/>
        </w:rPr>
        <w:t>okhuba</w:t>
      </w:r>
      <w:proofErr w:type="spellEnd"/>
      <w:r w:rsidR="0048320A" w:rsidRPr="006776EB">
        <w:rPr>
          <w:rFonts w:ascii="Times New Roman" w:hAnsi="Times New Roman" w:cs="Times New Roman"/>
        </w:rPr>
        <w:t xml:space="preserve"> mu </w:t>
      </w:r>
      <w:proofErr w:type="spellStart"/>
      <w:r w:rsidR="0048320A" w:rsidRPr="006776EB">
        <w:rPr>
          <w:rFonts w:ascii="Times New Roman" w:hAnsi="Times New Roman" w:cs="Times New Roman"/>
        </w:rPr>
        <w:t>bukhabirisi</w:t>
      </w:r>
      <w:proofErr w:type="spellEnd"/>
      <w:r w:rsidR="0048320A" w:rsidRPr="006776EB">
        <w:rPr>
          <w:rFonts w:ascii="Times New Roman" w:hAnsi="Times New Roman" w:cs="Times New Roman"/>
        </w:rPr>
        <w:t xml:space="preserve"> </w:t>
      </w:r>
      <w:proofErr w:type="spellStart"/>
      <w:r w:rsidR="0048320A" w:rsidRPr="006776EB">
        <w:rPr>
          <w:rFonts w:ascii="Times New Roman" w:hAnsi="Times New Roman" w:cs="Times New Roman"/>
        </w:rPr>
        <w:t>buno</w:t>
      </w:r>
      <w:proofErr w:type="spellEnd"/>
      <w:r w:rsidR="0048320A" w:rsidRPr="006776EB">
        <w:rPr>
          <w:rFonts w:ascii="Times New Roman" w:hAnsi="Times New Roman" w:cs="Times New Roman"/>
        </w:rPr>
        <w:t xml:space="preserve">, </w:t>
      </w:r>
      <w:proofErr w:type="spellStart"/>
      <w:r w:rsidR="0048320A" w:rsidRPr="006776EB">
        <w:rPr>
          <w:rFonts w:ascii="Times New Roman" w:hAnsi="Times New Roman" w:cs="Times New Roman"/>
        </w:rPr>
        <w:t>sinia</w:t>
      </w:r>
      <w:proofErr w:type="spellEnd"/>
      <w:r w:rsidR="0048320A" w:rsidRPr="006776E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48320A" w:rsidRPr="006776EB">
        <w:rPr>
          <w:rFonts w:ascii="Times New Roman" w:hAnsi="Times New Roman" w:cs="Times New Roman"/>
        </w:rPr>
        <w:t>mani</w:t>
      </w:r>
      <w:proofErr w:type="spellEnd"/>
      <w:proofErr w:type="gramEnd"/>
      <w:r w:rsidR="0048320A" w:rsidRPr="006776EB">
        <w:rPr>
          <w:rFonts w:ascii="Times New Roman" w:hAnsi="Times New Roman" w:cs="Times New Roman"/>
        </w:rPr>
        <w:t xml:space="preserve"> </w:t>
      </w:r>
      <w:proofErr w:type="spellStart"/>
      <w:r w:rsidR="0048320A" w:rsidRPr="006776EB">
        <w:rPr>
          <w:rFonts w:ascii="Times New Roman" w:hAnsi="Times New Roman" w:cs="Times New Roman"/>
        </w:rPr>
        <w:t>wandike</w:t>
      </w:r>
      <w:proofErr w:type="spellEnd"/>
      <w:r w:rsidR="0048320A" w:rsidRPr="006776EB">
        <w:rPr>
          <w:rFonts w:ascii="Times New Roman" w:hAnsi="Times New Roman" w:cs="Times New Roman"/>
        </w:rPr>
        <w:t xml:space="preserve"> </w:t>
      </w:r>
      <w:proofErr w:type="spellStart"/>
      <w:r w:rsidR="0048320A" w:rsidRPr="006776EB">
        <w:rPr>
          <w:rFonts w:ascii="Times New Roman" w:hAnsi="Times New Roman" w:cs="Times New Roman"/>
        </w:rPr>
        <w:t>itare</w:t>
      </w:r>
      <w:proofErr w:type="spellEnd"/>
      <w:r w:rsidR="0048320A" w:rsidRPr="006776EB">
        <w:rPr>
          <w:rFonts w:ascii="Times New Roman" w:hAnsi="Times New Roman" w:cs="Times New Roman"/>
        </w:rPr>
        <w:t xml:space="preserve"> </w:t>
      </w:r>
      <w:proofErr w:type="spellStart"/>
      <w:r w:rsidR="0048320A" w:rsidRPr="006776EB">
        <w:rPr>
          <w:rFonts w:ascii="Times New Roman" w:hAnsi="Times New Roman" w:cs="Times New Roman"/>
        </w:rPr>
        <w:t>hasi</w:t>
      </w:r>
      <w:proofErr w:type="spellEnd"/>
      <w:r w:rsidR="0048320A" w:rsidRPr="006776EB">
        <w:rPr>
          <w:rFonts w:ascii="Times New Roman" w:hAnsi="Times New Roman" w:cs="Times New Roman"/>
        </w:rPr>
        <w:t xml:space="preserve"> </w:t>
      </w:r>
      <w:proofErr w:type="spellStart"/>
      <w:r w:rsidR="0048320A" w:rsidRPr="006776EB">
        <w:rPr>
          <w:rFonts w:ascii="Times New Roman" w:hAnsi="Times New Roman" w:cs="Times New Roman"/>
        </w:rPr>
        <w:t>awo</w:t>
      </w:r>
      <w:proofErr w:type="spellEnd"/>
      <w:r w:rsidR="0048320A" w:rsidRPr="006776EB">
        <w:rPr>
          <w:rFonts w:ascii="Times New Roman" w:hAnsi="Times New Roman" w:cs="Times New Roman"/>
        </w:rPr>
        <w:t>.</w:t>
      </w:r>
    </w:p>
    <w:p w14:paraId="01AF0EBA" w14:textId="55B9EF05" w:rsidR="008E033C" w:rsidRDefault="005A201D" w:rsidP="005A201D">
      <w:pPr>
        <w:pStyle w:val="Header"/>
        <w:spacing w:line="276" w:lineRule="auto"/>
        <w:rPr>
          <w:rFonts w:ascii="Times New Roman" w:hAnsi="Times New Roman" w:cs="Times New Roman"/>
        </w:rPr>
      </w:pPr>
      <w:proofErr w:type="spellStart"/>
      <w:r w:rsidRPr="006776EB">
        <w:rPr>
          <w:rFonts w:ascii="Times New Roman" w:hAnsi="Times New Roman" w:cs="Times New Roman"/>
        </w:rPr>
        <w:t>Nochama</w:t>
      </w:r>
      <w:proofErr w:type="spellEnd"/>
      <w:r w:rsidRPr="006776EB">
        <w:rPr>
          <w:rFonts w:ascii="Times New Roman" w:hAnsi="Times New Roman" w:cs="Times New Roman"/>
        </w:rPr>
        <w:t xml:space="preserve"> </w:t>
      </w:r>
      <w:proofErr w:type="spellStart"/>
      <w:r w:rsidRPr="006776EB">
        <w:rPr>
          <w:rFonts w:ascii="Times New Roman" w:hAnsi="Times New Roman" w:cs="Times New Roman"/>
        </w:rPr>
        <w:t>kwakhayanza</w:t>
      </w:r>
      <w:proofErr w:type="spellEnd"/>
      <w:r w:rsidRPr="006776EB">
        <w:rPr>
          <w:rFonts w:ascii="Times New Roman" w:hAnsi="Times New Roman" w:cs="Times New Roman"/>
        </w:rPr>
        <w:t xml:space="preserve"> </w:t>
      </w:r>
      <w:proofErr w:type="spellStart"/>
      <w:r w:rsidRPr="006776EB">
        <w:rPr>
          <w:rFonts w:ascii="Times New Roman" w:hAnsi="Times New Roman" w:cs="Times New Roman"/>
        </w:rPr>
        <w:t>wandike</w:t>
      </w:r>
      <w:proofErr w:type="spellEnd"/>
      <w:r w:rsidRPr="006776EB">
        <w:rPr>
          <w:rFonts w:ascii="Times New Roman" w:hAnsi="Times New Roman" w:cs="Times New Roman"/>
        </w:rPr>
        <w:t xml:space="preserve"> </w:t>
      </w:r>
      <w:proofErr w:type="spellStart"/>
      <w:r w:rsidRPr="006776EB">
        <w:rPr>
          <w:rFonts w:ascii="Times New Roman" w:hAnsi="Times New Roman" w:cs="Times New Roman"/>
        </w:rPr>
        <w:t>elira</w:t>
      </w:r>
      <w:proofErr w:type="spellEnd"/>
      <w:r w:rsidRPr="006776EB">
        <w:rPr>
          <w:rFonts w:ascii="Times New Roman" w:hAnsi="Times New Roman" w:cs="Times New Roman"/>
        </w:rPr>
        <w:t xml:space="preserve"> </w:t>
      </w:r>
      <w:proofErr w:type="spellStart"/>
      <w:r w:rsidRPr="006776EB">
        <w:rPr>
          <w:rFonts w:ascii="Times New Roman" w:hAnsi="Times New Roman" w:cs="Times New Roman"/>
        </w:rPr>
        <w:t>lio</w:t>
      </w:r>
      <w:proofErr w:type="spellEnd"/>
      <w:r w:rsidRPr="006776EB">
        <w:rPr>
          <w:rFonts w:ascii="Times New Roman" w:hAnsi="Times New Roman" w:cs="Times New Roman"/>
        </w:rPr>
        <w:t xml:space="preserve"> </w:t>
      </w:r>
      <w:proofErr w:type="spellStart"/>
      <w:r w:rsidRPr="006776EB">
        <w:rPr>
          <w:rFonts w:ascii="Times New Roman" w:hAnsi="Times New Roman" w:cs="Times New Roman"/>
        </w:rPr>
        <w:t>isaini</w:t>
      </w:r>
      <w:proofErr w:type="spellEnd"/>
      <w:r w:rsidRPr="006776EB">
        <w:rPr>
          <w:rFonts w:ascii="Times New Roman" w:hAnsi="Times New Roman" w:cs="Times New Roman"/>
        </w:rPr>
        <w:t xml:space="preserve"> </w:t>
      </w:r>
      <w:proofErr w:type="spellStart"/>
      <w:r w:rsidRPr="006776EB">
        <w:rPr>
          <w:rFonts w:ascii="Times New Roman" w:hAnsi="Times New Roman" w:cs="Times New Roman"/>
        </w:rPr>
        <w:t>nende</w:t>
      </w:r>
      <w:proofErr w:type="spellEnd"/>
      <w:r w:rsidRPr="006776EB">
        <w:rPr>
          <w:rFonts w:ascii="Times New Roman" w:hAnsi="Times New Roman" w:cs="Times New Roman"/>
        </w:rPr>
        <w:t xml:space="preserve"> </w:t>
      </w:r>
      <w:proofErr w:type="spellStart"/>
      <w:r w:rsidRPr="006776EB">
        <w:rPr>
          <w:rFonts w:ascii="Times New Roman" w:hAnsi="Times New Roman" w:cs="Times New Roman"/>
        </w:rPr>
        <w:t>itare</w:t>
      </w:r>
      <w:proofErr w:type="spellEnd"/>
      <w:r w:rsidRPr="006776EB">
        <w:rPr>
          <w:rFonts w:ascii="Times New Roman" w:hAnsi="Times New Roman" w:cs="Times New Roman"/>
        </w:rPr>
        <w:t xml:space="preserve"> </w:t>
      </w:r>
      <w:proofErr w:type="spellStart"/>
      <w:r w:rsidRPr="006776EB">
        <w:rPr>
          <w:rFonts w:ascii="Times New Roman" w:hAnsi="Times New Roman" w:cs="Times New Roman"/>
        </w:rPr>
        <w:t>ilondakho</w:t>
      </w:r>
      <w:proofErr w:type="spellEnd"/>
      <w:r w:rsidR="00217E15" w:rsidRPr="006776EB">
        <w:rPr>
          <w:rFonts w:ascii="Times New Roman" w:hAnsi="Times New Roman" w:cs="Times New Roman"/>
        </w:rPr>
        <w:t>.</w:t>
      </w:r>
    </w:p>
    <w:p w14:paraId="3D65D2B4" w14:textId="77777777" w:rsidR="00217E15" w:rsidRPr="00217E15" w:rsidRDefault="00217E15" w:rsidP="005A201D">
      <w:pPr>
        <w:pStyle w:val="Header"/>
        <w:spacing w:line="276" w:lineRule="auto"/>
        <w:rPr>
          <w:rFonts w:ascii="Times New Roman" w:hAnsi="Times New Roman" w:cs="Times New Roman"/>
        </w:rPr>
      </w:pPr>
    </w:p>
    <w:p w14:paraId="33D4A84C" w14:textId="747FFB07" w:rsidR="008E033C" w:rsidRPr="00217E15" w:rsidRDefault="008E033C" w:rsidP="005A201D">
      <w:pPr>
        <w:spacing w:after="0"/>
        <w:rPr>
          <w:rFonts w:ascii="Times New Roman" w:hAnsi="Times New Roman" w:cs="Times New Roman"/>
        </w:rPr>
      </w:pPr>
      <w:r w:rsidRPr="00217E15">
        <w:rPr>
          <w:rFonts w:ascii="Times New Roman" w:eastAsia="Calibri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7228BC" wp14:editId="5BE77160">
                <wp:simplePos x="0" y="0"/>
                <wp:positionH relativeFrom="column">
                  <wp:posOffset>4614545</wp:posOffset>
                </wp:positionH>
                <wp:positionV relativeFrom="paragraph">
                  <wp:posOffset>16953</wp:posOffset>
                </wp:positionV>
                <wp:extent cx="1345721" cy="1026544"/>
                <wp:effectExtent l="0" t="0" r="26035" b="2159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5721" cy="102654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DBB03C" w14:textId="0D830BD7" w:rsidR="008E033C" w:rsidRDefault="0048320A">
                            <w:proofErr w:type="spellStart"/>
                            <w:r>
                              <w:t>Olwala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7228B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63.35pt;margin-top:1.35pt;width:105.95pt;height:80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">
                <v:textbox>
                  <w:txbxContent>
                    <w:p w14:paraId="23DBB03C" w14:textId="0D830BD7" w:rsidR="008E033C" w:rsidRDefault="0048320A">
                      <w:proofErr w:type="spellStart"/>
                      <w:r>
                        <w:t>Olwala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217E15">
        <w:rPr>
          <w:rFonts w:ascii="Times New Roman" w:hAnsi="Times New Roman" w:cs="Times New Roman"/>
          <w:u w:val="single"/>
        </w:rPr>
        <w:tab/>
      </w:r>
      <w:r w:rsidRPr="00217E15">
        <w:rPr>
          <w:rFonts w:ascii="Times New Roman" w:hAnsi="Times New Roman" w:cs="Times New Roman"/>
          <w:u w:val="single"/>
        </w:rPr>
        <w:tab/>
      </w:r>
      <w:r w:rsidRPr="00217E15">
        <w:rPr>
          <w:rFonts w:ascii="Times New Roman" w:hAnsi="Times New Roman" w:cs="Times New Roman"/>
          <w:u w:val="single"/>
        </w:rPr>
        <w:tab/>
      </w:r>
      <w:r w:rsidRPr="00217E15">
        <w:rPr>
          <w:rFonts w:ascii="Times New Roman" w:hAnsi="Times New Roman" w:cs="Times New Roman"/>
          <w:u w:val="single"/>
        </w:rPr>
        <w:tab/>
      </w:r>
      <w:r w:rsidRPr="00217E15">
        <w:rPr>
          <w:rFonts w:ascii="Times New Roman" w:hAnsi="Times New Roman" w:cs="Times New Roman"/>
          <w:u w:val="single"/>
        </w:rPr>
        <w:tab/>
      </w:r>
      <w:r w:rsidRPr="00217E15">
        <w:rPr>
          <w:rFonts w:ascii="Times New Roman" w:hAnsi="Times New Roman" w:cs="Times New Roman"/>
          <w:u w:val="single"/>
        </w:rPr>
        <w:tab/>
      </w:r>
      <w:r w:rsidRPr="00217E15">
        <w:rPr>
          <w:rFonts w:ascii="Times New Roman" w:hAnsi="Times New Roman" w:cs="Times New Roman"/>
        </w:rPr>
        <w:tab/>
        <w:t>_______________</w:t>
      </w:r>
    </w:p>
    <w:p w14:paraId="15CF1765" w14:textId="24B779F5" w:rsidR="008E033C" w:rsidRDefault="0048320A" w:rsidP="005A201D">
      <w:pPr>
        <w:spacing w:after="0"/>
        <w:rPr>
          <w:rFonts w:ascii="Times New Roman" w:hAnsi="Times New Roman" w:cs="Times New Roman"/>
        </w:rPr>
      </w:pPr>
      <w:proofErr w:type="spellStart"/>
      <w:r w:rsidRPr="00217E15">
        <w:rPr>
          <w:rFonts w:ascii="Times New Roman" w:hAnsi="Times New Roman" w:cs="Times New Roman"/>
        </w:rPr>
        <w:t>Elira</w:t>
      </w:r>
      <w:proofErr w:type="spellEnd"/>
      <w:r w:rsidRPr="00217E15">
        <w:rPr>
          <w:rFonts w:ascii="Times New Roman" w:hAnsi="Times New Roman" w:cs="Times New Roman"/>
        </w:rPr>
        <w:t xml:space="preserve"> </w:t>
      </w:r>
      <w:proofErr w:type="spellStart"/>
      <w:r w:rsidRPr="00217E15">
        <w:rPr>
          <w:rFonts w:ascii="Times New Roman" w:hAnsi="Times New Roman" w:cs="Times New Roman"/>
        </w:rPr>
        <w:t>liawo</w:t>
      </w:r>
      <w:proofErr w:type="spellEnd"/>
      <w:r w:rsidR="008E033C" w:rsidRPr="00217E15">
        <w:rPr>
          <w:rFonts w:ascii="Times New Roman" w:hAnsi="Times New Roman" w:cs="Times New Roman"/>
        </w:rPr>
        <w:t xml:space="preserve"> </w:t>
      </w:r>
      <w:r w:rsidR="008E033C" w:rsidRPr="00217E15">
        <w:rPr>
          <w:rFonts w:ascii="Times New Roman" w:hAnsi="Times New Roman" w:cs="Times New Roman"/>
          <w:i/>
        </w:rPr>
        <w:t>(please print)</w:t>
      </w:r>
      <w:r w:rsidR="008E033C" w:rsidRPr="00217E15">
        <w:rPr>
          <w:rFonts w:ascii="Times New Roman" w:hAnsi="Times New Roman" w:cs="Times New Roman"/>
        </w:rPr>
        <w:tab/>
      </w:r>
      <w:r w:rsidR="008E033C" w:rsidRPr="00217E15">
        <w:rPr>
          <w:rFonts w:ascii="Times New Roman" w:hAnsi="Times New Roman" w:cs="Times New Roman"/>
        </w:rPr>
        <w:tab/>
      </w:r>
      <w:r w:rsidR="008E033C" w:rsidRPr="00217E15">
        <w:rPr>
          <w:rFonts w:ascii="Times New Roman" w:hAnsi="Times New Roman" w:cs="Times New Roman"/>
        </w:rPr>
        <w:tab/>
      </w:r>
      <w:r w:rsidRPr="00217E15">
        <w:rPr>
          <w:rFonts w:ascii="Times New Roman" w:hAnsi="Times New Roman" w:cs="Times New Roman"/>
        </w:rPr>
        <w:t xml:space="preserve">                           </w:t>
      </w:r>
      <w:proofErr w:type="spellStart"/>
      <w:r w:rsidRPr="00217E15">
        <w:rPr>
          <w:rFonts w:ascii="Times New Roman" w:hAnsi="Times New Roman" w:cs="Times New Roman"/>
        </w:rPr>
        <w:t>Itare</w:t>
      </w:r>
      <w:proofErr w:type="spellEnd"/>
    </w:p>
    <w:p w14:paraId="7D5F1ADE" w14:textId="77777777" w:rsidR="00E526BB" w:rsidRPr="00217E15" w:rsidRDefault="00E526BB" w:rsidP="005A201D">
      <w:pPr>
        <w:spacing w:after="0"/>
        <w:rPr>
          <w:rFonts w:ascii="Times New Roman" w:hAnsi="Times New Roman" w:cs="Times New Roman"/>
        </w:rPr>
      </w:pPr>
    </w:p>
    <w:p w14:paraId="44C13F1B" w14:textId="3F427B46" w:rsidR="008E033C" w:rsidRPr="00217E15" w:rsidRDefault="008E033C" w:rsidP="005A201D">
      <w:pPr>
        <w:spacing w:after="0"/>
        <w:rPr>
          <w:rFonts w:ascii="Times New Roman" w:hAnsi="Times New Roman" w:cs="Times New Roman"/>
        </w:rPr>
      </w:pPr>
      <w:r w:rsidRPr="00217E15">
        <w:rPr>
          <w:rFonts w:ascii="Times New Roman" w:hAnsi="Times New Roman" w:cs="Times New Roman"/>
          <w:u w:val="single"/>
        </w:rPr>
        <w:tab/>
      </w:r>
      <w:r w:rsidRPr="00217E15">
        <w:rPr>
          <w:rFonts w:ascii="Times New Roman" w:hAnsi="Times New Roman" w:cs="Times New Roman"/>
          <w:u w:val="single"/>
        </w:rPr>
        <w:tab/>
      </w:r>
      <w:r w:rsidRPr="00217E15">
        <w:rPr>
          <w:rFonts w:ascii="Times New Roman" w:hAnsi="Times New Roman" w:cs="Times New Roman"/>
          <w:u w:val="single"/>
        </w:rPr>
        <w:tab/>
      </w:r>
      <w:r w:rsidRPr="00217E15">
        <w:rPr>
          <w:rFonts w:ascii="Times New Roman" w:hAnsi="Times New Roman" w:cs="Times New Roman"/>
          <w:u w:val="single"/>
        </w:rPr>
        <w:tab/>
      </w:r>
      <w:r w:rsidRPr="00217E15">
        <w:rPr>
          <w:rFonts w:ascii="Times New Roman" w:hAnsi="Times New Roman" w:cs="Times New Roman"/>
          <w:u w:val="single"/>
        </w:rPr>
        <w:tab/>
      </w:r>
      <w:r w:rsidRPr="00217E15">
        <w:rPr>
          <w:rFonts w:ascii="Times New Roman" w:hAnsi="Times New Roman" w:cs="Times New Roman"/>
          <w:u w:val="single"/>
        </w:rPr>
        <w:tab/>
      </w:r>
      <w:r w:rsidRPr="00217E15">
        <w:rPr>
          <w:rFonts w:ascii="Times New Roman" w:hAnsi="Times New Roman" w:cs="Times New Roman"/>
        </w:rPr>
        <w:tab/>
        <w:t>_______________</w:t>
      </w:r>
    </w:p>
    <w:p w14:paraId="1A360586" w14:textId="442C6B60" w:rsidR="008E033C" w:rsidRPr="00217E15" w:rsidRDefault="0048320A" w:rsidP="005A201D">
      <w:pPr>
        <w:spacing w:after="0"/>
        <w:rPr>
          <w:rFonts w:ascii="Times New Roman" w:hAnsi="Times New Roman" w:cs="Times New Roman"/>
        </w:rPr>
      </w:pPr>
      <w:proofErr w:type="spellStart"/>
      <w:r w:rsidRPr="00217E15">
        <w:rPr>
          <w:rFonts w:ascii="Times New Roman" w:hAnsi="Times New Roman" w:cs="Times New Roman"/>
        </w:rPr>
        <w:t>Isaini</w:t>
      </w:r>
      <w:proofErr w:type="spellEnd"/>
      <w:r w:rsidRPr="00217E15">
        <w:rPr>
          <w:rFonts w:ascii="Times New Roman" w:hAnsi="Times New Roman" w:cs="Times New Roman"/>
        </w:rPr>
        <w:tab/>
      </w:r>
      <w:r w:rsidRPr="00217E15">
        <w:rPr>
          <w:rFonts w:ascii="Times New Roman" w:hAnsi="Times New Roman" w:cs="Times New Roman"/>
        </w:rPr>
        <w:tab/>
      </w:r>
      <w:r w:rsidRPr="00217E15">
        <w:rPr>
          <w:rFonts w:ascii="Times New Roman" w:hAnsi="Times New Roman" w:cs="Times New Roman"/>
        </w:rPr>
        <w:tab/>
      </w:r>
      <w:r w:rsidRPr="00217E15">
        <w:rPr>
          <w:rFonts w:ascii="Times New Roman" w:hAnsi="Times New Roman" w:cs="Times New Roman"/>
        </w:rPr>
        <w:tab/>
        <w:t xml:space="preserve">                                                     </w:t>
      </w:r>
      <w:proofErr w:type="spellStart"/>
      <w:r w:rsidRPr="00217E15">
        <w:rPr>
          <w:rFonts w:ascii="Times New Roman" w:hAnsi="Times New Roman" w:cs="Times New Roman"/>
        </w:rPr>
        <w:t>Itare</w:t>
      </w:r>
      <w:proofErr w:type="spellEnd"/>
    </w:p>
    <w:p w14:paraId="257E97A9" w14:textId="77777777" w:rsidR="008E033C" w:rsidRPr="00217E15" w:rsidRDefault="008E033C" w:rsidP="005A201D">
      <w:pPr>
        <w:spacing w:after="0"/>
        <w:rPr>
          <w:rFonts w:ascii="Times New Roman" w:hAnsi="Times New Roman" w:cs="Times New Roman"/>
          <w:u w:val="single"/>
        </w:rPr>
      </w:pPr>
    </w:p>
    <w:p w14:paraId="048CE7CB" w14:textId="77777777" w:rsidR="008E033C" w:rsidRPr="00217E15" w:rsidRDefault="008E033C" w:rsidP="005A201D">
      <w:pPr>
        <w:spacing w:after="0"/>
        <w:rPr>
          <w:rFonts w:ascii="Times New Roman" w:hAnsi="Times New Roman" w:cs="Times New Roman"/>
        </w:rPr>
      </w:pPr>
      <w:r w:rsidRPr="00217E15">
        <w:rPr>
          <w:rFonts w:ascii="Times New Roman" w:hAnsi="Times New Roman" w:cs="Times New Roman"/>
          <w:u w:val="single"/>
        </w:rPr>
        <w:tab/>
      </w:r>
      <w:r w:rsidRPr="00217E15">
        <w:rPr>
          <w:rFonts w:ascii="Times New Roman" w:hAnsi="Times New Roman" w:cs="Times New Roman"/>
          <w:u w:val="single"/>
        </w:rPr>
        <w:tab/>
      </w:r>
      <w:r w:rsidRPr="00217E15">
        <w:rPr>
          <w:rFonts w:ascii="Times New Roman" w:hAnsi="Times New Roman" w:cs="Times New Roman"/>
          <w:u w:val="single"/>
        </w:rPr>
        <w:tab/>
      </w:r>
      <w:r w:rsidRPr="00217E15">
        <w:rPr>
          <w:rFonts w:ascii="Times New Roman" w:hAnsi="Times New Roman" w:cs="Times New Roman"/>
          <w:u w:val="single"/>
        </w:rPr>
        <w:tab/>
      </w:r>
      <w:r w:rsidRPr="00217E15">
        <w:rPr>
          <w:rFonts w:ascii="Times New Roman" w:hAnsi="Times New Roman" w:cs="Times New Roman"/>
          <w:u w:val="single"/>
        </w:rPr>
        <w:tab/>
      </w:r>
      <w:r w:rsidRPr="00217E15">
        <w:rPr>
          <w:rFonts w:ascii="Times New Roman" w:hAnsi="Times New Roman" w:cs="Times New Roman"/>
          <w:u w:val="single"/>
        </w:rPr>
        <w:tab/>
      </w:r>
      <w:r w:rsidRPr="00217E15">
        <w:rPr>
          <w:rFonts w:ascii="Times New Roman" w:hAnsi="Times New Roman" w:cs="Times New Roman"/>
        </w:rPr>
        <w:tab/>
        <w:t>_______________</w:t>
      </w:r>
    </w:p>
    <w:p w14:paraId="2CA50F78" w14:textId="4496B74D" w:rsidR="008E033C" w:rsidRPr="00217E15" w:rsidRDefault="00660886" w:rsidP="005A201D">
      <w:pPr>
        <w:spacing w:after="0"/>
        <w:rPr>
          <w:rFonts w:ascii="Times New Roman" w:hAnsi="Times New Roman" w:cs="Times New Roman"/>
        </w:rPr>
      </w:pPr>
      <w:proofErr w:type="spellStart"/>
      <w:r w:rsidRPr="00217E15">
        <w:rPr>
          <w:rFonts w:ascii="Times New Roman" w:hAnsi="Times New Roman" w:cs="Times New Roman"/>
        </w:rPr>
        <w:t>Oubukula</w:t>
      </w:r>
      <w:proofErr w:type="spellEnd"/>
      <w:r w:rsidRPr="00217E15">
        <w:rPr>
          <w:rFonts w:ascii="Times New Roman" w:hAnsi="Times New Roman" w:cs="Times New Roman"/>
        </w:rPr>
        <w:t xml:space="preserve"> </w:t>
      </w:r>
      <w:proofErr w:type="spellStart"/>
      <w:r w:rsidRPr="00217E15">
        <w:rPr>
          <w:rFonts w:ascii="Times New Roman" w:hAnsi="Times New Roman" w:cs="Times New Roman"/>
        </w:rPr>
        <w:t>obuch</w:t>
      </w:r>
      <w:r w:rsidR="0048320A" w:rsidRPr="00217E15">
        <w:rPr>
          <w:rFonts w:ascii="Times New Roman" w:hAnsi="Times New Roman" w:cs="Times New Roman"/>
        </w:rPr>
        <w:t>ami</w:t>
      </w:r>
      <w:proofErr w:type="spellEnd"/>
      <w:r w:rsidR="0048320A" w:rsidRPr="00217E15">
        <w:rPr>
          <w:rFonts w:ascii="Times New Roman" w:hAnsi="Times New Roman" w:cs="Times New Roman"/>
        </w:rPr>
        <w:t xml:space="preserve"> </w:t>
      </w:r>
      <w:proofErr w:type="spellStart"/>
      <w:r w:rsidR="0048320A" w:rsidRPr="00217E15">
        <w:rPr>
          <w:rFonts w:ascii="Times New Roman" w:hAnsi="Times New Roman" w:cs="Times New Roman"/>
        </w:rPr>
        <w:t>buno</w:t>
      </w:r>
      <w:proofErr w:type="spellEnd"/>
      <w:r w:rsidR="0048320A" w:rsidRPr="00217E15">
        <w:rPr>
          <w:rFonts w:ascii="Times New Roman" w:hAnsi="Times New Roman" w:cs="Times New Roman"/>
        </w:rPr>
        <w:tab/>
      </w:r>
      <w:r w:rsidR="0048320A" w:rsidRPr="00217E15">
        <w:rPr>
          <w:rFonts w:ascii="Times New Roman" w:hAnsi="Times New Roman" w:cs="Times New Roman"/>
        </w:rPr>
        <w:tab/>
      </w:r>
      <w:r w:rsidR="0048320A" w:rsidRPr="00217E15">
        <w:rPr>
          <w:rFonts w:ascii="Times New Roman" w:hAnsi="Times New Roman" w:cs="Times New Roman"/>
        </w:rPr>
        <w:tab/>
      </w:r>
      <w:r w:rsidR="0048320A" w:rsidRPr="00217E15">
        <w:rPr>
          <w:rFonts w:ascii="Times New Roman" w:hAnsi="Times New Roman" w:cs="Times New Roman"/>
        </w:rPr>
        <w:tab/>
      </w:r>
      <w:r w:rsidR="00E526BB">
        <w:rPr>
          <w:rFonts w:ascii="Times New Roman" w:hAnsi="Times New Roman" w:cs="Times New Roman"/>
        </w:rPr>
        <w:t xml:space="preserve">              </w:t>
      </w:r>
      <w:proofErr w:type="spellStart"/>
      <w:r w:rsidR="0048320A" w:rsidRPr="00217E15">
        <w:rPr>
          <w:rFonts w:ascii="Times New Roman" w:hAnsi="Times New Roman" w:cs="Times New Roman"/>
        </w:rPr>
        <w:t>Itare</w:t>
      </w:r>
      <w:proofErr w:type="spellEnd"/>
    </w:p>
    <w:p w14:paraId="5981C03D" w14:textId="77777777" w:rsidR="008E033C" w:rsidRPr="00217E15" w:rsidRDefault="008E033C" w:rsidP="005A201D">
      <w:pPr>
        <w:spacing w:after="0"/>
        <w:rPr>
          <w:rFonts w:ascii="Times New Roman" w:eastAsia="Calibri" w:hAnsi="Times New Roman" w:cs="Times New Roman"/>
          <w:b/>
        </w:rPr>
      </w:pPr>
    </w:p>
    <w:p w14:paraId="5800E097" w14:textId="39AB55D4" w:rsidR="00E37AA0" w:rsidRPr="00217E15" w:rsidRDefault="00E37AA0" w:rsidP="005A201D">
      <w:pPr>
        <w:spacing w:after="0"/>
        <w:rPr>
          <w:rFonts w:ascii="Times New Roman" w:hAnsi="Times New Roman" w:cs="Times New Roman"/>
        </w:rPr>
      </w:pPr>
    </w:p>
    <w:sectPr w:rsidR="00E37AA0" w:rsidRPr="00217E15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0621BD" w14:textId="77777777" w:rsidR="002F38BD" w:rsidRDefault="002F38BD" w:rsidP="00DB7267">
      <w:pPr>
        <w:spacing w:after="0" w:line="240" w:lineRule="auto"/>
      </w:pPr>
      <w:r>
        <w:separator/>
      </w:r>
    </w:p>
  </w:endnote>
  <w:endnote w:type="continuationSeparator" w:id="0">
    <w:p w14:paraId="00636EE4" w14:textId="77777777" w:rsidR="002F38BD" w:rsidRDefault="002F38BD" w:rsidP="00DB72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4AE333" w14:textId="4FEB7D48" w:rsidR="00A848D7" w:rsidRDefault="00A848D7">
    <w:pPr>
      <w:pStyle w:val="Footer"/>
    </w:pPr>
    <w:r>
      <w:t>C</w:t>
    </w:r>
    <w:r w:rsidR="00941CEB">
      <w:t>PHS Protocol 2011-09-3654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2A0EB3" w14:textId="77777777" w:rsidR="002F38BD" w:rsidRDefault="002F38BD" w:rsidP="00DB7267">
      <w:pPr>
        <w:spacing w:after="0" w:line="240" w:lineRule="auto"/>
      </w:pPr>
      <w:r>
        <w:separator/>
      </w:r>
    </w:p>
  </w:footnote>
  <w:footnote w:type="continuationSeparator" w:id="0">
    <w:p w14:paraId="05573853" w14:textId="77777777" w:rsidR="002F38BD" w:rsidRDefault="002F38BD" w:rsidP="00DB72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992020" w14:textId="77777777" w:rsidR="00A848D7" w:rsidRDefault="00A848D7">
    <w:pPr>
      <w:pStyle w:val="Header"/>
      <w:jc w:val="center"/>
    </w:pPr>
  </w:p>
  <w:p w14:paraId="647240BE" w14:textId="77777777" w:rsidR="00A848D7" w:rsidRDefault="00A848D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30BC5"/>
    <w:multiLevelType w:val="hybridMultilevel"/>
    <w:tmpl w:val="C4F46592"/>
    <w:lvl w:ilvl="0" w:tplc="F162BC22">
      <w:start w:val="1"/>
      <w:numFmt w:val="bullet"/>
      <w:lvlText w:val="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/>
        <w:i w:val="0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55B2772"/>
    <w:multiLevelType w:val="hybridMultilevel"/>
    <w:tmpl w:val="F47021A0"/>
    <w:lvl w:ilvl="0" w:tplc="8A30C11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9661BB5"/>
    <w:multiLevelType w:val="hybridMultilevel"/>
    <w:tmpl w:val="29E6CB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F5121BF"/>
    <w:multiLevelType w:val="hybridMultilevel"/>
    <w:tmpl w:val="B3461A92"/>
    <w:lvl w:ilvl="0" w:tplc="8A30C11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0063ABE"/>
    <w:multiLevelType w:val="hybridMultilevel"/>
    <w:tmpl w:val="91FAA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24355A"/>
    <w:multiLevelType w:val="hybridMultilevel"/>
    <w:tmpl w:val="0DA60B46"/>
    <w:lvl w:ilvl="0" w:tplc="8A30C11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5351F7D"/>
    <w:multiLevelType w:val="hybridMultilevel"/>
    <w:tmpl w:val="651C3F66"/>
    <w:lvl w:ilvl="0" w:tplc="8A30C11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9A11073"/>
    <w:multiLevelType w:val="hybridMultilevel"/>
    <w:tmpl w:val="D8D61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6"/>
  </w:num>
  <w:num w:numId="5">
    <w:abstractNumId w:val="3"/>
  </w:num>
  <w:num w:numId="6">
    <w:abstractNumId w:val="2"/>
  </w:num>
  <w:num w:numId="7">
    <w:abstractNumId w:val="4"/>
  </w:num>
  <w:num w:numId="8">
    <w:abstractNumId w:val="7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wakoli">
    <w15:presenceInfo w15:providerId="None" w15:userId="swakol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7267"/>
    <w:rsid w:val="000025D3"/>
    <w:rsid w:val="00011E66"/>
    <w:rsid w:val="000145C7"/>
    <w:rsid w:val="0003185C"/>
    <w:rsid w:val="00032EF4"/>
    <w:rsid w:val="0003537F"/>
    <w:rsid w:val="00047252"/>
    <w:rsid w:val="0008367B"/>
    <w:rsid w:val="000A0C6B"/>
    <w:rsid w:val="000A7575"/>
    <w:rsid w:val="000D44DD"/>
    <w:rsid w:val="000E620E"/>
    <w:rsid w:val="00113370"/>
    <w:rsid w:val="00162241"/>
    <w:rsid w:val="0016304D"/>
    <w:rsid w:val="00165574"/>
    <w:rsid w:val="00185CB3"/>
    <w:rsid w:val="001C12AD"/>
    <w:rsid w:val="001C1967"/>
    <w:rsid w:val="001F788D"/>
    <w:rsid w:val="00217E15"/>
    <w:rsid w:val="00227CBA"/>
    <w:rsid w:val="0024490E"/>
    <w:rsid w:val="002552D8"/>
    <w:rsid w:val="002A52E0"/>
    <w:rsid w:val="002A5722"/>
    <w:rsid w:val="002B2968"/>
    <w:rsid w:val="002D4861"/>
    <w:rsid w:val="002F2440"/>
    <w:rsid w:val="002F38BD"/>
    <w:rsid w:val="002F7F50"/>
    <w:rsid w:val="00316999"/>
    <w:rsid w:val="003205C3"/>
    <w:rsid w:val="00337E34"/>
    <w:rsid w:val="00352248"/>
    <w:rsid w:val="00366F1A"/>
    <w:rsid w:val="00380575"/>
    <w:rsid w:val="003851C9"/>
    <w:rsid w:val="003A4A91"/>
    <w:rsid w:val="003B1305"/>
    <w:rsid w:val="003B6A00"/>
    <w:rsid w:val="003E16BE"/>
    <w:rsid w:val="003F2084"/>
    <w:rsid w:val="003F7941"/>
    <w:rsid w:val="00400A26"/>
    <w:rsid w:val="00430F72"/>
    <w:rsid w:val="004311AD"/>
    <w:rsid w:val="00437341"/>
    <w:rsid w:val="004617FC"/>
    <w:rsid w:val="004711D2"/>
    <w:rsid w:val="00472582"/>
    <w:rsid w:val="0048320A"/>
    <w:rsid w:val="004A2BB2"/>
    <w:rsid w:val="004B1966"/>
    <w:rsid w:val="005215F9"/>
    <w:rsid w:val="005440DC"/>
    <w:rsid w:val="0056262E"/>
    <w:rsid w:val="0059103F"/>
    <w:rsid w:val="00594F05"/>
    <w:rsid w:val="005A201D"/>
    <w:rsid w:val="005B525D"/>
    <w:rsid w:val="005E6765"/>
    <w:rsid w:val="00617F04"/>
    <w:rsid w:val="006442F3"/>
    <w:rsid w:val="00647E4C"/>
    <w:rsid w:val="00652F58"/>
    <w:rsid w:val="00660886"/>
    <w:rsid w:val="006642A0"/>
    <w:rsid w:val="006776EB"/>
    <w:rsid w:val="00685993"/>
    <w:rsid w:val="006B3306"/>
    <w:rsid w:val="006C3C96"/>
    <w:rsid w:val="006F26F4"/>
    <w:rsid w:val="00701FBD"/>
    <w:rsid w:val="0072650D"/>
    <w:rsid w:val="00731FEB"/>
    <w:rsid w:val="00732349"/>
    <w:rsid w:val="007618AD"/>
    <w:rsid w:val="0078525D"/>
    <w:rsid w:val="00790562"/>
    <w:rsid w:val="007C59D0"/>
    <w:rsid w:val="007E02F5"/>
    <w:rsid w:val="007F6164"/>
    <w:rsid w:val="00803DE4"/>
    <w:rsid w:val="00812838"/>
    <w:rsid w:val="0083259F"/>
    <w:rsid w:val="00882A8E"/>
    <w:rsid w:val="00895E9B"/>
    <w:rsid w:val="008C3019"/>
    <w:rsid w:val="008E033C"/>
    <w:rsid w:val="009162CA"/>
    <w:rsid w:val="009251B2"/>
    <w:rsid w:val="009262D3"/>
    <w:rsid w:val="00941CEB"/>
    <w:rsid w:val="00993857"/>
    <w:rsid w:val="009A5DA7"/>
    <w:rsid w:val="009C6F38"/>
    <w:rsid w:val="009F15DB"/>
    <w:rsid w:val="009F2341"/>
    <w:rsid w:val="00A60C74"/>
    <w:rsid w:val="00A848D7"/>
    <w:rsid w:val="00A85A0E"/>
    <w:rsid w:val="00AB278C"/>
    <w:rsid w:val="00AB4933"/>
    <w:rsid w:val="00AC020F"/>
    <w:rsid w:val="00AC276F"/>
    <w:rsid w:val="00AD1C00"/>
    <w:rsid w:val="00B14054"/>
    <w:rsid w:val="00B25B92"/>
    <w:rsid w:val="00B26D34"/>
    <w:rsid w:val="00B27400"/>
    <w:rsid w:val="00B35D8C"/>
    <w:rsid w:val="00B5140F"/>
    <w:rsid w:val="00BA1063"/>
    <w:rsid w:val="00BD1503"/>
    <w:rsid w:val="00BE4662"/>
    <w:rsid w:val="00BE4D02"/>
    <w:rsid w:val="00BF6E38"/>
    <w:rsid w:val="00C13708"/>
    <w:rsid w:val="00C148F7"/>
    <w:rsid w:val="00C316E9"/>
    <w:rsid w:val="00C329D8"/>
    <w:rsid w:val="00C63A85"/>
    <w:rsid w:val="00C74FDF"/>
    <w:rsid w:val="00C83FD1"/>
    <w:rsid w:val="00C84879"/>
    <w:rsid w:val="00CB77A9"/>
    <w:rsid w:val="00CC7A9C"/>
    <w:rsid w:val="00D16F67"/>
    <w:rsid w:val="00D506AE"/>
    <w:rsid w:val="00D5491B"/>
    <w:rsid w:val="00D753CC"/>
    <w:rsid w:val="00D76DE3"/>
    <w:rsid w:val="00D821E1"/>
    <w:rsid w:val="00DA1108"/>
    <w:rsid w:val="00DA7BCE"/>
    <w:rsid w:val="00DB7267"/>
    <w:rsid w:val="00E11049"/>
    <w:rsid w:val="00E13E0C"/>
    <w:rsid w:val="00E271B6"/>
    <w:rsid w:val="00E37AA0"/>
    <w:rsid w:val="00E526BB"/>
    <w:rsid w:val="00E55C61"/>
    <w:rsid w:val="00E605BF"/>
    <w:rsid w:val="00E84BDB"/>
    <w:rsid w:val="00EA4788"/>
    <w:rsid w:val="00EF3297"/>
    <w:rsid w:val="00F076A5"/>
    <w:rsid w:val="00F51EBA"/>
    <w:rsid w:val="00F75DFE"/>
    <w:rsid w:val="00F8286F"/>
    <w:rsid w:val="00F9688A"/>
    <w:rsid w:val="00FB3159"/>
    <w:rsid w:val="00FF3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243722"/>
  <w15:docId w15:val="{3D0B5F34-3DC1-476A-8734-6EB48A987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8E033C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6F6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72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726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DB72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7267"/>
  </w:style>
  <w:style w:type="paragraph" w:styleId="Footer">
    <w:name w:val="footer"/>
    <w:basedOn w:val="Normal"/>
    <w:link w:val="FooterChar"/>
    <w:uiPriority w:val="99"/>
    <w:unhideWhenUsed/>
    <w:rsid w:val="00DB72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7267"/>
  </w:style>
  <w:style w:type="character" w:styleId="CommentReference">
    <w:name w:val="annotation reference"/>
    <w:basedOn w:val="DefaultParagraphFont"/>
    <w:unhideWhenUsed/>
    <w:rsid w:val="002A5722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2A572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2A572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57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5722"/>
    <w:rPr>
      <w:b/>
      <w:bCs/>
      <w:sz w:val="20"/>
      <w:szCs w:val="20"/>
    </w:rPr>
  </w:style>
  <w:style w:type="paragraph" w:styleId="NormalWeb">
    <w:name w:val="Normal (Web)"/>
    <w:basedOn w:val="Normal"/>
    <w:rsid w:val="00E13E0C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4D4D4D"/>
      <w:sz w:val="18"/>
      <w:szCs w:val="18"/>
    </w:rPr>
  </w:style>
  <w:style w:type="character" w:styleId="Hyperlink">
    <w:name w:val="Hyperlink"/>
    <w:rsid w:val="00F9688A"/>
    <w:rPr>
      <w:color w:val="0000FF"/>
      <w:u w:val="single"/>
    </w:rPr>
  </w:style>
  <w:style w:type="character" w:customStyle="1" w:styleId="header-a1">
    <w:name w:val="header-a1"/>
    <w:rsid w:val="000025D3"/>
    <w:rPr>
      <w:rFonts w:ascii="Arial" w:hAnsi="Arial" w:cs="Arial" w:hint="default"/>
      <w:b/>
      <w:bCs/>
      <w:color w:val="000000"/>
      <w:sz w:val="21"/>
      <w:szCs w:val="21"/>
    </w:rPr>
  </w:style>
  <w:style w:type="character" w:customStyle="1" w:styleId="Heading1Char">
    <w:name w:val="Heading 1 Char"/>
    <w:basedOn w:val="DefaultParagraphFont"/>
    <w:link w:val="Heading1"/>
    <w:rsid w:val="008E033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0A0C6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16F6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76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bjects@berkeley.edu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779</Words>
  <Characters>4444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Emory</Company>
  <LinksUpToDate>false</LinksUpToDate>
  <CharactersWithSpaces>5213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pbyatta</dc:creator>
  <cp:lastModifiedBy>swakoli</cp:lastModifiedBy>
  <cp:revision>9</cp:revision>
  <cp:lastPrinted>2014-03-13T15:55:00Z</cp:lastPrinted>
  <dcterms:created xsi:type="dcterms:W3CDTF">2014-05-05T13:54:00Z</dcterms:created>
  <dcterms:modified xsi:type="dcterms:W3CDTF">2014-06-17T09:37:00Z</dcterms:modified>
</cp:coreProperties>
</file>