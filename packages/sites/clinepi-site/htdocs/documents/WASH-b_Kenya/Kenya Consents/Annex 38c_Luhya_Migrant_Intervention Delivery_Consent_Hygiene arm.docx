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EF094" w14:textId="59402E20" w:rsidR="005A201D" w:rsidRDefault="00B27400" w:rsidP="009E4196">
      <w:pPr>
        <w:keepNext/>
        <w:keepLines/>
        <w:spacing w:after="0"/>
        <w:jc w:val="center"/>
        <w:outlineLvl w:val="0"/>
        <w:rPr>
          <w:rFonts w:ascii="Times New Roman" w:hAnsi="Times New Roman" w:cs="Times New Roman"/>
          <w:b/>
        </w:rPr>
      </w:pPr>
      <w:r w:rsidRPr="00217E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4B4ED94" wp14:editId="27C82591">
            <wp:simplePos x="0" y="0"/>
            <wp:positionH relativeFrom="column">
              <wp:posOffset>2066925</wp:posOffset>
            </wp:positionH>
            <wp:positionV relativeFrom="paragraph">
              <wp:posOffset>-759460</wp:posOffset>
            </wp:positionV>
            <wp:extent cx="1100455" cy="542925"/>
            <wp:effectExtent l="0" t="0" r="4445" b="952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E15" w:rsidRPr="00217E15">
        <w:rPr>
          <w:rFonts w:ascii="Times New Roman" w:hAnsi="Times New Roman" w:cs="Times New Roman"/>
          <w:b/>
        </w:rPr>
        <w:t xml:space="preserve"> </w:t>
      </w:r>
      <w:r w:rsidR="005A201D">
        <w:rPr>
          <w:rFonts w:ascii="Times New Roman" w:eastAsiaTheme="majorEastAsia" w:hAnsi="Times New Roman" w:cs="Times New Roman"/>
          <w:b/>
          <w:bCs/>
        </w:rPr>
        <w:t>OKHUFUCHIRIRA OKHUSHIRIKIANA NI NAFWE MU OMURADI</w:t>
      </w:r>
    </w:p>
    <w:p w14:paraId="2801AF1B" w14:textId="59D36E2D" w:rsidR="00377731" w:rsidRPr="00217E15" w:rsidRDefault="00377731" w:rsidP="005A201D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</w:rPr>
        <w:t xml:space="preserve">OBUANDICHE </w:t>
      </w:r>
      <w:r w:rsidR="00FA1D64">
        <w:rPr>
          <w:rFonts w:ascii="Times New Roman" w:hAnsi="Times New Roman" w:cs="Times New Roman"/>
          <w:b/>
        </w:rPr>
        <w:t xml:space="preserve"> VWA</w:t>
      </w:r>
      <w:proofErr w:type="gramEnd"/>
      <w:r w:rsidR="00FA1D64">
        <w:rPr>
          <w:rFonts w:ascii="Times New Roman" w:hAnsi="Times New Roman" w:cs="Times New Roman"/>
          <w:b/>
        </w:rPr>
        <w:t xml:space="preserve"> WASH BENEFITS</w:t>
      </w:r>
      <w:r w:rsidR="009E4196">
        <w:rPr>
          <w:rFonts w:ascii="Times New Roman" w:hAnsi="Times New Roman" w:cs="Times New Roman"/>
          <w:b/>
        </w:rPr>
        <w:t xml:space="preserve">BWO </w:t>
      </w:r>
      <w:r>
        <w:rPr>
          <w:rFonts w:ascii="Times New Roman" w:hAnsi="Times New Roman" w:cs="Times New Roman"/>
          <w:b/>
        </w:rPr>
        <w:t xml:space="preserve">OBUFUCHIRIRANO BWO </w:t>
      </w:r>
      <w:r w:rsidR="00FA1D64">
        <w:rPr>
          <w:rFonts w:ascii="Times New Roman" w:hAnsi="Times New Roman" w:cs="Times New Roman"/>
          <w:b/>
        </w:rPr>
        <w:t xml:space="preserve">OKHUVERESANIA EVYOMBO KHU VANDU VAHAMA </w:t>
      </w:r>
    </w:p>
    <w:p w14:paraId="4B78247A" w14:textId="2C3943CD" w:rsidR="00DB7267" w:rsidRPr="00217E15" w:rsidRDefault="005A201D" w:rsidP="005A201D">
      <w:pPr>
        <w:keepNext/>
        <w:keepLines/>
        <w:tabs>
          <w:tab w:val="left" w:pos="3345"/>
        </w:tabs>
        <w:spacing w:after="0"/>
        <w:jc w:val="both"/>
        <w:outlineLvl w:val="0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tab/>
      </w:r>
    </w:p>
    <w:p w14:paraId="5BB944BA" w14:textId="166D3736" w:rsidR="002F2440" w:rsidRDefault="002F2440" w:rsidP="005A201D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  <w:b/>
        </w:rPr>
        <w:t>Eshirwe</w:t>
      </w:r>
      <w:proofErr w:type="spellEnd"/>
      <w:r w:rsidRPr="00217E15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  <w:b/>
        </w:rPr>
        <w:t>Eshiobuhabilishi</w:t>
      </w:r>
      <w:proofErr w:type="spellEnd"/>
      <w:r w:rsidRPr="00217E15">
        <w:rPr>
          <w:rFonts w:ascii="Times New Roman" w:eastAsia="Calibri" w:hAnsi="Times New Roman" w:cs="Times New Roman"/>
          <w:b/>
        </w:rPr>
        <w:t>:</w:t>
      </w:r>
      <w:r w:rsidRPr="00217E15">
        <w:rPr>
          <w:rFonts w:ascii="Times New Roman" w:eastAsia="Calibri" w:hAnsi="Times New Roman" w:cs="Times New Roman"/>
        </w:rPr>
        <w:t xml:space="preserve"> WASH Benefits – </w:t>
      </w:r>
      <w:proofErr w:type="spellStart"/>
      <w:r w:rsidRPr="00217E15">
        <w:rPr>
          <w:rFonts w:ascii="Times New Roman" w:eastAsia="Calibri" w:hAnsi="Times New Roman" w:cs="Times New Roman"/>
        </w:rPr>
        <w:t>Okhusaba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amakhono</w:t>
      </w:r>
      <w:proofErr w:type="spellEnd"/>
      <w:r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Pr="00217E15">
        <w:rPr>
          <w:rFonts w:ascii="Times New Roman" w:eastAsia="Calibri" w:hAnsi="Times New Roman" w:cs="Times New Roman"/>
        </w:rPr>
        <w:t>Obusiri</w:t>
      </w:r>
      <w:r w:rsidR="00E0603F">
        <w:rPr>
          <w:rFonts w:ascii="Times New Roman" w:eastAsia="Calibri" w:hAnsi="Times New Roman" w:cs="Times New Roman"/>
        </w:rPr>
        <w:t>s</w:t>
      </w:r>
      <w:r w:rsidRPr="00217E15">
        <w:rPr>
          <w:rFonts w:ascii="Times New Roman" w:eastAsia="Calibri" w:hAnsi="Times New Roman" w:cs="Times New Roman"/>
        </w:rPr>
        <w:t>hi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obwamatsi</w:t>
      </w:r>
      <w:proofErr w:type="spellEnd"/>
      <w:r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E0603F">
        <w:rPr>
          <w:rFonts w:ascii="Times New Roman" w:hAnsi="Times New Roman" w:cs="Times New Roman"/>
        </w:rPr>
        <w:t>Obusafi</w:t>
      </w:r>
      <w:proofErr w:type="spellEnd"/>
      <w:r w:rsidR="00E0603F">
        <w:rPr>
          <w:rFonts w:ascii="Times New Roman" w:hAnsi="Times New Roman" w:cs="Times New Roman"/>
        </w:rPr>
        <w:t xml:space="preserve"> </w:t>
      </w:r>
      <w:proofErr w:type="spellStart"/>
      <w:r w:rsidR="00E0603F">
        <w:rPr>
          <w:rFonts w:ascii="Times New Roman" w:hAnsi="Times New Roman" w:cs="Times New Roman"/>
        </w:rPr>
        <w:t>bwo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Mungo</w:t>
      </w:r>
      <w:proofErr w:type="spellEnd"/>
      <w:r w:rsidR="000145C7" w:rsidRPr="00217E15">
        <w:rPr>
          <w:rFonts w:ascii="Times New Roman" w:hAnsi="Times New Roman" w:cs="Times New Roman"/>
        </w:rPr>
        <w:t xml:space="preserve">, </w:t>
      </w:r>
      <w:proofErr w:type="spellStart"/>
      <w:r w:rsidR="000145C7" w:rsidRPr="00217E15">
        <w:rPr>
          <w:rFonts w:ascii="Times New Roman" w:hAnsi="Times New Roman" w:cs="Times New Roman"/>
        </w:rPr>
        <w:t>nende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Okhulia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nende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Okhupima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Matokeo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Murisafu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mwa</w:t>
      </w:r>
      <w:proofErr w:type="spellEnd"/>
      <w:r w:rsidR="000145C7" w:rsidRPr="00217E15">
        <w:rPr>
          <w:rFonts w:ascii="Times New Roman" w:hAnsi="Times New Roman" w:cs="Times New Roman"/>
        </w:rPr>
        <w:t xml:space="preserve"> Kenya</w:t>
      </w:r>
      <w:r w:rsidR="00E84BDB" w:rsidRPr="00217E15">
        <w:rPr>
          <w:rFonts w:ascii="Times New Roman" w:hAnsi="Times New Roman" w:cs="Times New Roman"/>
        </w:rPr>
        <w:t xml:space="preserve"> </w:t>
      </w:r>
      <w:r w:rsidR="00E0603F">
        <w:rPr>
          <w:rFonts w:ascii="Times New Roman" w:hAnsi="Times New Roman" w:cs="Times New Roman"/>
        </w:rPr>
        <w:t>(</w:t>
      </w:r>
      <w:proofErr w:type="spellStart"/>
      <w:r w:rsidR="00E0603F">
        <w:rPr>
          <w:rFonts w:ascii="Times New Roman" w:hAnsi="Times New Roman" w:cs="Times New Roman"/>
        </w:rPr>
        <w:t>nomba</w:t>
      </w:r>
      <w:proofErr w:type="spellEnd"/>
      <w:r w:rsidR="00E0603F">
        <w:rPr>
          <w:rFonts w:ascii="Times New Roman" w:hAnsi="Times New Roman" w:cs="Times New Roman"/>
        </w:rPr>
        <w:t xml:space="preserve"> </w:t>
      </w:r>
      <w:proofErr w:type="spellStart"/>
      <w:r w:rsidR="00E0603F">
        <w:rPr>
          <w:rFonts w:ascii="Times New Roman" w:hAnsi="Times New Roman" w:cs="Times New Roman"/>
        </w:rPr>
        <w:t>Omuradi</w:t>
      </w:r>
      <w:proofErr w:type="spellEnd"/>
      <w:r w:rsidR="00E0603F">
        <w:rPr>
          <w:rFonts w:ascii="Times New Roman" w:hAnsi="Times New Roman" w:cs="Times New Roman"/>
        </w:rPr>
        <w:t xml:space="preserve"> </w:t>
      </w:r>
      <w:proofErr w:type="spellStart"/>
      <w:r w:rsidR="00E0603F">
        <w:rPr>
          <w:rFonts w:ascii="Times New Roman" w:hAnsi="Times New Roman" w:cs="Times New Roman"/>
        </w:rPr>
        <w:t>kwo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Obulamu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bwa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B</w:t>
      </w:r>
      <w:r w:rsidR="000145C7" w:rsidRPr="00217E15">
        <w:rPr>
          <w:rFonts w:ascii="Times New Roman" w:hAnsi="Times New Roman" w:cs="Times New Roman"/>
        </w:rPr>
        <w:t>ana</w:t>
      </w:r>
      <w:proofErr w:type="spellEnd"/>
      <w:r w:rsidR="000145C7" w:rsidRPr="00217E15">
        <w:rPr>
          <w:rFonts w:ascii="Times New Roman" w:hAnsi="Times New Roman" w:cs="Times New Roman"/>
        </w:rPr>
        <w:t>).</w:t>
      </w:r>
    </w:p>
    <w:p w14:paraId="01BECF60" w14:textId="77777777" w:rsidR="00217E15" w:rsidRPr="00217E15" w:rsidRDefault="00217E15" w:rsidP="005A201D">
      <w:pPr>
        <w:spacing w:after="0"/>
        <w:jc w:val="both"/>
        <w:rPr>
          <w:rFonts w:ascii="Times New Roman" w:eastAsia="Calibri" w:hAnsi="Times New Roman" w:cs="Times New Roman"/>
        </w:rPr>
      </w:pPr>
    </w:p>
    <w:p w14:paraId="6228E9B0" w14:textId="0076628D" w:rsidR="00652F58" w:rsidRPr="00217E15" w:rsidRDefault="00B35D8C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Okhwebula</w:t>
      </w:r>
      <w:proofErr w:type="spellEnd"/>
      <w:r w:rsidR="00C63A85" w:rsidRPr="00217E15">
        <w:rPr>
          <w:rFonts w:ascii="Times New Roman" w:hAnsi="Times New Roman" w:cs="Times New Roman"/>
          <w:b/>
        </w:rPr>
        <w:t xml:space="preserve"> </w:t>
      </w:r>
    </w:p>
    <w:p w14:paraId="1319605F" w14:textId="2848D68B" w:rsidR="00E84BDB" w:rsidRDefault="00E84BDB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Elira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Lianje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Pr="00217E15">
        <w:rPr>
          <w:rFonts w:ascii="Times New Roman" w:eastAsia="Calibri" w:hAnsi="Times New Roman" w:cs="Times New Roman"/>
        </w:rPr>
        <w:t xml:space="preserve"> ______________, [</w:t>
      </w:r>
      <w:proofErr w:type="spellStart"/>
      <w:r w:rsidR="00E605BF" w:rsidRPr="00217E15">
        <w:rPr>
          <w:rFonts w:ascii="Times New Roman" w:eastAsia="Calibri" w:hAnsi="Times New Roman" w:cs="Times New Roman"/>
          <w:i/>
        </w:rPr>
        <w:t>Elira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], </w:t>
      </w:r>
      <w:proofErr w:type="spellStart"/>
      <w:r w:rsidRPr="00217E15">
        <w:rPr>
          <w:rFonts w:ascii="Times New Roman" w:eastAsia="Calibri" w:hAnsi="Times New Roman" w:cs="Times New Roman"/>
        </w:rPr>
        <w:t>khurula</w:t>
      </w:r>
      <w:proofErr w:type="spellEnd"/>
      <w:r w:rsidRPr="00217E15">
        <w:rPr>
          <w:rFonts w:ascii="Times New Roman" w:eastAsia="Calibri" w:hAnsi="Times New Roman" w:cs="Times New Roman"/>
        </w:rPr>
        <w:t xml:space="preserve"> Innovat</w:t>
      </w:r>
      <w:r w:rsidR="00E0603F">
        <w:rPr>
          <w:rFonts w:ascii="Times New Roman" w:eastAsia="Calibri" w:hAnsi="Times New Roman" w:cs="Times New Roman"/>
        </w:rPr>
        <w:t xml:space="preserve">ions for Poverty Action (IPA) </w:t>
      </w:r>
      <w:proofErr w:type="spellStart"/>
      <w:r w:rsidR="00E0603F">
        <w:rPr>
          <w:rFonts w:ascii="Times New Roman" w:eastAsia="Calibri" w:hAnsi="Times New Roman" w:cs="Times New Roman"/>
        </w:rPr>
        <w:t>i</w:t>
      </w:r>
      <w:r w:rsidRPr="00217E15">
        <w:rPr>
          <w:rFonts w:ascii="Times New Roman" w:eastAsia="Calibri" w:hAnsi="Times New Roman" w:cs="Times New Roman"/>
        </w:rPr>
        <w:t>li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mutsitauni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tsia</w:t>
      </w:r>
      <w:proofErr w:type="spellEnd"/>
      <w:r w:rsidRPr="00217E15">
        <w:rPr>
          <w:rFonts w:ascii="Times New Roman" w:eastAsia="Calibri" w:hAnsi="Times New Roman" w:cs="Times New Roman"/>
        </w:rPr>
        <w:t xml:space="preserve"> [</w:t>
      </w:r>
      <w:r w:rsidR="00E55C61" w:rsidRPr="00217E15">
        <w:rPr>
          <w:rFonts w:ascii="Times New Roman" w:eastAsia="Calibri" w:hAnsi="Times New Roman" w:cs="Times New Roman"/>
        </w:rPr>
        <w:t>KAKAMEGA</w:t>
      </w:r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ne</w:t>
      </w:r>
      <w:r w:rsidRPr="00217E15">
        <w:rPr>
          <w:rFonts w:ascii="Times New Roman" w:eastAsia="Calibri" w:hAnsi="Times New Roman" w:cs="Times New Roman"/>
        </w:rPr>
        <w:t>nde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r w:rsidR="00E55C61" w:rsidRPr="00217E15">
        <w:rPr>
          <w:rFonts w:ascii="Times New Roman" w:eastAsia="Calibri" w:hAnsi="Times New Roman" w:cs="Times New Roman"/>
        </w:rPr>
        <w:t>BUNGOMA</w:t>
      </w:r>
      <w:r w:rsidR="00E0603F">
        <w:rPr>
          <w:rFonts w:ascii="Times New Roman" w:eastAsia="Calibri" w:hAnsi="Times New Roman" w:cs="Times New Roman"/>
        </w:rPr>
        <w:t xml:space="preserve">]. </w:t>
      </w:r>
      <w:proofErr w:type="spellStart"/>
      <w:r w:rsidR="00E0603F">
        <w:rPr>
          <w:rFonts w:ascii="Times New Roman" w:eastAsia="Calibri" w:hAnsi="Times New Roman" w:cs="Times New Roman"/>
        </w:rPr>
        <w:t>I</w:t>
      </w:r>
      <w:r w:rsidRPr="00217E15">
        <w:rPr>
          <w:rFonts w:ascii="Times New Roman" w:eastAsia="Calibri" w:hAnsi="Times New Roman" w:cs="Times New Roman"/>
        </w:rPr>
        <w:t>kholanga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emilimo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nende</w:t>
      </w:r>
      <w:proofErr w:type="spellEnd"/>
      <w:r w:rsidRPr="00217E15">
        <w:rPr>
          <w:rFonts w:ascii="Times New Roman" w:eastAsia="Calibri" w:hAnsi="Times New Roman" w:cs="Times New Roman"/>
        </w:rPr>
        <w:t xml:space="preserve"> Clai</w:t>
      </w:r>
      <w:r w:rsidR="0083259F" w:rsidRPr="00217E15">
        <w:rPr>
          <w:rFonts w:ascii="Times New Roman" w:eastAsia="Calibri" w:hAnsi="Times New Roman" w:cs="Times New Roman"/>
        </w:rPr>
        <w:t xml:space="preserve">r Null </w:t>
      </w:r>
      <w:proofErr w:type="spellStart"/>
      <w:r w:rsidR="0083259F" w:rsidRPr="00217E15">
        <w:rPr>
          <w:rFonts w:ascii="Times New Roman" w:eastAsia="Calibri" w:hAnsi="Times New Roman" w:cs="Times New Roman"/>
        </w:rPr>
        <w:t>okhurula</w:t>
      </w:r>
      <w:proofErr w:type="spellEnd"/>
      <w:r w:rsidR="00263383">
        <w:rPr>
          <w:rFonts w:ascii="Times New Roman" w:eastAsia="Calibri" w:hAnsi="Times New Roman" w:cs="Times New Roman"/>
        </w:rPr>
        <w:t xml:space="preserve"> IPA </w:t>
      </w:r>
      <w:proofErr w:type="spellStart"/>
      <w:r w:rsidR="00263383">
        <w:rPr>
          <w:rFonts w:ascii="Times New Roman" w:eastAsia="Calibri" w:hAnsi="Times New Roman" w:cs="Times New Roman"/>
        </w:rPr>
        <w:t>Amerika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United States. </w:t>
      </w:r>
      <w:proofErr w:type="spellStart"/>
      <w:r w:rsidR="0083259F" w:rsidRPr="00217E15">
        <w:rPr>
          <w:rFonts w:ascii="Times New Roman" w:eastAsia="Calibri" w:hAnsi="Times New Roman" w:cs="Times New Roman"/>
        </w:rPr>
        <w:t>Emba</w:t>
      </w:r>
      <w:r w:rsidR="0003537F" w:rsidRPr="00217E15">
        <w:rPr>
          <w:rFonts w:ascii="Times New Roman" w:eastAsia="Calibri" w:hAnsi="Times New Roman" w:cs="Times New Roman"/>
        </w:rPr>
        <w:t>n</w:t>
      </w:r>
      <w:r w:rsidR="0083259F" w:rsidRPr="00217E15">
        <w:rPr>
          <w:rFonts w:ascii="Times New Roman" w:eastAsia="Calibri" w:hAnsi="Times New Roman" w:cs="Times New Roman"/>
        </w:rPr>
        <w:t>ga</w:t>
      </w:r>
      <w:r w:rsidR="0003537F" w:rsidRPr="00217E15">
        <w:rPr>
          <w:rFonts w:ascii="Times New Roman" w:eastAsia="Calibri" w:hAnsi="Times New Roman" w:cs="Times New Roman"/>
        </w:rPr>
        <w:t>n</w:t>
      </w:r>
      <w:r w:rsidR="0083259F" w:rsidRPr="00217E15">
        <w:rPr>
          <w:rFonts w:ascii="Times New Roman" w:eastAsia="Calibri" w:hAnsi="Times New Roman" w:cs="Times New Roman"/>
        </w:rPr>
        <w:t>ga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[</w:t>
      </w:r>
      <w:proofErr w:type="spellStart"/>
      <w:r w:rsidR="0083259F" w:rsidRPr="00217E15">
        <w:rPr>
          <w:rFonts w:ascii="Times New Roman" w:eastAsia="Calibri" w:hAnsi="Times New Roman" w:cs="Times New Roman"/>
          <w:i/>
        </w:rPr>
        <w:t>Khupa</w:t>
      </w:r>
      <w:r w:rsidR="0003537F" w:rsidRPr="00217E15">
        <w:rPr>
          <w:rFonts w:ascii="Times New Roman" w:eastAsia="Calibri" w:hAnsi="Times New Roman" w:cs="Times New Roman"/>
          <w:i/>
        </w:rPr>
        <w:t>n</w:t>
      </w:r>
      <w:r w:rsidR="0083259F" w:rsidRPr="00217E15">
        <w:rPr>
          <w:rFonts w:ascii="Times New Roman" w:eastAsia="Calibri" w:hAnsi="Times New Roman" w:cs="Times New Roman"/>
          <w:i/>
        </w:rPr>
        <w:t>ga</w:t>
      </w:r>
      <w:r w:rsidR="0003537F" w:rsidRPr="00217E15">
        <w:rPr>
          <w:rFonts w:ascii="Times New Roman" w:eastAsia="Calibri" w:hAnsi="Times New Roman" w:cs="Times New Roman"/>
          <w:i/>
        </w:rPr>
        <w:t>n</w:t>
      </w:r>
      <w:r w:rsidR="0083259F" w:rsidRPr="00217E15">
        <w:rPr>
          <w:rFonts w:ascii="Times New Roman" w:eastAsia="Calibri" w:hAnsi="Times New Roman" w:cs="Times New Roman"/>
          <w:i/>
        </w:rPr>
        <w:t>gaa</w:t>
      </w:r>
      <w:proofErr w:type="spellEnd"/>
      <w:r w:rsidR="0083259F" w:rsidRPr="00217E15">
        <w:rPr>
          <w:rFonts w:ascii="Times New Roman" w:eastAsia="Calibri" w:hAnsi="Times New Roman" w:cs="Times New Roman"/>
        </w:rPr>
        <w:t>]</w:t>
      </w:r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okhwitsa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okhulonderera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khu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mkanda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kwefu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kwo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okhukhabirisia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83259F" w:rsidRPr="00217E15">
        <w:rPr>
          <w:rFonts w:ascii="Times New Roman" w:eastAsia="Calibri" w:hAnsi="Times New Roman" w:cs="Times New Roman"/>
        </w:rPr>
        <w:t>nokwa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emulanjire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ano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. </w:t>
      </w:r>
    </w:p>
    <w:p w14:paraId="72B812EC" w14:textId="77777777" w:rsidR="00217E15" w:rsidRDefault="00217E15" w:rsidP="005A201D">
      <w:pPr>
        <w:spacing w:after="0"/>
        <w:rPr>
          <w:rFonts w:ascii="Times New Roman" w:eastAsia="Calibri" w:hAnsi="Times New Roman" w:cs="Times New Roman"/>
        </w:rPr>
      </w:pPr>
    </w:p>
    <w:p w14:paraId="1D9E4C25" w14:textId="5D65A2C2" w:rsidR="00E24B06" w:rsidRDefault="007618AD" w:rsidP="00E24B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Khukhusayanga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0603F">
        <w:rPr>
          <w:rFonts w:ascii="Times New Roman" w:hAnsi="Times New Roman" w:cs="Times New Roman"/>
        </w:rPr>
        <w:t>witse</w:t>
      </w:r>
      <w:proofErr w:type="spellEnd"/>
      <w:r w:rsidR="00E0603F">
        <w:rPr>
          <w:rFonts w:ascii="Times New Roman" w:hAnsi="Times New Roman" w:cs="Times New Roman"/>
        </w:rPr>
        <w:t xml:space="preserve"> mu </w:t>
      </w:r>
      <w:proofErr w:type="spellStart"/>
      <w:r w:rsidR="00E0603F">
        <w:rPr>
          <w:rFonts w:ascii="Times New Roman" w:hAnsi="Times New Roman" w:cs="Times New Roman"/>
        </w:rPr>
        <w:t>ameko</w:t>
      </w:r>
      <w:proofErr w:type="spellEnd"/>
      <w:r w:rsidR="00E0603F">
        <w:rPr>
          <w:rFonts w:ascii="Times New Roman" w:hAnsi="Times New Roman" w:cs="Times New Roman"/>
        </w:rPr>
        <w:t xml:space="preserve"> </w:t>
      </w:r>
      <w:proofErr w:type="spellStart"/>
      <w:r w:rsidR="00E0603F">
        <w:rPr>
          <w:rFonts w:ascii="Times New Roman" w:hAnsi="Times New Roman" w:cs="Times New Roman"/>
        </w:rPr>
        <w:t>kano</w:t>
      </w:r>
      <w:proofErr w:type="spellEnd"/>
      <w:r w:rsidR="00E060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0603F" w:rsidRPr="005826DD">
        <w:rPr>
          <w:rFonts w:ascii="Times New Roman" w:hAnsi="Times New Roman" w:cs="Times New Roman"/>
          <w:i/>
        </w:rPr>
        <w:t>shichira</w:t>
      </w:r>
      <w:proofErr w:type="spellEnd"/>
      <w:r w:rsidR="005826DD" w:rsidRPr="005826DD">
        <w:rPr>
          <w:rFonts w:ascii="Times New Roman" w:hAnsi="Times New Roman" w:cs="Times New Roman"/>
          <w:i/>
        </w:rPr>
        <w:t xml:space="preserve"> </w:t>
      </w:r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weyama</w:t>
      </w:r>
      <w:proofErr w:type="spellEnd"/>
      <w:proofErr w:type="gram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ukhuva</w:t>
      </w:r>
      <w:proofErr w:type="spellEnd"/>
      <w:r w:rsidR="00E24B06">
        <w:rPr>
          <w:rFonts w:ascii="Times New Roman" w:hAnsi="Times New Roman" w:cs="Times New Roman"/>
        </w:rPr>
        <w:t xml:space="preserve"> mu </w:t>
      </w:r>
      <w:proofErr w:type="spellStart"/>
      <w:r w:rsidR="00E24B06">
        <w:rPr>
          <w:rFonts w:ascii="Times New Roman" w:hAnsi="Times New Roman" w:cs="Times New Roman"/>
        </w:rPr>
        <w:t>omuradi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kuno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na</w:t>
      </w:r>
      <w:proofErr w:type="spellEnd"/>
      <w:r w:rsidR="00E24B06">
        <w:rPr>
          <w:rFonts w:ascii="Times New Roman" w:hAnsi="Times New Roman" w:cs="Times New Roman"/>
        </w:rPr>
        <w:t xml:space="preserve">  </w:t>
      </w:r>
      <w:proofErr w:type="spellStart"/>
      <w:r w:rsidR="00E24B06">
        <w:rPr>
          <w:rFonts w:ascii="Times New Roman" w:hAnsi="Times New Roman" w:cs="Times New Roman"/>
        </w:rPr>
        <w:t>wahuya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notsia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abundu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hund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i</w:t>
      </w:r>
      <w:proofErr w:type="spellEnd"/>
      <w:r w:rsidR="00E24B06">
        <w:rPr>
          <w:rFonts w:ascii="Times New Roman" w:hAnsi="Times New Roman" w:cs="Times New Roman"/>
        </w:rPr>
        <w:t xml:space="preserve">  </w:t>
      </w:r>
      <w:proofErr w:type="spellStart"/>
      <w:r w:rsidR="00E24B06">
        <w:rPr>
          <w:rFonts w:ascii="Times New Roman" w:hAnsi="Times New Roman" w:cs="Times New Roman"/>
        </w:rPr>
        <w:t>anjeni</w:t>
      </w:r>
      <w:proofErr w:type="spellEnd"/>
      <w:r w:rsidR="00E24B06">
        <w:rPr>
          <w:rFonts w:ascii="Times New Roman" w:hAnsi="Times New Roman" w:cs="Times New Roman"/>
        </w:rPr>
        <w:t xml:space="preserve">. </w:t>
      </w:r>
      <w:proofErr w:type="gramStart"/>
      <w:r w:rsidR="00E24B06">
        <w:rPr>
          <w:rFonts w:ascii="Times New Roman" w:hAnsi="Times New Roman" w:cs="Times New Roman"/>
        </w:rPr>
        <w:t>kata</w:t>
      </w:r>
      <w:proofErr w:type="gram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kakhava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wahuya</w:t>
      </w:r>
      <w:proofErr w:type="spellEnd"/>
      <w:r w:rsidR="00E24B06">
        <w:rPr>
          <w:rFonts w:ascii="Times New Roman" w:hAnsi="Times New Roman" w:cs="Times New Roman"/>
        </w:rPr>
        <w:t xml:space="preserve">  </w:t>
      </w:r>
      <w:proofErr w:type="spellStart"/>
      <w:r w:rsidR="00E24B06">
        <w:rPr>
          <w:rFonts w:ascii="Times New Roman" w:hAnsi="Times New Roman" w:cs="Times New Roman"/>
        </w:rPr>
        <w:t>kwakhayanza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khustirire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okhukhuchendera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khu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khumanye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ovulamu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vyo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mwanaa</w:t>
      </w:r>
      <w:proofErr w:type="spellEnd"/>
      <w:r w:rsidR="00E24B06">
        <w:rPr>
          <w:rFonts w:ascii="Times New Roman" w:hAnsi="Times New Roman" w:cs="Times New Roman"/>
        </w:rPr>
        <w:t xml:space="preserve"> </w:t>
      </w:r>
      <w:proofErr w:type="spellStart"/>
      <w:r w:rsidR="00E24B06">
        <w:rPr>
          <w:rFonts w:ascii="Times New Roman" w:hAnsi="Times New Roman" w:cs="Times New Roman"/>
        </w:rPr>
        <w:t>wo</w:t>
      </w:r>
      <w:proofErr w:type="spellEnd"/>
    </w:p>
    <w:p w14:paraId="4B520863" w14:textId="362C8935" w:rsidR="00217E15" w:rsidRPr="005826DD" w:rsidRDefault="00217E15" w:rsidP="005A201D">
      <w:pPr>
        <w:spacing w:after="0"/>
        <w:rPr>
          <w:rFonts w:ascii="Times New Roman" w:hAnsi="Times New Roman" w:cs="Times New Roman"/>
          <w:i/>
        </w:rPr>
      </w:pPr>
    </w:p>
    <w:p w14:paraId="0E68ED29" w14:textId="77777777" w:rsidR="0008367B" w:rsidRPr="005826DD" w:rsidRDefault="0008367B" w:rsidP="005A201D">
      <w:pPr>
        <w:spacing w:after="0"/>
        <w:rPr>
          <w:rFonts w:ascii="Times New Roman" w:hAnsi="Times New Roman" w:cs="Times New Roman"/>
          <w:i/>
        </w:rPr>
      </w:pPr>
    </w:p>
    <w:p w14:paraId="7C26C55D" w14:textId="08398784" w:rsidR="00652F58" w:rsidRPr="00217E15" w:rsidRDefault="00C63A85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Lichomo</w:t>
      </w:r>
      <w:proofErr w:type="spellEnd"/>
    </w:p>
    <w:p w14:paraId="6A5EECCC" w14:textId="667DC294" w:rsidR="0008367B" w:rsidRPr="005826DD" w:rsidRDefault="00227CBA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eastAsia="Calibri" w:hAnsi="Times New Roman" w:cs="Times New Roman"/>
        </w:rPr>
        <w:t>Eshifune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shi</w:t>
      </w:r>
      <w:r w:rsidR="00E0603F">
        <w:rPr>
          <w:rFonts w:ascii="Times New Roman" w:eastAsia="Calibri" w:hAnsi="Times New Roman" w:cs="Times New Roman"/>
        </w:rPr>
        <w:t>ya</w:t>
      </w:r>
      <w:proofErr w:type="spellEnd"/>
      <w:r w:rsidR="00E0603F">
        <w:rPr>
          <w:rFonts w:ascii="Times New Roman" w:eastAsia="Calibri" w:hAnsi="Times New Roman" w:cs="Times New Roman"/>
        </w:rPr>
        <w:t xml:space="preserve"> </w:t>
      </w:r>
      <w:proofErr w:type="spellStart"/>
      <w:r w:rsidR="00E0603F">
        <w:rPr>
          <w:rFonts w:ascii="Times New Roman" w:eastAsia="Calibri" w:hAnsi="Times New Roman" w:cs="Times New Roman"/>
        </w:rPr>
        <w:t>elie</w:t>
      </w:r>
      <w:r w:rsidR="002B2968" w:rsidRPr="00217E15">
        <w:rPr>
          <w:rFonts w:ascii="Times New Roman" w:eastAsia="Calibri" w:hAnsi="Times New Roman" w:cs="Times New Roman"/>
        </w:rPr>
        <w:t>ko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2B2968" w:rsidRPr="00217E15">
        <w:rPr>
          <w:rFonts w:ascii="Times New Roman" w:eastAsia="Calibri" w:hAnsi="Times New Roman" w:cs="Times New Roman"/>
        </w:rPr>
        <w:t>lino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2B2968"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okhuhabirisia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obulamu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bana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khuluokhwenya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okhumanya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nga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olwa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ebindu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abikhusialo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khuno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binyala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okhunyasia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okhukhula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nende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obulamu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bana.</w:t>
      </w:r>
      <w:r w:rsidR="005826DD" w:rsidRPr="005826DD">
        <w:rPr>
          <w:rFonts w:ascii="Times New Roman" w:eastAsia="Calibri" w:hAnsi="Times New Roman" w:cs="Times New Roman"/>
          <w:i/>
        </w:rPr>
        <w:t>Khwinyanga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okhukhola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ovutafiti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shinga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lu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okhwosa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amakhono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,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ovusafi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vwa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kimazingira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nende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amachi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masafi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vya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affecta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okhukhula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khwo</w:t>
      </w:r>
      <w:proofErr w:type="spellEnd"/>
      <w:r w:rsidR="005826DD" w:rsidRPr="005826DD">
        <w:rPr>
          <w:rFonts w:ascii="Times New Roman" w:eastAsia="Calibri" w:hAnsi="Times New Roman" w:cs="Times New Roman"/>
          <w:i/>
        </w:rPr>
        <w:t xml:space="preserve"> </w:t>
      </w:r>
      <w:proofErr w:type="spellStart"/>
      <w:r w:rsidR="005826DD" w:rsidRPr="005826DD">
        <w:rPr>
          <w:rFonts w:ascii="Times New Roman" w:eastAsia="Calibri" w:hAnsi="Times New Roman" w:cs="Times New Roman"/>
          <w:i/>
        </w:rPr>
        <w:t>mwanao</w:t>
      </w:r>
      <w:proofErr w:type="spellEnd"/>
      <w:r w:rsidR="00865923" w:rsidRPr="005826DD">
        <w:rPr>
          <w:rFonts w:ascii="Times New Roman" w:eastAsia="Calibri" w:hAnsi="Times New Roman" w:cs="Times New Roman"/>
          <w:i/>
        </w:rPr>
        <w:t>.</w:t>
      </w:r>
    </w:p>
    <w:p w14:paraId="3EC9F735" w14:textId="77777777" w:rsidR="00217E15" w:rsidRPr="00217E15" w:rsidRDefault="00217E15" w:rsidP="005A201D">
      <w:pPr>
        <w:spacing w:after="0"/>
        <w:rPr>
          <w:rFonts w:ascii="Times New Roman" w:hAnsi="Times New Roman" w:cs="Times New Roman"/>
          <w:b/>
        </w:rPr>
      </w:pPr>
    </w:p>
    <w:p w14:paraId="3C7D6438" w14:textId="5672C6EE" w:rsidR="00E13E0C" w:rsidRPr="00217E15" w:rsidRDefault="00C63A85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Tsinjira</w:t>
      </w:r>
      <w:proofErr w:type="spellEnd"/>
    </w:p>
    <w:p w14:paraId="3D58120F" w14:textId="3CD271CE" w:rsidR="00217E15" w:rsidRPr="00176EFC" w:rsidRDefault="007618AD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Kakhava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oleyama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khuva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ameko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kano</w:t>
      </w:r>
      <w:proofErr w:type="spellEnd"/>
      <w:r w:rsidR="00FA1D64">
        <w:rPr>
          <w:rFonts w:ascii="Times New Roman" w:hAnsi="Times New Roman" w:cs="Times New Roman"/>
        </w:rPr>
        <w:t xml:space="preserve"> </w:t>
      </w:r>
      <w:r w:rsidR="005A201D" w:rsidRPr="00176EFC">
        <w:rPr>
          <w:rFonts w:ascii="Times New Roman" w:hAnsi="Times New Roman" w:cs="Times New Roman"/>
          <w:i/>
        </w:rPr>
        <w:t>:</w:t>
      </w:r>
      <w:proofErr w:type="gramEnd"/>
      <w:r w:rsidR="005A201D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5826DD" w:rsidRPr="00176EFC">
        <w:rPr>
          <w:rFonts w:ascii="Times New Roman" w:hAnsi="Times New Roman" w:cs="Times New Roman"/>
          <w:i/>
        </w:rPr>
        <w:t>khunakhuveresia</w:t>
      </w:r>
      <w:proofErr w:type="spellEnd"/>
      <w:r w:rsidR="005826DD" w:rsidRPr="00176EFC">
        <w:rPr>
          <w:rFonts w:ascii="Times New Roman" w:hAnsi="Times New Roman" w:cs="Times New Roman"/>
          <w:i/>
        </w:rPr>
        <w:t xml:space="preserve"> </w:t>
      </w:r>
      <w:r w:rsidR="00481C61">
        <w:rPr>
          <w:rFonts w:ascii="Times New Roman" w:hAnsi="Times New Roman" w:cs="Times New Roman"/>
          <w:i/>
        </w:rPr>
        <w:t xml:space="preserve">tipi </w:t>
      </w:r>
      <w:proofErr w:type="spellStart"/>
      <w:r w:rsidR="00481C61">
        <w:rPr>
          <w:rFonts w:ascii="Times New Roman" w:hAnsi="Times New Roman" w:cs="Times New Roman"/>
          <w:i/>
        </w:rPr>
        <w:t>chio</w:t>
      </w:r>
      <w:proofErr w:type="spellEnd"/>
      <w:r w:rsidR="00481C61">
        <w:rPr>
          <w:rFonts w:ascii="Times New Roman" w:hAnsi="Times New Roman" w:cs="Times New Roman"/>
          <w:i/>
        </w:rPr>
        <w:t xml:space="preserve"> </w:t>
      </w:r>
      <w:proofErr w:type="spellStart"/>
      <w:r w:rsidR="00481C61">
        <w:rPr>
          <w:rFonts w:ascii="Times New Roman" w:hAnsi="Times New Roman" w:cs="Times New Roman"/>
          <w:i/>
        </w:rPr>
        <w:t>khwosa</w:t>
      </w:r>
      <w:proofErr w:type="spellEnd"/>
      <w:r w:rsidR="00481C61">
        <w:rPr>
          <w:rFonts w:ascii="Times New Roman" w:hAnsi="Times New Roman" w:cs="Times New Roman"/>
          <w:i/>
        </w:rPr>
        <w:t xml:space="preserve"> </w:t>
      </w:r>
      <w:proofErr w:type="spellStart"/>
      <w:r w:rsidR="00481C61">
        <w:rPr>
          <w:rFonts w:ascii="Times New Roman" w:hAnsi="Times New Roman" w:cs="Times New Roman"/>
          <w:i/>
        </w:rPr>
        <w:t>amakhono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. </w:t>
      </w:r>
      <w:proofErr w:type="spellStart"/>
      <w:r w:rsidR="00176EFC" w:rsidRPr="00176EFC">
        <w:rPr>
          <w:rFonts w:ascii="Times New Roman" w:hAnsi="Times New Roman" w:cs="Times New Roman"/>
          <w:i/>
        </w:rPr>
        <w:t>Omundu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176EFC" w:rsidRPr="00176EFC">
        <w:rPr>
          <w:rFonts w:ascii="Times New Roman" w:hAnsi="Times New Roman" w:cs="Times New Roman"/>
          <w:i/>
        </w:rPr>
        <w:t>wa</w:t>
      </w:r>
      <w:proofErr w:type="spellEnd"/>
      <w:proofErr w:type="gram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omuradi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anakhukenderanga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halala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khu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mwaka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oringala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shinga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lu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vyombo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vyao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vyeendelea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, </w:t>
      </w:r>
      <w:proofErr w:type="spellStart"/>
      <w:r w:rsidR="00176EFC" w:rsidRPr="00176EFC">
        <w:rPr>
          <w:rFonts w:ascii="Times New Roman" w:hAnsi="Times New Roman" w:cs="Times New Roman"/>
          <w:i/>
        </w:rPr>
        <w:t>yakhuwekesia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shinga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lu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wehonyisiranga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a </w:t>
      </w:r>
      <w:proofErr w:type="spellStart"/>
      <w:r w:rsidR="00176EFC" w:rsidRPr="00176EFC">
        <w:rPr>
          <w:rFonts w:ascii="Times New Roman" w:hAnsi="Times New Roman" w:cs="Times New Roman"/>
          <w:i/>
        </w:rPr>
        <w:t>vyombo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vyao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, </w:t>
      </w:r>
      <w:proofErr w:type="spellStart"/>
      <w:r w:rsidR="00176EFC" w:rsidRPr="00176EFC">
        <w:rPr>
          <w:rFonts w:ascii="Times New Roman" w:hAnsi="Times New Roman" w:cs="Times New Roman"/>
          <w:i/>
        </w:rPr>
        <w:t>yakhuteve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amarevo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okhusiana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ne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vyombo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vyao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ne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opima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okukhula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khwo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mwanao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. </w:t>
      </w:r>
      <w:proofErr w:type="spellStart"/>
      <w:r w:rsidR="00176EFC" w:rsidRPr="00176EFC">
        <w:rPr>
          <w:rFonts w:ascii="Times New Roman" w:hAnsi="Times New Roman" w:cs="Times New Roman"/>
          <w:i/>
        </w:rPr>
        <w:t>Matembeleo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176EFC" w:rsidRPr="00176EFC">
        <w:rPr>
          <w:rFonts w:ascii="Times New Roman" w:hAnsi="Times New Roman" w:cs="Times New Roman"/>
          <w:i/>
        </w:rPr>
        <w:t>kano</w:t>
      </w:r>
      <w:proofErr w:type="spellEnd"/>
      <w:proofErr w:type="gram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hasi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kaukule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zaidi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ya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asaa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lala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no </w:t>
      </w:r>
      <w:proofErr w:type="spellStart"/>
      <w:r w:rsidR="00176EFC" w:rsidRPr="00176EFC">
        <w:rPr>
          <w:rFonts w:ascii="Times New Roman" w:hAnsi="Times New Roman" w:cs="Times New Roman"/>
          <w:i/>
        </w:rPr>
        <w:t>vunusu</w:t>
      </w:r>
      <w:proofErr w:type="spellEnd"/>
      <w:r w:rsidR="00176EFC" w:rsidRPr="00176EFC">
        <w:rPr>
          <w:rFonts w:ascii="Times New Roman" w:hAnsi="Times New Roman" w:cs="Times New Roman"/>
          <w:i/>
        </w:rPr>
        <w:t>.</w:t>
      </w:r>
    </w:p>
    <w:p w14:paraId="56AF4312" w14:textId="6EC59E59" w:rsidR="0008367B" w:rsidRPr="00217E15" w:rsidRDefault="003A4A91" w:rsidP="005A201D">
      <w:pPr>
        <w:spacing w:after="0"/>
        <w:rPr>
          <w:rFonts w:ascii="Times New Roman" w:eastAsia="Calibri" w:hAnsi="Times New Roman" w:cs="Times New Roman"/>
        </w:rPr>
      </w:pPr>
      <w:r w:rsidRPr="00217E15">
        <w:rPr>
          <w:rFonts w:ascii="Times New Roman" w:eastAsia="Calibri" w:hAnsi="Times New Roman" w:cs="Times New Roman"/>
        </w:rPr>
        <w:t xml:space="preserve"> </w:t>
      </w:r>
    </w:p>
    <w:p w14:paraId="2D4F306B" w14:textId="0E879EDB" w:rsidR="00617F04" w:rsidRPr="00176EFC" w:rsidRDefault="00C63A85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b/>
        </w:rPr>
        <w:t>Bikha</w:t>
      </w:r>
      <w:proofErr w:type="spellEnd"/>
      <w:r w:rsidRPr="00217E15">
        <w:rPr>
          <w:rFonts w:ascii="Times New Roman" w:hAnsi="Times New Roman" w:cs="Times New Roman"/>
          <w:b/>
        </w:rPr>
        <w:t xml:space="preserve"> Bio </w:t>
      </w:r>
      <w:proofErr w:type="spellStart"/>
      <w:r w:rsidRPr="00217E15">
        <w:rPr>
          <w:rFonts w:ascii="Times New Roman" w:hAnsi="Times New Roman" w:cs="Times New Roman"/>
          <w:b/>
        </w:rPr>
        <w:t>bukhabirisi</w:t>
      </w:r>
      <w:proofErr w:type="spellEnd"/>
      <w:r w:rsidR="00F9688A" w:rsidRPr="00217E15">
        <w:rPr>
          <w:rFonts w:ascii="Times New Roman" w:hAnsi="Times New Roman" w:cs="Times New Roman"/>
          <w:b/>
        </w:rPr>
        <w:t xml:space="preserve">:  </w:t>
      </w:r>
      <w:proofErr w:type="spellStart"/>
      <w:r w:rsidR="00617F04" w:rsidRPr="007618AD">
        <w:rPr>
          <w:rFonts w:ascii="Times New Roman" w:hAnsi="Times New Roman" w:cs="Times New Roman"/>
        </w:rPr>
        <w:t>Iwe</w:t>
      </w:r>
      <w:proofErr w:type="spellEnd"/>
      <w:r w:rsidR="00617F04" w:rsidRPr="007618AD">
        <w:rPr>
          <w:rFonts w:ascii="Times New Roman" w:hAnsi="Times New Roman" w:cs="Times New Roman"/>
        </w:rPr>
        <w:t xml:space="preserve"> </w:t>
      </w:r>
      <w:proofErr w:type="spellStart"/>
      <w:r w:rsidR="00617F04" w:rsidRPr="007618AD">
        <w:rPr>
          <w:rFonts w:ascii="Times New Roman" w:hAnsi="Times New Roman" w:cs="Times New Roman"/>
        </w:rPr>
        <w:t>khuba</w:t>
      </w:r>
      <w:proofErr w:type="spellEnd"/>
      <w:r w:rsidR="00617F04" w:rsidRPr="007618AD">
        <w:rPr>
          <w:rFonts w:ascii="Times New Roman" w:hAnsi="Times New Roman" w:cs="Times New Roman"/>
        </w:rPr>
        <w:t xml:space="preserve"> mu </w:t>
      </w:r>
      <w:proofErr w:type="spellStart"/>
      <w:r w:rsidR="00617F04" w:rsidRPr="007618AD">
        <w:rPr>
          <w:rFonts w:ascii="Times New Roman" w:hAnsi="Times New Roman" w:cs="Times New Roman"/>
        </w:rPr>
        <w:t>mradi</w:t>
      </w:r>
      <w:proofErr w:type="spellEnd"/>
      <w:r w:rsidR="00617F04" w:rsidRPr="007618AD">
        <w:rPr>
          <w:rFonts w:ascii="Times New Roman" w:hAnsi="Times New Roman" w:cs="Times New Roman"/>
        </w:rPr>
        <w:t xml:space="preserve"> </w:t>
      </w:r>
      <w:proofErr w:type="spellStart"/>
      <w:r w:rsidR="00617F04" w:rsidRPr="00176EFC">
        <w:rPr>
          <w:rFonts w:ascii="Times New Roman" w:hAnsi="Times New Roman" w:cs="Times New Roman"/>
          <w:i/>
        </w:rPr>
        <w:t>kuno</w:t>
      </w:r>
      <w:proofErr w:type="spellEnd"/>
      <w:r w:rsidR="00617F04" w:rsidRPr="00176EFC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8C3019" w:rsidRPr="00176EFC">
        <w:rPr>
          <w:rFonts w:ascii="Times New Roman" w:hAnsi="Times New Roman" w:cs="Times New Roman"/>
          <w:i/>
        </w:rPr>
        <w:t>khulakhubukua</w:t>
      </w:r>
      <w:proofErr w:type="spellEnd"/>
      <w:r w:rsidR="008C3019" w:rsidRPr="00176EFC">
        <w:rPr>
          <w:rFonts w:ascii="Times New Roman" w:hAnsi="Times New Roman" w:cs="Times New Roman"/>
          <w:i/>
        </w:rPr>
        <w:t xml:space="preserve"> </w:t>
      </w:r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ka</w:t>
      </w:r>
      <w:proofErr w:type="spellEnd"/>
      <w:proofErr w:type="gram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075EE3" w:rsidRPr="00176EFC">
        <w:rPr>
          <w:rFonts w:ascii="Times New Roman" w:hAnsi="Times New Roman" w:cs="Times New Roman"/>
          <w:i/>
        </w:rPr>
        <w:t>asa</w:t>
      </w:r>
      <w:proofErr w:type="spellEnd"/>
      <w:r w:rsidR="00075EE3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lala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no </w:t>
      </w:r>
      <w:proofErr w:type="spellStart"/>
      <w:r w:rsidR="00176EFC" w:rsidRPr="00176EFC">
        <w:rPr>
          <w:rFonts w:ascii="Times New Roman" w:hAnsi="Times New Roman" w:cs="Times New Roman"/>
          <w:i/>
        </w:rPr>
        <w:t>vunusu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khu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vuri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temb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eleo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. Ne </w:t>
      </w:r>
      <w:proofErr w:type="spellStart"/>
      <w:r w:rsidR="00176EFC" w:rsidRPr="00176EFC">
        <w:rPr>
          <w:rFonts w:ascii="Times New Roman" w:hAnsi="Times New Roman" w:cs="Times New Roman"/>
          <w:i/>
        </w:rPr>
        <w:t>khwaha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ve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nende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ka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mateembeleo</w:t>
      </w:r>
      <w:proofErr w:type="spellEnd"/>
      <w:r w:rsidR="00176EFC" w:rsidRPr="00176EFC">
        <w:rPr>
          <w:rFonts w:ascii="Times New Roman" w:hAnsi="Times New Roman" w:cs="Times New Roman"/>
          <w:i/>
        </w:rPr>
        <w:t xml:space="preserve"> </w:t>
      </w:r>
      <w:proofErr w:type="spellStart"/>
      <w:r w:rsidR="00176EFC" w:rsidRPr="00176EFC">
        <w:rPr>
          <w:rFonts w:ascii="Times New Roman" w:hAnsi="Times New Roman" w:cs="Times New Roman"/>
          <w:i/>
        </w:rPr>
        <w:t>kaviri</w:t>
      </w:r>
      <w:proofErr w:type="spellEnd"/>
      <w:r w:rsidR="00176EFC" w:rsidRPr="00176EFC">
        <w:rPr>
          <w:rFonts w:ascii="Times New Roman" w:hAnsi="Times New Roman" w:cs="Times New Roman"/>
          <w:i/>
        </w:rPr>
        <w:t>.</w:t>
      </w:r>
    </w:p>
    <w:p w14:paraId="1CACF823" w14:textId="77777777" w:rsidR="0008367B" w:rsidRPr="00217E15" w:rsidRDefault="0008367B" w:rsidP="005A201D">
      <w:pPr>
        <w:spacing w:after="0"/>
        <w:rPr>
          <w:rFonts w:ascii="Times New Roman" w:hAnsi="Times New Roman" w:cs="Times New Roman"/>
          <w:b/>
        </w:rPr>
      </w:pPr>
    </w:p>
    <w:p w14:paraId="13CCB486" w14:textId="18984769" w:rsidR="00F9688A" w:rsidRPr="00217E15" w:rsidRDefault="00C63A85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  <w:b/>
        </w:rPr>
        <w:t>Owobukhabirisi</w:t>
      </w:r>
      <w:proofErr w:type="spellEnd"/>
      <w:r w:rsidRPr="00217E15">
        <w:rPr>
          <w:rFonts w:ascii="Times New Roman" w:hAnsi="Times New Roman" w:cs="Times New Roman"/>
          <w:b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</w:rPr>
        <w:t>bukholerwa</w:t>
      </w:r>
      <w:proofErr w:type="spellEnd"/>
      <w:r w:rsidRPr="00217E15">
        <w:rPr>
          <w:rFonts w:ascii="Times New Roman" w:hAnsi="Times New Roman" w:cs="Times New Roman"/>
          <w:b/>
        </w:rPr>
        <w:t>:</w:t>
      </w:r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Mipango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kiosi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kiobukhabirisi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C316E9" w:rsidRPr="009F48EB">
        <w:rPr>
          <w:rFonts w:ascii="Times New Roman" w:hAnsi="Times New Roman" w:cs="Times New Roman"/>
        </w:rPr>
        <w:t>kilekholera</w:t>
      </w:r>
      <w:proofErr w:type="spellEnd"/>
      <w:r w:rsidR="00C316E9" w:rsidRPr="009F48EB">
        <w:rPr>
          <w:rFonts w:ascii="Times New Roman" w:hAnsi="Times New Roman" w:cs="Times New Roman"/>
        </w:rPr>
        <w:t xml:space="preserve"> </w:t>
      </w:r>
      <w:proofErr w:type="spellStart"/>
      <w:r w:rsidR="00217E15" w:rsidRPr="009F48EB">
        <w:rPr>
          <w:rFonts w:ascii="Times New Roman" w:hAnsi="Times New Roman" w:cs="Times New Roman"/>
        </w:rPr>
        <w:t>mulukongo</w:t>
      </w:r>
      <w:proofErr w:type="spellEnd"/>
      <w:r w:rsidR="00217E15" w:rsidRPr="009F48EB">
        <w:rPr>
          <w:rFonts w:ascii="Times New Roman" w:hAnsi="Times New Roman" w:cs="Times New Roman"/>
        </w:rPr>
        <w:t xml:space="preserve"> </w:t>
      </w:r>
      <w:proofErr w:type="spellStart"/>
      <w:r w:rsidR="00217E15" w:rsidRPr="009F48EB">
        <w:rPr>
          <w:rFonts w:ascii="Times New Roman" w:hAnsi="Times New Roman" w:cs="Times New Roman"/>
        </w:rPr>
        <w:t>noba</w:t>
      </w:r>
      <w:proofErr w:type="spellEnd"/>
      <w:r w:rsidR="00217E15" w:rsidRPr="009F48EB">
        <w:rPr>
          <w:rFonts w:ascii="Times New Roman" w:hAnsi="Times New Roman" w:cs="Times New Roman"/>
        </w:rPr>
        <w:t xml:space="preserve"> </w:t>
      </w:r>
      <w:proofErr w:type="spellStart"/>
      <w:r w:rsidR="00217E15" w:rsidRPr="009F48EB">
        <w:rPr>
          <w:rFonts w:ascii="Times New Roman" w:hAnsi="Times New Roman" w:cs="Times New Roman"/>
        </w:rPr>
        <w:t>mwitala</w:t>
      </w:r>
      <w:proofErr w:type="spellEnd"/>
      <w:r w:rsidR="00217E15" w:rsidRPr="009F48EB">
        <w:rPr>
          <w:rFonts w:ascii="Times New Roman" w:hAnsi="Times New Roman" w:cs="Times New Roman"/>
        </w:rPr>
        <w:t xml:space="preserve"> </w:t>
      </w:r>
      <w:proofErr w:type="spellStart"/>
      <w:r w:rsidR="00217E15" w:rsidRPr="009F48EB">
        <w:rPr>
          <w:rFonts w:ascii="Times New Roman" w:hAnsi="Times New Roman" w:cs="Times New Roman"/>
        </w:rPr>
        <w:t>lio</w:t>
      </w:r>
      <w:proofErr w:type="spellEnd"/>
      <w:r w:rsidR="00217E15" w:rsidRPr="009F48EB">
        <w:rPr>
          <w:rFonts w:ascii="Times New Roman" w:hAnsi="Times New Roman" w:cs="Times New Roman"/>
        </w:rPr>
        <w:t xml:space="preserve">. </w:t>
      </w:r>
    </w:p>
    <w:p w14:paraId="6903AB5A" w14:textId="77777777" w:rsidR="00F9688A" w:rsidRPr="00217E15" w:rsidRDefault="00F9688A" w:rsidP="005A201D">
      <w:pPr>
        <w:spacing w:after="0"/>
        <w:rPr>
          <w:rFonts w:ascii="Times New Roman" w:eastAsia="Calibri" w:hAnsi="Times New Roman" w:cs="Times New Roman"/>
        </w:rPr>
      </w:pPr>
    </w:p>
    <w:p w14:paraId="468C6E39" w14:textId="2F3E9E01" w:rsidR="00F9688A" w:rsidRPr="00217E15" w:rsidRDefault="00C63A85" w:rsidP="005A201D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17E15">
        <w:rPr>
          <w:rFonts w:ascii="Times New Roman" w:hAnsi="Times New Roman" w:cs="Times New Roman"/>
          <w:b/>
        </w:rPr>
        <w:t>Obukhonyi</w:t>
      </w:r>
      <w:proofErr w:type="spellEnd"/>
    </w:p>
    <w:p w14:paraId="76E27732" w14:textId="63EE12A5" w:rsidR="00F9688A" w:rsidRPr="00217E15" w:rsidRDefault="00594F05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Nocha</w:t>
      </w:r>
      <w:r w:rsidR="00366F1A" w:rsidRPr="00217E15">
        <w:rPr>
          <w:rFonts w:ascii="Times New Roman" w:eastAsia="Calibri" w:hAnsi="Times New Roman" w:cs="Times New Roman"/>
        </w:rPr>
        <w:t>ma</w:t>
      </w:r>
      <w:proofErr w:type="spellEnd"/>
      <w:r w:rsidR="00366F1A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366F1A" w:rsidRPr="00217E15">
        <w:rPr>
          <w:rFonts w:ascii="Times New Roman" w:eastAsia="Calibri" w:hAnsi="Times New Roman" w:cs="Times New Roman"/>
        </w:rPr>
        <w:t>okhuchi</w:t>
      </w:r>
      <w:r w:rsidR="00C316E9" w:rsidRPr="00217E15">
        <w:rPr>
          <w:rFonts w:ascii="Times New Roman" w:eastAsia="Calibri" w:hAnsi="Times New Roman" w:cs="Times New Roman"/>
        </w:rPr>
        <w:t>ba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eastAsia="Calibri" w:hAnsi="Times New Roman" w:cs="Times New Roman"/>
        </w:rPr>
        <w:t>amarebo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C316E9" w:rsidRPr="00217E15">
        <w:rPr>
          <w:rFonts w:ascii="Times New Roman" w:eastAsia="Calibri" w:hAnsi="Times New Roman" w:cs="Times New Roman"/>
        </w:rPr>
        <w:t>kano</w:t>
      </w:r>
      <w:proofErr w:type="spellEnd"/>
      <w:proofErr w:type="gram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eastAsia="Calibri" w:hAnsi="Times New Roman" w:cs="Times New Roman"/>
        </w:rPr>
        <w:t>bubulao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obukhonyi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bwosi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bwosi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bwaulanyola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ne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olaba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nokhu</w:t>
      </w:r>
      <w:r w:rsidR="00C316E9" w:rsidRPr="007618AD">
        <w:rPr>
          <w:rFonts w:ascii="Times New Roman" w:eastAsia="Calibri" w:hAnsi="Times New Roman" w:cs="Times New Roman"/>
        </w:rPr>
        <w:t>khonyanga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okhumany</w:t>
      </w:r>
      <w:r w:rsidR="00377731">
        <w:rPr>
          <w:rFonts w:ascii="Times New Roman" w:eastAsia="Calibri" w:hAnsi="Times New Roman" w:cs="Times New Roman"/>
        </w:rPr>
        <w:t>i</w:t>
      </w:r>
      <w:r w:rsidR="00C316E9" w:rsidRPr="007618AD">
        <w:rPr>
          <w:rFonts w:ascii="Times New Roman" w:eastAsia="Calibri" w:hAnsi="Times New Roman" w:cs="Times New Roman"/>
        </w:rPr>
        <w:t>risia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ngalwakhutsiriri</w:t>
      </w:r>
      <w:r w:rsidR="009F48EB">
        <w:rPr>
          <w:rFonts w:ascii="Times New Roman" w:eastAsia="Calibri" w:hAnsi="Times New Roman" w:cs="Times New Roman"/>
        </w:rPr>
        <w:t>ranga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9F48EB">
        <w:rPr>
          <w:rFonts w:ascii="Times New Roman" w:eastAsia="Calibri" w:hAnsi="Times New Roman" w:cs="Times New Roman"/>
        </w:rPr>
        <w:t>nende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9F48EB">
        <w:rPr>
          <w:rFonts w:ascii="Times New Roman" w:eastAsia="Calibri" w:hAnsi="Times New Roman" w:cs="Times New Roman"/>
        </w:rPr>
        <w:t>obukonyeresi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9F48EB">
        <w:rPr>
          <w:rFonts w:ascii="Times New Roman" w:eastAsia="Calibri" w:hAnsi="Times New Roman" w:cs="Times New Roman"/>
        </w:rPr>
        <w:t>bwefwe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9F48EB">
        <w:rPr>
          <w:rFonts w:ascii="Times New Roman" w:eastAsia="Calibri" w:hAnsi="Times New Roman" w:cs="Times New Roman"/>
        </w:rPr>
        <w:t>okhuhusiana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9F48EB">
        <w:rPr>
          <w:rFonts w:ascii="Times New Roman" w:eastAsia="Calibri" w:hAnsi="Times New Roman" w:cs="Times New Roman"/>
        </w:rPr>
        <w:t>nende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okhusab</w:t>
      </w:r>
      <w:r w:rsidR="009F48EB">
        <w:rPr>
          <w:rFonts w:ascii="Times New Roman" w:eastAsia="Calibri" w:hAnsi="Times New Roman" w:cs="Times New Roman"/>
        </w:rPr>
        <w:t>a</w:t>
      </w:r>
      <w:proofErr w:type="spellEnd"/>
      <w:r w:rsidR="009F48EB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amakhono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nende</w:t>
      </w:r>
      <w:proofErr w:type="spellEnd"/>
      <w:r w:rsidR="00377731">
        <w:rPr>
          <w:rFonts w:ascii="Times New Roman" w:eastAsia="Calibri" w:hAnsi="Times New Roman" w:cs="Times New Roman"/>
        </w:rPr>
        <w:t xml:space="preserve"> </w:t>
      </w:r>
      <w:proofErr w:type="spellStart"/>
      <w:r w:rsidR="00377731">
        <w:rPr>
          <w:rFonts w:ascii="Times New Roman" w:eastAsia="Calibri" w:hAnsi="Times New Roman" w:cs="Times New Roman"/>
        </w:rPr>
        <w:t>okhwikhonyera</w:t>
      </w:r>
      <w:proofErr w:type="spellEnd"/>
      <w:r w:rsidR="00377731">
        <w:rPr>
          <w:rFonts w:ascii="Times New Roman" w:eastAsia="Calibri" w:hAnsi="Times New Roman" w:cs="Times New Roman"/>
        </w:rPr>
        <w:t xml:space="preserve"> tipi </w:t>
      </w:r>
      <w:proofErr w:type="spellStart"/>
      <w:r w:rsidR="00377731">
        <w:rPr>
          <w:rFonts w:ascii="Times New Roman" w:eastAsia="Calibri" w:hAnsi="Times New Roman" w:cs="Times New Roman"/>
        </w:rPr>
        <w:t>tapu</w:t>
      </w:r>
      <w:proofErr w:type="spellEnd"/>
      <w:r w:rsidR="00FA1D64">
        <w:rPr>
          <w:rFonts w:ascii="Times New Roman" w:eastAsia="Calibri" w:hAnsi="Times New Roman" w:cs="Times New Roman"/>
        </w:rPr>
        <w:t xml:space="preserve"> </w:t>
      </w:r>
      <w:proofErr w:type="spellStart"/>
      <w:r w:rsidR="00FA1D64">
        <w:rPr>
          <w:rFonts w:ascii="Times New Roman" w:eastAsia="Calibri" w:hAnsi="Times New Roman" w:cs="Times New Roman"/>
        </w:rPr>
        <w:t>nende</w:t>
      </w:r>
      <w:proofErr w:type="spellEnd"/>
      <w:r w:rsidR="00FA1D64">
        <w:rPr>
          <w:rFonts w:ascii="Times New Roman" w:eastAsia="Calibri" w:hAnsi="Times New Roman" w:cs="Times New Roman"/>
        </w:rPr>
        <w:t xml:space="preserve"> </w:t>
      </w:r>
      <w:proofErr w:type="spellStart"/>
      <w:r w:rsidR="00FA1D64">
        <w:rPr>
          <w:rFonts w:ascii="Times New Roman" w:eastAsia="Calibri" w:hAnsi="Times New Roman" w:cs="Times New Roman"/>
        </w:rPr>
        <w:t>ovusafi</w:t>
      </w:r>
      <w:proofErr w:type="spellEnd"/>
      <w:r w:rsidR="00FA1D64">
        <w:rPr>
          <w:rFonts w:ascii="Times New Roman" w:eastAsia="Calibri" w:hAnsi="Times New Roman" w:cs="Times New Roman"/>
        </w:rPr>
        <w:t xml:space="preserve"> </w:t>
      </w:r>
      <w:proofErr w:type="spellStart"/>
      <w:r w:rsidR="00FA1D64">
        <w:rPr>
          <w:rFonts w:ascii="Times New Roman" w:eastAsia="Calibri" w:hAnsi="Times New Roman" w:cs="Times New Roman"/>
        </w:rPr>
        <w:t>vwa</w:t>
      </w:r>
      <w:proofErr w:type="spellEnd"/>
      <w:r w:rsidR="00FA1D64">
        <w:rPr>
          <w:rFonts w:ascii="Times New Roman" w:eastAsia="Calibri" w:hAnsi="Times New Roman" w:cs="Times New Roman"/>
        </w:rPr>
        <w:t xml:space="preserve"> </w:t>
      </w:r>
      <w:proofErr w:type="spellStart"/>
      <w:r w:rsidR="00FA1D64">
        <w:rPr>
          <w:rFonts w:ascii="Times New Roman" w:eastAsia="Calibri" w:hAnsi="Times New Roman" w:cs="Times New Roman"/>
        </w:rPr>
        <w:t>mazingira</w:t>
      </w:r>
      <w:proofErr w:type="spellEnd"/>
      <w:r w:rsidR="00FA1D64">
        <w:rPr>
          <w:rFonts w:ascii="Times New Roman" w:eastAsia="Calibri" w:hAnsi="Times New Roman" w:cs="Times New Roman"/>
        </w:rPr>
        <w:t xml:space="preserve"> </w:t>
      </w:r>
      <w:proofErr w:type="spellStart"/>
      <w:r w:rsidR="00FA1D64">
        <w:rPr>
          <w:rFonts w:ascii="Times New Roman" w:eastAsia="Calibri" w:hAnsi="Times New Roman" w:cs="Times New Roman"/>
        </w:rPr>
        <w:t>khu</w:t>
      </w:r>
      <w:proofErr w:type="spellEnd"/>
      <w:r w:rsidR="00FA1D64">
        <w:rPr>
          <w:rFonts w:ascii="Times New Roman" w:eastAsia="Calibri" w:hAnsi="Times New Roman" w:cs="Times New Roman"/>
        </w:rPr>
        <w:t xml:space="preserve"> </w:t>
      </w:r>
      <w:proofErr w:type="spellStart"/>
      <w:r w:rsidR="00FA1D64">
        <w:rPr>
          <w:rFonts w:ascii="Times New Roman" w:eastAsia="Calibri" w:hAnsi="Times New Roman" w:cs="Times New Roman"/>
        </w:rPr>
        <w:t>okhuhula</w:t>
      </w:r>
      <w:proofErr w:type="spellEnd"/>
      <w:r w:rsidR="00FA1D64">
        <w:rPr>
          <w:rFonts w:ascii="Times New Roman" w:eastAsia="Calibri" w:hAnsi="Times New Roman" w:cs="Times New Roman"/>
        </w:rPr>
        <w:t xml:space="preserve"> </w:t>
      </w:r>
      <w:proofErr w:type="spellStart"/>
      <w:r w:rsidR="00FA1D64">
        <w:rPr>
          <w:rFonts w:ascii="Times New Roman" w:eastAsia="Calibri" w:hAnsi="Times New Roman" w:cs="Times New Roman"/>
        </w:rPr>
        <w:t>khwo</w:t>
      </w:r>
      <w:proofErr w:type="spellEnd"/>
      <w:r w:rsidR="00FA1D64">
        <w:rPr>
          <w:rFonts w:ascii="Times New Roman" w:eastAsia="Calibri" w:hAnsi="Times New Roman" w:cs="Times New Roman"/>
        </w:rPr>
        <w:t xml:space="preserve"> </w:t>
      </w:r>
      <w:proofErr w:type="spellStart"/>
      <w:r w:rsidR="00FA1D64">
        <w:rPr>
          <w:rFonts w:ascii="Times New Roman" w:eastAsia="Calibri" w:hAnsi="Times New Roman" w:cs="Times New Roman"/>
        </w:rPr>
        <w:t>vana</w:t>
      </w:r>
      <w:proofErr w:type="spellEnd"/>
      <w:r w:rsidR="00377731">
        <w:rPr>
          <w:rFonts w:ascii="Times New Roman" w:eastAsia="Calibri" w:hAnsi="Times New Roman" w:cs="Times New Roman"/>
        </w:rPr>
        <w:t>.</w:t>
      </w:r>
      <w:r w:rsidR="00217E15" w:rsidRPr="00C04BC3">
        <w:rPr>
          <w:rFonts w:ascii="Times New Roman" w:eastAsia="Calibri" w:hAnsi="Times New Roman" w:cs="Times New Roman"/>
          <w:i/>
        </w:rPr>
        <w:t xml:space="preserve"> </w:t>
      </w:r>
      <w:r w:rsidR="00217E15" w:rsidRPr="00C04BC3">
        <w:rPr>
          <w:rFonts w:ascii="Times New Roman" w:eastAsia="Calibri" w:hAnsi="Times New Roman" w:cs="Times New Roman"/>
        </w:rPr>
        <w:t xml:space="preserve"> </w:t>
      </w:r>
    </w:p>
    <w:p w14:paraId="2AF9456A" w14:textId="77777777" w:rsidR="000A0C6B" w:rsidRPr="00217E15" w:rsidRDefault="000A0C6B" w:rsidP="005A201D">
      <w:pPr>
        <w:spacing w:after="0"/>
        <w:rPr>
          <w:rFonts w:ascii="Times New Roman" w:eastAsia="Calibri" w:hAnsi="Times New Roman" w:cs="Times New Roman"/>
        </w:rPr>
      </w:pPr>
    </w:p>
    <w:p w14:paraId="3E291BBD" w14:textId="6B38C89C" w:rsidR="00F9688A" w:rsidRPr="00217E15" w:rsidRDefault="00C316E9" w:rsidP="005A201D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17E15">
        <w:rPr>
          <w:rFonts w:ascii="Times New Roman" w:hAnsi="Times New Roman" w:cs="Times New Roman"/>
          <w:b/>
          <w:bCs/>
        </w:rPr>
        <w:t>Hatari</w:t>
      </w:r>
      <w:proofErr w:type="spellEnd"/>
      <w:r w:rsidRPr="00217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bCs/>
        </w:rPr>
        <w:t>nende</w:t>
      </w:r>
      <w:proofErr w:type="spellEnd"/>
      <w:r w:rsidRPr="00217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bCs/>
        </w:rPr>
        <w:t>obulebulira</w:t>
      </w:r>
      <w:proofErr w:type="spellEnd"/>
    </w:p>
    <w:p w14:paraId="4BE1C1AF" w14:textId="4B697AC1" w:rsidR="00C316E9" w:rsidRPr="00217E15" w:rsidRDefault="00C316E9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bCs/>
        </w:rPr>
        <w:lastRenderedPageBreak/>
        <w:t>Hatari</w:t>
      </w:r>
      <w:proofErr w:type="spellEnd"/>
      <w:r w:rsidRPr="00217E15">
        <w:rPr>
          <w:rFonts w:ascii="Times New Roman" w:hAnsi="Times New Roman" w:cs="Times New Roman"/>
          <w:bCs/>
        </w:rPr>
        <w:t xml:space="preserve"> </w:t>
      </w:r>
      <w:r w:rsidR="00FA1D64">
        <w:rPr>
          <w:rFonts w:ascii="Times New Roman" w:hAnsi="Times New Roman" w:cs="Times New Roman"/>
          <w:bCs/>
        </w:rPr>
        <w:t xml:space="preserve">au </w:t>
      </w:r>
      <w:proofErr w:type="spellStart"/>
      <w:r w:rsidR="00FA1D64">
        <w:rPr>
          <w:rFonts w:ascii="Times New Roman" w:hAnsi="Times New Roman" w:cs="Times New Roman"/>
          <w:bCs/>
        </w:rPr>
        <w:t>athari</w:t>
      </w:r>
      <w:proofErr w:type="spellEnd"/>
      <w:r w:rsidR="00FA1D64">
        <w:rPr>
          <w:rFonts w:ascii="Times New Roman" w:hAnsi="Times New Roman" w:cs="Times New Roman"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Cs/>
        </w:rPr>
        <w:t>inyala</w:t>
      </w:r>
      <w:proofErr w:type="spellEnd"/>
      <w:r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Cs/>
        </w:rPr>
        <w:t>okhulu</w:t>
      </w:r>
      <w:r w:rsidR="00430F72" w:rsidRPr="00217E15">
        <w:rPr>
          <w:rFonts w:ascii="Times New Roman" w:hAnsi="Times New Roman" w:cs="Times New Roman"/>
          <w:bCs/>
        </w:rPr>
        <w:t>lirao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, </w:t>
      </w:r>
      <w:proofErr w:type="spellStart"/>
      <w:r w:rsidR="00430F72" w:rsidRPr="00217E15">
        <w:rPr>
          <w:rFonts w:ascii="Times New Roman" w:hAnsi="Times New Roman" w:cs="Times New Roman"/>
          <w:bCs/>
        </w:rPr>
        <w:t>obulebulira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, </w:t>
      </w:r>
      <w:proofErr w:type="spellStart"/>
      <w:r w:rsidR="00430F72" w:rsidRPr="00217E15">
        <w:rPr>
          <w:rFonts w:ascii="Times New Roman" w:hAnsi="Times New Roman" w:cs="Times New Roman"/>
          <w:bCs/>
        </w:rPr>
        <w:t>nende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ebinyalao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okhurulirao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ne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ebilondakho</w:t>
      </w:r>
      <w:proofErr w:type="spellEnd"/>
      <w:r w:rsidR="008F58FB">
        <w:rPr>
          <w:rFonts w:ascii="Times New Roman" w:hAnsi="Times New Roman" w:cs="Times New Roman"/>
          <w:bCs/>
        </w:rPr>
        <w:t xml:space="preserve"> </w:t>
      </w:r>
      <w:proofErr w:type="spellStart"/>
      <w:ins w:id="0" w:author="swakoli" w:date="2014-06-17T12:42:00Z">
        <w:r w:rsidR="008F58FB">
          <w:rPr>
            <w:rFonts w:ascii="Times New Roman" w:hAnsi="Times New Roman" w:cs="Times New Roman"/>
            <w:bCs/>
          </w:rPr>
          <w:t>khwama</w:t>
        </w:r>
        <w:proofErr w:type="spellEnd"/>
        <w:r w:rsidR="008F58FB">
          <w:rPr>
            <w:rFonts w:ascii="Times New Roman" w:hAnsi="Times New Roman" w:cs="Times New Roman"/>
            <w:bCs/>
          </w:rPr>
          <w:t xml:space="preserve"> </w:t>
        </w:r>
        <w:proofErr w:type="spellStart"/>
        <w:r w:rsidR="008F58FB">
          <w:rPr>
            <w:rFonts w:ascii="Times New Roman" w:hAnsi="Times New Roman" w:cs="Times New Roman"/>
            <w:bCs/>
          </w:rPr>
          <w:t>huvuenjelesi</w:t>
        </w:r>
        <w:proofErr w:type="spellEnd"/>
        <w:r w:rsidR="008F58FB">
          <w:rPr>
            <w:rFonts w:ascii="Times New Roman" w:hAnsi="Times New Roman" w:cs="Times New Roman"/>
            <w:bCs/>
          </w:rPr>
          <w:t xml:space="preserve"> </w:t>
        </w:r>
        <w:proofErr w:type="spellStart"/>
        <w:r w:rsidR="008F58FB">
          <w:rPr>
            <w:rFonts w:ascii="Times New Roman" w:hAnsi="Times New Roman" w:cs="Times New Roman"/>
            <w:bCs/>
          </w:rPr>
          <w:t>vili</w:t>
        </w:r>
      </w:ins>
      <w:proofErr w:type="spellEnd"/>
      <w:r w:rsidR="00430F72" w:rsidRPr="00217E15">
        <w:rPr>
          <w:rFonts w:ascii="Times New Roman" w:hAnsi="Times New Roman" w:cs="Times New Roman"/>
          <w:bCs/>
        </w:rPr>
        <w:t>:</w:t>
      </w:r>
    </w:p>
    <w:p w14:paraId="1890792A" w14:textId="0E00DE9D" w:rsidR="00430F72" w:rsidRPr="00217E15" w:rsidRDefault="00430F72" w:rsidP="005A201D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eastAsia="Calibri" w:hAnsi="Times New Roman" w:cs="Times New Roman"/>
        </w:rPr>
        <w:t>Amarebo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kandi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akandakhureba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kalaba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akabinafusi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noba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akalekhana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omundu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undi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okhuulira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khubera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katira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obulamu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bwawo</w:t>
      </w:r>
      <w:proofErr w:type="spellEnd"/>
      <w:r w:rsidRPr="00217E15">
        <w:rPr>
          <w:rFonts w:ascii="Times New Roman" w:eastAsia="Calibri" w:hAnsi="Times New Roman" w:cs="Times New Roman"/>
        </w:rPr>
        <w:t xml:space="preserve">. </w:t>
      </w:r>
      <w:proofErr w:type="spellStart"/>
      <w:r w:rsidRPr="00217E15">
        <w:rPr>
          <w:rFonts w:ascii="Times New Roman" w:eastAsia="Calibri" w:hAnsi="Times New Roman" w:cs="Times New Roman"/>
        </w:rPr>
        <w:t>Amajibu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khulakabikha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andiyu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ngalwa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khunyalirwa</w:t>
      </w:r>
      <w:proofErr w:type="spellEnd"/>
      <w:r w:rsidRPr="00217E15">
        <w:rPr>
          <w:rFonts w:ascii="Times New Roman" w:eastAsia="Calibri" w:hAnsi="Times New Roman" w:cs="Times New Roman"/>
        </w:rPr>
        <w:t xml:space="preserve">, ne </w:t>
      </w:r>
      <w:proofErr w:type="spellStart"/>
      <w:r w:rsidRPr="00217E15">
        <w:rPr>
          <w:rFonts w:ascii="Times New Roman" w:eastAsia="Calibri" w:hAnsi="Times New Roman" w:cs="Times New Roman"/>
        </w:rPr>
        <w:t>khupara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mbu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hatari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ya</w:t>
      </w:r>
      <w:proofErr w:type="spellEnd"/>
      <w:r w:rsidRPr="00217E15">
        <w:rPr>
          <w:rFonts w:ascii="Times New Roman" w:eastAsia="Calibri" w:hAnsi="Times New Roman" w:cs="Times New Roman"/>
        </w:rPr>
        <w:t xml:space="preserve"> ewe </w:t>
      </w:r>
      <w:proofErr w:type="spellStart"/>
      <w:r w:rsidRPr="00217E15">
        <w:rPr>
          <w:rFonts w:ascii="Times New Roman" w:eastAsia="Calibri" w:hAnsi="Times New Roman" w:cs="Times New Roman"/>
        </w:rPr>
        <w:t>okhuba</w:t>
      </w:r>
      <w:proofErr w:type="spellEnd"/>
      <w:r w:rsidRPr="00217E15">
        <w:rPr>
          <w:rFonts w:ascii="Times New Roman" w:eastAsia="Calibri" w:hAnsi="Times New Roman" w:cs="Times New Roman"/>
        </w:rPr>
        <w:t xml:space="preserve"> mu </w:t>
      </w:r>
      <w:proofErr w:type="spellStart"/>
      <w:r w:rsidRPr="00217E15">
        <w:rPr>
          <w:rFonts w:ascii="Times New Roman" w:eastAsia="Calibri" w:hAnsi="Times New Roman" w:cs="Times New Roman"/>
        </w:rPr>
        <w:t>obukhabirisi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buno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7F6164"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="007F616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7F6164" w:rsidRPr="00217E15">
        <w:rPr>
          <w:rFonts w:ascii="Times New Roman" w:eastAsia="Calibri" w:hAnsi="Times New Roman" w:cs="Times New Roman"/>
        </w:rPr>
        <w:t>obututu</w:t>
      </w:r>
      <w:proofErr w:type="spellEnd"/>
      <w:r w:rsidR="007F616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7F6164" w:rsidRPr="00217E15">
        <w:rPr>
          <w:rFonts w:ascii="Times New Roman" w:eastAsia="Calibri" w:hAnsi="Times New Roman" w:cs="Times New Roman"/>
        </w:rPr>
        <w:t>muno</w:t>
      </w:r>
      <w:proofErr w:type="spellEnd"/>
      <w:r w:rsidR="007F6164" w:rsidRPr="00217E15">
        <w:rPr>
          <w:rFonts w:ascii="Times New Roman" w:eastAsia="Calibri" w:hAnsi="Times New Roman" w:cs="Times New Roman"/>
        </w:rPr>
        <w:t>.</w:t>
      </w:r>
    </w:p>
    <w:p w14:paraId="6E04A7D3" w14:textId="0364169F" w:rsidR="00F9688A" w:rsidRPr="00217E15" w:rsidRDefault="00D76DE3" w:rsidP="005A201D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i/>
        </w:rPr>
        <w:t>Ebikha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bwokosie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khulwokhurebwa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amarebo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khu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somo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9F48EB">
        <w:rPr>
          <w:rFonts w:ascii="Times New Roman" w:hAnsi="Times New Roman" w:cs="Times New Roman"/>
          <w:i/>
        </w:rPr>
        <w:t>ria</w:t>
      </w:r>
      <w:proofErr w:type="spellEnd"/>
      <w:proofErr w:type="gram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chitipi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tapu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chio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khu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sensa</w:t>
      </w:r>
      <w:proofErr w:type="spellEnd"/>
      <w:r w:rsidRPr="00217E15">
        <w:rPr>
          <w:rFonts w:ascii="Times New Roman" w:hAnsi="Times New Roman" w:cs="Times New Roman"/>
          <w:i/>
        </w:rPr>
        <w:t xml:space="preserve">, </w:t>
      </w:r>
      <w:proofErr w:type="spellStart"/>
      <w:r w:rsidRPr="00217E15">
        <w:rPr>
          <w:rFonts w:ascii="Times New Roman" w:hAnsi="Times New Roman" w:cs="Times New Roman"/>
          <w:i/>
        </w:rPr>
        <w:t>khalari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onyalakhulekhera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akari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siha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siosi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siosi</w:t>
      </w:r>
      <w:proofErr w:type="spellEnd"/>
      <w:r w:rsidR="009F48EB" w:rsidRP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khu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somo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ria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chitipi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tapu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chio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khu</w:t>
      </w:r>
      <w:proofErr w:type="spellEnd"/>
      <w:r w:rsidR="009F48EB">
        <w:rPr>
          <w:rFonts w:ascii="Times New Roman" w:hAnsi="Times New Roman" w:cs="Times New Roman"/>
          <w:i/>
        </w:rPr>
        <w:t xml:space="preserve"> </w:t>
      </w:r>
      <w:proofErr w:type="spellStart"/>
      <w:r w:rsidR="009F48EB">
        <w:rPr>
          <w:rFonts w:ascii="Times New Roman" w:hAnsi="Times New Roman" w:cs="Times New Roman"/>
          <w:i/>
        </w:rPr>
        <w:t>sensa</w:t>
      </w:r>
      <w:proofErr w:type="spellEnd"/>
      <w:r w:rsidRPr="00217E15">
        <w:rPr>
          <w:rFonts w:ascii="Times New Roman" w:hAnsi="Times New Roman" w:cs="Times New Roman"/>
          <w:i/>
        </w:rPr>
        <w:t>.</w:t>
      </w:r>
      <w:r w:rsidR="00F9688A" w:rsidRPr="00217E15">
        <w:rPr>
          <w:rFonts w:ascii="Times New Roman" w:hAnsi="Times New Roman" w:cs="Times New Roman"/>
          <w:i/>
        </w:rPr>
        <w:t xml:space="preserve"> </w:t>
      </w:r>
    </w:p>
    <w:p w14:paraId="37E8AF3A" w14:textId="77777777" w:rsidR="000A0C6B" w:rsidRPr="00217E15" w:rsidRDefault="000A0C6B" w:rsidP="005A201D">
      <w:pPr>
        <w:tabs>
          <w:tab w:val="left" w:pos="1980"/>
        </w:tabs>
        <w:spacing w:after="0"/>
        <w:rPr>
          <w:rFonts w:ascii="Times New Roman" w:hAnsi="Times New Roman" w:cs="Times New Roman"/>
          <w:b/>
        </w:rPr>
      </w:pPr>
    </w:p>
    <w:p w14:paraId="629A5BBC" w14:textId="20229EF4" w:rsidR="00D76DE3" w:rsidRPr="00217E15" w:rsidRDefault="00C63A85" w:rsidP="005A201D">
      <w:pPr>
        <w:tabs>
          <w:tab w:val="left" w:pos="1980"/>
        </w:tabs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O</w:t>
      </w:r>
      <w:r w:rsidR="00D76DE3" w:rsidRPr="00217E15">
        <w:rPr>
          <w:rFonts w:ascii="Times New Roman" w:hAnsi="Times New Roman" w:cs="Times New Roman"/>
          <w:b/>
        </w:rPr>
        <w:t>bubinafusi</w:t>
      </w:r>
      <w:proofErr w:type="spellEnd"/>
    </w:p>
    <w:p w14:paraId="2551FB9E" w14:textId="77777777" w:rsidR="00217E15" w:rsidRPr="00C13708" w:rsidRDefault="00F9688A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  <w:bCs/>
        </w:rPr>
      </w:pPr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D76DE3" w:rsidRPr="00217E15">
        <w:rPr>
          <w:rFonts w:ascii="Times New Roman" w:hAnsi="Times New Roman" w:cs="Times New Roman"/>
          <w:b/>
        </w:rPr>
        <w:t>Okhufunaka</w:t>
      </w:r>
      <w:proofErr w:type="spellEnd"/>
      <w:r w:rsidR="00D76DE3" w:rsidRPr="00217E15">
        <w:rPr>
          <w:rFonts w:ascii="Times New Roman" w:hAnsi="Times New Roman" w:cs="Times New Roman"/>
          <w:b/>
        </w:rPr>
        <w:t xml:space="preserve"> </w:t>
      </w:r>
      <w:proofErr w:type="spellStart"/>
      <w:r w:rsidR="00D76DE3" w:rsidRPr="00217E15">
        <w:rPr>
          <w:rFonts w:ascii="Times New Roman" w:hAnsi="Times New Roman" w:cs="Times New Roman"/>
          <w:b/>
        </w:rPr>
        <w:t>obubinafusi</w:t>
      </w:r>
      <w:proofErr w:type="spellEnd"/>
      <w:r w:rsidR="00D76DE3" w:rsidRPr="00217E15">
        <w:rPr>
          <w:rFonts w:ascii="Times New Roman" w:hAnsi="Times New Roman" w:cs="Times New Roman"/>
          <w:b/>
        </w:rPr>
        <w:t>:</w:t>
      </w:r>
      <w:r w:rsidR="00D76DE3" w:rsidRPr="00217E15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ngalwa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obukhabirisi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bwosi</w:t>
      </w:r>
      <w:proofErr w:type="spellEnd"/>
      <w:r w:rsidR="00D76DE3" w:rsidRPr="00C13708">
        <w:rPr>
          <w:rFonts w:ascii="Times New Roman" w:hAnsi="Times New Roman" w:cs="Times New Roman"/>
        </w:rPr>
        <w:t xml:space="preserve">, </w:t>
      </w:r>
      <w:proofErr w:type="spellStart"/>
      <w:r w:rsidR="00D76DE3" w:rsidRPr="00C13708">
        <w:rPr>
          <w:rFonts w:ascii="Times New Roman" w:hAnsi="Times New Roman" w:cs="Times New Roman"/>
        </w:rPr>
        <w:t>sinyalakhubawo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sikha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esiabubifusi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bulanyala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khulidwa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tawe</w:t>
      </w:r>
      <w:proofErr w:type="spellEnd"/>
      <w:r w:rsidR="00D76DE3" w:rsidRPr="00C13708">
        <w:rPr>
          <w:rFonts w:ascii="Times New Roman" w:hAnsi="Times New Roman" w:cs="Times New Roman"/>
        </w:rPr>
        <w:t xml:space="preserve">; </w:t>
      </w:r>
      <w:proofErr w:type="spellStart"/>
      <w:r w:rsidR="00D76DE3" w:rsidRPr="00C13708">
        <w:rPr>
          <w:rFonts w:ascii="Times New Roman" w:hAnsi="Times New Roman" w:cs="Times New Roman"/>
        </w:rPr>
        <w:t>halari</w:t>
      </w:r>
      <w:proofErr w:type="spellEnd"/>
      <w:r w:rsidR="00D76DE3" w:rsidRPr="00C13708">
        <w:rPr>
          <w:rFonts w:ascii="Times New Roman" w:hAnsi="Times New Roman" w:cs="Times New Roman"/>
        </w:rPr>
        <w:t xml:space="preserve">, </w:t>
      </w:r>
      <w:proofErr w:type="spellStart"/>
      <w:r w:rsidR="00D76DE3" w:rsidRPr="00C13708">
        <w:rPr>
          <w:rFonts w:ascii="Times New Roman" w:hAnsi="Times New Roman" w:cs="Times New Roman"/>
        </w:rPr>
        <w:t>khutemanga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ngalwakhunyalirwa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okhubulinda</w:t>
      </w:r>
      <w:proofErr w:type="spellEnd"/>
      <w:r w:rsidR="00D76DE3" w:rsidRPr="00C13708">
        <w:rPr>
          <w:rFonts w:ascii="Times New Roman" w:hAnsi="Times New Roman" w:cs="Times New Roman"/>
        </w:rPr>
        <w:t xml:space="preserve">. </w:t>
      </w:r>
    </w:p>
    <w:p w14:paraId="08F335BF" w14:textId="3F64FFD4" w:rsidR="00F9688A" w:rsidRPr="00C13708" w:rsidRDefault="00D76DE3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  <w:bCs/>
        </w:rPr>
      </w:pPr>
      <w:proofErr w:type="spellStart"/>
      <w:r w:rsidRPr="00C13708">
        <w:rPr>
          <w:rFonts w:ascii="Times New Roman" w:hAnsi="Times New Roman" w:cs="Times New Roman"/>
        </w:rPr>
        <w:t>Obukhabirisi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bwao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khulatema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ngalwakhunyalirwa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khubulinde</w:t>
      </w:r>
      <w:proofErr w:type="spellEnd"/>
      <w:r w:rsidRPr="00C13708">
        <w:rPr>
          <w:rFonts w:ascii="Times New Roman" w:hAnsi="Times New Roman" w:cs="Times New Roman"/>
        </w:rPr>
        <w:t xml:space="preserve"> mu </w:t>
      </w:r>
      <w:proofErr w:type="spellStart"/>
      <w:r w:rsidRPr="00C13708">
        <w:rPr>
          <w:rFonts w:ascii="Times New Roman" w:hAnsi="Times New Roman" w:cs="Times New Roman"/>
        </w:rPr>
        <w:t>bubinafisi</w:t>
      </w:r>
      <w:proofErr w:type="spellEnd"/>
      <w:r w:rsidRPr="00C13708">
        <w:rPr>
          <w:rFonts w:ascii="Times New Roman" w:hAnsi="Times New Roman" w:cs="Times New Roman"/>
        </w:rPr>
        <w:t xml:space="preserve">. </w:t>
      </w:r>
      <w:r w:rsidR="00C13708" w:rsidRPr="00C13708">
        <w:rPr>
          <w:rFonts w:ascii="Times New Roman" w:hAnsi="Times New Roman" w:cs="Times New Roman"/>
        </w:rPr>
        <w:t xml:space="preserve">Na </w:t>
      </w:r>
      <w:proofErr w:type="spellStart"/>
      <w:r w:rsidR="00C13708" w:rsidRPr="00C13708">
        <w:rPr>
          <w:rFonts w:ascii="Times New Roman" w:hAnsi="Times New Roman" w:cs="Times New Roman"/>
        </w:rPr>
        <w:t>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kwitsa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okhurubula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elira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lio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omundu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yesi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yesi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tawe</w:t>
      </w:r>
      <w:proofErr w:type="spellEnd"/>
    </w:p>
    <w:p w14:paraId="5830672F" w14:textId="46681A94" w:rsidR="00F9688A" w:rsidRPr="00217E15" w:rsidRDefault="00D76DE3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Okhulonderera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hatari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eyo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bubinafusi</w:t>
      </w:r>
      <w:proofErr w:type="spellEnd"/>
      <w:r w:rsidR="00A85A0E" w:rsidRPr="00217E15">
        <w:rPr>
          <w:rFonts w:ascii="Times New Roman" w:hAnsi="Times New Roman" w:cs="Times New Roman"/>
        </w:rPr>
        <w:t xml:space="preserve">, </w:t>
      </w:r>
      <w:proofErr w:type="spellStart"/>
      <w:r w:rsidR="00A85A0E" w:rsidRPr="00217E15">
        <w:rPr>
          <w:rFonts w:ascii="Times New Roman" w:hAnsi="Times New Roman" w:cs="Times New Roman"/>
        </w:rPr>
        <w:t>abalanyalirwa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khula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ireporti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ikhusiyana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85A0E"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nawe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balaba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abakholi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ba</w:t>
      </w:r>
      <w:proofErr w:type="spellEnd"/>
      <w:r w:rsidR="00A85A0E" w:rsidRPr="00217E15">
        <w:rPr>
          <w:rFonts w:ascii="Times New Roman" w:hAnsi="Times New Roman" w:cs="Times New Roman"/>
        </w:rPr>
        <w:t xml:space="preserve"> IPA </w:t>
      </w:r>
      <w:proofErr w:type="spellStart"/>
      <w:r w:rsidR="006C3C96" w:rsidRPr="00217E15">
        <w:rPr>
          <w:rFonts w:ascii="Times New Roman" w:hAnsi="Times New Roman" w:cs="Times New Roman"/>
        </w:rPr>
        <w:t>balala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nande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abemirisi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bo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mukanda</w:t>
      </w:r>
      <w:proofErr w:type="spellEnd"/>
      <w:r w:rsidR="00A85A0E" w:rsidRPr="00217E15">
        <w:rPr>
          <w:rFonts w:ascii="Times New Roman" w:hAnsi="Times New Roman" w:cs="Times New Roman"/>
        </w:rPr>
        <w:t xml:space="preserve">. </w:t>
      </w:r>
      <w:proofErr w:type="spellStart"/>
      <w:r w:rsidR="00A85A0E" w:rsidRPr="00217E15">
        <w:rPr>
          <w:rFonts w:ascii="Times New Roman" w:hAnsi="Times New Roman" w:cs="Times New Roman"/>
        </w:rPr>
        <w:t>Esimany</w:t>
      </w:r>
      <w:r w:rsidR="006C3C96" w:rsidRPr="00217E15">
        <w:rPr>
          <w:rFonts w:ascii="Times New Roman" w:hAnsi="Times New Roman" w:cs="Times New Roman"/>
        </w:rPr>
        <w:t>i</w:t>
      </w:r>
      <w:r w:rsidR="00A85A0E" w:rsidRPr="00217E15">
        <w:rPr>
          <w:rFonts w:ascii="Times New Roman" w:hAnsi="Times New Roman" w:cs="Times New Roman"/>
        </w:rPr>
        <w:t>sio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siosi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s</w:t>
      </w:r>
      <w:r w:rsidR="006C3C96" w:rsidRPr="00217E15">
        <w:rPr>
          <w:rFonts w:ascii="Times New Roman" w:hAnsi="Times New Roman" w:cs="Times New Roman"/>
        </w:rPr>
        <w:t>iosi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silahakhasibwa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nende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makalusio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ka</w:t>
      </w:r>
      <w:r w:rsidR="006C3C96" w:rsidRPr="00217E15">
        <w:rPr>
          <w:rFonts w:ascii="Times New Roman" w:hAnsi="Times New Roman" w:cs="Times New Roman"/>
        </w:rPr>
        <w:t>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kandi</w:t>
      </w:r>
      <w:proofErr w:type="spellEnd"/>
      <w:r w:rsidR="006C3C96" w:rsidRPr="00217E15">
        <w:rPr>
          <w:rFonts w:ascii="Times New Roman" w:hAnsi="Times New Roman" w:cs="Times New Roman"/>
        </w:rPr>
        <w:t xml:space="preserve">, </w:t>
      </w:r>
      <w:proofErr w:type="spellStart"/>
      <w:r w:rsidR="006C3C96" w:rsidRPr="00217E15">
        <w:rPr>
          <w:rFonts w:ascii="Times New Roman" w:hAnsi="Times New Roman" w:cs="Times New Roman"/>
        </w:rPr>
        <w:t>kho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abemirisi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C3C96" w:rsidRPr="00217E15">
        <w:rPr>
          <w:rFonts w:ascii="Times New Roman" w:hAnsi="Times New Roman" w:cs="Times New Roman"/>
        </w:rPr>
        <w:t>bo</w:t>
      </w:r>
      <w:proofErr w:type="spellEnd"/>
      <w:proofErr w:type="gram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mukanda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abalanyalirwa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okhulonderera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khulkalukha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iwe</w:t>
      </w:r>
      <w:proofErr w:type="spellEnd"/>
      <w:r w:rsidR="00A85A0E" w:rsidRPr="00217E15">
        <w:rPr>
          <w:rFonts w:ascii="Times New Roman" w:hAnsi="Times New Roman" w:cs="Times New Roman"/>
        </w:rPr>
        <w:t xml:space="preserve">. Ne </w:t>
      </w:r>
      <w:proofErr w:type="spellStart"/>
      <w:r w:rsidR="00A85A0E" w:rsidRPr="00217E15">
        <w:rPr>
          <w:rFonts w:ascii="Times New Roman" w:hAnsi="Times New Roman" w:cs="Times New Roman"/>
        </w:rPr>
        <w:t>amakaratasi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kosi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kalaba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nende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iripoti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yawo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khulaifungira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abundu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andiyu</w:t>
      </w:r>
      <w:proofErr w:type="spellEnd"/>
      <w:r w:rsidR="009F2341" w:rsidRPr="00217E15">
        <w:rPr>
          <w:rFonts w:ascii="Times New Roman" w:hAnsi="Times New Roman" w:cs="Times New Roman"/>
        </w:rPr>
        <w:t xml:space="preserve">. Ne </w:t>
      </w:r>
      <w:proofErr w:type="spellStart"/>
      <w:r w:rsidR="009F2341" w:rsidRPr="00217E15">
        <w:rPr>
          <w:rFonts w:ascii="Times New Roman" w:hAnsi="Times New Roman" w:cs="Times New Roman"/>
        </w:rPr>
        <w:t>y</w:t>
      </w:r>
      <w:r w:rsidR="00BD1503" w:rsidRPr="00217E15">
        <w:rPr>
          <w:rFonts w:ascii="Times New Roman" w:hAnsi="Times New Roman" w:cs="Times New Roman"/>
        </w:rPr>
        <w:t>osi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yosi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ibukulirwa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khu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Ikomputa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ilaba</w:t>
      </w:r>
      <w:proofErr w:type="spellEnd"/>
      <w:r w:rsidR="009F2341" w:rsidRPr="00217E15">
        <w:rPr>
          <w:rFonts w:ascii="Times New Roman" w:hAnsi="Times New Roman" w:cs="Times New Roman"/>
        </w:rPr>
        <w:t xml:space="preserve"> enc</w:t>
      </w:r>
      <w:r w:rsidR="00BD1503" w:rsidRPr="00217E15">
        <w:rPr>
          <w:rFonts w:ascii="Times New Roman" w:hAnsi="Times New Roman" w:cs="Times New Roman"/>
        </w:rPr>
        <w:t xml:space="preserve">rypted. </w:t>
      </w:r>
      <w:proofErr w:type="spellStart"/>
      <w:r w:rsidR="00BD1503" w:rsidRPr="00217E15">
        <w:rPr>
          <w:rFonts w:ascii="Times New Roman" w:hAnsi="Times New Roman" w:cs="Times New Roman"/>
        </w:rPr>
        <w:t>Iripoti</w:t>
      </w:r>
      <w:proofErr w:type="spellEnd"/>
      <w:r w:rsidR="00BD1503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D1503" w:rsidRPr="00217E15">
        <w:rPr>
          <w:rFonts w:ascii="Times New Roman" w:hAnsi="Times New Roman" w:cs="Times New Roman"/>
        </w:rPr>
        <w:t>yao</w:t>
      </w:r>
      <w:proofErr w:type="spellEnd"/>
      <w:proofErr w:type="gramEnd"/>
      <w:r w:rsidR="00BD1503" w:rsidRPr="00217E15">
        <w:rPr>
          <w:rFonts w:ascii="Times New Roman" w:hAnsi="Times New Roman" w:cs="Times New Roman"/>
        </w:rPr>
        <w:t xml:space="preserve"> </w:t>
      </w:r>
      <w:proofErr w:type="spellStart"/>
      <w:r w:rsidR="00BD1503" w:rsidRPr="00217E15">
        <w:rPr>
          <w:rFonts w:ascii="Times New Roman" w:hAnsi="Times New Roman" w:cs="Times New Roman"/>
        </w:rPr>
        <w:t>ileresibwa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okhulondakhana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nende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amalako</w:t>
      </w:r>
      <w:proofErr w:type="spellEnd"/>
      <w:r w:rsidR="00217E15" w:rsidRPr="00C04BC3">
        <w:rPr>
          <w:rFonts w:ascii="Times New Roman" w:hAnsi="Times New Roman" w:cs="Times New Roman"/>
        </w:rPr>
        <w:t xml:space="preserve">.  </w:t>
      </w:r>
      <w:r w:rsidRPr="00217E15">
        <w:rPr>
          <w:rFonts w:ascii="Times New Roman" w:hAnsi="Times New Roman" w:cs="Times New Roman"/>
        </w:rPr>
        <w:t xml:space="preserve"> </w:t>
      </w:r>
      <w:r w:rsidR="00F9688A" w:rsidRPr="00217E15">
        <w:rPr>
          <w:rFonts w:ascii="Times New Roman" w:hAnsi="Times New Roman" w:cs="Times New Roman"/>
        </w:rPr>
        <w:t xml:space="preserve">  </w:t>
      </w:r>
      <w:bookmarkStart w:id="1" w:name="OLE_LINK1"/>
      <w:bookmarkStart w:id="2" w:name="OLE_LINK2"/>
    </w:p>
    <w:p w14:paraId="43624DBE" w14:textId="77777777" w:rsidR="00F51EBA" w:rsidRPr="00217E15" w:rsidRDefault="00F51EBA" w:rsidP="005A201D">
      <w:pPr>
        <w:spacing w:after="0"/>
        <w:rPr>
          <w:rFonts w:ascii="Times New Roman" w:hAnsi="Times New Roman" w:cs="Times New Roman"/>
          <w:b/>
          <w:i/>
        </w:rPr>
      </w:pPr>
    </w:p>
    <w:bookmarkEnd w:id="1"/>
    <w:bookmarkEnd w:id="2"/>
    <w:p w14:paraId="657BB081" w14:textId="77777777" w:rsidR="007054D1" w:rsidRDefault="007054D1" w:rsidP="007054D1">
      <w:pPr>
        <w:spacing w:after="0"/>
        <w:rPr>
          <w:rFonts w:ascii="Times New Roman" w:hAnsi="Times New Roman"/>
        </w:rPr>
      </w:pPr>
      <w:proofErr w:type="spellStart"/>
      <w:r w:rsidRPr="00217E15">
        <w:rPr>
          <w:rFonts w:ascii="Times New Roman" w:hAnsi="Times New Roman" w:cs="Times New Roman"/>
          <w:b/>
          <w:i/>
        </w:rPr>
        <w:t>Okhutong’a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nende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tsirekodi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tsiobukhabirisi</w:t>
      </w:r>
      <w:proofErr w:type="spellEnd"/>
      <w:r w:rsidRPr="00217E15">
        <w:rPr>
          <w:rFonts w:ascii="Times New Roman" w:hAnsi="Times New Roman" w:cs="Times New Roman"/>
          <w:b/>
          <w:i/>
        </w:rPr>
        <w:t>:</w:t>
      </w:r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Okhutong’a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irekodi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: </w:t>
      </w:r>
      <w:proofErr w:type="spellStart"/>
      <w:r w:rsidRPr="00217E15">
        <w:rPr>
          <w:rFonts w:ascii="Times New Roman" w:hAnsi="Times New Roman" w:cs="Times New Roman"/>
        </w:rPr>
        <w:t>obukhabirisi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bwakhabwa</w:t>
      </w:r>
      <w:proofErr w:type="spellEnd"/>
      <w:r w:rsidRPr="00217E15">
        <w:rPr>
          <w:rFonts w:ascii="Times New Roman" w:hAnsi="Times New Roman" w:cs="Times New Roman"/>
        </w:rPr>
        <w:t xml:space="preserve">, </w:t>
      </w:r>
      <w:proofErr w:type="spellStart"/>
      <w:r w:rsidRPr="00217E15">
        <w:rPr>
          <w:rFonts w:ascii="Times New Roman" w:hAnsi="Times New Roman" w:cs="Times New Roman"/>
        </w:rPr>
        <w:t>abemirisi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khubikha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khulokhwekhonyera</w:t>
      </w:r>
      <w:proofErr w:type="spellEnd"/>
      <w:r w:rsidRPr="00217E15">
        <w:rPr>
          <w:rFonts w:ascii="Times New Roman" w:hAnsi="Times New Roman" w:cs="Times New Roman"/>
        </w:rPr>
        <w:t xml:space="preserve"> mu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obwa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bahenya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okhukhola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abasiabwe</w:t>
      </w:r>
      <w:proofErr w:type="spellEnd"/>
      <w:r w:rsidRPr="00217E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Khulavika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kamakhua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khundalo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che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nende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kimiradi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kikindi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kilondakho</w:t>
      </w:r>
      <w:proofErr w:type="spellEnd"/>
      <w:r w:rsidRPr="00EF26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Ngalwaobulindi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bubolerwe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akulu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bwakhulekhonyara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okhulinda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iripoti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yioyo</w:t>
      </w:r>
      <w:proofErr w:type="spellEnd"/>
      <w:r w:rsidRPr="00217E15">
        <w:rPr>
          <w:rFonts w:ascii="Times New Roman" w:hAnsi="Times New Roman" w:cs="Times New Roman"/>
        </w:rPr>
        <w:t xml:space="preserve">. </w:t>
      </w:r>
      <w:proofErr w:type="spellStart"/>
      <w:r w:rsidRPr="00217E15">
        <w:rPr>
          <w:rFonts w:ascii="Times New Roman" w:hAnsi="Times New Roman" w:cs="Times New Roman"/>
        </w:rPr>
        <w:t>Amakalusio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sikalanyasiakho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obukhonyi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</w:t>
      </w:r>
      <w:proofErr w:type="spellEnd"/>
      <w:r w:rsidRPr="00217E15">
        <w:rPr>
          <w:rFonts w:ascii="Times New Roman" w:hAnsi="Times New Roman" w:cs="Times New Roman"/>
        </w:rPr>
        <w:t xml:space="preserve"> IPA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okhukhweresia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abamenyani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bawo</w:t>
      </w:r>
      <w:proofErr w:type="spellEnd"/>
      <w:r w:rsidRPr="00217E15">
        <w:rPr>
          <w:rFonts w:ascii="Times New Roman" w:hAnsi="Times New Roman" w:cs="Times New Roman"/>
        </w:rPr>
        <w:t xml:space="preserve">.  </w:t>
      </w:r>
    </w:p>
    <w:p w14:paraId="0D5B6C43" w14:textId="77777777" w:rsidR="007054D1" w:rsidRDefault="007054D1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</w:p>
    <w:p w14:paraId="631391A9" w14:textId="0243E744" w:rsidR="000025D3" w:rsidRPr="00217E15" w:rsidRDefault="00437341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Style w:val="header-a1"/>
          <w:rFonts w:ascii="Times New Roman" w:hAnsi="Times New Roman" w:cs="Times New Roman"/>
          <w:sz w:val="22"/>
          <w:szCs w:val="22"/>
        </w:rPr>
        <w:t>Okhurungwa</w:t>
      </w:r>
      <w:proofErr w:type="spellEnd"/>
    </w:p>
    <w:p w14:paraId="696300EC" w14:textId="7EE0D7FB" w:rsidR="00437341" w:rsidRPr="00217E15" w:rsidRDefault="00D16F67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</w:rPr>
        <w:t>Sho</w:t>
      </w:r>
      <w:r w:rsidR="00437341" w:rsidRPr="00217E15">
        <w:rPr>
          <w:rFonts w:ascii="Times New Roman" w:hAnsi="Times New Roman" w:cs="Times New Roman"/>
        </w:rPr>
        <w:t>laru</w:t>
      </w:r>
      <w:r w:rsidRPr="00217E15">
        <w:rPr>
          <w:rFonts w:ascii="Times New Roman" w:hAnsi="Times New Roman" w:cs="Times New Roman"/>
        </w:rPr>
        <w:t>n</w:t>
      </w:r>
      <w:r w:rsidR="00437341" w:rsidRPr="00217E15">
        <w:rPr>
          <w:rFonts w:ascii="Times New Roman" w:hAnsi="Times New Roman" w:cs="Times New Roman"/>
        </w:rPr>
        <w:t>gwa</w:t>
      </w:r>
      <w:proofErr w:type="spellEnd"/>
      <w:r w:rsidR="00437341" w:rsidRPr="00217E15">
        <w:rPr>
          <w:rFonts w:ascii="Times New Roman" w:hAnsi="Times New Roman" w:cs="Times New Roman"/>
        </w:rPr>
        <w:t xml:space="preserve"> </w:t>
      </w:r>
      <w:proofErr w:type="spellStart"/>
      <w:r w:rsidR="00437341" w:rsidRPr="00217E15">
        <w:rPr>
          <w:rFonts w:ascii="Times New Roman" w:hAnsi="Times New Roman" w:cs="Times New Roman"/>
        </w:rPr>
        <w:t>khulwokhuba</w:t>
      </w:r>
      <w:proofErr w:type="spellEnd"/>
      <w:r w:rsidR="00437341" w:rsidRPr="00217E15">
        <w:rPr>
          <w:rFonts w:ascii="Times New Roman" w:hAnsi="Times New Roman" w:cs="Times New Roman"/>
        </w:rPr>
        <w:t xml:space="preserve"> mu </w:t>
      </w:r>
      <w:proofErr w:type="spellStart"/>
      <w:r w:rsidRPr="00217E15">
        <w:rPr>
          <w:rFonts w:ascii="Times New Roman" w:hAnsi="Times New Roman" w:cs="Times New Roman"/>
        </w:rPr>
        <w:t>mukanda</w:t>
      </w:r>
      <w:proofErr w:type="spellEnd"/>
      <w:r w:rsidR="00217E15">
        <w:rPr>
          <w:rFonts w:ascii="Times New Roman" w:hAnsi="Times New Roman" w:cs="Times New Roman"/>
        </w:rPr>
        <w:t xml:space="preserve"> </w:t>
      </w:r>
      <w:proofErr w:type="spellStart"/>
      <w:r w:rsidR="00217E15">
        <w:rPr>
          <w:rFonts w:ascii="Times New Roman" w:hAnsi="Times New Roman" w:cs="Times New Roman"/>
        </w:rPr>
        <w:t>kuno</w:t>
      </w:r>
      <w:proofErr w:type="spellEnd"/>
      <w:r w:rsidR="00217E15">
        <w:rPr>
          <w:rFonts w:ascii="Times New Roman" w:hAnsi="Times New Roman" w:cs="Times New Roman"/>
        </w:rPr>
        <w:t xml:space="preserve"> </w:t>
      </w:r>
      <w:proofErr w:type="spellStart"/>
      <w:r w:rsidR="00217E15">
        <w:rPr>
          <w:rFonts w:ascii="Times New Roman" w:hAnsi="Times New Roman" w:cs="Times New Roman"/>
        </w:rPr>
        <w:t>tawe</w:t>
      </w:r>
      <w:proofErr w:type="spellEnd"/>
      <w:r w:rsidR="00217E15" w:rsidRPr="00C04BC3">
        <w:rPr>
          <w:rFonts w:ascii="Times New Roman" w:hAnsi="Times New Roman" w:cs="Times New Roman"/>
        </w:rPr>
        <w:t>.</w:t>
      </w:r>
    </w:p>
    <w:p w14:paraId="3DDF4035" w14:textId="77777777" w:rsidR="00EF3297" w:rsidRPr="00217E15" w:rsidRDefault="00EF3297" w:rsidP="005A201D">
      <w:pPr>
        <w:spacing w:after="0"/>
        <w:rPr>
          <w:rStyle w:val="header-a1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</w:pPr>
    </w:p>
    <w:p w14:paraId="72F86B5E" w14:textId="266EBFF0" w:rsidR="00437341" w:rsidRPr="00217E15" w:rsidDel="008F58FB" w:rsidRDefault="00437341" w:rsidP="005A201D">
      <w:pPr>
        <w:spacing w:after="0"/>
        <w:rPr>
          <w:del w:id="3" w:author="swakoli" w:date="2014-06-17T12:42:00Z"/>
          <w:rFonts w:ascii="Times New Roman" w:hAnsi="Times New Roman" w:cs="Times New Roman"/>
          <w:b/>
        </w:rPr>
      </w:pPr>
      <w:del w:id="4" w:author="swakoli" w:date="2014-06-17T12:42:00Z">
        <w:r w:rsidRPr="00217E15" w:rsidDel="008F58FB">
          <w:rPr>
            <w:rFonts w:ascii="Times New Roman" w:hAnsi="Times New Roman" w:cs="Times New Roman"/>
            <w:b/>
          </w:rPr>
          <w:delText>Okhusirikhwa nende okhurungwa noumi</w:delText>
        </w:r>
        <w:r w:rsidR="00D16F67" w:rsidRPr="00217E15" w:rsidDel="008F58FB">
          <w:rPr>
            <w:rFonts w:ascii="Times New Roman" w:hAnsi="Times New Roman" w:cs="Times New Roman"/>
            <w:b/>
          </w:rPr>
          <w:delText>y</w:delText>
        </w:r>
        <w:r w:rsidRPr="00217E15" w:rsidDel="008F58FB">
          <w:rPr>
            <w:rFonts w:ascii="Times New Roman" w:hAnsi="Times New Roman" w:cs="Times New Roman"/>
            <w:b/>
          </w:rPr>
          <w:delText>e</w:delText>
        </w:r>
      </w:del>
    </w:p>
    <w:p w14:paraId="46CF303C" w14:textId="72CC9DB7" w:rsidR="00437341" w:rsidRPr="00217E15" w:rsidDel="008F58FB" w:rsidRDefault="00D16F67" w:rsidP="005A201D">
      <w:pPr>
        <w:widowControl w:val="0"/>
        <w:tabs>
          <w:tab w:val="left" w:pos="0"/>
        </w:tabs>
        <w:spacing w:after="0"/>
        <w:rPr>
          <w:del w:id="5" w:author="swakoli" w:date="2014-06-17T12:42:00Z"/>
          <w:rFonts w:ascii="Times New Roman" w:hAnsi="Times New Roman" w:cs="Times New Roman"/>
        </w:rPr>
      </w:pPr>
      <w:del w:id="6" w:author="swakoli" w:date="2014-06-17T12:42:00Z">
        <w:r w:rsidRPr="00217E15" w:rsidDel="008F58FB">
          <w:rPr>
            <w:rFonts w:ascii="Times New Roman" w:hAnsi="Times New Roman" w:cs="Times New Roman"/>
          </w:rPr>
          <w:delText>Nobulayi ni wekesia IPA, lwao</w:delText>
        </w:r>
        <w:r w:rsidR="00437341" w:rsidRPr="00217E15" w:rsidDel="008F58FB">
          <w:rPr>
            <w:rFonts w:ascii="Times New Roman" w:hAnsi="Times New Roman" w:cs="Times New Roman"/>
          </w:rPr>
          <w:delText>laba n</w:delText>
        </w:r>
        <w:r w:rsidRPr="00217E15" w:rsidDel="008F58FB">
          <w:rPr>
            <w:rFonts w:ascii="Times New Roman" w:hAnsi="Times New Roman" w:cs="Times New Roman"/>
          </w:rPr>
          <w:delText>iwakhaumia khulwokhuba mu mukanda kuno. Khunyalakhwakhwech</w:delText>
        </w:r>
        <w:r w:rsidR="00437341" w:rsidRPr="00217E15" w:rsidDel="008F58FB">
          <w:rPr>
            <w:rFonts w:ascii="Times New Roman" w:hAnsi="Times New Roman" w:cs="Times New Roman"/>
          </w:rPr>
          <w:delText>esia om</w:delText>
        </w:r>
        <w:r w:rsidR="00217E15" w:rsidDel="008F58FB">
          <w:rPr>
            <w:rFonts w:ascii="Times New Roman" w:hAnsi="Times New Roman" w:cs="Times New Roman"/>
          </w:rPr>
          <w:delText xml:space="preserve">wandike wa IPA noba omukhupire </w:delText>
        </w:r>
        <w:r w:rsidR="00217E15" w:rsidRPr="00C04BC3" w:rsidDel="008F58FB">
          <w:rPr>
            <w:rFonts w:ascii="Times New Roman" w:eastAsia="Calibri" w:hAnsi="Times New Roman" w:cs="Times New Roman"/>
          </w:rPr>
          <w:delText>0728-716-661</w:delText>
        </w:r>
        <w:r w:rsidR="00437341" w:rsidRPr="00217E15" w:rsidDel="008F58FB">
          <w:rPr>
            <w:rFonts w:ascii="Times New Roman" w:hAnsi="Times New Roman" w:cs="Times New Roman"/>
          </w:rPr>
          <w:delText>.</w:delText>
        </w:r>
      </w:del>
    </w:p>
    <w:p w14:paraId="62116E9B" w14:textId="32D492E3" w:rsidR="000025D3" w:rsidRPr="00217E15" w:rsidDel="008F58FB" w:rsidRDefault="00437341" w:rsidP="005A201D">
      <w:pPr>
        <w:widowControl w:val="0"/>
        <w:tabs>
          <w:tab w:val="left" w:pos="0"/>
        </w:tabs>
        <w:spacing w:after="0"/>
        <w:rPr>
          <w:del w:id="7" w:author="swakoli" w:date="2014-06-17T12:42:00Z"/>
          <w:rFonts w:ascii="Times New Roman" w:hAnsi="Times New Roman" w:cs="Times New Roman"/>
        </w:rPr>
      </w:pPr>
      <w:del w:id="8" w:author="swakoli" w:date="2014-06-17T12:42:00Z">
        <w:r w:rsidRPr="00217E15" w:rsidDel="008F58FB">
          <w:rPr>
            <w:rFonts w:ascii="Times New Roman" w:hAnsi="Times New Roman" w:cs="Times New Roman"/>
          </w:rPr>
          <w:delText>Noumi</w:delText>
        </w:r>
        <w:r w:rsidR="00D16F67" w:rsidRPr="00217E15" w:rsidDel="008F58FB">
          <w:rPr>
            <w:rFonts w:ascii="Times New Roman" w:hAnsi="Times New Roman" w:cs="Times New Roman"/>
          </w:rPr>
          <w:delText>y</w:delText>
        </w:r>
        <w:r w:rsidRPr="00217E15" w:rsidDel="008F58FB">
          <w:rPr>
            <w:rFonts w:ascii="Times New Roman" w:hAnsi="Times New Roman" w:cs="Times New Roman"/>
          </w:rPr>
          <w:delText>a okhulondekha</w:delText>
        </w:r>
        <w:r w:rsidR="00C83FD1" w:rsidRPr="00217E15" w:rsidDel="008F58FB">
          <w:rPr>
            <w:rFonts w:ascii="Times New Roman" w:hAnsi="Times New Roman" w:cs="Times New Roman"/>
          </w:rPr>
          <w:delText>na</w:delText>
        </w:r>
        <w:r w:rsidRPr="00217E15" w:rsidDel="008F58FB">
          <w:rPr>
            <w:rFonts w:ascii="Times New Roman" w:hAnsi="Times New Roman" w:cs="Times New Roman"/>
          </w:rPr>
          <w:delText xml:space="preserve"> nende obukhabirisi buno</w:delText>
        </w:r>
        <w:r w:rsidR="00C83FD1" w:rsidRPr="00217E15" w:rsidDel="008F58FB">
          <w:rPr>
            <w:rFonts w:ascii="Times New Roman" w:hAnsi="Times New Roman" w:cs="Times New Roman"/>
          </w:rPr>
          <w:delText>, IPA ilakhweresia obusirikhi bukhoyerwa.</w:delText>
        </w:r>
        <w:r w:rsidRPr="00217E15" w:rsidDel="008F58FB">
          <w:rPr>
            <w:rFonts w:ascii="Times New Roman" w:hAnsi="Times New Roman" w:cs="Times New Roman"/>
          </w:rPr>
          <w:delText xml:space="preserve"> </w:delText>
        </w:r>
        <w:r w:rsidR="000025D3" w:rsidRPr="00217E15" w:rsidDel="008F58FB">
          <w:rPr>
            <w:rFonts w:ascii="Times New Roman" w:hAnsi="Times New Roman" w:cs="Times New Roman"/>
          </w:rPr>
          <w:delText xml:space="preserve"> </w:delText>
        </w:r>
      </w:del>
    </w:p>
    <w:p w14:paraId="7DB73CA8" w14:textId="77777777" w:rsidR="0008367B" w:rsidRPr="00217E15" w:rsidRDefault="0008367B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  <w:bookmarkStart w:id="9" w:name="_GoBack"/>
      <w:bookmarkEnd w:id="9"/>
    </w:p>
    <w:p w14:paraId="3AD725B8" w14:textId="4D20F766" w:rsidR="00C83FD1" w:rsidRPr="00217E15" w:rsidRDefault="00217E15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Fonts w:ascii="Times New Roman" w:hAnsi="Times New Roman" w:cs="Times New Roman"/>
          <w:b/>
          <w:bCs/>
          <w:color w:val="000000"/>
        </w:rPr>
        <w:t>Obunyali</w:t>
      </w:r>
      <w:proofErr w:type="spellEnd"/>
    </w:p>
    <w:p w14:paraId="6510CC10" w14:textId="34AA8BE7" w:rsidR="00C83FD1" w:rsidRPr="00217E15" w:rsidRDefault="00BF6E38" w:rsidP="005A201D">
      <w:pPr>
        <w:spacing w:after="0"/>
        <w:rPr>
          <w:rFonts w:ascii="Times New Roman" w:hAnsi="Times New Roman" w:cs="Times New Roman"/>
          <w:iCs/>
        </w:rPr>
      </w:pPr>
      <w:proofErr w:type="spellStart"/>
      <w:r w:rsidRPr="00217E15">
        <w:rPr>
          <w:rFonts w:ascii="Times New Roman" w:hAnsi="Times New Roman" w:cs="Times New Roman"/>
          <w:b/>
          <w:i/>
        </w:rPr>
        <w:t>Okhuba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mu </w:t>
      </w:r>
      <w:proofErr w:type="spellStart"/>
      <w:r w:rsidRPr="00217E15">
        <w:rPr>
          <w:rFonts w:ascii="Times New Roman" w:hAnsi="Times New Roman" w:cs="Times New Roman"/>
          <w:b/>
          <w:i/>
        </w:rPr>
        <w:t>mukanda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kuno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no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khwenya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khukhuo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>.</w:t>
      </w:r>
      <w:r w:rsidR="000025D3" w:rsidRPr="00217E15">
        <w:rPr>
          <w:rFonts w:ascii="Times New Roman" w:hAnsi="Times New Roman" w:cs="Times New Roman"/>
        </w:rPr>
        <w:t xml:space="preserve">  </w:t>
      </w:r>
      <w:proofErr w:type="spellStart"/>
      <w:r w:rsidR="00C83FD1" w:rsidRPr="00217E15">
        <w:rPr>
          <w:rFonts w:ascii="Times New Roman" w:hAnsi="Times New Roman" w:cs="Times New Roman"/>
          <w:iCs/>
        </w:rPr>
        <w:t>Oli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nende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obunyali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bwokhu</w:t>
      </w:r>
      <w:r w:rsidRPr="00217E15">
        <w:rPr>
          <w:rFonts w:ascii="Times New Roman" w:hAnsi="Times New Roman" w:cs="Times New Roman"/>
          <w:iCs/>
        </w:rPr>
        <w:t>k</w:t>
      </w:r>
      <w:r w:rsidR="00C83FD1" w:rsidRPr="00217E15">
        <w:rPr>
          <w:rFonts w:ascii="Times New Roman" w:hAnsi="Times New Roman" w:cs="Times New Roman"/>
          <w:iCs/>
        </w:rPr>
        <w:t>haya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</w:t>
      </w:r>
      <w:r w:rsidRPr="00217E15">
        <w:rPr>
          <w:rFonts w:ascii="Times New Roman" w:hAnsi="Times New Roman" w:cs="Times New Roman"/>
          <w:iCs/>
        </w:rPr>
        <w:t>m</w:t>
      </w:r>
      <w:r w:rsidR="00C83FD1" w:rsidRPr="00217E15">
        <w:rPr>
          <w:rFonts w:ascii="Times New Roman" w:hAnsi="Times New Roman" w:cs="Times New Roman"/>
          <w:iCs/>
        </w:rPr>
        <w:t>ba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okhurula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mubukhabirisi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buno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nolakosiakho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ioba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nokho</w:t>
      </w:r>
      <w:r w:rsidRPr="00217E15">
        <w:rPr>
          <w:rFonts w:ascii="Times New Roman" w:hAnsi="Times New Roman" w:cs="Times New Roman"/>
          <w:iCs/>
        </w:rPr>
        <w:t>n</w:t>
      </w:r>
      <w:r w:rsidR="00C83FD1" w:rsidRPr="00217E15">
        <w:rPr>
          <w:rFonts w:ascii="Times New Roman" w:hAnsi="Times New Roman" w:cs="Times New Roman"/>
          <w:iCs/>
        </w:rPr>
        <w:t>yerwe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okhunyola</w:t>
      </w:r>
      <w:proofErr w:type="spellEnd"/>
      <w:r w:rsidR="00C83FD1" w:rsidRPr="00217E15">
        <w:rPr>
          <w:rFonts w:ascii="Times New Roman" w:hAnsi="Times New Roman" w:cs="Times New Roman"/>
          <w:iCs/>
        </w:rPr>
        <w:t>.</w:t>
      </w:r>
    </w:p>
    <w:p w14:paraId="766A8A99" w14:textId="6F22FDC1" w:rsidR="00C83FD1" w:rsidRPr="00217E15" w:rsidRDefault="00C83FD1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</w:p>
    <w:p w14:paraId="3215B8BE" w14:textId="7B98C4AD" w:rsidR="000025D3" w:rsidRPr="00217E15" w:rsidRDefault="00217E15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Style w:val="header-a1"/>
          <w:rFonts w:ascii="Times New Roman" w:hAnsi="Times New Roman" w:cs="Times New Roman"/>
          <w:sz w:val="22"/>
          <w:szCs w:val="22"/>
        </w:rPr>
        <w:t>Amarebo</w:t>
      </w:r>
      <w:proofErr w:type="spellEnd"/>
    </w:p>
    <w:p w14:paraId="61A9BDE3" w14:textId="02D83F32" w:rsidR="00C83FD1" w:rsidRPr="00217E15" w:rsidRDefault="00B25B92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Nomba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namarebo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inyuma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wefu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AC276F" w:rsidRPr="00217E15">
        <w:rPr>
          <w:rFonts w:ascii="Times New Roman" w:eastAsia="Calibri" w:hAnsi="Times New Roman" w:cs="Times New Roman"/>
        </w:rPr>
        <w:t>onyalakhupira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WASH Benefits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khusimu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ino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0728-716-661. </w:t>
      </w:r>
      <w:proofErr w:type="spellStart"/>
      <w:r w:rsidR="00AC276F" w:rsidRPr="00217E15">
        <w:rPr>
          <w:rFonts w:ascii="Times New Roman" w:eastAsia="Calibri" w:hAnsi="Times New Roman" w:cs="Times New Roman"/>
        </w:rPr>
        <w:t>Noba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noli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namarebo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kandi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khulondekhana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nende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obunyali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bwawo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011E66" w:rsidRPr="00217E15">
        <w:rPr>
          <w:rFonts w:ascii="Times New Roman" w:eastAsia="Calibri" w:hAnsi="Times New Roman" w:cs="Times New Roman"/>
        </w:rPr>
        <w:t>onyala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wakhupi</w:t>
      </w:r>
      <w:r w:rsidR="00AC276F" w:rsidRPr="00217E15">
        <w:rPr>
          <w:rFonts w:ascii="Times New Roman" w:eastAsia="Calibri" w:hAnsi="Times New Roman" w:cs="Times New Roman"/>
        </w:rPr>
        <w:t>ra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KEMRI Ethics Review Committee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0722-205901 </w:t>
      </w:r>
      <w:proofErr w:type="spellStart"/>
      <w:r w:rsidR="00AC276F" w:rsidRPr="00217E15">
        <w:rPr>
          <w:rFonts w:ascii="Times New Roman" w:eastAsia="Calibri" w:hAnsi="Times New Roman" w:cs="Times New Roman"/>
        </w:rPr>
        <w:t>no</w:t>
      </w:r>
      <w:r w:rsidR="00011E66" w:rsidRPr="00217E15">
        <w:rPr>
          <w:rFonts w:ascii="Times New Roman" w:eastAsia="Calibri" w:hAnsi="Times New Roman" w:cs="Times New Roman"/>
        </w:rPr>
        <w:t>m</w:t>
      </w:r>
      <w:r w:rsidR="00AC276F" w:rsidRPr="00217E15">
        <w:rPr>
          <w:rFonts w:ascii="Times New Roman" w:eastAsia="Calibri" w:hAnsi="Times New Roman" w:cs="Times New Roman"/>
        </w:rPr>
        <w:t>ba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0733-400003.</w:t>
      </w:r>
    </w:p>
    <w:p w14:paraId="0C0512D3" w14:textId="77777777" w:rsidR="00EF3297" w:rsidRPr="00217E15" w:rsidRDefault="00EF3297" w:rsidP="005A201D">
      <w:pPr>
        <w:spacing w:after="0"/>
        <w:rPr>
          <w:rFonts w:ascii="Times New Roman" w:eastAsia="Calibri" w:hAnsi="Times New Roman" w:cs="Times New Roman"/>
        </w:rPr>
      </w:pPr>
    </w:p>
    <w:p w14:paraId="4CA57DE5" w14:textId="5298EA5E" w:rsidR="00AC276F" w:rsidRPr="00217E15" w:rsidRDefault="006F26F4" w:rsidP="005A201D">
      <w:pPr>
        <w:spacing w:after="0"/>
        <w:rPr>
          <w:rFonts w:ascii="Times New Roman" w:hAnsi="Times New Roman" w:cs="Times New Roman"/>
          <w:i/>
          <w:iCs/>
        </w:rPr>
      </w:pPr>
      <w:r w:rsidRPr="00217E15">
        <w:rPr>
          <w:rFonts w:ascii="Times New Roman" w:eastAsia="Calibri" w:hAnsi="Times New Roman" w:cs="Times New Roman"/>
        </w:rPr>
        <w:lastRenderedPageBreak/>
        <w:t xml:space="preserve"> </w:t>
      </w:r>
      <w:proofErr w:type="spellStart"/>
      <w:r w:rsidR="00011E66" w:rsidRPr="00217E15">
        <w:rPr>
          <w:rFonts w:ascii="Times New Roman" w:hAnsi="Times New Roman" w:cs="Times New Roman"/>
          <w:iCs/>
        </w:rPr>
        <w:t>Kh</w:t>
      </w:r>
      <w:r w:rsidR="00AC276F" w:rsidRPr="00217E15">
        <w:rPr>
          <w:rFonts w:ascii="Times New Roman" w:hAnsi="Times New Roman" w:cs="Times New Roman"/>
          <w:iCs/>
        </w:rPr>
        <w:t>a</w:t>
      </w:r>
      <w:r w:rsidR="00011E66" w:rsidRPr="00217E15">
        <w:rPr>
          <w:rFonts w:ascii="Times New Roman" w:hAnsi="Times New Roman" w:cs="Times New Roman"/>
          <w:iCs/>
        </w:rPr>
        <w:t>n</w:t>
      </w:r>
      <w:r w:rsidR="00AC276F" w:rsidRPr="00217E15">
        <w:rPr>
          <w:rFonts w:ascii="Times New Roman" w:hAnsi="Times New Roman" w:cs="Times New Roman"/>
          <w:iCs/>
        </w:rPr>
        <w:t>di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no</w:t>
      </w:r>
      <w:r w:rsidR="00011E66" w:rsidRPr="00217E15">
        <w:rPr>
          <w:rFonts w:ascii="Times New Roman" w:hAnsi="Times New Roman" w:cs="Times New Roman"/>
          <w:iCs/>
        </w:rPr>
        <w:t>m</w:t>
      </w:r>
      <w:r w:rsidR="00AC276F" w:rsidRPr="00217E15">
        <w:rPr>
          <w:rFonts w:ascii="Times New Roman" w:hAnsi="Times New Roman" w:cs="Times New Roman"/>
          <w:iCs/>
        </w:rPr>
        <w:t>ba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noli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namarebo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khulondokhana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nende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obunyali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bwawo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nga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mulala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owo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bukhabirisi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buna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onyala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khupira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iofisi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ya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UC Berkeley’s Committee for Protection of Human Subjects, </w:t>
      </w:r>
      <w:proofErr w:type="spellStart"/>
      <w:r w:rsidR="00AC276F" w:rsidRPr="00217E15">
        <w:rPr>
          <w:rFonts w:ascii="Times New Roman" w:hAnsi="Times New Roman" w:cs="Times New Roman"/>
          <w:iCs/>
        </w:rPr>
        <w:t>khu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510-642-7461 </w:t>
      </w:r>
      <w:proofErr w:type="spellStart"/>
      <w:r w:rsidR="00AC276F" w:rsidRPr="00217E15">
        <w:rPr>
          <w:rFonts w:ascii="Times New Roman" w:hAnsi="Times New Roman" w:cs="Times New Roman"/>
          <w:iCs/>
        </w:rPr>
        <w:t>noba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hyperlink r:id="rId8" w:history="1">
        <w:r w:rsidR="00AC276F" w:rsidRPr="00217E15">
          <w:rPr>
            <w:rStyle w:val="Hyperlink"/>
            <w:rFonts w:ascii="Times New Roman" w:hAnsi="Times New Roman" w:cs="Times New Roman"/>
            <w:bCs/>
          </w:rPr>
          <w:t>subjects@berkeley.edu</w:t>
        </w:r>
      </w:hyperlink>
      <w:r w:rsidR="00217E15">
        <w:rPr>
          <w:rFonts w:ascii="Times New Roman" w:hAnsi="Times New Roman" w:cs="Times New Roman"/>
          <w:i/>
          <w:iCs/>
        </w:rPr>
        <w:t>.</w:t>
      </w:r>
    </w:p>
    <w:p w14:paraId="3A05B32F" w14:textId="77777777" w:rsidR="000025D3" w:rsidRPr="00217E15" w:rsidRDefault="000025D3" w:rsidP="005A201D">
      <w:pPr>
        <w:spacing w:after="0"/>
        <w:rPr>
          <w:rFonts w:ascii="Times New Roman" w:eastAsia="Calibri" w:hAnsi="Times New Roman" w:cs="Times New Roman"/>
          <w:b/>
        </w:rPr>
      </w:pPr>
    </w:p>
    <w:p w14:paraId="0B9271E4" w14:textId="4A745A57" w:rsidR="0048320A" w:rsidRPr="00217E15" w:rsidRDefault="00011E66" w:rsidP="005A201D">
      <w:pPr>
        <w:spacing w:after="0"/>
        <w:rPr>
          <w:rFonts w:ascii="Times New Roman" w:hAnsi="Times New Roman" w:cs="Times New Roman"/>
          <w:b/>
        </w:rPr>
      </w:pPr>
      <w:r w:rsidRPr="00217E15">
        <w:rPr>
          <w:rFonts w:ascii="Times New Roman" w:hAnsi="Times New Roman" w:cs="Times New Roman"/>
          <w:b/>
        </w:rPr>
        <w:t>OKHUCH</w:t>
      </w:r>
      <w:r w:rsidR="0048320A" w:rsidRPr="00217E15">
        <w:rPr>
          <w:rFonts w:ascii="Times New Roman" w:hAnsi="Times New Roman" w:cs="Times New Roman"/>
          <w:b/>
        </w:rPr>
        <w:t>AMA</w:t>
      </w:r>
    </w:p>
    <w:p w14:paraId="61EACE77" w14:textId="62E62B8B" w:rsidR="00AC276F" w:rsidRPr="00217E15" w:rsidRDefault="0048320A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Wakheres</w:t>
      </w:r>
      <w:r w:rsidR="003851C9" w:rsidRPr="00217E15">
        <w:rPr>
          <w:rFonts w:ascii="Times New Roman" w:hAnsi="Times New Roman" w:cs="Times New Roman"/>
        </w:rPr>
        <w:t>ibwa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ecopi</w:t>
      </w:r>
      <w:proofErr w:type="spellEnd"/>
      <w:r w:rsidR="003851C9" w:rsidRPr="00217E15">
        <w:rPr>
          <w:rFonts w:ascii="Times New Roman" w:hAnsi="Times New Roman" w:cs="Times New Roman"/>
        </w:rPr>
        <w:t xml:space="preserve"> ye </w:t>
      </w:r>
      <w:proofErr w:type="spellStart"/>
      <w:r w:rsidR="003851C9" w:rsidRPr="00217E15">
        <w:rPr>
          <w:rFonts w:ascii="Times New Roman" w:hAnsi="Times New Roman" w:cs="Times New Roman"/>
        </w:rPr>
        <w:t>ikaratasi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yo</w:t>
      </w:r>
      <w:proofErr w:type="spellEnd"/>
      <w:r w:rsidR="003851C9" w:rsidRPr="00217E15">
        <w:rPr>
          <w:rFonts w:ascii="Times New Roman" w:hAnsi="Times New Roman" w:cs="Times New Roman"/>
        </w:rPr>
        <w:t xml:space="preserve"> </w:t>
      </w:r>
      <w:proofErr w:type="spellStart"/>
      <w:r w:rsidR="003851C9" w:rsidRPr="00217E15">
        <w:rPr>
          <w:rFonts w:ascii="Times New Roman" w:hAnsi="Times New Roman" w:cs="Times New Roman"/>
        </w:rPr>
        <w:t>khucha</w:t>
      </w:r>
      <w:r w:rsidRPr="00217E15">
        <w:rPr>
          <w:rFonts w:ascii="Times New Roman" w:hAnsi="Times New Roman" w:cs="Times New Roman"/>
        </w:rPr>
        <w:t>ma</w:t>
      </w:r>
      <w:proofErr w:type="spellEnd"/>
      <w:r w:rsidRPr="00217E15">
        <w:rPr>
          <w:rFonts w:ascii="Times New Roman" w:hAnsi="Times New Roman" w:cs="Times New Roman"/>
        </w:rPr>
        <w:t>.</w:t>
      </w:r>
    </w:p>
    <w:p w14:paraId="2F91CA98" w14:textId="76655C97" w:rsidR="0048320A" w:rsidRPr="00217E15" w:rsidRDefault="00BE4662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Noch</w:t>
      </w:r>
      <w:r w:rsidR="0048320A" w:rsidRPr="00217E15">
        <w:rPr>
          <w:rFonts w:ascii="Times New Roman" w:hAnsi="Times New Roman" w:cs="Times New Roman"/>
        </w:rPr>
        <w:t>ama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okhuba</w:t>
      </w:r>
      <w:proofErr w:type="spellEnd"/>
      <w:r w:rsidR="0048320A" w:rsidRPr="00217E15">
        <w:rPr>
          <w:rFonts w:ascii="Times New Roman" w:hAnsi="Times New Roman" w:cs="Times New Roman"/>
        </w:rPr>
        <w:t xml:space="preserve"> mu </w:t>
      </w:r>
      <w:proofErr w:type="spellStart"/>
      <w:r w:rsidR="0048320A" w:rsidRPr="00217E15">
        <w:rPr>
          <w:rFonts w:ascii="Times New Roman" w:hAnsi="Times New Roman" w:cs="Times New Roman"/>
        </w:rPr>
        <w:t>bukhabirisi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buno</w:t>
      </w:r>
      <w:proofErr w:type="spellEnd"/>
      <w:r w:rsidR="0048320A" w:rsidRPr="00217E15">
        <w:rPr>
          <w:rFonts w:ascii="Times New Roman" w:hAnsi="Times New Roman" w:cs="Times New Roman"/>
        </w:rPr>
        <w:t xml:space="preserve">, </w:t>
      </w:r>
      <w:proofErr w:type="spellStart"/>
      <w:r w:rsidR="0048320A" w:rsidRPr="00217E15">
        <w:rPr>
          <w:rFonts w:ascii="Times New Roman" w:hAnsi="Times New Roman" w:cs="Times New Roman"/>
        </w:rPr>
        <w:t>sinia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8320A" w:rsidRPr="00217E15">
        <w:rPr>
          <w:rFonts w:ascii="Times New Roman" w:hAnsi="Times New Roman" w:cs="Times New Roman"/>
        </w:rPr>
        <w:t>mani</w:t>
      </w:r>
      <w:proofErr w:type="spellEnd"/>
      <w:proofErr w:type="gram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wandike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itare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hasi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awo</w:t>
      </w:r>
      <w:proofErr w:type="spellEnd"/>
      <w:r w:rsidR="0048320A" w:rsidRPr="00217E15">
        <w:rPr>
          <w:rFonts w:ascii="Times New Roman" w:hAnsi="Times New Roman" w:cs="Times New Roman"/>
        </w:rPr>
        <w:t>.</w:t>
      </w:r>
    </w:p>
    <w:p w14:paraId="01AF0EBA" w14:textId="55B9EF05" w:rsidR="008E033C" w:rsidRDefault="005A201D" w:rsidP="005A201D">
      <w:pPr>
        <w:pStyle w:val="Header"/>
        <w:spacing w:line="276" w:lineRule="auto"/>
        <w:rPr>
          <w:rFonts w:ascii="Times New Roman" w:hAnsi="Times New Roman" w:cs="Times New Roman"/>
        </w:rPr>
      </w:pPr>
      <w:proofErr w:type="spellStart"/>
      <w:r w:rsidRPr="009F48EB">
        <w:rPr>
          <w:rFonts w:ascii="Times New Roman" w:hAnsi="Times New Roman" w:cs="Times New Roman"/>
        </w:rPr>
        <w:t>Nochama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kwakhayanza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wandike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elira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lio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isaini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nende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itare</w:t>
      </w:r>
      <w:proofErr w:type="spellEnd"/>
      <w:r w:rsidRPr="009F48EB">
        <w:rPr>
          <w:rFonts w:ascii="Times New Roman" w:hAnsi="Times New Roman" w:cs="Times New Roman"/>
        </w:rPr>
        <w:t xml:space="preserve"> </w:t>
      </w:r>
      <w:proofErr w:type="spellStart"/>
      <w:r w:rsidRPr="009F48EB">
        <w:rPr>
          <w:rFonts w:ascii="Times New Roman" w:hAnsi="Times New Roman" w:cs="Times New Roman"/>
        </w:rPr>
        <w:t>ilondakho</w:t>
      </w:r>
      <w:proofErr w:type="spellEnd"/>
      <w:r w:rsidR="00217E15" w:rsidRPr="009F48EB">
        <w:rPr>
          <w:rFonts w:ascii="Times New Roman" w:hAnsi="Times New Roman" w:cs="Times New Roman"/>
        </w:rPr>
        <w:t>.</w:t>
      </w:r>
    </w:p>
    <w:p w14:paraId="3D65D2B4" w14:textId="77777777" w:rsidR="00217E15" w:rsidRPr="00217E15" w:rsidRDefault="00217E15" w:rsidP="005A201D">
      <w:pPr>
        <w:pStyle w:val="Header"/>
        <w:spacing w:line="276" w:lineRule="auto"/>
        <w:rPr>
          <w:rFonts w:ascii="Times New Roman" w:hAnsi="Times New Roman" w:cs="Times New Roman"/>
        </w:rPr>
      </w:pPr>
    </w:p>
    <w:p w14:paraId="33D4A84C" w14:textId="747FFB07" w:rsidR="008E033C" w:rsidRPr="00217E15" w:rsidRDefault="008E033C" w:rsidP="005A201D">
      <w:pPr>
        <w:spacing w:after="0"/>
        <w:rPr>
          <w:rFonts w:ascii="Times New Roman" w:hAnsi="Times New Roman" w:cs="Times New Roman"/>
        </w:rPr>
      </w:pPr>
      <w:r w:rsidRPr="00217E1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228BC" wp14:editId="5BE77160">
                <wp:simplePos x="0" y="0"/>
                <wp:positionH relativeFrom="column">
                  <wp:posOffset>4614545</wp:posOffset>
                </wp:positionH>
                <wp:positionV relativeFrom="paragraph">
                  <wp:posOffset>16953</wp:posOffset>
                </wp:positionV>
                <wp:extent cx="1345721" cy="1026544"/>
                <wp:effectExtent l="0" t="0" r="2603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721" cy="1026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BB03C" w14:textId="0D830BD7" w:rsidR="008E033C" w:rsidRDefault="0048320A">
                            <w:proofErr w:type="spellStart"/>
                            <w:r>
                              <w:t>Olwala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228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35pt;margin-top:1.35pt;width:105.9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">
                <v:textbox>
                  <w:txbxContent>
                    <w:p w14:paraId="23DBB03C" w14:textId="0D830BD7" w:rsidR="008E033C" w:rsidRDefault="0048320A">
                      <w:proofErr w:type="spellStart"/>
                      <w:r>
                        <w:t>Olwala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15CF1765" w14:textId="24B779F5" w:rsidR="008E033C" w:rsidRDefault="0048320A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Elira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liawo</w:t>
      </w:r>
      <w:proofErr w:type="spellEnd"/>
      <w:r w:rsidR="008E033C" w:rsidRPr="00217E15">
        <w:rPr>
          <w:rFonts w:ascii="Times New Roman" w:hAnsi="Times New Roman" w:cs="Times New Roman"/>
        </w:rPr>
        <w:t xml:space="preserve"> </w:t>
      </w:r>
      <w:r w:rsidR="008E033C" w:rsidRPr="00217E15">
        <w:rPr>
          <w:rFonts w:ascii="Times New Roman" w:hAnsi="Times New Roman" w:cs="Times New Roman"/>
          <w:i/>
        </w:rPr>
        <w:t>(please print)</w:t>
      </w:r>
      <w:r w:rsidR="008E033C" w:rsidRPr="00217E15">
        <w:rPr>
          <w:rFonts w:ascii="Times New Roman" w:hAnsi="Times New Roman" w:cs="Times New Roman"/>
        </w:rPr>
        <w:tab/>
      </w:r>
      <w:r w:rsidR="008E033C" w:rsidRPr="00217E15">
        <w:rPr>
          <w:rFonts w:ascii="Times New Roman" w:hAnsi="Times New Roman" w:cs="Times New Roman"/>
        </w:rPr>
        <w:tab/>
      </w:r>
      <w:r w:rsidR="008E033C"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 xml:space="preserve">                           </w:t>
      </w:r>
      <w:proofErr w:type="spellStart"/>
      <w:r w:rsidRPr="00217E15">
        <w:rPr>
          <w:rFonts w:ascii="Times New Roman" w:hAnsi="Times New Roman" w:cs="Times New Roman"/>
        </w:rPr>
        <w:t>Itare</w:t>
      </w:r>
      <w:proofErr w:type="spellEnd"/>
    </w:p>
    <w:p w14:paraId="7D5F1ADE" w14:textId="77777777" w:rsidR="00E526BB" w:rsidRPr="00217E15" w:rsidRDefault="00E526BB" w:rsidP="005A201D">
      <w:pPr>
        <w:spacing w:after="0"/>
        <w:rPr>
          <w:rFonts w:ascii="Times New Roman" w:hAnsi="Times New Roman" w:cs="Times New Roman"/>
        </w:rPr>
      </w:pPr>
    </w:p>
    <w:p w14:paraId="44C13F1B" w14:textId="3F427B46" w:rsidR="008E033C" w:rsidRPr="00217E15" w:rsidRDefault="008E033C" w:rsidP="005A201D">
      <w:pPr>
        <w:spacing w:after="0"/>
        <w:rPr>
          <w:rFonts w:ascii="Times New Roman" w:hAnsi="Times New Roman" w:cs="Times New Roman"/>
        </w:rPr>
      </w:pP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1A360586" w14:textId="442C6B60" w:rsidR="008E033C" w:rsidRPr="00217E15" w:rsidRDefault="0048320A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Isaini</w:t>
      </w:r>
      <w:proofErr w:type="spellEnd"/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  <w:t xml:space="preserve">                                                     </w:t>
      </w:r>
      <w:proofErr w:type="spellStart"/>
      <w:r w:rsidRPr="00217E15">
        <w:rPr>
          <w:rFonts w:ascii="Times New Roman" w:hAnsi="Times New Roman" w:cs="Times New Roman"/>
        </w:rPr>
        <w:t>Itare</w:t>
      </w:r>
      <w:proofErr w:type="spellEnd"/>
    </w:p>
    <w:p w14:paraId="257E97A9" w14:textId="77777777" w:rsidR="008E033C" w:rsidRPr="00217E15" w:rsidRDefault="008E033C" w:rsidP="005A201D">
      <w:pPr>
        <w:spacing w:after="0"/>
        <w:rPr>
          <w:rFonts w:ascii="Times New Roman" w:hAnsi="Times New Roman" w:cs="Times New Roman"/>
          <w:u w:val="single"/>
        </w:rPr>
      </w:pPr>
    </w:p>
    <w:p w14:paraId="048CE7CB" w14:textId="77777777" w:rsidR="008E033C" w:rsidRPr="00217E15" w:rsidRDefault="008E033C" w:rsidP="005A201D">
      <w:pPr>
        <w:spacing w:after="0"/>
        <w:rPr>
          <w:rFonts w:ascii="Times New Roman" w:hAnsi="Times New Roman" w:cs="Times New Roman"/>
        </w:rPr>
      </w:pP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2CA50F78" w14:textId="4496B74D" w:rsidR="008E033C" w:rsidRPr="00217E15" w:rsidRDefault="00660886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Oubukula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obuch</w:t>
      </w:r>
      <w:r w:rsidR="0048320A" w:rsidRPr="00217E15">
        <w:rPr>
          <w:rFonts w:ascii="Times New Roman" w:hAnsi="Times New Roman" w:cs="Times New Roman"/>
        </w:rPr>
        <w:t>ami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buno</w:t>
      </w:r>
      <w:proofErr w:type="spellEnd"/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E526BB">
        <w:rPr>
          <w:rFonts w:ascii="Times New Roman" w:hAnsi="Times New Roman" w:cs="Times New Roman"/>
        </w:rPr>
        <w:t xml:space="preserve">              </w:t>
      </w:r>
      <w:proofErr w:type="spellStart"/>
      <w:r w:rsidR="0048320A" w:rsidRPr="00217E15">
        <w:rPr>
          <w:rFonts w:ascii="Times New Roman" w:hAnsi="Times New Roman" w:cs="Times New Roman"/>
        </w:rPr>
        <w:t>Itare</w:t>
      </w:r>
      <w:proofErr w:type="spellEnd"/>
    </w:p>
    <w:p w14:paraId="5981C03D" w14:textId="77777777" w:rsidR="008E033C" w:rsidRPr="00217E15" w:rsidRDefault="008E033C" w:rsidP="005A201D">
      <w:pPr>
        <w:spacing w:after="0"/>
        <w:rPr>
          <w:rFonts w:ascii="Times New Roman" w:eastAsia="Calibri" w:hAnsi="Times New Roman" w:cs="Times New Roman"/>
          <w:b/>
        </w:rPr>
      </w:pPr>
    </w:p>
    <w:p w14:paraId="5800E097" w14:textId="39AB55D4" w:rsidR="00E37AA0" w:rsidRPr="00217E15" w:rsidRDefault="00E37AA0" w:rsidP="005A201D">
      <w:pPr>
        <w:spacing w:after="0"/>
        <w:rPr>
          <w:rFonts w:ascii="Times New Roman" w:hAnsi="Times New Roman" w:cs="Times New Roman"/>
        </w:rPr>
      </w:pPr>
    </w:p>
    <w:sectPr w:rsidR="00E37AA0" w:rsidRPr="00217E1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1D4ED" w14:textId="77777777" w:rsidR="00063591" w:rsidRDefault="00063591" w:rsidP="00DB7267">
      <w:pPr>
        <w:spacing w:after="0" w:line="240" w:lineRule="auto"/>
      </w:pPr>
      <w:r>
        <w:separator/>
      </w:r>
    </w:p>
  </w:endnote>
  <w:endnote w:type="continuationSeparator" w:id="0">
    <w:p w14:paraId="6901368A" w14:textId="77777777" w:rsidR="00063591" w:rsidRDefault="00063591" w:rsidP="00DB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AE333" w14:textId="282A8269" w:rsidR="00A848D7" w:rsidRDefault="007F4757">
    <w:pPr>
      <w:pStyle w:val="Footer"/>
    </w:pPr>
    <w:r>
      <w:rPr>
        <w:rFonts w:ascii="Arial" w:hAnsi="Arial" w:cs="Arial"/>
        <w:color w:val="222222"/>
        <w:sz w:val="20"/>
        <w:szCs w:val="20"/>
        <w:shd w:val="clear" w:color="auto" w:fill="FFFFFF"/>
      </w:rPr>
      <w:t xml:space="preserve">CPHS #2011-09-3654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967FB" w14:textId="77777777" w:rsidR="00063591" w:rsidRDefault="00063591" w:rsidP="00DB7267">
      <w:pPr>
        <w:spacing w:after="0" w:line="240" w:lineRule="auto"/>
      </w:pPr>
      <w:r>
        <w:separator/>
      </w:r>
    </w:p>
  </w:footnote>
  <w:footnote w:type="continuationSeparator" w:id="0">
    <w:p w14:paraId="1B316828" w14:textId="77777777" w:rsidR="00063591" w:rsidRDefault="00063591" w:rsidP="00DB7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92020" w14:textId="77777777" w:rsidR="00A848D7" w:rsidRDefault="00A848D7">
    <w:pPr>
      <w:pStyle w:val="Header"/>
      <w:jc w:val="center"/>
    </w:pPr>
  </w:p>
  <w:p w14:paraId="647240BE" w14:textId="77777777" w:rsidR="00A848D7" w:rsidRDefault="00A848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B2772"/>
    <w:multiLevelType w:val="hybridMultilevel"/>
    <w:tmpl w:val="F47021A0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661BB5"/>
    <w:multiLevelType w:val="hybridMultilevel"/>
    <w:tmpl w:val="29E6C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5121BF"/>
    <w:multiLevelType w:val="hybridMultilevel"/>
    <w:tmpl w:val="B3461A92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4355A"/>
    <w:multiLevelType w:val="hybridMultilevel"/>
    <w:tmpl w:val="0DA60B4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351F7D"/>
    <w:multiLevelType w:val="hybridMultilevel"/>
    <w:tmpl w:val="651C3F6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akoli">
    <w15:presenceInfo w15:providerId="None" w15:userId="swako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67"/>
    <w:rsid w:val="000025D3"/>
    <w:rsid w:val="00011E66"/>
    <w:rsid w:val="000145C7"/>
    <w:rsid w:val="0003185C"/>
    <w:rsid w:val="00032EF4"/>
    <w:rsid w:val="0003537F"/>
    <w:rsid w:val="00063591"/>
    <w:rsid w:val="00075EE3"/>
    <w:rsid w:val="0008367B"/>
    <w:rsid w:val="00091EE6"/>
    <w:rsid w:val="000A0C6B"/>
    <w:rsid w:val="000A7575"/>
    <w:rsid w:val="000B2586"/>
    <w:rsid w:val="000D0FA7"/>
    <w:rsid w:val="000D44DD"/>
    <w:rsid w:val="000E620E"/>
    <w:rsid w:val="000E675E"/>
    <w:rsid w:val="00113370"/>
    <w:rsid w:val="00162241"/>
    <w:rsid w:val="0016304D"/>
    <w:rsid w:val="00163667"/>
    <w:rsid w:val="00165574"/>
    <w:rsid w:val="00167F5C"/>
    <w:rsid w:val="00176EFC"/>
    <w:rsid w:val="0018577A"/>
    <w:rsid w:val="00185CB3"/>
    <w:rsid w:val="001C12AD"/>
    <w:rsid w:val="001C1967"/>
    <w:rsid w:val="00217E15"/>
    <w:rsid w:val="00221938"/>
    <w:rsid w:val="00227CBA"/>
    <w:rsid w:val="0024490E"/>
    <w:rsid w:val="002552D8"/>
    <w:rsid w:val="00263383"/>
    <w:rsid w:val="002820B0"/>
    <w:rsid w:val="002A52E0"/>
    <w:rsid w:val="002A5722"/>
    <w:rsid w:val="002B2968"/>
    <w:rsid w:val="002D1B63"/>
    <w:rsid w:val="002D4861"/>
    <w:rsid w:val="002F2440"/>
    <w:rsid w:val="002F7F50"/>
    <w:rsid w:val="00316999"/>
    <w:rsid w:val="00352248"/>
    <w:rsid w:val="00366F1A"/>
    <w:rsid w:val="00377731"/>
    <w:rsid w:val="00380575"/>
    <w:rsid w:val="003851C9"/>
    <w:rsid w:val="003A4A91"/>
    <w:rsid w:val="003A6258"/>
    <w:rsid w:val="003B1305"/>
    <w:rsid w:val="003B6A00"/>
    <w:rsid w:val="003E16BE"/>
    <w:rsid w:val="003F2084"/>
    <w:rsid w:val="003F7941"/>
    <w:rsid w:val="00400A26"/>
    <w:rsid w:val="00430F72"/>
    <w:rsid w:val="004311AD"/>
    <w:rsid w:val="00437341"/>
    <w:rsid w:val="004617FC"/>
    <w:rsid w:val="004711D2"/>
    <w:rsid w:val="00472582"/>
    <w:rsid w:val="00481C61"/>
    <w:rsid w:val="0048320A"/>
    <w:rsid w:val="004A2BB2"/>
    <w:rsid w:val="004A7113"/>
    <w:rsid w:val="004B1966"/>
    <w:rsid w:val="00517B45"/>
    <w:rsid w:val="005215F9"/>
    <w:rsid w:val="0056262E"/>
    <w:rsid w:val="005826DD"/>
    <w:rsid w:val="005867D4"/>
    <w:rsid w:val="0059103F"/>
    <w:rsid w:val="00594F05"/>
    <w:rsid w:val="005A201D"/>
    <w:rsid w:val="005B525D"/>
    <w:rsid w:val="005B7D88"/>
    <w:rsid w:val="005E6765"/>
    <w:rsid w:val="00617F04"/>
    <w:rsid w:val="006442F3"/>
    <w:rsid w:val="00647E4C"/>
    <w:rsid w:val="00652F58"/>
    <w:rsid w:val="00660886"/>
    <w:rsid w:val="006642A0"/>
    <w:rsid w:val="00685993"/>
    <w:rsid w:val="006B3306"/>
    <w:rsid w:val="006C3C96"/>
    <w:rsid w:val="006F1E69"/>
    <w:rsid w:val="006F26F4"/>
    <w:rsid w:val="00701FBD"/>
    <w:rsid w:val="007054D1"/>
    <w:rsid w:val="0072650D"/>
    <w:rsid w:val="00731FEB"/>
    <w:rsid w:val="00732349"/>
    <w:rsid w:val="00732475"/>
    <w:rsid w:val="007618AD"/>
    <w:rsid w:val="0078525D"/>
    <w:rsid w:val="00790562"/>
    <w:rsid w:val="007C59D0"/>
    <w:rsid w:val="007E02F5"/>
    <w:rsid w:val="007E75B2"/>
    <w:rsid w:val="007F4757"/>
    <w:rsid w:val="007F6164"/>
    <w:rsid w:val="00803DE4"/>
    <w:rsid w:val="00812838"/>
    <w:rsid w:val="0083259F"/>
    <w:rsid w:val="00865923"/>
    <w:rsid w:val="00870D60"/>
    <w:rsid w:val="00895E9B"/>
    <w:rsid w:val="008C3019"/>
    <w:rsid w:val="008E033C"/>
    <w:rsid w:val="008F4770"/>
    <w:rsid w:val="008F58FB"/>
    <w:rsid w:val="009162CA"/>
    <w:rsid w:val="009251B2"/>
    <w:rsid w:val="009262D3"/>
    <w:rsid w:val="00993857"/>
    <w:rsid w:val="009A5DA7"/>
    <w:rsid w:val="009C6F38"/>
    <w:rsid w:val="009E4196"/>
    <w:rsid w:val="009F15DB"/>
    <w:rsid w:val="009F2341"/>
    <w:rsid w:val="009F48EB"/>
    <w:rsid w:val="00A60C74"/>
    <w:rsid w:val="00A848D7"/>
    <w:rsid w:val="00A85A0E"/>
    <w:rsid w:val="00AB278C"/>
    <w:rsid w:val="00AB4135"/>
    <w:rsid w:val="00AB4933"/>
    <w:rsid w:val="00AC020F"/>
    <w:rsid w:val="00AC276F"/>
    <w:rsid w:val="00AD1C00"/>
    <w:rsid w:val="00B0468F"/>
    <w:rsid w:val="00B14054"/>
    <w:rsid w:val="00B25B92"/>
    <w:rsid w:val="00B26D34"/>
    <w:rsid w:val="00B27400"/>
    <w:rsid w:val="00B35D8C"/>
    <w:rsid w:val="00B5140F"/>
    <w:rsid w:val="00BA1063"/>
    <w:rsid w:val="00BD1503"/>
    <w:rsid w:val="00BE4662"/>
    <w:rsid w:val="00BF6E38"/>
    <w:rsid w:val="00C135A3"/>
    <w:rsid w:val="00C13708"/>
    <w:rsid w:val="00C148F7"/>
    <w:rsid w:val="00C316E9"/>
    <w:rsid w:val="00C329BF"/>
    <w:rsid w:val="00C329D8"/>
    <w:rsid w:val="00C63A85"/>
    <w:rsid w:val="00C74FDF"/>
    <w:rsid w:val="00C759E3"/>
    <w:rsid w:val="00C83FD1"/>
    <w:rsid w:val="00C84879"/>
    <w:rsid w:val="00CC7A9C"/>
    <w:rsid w:val="00CD2C27"/>
    <w:rsid w:val="00D16F67"/>
    <w:rsid w:val="00D506AE"/>
    <w:rsid w:val="00D5491B"/>
    <w:rsid w:val="00D73229"/>
    <w:rsid w:val="00D753CC"/>
    <w:rsid w:val="00D76DE3"/>
    <w:rsid w:val="00D821E1"/>
    <w:rsid w:val="00DA7BCE"/>
    <w:rsid w:val="00DB7267"/>
    <w:rsid w:val="00DE69C9"/>
    <w:rsid w:val="00E0603F"/>
    <w:rsid w:val="00E11049"/>
    <w:rsid w:val="00E13E0C"/>
    <w:rsid w:val="00E24B06"/>
    <w:rsid w:val="00E271B6"/>
    <w:rsid w:val="00E37AA0"/>
    <w:rsid w:val="00E526BB"/>
    <w:rsid w:val="00E55C61"/>
    <w:rsid w:val="00E605BF"/>
    <w:rsid w:val="00E84BDB"/>
    <w:rsid w:val="00EA4788"/>
    <w:rsid w:val="00EF3297"/>
    <w:rsid w:val="00F076A5"/>
    <w:rsid w:val="00F51EBA"/>
    <w:rsid w:val="00F75DFE"/>
    <w:rsid w:val="00F8286F"/>
    <w:rsid w:val="00F9688A"/>
    <w:rsid w:val="00FA1D64"/>
    <w:rsid w:val="00FB3159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43722"/>
  <w15:docId w15:val="{50D42C19-234E-4790-A5C7-B9D11E26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033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67"/>
  </w:style>
  <w:style w:type="paragraph" w:styleId="Footer">
    <w:name w:val="footer"/>
    <w:basedOn w:val="Normal"/>
    <w:link w:val="FooterChar"/>
    <w:uiPriority w:val="99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67"/>
  </w:style>
  <w:style w:type="character" w:styleId="CommentReference">
    <w:name w:val="annotation reference"/>
    <w:basedOn w:val="DefaultParagraphFont"/>
    <w:unhideWhenUsed/>
    <w:rsid w:val="002A572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5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5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22"/>
    <w:rPr>
      <w:b/>
      <w:bCs/>
      <w:sz w:val="20"/>
      <w:szCs w:val="20"/>
    </w:rPr>
  </w:style>
  <w:style w:type="paragraph" w:styleId="NormalWeb">
    <w:name w:val="Normal (Web)"/>
    <w:basedOn w:val="Normal"/>
    <w:rsid w:val="00E13E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4D4D4D"/>
      <w:sz w:val="18"/>
      <w:szCs w:val="18"/>
    </w:rPr>
  </w:style>
  <w:style w:type="character" w:styleId="Hyperlink">
    <w:name w:val="Hyperlink"/>
    <w:rsid w:val="00F9688A"/>
    <w:rPr>
      <w:color w:val="0000FF"/>
      <w:u w:val="single"/>
    </w:rPr>
  </w:style>
  <w:style w:type="character" w:customStyle="1" w:styleId="header-a1">
    <w:name w:val="header-a1"/>
    <w:rsid w:val="000025D3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E03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6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jects@berkeley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</Company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pbyatta</dc:creator>
  <cp:lastModifiedBy>swakoli</cp:lastModifiedBy>
  <cp:revision>5</cp:revision>
  <cp:lastPrinted>2014-03-13T15:55:00Z</cp:lastPrinted>
  <dcterms:created xsi:type="dcterms:W3CDTF">2014-05-20T08:25:00Z</dcterms:created>
  <dcterms:modified xsi:type="dcterms:W3CDTF">2014-06-17T09:42:00Z</dcterms:modified>
</cp:coreProperties>
</file>