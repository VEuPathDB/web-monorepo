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06750" w14:textId="77777777" w:rsidR="00614901" w:rsidRPr="00614901" w:rsidRDefault="00F5744A" w:rsidP="00614901">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1AA2AF75" wp14:editId="6E31D7F8">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B161D2">
        <w:rPr>
          <w:rFonts w:ascii="Times New Roman" w:hAnsi="Times New Roman" w:cs="Times New Roman"/>
          <w:b/>
        </w:rPr>
        <w:t xml:space="preserve"> </w:t>
      </w:r>
      <w:r w:rsidR="00614901" w:rsidRPr="00614901">
        <w:rPr>
          <w:rFonts w:ascii="Times New Roman" w:hAnsi="Times New Roman" w:cs="Times New Roman"/>
          <w:b/>
        </w:rPr>
        <w:t>IDHINI YA KUSHIRIKI KWA UTAFITI WA ​WASH BENEFITS PROJECT</w:t>
      </w:r>
    </w:p>
    <w:p w14:paraId="39484C2B" w14:textId="77777777" w:rsidR="00BD41C8" w:rsidRDefault="00614901" w:rsidP="00614901">
      <w:pPr>
        <w:spacing w:after="0"/>
        <w:jc w:val="center"/>
        <w:rPr>
          <w:rFonts w:ascii="Times New Roman" w:hAnsi="Times New Roman" w:cs="Times New Roman"/>
          <w:b/>
        </w:rPr>
      </w:pPr>
      <w:r w:rsidRPr="00614901">
        <w:rPr>
          <w:rFonts w:ascii="Times New Roman" w:hAnsi="Times New Roman" w:cs="Times New Roman"/>
          <w:b/>
        </w:rPr>
        <w:t>​​YA BACKCHECKS ​KWA AWAMU YA KATIKATI IDHINI YA KUSHIRIKI</w:t>
      </w:r>
    </w:p>
    <w:p w14:paraId="259EDAE0" w14:textId="77777777" w:rsidR="009345F1" w:rsidRPr="00B161D2" w:rsidRDefault="009345F1" w:rsidP="009345F1">
      <w:pPr>
        <w:spacing w:after="0"/>
        <w:jc w:val="center"/>
        <w:rPr>
          <w:rFonts w:ascii="Times New Roman" w:hAnsi="Times New Roman" w:cs="Times New Roman"/>
          <w:b/>
        </w:rPr>
      </w:pPr>
    </w:p>
    <w:p w14:paraId="5A3F8144" w14:textId="77777777" w:rsidR="00691F94" w:rsidRPr="00B161D2" w:rsidRDefault="00691F94" w:rsidP="00691F94">
      <w:pPr>
        <w:spacing w:after="0"/>
        <w:jc w:val="center"/>
        <w:rPr>
          <w:rFonts w:ascii="Times New Roman" w:hAnsi="Times New Roman" w:cs="Times New Roman"/>
          <w:b/>
        </w:rPr>
      </w:pPr>
    </w:p>
    <w:p w14:paraId="514EE8E4" w14:textId="77777777" w:rsidR="00691F94" w:rsidRDefault="00691F94" w:rsidP="00691F94">
      <w:pPr>
        <w:spacing w:after="0"/>
        <w:rPr>
          <w:rFonts w:ascii="Times New Roman" w:hAnsi="Times New Roman" w:cs="Times New Roman"/>
        </w:rPr>
      </w:pPr>
      <w:r w:rsidRPr="00F5744A">
        <w:rPr>
          <w:rFonts w:ascii="Times New Roman" w:hAnsi="Times New Roman" w:cs="Times New Roman"/>
          <w:b/>
        </w:rPr>
        <w:t>MADA YA UTAFITI:</w:t>
      </w:r>
      <w:r w:rsidRPr="00F5744A">
        <w:rPr>
          <w:rFonts w:ascii="Times New Roman" w:hAnsi="Times New Roman" w:cs="Times New Roman"/>
        </w:rPr>
        <w:t xml:space="preserve"> WASH BENEFITS- </w:t>
      </w:r>
      <w:proofErr w:type="spellStart"/>
      <w:r w:rsidRPr="00F5744A">
        <w:rPr>
          <w:rFonts w:ascii="Times New Roman" w:hAnsi="Times New Roman" w:cs="Times New Roman"/>
        </w:rPr>
        <w:t>Kuosha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mikono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kutibu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maji</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usafi</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lishe</w:t>
      </w:r>
      <w:proofErr w:type="spellEnd"/>
      <w:r w:rsidRPr="00F5744A">
        <w:rPr>
          <w:rFonts w:ascii="Times New Roman" w:hAnsi="Times New Roman" w:cs="Times New Roman"/>
        </w:rPr>
        <w:t xml:space="preserve"> bora na </w:t>
      </w:r>
      <w:proofErr w:type="spellStart"/>
      <w:r>
        <w:rPr>
          <w:rFonts w:ascii="Times New Roman" w:hAnsi="Times New Roman" w:cs="Times New Roman"/>
        </w:rPr>
        <w:t>vipimo</w:t>
      </w:r>
      <w:proofErr w:type="spellEnd"/>
      <w:r>
        <w:rPr>
          <w:rFonts w:ascii="Times New Roman" w:hAnsi="Times New Roman" w:cs="Times New Roman"/>
        </w:rPr>
        <w:t xml:space="preserve"> </w:t>
      </w:r>
      <w:proofErr w:type="spellStart"/>
      <w:r>
        <w:rPr>
          <w:rFonts w:ascii="Times New Roman" w:hAnsi="Times New Roman" w:cs="Times New Roman"/>
        </w:rPr>
        <w:t>vya</w:t>
      </w:r>
      <w:proofErr w:type="spellEnd"/>
      <w:r>
        <w:rPr>
          <w:rFonts w:ascii="Times New Roman" w:hAnsi="Times New Roman" w:cs="Times New Roman"/>
        </w:rPr>
        <w:t xml:space="preserve"> </w:t>
      </w:r>
      <w:proofErr w:type="spellStart"/>
      <w:r w:rsidRPr="00F5744A">
        <w:rPr>
          <w:rFonts w:ascii="Times New Roman" w:hAnsi="Times New Roman" w:cs="Times New Roman"/>
        </w:rPr>
        <w:t>matokeo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mashinani</w:t>
      </w:r>
      <w:proofErr w:type="spellEnd"/>
      <w:r w:rsidRPr="00F5744A">
        <w:rPr>
          <w:rFonts w:ascii="Times New Roman" w:hAnsi="Times New Roman" w:cs="Times New Roman"/>
        </w:rPr>
        <w:t xml:space="preserve"> Kenya. (</w:t>
      </w:r>
      <w:proofErr w:type="spellStart"/>
      <w:proofErr w:type="gramStart"/>
      <w:r w:rsidRPr="00F5744A">
        <w:rPr>
          <w:rFonts w:ascii="Times New Roman" w:hAnsi="Times New Roman" w:cs="Times New Roman"/>
        </w:rPr>
        <w:t>pia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inajulikana</w:t>
      </w:r>
      <w:proofErr w:type="spellEnd"/>
      <w:r w:rsidRPr="00F5744A">
        <w:rPr>
          <w:rFonts w:ascii="Times New Roman" w:hAnsi="Times New Roman" w:cs="Times New Roman"/>
        </w:rPr>
        <w:t xml:space="preserve"> kama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Pr>
          <w:rFonts w:ascii="Times New Roman" w:hAnsi="Times New Roman" w:cs="Times New Roman"/>
        </w:rPr>
        <w:t>afya</w:t>
      </w:r>
      <w:proofErr w:type="spellEnd"/>
      <w:r>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w:t>
      </w:r>
    </w:p>
    <w:p w14:paraId="5B494ED7" w14:textId="77777777" w:rsidR="00691F94" w:rsidRPr="00F5744A" w:rsidRDefault="00691F94" w:rsidP="00691F94">
      <w:pPr>
        <w:spacing w:after="0"/>
        <w:rPr>
          <w:rFonts w:ascii="Times New Roman" w:hAnsi="Times New Roman" w:cs="Times New Roman"/>
        </w:rPr>
      </w:pPr>
    </w:p>
    <w:p w14:paraId="26626A0B" w14:textId="77777777" w:rsidR="00691F94" w:rsidRPr="00F5744A" w:rsidRDefault="00691F94" w:rsidP="00691F94">
      <w:pPr>
        <w:spacing w:after="0"/>
        <w:rPr>
          <w:rFonts w:ascii="Times New Roman" w:hAnsi="Times New Roman" w:cs="Times New Roman"/>
          <w:b/>
        </w:rPr>
      </w:pPr>
      <w:r w:rsidRPr="00F5744A">
        <w:rPr>
          <w:rFonts w:ascii="Times New Roman" w:hAnsi="Times New Roman" w:cs="Times New Roman"/>
          <w:b/>
        </w:rPr>
        <w:t>UTANGULIZI</w:t>
      </w:r>
    </w:p>
    <w:p w14:paraId="288AFCF7" w14:textId="77777777" w:rsidR="00691F94" w:rsidRDefault="00691F94" w:rsidP="00691F94">
      <w:pPr>
        <w:spacing w:after="0"/>
        <w:rPr>
          <w:rFonts w:ascii="Times New Roman" w:hAnsi="Times New Roman" w:cs="Times New Roman"/>
        </w:rPr>
      </w:pPr>
      <w:proofErr w:type="spellStart"/>
      <w:proofErr w:type="gramStart"/>
      <w:r w:rsidRPr="00F5744A">
        <w:rPr>
          <w:rFonts w:ascii="Times New Roman" w:hAnsi="Times New Roman" w:cs="Times New Roman"/>
        </w:rPr>
        <w:t>Jina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langu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ni</w:t>
      </w:r>
      <w:proofErr w:type="spellEnd"/>
      <w:r>
        <w:rPr>
          <w:rFonts w:ascii="Times New Roman" w:hAnsi="Times New Roman" w:cs="Times New Roman"/>
        </w:rPr>
        <w:t>________________</w:t>
      </w:r>
      <w:r w:rsidRPr="00F5744A">
        <w:rPr>
          <w:rFonts w:ascii="Times New Roman" w:hAnsi="Times New Roman" w:cs="Times New Roman"/>
        </w:rPr>
        <w:t xml:space="preserve"> </w:t>
      </w:r>
      <w:r>
        <w:rPr>
          <w:rFonts w:ascii="Times New Roman" w:hAnsi="Times New Roman" w:cs="Times New Roman"/>
        </w:rPr>
        <w:t>[</w:t>
      </w: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r w:rsidRPr="00F5744A">
        <w:rPr>
          <w:rFonts w:ascii="Times New Roman" w:hAnsi="Times New Roman" w:cs="Times New Roman"/>
        </w:rPr>
        <w:t>Afisa</w:t>
      </w:r>
      <w:proofErr w:type="spellEnd"/>
      <w:r>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ninatoka</w:t>
      </w:r>
      <w:proofErr w:type="spellEnd"/>
      <w:r w:rsidRPr="00F5744A">
        <w:rPr>
          <w:rFonts w:ascii="Times New Roman" w:hAnsi="Times New Roman" w:cs="Times New Roman"/>
        </w:rPr>
        <w:t xml:space="preserve"> </w:t>
      </w:r>
      <w:proofErr w:type="spellStart"/>
      <w:r>
        <w:rPr>
          <w:rFonts w:ascii="Times New Roman" w:hAnsi="Times New Roman" w:cs="Times New Roman"/>
        </w:rPr>
        <w:t>shirika</w:t>
      </w:r>
      <w:proofErr w:type="spellEnd"/>
      <w:r>
        <w:rPr>
          <w:rFonts w:ascii="Times New Roman" w:hAnsi="Times New Roman" w:cs="Times New Roman"/>
        </w:rPr>
        <w:t xml:space="preserve"> la </w:t>
      </w:r>
      <w:r w:rsidRPr="00F5744A">
        <w:rPr>
          <w:rFonts w:ascii="Times New Roman" w:hAnsi="Times New Roman" w:cs="Times New Roman"/>
        </w:rPr>
        <w:t>Innovation</w:t>
      </w:r>
      <w:r>
        <w:rPr>
          <w:rFonts w:ascii="Times New Roman" w:hAnsi="Times New Roman" w:cs="Times New Roman"/>
        </w:rPr>
        <w:t>s</w:t>
      </w:r>
      <w:r w:rsidRPr="00F5744A">
        <w:rPr>
          <w:rFonts w:ascii="Times New Roman" w:hAnsi="Times New Roman" w:cs="Times New Roman"/>
        </w:rPr>
        <w:t xml:space="preserve"> for </w:t>
      </w:r>
      <w:r>
        <w:rPr>
          <w:rFonts w:ascii="Times New Roman" w:hAnsi="Times New Roman" w:cs="Times New Roman"/>
        </w:rPr>
        <w:t>P</w:t>
      </w:r>
      <w:r w:rsidRPr="00F5744A">
        <w:rPr>
          <w:rFonts w:ascii="Times New Roman" w:hAnsi="Times New Roman" w:cs="Times New Roman"/>
        </w:rPr>
        <w:t xml:space="preserve">overty Action (IPA) </w:t>
      </w:r>
      <w:proofErr w:type="spellStart"/>
      <w:r w:rsidRPr="00F5744A">
        <w:rPr>
          <w:rFonts w:ascii="Times New Roman" w:hAnsi="Times New Roman" w:cs="Times New Roman"/>
        </w:rPr>
        <w:t>ilioko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mjini</w:t>
      </w:r>
      <w:proofErr w:type="spellEnd"/>
      <w:r w:rsidRPr="00F5744A">
        <w:rPr>
          <w:rFonts w:ascii="Times New Roman" w:hAnsi="Times New Roman" w:cs="Times New Roman"/>
        </w:rPr>
        <w:t xml:space="preserve"> (KAKAMEGA/BUNGOMA).</w:t>
      </w:r>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Ninafanya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kazi</w:t>
      </w:r>
      <w:proofErr w:type="spellEnd"/>
      <w:r w:rsidRPr="00F5744A">
        <w:rPr>
          <w:rFonts w:ascii="Times New Roman" w:hAnsi="Times New Roman" w:cs="Times New Roman"/>
        </w:rPr>
        <w:t xml:space="preserve">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Clair Null </w:t>
      </w:r>
      <w:proofErr w:type="spellStart"/>
      <w:r w:rsidRPr="00F5744A">
        <w:rPr>
          <w:rFonts w:ascii="Times New Roman" w:hAnsi="Times New Roman" w:cs="Times New Roman"/>
        </w:rPr>
        <w:t>kutoka</w:t>
      </w:r>
      <w:proofErr w:type="spellEnd"/>
      <w:r w:rsidRPr="00E804F8">
        <w:rPr>
          <w:rFonts w:ascii="Times New Roman" w:hAnsi="Times New Roman" w:cs="Times New Roman"/>
        </w:rPr>
        <w:t xml:space="preserve"> </w:t>
      </w:r>
      <w:r w:rsidRPr="00F5744A">
        <w:rPr>
          <w:rFonts w:ascii="Times New Roman" w:hAnsi="Times New Roman" w:cs="Times New Roman"/>
        </w:rPr>
        <w:t>Innovation</w:t>
      </w:r>
      <w:r>
        <w:rPr>
          <w:rFonts w:ascii="Times New Roman" w:hAnsi="Times New Roman" w:cs="Times New Roman"/>
        </w:rPr>
        <w:t>s</w:t>
      </w:r>
      <w:r w:rsidRPr="00F5744A">
        <w:rPr>
          <w:rFonts w:ascii="Times New Roman" w:hAnsi="Times New Roman" w:cs="Times New Roman"/>
        </w:rPr>
        <w:t xml:space="preserve"> for </w:t>
      </w:r>
      <w:r>
        <w:rPr>
          <w:rFonts w:ascii="Times New Roman" w:hAnsi="Times New Roman" w:cs="Times New Roman"/>
        </w:rPr>
        <w:t>P</w:t>
      </w:r>
      <w:r w:rsidRPr="00F5744A">
        <w:rPr>
          <w:rFonts w:ascii="Times New Roman" w:hAnsi="Times New Roman" w:cs="Times New Roman"/>
        </w:rPr>
        <w:t xml:space="preserve">overty Action </w:t>
      </w:r>
      <w:proofErr w:type="spellStart"/>
      <w:r w:rsidRPr="00F5744A">
        <w:rPr>
          <w:rFonts w:ascii="Times New Roman" w:hAnsi="Times New Roman" w:cs="Times New Roman"/>
        </w:rPr>
        <w:t>iliyoko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marekani</w:t>
      </w:r>
      <w:proofErr w:type="spellEnd"/>
      <w:r w:rsidRPr="00F5744A">
        <w:rPr>
          <w:rFonts w:ascii="Times New Roman" w:hAnsi="Times New Roman" w:cs="Times New Roman"/>
        </w:rPr>
        <w:t xml:space="preserve">. Nina </w:t>
      </w:r>
      <w:r>
        <w:rPr>
          <w:rFonts w:ascii="Times New Roman" w:hAnsi="Times New Roman" w:cs="Times New Roman"/>
        </w:rPr>
        <w:t>[</w:t>
      </w:r>
      <w:r w:rsidRPr="00B161D2">
        <w:rPr>
          <w:rFonts w:ascii="Times New Roman" w:hAnsi="Times New Roman" w:cs="Times New Roman"/>
          <w:i/>
        </w:rPr>
        <w:t>Tuna</w:t>
      </w:r>
      <w:r>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tarajia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kufatilia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wa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wetu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ambao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nakualika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w:t>
      </w:r>
      <w:r>
        <w:rPr>
          <w:rFonts w:ascii="Times New Roman" w:hAnsi="Times New Roman" w:cs="Times New Roman"/>
        </w:rPr>
        <w:t xml:space="preserve"> </w:t>
      </w:r>
    </w:p>
    <w:p w14:paraId="771768D1" w14:textId="77777777" w:rsidR="00691F94" w:rsidRDefault="00691F94" w:rsidP="00691F94">
      <w:pPr>
        <w:spacing w:after="0"/>
        <w:rPr>
          <w:rFonts w:ascii="Times New Roman" w:hAnsi="Times New Roman" w:cs="Times New Roman"/>
        </w:rPr>
      </w:pPr>
    </w:p>
    <w:p w14:paraId="581D1901" w14:textId="77777777" w:rsidR="00691F94" w:rsidRDefault="00691F94" w:rsidP="00691F94">
      <w:pPr>
        <w:spacing w:after="0"/>
        <w:rPr>
          <w:i/>
        </w:rPr>
      </w:pPr>
      <w:proofErr w:type="spellStart"/>
      <w:r>
        <w:rPr>
          <w:rFonts w:ascii="Times New Roman" w:hAnsi="Times New Roman" w:cs="Times New Roman"/>
        </w:rPr>
        <w:t>U</w:t>
      </w:r>
      <w:r w:rsidRPr="00F5744A">
        <w:rPr>
          <w:rFonts w:ascii="Times New Roman" w:hAnsi="Times New Roman" w:cs="Times New Roman"/>
        </w:rPr>
        <w:t>nakaribishwa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kwa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huu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Pr>
          <w:rFonts w:ascii="Times New Roman" w:hAnsi="Times New Roman" w:cs="Times New Roman"/>
        </w:rPr>
        <w:t xml:space="preserve"> </w:t>
      </w:r>
      <w:proofErr w:type="spellStart"/>
      <w:r w:rsidRPr="00F5744A">
        <w:rPr>
          <w:rFonts w:ascii="Times New Roman" w:hAnsi="Times New Roman" w:cs="Times New Roman"/>
        </w:rPr>
        <w:t>sababu</w:t>
      </w:r>
      <w:proofErr w:type="spellEnd"/>
      <w:r>
        <w:rPr>
          <w:rFonts w:ascii="Times New Roman" w:hAnsi="Times New Roman" w:cs="Times New Roman"/>
        </w:rPr>
        <w:t xml:space="preserve"> </w:t>
      </w:r>
      <w:proofErr w:type="spellStart"/>
      <w:r>
        <w:rPr>
          <w:rFonts w:ascii="Times New Roman" w:hAnsi="Times New Roman" w:cs="Times New Roman"/>
        </w:rPr>
        <w:t>ulitembelewa</w:t>
      </w:r>
      <w:proofErr w:type="spellEnd"/>
      <w:r>
        <w:rPr>
          <w:rFonts w:ascii="Times New Roman" w:hAnsi="Times New Roman" w:cs="Times New Roman"/>
        </w:rPr>
        <w:t xml:space="preserve"> </w:t>
      </w:r>
      <w:proofErr w:type="spellStart"/>
      <w:r>
        <w:rPr>
          <w:rFonts w:ascii="Times New Roman" w:hAnsi="Times New Roman" w:cs="Times New Roman"/>
        </w:rPr>
        <w:t>hivi</w:t>
      </w:r>
      <w:proofErr w:type="spellEnd"/>
      <w:r>
        <w:rPr>
          <w:rFonts w:ascii="Times New Roman" w:hAnsi="Times New Roman" w:cs="Times New Roman"/>
        </w:rPr>
        <w:t xml:space="preserve"> </w:t>
      </w:r>
      <w:proofErr w:type="spellStart"/>
      <w:r>
        <w:rPr>
          <w:rFonts w:ascii="Times New Roman" w:hAnsi="Times New Roman" w:cs="Times New Roman"/>
        </w:rPr>
        <w:t>karibuni</w:t>
      </w:r>
      <w:proofErr w:type="spellEnd"/>
      <w:r>
        <w:rPr>
          <w:rFonts w:ascii="Times New Roman" w:hAnsi="Times New Roman" w:cs="Times New Roman"/>
        </w:rPr>
        <w:t xml:space="preserve"> na </w:t>
      </w:r>
      <w:proofErr w:type="spellStart"/>
      <w:r>
        <w:rPr>
          <w:rFonts w:ascii="Times New Roman" w:hAnsi="Times New Roman" w:cs="Times New Roman"/>
        </w:rPr>
        <w:t>mmoja</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ambaye </w:t>
      </w:r>
      <w:proofErr w:type="spellStart"/>
      <w:r>
        <w:rPr>
          <w:rFonts w:ascii="Times New Roman" w:hAnsi="Times New Roman" w:cs="Times New Roman"/>
        </w:rPr>
        <w:t>alikuuliza</w:t>
      </w:r>
      <w:proofErr w:type="spellEnd"/>
      <w:r>
        <w:rPr>
          <w:rFonts w:ascii="Times New Roman" w:hAnsi="Times New Roman" w:cs="Times New Roman"/>
        </w:rPr>
        <w:t xml:space="preserve"> </w:t>
      </w:r>
      <w:proofErr w:type="spellStart"/>
      <w:r>
        <w:rPr>
          <w:rFonts w:ascii="Times New Roman" w:hAnsi="Times New Roman" w:cs="Times New Roman"/>
        </w:rPr>
        <w:t>maswali</w:t>
      </w:r>
      <w:proofErr w:type="spellEnd"/>
      <w:r>
        <w:rPr>
          <w:rFonts w:ascii="Times New Roman" w:hAnsi="Times New Roman" w:cs="Times New Roman"/>
        </w:rPr>
        <w:t xml:space="preserve"> Fulani </w:t>
      </w:r>
      <w:proofErr w:type="spellStart"/>
      <w:r>
        <w:rPr>
          <w:rFonts w:ascii="Times New Roman" w:hAnsi="Times New Roman" w:cs="Times New Roman"/>
        </w:rPr>
        <w:t>kuhusu</w:t>
      </w:r>
      <w:proofErr w:type="spellEnd"/>
      <w:r>
        <w:rPr>
          <w:rFonts w:ascii="Times New Roman" w:hAnsi="Times New Roman" w:cs="Times New Roman"/>
        </w:rPr>
        <w:t xml:space="preserve"> nyumba </w:t>
      </w:r>
      <w:proofErr w:type="spellStart"/>
      <w:r>
        <w:rPr>
          <w:rFonts w:ascii="Times New Roman" w:hAnsi="Times New Roman" w:cs="Times New Roman"/>
        </w:rPr>
        <w:t>yako</w:t>
      </w:r>
      <w:proofErr w:type="spellEnd"/>
      <w:r>
        <w:rPr>
          <w:rFonts w:ascii="Times New Roman" w:hAnsi="Times New Roman" w:cs="Times New Roman"/>
        </w:rPr>
        <w:t>.</w:t>
      </w:r>
      <w:r w:rsidRPr="00F5744A">
        <w:rPr>
          <w:rFonts w:ascii="Times New Roman" w:hAnsi="Times New Roman" w:cs="Times New Roman"/>
        </w:rPr>
        <w:t xml:space="preserve"> </w:t>
      </w:r>
      <w:r>
        <w:rPr>
          <w:i/>
          <w:highlight w:val="yellow"/>
        </w:rPr>
        <w:t xml:space="preserve"> </w:t>
      </w:r>
    </w:p>
    <w:p w14:paraId="6F551799" w14:textId="77777777" w:rsidR="00691F94" w:rsidRPr="00F5744A" w:rsidRDefault="00691F94" w:rsidP="00691F94">
      <w:pPr>
        <w:spacing w:after="0"/>
        <w:rPr>
          <w:rFonts w:ascii="Times New Roman" w:hAnsi="Times New Roman" w:cs="Times New Roman"/>
        </w:rPr>
      </w:pPr>
    </w:p>
    <w:p w14:paraId="2E77396D" w14:textId="77777777" w:rsidR="00691F94" w:rsidRPr="00F5744A" w:rsidRDefault="00691F94" w:rsidP="00691F94">
      <w:pPr>
        <w:spacing w:after="0"/>
        <w:rPr>
          <w:rFonts w:ascii="Times New Roman" w:hAnsi="Times New Roman" w:cs="Times New Roman"/>
          <w:b/>
        </w:rPr>
      </w:pPr>
      <w:r w:rsidRPr="00F5744A">
        <w:rPr>
          <w:rFonts w:ascii="Times New Roman" w:hAnsi="Times New Roman" w:cs="Times New Roman"/>
          <w:b/>
        </w:rPr>
        <w:t>LENGO/MADHUMUNI</w:t>
      </w:r>
    </w:p>
    <w:p w14:paraId="2EE2D35B" w14:textId="77777777" w:rsidR="00691F94" w:rsidRDefault="00691F94" w:rsidP="00691F94">
      <w:pPr>
        <w:spacing w:after="0"/>
        <w:rPr>
          <w:rFonts w:ascii="Times New Roman" w:hAnsi="Times New Roman" w:cs="Times New Roman"/>
        </w:rPr>
      </w:pPr>
      <w:proofErr w:type="spellStart"/>
      <w:r w:rsidRPr="00F5744A">
        <w:rPr>
          <w:rFonts w:ascii="Times New Roman" w:hAnsi="Times New Roman" w:cs="Times New Roman"/>
        </w:rPr>
        <w:t>Lengo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kuu</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ni</w:t>
      </w:r>
      <w:proofErr w:type="spellEnd"/>
      <w:proofErr w:type="gramEnd"/>
      <w:r w:rsidRPr="00F5744A">
        <w:rPr>
          <w:rFonts w:ascii="Times New Roman" w:hAnsi="Times New Roman" w:cs="Times New Roman"/>
        </w:rPr>
        <w:t xml:space="preserve"> kufanya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 xml:space="preserve"> ili </w:t>
      </w:r>
      <w:proofErr w:type="spellStart"/>
      <w:r w:rsidRPr="00F5744A">
        <w:rPr>
          <w:rFonts w:ascii="Times New Roman" w:hAnsi="Times New Roman" w:cs="Times New Roman"/>
        </w:rPr>
        <w:t>kupata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kujua</w:t>
      </w:r>
      <w:proofErr w:type="spellEnd"/>
      <w:r w:rsidRPr="00F5744A">
        <w:rPr>
          <w:rFonts w:ascii="Times New Roman" w:hAnsi="Times New Roman" w:cs="Times New Roman"/>
        </w:rPr>
        <w:t xml:space="preserve"> vile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w:t>
      </w:r>
      <w:r>
        <w:rPr>
          <w:rFonts w:ascii="Times New Roman" w:hAnsi="Times New Roman" w:cs="Times New Roman"/>
        </w:rPr>
        <w:t xml:space="preserve">na </w:t>
      </w:r>
      <w:proofErr w:type="spellStart"/>
      <w:r>
        <w:rPr>
          <w:rFonts w:ascii="Times New Roman" w:hAnsi="Times New Roman" w:cs="Times New Roman"/>
        </w:rPr>
        <w:t>lishe</w:t>
      </w:r>
      <w:proofErr w:type="spellEnd"/>
      <w:r>
        <w:rPr>
          <w:rFonts w:ascii="Times New Roman" w:hAnsi="Times New Roman" w:cs="Times New Roman"/>
        </w:rPr>
        <w:t xml:space="preserve"> </w:t>
      </w:r>
      <w:proofErr w:type="spellStart"/>
      <w:r w:rsidRPr="00F5744A">
        <w:rPr>
          <w:rFonts w:ascii="Times New Roman" w:hAnsi="Times New Roman" w:cs="Times New Roman"/>
        </w:rPr>
        <w:t>yanavyo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weza</w:t>
      </w:r>
      <w:proofErr w:type="spellEnd"/>
      <w:r w:rsidRPr="00F5744A">
        <w:rPr>
          <w:rFonts w:ascii="Times New Roman" w:hAnsi="Times New Roman" w:cs="Times New Roman"/>
        </w:rPr>
        <w:t xml:space="preserve"> </w:t>
      </w:r>
      <w:proofErr w:type="spellStart"/>
      <w:r>
        <w:rPr>
          <w:rFonts w:ascii="Times New Roman" w:hAnsi="Times New Roman" w:cs="Times New Roman"/>
        </w:rPr>
        <w:t>ku</w:t>
      </w:r>
      <w:r w:rsidRPr="00F5744A">
        <w:rPr>
          <w:rFonts w:ascii="Times New Roman" w:hAnsi="Times New Roman" w:cs="Times New Roman"/>
        </w:rPr>
        <w:t>athiri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ukuaji</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mtoto.</w:t>
      </w:r>
      <w:r>
        <w:rPr>
          <w:rFonts w:ascii="Times New Roman" w:hAnsi="Times New Roman" w:cs="Times New Roman"/>
        </w:rPr>
        <w:t>Tungependa</w:t>
      </w:r>
      <w:proofErr w:type="spellEnd"/>
      <w:r>
        <w:rPr>
          <w:rFonts w:ascii="Times New Roman" w:hAnsi="Times New Roman" w:cs="Times New Roman"/>
        </w:rPr>
        <w:t xml:space="preserve"> </w:t>
      </w:r>
      <w:proofErr w:type="spellStart"/>
      <w:r>
        <w:rPr>
          <w:rFonts w:ascii="Times New Roman" w:hAnsi="Times New Roman" w:cs="Times New Roman"/>
        </w:rPr>
        <w:t>kuhakikisha</w:t>
      </w:r>
      <w:proofErr w:type="spellEnd"/>
      <w:r>
        <w:rPr>
          <w:rFonts w:ascii="Times New Roman" w:hAnsi="Times New Roman" w:cs="Times New Roman"/>
        </w:rPr>
        <w:t xml:space="preserve"> kuwa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utaangazia</w:t>
      </w:r>
      <w:proofErr w:type="spellEnd"/>
      <w:r>
        <w:rPr>
          <w:rFonts w:ascii="Times New Roman" w:hAnsi="Times New Roman" w:cs="Times New Roman"/>
        </w:rPr>
        <w:t xml:space="preserve"> </w:t>
      </w:r>
      <w:proofErr w:type="spellStart"/>
      <w:r>
        <w:rPr>
          <w:rFonts w:ascii="Times New Roman" w:hAnsi="Times New Roman" w:cs="Times New Roman"/>
        </w:rPr>
        <w:t>mahitaji</w:t>
      </w:r>
      <w:proofErr w:type="spellEnd"/>
      <w:r>
        <w:rPr>
          <w:rFonts w:ascii="Times New Roman" w:hAnsi="Times New Roman" w:cs="Times New Roman"/>
        </w:rPr>
        <w:t xml:space="preserve"> haya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ukamilifu</w:t>
      </w:r>
      <w:proofErr w:type="spellEnd"/>
      <w:r>
        <w:rPr>
          <w:rFonts w:ascii="Times New Roman" w:hAnsi="Times New Roman" w:cs="Times New Roman"/>
        </w:rPr>
        <w:t>.</w:t>
      </w:r>
      <w:r w:rsidRPr="00F5744A">
        <w:rPr>
          <w:rFonts w:ascii="Times New Roman" w:hAnsi="Times New Roman" w:cs="Times New Roman"/>
        </w:rPr>
        <w:t xml:space="preserve"> </w:t>
      </w:r>
    </w:p>
    <w:p w14:paraId="4ED30BD8" w14:textId="77777777" w:rsidR="00691F94" w:rsidRDefault="00691F94" w:rsidP="00691F94">
      <w:pPr>
        <w:spacing w:after="0"/>
        <w:rPr>
          <w:rFonts w:ascii="Times New Roman" w:hAnsi="Times New Roman" w:cs="Times New Roman"/>
          <w:b/>
        </w:rPr>
      </w:pPr>
    </w:p>
    <w:p w14:paraId="117A49BE" w14:textId="77777777" w:rsidR="00691F94" w:rsidRPr="00F5744A" w:rsidRDefault="00691F94" w:rsidP="00691F94">
      <w:pPr>
        <w:spacing w:after="0"/>
        <w:rPr>
          <w:rFonts w:ascii="Times New Roman" w:hAnsi="Times New Roman" w:cs="Times New Roman"/>
          <w:b/>
        </w:rPr>
      </w:pPr>
      <w:proofErr w:type="spellStart"/>
      <w:r>
        <w:rPr>
          <w:rFonts w:ascii="Times New Roman" w:hAnsi="Times New Roman" w:cs="Times New Roman"/>
          <w:b/>
        </w:rPr>
        <w:t>Utaratibu</w:t>
      </w:r>
      <w:proofErr w:type="spellEnd"/>
      <w:r>
        <w:rPr>
          <w:rFonts w:ascii="Times New Roman" w:hAnsi="Times New Roman" w:cs="Times New Roman"/>
          <w:b/>
        </w:rPr>
        <w:t xml:space="preserve"> </w:t>
      </w:r>
    </w:p>
    <w:p w14:paraId="1B6BC38F" w14:textId="77777777" w:rsidR="00691F94" w:rsidRDefault="00691F94" w:rsidP="00691F94">
      <w:pPr>
        <w:spacing w:after="0"/>
        <w:rPr>
          <w:i/>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w:t>
      </w:r>
      <w:r>
        <w:rPr>
          <w:rFonts w:ascii="Times New Roman" w:hAnsi="Times New Roman" w:cs="Times New Roman"/>
        </w:rPr>
        <w:t>iriki</w:t>
      </w:r>
      <w:proofErr w:type="spellEnd"/>
      <w:r>
        <w:rPr>
          <w:rFonts w:ascii="Times New Roman" w:hAnsi="Times New Roman" w:cs="Times New Roman"/>
        </w:rPr>
        <w:t xml:space="preserve"> </w:t>
      </w:r>
      <w:proofErr w:type="spellStart"/>
      <w:r>
        <w:rPr>
          <w:rFonts w:ascii="Times New Roman" w:hAnsi="Times New Roman" w:cs="Times New Roman"/>
        </w:rPr>
        <w:t>katika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sidRPr="00F5744A">
        <w:rPr>
          <w:rFonts w:ascii="Times New Roman" w:hAnsi="Times New Roman" w:cs="Times New Roman"/>
        </w:rPr>
        <w:t>utaulizwa</w:t>
      </w:r>
      <w:proofErr w:type="spellEnd"/>
      <w:r w:rsidRPr="00F5744A">
        <w:rPr>
          <w:rFonts w:ascii="Times New Roman" w:hAnsi="Times New Roman" w:cs="Times New Roman"/>
        </w:rPr>
        <w:t xml:space="preserve"> kufanya </w:t>
      </w:r>
      <w:proofErr w:type="spellStart"/>
      <w:r w:rsidRPr="00F5744A">
        <w:rPr>
          <w:rFonts w:ascii="Times New Roman" w:hAnsi="Times New Roman" w:cs="Times New Roman"/>
        </w:rPr>
        <w:t>yafuatayo</w:t>
      </w:r>
      <w:proofErr w:type="spellEnd"/>
      <w:r w:rsidRPr="00F5744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Kuzingatia</w:t>
      </w:r>
      <w:proofErr w:type="spellEnd"/>
      <w:r>
        <w:rPr>
          <w:rFonts w:ascii="Times New Roman" w:hAnsi="Times New Roman" w:cs="Times New Roman"/>
        </w:rPr>
        <w:t xml:space="preserve"> </w:t>
      </w:r>
      <w:proofErr w:type="spellStart"/>
      <w:r>
        <w:rPr>
          <w:rFonts w:ascii="Times New Roman" w:hAnsi="Times New Roman" w:cs="Times New Roman"/>
        </w:rPr>
        <w:t>mazungumzo</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anayekuuliza</w:t>
      </w:r>
      <w:proofErr w:type="spellEnd"/>
      <w:r>
        <w:rPr>
          <w:rFonts w:ascii="Times New Roman" w:hAnsi="Times New Roman" w:cs="Times New Roman"/>
        </w:rPr>
        <w:t xml:space="preserve"> </w:t>
      </w:r>
      <w:proofErr w:type="spellStart"/>
      <w:r>
        <w:rPr>
          <w:rFonts w:ascii="Times New Roman" w:hAnsi="Times New Roman" w:cs="Times New Roman"/>
        </w:rPr>
        <w:t>maswali</w:t>
      </w:r>
      <w:proofErr w:type="spellEnd"/>
      <w:r>
        <w:rPr>
          <w:rFonts w:ascii="Times New Roman" w:hAnsi="Times New Roman" w:cs="Times New Roman"/>
        </w:rPr>
        <w:t xml:space="preserve"> na </w:t>
      </w:r>
      <w:proofErr w:type="spellStart"/>
      <w:r>
        <w:rPr>
          <w:rFonts w:ascii="Times New Roman" w:hAnsi="Times New Roman" w:cs="Times New Roman"/>
        </w:rPr>
        <w:t>kuhakikisha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kwamba</w:t>
      </w:r>
      <w:proofErr w:type="spellEnd"/>
      <w:r>
        <w:rPr>
          <w:rFonts w:ascii="Times New Roman" w:hAnsi="Times New Roman" w:cs="Times New Roman"/>
        </w:rPr>
        <w:t xml:space="preserve"> </w:t>
      </w:r>
      <w:proofErr w:type="spellStart"/>
      <w:r>
        <w:rPr>
          <w:rFonts w:ascii="Times New Roman" w:hAnsi="Times New Roman" w:cs="Times New Roman"/>
        </w:rPr>
        <w:t>aliyekuuliza</w:t>
      </w:r>
      <w:proofErr w:type="spellEnd"/>
      <w:r>
        <w:rPr>
          <w:rFonts w:ascii="Times New Roman" w:hAnsi="Times New Roman" w:cs="Times New Roman"/>
        </w:rPr>
        <w:t xml:space="preserve"> </w:t>
      </w:r>
      <w:proofErr w:type="spellStart"/>
      <w:r>
        <w:rPr>
          <w:rFonts w:ascii="Times New Roman" w:hAnsi="Times New Roman" w:cs="Times New Roman"/>
        </w:rPr>
        <w:t>maswali</w:t>
      </w:r>
      <w:proofErr w:type="spellEnd"/>
      <w:r>
        <w:rPr>
          <w:rFonts w:ascii="Times New Roman" w:hAnsi="Times New Roman" w:cs="Times New Roman"/>
        </w:rPr>
        <w:t xml:space="preserve"> </w:t>
      </w:r>
      <w:proofErr w:type="spellStart"/>
      <w:r>
        <w:rPr>
          <w:rFonts w:ascii="Times New Roman" w:hAnsi="Times New Roman" w:cs="Times New Roman"/>
        </w:rPr>
        <w:t>alifanya</w:t>
      </w:r>
      <w:proofErr w:type="spellEnd"/>
      <w:r>
        <w:rPr>
          <w:rFonts w:ascii="Times New Roman" w:hAnsi="Times New Roman" w:cs="Times New Roman"/>
        </w:rPr>
        <w:t xml:space="preserve"> </w:t>
      </w:r>
      <w:proofErr w:type="spellStart"/>
      <w:r>
        <w:rPr>
          <w:rFonts w:ascii="Times New Roman" w:hAnsi="Times New Roman" w:cs="Times New Roman"/>
        </w:rPr>
        <w:t>hivyo</w:t>
      </w:r>
      <w:proofErr w:type="spellEnd"/>
      <w:r>
        <w:rPr>
          <w:rFonts w:ascii="Times New Roman" w:hAnsi="Times New Roman" w:cs="Times New Roman"/>
        </w:rPr>
        <w:t xml:space="preserve"> na </w:t>
      </w:r>
      <w:proofErr w:type="spellStart"/>
      <w:r>
        <w:rPr>
          <w:rFonts w:ascii="Times New Roman" w:hAnsi="Times New Roman" w:cs="Times New Roman"/>
        </w:rPr>
        <w:t>kunakili</w:t>
      </w:r>
      <w:proofErr w:type="spellEnd"/>
      <w:r>
        <w:rPr>
          <w:rFonts w:ascii="Times New Roman" w:hAnsi="Times New Roman" w:cs="Times New Roman"/>
        </w:rPr>
        <w:t xml:space="preserve"> </w:t>
      </w:r>
      <w:proofErr w:type="spellStart"/>
      <w:r>
        <w:rPr>
          <w:rFonts w:ascii="Times New Roman" w:hAnsi="Times New Roman" w:cs="Times New Roman"/>
        </w:rPr>
        <w:t>majadiliano</w:t>
      </w:r>
      <w:proofErr w:type="spellEnd"/>
      <w:r>
        <w:rPr>
          <w:rFonts w:ascii="Times New Roman" w:hAnsi="Times New Roman" w:cs="Times New Roman"/>
        </w:rPr>
        <w:t xml:space="preserve"> </w:t>
      </w:r>
      <w:proofErr w:type="spellStart"/>
      <w:r>
        <w:rPr>
          <w:rFonts w:ascii="Times New Roman" w:hAnsi="Times New Roman" w:cs="Times New Roman"/>
        </w:rPr>
        <w:t>kwa</w:t>
      </w:r>
      <w:proofErr w:type="spellEnd"/>
      <w:r>
        <w:rPr>
          <w:rFonts w:ascii="Times New Roman" w:hAnsi="Times New Roman" w:cs="Times New Roman"/>
        </w:rPr>
        <w:t xml:space="preserve"> njia bora, </w:t>
      </w:r>
      <w:proofErr w:type="spellStart"/>
      <w:r>
        <w:rPr>
          <w:rFonts w:ascii="Times New Roman" w:hAnsi="Times New Roman" w:cs="Times New Roman"/>
        </w:rPr>
        <w:t>ningependa</w:t>
      </w:r>
      <w:proofErr w:type="spellEnd"/>
      <w:r>
        <w:rPr>
          <w:rFonts w:ascii="Times New Roman" w:hAnsi="Times New Roman" w:cs="Times New Roman"/>
        </w:rPr>
        <w:t xml:space="preserve"> </w:t>
      </w:r>
      <w:proofErr w:type="spellStart"/>
      <w:r>
        <w:rPr>
          <w:rFonts w:ascii="Times New Roman" w:hAnsi="Times New Roman" w:cs="Times New Roman"/>
        </w:rPr>
        <w:t>kukuuliza</w:t>
      </w:r>
      <w:proofErr w:type="spellEnd"/>
      <w:r>
        <w:rPr>
          <w:rFonts w:ascii="Times New Roman" w:hAnsi="Times New Roman" w:cs="Times New Roman"/>
        </w:rPr>
        <w:t xml:space="preserve"> </w:t>
      </w:r>
      <w:proofErr w:type="spellStart"/>
      <w:r>
        <w:rPr>
          <w:rFonts w:ascii="Times New Roman" w:hAnsi="Times New Roman" w:cs="Times New Roman"/>
        </w:rPr>
        <w:t>maswali</w:t>
      </w:r>
      <w:proofErr w:type="spellEnd"/>
      <w:r>
        <w:rPr>
          <w:rFonts w:ascii="Times New Roman" w:hAnsi="Times New Roman" w:cs="Times New Roman"/>
        </w:rPr>
        <w:t xml:space="preserve"> </w:t>
      </w:r>
      <w:proofErr w:type="spellStart"/>
      <w:r>
        <w:rPr>
          <w:rFonts w:ascii="Times New Roman" w:hAnsi="Times New Roman" w:cs="Times New Roman"/>
        </w:rPr>
        <w:t>machache</w:t>
      </w:r>
      <w:proofErr w:type="spellEnd"/>
      <w:r>
        <w:rPr>
          <w:rFonts w:ascii="Times New Roman" w:hAnsi="Times New Roman" w:cs="Times New Roman"/>
        </w:rPr>
        <w:t xml:space="preserve"> </w:t>
      </w:r>
      <w:proofErr w:type="spellStart"/>
      <w:r>
        <w:rPr>
          <w:rFonts w:ascii="Times New Roman" w:hAnsi="Times New Roman" w:cs="Times New Roman"/>
        </w:rPr>
        <w:t>ambayo</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alikuuliza</w:t>
      </w:r>
      <w:proofErr w:type="spellEnd"/>
      <w:r>
        <w:rPr>
          <w:rFonts w:ascii="Times New Roman" w:hAnsi="Times New Roman" w:cs="Times New Roman"/>
        </w:rPr>
        <w:t xml:space="preserve">. </w:t>
      </w:r>
      <w:proofErr w:type="spellStart"/>
      <w:r>
        <w:rPr>
          <w:rFonts w:ascii="Times New Roman" w:hAnsi="Times New Roman" w:cs="Times New Roman"/>
        </w:rPr>
        <w:t>Tafadhali</w:t>
      </w:r>
      <w:proofErr w:type="spellEnd"/>
      <w:r>
        <w:rPr>
          <w:rFonts w:ascii="Times New Roman" w:hAnsi="Times New Roman" w:cs="Times New Roman"/>
        </w:rPr>
        <w:t xml:space="preserve"> </w:t>
      </w:r>
      <w:proofErr w:type="spellStart"/>
      <w:r>
        <w:rPr>
          <w:rFonts w:ascii="Times New Roman" w:hAnsi="Times New Roman" w:cs="Times New Roman"/>
        </w:rPr>
        <w:t>nipe</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maswali</w:t>
      </w:r>
      <w:proofErr w:type="spellEnd"/>
      <w:r>
        <w:rPr>
          <w:rFonts w:ascii="Times New Roman" w:hAnsi="Times New Roman" w:cs="Times New Roman"/>
        </w:rPr>
        <w:t xml:space="preserve"> </w:t>
      </w:r>
      <w:proofErr w:type="spellStart"/>
      <w:r>
        <w:rPr>
          <w:rFonts w:ascii="Times New Roman" w:hAnsi="Times New Roman" w:cs="Times New Roman"/>
        </w:rPr>
        <w:t>jinsi</w:t>
      </w:r>
      <w:proofErr w:type="spellEnd"/>
      <w:r>
        <w:rPr>
          <w:rFonts w:ascii="Times New Roman" w:hAnsi="Times New Roman" w:cs="Times New Roman"/>
        </w:rPr>
        <w:t xml:space="preserve"> </w:t>
      </w:r>
      <w:proofErr w:type="spellStart"/>
      <w:r>
        <w:rPr>
          <w:rFonts w:ascii="Times New Roman" w:hAnsi="Times New Roman" w:cs="Times New Roman"/>
        </w:rPr>
        <w:t>ulivyofanya</w:t>
      </w:r>
      <w:proofErr w:type="spellEnd"/>
      <w:r>
        <w:rPr>
          <w:rFonts w:ascii="Times New Roman" w:hAnsi="Times New Roman" w:cs="Times New Roman"/>
        </w:rPr>
        <w:t xml:space="preserve"> wakati </w:t>
      </w:r>
      <w:proofErr w:type="spellStart"/>
      <w:r>
        <w:rPr>
          <w:rFonts w:ascii="Times New Roman" w:hAnsi="Times New Roman" w:cs="Times New Roman"/>
        </w:rPr>
        <w:t>alikuuliza</w:t>
      </w:r>
      <w:proofErr w:type="spellEnd"/>
      <w:r>
        <w:rPr>
          <w:rFonts w:ascii="Times New Roman" w:hAnsi="Times New Roman" w:cs="Times New Roman"/>
        </w:rPr>
        <w:t xml:space="preserve"> siku chache </w:t>
      </w:r>
      <w:proofErr w:type="spellStart"/>
      <w:r>
        <w:rPr>
          <w:rFonts w:ascii="Times New Roman" w:hAnsi="Times New Roman" w:cs="Times New Roman"/>
        </w:rPr>
        <w:t>zilizopita</w:t>
      </w:r>
      <w:proofErr w:type="spellEnd"/>
      <w:r>
        <w:rPr>
          <w:rFonts w:ascii="Times New Roman" w:hAnsi="Times New Roman" w:cs="Times New Roman"/>
        </w:rPr>
        <w:t xml:space="preserve">. </w:t>
      </w:r>
      <w:proofErr w:type="spellStart"/>
      <w:proofErr w:type="gramStart"/>
      <w:r>
        <w:rPr>
          <w:rFonts w:ascii="Times New Roman" w:hAnsi="Times New Roman" w:cs="Times New Roman"/>
        </w:rPr>
        <w:t>Majadiliano</w:t>
      </w:r>
      <w:proofErr w:type="spellEnd"/>
      <w:r>
        <w:rPr>
          <w:rFonts w:ascii="Times New Roman" w:hAnsi="Times New Roman" w:cs="Times New Roman"/>
        </w:rPr>
        <w:t xml:space="preserve"> haya </w:t>
      </w:r>
      <w:proofErr w:type="spellStart"/>
      <w:r>
        <w:rPr>
          <w:rFonts w:ascii="Times New Roman" w:hAnsi="Times New Roman" w:cs="Times New Roman"/>
        </w:rPr>
        <w:t>yatachukua</w:t>
      </w:r>
      <w:proofErr w:type="spellEnd"/>
      <w:r>
        <w:rPr>
          <w:rFonts w:ascii="Times New Roman" w:hAnsi="Times New Roman" w:cs="Times New Roman"/>
        </w:rPr>
        <w:t xml:space="preserve"> </w:t>
      </w:r>
      <w:proofErr w:type="spellStart"/>
      <w:r>
        <w:rPr>
          <w:rFonts w:ascii="Times New Roman" w:hAnsi="Times New Roman" w:cs="Times New Roman"/>
        </w:rPr>
        <w:t>dakika</w:t>
      </w:r>
      <w:proofErr w:type="spellEnd"/>
      <w:r>
        <w:rPr>
          <w:rFonts w:ascii="Times New Roman" w:hAnsi="Times New Roman" w:cs="Times New Roman"/>
        </w:rPr>
        <w:t xml:space="preserve"> 30 </w:t>
      </w:r>
      <w:proofErr w:type="spellStart"/>
      <w:r>
        <w:rPr>
          <w:rFonts w:ascii="Times New Roman" w:hAnsi="Times New Roman" w:cs="Times New Roman"/>
        </w:rPr>
        <w:t>kukamilika</w:t>
      </w:r>
      <w:proofErr w:type="spellEnd"/>
      <w:r>
        <w:rPr>
          <w:rFonts w:ascii="Times New Roman" w:hAnsi="Times New Roman" w:cs="Times New Roman"/>
        </w:rPr>
        <w:t>.</w:t>
      </w:r>
      <w:proofErr w:type="gramEnd"/>
    </w:p>
    <w:p w14:paraId="103A0E02" w14:textId="77777777" w:rsidR="00691F94" w:rsidRPr="00F5744A" w:rsidRDefault="00691F94" w:rsidP="00691F94">
      <w:pPr>
        <w:spacing w:after="0"/>
        <w:rPr>
          <w:rFonts w:ascii="Times New Roman" w:hAnsi="Times New Roman" w:cs="Times New Roman"/>
        </w:rPr>
      </w:pPr>
    </w:p>
    <w:p w14:paraId="1E381A07" w14:textId="77777777" w:rsidR="00691F94" w:rsidRDefault="00691F94" w:rsidP="00691F94">
      <w:pPr>
        <w:spacing w:after="0"/>
        <w:rPr>
          <w:rFonts w:ascii="Times New Roman" w:hAnsi="Times New Roman" w:cs="Times New Roman"/>
        </w:rPr>
      </w:pPr>
      <w:proofErr w:type="spellStart"/>
      <w:r w:rsidRPr="00F5744A">
        <w:rPr>
          <w:rFonts w:ascii="Times New Roman" w:hAnsi="Times New Roman" w:cs="Times New Roman"/>
          <w:b/>
        </w:rPr>
        <w:t>Muda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wa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utafiti</w:t>
      </w:r>
      <w:proofErr w:type="spellEnd"/>
      <w:r w:rsidRPr="00F5744A">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utachukua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takribani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dakika</w:t>
      </w:r>
      <w:proofErr w:type="spellEnd"/>
      <w:r w:rsidRPr="00F5744A">
        <w:rPr>
          <w:rFonts w:ascii="Times New Roman" w:hAnsi="Times New Roman" w:cs="Times New Roman"/>
        </w:rPr>
        <w:t xml:space="preserve"> </w:t>
      </w:r>
      <w:r>
        <w:rPr>
          <w:rFonts w:ascii="Times New Roman" w:hAnsi="Times New Roman" w:cs="Times New Roman"/>
        </w:rPr>
        <w:t>30</w:t>
      </w:r>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kwa</w:t>
      </w:r>
      <w:proofErr w:type="spellEnd"/>
      <w:r w:rsidRPr="00F5744A">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tembeleo</w:t>
      </w:r>
      <w:proofErr w:type="spellEnd"/>
      <w:proofErr w:type="gramEnd"/>
      <w:r>
        <w:rPr>
          <w:rFonts w:ascii="Times New Roman" w:hAnsi="Times New Roman" w:cs="Times New Roman"/>
        </w:rPr>
        <w:t xml:space="preserve"> moja</w:t>
      </w:r>
      <w:r w:rsidRPr="00F5744A">
        <w:rPr>
          <w:rFonts w:ascii="Times New Roman" w:hAnsi="Times New Roman" w:cs="Times New Roman"/>
        </w:rPr>
        <w:t>.</w:t>
      </w:r>
    </w:p>
    <w:p w14:paraId="694B33F7" w14:textId="77777777" w:rsidR="00691F94" w:rsidRPr="00F5744A" w:rsidRDefault="00691F94" w:rsidP="00691F94">
      <w:pPr>
        <w:spacing w:after="0"/>
        <w:rPr>
          <w:rFonts w:ascii="Times New Roman" w:hAnsi="Times New Roman" w:cs="Times New Roman"/>
        </w:rPr>
      </w:pPr>
    </w:p>
    <w:p w14:paraId="05157821" w14:textId="77777777" w:rsidR="00691F94" w:rsidRDefault="00691F94" w:rsidP="00691F94">
      <w:pPr>
        <w:spacing w:after="0"/>
        <w:rPr>
          <w:rFonts w:ascii="Times New Roman" w:hAnsi="Times New Roman" w:cs="Times New Roman"/>
        </w:rPr>
      </w:pPr>
      <w:proofErr w:type="spellStart"/>
      <w:r w:rsidRPr="00F5744A">
        <w:rPr>
          <w:rFonts w:ascii="Times New Roman" w:hAnsi="Times New Roman" w:cs="Times New Roman"/>
          <w:b/>
        </w:rPr>
        <w:t>Mahali</w:t>
      </w:r>
      <w:proofErr w:type="spellEnd"/>
      <w:r w:rsidRPr="00F5744A">
        <w:rPr>
          <w:rFonts w:ascii="Times New Roman" w:hAnsi="Times New Roman" w:cs="Times New Roman"/>
          <w:b/>
        </w:rPr>
        <w:t xml:space="preserve"> pa </w:t>
      </w:r>
      <w:proofErr w:type="spellStart"/>
      <w:r w:rsidRPr="00F5744A">
        <w:rPr>
          <w:rFonts w:ascii="Times New Roman" w:hAnsi="Times New Roman" w:cs="Times New Roman"/>
          <w:b/>
        </w:rPr>
        <w:t>utafiti</w:t>
      </w:r>
      <w:proofErr w:type="spellEnd"/>
      <w:r w:rsidRPr="00F5744A">
        <w:rPr>
          <w:rFonts w:ascii="Times New Roman" w:hAnsi="Times New Roman" w:cs="Times New Roman"/>
          <w:b/>
        </w:rPr>
        <w:t>:</w:t>
      </w:r>
      <w:r w:rsidRPr="00F5744A">
        <w:rPr>
          <w:rFonts w:ascii="Times New Roman" w:hAnsi="Times New Roman" w:cs="Times New Roman"/>
        </w:rPr>
        <w:t xml:space="preserve"> Kila </w:t>
      </w:r>
      <w:proofErr w:type="spellStart"/>
      <w:r>
        <w:rPr>
          <w:rFonts w:ascii="Times New Roman" w:hAnsi="Times New Roman" w:cs="Times New Roman"/>
        </w:rPr>
        <w:t>taratibu</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Pr>
          <w:rFonts w:ascii="Times New Roman" w:hAnsi="Times New Roman" w:cs="Times New Roman"/>
        </w:rPr>
        <w:t>zi</w:t>
      </w:r>
      <w:r w:rsidRPr="00F5744A">
        <w:rPr>
          <w:rFonts w:ascii="Times New Roman" w:hAnsi="Times New Roman" w:cs="Times New Roman"/>
        </w:rPr>
        <w:t>tafanyika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Pr>
          <w:rFonts w:ascii="Times New Roman" w:hAnsi="Times New Roman" w:cs="Times New Roman"/>
        </w:rPr>
        <w:t>boma</w:t>
      </w:r>
      <w:proofErr w:type="spellEnd"/>
      <w:r>
        <w:rPr>
          <w:rFonts w:ascii="Times New Roman" w:hAnsi="Times New Roman" w:cs="Times New Roman"/>
        </w:rPr>
        <w:t xml:space="preserve"> </w:t>
      </w:r>
      <w:proofErr w:type="spellStart"/>
      <w:r>
        <w:rPr>
          <w:rFonts w:ascii="Times New Roman" w:hAnsi="Times New Roman" w:cs="Times New Roman"/>
        </w:rPr>
        <w:t>lako</w:t>
      </w:r>
      <w:proofErr w:type="spellEnd"/>
      <w:r w:rsidRPr="00F5744A">
        <w:rPr>
          <w:rFonts w:ascii="Times New Roman" w:hAnsi="Times New Roman" w:cs="Times New Roman"/>
        </w:rPr>
        <w:t>.</w:t>
      </w:r>
    </w:p>
    <w:p w14:paraId="23AE44F5" w14:textId="77777777" w:rsidR="00691F94" w:rsidRPr="00F5744A" w:rsidRDefault="00691F94" w:rsidP="00691F94">
      <w:pPr>
        <w:spacing w:after="0"/>
        <w:rPr>
          <w:rFonts w:ascii="Times New Roman" w:hAnsi="Times New Roman" w:cs="Times New Roman"/>
        </w:rPr>
      </w:pPr>
    </w:p>
    <w:p w14:paraId="6F9842F8" w14:textId="77777777" w:rsidR="00691F94" w:rsidRPr="00F5744A" w:rsidRDefault="00691F94" w:rsidP="00691F94">
      <w:pPr>
        <w:spacing w:after="0"/>
        <w:rPr>
          <w:rFonts w:ascii="Times New Roman" w:hAnsi="Times New Roman" w:cs="Times New Roman"/>
          <w:b/>
        </w:rPr>
      </w:pPr>
      <w:proofErr w:type="spellStart"/>
      <w:r w:rsidRPr="00F5744A">
        <w:rPr>
          <w:rFonts w:ascii="Times New Roman" w:hAnsi="Times New Roman" w:cs="Times New Roman"/>
          <w:b/>
        </w:rPr>
        <w:t>Manufaa</w:t>
      </w:r>
      <w:proofErr w:type="spellEnd"/>
    </w:p>
    <w:p w14:paraId="3F4E0760" w14:textId="77777777" w:rsidR="00691F94" w:rsidRDefault="00691F94" w:rsidP="00691F94">
      <w:pPr>
        <w:spacing w:after="0"/>
        <w:rPr>
          <w:rFonts w:ascii="Times New Roman" w:hAnsi="Times New Roman" w:cs="Times New Roman"/>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kujibu</w:t>
      </w:r>
      <w:proofErr w:type="spellEnd"/>
      <w:r w:rsidRPr="00F5744A">
        <w:rPr>
          <w:rFonts w:ascii="Times New Roman" w:hAnsi="Times New Roman" w:cs="Times New Roman"/>
        </w:rPr>
        <w:t xml:space="preserve"> haya </w:t>
      </w:r>
      <w:proofErr w:type="spellStart"/>
      <w:r w:rsidRPr="00F5744A">
        <w:rPr>
          <w:rFonts w:ascii="Times New Roman" w:hAnsi="Times New Roman" w:cs="Times New Roman"/>
        </w:rPr>
        <w:t>maswali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hautanufaika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kibinafsi</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ila</w:t>
      </w:r>
      <w:proofErr w:type="spellEnd"/>
      <w:proofErr w:type="gramEnd"/>
      <w:r w:rsidRPr="00F5744A">
        <w:rPr>
          <w:rFonts w:ascii="Times New Roman" w:hAnsi="Times New Roman" w:cs="Times New Roman"/>
        </w:rPr>
        <w:t xml:space="preserve"> </w:t>
      </w:r>
      <w:proofErr w:type="spellStart"/>
      <w:r w:rsidRPr="00EC074C">
        <w:rPr>
          <w:rFonts w:ascii="Times New Roman" w:hAnsi="Times New Roman" w:cs="Times New Roman"/>
        </w:rPr>
        <w:t>kutusaidia</w:t>
      </w:r>
      <w:proofErr w:type="spellEnd"/>
      <w:r w:rsidRPr="00EC074C">
        <w:rPr>
          <w:rFonts w:ascii="Times New Roman" w:hAnsi="Times New Roman" w:cs="Times New Roman"/>
        </w:rPr>
        <w:t xml:space="preserve"> </w:t>
      </w:r>
      <w:proofErr w:type="spellStart"/>
      <w:r w:rsidRPr="00EC074C">
        <w:rPr>
          <w:rFonts w:ascii="Times New Roman" w:hAnsi="Times New Roman" w:cs="Times New Roman"/>
        </w:rPr>
        <w:t>kuelewa</w:t>
      </w:r>
      <w:proofErr w:type="spellEnd"/>
      <w:r>
        <w:rPr>
          <w:rFonts w:ascii="Times New Roman" w:hAnsi="Times New Roman" w:cs="Times New Roman"/>
        </w:rPr>
        <w:t xml:space="preserve"> </w:t>
      </w:r>
      <w:proofErr w:type="spellStart"/>
      <w:r>
        <w:rPr>
          <w:rFonts w:ascii="Times New Roman" w:hAnsi="Times New Roman" w:cs="Times New Roman"/>
        </w:rPr>
        <w:t>jinsi</w:t>
      </w:r>
      <w:proofErr w:type="spellEnd"/>
      <w:r>
        <w:rPr>
          <w:rFonts w:ascii="Times New Roman" w:hAnsi="Times New Roman" w:cs="Times New Roman"/>
        </w:rPr>
        <w:t xml:space="preserve"> </w:t>
      </w:r>
      <w:proofErr w:type="spellStart"/>
      <w:r>
        <w:rPr>
          <w:rFonts w:ascii="Times New Roman" w:hAnsi="Times New Roman" w:cs="Times New Roman"/>
        </w:rPr>
        <w:t>tunavyotekeleza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w:t>
      </w:r>
    </w:p>
    <w:p w14:paraId="2F7DBB47" w14:textId="77777777" w:rsidR="00691F94" w:rsidRPr="00F5744A" w:rsidRDefault="00691F94" w:rsidP="00691F94">
      <w:pPr>
        <w:spacing w:after="0"/>
        <w:rPr>
          <w:rFonts w:ascii="Times New Roman" w:hAnsi="Times New Roman" w:cs="Times New Roman"/>
        </w:rPr>
      </w:pPr>
    </w:p>
    <w:p w14:paraId="05865EA0" w14:textId="77777777" w:rsidR="00691F94" w:rsidRPr="00F5744A" w:rsidRDefault="00691F94" w:rsidP="00691F94">
      <w:pPr>
        <w:spacing w:after="0"/>
        <w:rPr>
          <w:rFonts w:ascii="Times New Roman" w:hAnsi="Times New Roman" w:cs="Times New Roman"/>
          <w:b/>
        </w:rPr>
      </w:pPr>
      <w:proofErr w:type="spellStart"/>
      <w:r w:rsidRPr="00F5744A">
        <w:rPr>
          <w:rFonts w:ascii="Times New Roman" w:hAnsi="Times New Roman" w:cs="Times New Roman"/>
          <w:b/>
        </w:rPr>
        <w:t>Athari</w:t>
      </w:r>
      <w:proofErr w:type="spellEnd"/>
      <w:r>
        <w:rPr>
          <w:rFonts w:ascii="Times New Roman" w:hAnsi="Times New Roman" w:cs="Times New Roman"/>
          <w:b/>
        </w:rPr>
        <w:t>/</w:t>
      </w:r>
      <w:proofErr w:type="spellStart"/>
      <w:r>
        <w:rPr>
          <w:rFonts w:ascii="Times New Roman" w:hAnsi="Times New Roman" w:cs="Times New Roman"/>
          <w:b/>
        </w:rPr>
        <w:t>Usumbufu</w:t>
      </w:r>
      <w:proofErr w:type="spellEnd"/>
    </w:p>
    <w:p w14:paraId="0D251676" w14:textId="77777777" w:rsidR="00453A03" w:rsidRPr="00F5744A" w:rsidRDefault="00453A03" w:rsidP="00453A03">
      <w:pPr>
        <w:spacing w:after="0"/>
        <w:rPr>
          <w:ins w:id="0" w:author="OSBORN KWENA " w:date="2014-06-17T12:17:00Z"/>
          <w:rFonts w:ascii="Times New Roman" w:hAnsi="Times New Roman" w:cs="Times New Roman"/>
        </w:rPr>
      </w:pPr>
      <w:ins w:id="1" w:author="OSBORN KWENA " w:date="2014-06-17T12:17:00Z">
        <w:r w:rsidRPr="00F5744A">
          <w:rPr>
            <w:rFonts w:ascii="Times New Roman" w:hAnsi="Times New Roman" w:cs="Times New Roman"/>
          </w:rPr>
          <w:t xml:space="preserve">Madhara </w:t>
        </w:r>
        <w:proofErr w:type="spellStart"/>
        <w:r>
          <w:rPr>
            <w:rFonts w:ascii="Times New Roman" w:hAnsi="Times New Roman" w:cs="Times New Roman"/>
          </w:rPr>
          <w:t>yanayotarajiwa</w:t>
        </w:r>
        <w:proofErr w:type="spellEnd"/>
        <w:r>
          <w:rPr>
            <w:rFonts w:ascii="Times New Roman" w:hAnsi="Times New Roman" w:cs="Times New Roman"/>
          </w:rPr>
          <w:t xml:space="preserve">, </w:t>
        </w:r>
        <w:proofErr w:type="spellStart"/>
        <w:r>
          <w:rPr>
            <w:rFonts w:ascii="Times New Roman" w:hAnsi="Times New Roman" w:cs="Times New Roman"/>
          </w:rPr>
          <w:t>usumbufu</w:t>
        </w:r>
        <w:proofErr w:type="spellEnd"/>
        <w:r>
          <w:rPr>
            <w:rFonts w:ascii="Times New Roman" w:hAnsi="Times New Roman" w:cs="Times New Roman"/>
          </w:rPr>
          <w:t xml:space="preserve"> na madhara </w:t>
        </w:r>
        <w:proofErr w:type="spellStart"/>
        <w:r>
          <w:rPr>
            <w:rFonts w:ascii="Times New Roman" w:hAnsi="Times New Roman" w:cs="Times New Roman"/>
          </w:rPr>
          <w:t>yanayohusiana</w:t>
        </w:r>
        <w:proofErr w:type="spellEnd"/>
        <w:r>
          <w:rPr>
            <w:rFonts w:ascii="Times New Roman" w:hAnsi="Times New Roman" w:cs="Times New Roman"/>
          </w:rPr>
          <w:t xml:space="preserve"> na </w:t>
        </w:r>
        <w:proofErr w:type="spellStart"/>
        <w:proofErr w:type="gramStart"/>
        <w:r>
          <w:rPr>
            <w:rFonts w:ascii="Times New Roman" w:hAnsi="Times New Roman" w:cs="Times New Roman"/>
          </w:rPr>
          <w:t>mradi</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proofErr w:type="gramEnd"/>
        <w:r w:rsidRPr="00F5744A">
          <w:rPr>
            <w:rFonts w:ascii="Times New Roman" w:hAnsi="Times New Roman" w:cs="Times New Roman"/>
          </w:rPr>
          <w:t>:</w:t>
        </w:r>
      </w:ins>
    </w:p>
    <w:p w14:paraId="0EE8CCB6" w14:textId="0317BDAD" w:rsidR="00691F94" w:rsidRPr="000A0C6B" w:rsidRDefault="00691F94" w:rsidP="00691F94">
      <w:pPr>
        <w:rPr>
          <w:i/>
        </w:rPr>
      </w:pPr>
      <w:del w:id="2" w:author="OSBORN KWENA " w:date="2014-06-17T12:17:00Z">
        <w:r w:rsidDel="00453A03">
          <w:rPr>
            <w:rFonts w:ascii="Times New Roman" w:hAnsi="Times New Roman" w:cs="Times New Roman"/>
          </w:rPr>
          <w:delText>Athari, Usumbufu, au madhara yanayoweza kuhusiana na mahojiana haya ni</w:delText>
        </w:r>
        <w:r w:rsidRPr="000A0C6B" w:rsidDel="00453A03">
          <w:rPr>
            <w:rFonts w:ascii="Times New Roman" w:hAnsi="Times New Roman" w:cs="Times New Roman"/>
            <w:bCs/>
          </w:rPr>
          <w:delText>:</w:delText>
        </w:r>
      </w:del>
    </w:p>
    <w:p w14:paraId="14021885" w14:textId="77777777" w:rsidR="00691F94" w:rsidRPr="00F5744A" w:rsidRDefault="00691F94" w:rsidP="00691F94">
      <w:pPr>
        <w:spacing w:after="0"/>
        <w:rPr>
          <w:rFonts w:ascii="Times New Roman" w:hAnsi="Times New Roman" w:cs="Times New Roman"/>
        </w:rPr>
      </w:pPr>
      <w:r w:rsidRPr="00F5744A">
        <w:rPr>
          <w:rFonts w:ascii="Times New Roman" w:hAnsi="Times New Roman" w:cs="Times New Roman"/>
        </w:rPr>
        <w:t>:</w:t>
      </w:r>
    </w:p>
    <w:p w14:paraId="2F7354D9" w14:textId="77777777" w:rsidR="00691F94" w:rsidRPr="00B161D2" w:rsidRDefault="00691F94" w:rsidP="00691F94">
      <w:pPr>
        <w:pStyle w:val="ListParagraph"/>
        <w:numPr>
          <w:ilvl w:val="0"/>
          <w:numId w:val="4"/>
        </w:numPr>
        <w:spacing w:after="0"/>
        <w:contextualSpacing w:val="0"/>
        <w:rPr>
          <w:rFonts w:ascii="Times New Roman" w:hAnsi="Times New Roman" w:cs="Times New Roman"/>
        </w:rPr>
      </w:pPr>
      <w:proofErr w:type="spellStart"/>
      <w:r w:rsidRPr="00B161D2">
        <w:rPr>
          <w:rFonts w:ascii="Times New Roman" w:hAnsi="Times New Roman" w:cs="Times New Roman"/>
        </w:rPr>
        <w:t>Baadhi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maswali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ambayo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ningependa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kukuuliza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yanaweza</w:t>
      </w:r>
      <w:proofErr w:type="spellEnd"/>
      <w:r w:rsidRPr="00B161D2">
        <w:rPr>
          <w:rFonts w:ascii="Times New Roman" w:hAnsi="Times New Roman" w:cs="Times New Roman"/>
        </w:rPr>
        <w:t xml:space="preserve"> kuwa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kibinasi</w:t>
      </w:r>
      <w:proofErr w:type="spellEnd"/>
      <w:r w:rsidRPr="00B161D2">
        <w:rPr>
          <w:rFonts w:ascii="Times New Roman" w:hAnsi="Times New Roman" w:cs="Times New Roman"/>
        </w:rPr>
        <w:t xml:space="preserve"> </w:t>
      </w:r>
      <w:proofErr w:type="spellStart"/>
      <w:proofErr w:type="gramStart"/>
      <w:r w:rsidRPr="00B161D2">
        <w:rPr>
          <w:rFonts w:ascii="Times New Roman" w:hAnsi="Times New Roman" w:cs="Times New Roman"/>
        </w:rPr>
        <w:t>kwa</w:t>
      </w:r>
      <w:proofErr w:type="spellEnd"/>
      <w:proofErr w:type="gramEnd"/>
      <w:r w:rsidRPr="00B161D2">
        <w:rPr>
          <w:rFonts w:ascii="Times New Roman" w:hAnsi="Times New Roman" w:cs="Times New Roman"/>
        </w:rPr>
        <w:t xml:space="preserve"> vile </w:t>
      </w:r>
      <w:proofErr w:type="spellStart"/>
      <w:r w:rsidRPr="00B161D2">
        <w:rPr>
          <w:rFonts w:ascii="Times New Roman" w:hAnsi="Times New Roman" w:cs="Times New Roman"/>
        </w:rPr>
        <w:t>yatahusu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maisha</w:t>
      </w:r>
      <w:proofErr w:type="spellEnd"/>
      <w:r w:rsidRPr="00B161D2">
        <w:rPr>
          <w:rFonts w:ascii="Times New Roman" w:hAnsi="Times New Roman" w:cs="Times New Roman"/>
        </w:rPr>
        <w:t xml:space="preserve"> na </w:t>
      </w:r>
      <w:proofErr w:type="spellStart"/>
      <w:r w:rsidRPr="00B161D2">
        <w:rPr>
          <w:rFonts w:ascii="Times New Roman" w:hAnsi="Times New Roman" w:cs="Times New Roman"/>
        </w:rPr>
        <w:t>afya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Majibu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yote</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yatawekwa</w:t>
      </w:r>
      <w:proofErr w:type="spellEnd"/>
      <w:r w:rsidRPr="00B161D2">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w:t>
      </w:r>
      <w:r w:rsidRPr="00B161D2">
        <w:rPr>
          <w:rFonts w:ascii="Times New Roman" w:hAnsi="Times New Roman" w:cs="Times New Roman"/>
        </w:rPr>
        <w:t>siri</w:t>
      </w:r>
      <w:proofErr w:type="spellEnd"/>
      <w:r w:rsidRPr="00B161D2">
        <w:rPr>
          <w:rFonts w:ascii="Times New Roman" w:hAnsi="Times New Roman" w:cs="Times New Roman"/>
        </w:rPr>
        <w:t xml:space="preserve"> </w:t>
      </w:r>
      <w:proofErr w:type="spellStart"/>
      <w:r>
        <w:rPr>
          <w:rFonts w:ascii="Times New Roman" w:hAnsi="Times New Roman" w:cs="Times New Roman"/>
        </w:rPr>
        <w:t>iwezekanavyo</w:t>
      </w:r>
      <w:proofErr w:type="spellEnd"/>
      <w:r>
        <w:rPr>
          <w:rFonts w:ascii="Times New Roman" w:hAnsi="Times New Roman" w:cs="Times New Roman"/>
        </w:rPr>
        <w:t xml:space="preserve"> </w:t>
      </w:r>
      <w:r w:rsidRPr="00B161D2">
        <w:rPr>
          <w:rFonts w:ascii="Times New Roman" w:hAnsi="Times New Roman" w:cs="Times New Roman"/>
        </w:rPr>
        <w:t xml:space="preserve">na </w:t>
      </w:r>
      <w:proofErr w:type="spellStart"/>
      <w:r w:rsidRPr="00B161D2">
        <w:rPr>
          <w:rFonts w:ascii="Times New Roman" w:hAnsi="Times New Roman" w:cs="Times New Roman"/>
        </w:rPr>
        <w:t>tunatarajia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athari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kushiriki</w:t>
      </w:r>
      <w:proofErr w:type="spellEnd"/>
      <w:r w:rsidRPr="00B161D2">
        <w:rPr>
          <w:rFonts w:ascii="Times New Roman" w:hAnsi="Times New Roman" w:cs="Times New Roman"/>
        </w:rPr>
        <w:t xml:space="preserve"> </w:t>
      </w:r>
      <w:proofErr w:type="spellStart"/>
      <w:r>
        <w:rPr>
          <w:rFonts w:ascii="Times New Roman" w:hAnsi="Times New Roman" w:cs="Times New Roman"/>
        </w:rPr>
        <w:t>itapunguzwa</w:t>
      </w:r>
      <w:proofErr w:type="spellEnd"/>
      <w:r>
        <w:rPr>
          <w:rFonts w:ascii="Times New Roman" w:hAnsi="Times New Roman" w:cs="Times New Roman"/>
        </w:rPr>
        <w:t xml:space="preserve"> </w:t>
      </w:r>
      <w:proofErr w:type="spellStart"/>
      <w:r>
        <w:rPr>
          <w:rFonts w:ascii="Times New Roman" w:hAnsi="Times New Roman" w:cs="Times New Roman"/>
        </w:rPr>
        <w:t>k</w:t>
      </w:r>
      <w:r w:rsidRPr="00B161D2">
        <w:rPr>
          <w:rFonts w:ascii="Times New Roman" w:hAnsi="Times New Roman" w:cs="Times New Roman"/>
        </w:rPr>
        <w:t>wa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kiasi</w:t>
      </w:r>
      <w:proofErr w:type="spellEnd"/>
      <w:r>
        <w:rPr>
          <w:rFonts w:ascii="Times New Roman" w:hAnsi="Times New Roman" w:cs="Times New Roman"/>
        </w:rPr>
        <w:t xml:space="preserve"> </w:t>
      </w:r>
      <w:proofErr w:type="spellStart"/>
      <w:r>
        <w:rPr>
          <w:rFonts w:ascii="Times New Roman" w:hAnsi="Times New Roman" w:cs="Times New Roman"/>
        </w:rPr>
        <w:t>kikubwa</w:t>
      </w:r>
      <w:proofErr w:type="spellEnd"/>
      <w:r>
        <w:rPr>
          <w:rFonts w:ascii="Times New Roman" w:hAnsi="Times New Roman" w:cs="Times New Roman"/>
        </w:rPr>
        <w:t xml:space="preserve">. </w:t>
      </w:r>
    </w:p>
    <w:p w14:paraId="768ADAF3" w14:textId="77777777" w:rsidR="00691F94" w:rsidRDefault="00691F94" w:rsidP="00691F94">
      <w:pPr>
        <w:pStyle w:val="ListParagraph"/>
        <w:numPr>
          <w:ilvl w:val="0"/>
          <w:numId w:val="4"/>
        </w:numPr>
        <w:spacing w:after="0"/>
        <w:contextualSpacing w:val="0"/>
        <w:rPr>
          <w:rFonts w:ascii="Times New Roman" w:hAnsi="Times New Roman" w:cs="Times New Roman"/>
        </w:rPr>
      </w:pPr>
      <w:proofErr w:type="spellStart"/>
      <w:r>
        <w:rPr>
          <w:rFonts w:ascii="Times New Roman" w:hAnsi="Times New Roman" w:cs="Times New Roman"/>
        </w:rPr>
        <w:lastRenderedPageBreak/>
        <w:t>Utapoteza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kiasi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kitengo</w:t>
      </w:r>
      <w:proofErr w:type="spellEnd"/>
      <w:r>
        <w:rPr>
          <w:rFonts w:ascii="Times New Roman" w:hAnsi="Times New Roman" w:cs="Times New Roman"/>
        </w:rPr>
        <w:t xml:space="preserve"> </w:t>
      </w:r>
      <w:proofErr w:type="spellStart"/>
      <w:r>
        <w:rPr>
          <w:rFonts w:ascii="Times New Roman" w:hAnsi="Times New Roman" w:cs="Times New Roman"/>
        </w:rPr>
        <w:t>hiki</w:t>
      </w:r>
      <w:proofErr w:type="spellEnd"/>
      <w:r>
        <w:rPr>
          <w:rFonts w:ascii="Times New Roman" w:hAnsi="Times New Roman" w:cs="Times New Roman"/>
        </w:rPr>
        <w:t xml:space="preserve"> cha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ingawaje</w:t>
      </w:r>
      <w:proofErr w:type="spellEnd"/>
      <w:r>
        <w:rPr>
          <w:rFonts w:ascii="Times New Roman" w:hAnsi="Times New Roman" w:cs="Times New Roman"/>
        </w:rPr>
        <w:t xml:space="preserve"> uko huru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kwako wakati </w:t>
      </w:r>
      <w:proofErr w:type="spellStart"/>
      <w:r>
        <w:rPr>
          <w:rFonts w:ascii="Times New Roman" w:hAnsi="Times New Roman" w:cs="Times New Roman"/>
        </w:rPr>
        <w:t>wowote</w:t>
      </w:r>
      <w:proofErr w:type="spellEnd"/>
      <w:r w:rsidRPr="00B161D2">
        <w:rPr>
          <w:rFonts w:ascii="Times New Roman" w:hAnsi="Times New Roman" w:cs="Times New Roman"/>
        </w:rPr>
        <w:t>.</w:t>
      </w:r>
    </w:p>
    <w:p w14:paraId="47FE9F7A" w14:textId="77777777" w:rsidR="00691F94" w:rsidRPr="009345F1" w:rsidRDefault="00691F94" w:rsidP="00691F94">
      <w:pPr>
        <w:spacing w:after="0"/>
        <w:rPr>
          <w:rFonts w:ascii="Times New Roman" w:hAnsi="Times New Roman" w:cs="Times New Roman"/>
        </w:rPr>
      </w:pPr>
    </w:p>
    <w:p w14:paraId="0E38E743" w14:textId="77777777" w:rsidR="00691F94" w:rsidRPr="00F5744A" w:rsidRDefault="00691F94" w:rsidP="00691F94">
      <w:pPr>
        <w:spacing w:after="0"/>
        <w:rPr>
          <w:rFonts w:ascii="Times New Roman" w:hAnsi="Times New Roman" w:cs="Times New Roman"/>
          <w:b/>
        </w:rPr>
      </w:pPr>
      <w:proofErr w:type="spellStart"/>
      <w:r w:rsidRPr="00F5744A">
        <w:rPr>
          <w:rFonts w:ascii="Times New Roman" w:hAnsi="Times New Roman" w:cs="Times New Roman"/>
          <w:b/>
        </w:rPr>
        <w:t>Usiri</w:t>
      </w:r>
      <w:proofErr w:type="spellEnd"/>
    </w:p>
    <w:p w14:paraId="380CA3F2" w14:textId="77777777" w:rsidR="00691F94" w:rsidRDefault="00691F94" w:rsidP="00691F94">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b/>
        </w:rPr>
        <w:t>Kukeukwa</w:t>
      </w:r>
      <w:proofErr w:type="spellEnd"/>
      <w:r>
        <w:rPr>
          <w:rFonts w:ascii="Times New Roman" w:hAnsi="Times New Roman" w:cs="Times New Roman"/>
          <w:b/>
        </w:rPr>
        <w:t xml:space="preserve"> </w:t>
      </w:r>
      <w:proofErr w:type="spellStart"/>
      <w:r>
        <w:rPr>
          <w:rFonts w:ascii="Times New Roman" w:hAnsi="Times New Roman" w:cs="Times New Roman"/>
          <w:b/>
        </w:rPr>
        <w:t>kwa</w:t>
      </w:r>
      <w:proofErr w:type="spellEnd"/>
      <w:r>
        <w:rPr>
          <w:rFonts w:ascii="Times New Roman" w:hAnsi="Times New Roman" w:cs="Times New Roman"/>
          <w:b/>
        </w:rPr>
        <w:t xml:space="preserve"> </w:t>
      </w:r>
      <w:proofErr w:type="spellStart"/>
      <w:r>
        <w:rPr>
          <w:rFonts w:ascii="Times New Roman" w:hAnsi="Times New Roman" w:cs="Times New Roman"/>
          <w:b/>
        </w:rPr>
        <w:t>usiri</w:t>
      </w:r>
      <w:proofErr w:type="spellEnd"/>
      <w:r w:rsidRPr="00B161D2">
        <w:rPr>
          <w:rFonts w:ascii="Times New Roman" w:hAnsi="Times New Roman" w:cs="Times New Roman"/>
        </w:rPr>
        <w:t xml:space="preserve">: </w:t>
      </w:r>
      <w:r>
        <w:rPr>
          <w:rFonts w:ascii="Times New Roman" w:hAnsi="Times New Roman" w:cs="Times New Roman"/>
        </w:rPr>
        <w:t xml:space="preserve">Kama </w:t>
      </w:r>
      <w:proofErr w:type="spellStart"/>
      <w:r>
        <w:rPr>
          <w:rFonts w:ascii="Times New Roman" w:hAnsi="Times New Roman" w:cs="Times New Roman"/>
        </w:rPr>
        <w:t>utafiti</w:t>
      </w:r>
      <w:proofErr w:type="spellEnd"/>
      <w:r>
        <w:rPr>
          <w:rFonts w:ascii="Times New Roman" w:hAnsi="Times New Roman" w:cs="Times New Roman"/>
        </w:rPr>
        <w:t xml:space="preserve"> mwingine </w:t>
      </w:r>
      <w:proofErr w:type="spellStart"/>
      <w:r>
        <w:rPr>
          <w:rFonts w:ascii="Times New Roman" w:hAnsi="Times New Roman" w:cs="Times New Roman"/>
        </w:rPr>
        <w:t>wowote</w:t>
      </w:r>
      <w:proofErr w:type="spellEnd"/>
      <w:r>
        <w:rPr>
          <w:rFonts w:ascii="Times New Roman" w:hAnsi="Times New Roman" w:cs="Times New Roman"/>
        </w:rPr>
        <w:t xml:space="preserve">, kuna </w:t>
      </w:r>
      <w:proofErr w:type="spellStart"/>
      <w:r>
        <w:rPr>
          <w:rFonts w:ascii="Times New Roman" w:hAnsi="Times New Roman" w:cs="Times New Roman"/>
        </w:rPr>
        <w:t>uwezekano</w:t>
      </w:r>
      <w:proofErr w:type="spellEnd"/>
      <w:r>
        <w:rPr>
          <w:rFonts w:ascii="Times New Roman" w:hAnsi="Times New Roman" w:cs="Times New Roman"/>
        </w:rPr>
        <w:t xml:space="preserve"> kuwa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kuathirika</w:t>
      </w:r>
      <w:proofErr w:type="spellEnd"/>
      <w:r>
        <w:rPr>
          <w:rFonts w:ascii="Times New Roman" w:hAnsi="Times New Roman" w:cs="Times New Roman"/>
        </w:rPr>
        <w:t xml:space="preserve">; </w:t>
      </w:r>
      <w:proofErr w:type="spellStart"/>
      <w:r>
        <w:rPr>
          <w:rFonts w:ascii="Times New Roman" w:hAnsi="Times New Roman" w:cs="Times New Roman"/>
        </w:rPr>
        <w:t>lakini</w:t>
      </w:r>
      <w:proofErr w:type="spellEnd"/>
      <w:r>
        <w:rPr>
          <w:rFonts w:ascii="Times New Roman" w:hAnsi="Times New Roman" w:cs="Times New Roman"/>
        </w:rPr>
        <w:t xml:space="preserve">, </w:t>
      </w:r>
      <w:proofErr w:type="spellStart"/>
      <w:r>
        <w:rPr>
          <w:rFonts w:ascii="Times New Roman" w:hAnsi="Times New Roman" w:cs="Times New Roman"/>
        </w:rPr>
        <w:t>tunachukua</w:t>
      </w:r>
      <w:proofErr w:type="spellEnd"/>
      <w:r>
        <w:rPr>
          <w:rFonts w:ascii="Times New Roman" w:hAnsi="Times New Roman" w:cs="Times New Roman"/>
        </w:rPr>
        <w:t xml:space="preserve"> </w:t>
      </w:r>
      <w:proofErr w:type="spellStart"/>
      <w:r>
        <w:rPr>
          <w:rFonts w:ascii="Times New Roman" w:hAnsi="Times New Roman" w:cs="Times New Roman"/>
        </w:rPr>
        <w:t>hatua</w:t>
      </w:r>
      <w:proofErr w:type="spellEnd"/>
      <w:r>
        <w:rPr>
          <w:rFonts w:ascii="Times New Roman" w:hAnsi="Times New Roman" w:cs="Times New Roman"/>
        </w:rPr>
        <w:t xml:space="preserve"> 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hii</w:t>
      </w:r>
      <w:proofErr w:type="spellEnd"/>
    </w:p>
    <w:p w14:paraId="57FA5401" w14:textId="77777777" w:rsidR="00691F94" w:rsidRDefault="00691F94" w:rsidP="00691F94">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rPr>
        <w:t>Nakala</w:t>
      </w:r>
      <w:proofErr w:type="spellEnd"/>
      <w:r>
        <w:rPr>
          <w:rFonts w:ascii="Times New Roman" w:hAnsi="Times New Roman" w:cs="Times New Roman"/>
        </w:rPr>
        <w:t xml:space="preserve"> zako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r>
        <w:rPr>
          <w:rFonts w:ascii="Times New Roman" w:hAnsi="Times New Roman" w:cs="Times New Roman"/>
        </w:rPr>
        <w:t xml:space="preserve"> </w:t>
      </w:r>
      <w:proofErr w:type="spellStart"/>
      <w:r>
        <w:rPr>
          <w:rFonts w:ascii="Times New Roman" w:hAnsi="Times New Roman" w:cs="Times New Roman"/>
        </w:rPr>
        <w:t>zitashughulikiwa</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mkubwa</w:t>
      </w:r>
      <w:proofErr w:type="spellEnd"/>
      <w:r>
        <w:rPr>
          <w:rFonts w:ascii="Times New Roman" w:hAnsi="Times New Roman" w:cs="Times New Roman"/>
        </w:rPr>
        <w:t xml:space="preserve">. </w:t>
      </w:r>
      <w:proofErr w:type="spellStart"/>
      <w:r>
        <w:rPr>
          <w:rFonts w:ascii="Times New Roman" w:hAnsi="Times New Roman" w:cs="Times New Roman"/>
        </w:rPr>
        <w:t>Ikiwa</w:t>
      </w:r>
      <w:proofErr w:type="spellEnd"/>
      <w:r>
        <w:rPr>
          <w:rFonts w:ascii="Times New Roman" w:hAnsi="Times New Roman" w:cs="Times New Roman"/>
        </w:rPr>
        <w:t xml:space="preserve"> </w:t>
      </w:r>
      <w:proofErr w:type="spellStart"/>
      <w:r>
        <w:rPr>
          <w:rFonts w:ascii="Times New Roman" w:hAnsi="Times New Roman" w:cs="Times New Roman"/>
        </w:rPr>
        <w:t>matokeo</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Pr>
          <w:rFonts w:ascii="Times New Roman" w:hAnsi="Times New Roman" w:cs="Times New Roman"/>
        </w:rPr>
        <w:t>yatachapishwa</w:t>
      </w:r>
      <w:proofErr w:type="spellEnd"/>
      <w:r>
        <w:rPr>
          <w:rFonts w:ascii="Times New Roman" w:hAnsi="Times New Roman" w:cs="Times New Roman"/>
        </w:rPr>
        <w:t xml:space="preserve"> au </w:t>
      </w:r>
      <w:proofErr w:type="spellStart"/>
      <w:r>
        <w:rPr>
          <w:rFonts w:ascii="Times New Roman" w:hAnsi="Times New Roman" w:cs="Times New Roman"/>
        </w:rPr>
        <w:t>kuwakilishwa</w:t>
      </w:r>
      <w:proofErr w:type="spellEnd"/>
      <w:r>
        <w:rPr>
          <w:rFonts w:ascii="Times New Roman" w:hAnsi="Times New Roman" w:cs="Times New Roman"/>
        </w:rPr>
        <w:t xml:space="preserve">, </w:t>
      </w:r>
      <w:proofErr w:type="spellStart"/>
      <w:r>
        <w:rPr>
          <w:rFonts w:ascii="Times New Roman" w:hAnsi="Times New Roman" w:cs="Times New Roman"/>
        </w:rPr>
        <w:t>majina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watu</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nyingine </w:t>
      </w:r>
      <w:proofErr w:type="spellStart"/>
      <w:r>
        <w:rPr>
          <w:rFonts w:ascii="Times New Roman" w:hAnsi="Times New Roman" w:cs="Times New Roman"/>
        </w:rPr>
        <w:t>zinazowatambulisha</w:t>
      </w:r>
      <w:proofErr w:type="spellEnd"/>
      <w:r>
        <w:rPr>
          <w:rFonts w:ascii="Times New Roman" w:hAnsi="Times New Roman" w:cs="Times New Roman"/>
        </w:rPr>
        <w:t xml:space="preserve"> </w:t>
      </w:r>
      <w:proofErr w:type="spellStart"/>
      <w:r>
        <w:rPr>
          <w:rFonts w:ascii="Times New Roman" w:hAnsi="Times New Roman" w:cs="Times New Roman"/>
        </w:rPr>
        <w:t>hazitatumiwa</w:t>
      </w:r>
      <w:proofErr w:type="spellEnd"/>
      <w:r>
        <w:rPr>
          <w:rFonts w:ascii="Times New Roman" w:hAnsi="Times New Roman" w:cs="Times New Roman"/>
        </w:rPr>
        <w:t>.</w:t>
      </w:r>
    </w:p>
    <w:p w14:paraId="39758314" w14:textId="77777777" w:rsidR="00691F94" w:rsidRDefault="00691F94" w:rsidP="00691F94">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 xml:space="preserve">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kukeukwa</w:t>
      </w:r>
      <w:proofErr w:type="spellEnd"/>
      <w:r>
        <w:rPr>
          <w:rFonts w:ascii="Times New Roman" w:hAnsi="Times New Roman" w:cs="Times New Roman"/>
        </w:rPr>
        <w:t xml:space="preserve">, itakuwa tu </w:t>
      </w:r>
      <w:proofErr w:type="spellStart"/>
      <w:proofErr w:type="gramStart"/>
      <w:r>
        <w:rPr>
          <w:rFonts w:ascii="Times New Roman" w:hAnsi="Times New Roman" w:cs="Times New Roman"/>
        </w:rPr>
        <w:t>ni</w:t>
      </w:r>
      <w:proofErr w:type="spellEnd"/>
      <w:proofErr w:type="gram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na </w:t>
      </w:r>
      <w:proofErr w:type="spellStart"/>
      <w:r>
        <w:rPr>
          <w:rFonts w:ascii="Times New Roman" w:hAnsi="Times New Roman" w:cs="Times New Roman"/>
        </w:rPr>
        <w:t>wafanyi</w:t>
      </w:r>
      <w:proofErr w:type="spellEnd"/>
      <w:r>
        <w:rPr>
          <w:rFonts w:ascii="Times New Roman" w:hAnsi="Times New Roman" w:cs="Times New Roman"/>
        </w:rPr>
        <w:t xml:space="preserve"> </w:t>
      </w:r>
      <w:proofErr w:type="spellStart"/>
      <w:r>
        <w:rPr>
          <w:rFonts w:ascii="Times New Roman" w:hAnsi="Times New Roman" w:cs="Times New Roman"/>
        </w:rPr>
        <w:t>kazi</w:t>
      </w:r>
      <w:proofErr w:type="spellEnd"/>
      <w:r>
        <w:rPr>
          <w:rFonts w:ascii="Times New Roman" w:hAnsi="Times New Roman" w:cs="Times New Roman"/>
        </w:rPr>
        <w:t xml:space="preserve"> </w:t>
      </w:r>
      <w:proofErr w:type="spellStart"/>
      <w:r>
        <w:rPr>
          <w:rFonts w:ascii="Times New Roman" w:hAnsi="Times New Roman" w:cs="Times New Roman"/>
        </w:rPr>
        <w:t>wachahe</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IPA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wataweza</w:t>
      </w:r>
      <w:proofErr w:type="spellEnd"/>
      <w:r>
        <w:rPr>
          <w:rFonts w:ascii="Times New Roman" w:hAnsi="Times New Roman" w:cs="Times New Roman"/>
        </w:rPr>
        <w:t xml:space="preserve"> </w:t>
      </w:r>
      <w:proofErr w:type="spellStart"/>
      <w:r>
        <w:rPr>
          <w:rFonts w:ascii="Times New Roman" w:hAnsi="Times New Roman" w:cs="Times New Roman"/>
        </w:rPr>
        <w:t>kufikia</w:t>
      </w:r>
      <w:proofErr w:type="spellEnd"/>
      <w:r>
        <w:rPr>
          <w:rFonts w:ascii="Times New Roman" w:hAnsi="Times New Roman" w:cs="Times New Roman"/>
        </w:rPr>
        <w:t xml:space="preserve"> </w:t>
      </w:r>
      <w:proofErr w:type="spellStart"/>
      <w:r>
        <w:rPr>
          <w:rFonts w:ascii="Times New Roman" w:hAnsi="Times New Roman" w:cs="Times New Roman"/>
        </w:rPr>
        <w:t>rekodi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utatfiti</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yeyote</w:t>
      </w:r>
      <w:proofErr w:type="spellEnd"/>
      <w:r>
        <w:rPr>
          <w:rFonts w:ascii="Times New Roman" w:hAnsi="Times New Roman" w:cs="Times New Roman"/>
        </w:rPr>
        <w:t xml:space="preserve"> </w:t>
      </w:r>
      <w:proofErr w:type="spellStart"/>
      <w:r>
        <w:rPr>
          <w:rFonts w:ascii="Times New Roman" w:hAnsi="Times New Roman" w:cs="Times New Roman"/>
        </w:rPr>
        <w:t>inayokutambulisha</w:t>
      </w:r>
      <w:proofErr w:type="spellEnd"/>
      <w:r>
        <w:rPr>
          <w:rFonts w:ascii="Times New Roman" w:hAnsi="Times New Roman" w:cs="Times New Roman"/>
        </w:rPr>
        <w:t xml:space="preserve"> </w:t>
      </w:r>
      <w:proofErr w:type="spellStart"/>
      <w:r>
        <w:rPr>
          <w:rFonts w:ascii="Times New Roman" w:hAnsi="Times New Roman" w:cs="Times New Roman"/>
        </w:rPr>
        <w:t>itawekwa</w:t>
      </w:r>
      <w:proofErr w:type="spellEnd"/>
      <w:r>
        <w:rPr>
          <w:rFonts w:ascii="Times New Roman" w:hAnsi="Times New Roman" w:cs="Times New Roman"/>
        </w:rPr>
        <w:t xml:space="preserve"> kando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mengine</w:t>
      </w:r>
      <w:proofErr w:type="spellEnd"/>
      <w:r>
        <w:rPr>
          <w:rFonts w:ascii="Times New Roman" w:hAnsi="Times New Roman" w:cs="Times New Roman"/>
        </w:rPr>
        <w:t xml:space="preserve">, ili </w:t>
      </w:r>
      <w:proofErr w:type="spellStart"/>
      <w:r>
        <w:rPr>
          <w:rFonts w:ascii="Times New Roman" w:hAnsi="Times New Roman" w:cs="Times New Roman"/>
        </w:rPr>
        <w:t>iwe</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pekeee</w:t>
      </w:r>
      <w:proofErr w:type="spellEnd"/>
      <w:r>
        <w:rPr>
          <w:rFonts w:ascii="Times New Roman" w:hAnsi="Times New Roman" w:cs="Times New Roman"/>
        </w:rPr>
        <w:t xml:space="preserve"> </w:t>
      </w:r>
      <w:proofErr w:type="spellStart"/>
      <w:r>
        <w:rPr>
          <w:rFonts w:ascii="Times New Roman" w:hAnsi="Times New Roman" w:cs="Times New Roman"/>
        </w:rPr>
        <w:t>wanaoweza</w:t>
      </w:r>
      <w:proofErr w:type="spellEnd"/>
      <w:r>
        <w:rPr>
          <w:rFonts w:ascii="Times New Roman" w:hAnsi="Times New Roman" w:cs="Times New Roman"/>
        </w:rPr>
        <w:t xml:space="preserve"> </w:t>
      </w:r>
      <w:proofErr w:type="spellStart"/>
      <w:r>
        <w:rPr>
          <w:rFonts w:ascii="Times New Roman" w:hAnsi="Times New Roman" w:cs="Times New Roman"/>
        </w:rPr>
        <w:t>kulinganisha</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nawe</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zilizoandikwa</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makaratasi</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mahali</w:t>
      </w:r>
      <w:proofErr w:type="spellEnd"/>
      <w:r>
        <w:rPr>
          <w:rFonts w:ascii="Times New Roman" w:hAnsi="Times New Roman" w:cs="Times New Roman"/>
        </w:rPr>
        <w:t xml:space="preserve"> </w:t>
      </w:r>
      <w:proofErr w:type="spellStart"/>
      <w:r>
        <w:rPr>
          <w:rFonts w:ascii="Times New Roman" w:hAnsi="Times New Roman" w:cs="Times New Roman"/>
        </w:rPr>
        <w:t>palipofungwa</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kielektroniki</w:t>
      </w:r>
      <w:proofErr w:type="spellEnd"/>
      <w:r>
        <w:rPr>
          <w:rFonts w:ascii="Times New Roman" w:hAnsi="Times New Roman" w:cs="Times New Roman"/>
        </w:rPr>
        <w:t xml:space="preserve"> </w:t>
      </w:r>
      <w:proofErr w:type="spellStart"/>
      <w:r>
        <w:rPr>
          <w:rFonts w:ascii="Times New Roman" w:hAnsi="Times New Roman" w:cs="Times New Roman"/>
        </w:rPr>
        <w:t>pia</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faragha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zaweza</w:t>
      </w:r>
      <w:proofErr w:type="spellEnd"/>
      <w:r>
        <w:rPr>
          <w:rFonts w:ascii="Times New Roman" w:hAnsi="Times New Roman" w:cs="Times New Roman"/>
        </w:rPr>
        <w:t xml:space="preserve"> </w:t>
      </w:r>
      <w:proofErr w:type="spellStart"/>
      <w:r>
        <w:rPr>
          <w:rFonts w:ascii="Times New Roman" w:hAnsi="Times New Roman" w:cs="Times New Roman"/>
        </w:rPr>
        <w:t>kupeanwa</w:t>
      </w:r>
      <w:proofErr w:type="spellEnd"/>
      <w:r>
        <w:rPr>
          <w:rFonts w:ascii="Times New Roman" w:hAnsi="Times New Roman" w:cs="Times New Roman"/>
        </w:rPr>
        <w:t xml:space="preserve"> </w:t>
      </w:r>
      <w:proofErr w:type="spellStart"/>
      <w:r>
        <w:rPr>
          <w:rFonts w:ascii="Times New Roman" w:hAnsi="Times New Roman" w:cs="Times New Roman"/>
        </w:rPr>
        <w:t>ikiitajika</w:t>
      </w:r>
      <w:proofErr w:type="spellEnd"/>
      <w:r>
        <w:rPr>
          <w:rFonts w:ascii="Times New Roman" w:hAnsi="Times New Roman" w:cs="Times New Roman"/>
        </w:rPr>
        <w:t xml:space="preserve"> </w:t>
      </w:r>
      <w:proofErr w:type="spellStart"/>
      <w:r>
        <w:rPr>
          <w:rFonts w:ascii="Times New Roman" w:hAnsi="Times New Roman" w:cs="Times New Roman"/>
        </w:rPr>
        <w:t>kisheria</w:t>
      </w:r>
      <w:proofErr w:type="spellEnd"/>
      <w:r>
        <w:rPr>
          <w:rFonts w:ascii="Times New Roman" w:hAnsi="Times New Roman" w:cs="Times New Roman"/>
        </w:rPr>
        <w:t>.</w:t>
      </w:r>
    </w:p>
    <w:p w14:paraId="6C327280" w14:textId="77777777" w:rsidR="00691F94" w:rsidRPr="009345F1" w:rsidRDefault="00691F94" w:rsidP="00691F94">
      <w:pPr>
        <w:pStyle w:val="ListParagraph"/>
        <w:spacing w:after="0"/>
        <w:ind w:left="360"/>
        <w:contextualSpacing w:val="0"/>
        <w:rPr>
          <w:rFonts w:ascii="Times New Roman" w:hAnsi="Times New Roman" w:cs="Times New Roman"/>
        </w:rPr>
      </w:pPr>
    </w:p>
    <w:p w14:paraId="665F8957" w14:textId="77777777" w:rsidR="00691F94" w:rsidRDefault="00691F94" w:rsidP="00691F94">
      <w:pPr>
        <w:spacing w:after="0"/>
        <w:rPr>
          <w:rFonts w:ascii="Times New Roman" w:hAnsi="Times New Roman" w:cs="Times New Roman"/>
        </w:rPr>
      </w:pPr>
      <w:proofErr w:type="spellStart"/>
      <w:r>
        <w:rPr>
          <w:rFonts w:ascii="Times New Roman" w:hAnsi="Times New Roman" w:cs="Times New Roman"/>
          <w:b/>
        </w:rPr>
        <w:t>Kuweka</w:t>
      </w:r>
      <w:proofErr w:type="spellEnd"/>
      <w:r>
        <w:rPr>
          <w:rFonts w:ascii="Times New Roman" w:hAnsi="Times New Roman" w:cs="Times New Roman"/>
          <w:b/>
        </w:rPr>
        <w:t xml:space="preserve"> </w:t>
      </w:r>
      <w:proofErr w:type="spellStart"/>
      <w:r>
        <w:rPr>
          <w:rFonts w:ascii="Times New Roman" w:hAnsi="Times New Roman" w:cs="Times New Roman"/>
          <w:b/>
        </w:rPr>
        <w:t>rek</w:t>
      </w:r>
      <w:r w:rsidRPr="00F5744A">
        <w:rPr>
          <w:rFonts w:ascii="Times New Roman" w:hAnsi="Times New Roman" w:cs="Times New Roman"/>
          <w:b/>
        </w:rPr>
        <w:t>odi</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za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utafiti</w:t>
      </w:r>
      <w:proofErr w:type="spellEnd"/>
      <w:r>
        <w:rPr>
          <w:rFonts w:ascii="Times New Roman" w:hAnsi="Times New Roman" w:cs="Times New Roman"/>
          <w:b/>
        </w:rPr>
        <w:t xml:space="preserve">: </w:t>
      </w:r>
      <w:r>
        <w:rPr>
          <w:rFonts w:ascii="Times New Roman" w:hAnsi="Times New Roman" w:cs="Times New Roman"/>
        </w:rPr>
        <w:t xml:space="preserve">Wakati </w:t>
      </w:r>
      <w:proofErr w:type="spellStart"/>
      <w:r>
        <w:rPr>
          <w:rFonts w:ascii="Times New Roman" w:hAnsi="Times New Roman" w:cs="Times New Roman"/>
        </w:rPr>
        <w:t>utafiti</w:t>
      </w:r>
      <w:proofErr w:type="spellEnd"/>
      <w:r>
        <w:rPr>
          <w:rFonts w:ascii="Times New Roman" w:hAnsi="Times New Roman" w:cs="Times New Roman"/>
        </w:rPr>
        <w:t xml:space="preserve"> utakuwa </w:t>
      </w:r>
      <w:proofErr w:type="spellStart"/>
      <w:r>
        <w:rPr>
          <w:rFonts w:ascii="Times New Roman" w:hAnsi="Times New Roman" w:cs="Times New Roman"/>
        </w:rPr>
        <w:t>umekamilika</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wakaweka</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tafiti</w:t>
      </w:r>
      <w:proofErr w:type="spellEnd"/>
      <w:r>
        <w:rPr>
          <w:rFonts w:ascii="Times New Roman" w:hAnsi="Times New Roman" w:cs="Times New Roman"/>
        </w:rPr>
        <w:t xml:space="preserve"> nyingine siku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usoni</w:t>
      </w:r>
      <w:proofErr w:type="spellEnd"/>
      <w:r>
        <w:rPr>
          <w:rFonts w:ascii="Times New Roman" w:hAnsi="Times New Roman" w:cs="Times New Roman"/>
        </w:rPr>
        <w:t xml:space="preserve"> </w:t>
      </w:r>
      <w:proofErr w:type="spellStart"/>
      <w:r>
        <w:rPr>
          <w:rFonts w:ascii="Times New Roman" w:hAnsi="Times New Roman" w:cs="Times New Roman"/>
        </w:rPr>
        <w:t>zitakazofanywa</w:t>
      </w:r>
      <w:proofErr w:type="spellEnd"/>
      <w:r>
        <w:rPr>
          <w:rFonts w:ascii="Times New Roman" w:hAnsi="Times New Roman" w:cs="Times New Roman"/>
        </w:rPr>
        <w:t xml:space="preserve"> </w:t>
      </w:r>
      <w:proofErr w:type="spellStart"/>
      <w:r>
        <w:rPr>
          <w:rFonts w:ascii="Times New Roman" w:hAnsi="Times New Roman" w:cs="Times New Roman"/>
        </w:rPr>
        <w:t>nao</w:t>
      </w:r>
      <w:proofErr w:type="spellEnd"/>
      <w:r>
        <w:rPr>
          <w:rFonts w:ascii="Times New Roman" w:hAnsi="Times New Roman" w:cs="Times New Roman"/>
        </w:rPr>
        <w:t xml:space="preserve"> au </w:t>
      </w:r>
      <w:proofErr w:type="spellStart"/>
      <w:r>
        <w:rPr>
          <w:rFonts w:ascii="Times New Roman" w:hAnsi="Times New Roman" w:cs="Times New Roman"/>
        </w:rPr>
        <w:t>wengine</w:t>
      </w:r>
      <w:proofErr w:type="spellEnd"/>
      <w:r>
        <w:rPr>
          <w:rFonts w:ascii="Times New Roman" w:hAnsi="Times New Roman" w:cs="Times New Roman"/>
        </w:rPr>
        <w:t>.</w:t>
      </w:r>
      <w:r w:rsidR="000D192B">
        <w:rPr>
          <w:rFonts w:ascii="Times New Roman" w:hAnsi="Times New Roman" w:cs="Times New Roman"/>
        </w:rPr>
        <w:t xml:space="preserve"> </w:t>
      </w:r>
      <w:proofErr w:type="spellStart"/>
      <w:r w:rsidR="000D192B" w:rsidRPr="000D192B">
        <w:rPr>
          <w:rFonts w:ascii="Times New Roman" w:hAnsi="Times New Roman" w:cs="Times New Roman"/>
        </w:rPr>
        <w:t>Tutaweka</w:t>
      </w:r>
      <w:proofErr w:type="spellEnd"/>
      <w:r w:rsidR="000D192B" w:rsidRPr="000D192B">
        <w:rPr>
          <w:rFonts w:ascii="Times New Roman" w:hAnsi="Times New Roman" w:cs="Times New Roman"/>
        </w:rPr>
        <w:t xml:space="preserve"> </w:t>
      </w:r>
      <w:proofErr w:type="spellStart"/>
      <w:r w:rsidR="000D192B" w:rsidRPr="000D192B">
        <w:rPr>
          <w:rFonts w:ascii="Times New Roman" w:hAnsi="Times New Roman" w:cs="Times New Roman"/>
        </w:rPr>
        <w:t>habari</w:t>
      </w:r>
      <w:proofErr w:type="spellEnd"/>
      <w:r w:rsidR="000D192B" w:rsidRPr="000D192B">
        <w:rPr>
          <w:rFonts w:ascii="Times New Roman" w:hAnsi="Times New Roman" w:cs="Times New Roman"/>
        </w:rPr>
        <w:t xml:space="preserve"> </w:t>
      </w:r>
      <w:proofErr w:type="spellStart"/>
      <w:r w:rsidR="000D192B" w:rsidRPr="000D192B">
        <w:rPr>
          <w:rFonts w:ascii="Times New Roman" w:hAnsi="Times New Roman" w:cs="Times New Roman"/>
        </w:rPr>
        <w:t>za</w:t>
      </w:r>
      <w:proofErr w:type="spellEnd"/>
      <w:r w:rsidR="000D192B" w:rsidRPr="000D192B">
        <w:rPr>
          <w:rFonts w:ascii="Times New Roman" w:hAnsi="Times New Roman" w:cs="Times New Roman"/>
        </w:rPr>
        <w:t xml:space="preserve"> </w:t>
      </w:r>
      <w:proofErr w:type="spellStart"/>
      <w:r w:rsidR="000D192B" w:rsidRPr="000D192B">
        <w:rPr>
          <w:rFonts w:ascii="Times New Roman" w:hAnsi="Times New Roman" w:cs="Times New Roman"/>
        </w:rPr>
        <w:t>huu</w:t>
      </w:r>
      <w:proofErr w:type="spellEnd"/>
      <w:r w:rsidR="000D192B" w:rsidRPr="000D192B">
        <w:rPr>
          <w:rFonts w:ascii="Times New Roman" w:hAnsi="Times New Roman" w:cs="Times New Roman"/>
        </w:rPr>
        <w:t xml:space="preserve"> </w:t>
      </w:r>
      <w:proofErr w:type="spellStart"/>
      <w:r w:rsidR="000D192B" w:rsidRPr="000D192B">
        <w:rPr>
          <w:rFonts w:ascii="Times New Roman" w:hAnsi="Times New Roman" w:cs="Times New Roman"/>
        </w:rPr>
        <w:t>utafiti</w:t>
      </w:r>
      <w:proofErr w:type="spellEnd"/>
      <w:r w:rsidR="000D192B" w:rsidRPr="000D192B">
        <w:rPr>
          <w:rFonts w:ascii="Times New Roman" w:hAnsi="Times New Roman" w:cs="Times New Roman"/>
        </w:rPr>
        <w:t xml:space="preserve"> </w:t>
      </w:r>
      <w:proofErr w:type="spellStart"/>
      <w:proofErr w:type="gramStart"/>
      <w:r w:rsidR="000D192B" w:rsidRPr="000D192B">
        <w:rPr>
          <w:rFonts w:ascii="Times New Roman" w:hAnsi="Times New Roman" w:cs="Times New Roman"/>
        </w:rPr>
        <w:t>kwa</w:t>
      </w:r>
      <w:proofErr w:type="spellEnd"/>
      <w:proofErr w:type="gramEnd"/>
      <w:r w:rsidR="000D192B" w:rsidRPr="000D192B">
        <w:rPr>
          <w:rFonts w:ascii="Times New Roman" w:hAnsi="Times New Roman" w:cs="Times New Roman"/>
        </w:rPr>
        <w:t xml:space="preserve"> </w:t>
      </w:r>
      <w:proofErr w:type="spellStart"/>
      <w:r w:rsidR="000D192B" w:rsidRPr="000D192B">
        <w:rPr>
          <w:rFonts w:ascii="Times New Roman" w:hAnsi="Times New Roman" w:cs="Times New Roman"/>
        </w:rPr>
        <w:t>muda</w:t>
      </w:r>
      <w:proofErr w:type="spellEnd"/>
      <w:r w:rsidR="000D192B" w:rsidRPr="000D192B">
        <w:rPr>
          <w:rFonts w:ascii="Times New Roman" w:hAnsi="Times New Roman" w:cs="Times New Roman"/>
        </w:rPr>
        <w:t xml:space="preserve"> </w:t>
      </w:r>
      <w:proofErr w:type="spellStart"/>
      <w:r w:rsidR="000D192B" w:rsidRPr="000D192B">
        <w:rPr>
          <w:rFonts w:ascii="Times New Roman" w:hAnsi="Times New Roman" w:cs="Times New Roman"/>
        </w:rPr>
        <w:t>ambao</w:t>
      </w:r>
      <w:proofErr w:type="spellEnd"/>
      <w:r w:rsidR="000D192B" w:rsidRPr="000D192B">
        <w:rPr>
          <w:rFonts w:ascii="Times New Roman" w:hAnsi="Times New Roman" w:cs="Times New Roman"/>
        </w:rPr>
        <w:t xml:space="preserve"> </w:t>
      </w:r>
      <w:proofErr w:type="spellStart"/>
      <w:r w:rsidR="000D192B" w:rsidRPr="000D192B">
        <w:rPr>
          <w:rFonts w:ascii="Times New Roman" w:hAnsi="Times New Roman" w:cs="Times New Roman"/>
        </w:rPr>
        <w:t>utafiti</w:t>
      </w:r>
      <w:proofErr w:type="spellEnd"/>
      <w:r w:rsidR="000D192B" w:rsidRPr="000D192B">
        <w:rPr>
          <w:rFonts w:ascii="Times New Roman" w:hAnsi="Times New Roman" w:cs="Times New Roman"/>
        </w:rPr>
        <w:t xml:space="preserve"> </w:t>
      </w:r>
      <w:proofErr w:type="spellStart"/>
      <w:r w:rsidR="000D192B" w:rsidRPr="000D192B">
        <w:rPr>
          <w:rFonts w:ascii="Times New Roman" w:hAnsi="Times New Roman" w:cs="Times New Roman"/>
        </w:rPr>
        <w:t>huu</w:t>
      </w:r>
      <w:proofErr w:type="spellEnd"/>
      <w:r w:rsidR="000D192B" w:rsidRPr="000D192B">
        <w:rPr>
          <w:rFonts w:ascii="Times New Roman" w:hAnsi="Times New Roman" w:cs="Times New Roman"/>
        </w:rPr>
        <w:t xml:space="preserve"> utakuwa </w:t>
      </w:r>
      <w:proofErr w:type="spellStart"/>
      <w:r w:rsidR="000D192B" w:rsidRPr="000D192B">
        <w:rPr>
          <w:rFonts w:ascii="Times New Roman" w:hAnsi="Times New Roman" w:cs="Times New Roman"/>
        </w:rPr>
        <w:t>unaendelea</w:t>
      </w:r>
      <w:proofErr w:type="spellEnd"/>
      <w:r w:rsidR="000D192B" w:rsidRPr="000D192B">
        <w:rPr>
          <w:rFonts w:ascii="Times New Roman" w:hAnsi="Times New Roman" w:cs="Times New Roman"/>
        </w:rPr>
        <w:t xml:space="preserve"> na </w:t>
      </w:r>
      <w:proofErr w:type="spellStart"/>
      <w:r w:rsidR="000D192B" w:rsidRPr="000D192B">
        <w:rPr>
          <w:rFonts w:ascii="Times New Roman" w:hAnsi="Times New Roman" w:cs="Times New Roman"/>
        </w:rPr>
        <w:t>tafiti</w:t>
      </w:r>
      <w:proofErr w:type="spellEnd"/>
      <w:r w:rsidR="000D192B" w:rsidRPr="000D192B">
        <w:rPr>
          <w:rFonts w:ascii="Times New Roman" w:hAnsi="Times New Roman" w:cs="Times New Roman"/>
        </w:rPr>
        <w:t xml:space="preserve"> nyingine </w:t>
      </w:r>
      <w:proofErr w:type="spellStart"/>
      <w:r w:rsidR="000D192B" w:rsidRPr="000D192B">
        <w:rPr>
          <w:rFonts w:ascii="Times New Roman" w:hAnsi="Times New Roman" w:cs="Times New Roman"/>
        </w:rPr>
        <w:t>zitakazofuata</w:t>
      </w:r>
      <w:proofErr w:type="spellEnd"/>
      <w:r w:rsidR="000D192B" w:rsidRPr="000D192B">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hayataathiri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vyovyote</w:t>
      </w:r>
      <w:proofErr w:type="spellEnd"/>
      <w:r>
        <w:rPr>
          <w:rFonts w:ascii="Times New Roman" w:hAnsi="Times New Roman" w:cs="Times New Roman"/>
        </w:rPr>
        <w:t xml:space="preserve"> usaidizi </w:t>
      </w:r>
      <w:proofErr w:type="spellStart"/>
      <w:r>
        <w:rPr>
          <w:rFonts w:ascii="Times New Roman" w:hAnsi="Times New Roman" w:cs="Times New Roman"/>
        </w:rPr>
        <w:t>ambao</w:t>
      </w:r>
      <w:proofErr w:type="spellEnd"/>
      <w:r>
        <w:rPr>
          <w:rFonts w:ascii="Times New Roman" w:hAnsi="Times New Roman" w:cs="Times New Roman"/>
        </w:rPr>
        <w:t xml:space="preserve"> IPA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ikapeana</w:t>
      </w:r>
      <w:proofErr w:type="spellEnd"/>
      <w:r>
        <w:rPr>
          <w:rFonts w:ascii="Times New Roman" w:hAnsi="Times New Roman" w:cs="Times New Roman"/>
        </w:rPr>
        <w:t xml:space="preserve"> au </w:t>
      </w:r>
      <w:proofErr w:type="spellStart"/>
      <w:r>
        <w:rPr>
          <w:rFonts w:ascii="Times New Roman" w:hAnsi="Times New Roman" w:cs="Times New Roman"/>
        </w:rPr>
        <w:t>kutopeana</w:t>
      </w:r>
      <w:proofErr w:type="spellEnd"/>
      <w:r>
        <w:rPr>
          <w:rFonts w:ascii="Times New Roman" w:hAnsi="Times New Roman" w:cs="Times New Roman"/>
        </w:rPr>
        <w:t xml:space="preserve"> kwako au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jamii</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w:t>
      </w:r>
    </w:p>
    <w:p w14:paraId="7A24BDB9" w14:textId="77777777" w:rsidR="00691F94" w:rsidRPr="00F5744A" w:rsidRDefault="00691F94" w:rsidP="00691F94">
      <w:pPr>
        <w:spacing w:after="0"/>
        <w:rPr>
          <w:rFonts w:ascii="Times New Roman" w:hAnsi="Times New Roman" w:cs="Times New Roman"/>
        </w:rPr>
      </w:pPr>
    </w:p>
    <w:p w14:paraId="6E8F4A5B" w14:textId="77777777" w:rsidR="00691F94" w:rsidRPr="00F5744A" w:rsidRDefault="00691F94" w:rsidP="00691F94">
      <w:pPr>
        <w:spacing w:after="0"/>
        <w:rPr>
          <w:rFonts w:ascii="Times New Roman" w:hAnsi="Times New Roman" w:cs="Times New Roman"/>
          <w:b/>
        </w:rPr>
      </w:pPr>
      <w:proofErr w:type="spellStart"/>
      <w:r w:rsidRPr="00F5744A">
        <w:rPr>
          <w:rFonts w:ascii="Times New Roman" w:hAnsi="Times New Roman" w:cs="Times New Roman"/>
          <w:b/>
        </w:rPr>
        <w:t>Kufidiwa</w:t>
      </w:r>
      <w:proofErr w:type="spellEnd"/>
      <w:r w:rsidRPr="00F5744A">
        <w:rPr>
          <w:rFonts w:ascii="Times New Roman" w:hAnsi="Times New Roman" w:cs="Times New Roman"/>
          <w:b/>
        </w:rPr>
        <w:t xml:space="preserve"> au </w:t>
      </w:r>
      <w:proofErr w:type="spellStart"/>
      <w:r w:rsidRPr="00F5744A">
        <w:rPr>
          <w:rFonts w:ascii="Times New Roman" w:hAnsi="Times New Roman" w:cs="Times New Roman"/>
          <w:b/>
        </w:rPr>
        <w:t>malipo</w:t>
      </w:r>
      <w:proofErr w:type="spellEnd"/>
    </w:p>
    <w:p w14:paraId="0A24717C" w14:textId="77777777" w:rsidR="00691F94" w:rsidRDefault="00691F94" w:rsidP="00691F94">
      <w:pPr>
        <w:spacing w:after="0"/>
        <w:rPr>
          <w:rFonts w:ascii="Times New Roman" w:hAnsi="Times New Roman" w:cs="Times New Roman"/>
        </w:rPr>
      </w:pPr>
      <w:proofErr w:type="spellStart"/>
      <w:proofErr w:type="gramStart"/>
      <w:r w:rsidRPr="00F5744A">
        <w:rPr>
          <w:rFonts w:ascii="Times New Roman" w:hAnsi="Times New Roman" w:cs="Times New Roman"/>
        </w:rPr>
        <w:t>Hautalipwa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Pr>
          <w:rFonts w:ascii="Times New Roman" w:hAnsi="Times New Roman" w:cs="Times New Roman"/>
        </w:rPr>
        <w:t xml:space="preserve"> </w:t>
      </w:r>
      <w:proofErr w:type="spellStart"/>
      <w:r w:rsidRPr="00F5744A">
        <w:rPr>
          <w:rFonts w:ascii="Times New Roman" w:hAnsi="Times New Roman" w:cs="Times New Roman"/>
        </w:rPr>
        <w:t>huu</w:t>
      </w:r>
      <w:proofErr w:type="spellEnd"/>
      <w:r>
        <w:rPr>
          <w:rFonts w:ascii="Times New Roman" w:hAnsi="Times New Roman" w:cs="Times New Roman"/>
        </w:rPr>
        <w:t>.</w:t>
      </w:r>
      <w:proofErr w:type="gramEnd"/>
      <w:r w:rsidRPr="0008367B">
        <w:rPr>
          <w:rFonts w:ascii="Times New Roman" w:hAnsi="Times New Roman" w:cs="Times New Roman"/>
        </w:rPr>
        <w:t xml:space="preserve"> </w:t>
      </w:r>
    </w:p>
    <w:p w14:paraId="33224F3B" w14:textId="77777777" w:rsidR="00691F94" w:rsidRPr="00F5744A" w:rsidRDefault="00691F94" w:rsidP="00691F94">
      <w:pPr>
        <w:spacing w:after="0"/>
        <w:rPr>
          <w:rFonts w:ascii="Times New Roman" w:hAnsi="Times New Roman" w:cs="Times New Roman"/>
        </w:rPr>
      </w:pPr>
    </w:p>
    <w:p w14:paraId="46465237" w14:textId="64AFECE4" w:rsidR="00691F94" w:rsidRPr="00F5744A" w:rsidDel="00453A03" w:rsidRDefault="00691F94" w:rsidP="00691F94">
      <w:pPr>
        <w:spacing w:after="0"/>
        <w:rPr>
          <w:del w:id="3" w:author="OSBORN KWENA " w:date="2014-06-17T12:27:00Z"/>
          <w:rFonts w:ascii="Times New Roman" w:hAnsi="Times New Roman" w:cs="Times New Roman"/>
          <w:b/>
        </w:rPr>
      </w:pPr>
      <w:del w:id="4" w:author="OSBORN KWENA " w:date="2014-06-17T12:27:00Z">
        <w:r w:rsidRPr="00F5744A" w:rsidDel="00453A03">
          <w:rPr>
            <w:rFonts w:ascii="Times New Roman" w:hAnsi="Times New Roman" w:cs="Times New Roman"/>
            <w:b/>
          </w:rPr>
          <w:delText>Matibabu na kufidiwa kwa ajali</w:delText>
        </w:r>
      </w:del>
    </w:p>
    <w:p w14:paraId="12CCE246" w14:textId="7AD2DEE8" w:rsidR="00691F94" w:rsidDel="00453A03" w:rsidRDefault="00691F94" w:rsidP="00691F94">
      <w:pPr>
        <w:widowControl w:val="0"/>
        <w:tabs>
          <w:tab w:val="left" w:pos="0"/>
        </w:tabs>
        <w:spacing w:after="0"/>
        <w:rPr>
          <w:del w:id="5" w:author="OSBORN KWENA " w:date="2014-06-17T12:27:00Z"/>
          <w:rFonts w:ascii="Times New Roman" w:hAnsi="Times New Roman" w:cs="Times New Roman"/>
        </w:rPr>
      </w:pPr>
      <w:del w:id="6" w:author="OSBORN KWENA " w:date="2014-06-17T12:27:00Z">
        <w:r w:rsidDel="00453A03">
          <w:rPr>
            <w:rFonts w:ascii="Times New Roman" w:hAnsi="Times New Roman" w:cs="Times New Roman"/>
          </w:rPr>
          <w:delText>Ni muhimu wewe kuelezea IPA haraka iwezekanavyo, ikiwa unaamini kuwa umepata jerahaa kwa sababu ya kushiriki kwenye utafiti huu. Unaweza kuelezea mfanyikazi wa IPA au kumupigia simu kwa nambari 0728 716 661.</w:delText>
        </w:r>
      </w:del>
    </w:p>
    <w:p w14:paraId="5911462F" w14:textId="47631B0C" w:rsidR="00691F94" w:rsidRPr="0008367B" w:rsidDel="00453A03" w:rsidRDefault="00691F94" w:rsidP="00691F94">
      <w:pPr>
        <w:widowControl w:val="0"/>
        <w:tabs>
          <w:tab w:val="left" w:pos="0"/>
        </w:tabs>
        <w:spacing w:after="0"/>
        <w:rPr>
          <w:del w:id="7" w:author="OSBORN KWENA " w:date="2014-06-17T12:27:00Z"/>
          <w:rFonts w:ascii="Times New Roman" w:hAnsi="Times New Roman" w:cs="Times New Roman"/>
        </w:rPr>
      </w:pPr>
      <w:del w:id="8" w:author="OSBORN KWENA " w:date="2014-06-17T12:27:00Z">
        <w:r w:rsidDel="00453A03">
          <w:rPr>
            <w:rFonts w:ascii="Times New Roman" w:hAnsi="Times New Roman" w:cs="Times New Roman"/>
          </w:rPr>
          <w:delText xml:space="preserve">Ikiwa umejuruhiwa kutokana na kushiriki kwenye utafiti huu, IPA itakupa matibabu utakayoitaji. </w:delText>
        </w:r>
      </w:del>
    </w:p>
    <w:p w14:paraId="06BE601B" w14:textId="77777777" w:rsidR="00691F94" w:rsidRPr="00F5744A" w:rsidRDefault="00691F94" w:rsidP="00691F94">
      <w:pPr>
        <w:spacing w:after="0"/>
        <w:rPr>
          <w:rFonts w:ascii="Times New Roman" w:hAnsi="Times New Roman" w:cs="Times New Roman"/>
        </w:rPr>
      </w:pPr>
      <w:bookmarkStart w:id="9" w:name="_GoBack"/>
      <w:bookmarkEnd w:id="9"/>
    </w:p>
    <w:p w14:paraId="507995EB" w14:textId="77777777" w:rsidR="00691F94" w:rsidRPr="00F5744A" w:rsidRDefault="00691F94" w:rsidP="00691F94">
      <w:pPr>
        <w:spacing w:after="0"/>
        <w:rPr>
          <w:rFonts w:ascii="Times New Roman" w:hAnsi="Times New Roman" w:cs="Times New Roman"/>
          <w:b/>
        </w:rPr>
      </w:pPr>
      <w:proofErr w:type="spellStart"/>
      <w:r w:rsidRPr="00F5744A">
        <w:rPr>
          <w:rFonts w:ascii="Times New Roman" w:hAnsi="Times New Roman" w:cs="Times New Roman"/>
          <w:b/>
        </w:rPr>
        <w:t>Haki</w:t>
      </w:r>
      <w:proofErr w:type="spellEnd"/>
    </w:p>
    <w:p w14:paraId="6379355B" w14:textId="77777777" w:rsidR="00691F94" w:rsidRDefault="00691F94" w:rsidP="00691F94">
      <w:pPr>
        <w:spacing w:after="0"/>
        <w:rPr>
          <w:rFonts w:ascii="Times New Roman" w:hAnsi="Times New Roman" w:cs="Times New Roman"/>
          <w:iCs/>
        </w:rPr>
      </w:pPr>
      <w:proofErr w:type="spellStart"/>
      <w:r>
        <w:rPr>
          <w:rFonts w:ascii="Times New Roman" w:hAnsi="Times New Roman" w:cs="Times New Roman"/>
          <w:b/>
          <w:i/>
          <w:iCs/>
        </w:rPr>
        <w:t>Kushiriki</w:t>
      </w:r>
      <w:proofErr w:type="spellEnd"/>
      <w:r>
        <w:rPr>
          <w:rFonts w:ascii="Times New Roman" w:hAnsi="Times New Roman" w:cs="Times New Roman"/>
          <w:b/>
          <w:i/>
          <w:iCs/>
        </w:rPr>
        <w:t xml:space="preserve"> </w:t>
      </w:r>
      <w:proofErr w:type="spellStart"/>
      <w:proofErr w:type="gramStart"/>
      <w:r>
        <w:rPr>
          <w:rFonts w:ascii="Times New Roman" w:hAnsi="Times New Roman" w:cs="Times New Roman"/>
          <w:b/>
          <w:i/>
          <w:iCs/>
        </w:rPr>
        <w:t>kwa</w:t>
      </w:r>
      <w:proofErr w:type="spellEnd"/>
      <w:proofErr w:type="gramEnd"/>
      <w:r>
        <w:rPr>
          <w:rFonts w:ascii="Times New Roman" w:hAnsi="Times New Roman" w:cs="Times New Roman"/>
          <w:b/>
          <w:i/>
          <w:iCs/>
        </w:rPr>
        <w:t xml:space="preserve"> </w:t>
      </w:r>
      <w:proofErr w:type="spellStart"/>
      <w:r>
        <w:rPr>
          <w:rFonts w:ascii="Times New Roman" w:hAnsi="Times New Roman" w:cs="Times New Roman"/>
          <w:b/>
          <w:i/>
          <w:iCs/>
        </w:rPr>
        <w:t>utafiti</w:t>
      </w:r>
      <w:proofErr w:type="spellEnd"/>
      <w:r>
        <w:rPr>
          <w:rFonts w:ascii="Times New Roman" w:hAnsi="Times New Roman" w:cs="Times New Roman"/>
          <w:b/>
          <w:i/>
          <w:iCs/>
        </w:rPr>
        <w:t xml:space="preserve"> </w:t>
      </w:r>
      <w:proofErr w:type="spellStart"/>
      <w:r>
        <w:rPr>
          <w:rFonts w:ascii="Times New Roman" w:hAnsi="Times New Roman" w:cs="Times New Roman"/>
          <w:b/>
          <w:i/>
          <w:iCs/>
        </w:rPr>
        <w:t>ni</w:t>
      </w:r>
      <w:proofErr w:type="spellEnd"/>
      <w:r>
        <w:rPr>
          <w:rFonts w:ascii="Times New Roman" w:hAnsi="Times New Roman" w:cs="Times New Roman"/>
          <w:b/>
          <w:i/>
          <w:iCs/>
        </w:rPr>
        <w:t xml:space="preserve"> </w:t>
      </w:r>
      <w:proofErr w:type="spellStart"/>
      <w:r>
        <w:rPr>
          <w:rFonts w:ascii="Times New Roman" w:hAnsi="Times New Roman" w:cs="Times New Roman"/>
          <w:b/>
          <w:i/>
          <w:iCs/>
        </w:rPr>
        <w:t>kwa</w:t>
      </w:r>
      <w:proofErr w:type="spellEnd"/>
      <w:r>
        <w:rPr>
          <w:rFonts w:ascii="Times New Roman" w:hAnsi="Times New Roman" w:cs="Times New Roman"/>
          <w:b/>
          <w:i/>
          <w:iCs/>
        </w:rPr>
        <w:t xml:space="preserve"> hiari</w:t>
      </w:r>
      <w:r w:rsidRPr="0008367B">
        <w:rPr>
          <w:rFonts w:ascii="Times New Roman" w:hAnsi="Times New Roman" w:cs="Times New Roman"/>
          <w:i/>
        </w:rPr>
        <w:t>.</w:t>
      </w:r>
      <w:r w:rsidRPr="0008367B">
        <w:rPr>
          <w:rFonts w:ascii="Times New Roman" w:hAnsi="Times New Roman" w:cs="Times New Roman"/>
        </w:rPr>
        <w:t xml:space="preserve">  </w:t>
      </w:r>
      <w:r>
        <w:rPr>
          <w:rFonts w:ascii="Times New Roman" w:hAnsi="Times New Roman" w:cs="Times New Roman"/>
          <w:iCs/>
        </w:rPr>
        <w:t xml:space="preserve">Una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kukataa</w:t>
      </w:r>
      <w:proofErr w:type="spellEnd"/>
      <w:r>
        <w:rPr>
          <w:rFonts w:ascii="Times New Roman" w:hAnsi="Times New Roman" w:cs="Times New Roman"/>
          <w:iCs/>
        </w:rPr>
        <w:t xml:space="preserve"> </w:t>
      </w:r>
      <w:proofErr w:type="spellStart"/>
      <w:r>
        <w:rPr>
          <w:rFonts w:ascii="Times New Roman" w:hAnsi="Times New Roman" w:cs="Times New Roman"/>
          <w:iCs/>
        </w:rPr>
        <w:t>kushiriki</w:t>
      </w:r>
      <w:proofErr w:type="spellEnd"/>
      <w:r>
        <w:rPr>
          <w:rFonts w:ascii="Times New Roman" w:hAnsi="Times New Roman" w:cs="Times New Roman"/>
          <w:iCs/>
        </w:rPr>
        <w:t xml:space="preserve"> au </w:t>
      </w:r>
      <w:proofErr w:type="spellStart"/>
      <w:r>
        <w:rPr>
          <w:rFonts w:ascii="Times New Roman" w:hAnsi="Times New Roman" w:cs="Times New Roman"/>
          <w:iCs/>
        </w:rPr>
        <w:t>kujiondoa</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wakati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kutoka</w:t>
      </w:r>
      <w:proofErr w:type="spellEnd"/>
      <w:r>
        <w:rPr>
          <w:rFonts w:ascii="Times New Roman" w:hAnsi="Times New Roman" w:cs="Times New Roman"/>
          <w:iCs/>
        </w:rPr>
        <w:t xml:space="preserve"> </w:t>
      </w:r>
      <w:proofErr w:type="spellStart"/>
      <w:r>
        <w:rPr>
          <w:rFonts w:ascii="Times New Roman" w:hAnsi="Times New Roman" w:cs="Times New Roman"/>
          <w:iCs/>
        </w:rPr>
        <w:t>kwa</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bila</w:t>
      </w:r>
      <w:proofErr w:type="spellEnd"/>
      <w:r>
        <w:rPr>
          <w:rFonts w:ascii="Times New Roman" w:hAnsi="Times New Roman" w:cs="Times New Roman"/>
          <w:iCs/>
        </w:rPr>
        <w:t xml:space="preserve"> </w:t>
      </w:r>
      <w:proofErr w:type="spellStart"/>
      <w:r>
        <w:rPr>
          <w:rFonts w:ascii="Times New Roman" w:hAnsi="Times New Roman" w:cs="Times New Roman"/>
          <w:iCs/>
        </w:rPr>
        <w:t>kuadhibiwa</w:t>
      </w:r>
      <w:proofErr w:type="spellEnd"/>
      <w:r>
        <w:rPr>
          <w:rFonts w:ascii="Times New Roman" w:hAnsi="Times New Roman" w:cs="Times New Roman"/>
          <w:iCs/>
        </w:rPr>
        <w:t xml:space="preserve"> au </w:t>
      </w:r>
      <w:proofErr w:type="spellStart"/>
      <w:r>
        <w:rPr>
          <w:rFonts w:ascii="Times New Roman" w:hAnsi="Times New Roman" w:cs="Times New Roman"/>
          <w:iCs/>
        </w:rPr>
        <w:t>kupoteza</w:t>
      </w:r>
      <w:proofErr w:type="spellEnd"/>
      <w:r>
        <w:rPr>
          <w:rFonts w:ascii="Times New Roman" w:hAnsi="Times New Roman" w:cs="Times New Roman"/>
          <w:iCs/>
        </w:rPr>
        <w:t xml:space="preserve"> </w:t>
      </w:r>
      <w:proofErr w:type="spellStart"/>
      <w:r>
        <w:rPr>
          <w:rFonts w:ascii="Times New Roman" w:hAnsi="Times New Roman" w:cs="Times New Roman"/>
          <w:iCs/>
        </w:rPr>
        <w:t>manufaa</w:t>
      </w:r>
      <w:proofErr w:type="spellEnd"/>
      <w:r>
        <w:rPr>
          <w:rFonts w:ascii="Times New Roman" w:hAnsi="Times New Roman" w:cs="Times New Roman"/>
          <w:iCs/>
        </w:rPr>
        <w:t xml:space="preserve"> </w:t>
      </w:r>
      <w:proofErr w:type="spellStart"/>
      <w:r>
        <w:rPr>
          <w:rFonts w:ascii="Times New Roman" w:hAnsi="Times New Roman" w:cs="Times New Roman"/>
          <w:iCs/>
        </w:rPr>
        <w:t>ambayo</w:t>
      </w:r>
      <w:proofErr w:type="spellEnd"/>
      <w:r>
        <w:rPr>
          <w:rFonts w:ascii="Times New Roman" w:hAnsi="Times New Roman" w:cs="Times New Roman"/>
          <w:iCs/>
        </w:rPr>
        <w:t xml:space="preserve"> </w:t>
      </w:r>
      <w:proofErr w:type="spellStart"/>
      <w:r>
        <w:rPr>
          <w:rFonts w:ascii="Times New Roman" w:hAnsi="Times New Roman" w:cs="Times New Roman"/>
          <w:iCs/>
        </w:rPr>
        <w:t>ungekuwa</w:t>
      </w:r>
      <w:proofErr w:type="spellEnd"/>
      <w:r>
        <w:rPr>
          <w:rFonts w:ascii="Times New Roman" w:hAnsi="Times New Roman" w:cs="Times New Roman"/>
          <w:iCs/>
        </w:rPr>
        <w:t xml:space="preserve"> 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kuyapata</w:t>
      </w:r>
      <w:proofErr w:type="spellEnd"/>
      <w:r>
        <w:rPr>
          <w:rFonts w:ascii="Times New Roman" w:hAnsi="Times New Roman" w:cs="Times New Roman"/>
          <w:iCs/>
        </w:rPr>
        <w:t>.</w:t>
      </w:r>
    </w:p>
    <w:p w14:paraId="3C00CDDC" w14:textId="77777777" w:rsidR="00691F94" w:rsidRDefault="00691F94" w:rsidP="00691F94">
      <w:pPr>
        <w:spacing w:after="0"/>
        <w:rPr>
          <w:rFonts w:ascii="Times New Roman" w:hAnsi="Times New Roman" w:cs="Times New Roman"/>
          <w:b/>
        </w:rPr>
      </w:pPr>
    </w:p>
    <w:p w14:paraId="05E636AF" w14:textId="77777777" w:rsidR="00691F94" w:rsidRDefault="00691F94" w:rsidP="00691F94">
      <w:pPr>
        <w:spacing w:after="0"/>
        <w:rPr>
          <w:rFonts w:ascii="Times New Roman" w:hAnsi="Times New Roman" w:cs="Times New Roman"/>
          <w:b/>
        </w:rPr>
      </w:pPr>
      <w:proofErr w:type="spellStart"/>
      <w:r w:rsidRPr="00F5744A">
        <w:rPr>
          <w:rFonts w:ascii="Times New Roman" w:hAnsi="Times New Roman" w:cs="Times New Roman"/>
          <w:b/>
        </w:rPr>
        <w:t>Maswali</w:t>
      </w:r>
      <w:proofErr w:type="spellEnd"/>
    </w:p>
    <w:p w14:paraId="6BCC8F2B" w14:textId="77777777" w:rsidR="00691F94" w:rsidRDefault="00691F94" w:rsidP="00691F94">
      <w:pPr>
        <w:spacing w:after="0"/>
        <w:rPr>
          <w:rFonts w:ascii="Times New Roman" w:eastAsia="Calibri" w:hAnsi="Times New Roman" w:cs="Times New Roman"/>
        </w:rPr>
      </w:pP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yoyote</w:t>
      </w:r>
      <w:proofErr w:type="spellEnd"/>
      <w:r>
        <w:rPr>
          <w:rFonts w:ascii="Times New Roman" w:eastAsia="Calibri" w:hAnsi="Times New Roman" w:cs="Times New Roman"/>
        </w:rPr>
        <w:t xml:space="preserve"> au </w:t>
      </w:r>
      <w:proofErr w:type="spellStart"/>
      <w:r>
        <w:rPr>
          <w:rFonts w:ascii="Times New Roman" w:eastAsia="Calibri" w:hAnsi="Times New Roman" w:cs="Times New Roman"/>
        </w:rPr>
        <w:t>wasiwasi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wowote</w:t>
      </w:r>
      <w:proofErr w:type="spellEnd"/>
      <w:r>
        <w:rPr>
          <w:rFonts w:ascii="Times New Roman" w:eastAsia="Calibri" w:hAnsi="Times New Roman" w:cs="Times New Roman"/>
        </w:rPr>
        <w:t xml:space="preserve"> siku </w:t>
      </w:r>
      <w:proofErr w:type="spellStart"/>
      <w:r>
        <w:rPr>
          <w:rFonts w:ascii="Times New Roman" w:eastAsia="Calibri" w:hAnsi="Times New Roman" w:cs="Times New Roman"/>
        </w:rPr>
        <w:t>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usoni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kupiga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simu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namabari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Wash Benefits </w:t>
      </w:r>
      <w:proofErr w:type="spellStart"/>
      <w:r>
        <w:rPr>
          <w:rFonts w:ascii="Times New Roman" w:eastAsia="Calibri" w:hAnsi="Times New Roman" w:cs="Times New Roman"/>
        </w:rPr>
        <w:t>ambayo</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ni</w:t>
      </w:r>
      <w:proofErr w:type="spellEnd"/>
      <w:r>
        <w:rPr>
          <w:rFonts w:ascii="Times New Roman" w:eastAsia="Calibri" w:hAnsi="Times New Roman" w:cs="Times New Roman"/>
        </w:rPr>
        <w:t xml:space="preserve"> 0728 716 661. </w:t>
      </w: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ziada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kuhusu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haki</w:t>
      </w:r>
      <w:proofErr w:type="spellEnd"/>
      <w:r>
        <w:rPr>
          <w:rFonts w:ascii="Times New Roman" w:eastAsia="Calibri" w:hAnsi="Times New Roman" w:cs="Times New Roman"/>
        </w:rPr>
        <w:t xml:space="preserve"> zako kama </w:t>
      </w:r>
      <w:proofErr w:type="spellStart"/>
      <w:r>
        <w:rPr>
          <w:rFonts w:ascii="Times New Roman" w:eastAsia="Calibri" w:hAnsi="Times New Roman" w:cs="Times New Roman"/>
        </w:rPr>
        <w:t>mshiriki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kuwasiliana</w:t>
      </w:r>
      <w:proofErr w:type="spellEnd"/>
      <w:r>
        <w:rPr>
          <w:rFonts w:ascii="Times New Roman" w:eastAsia="Calibri" w:hAnsi="Times New Roman" w:cs="Times New Roman"/>
        </w:rPr>
        <w:t xml:space="preserve"> na </w:t>
      </w:r>
      <w:proofErr w:type="spellStart"/>
      <w:r>
        <w:rPr>
          <w:rFonts w:ascii="Times New Roman" w:eastAsia="Calibri" w:hAnsi="Times New Roman" w:cs="Times New Roman"/>
        </w:rPr>
        <w:t>kamati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kuchunguza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itikadi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KEMRI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nambari</w:t>
      </w:r>
      <w:proofErr w:type="spellEnd"/>
      <w:r>
        <w:rPr>
          <w:rFonts w:ascii="Times New Roman" w:eastAsia="Calibri" w:hAnsi="Times New Roman" w:cs="Times New Roman"/>
        </w:rPr>
        <w:t xml:space="preserve"> 0722 205 901 au 0733 400 003.</w:t>
      </w:r>
    </w:p>
    <w:p w14:paraId="219D5C49" w14:textId="77777777" w:rsidR="00691F94" w:rsidRPr="00E271B6" w:rsidRDefault="00691F94" w:rsidP="00691F94">
      <w:pPr>
        <w:spacing w:after="0"/>
        <w:rPr>
          <w:rFonts w:ascii="Times New Roman" w:eastAsia="Calibri"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una </w:t>
      </w:r>
      <w:proofErr w:type="spellStart"/>
      <w:r>
        <w:rPr>
          <w:rFonts w:ascii="Times New Roman" w:hAnsi="Times New Roman" w:cs="Times New Roman"/>
          <w:iCs/>
        </w:rPr>
        <w:t>maswali</w:t>
      </w:r>
      <w:proofErr w:type="spellEnd"/>
      <w:r>
        <w:rPr>
          <w:rFonts w:ascii="Times New Roman" w:hAnsi="Times New Roman" w:cs="Times New Roman"/>
          <w:iCs/>
        </w:rPr>
        <w:t xml:space="preserve"> </w:t>
      </w:r>
      <w:proofErr w:type="spellStart"/>
      <w:r>
        <w:rPr>
          <w:rFonts w:ascii="Times New Roman" w:hAnsi="Times New Roman" w:cs="Times New Roman"/>
          <w:iCs/>
        </w:rPr>
        <w:t>yoyote</w:t>
      </w:r>
      <w:proofErr w:type="spellEnd"/>
      <w:r>
        <w:rPr>
          <w:rFonts w:ascii="Times New Roman" w:hAnsi="Times New Roman" w:cs="Times New Roman"/>
          <w:iCs/>
        </w:rPr>
        <w:t xml:space="preserve"> au </w:t>
      </w:r>
      <w:proofErr w:type="spellStart"/>
      <w:r>
        <w:rPr>
          <w:rFonts w:ascii="Times New Roman" w:hAnsi="Times New Roman" w:cs="Times New Roman"/>
          <w:iCs/>
        </w:rPr>
        <w:t>wasisi</w:t>
      </w:r>
      <w:proofErr w:type="spellEnd"/>
      <w:r>
        <w:rPr>
          <w:rFonts w:ascii="Times New Roman" w:hAnsi="Times New Roman" w:cs="Times New Roman"/>
          <w:iCs/>
        </w:rPr>
        <w:t xml:space="preserve">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kuhusu</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zako </w:t>
      </w:r>
      <w:proofErr w:type="gramStart"/>
      <w:r>
        <w:rPr>
          <w:rFonts w:ascii="Times New Roman" w:hAnsi="Times New Roman" w:cs="Times New Roman"/>
          <w:iCs/>
        </w:rPr>
        <w:t>na</w:t>
      </w:r>
      <w:proofErr w:type="gramEnd"/>
      <w:r>
        <w:rPr>
          <w:rFonts w:ascii="Times New Roman" w:hAnsi="Times New Roman" w:cs="Times New Roman"/>
          <w:iCs/>
        </w:rPr>
        <w:t xml:space="preserve"> </w:t>
      </w:r>
      <w:proofErr w:type="spellStart"/>
      <w:r>
        <w:rPr>
          <w:rFonts w:ascii="Times New Roman" w:hAnsi="Times New Roman" w:cs="Times New Roman"/>
          <w:iCs/>
        </w:rPr>
        <w:t>jinsi</w:t>
      </w:r>
      <w:proofErr w:type="spellEnd"/>
      <w:r>
        <w:rPr>
          <w:rFonts w:ascii="Times New Roman" w:hAnsi="Times New Roman" w:cs="Times New Roman"/>
          <w:iCs/>
        </w:rPr>
        <w:t xml:space="preserve"> </w:t>
      </w:r>
      <w:proofErr w:type="spellStart"/>
      <w:r>
        <w:rPr>
          <w:rFonts w:ascii="Times New Roman" w:hAnsi="Times New Roman" w:cs="Times New Roman"/>
          <w:iCs/>
        </w:rPr>
        <w:t>ulivyoshugulikiwa</w:t>
      </w:r>
      <w:proofErr w:type="spellEnd"/>
      <w:r>
        <w:rPr>
          <w:rFonts w:ascii="Times New Roman" w:hAnsi="Times New Roman" w:cs="Times New Roman"/>
          <w:iCs/>
        </w:rPr>
        <w:t xml:space="preserve"> kama </w:t>
      </w:r>
      <w:proofErr w:type="spellStart"/>
      <w:r>
        <w:rPr>
          <w:rFonts w:ascii="Times New Roman" w:hAnsi="Times New Roman" w:cs="Times New Roman"/>
          <w:iCs/>
        </w:rPr>
        <w:t>mshiriki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unaweza</w:t>
      </w:r>
      <w:proofErr w:type="spellEnd"/>
      <w:r>
        <w:rPr>
          <w:rFonts w:ascii="Times New Roman" w:hAnsi="Times New Roman" w:cs="Times New Roman"/>
          <w:iCs/>
        </w:rPr>
        <w:t xml:space="preserve"> </w:t>
      </w:r>
      <w:proofErr w:type="spellStart"/>
      <w:r>
        <w:rPr>
          <w:rFonts w:ascii="Times New Roman" w:hAnsi="Times New Roman" w:cs="Times New Roman"/>
          <w:iCs/>
        </w:rPr>
        <w:t>kuwasiliana</w:t>
      </w:r>
      <w:proofErr w:type="spellEnd"/>
      <w:r>
        <w:rPr>
          <w:rFonts w:ascii="Times New Roman" w:hAnsi="Times New Roman" w:cs="Times New Roman"/>
          <w:iCs/>
        </w:rPr>
        <w:t xml:space="preserve"> na </w:t>
      </w:r>
      <w:proofErr w:type="spellStart"/>
      <w:r>
        <w:rPr>
          <w:rFonts w:ascii="Times New Roman" w:hAnsi="Times New Roman" w:cs="Times New Roman"/>
          <w:iCs/>
        </w:rPr>
        <w:t>afisi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kamati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kutetea</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za</w:t>
      </w:r>
      <w:proofErr w:type="spellEnd"/>
      <w:r>
        <w:rPr>
          <w:rFonts w:ascii="Times New Roman" w:hAnsi="Times New Roman" w:cs="Times New Roman"/>
          <w:iCs/>
        </w:rPr>
        <w:t xml:space="preserve"> </w:t>
      </w:r>
      <w:proofErr w:type="spellStart"/>
      <w:r>
        <w:rPr>
          <w:rFonts w:ascii="Times New Roman" w:hAnsi="Times New Roman" w:cs="Times New Roman"/>
          <w:iCs/>
        </w:rPr>
        <w:t>binadamu</w:t>
      </w:r>
      <w:proofErr w:type="spellEnd"/>
      <w:r>
        <w:rPr>
          <w:rFonts w:ascii="Times New Roman" w:hAnsi="Times New Roman" w:cs="Times New Roman"/>
          <w:iCs/>
        </w:rPr>
        <w:t xml:space="preserve"> </w:t>
      </w:r>
      <w:proofErr w:type="spellStart"/>
      <w:r>
        <w:rPr>
          <w:rFonts w:ascii="Times New Roman" w:hAnsi="Times New Roman" w:cs="Times New Roman"/>
          <w:iCs/>
        </w:rPr>
        <w:t>wanaoshiriki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UC Berkeley </w:t>
      </w:r>
      <w:proofErr w:type="spellStart"/>
      <w:r>
        <w:rPr>
          <w:rFonts w:ascii="Times New Roman" w:hAnsi="Times New Roman" w:cs="Times New Roman"/>
          <w:iCs/>
        </w:rPr>
        <w:t>ukitumia</w:t>
      </w:r>
      <w:proofErr w:type="spellEnd"/>
      <w:r w:rsidRPr="00EF3297">
        <w:rPr>
          <w:rFonts w:ascii="Times New Roman" w:hAnsi="Times New Roman" w:cs="Times New Roman"/>
        </w:rPr>
        <w:t xml:space="preserve"> </w:t>
      </w:r>
      <w:hyperlink r:id="rId9"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14:paraId="2CEA1325" w14:textId="77777777" w:rsidR="00691F94" w:rsidRPr="00F5744A" w:rsidRDefault="00691F94" w:rsidP="00691F94">
      <w:pPr>
        <w:spacing w:after="0"/>
        <w:rPr>
          <w:rFonts w:ascii="Times New Roman" w:hAnsi="Times New Roman" w:cs="Times New Roman"/>
        </w:rPr>
      </w:pPr>
    </w:p>
    <w:p w14:paraId="2AED35E1" w14:textId="77777777" w:rsidR="00691F94" w:rsidRPr="00F5744A" w:rsidRDefault="00691F94" w:rsidP="00691F94">
      <w:pPr>
        <w:spacing w:after="0"/>
        <w:rPr>
          <w:rFonts w:ascii="Times New Roman" w:hAnsi="Times New Roman" w:cs="Times New Roman"/>
          <w:b/>
        </w:rPr>
      </w:pPr>
      <w:r w:rsidRPr="00F5744A">
        <w:rPr>
          <w:rFonts w:ascii="Times New Roman" w:hAnsi="Times New Roman" w:cs="Times New Roman"/>
          <w:b/>
        </w:rPr>
        <w:t>IDHINI</w:t>
      </w:r>
    </w:p>
    <w:p w14:paraId="6938BE7F" w14:textId="77777777" w:rsidR="00691F94" w:rsidRPr="009A5DA7" w:rsidRDefault="00691F94" w:rsidP="00691F94">
      <w:pPr>
        <w:spacing w:after="0"/>
        <w:rPr>
          <w:rFonts w:ascii="Times New Roman" w:hAnsi="Times New Roman" w:cs="Times New Roman"/>
          <w:iCs/>
        </w:rPr>
      </w:pPr>
      <w:proofErr w:type="spellStart"/>
      <w:r>
        <w:rPr>
          <w:rFonts w:ascii="Times New Roman" w:hAnsi="Times New Roman" w:cs="Times New Roman"/>
          <w:iCs/>
        </w:rPr>
        <w:t>Umepewa</w:t>
      </w:r>
      <w:proofErr w:type="spellEnd"/>
      <w:r>
        <w:rPr>
          <w:rFonts w:ascii="Times New Roman" w:hAnsi="Times New Roman" w:cs="Times New Roman"/>
          <w:iCs/>
        </w:rPr>
        <w:t xml:space="preserve"> </w:t>
      </w:r>
      <w:proofErr w:type="spellStart"/>
      <w:r>
        <w:rPr>
          <w:rFonts w:ascii="Times New Roman" w:hAnsi="Times New Roman" w:cs="Times New Roman"/>
          <w:iCs/>
        </w:rPr>
        <w:t>nakala</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fomu</w:t>
      </w:r>
      <w:proofErr w:type="spellEnd"/>
      <w:r>
        <w:rPr>
          <w:rFonts w:ascii="Times New Roman" w:hAnsi="Times New Roman" w:cs="Times New Roman"/>
          <w:iCs/>
        </w:rPr>
        <w:t xml:space="preserve"> </w:t>
      </w:r>
      <w:proofErr w:type="spellStart"/>
      <w:r>
        <w:rPr>
          <w:rFonts w:ascii="Times New Roman" w:hAnsi="Times New Roman" w:cs="Times New Roman"/>
          <w:iCs/>
        </w:rPr>
        <w:t>hii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kuomba</w:t>
      </w:r>
      <w:proofErr w:type="spellEnd"/>
      <w:r>
        <w:rPr>
          <w:rFonts w:ascii="Times New Roman" w:hAnsi="Times New Roman" w:cs="Times New Roman"/>
          <w:iCs/>
        </w:rPr>
        <w:t xml:space="preserve"> </w:t>
      </w:r>
      <w:proofErr w:type="spellStart"/>
      <w:r>
        <w:rPr>
          <w:rFonts w:ascii="Times New Roman" w:hAnsi="Times New Roman" w:cs="Times New Roman"/>
          <w:iCs/>
        </w:rPr>
        <w:t>ruhusa</w:t>
      </w:r>
      <w:proofErr w:type="spellEnd"/>
      <w:r>
        <w:rPr>
          <w:rFonts w:ascii="Times New Roman" w:hAnsi="Times New Roman" w:cs="Times New Roman"/>
          <w:iCs/>
        </w:rPr>
        <w:t xml:space="preserve"> </w:t>
      </w:r>
    </w:p>
    <w:p w14:paraId="40F0EC19" w14:textId="77777777" w:rsidR="00691F94" w:rsidRPr="0008367B" w:rsidRDefault="00691F94" w:rsidP="00691F94">
      <w:pPr>
        <w:spacing w:after="0"/>
        <w:rPr>
          <w:rFonts w:ascii="Times New Roman" w:hAnsi="Times New Roman" w:cs="Times New Roman"/>
        </w:rPr>
      </w:pPr>
      <w:proofErr w:type="spellStart"/>
      <w:r>
        <w:rPr>
          <w:rFonts w:ascii="Times New Roman" w:hAnsi="Times New Roman" w:cs="Times New Roman"/>
          <w:iCs/>
        </w:rPr>
        <w:lastRenderedPageBreak/>
        <w:t>Ikiwa</w:t>
      </w:r>
      <w:proofErr w:type="spellEnd"/>
      <w:r>
        <w:rPr>
          <w:rFonts w:ascii="Times New Roman" w:hAnsi="Times New Roman" w:cs="Times New Roman"/>
          <w:iCs/>
        </w:rPr>
        <w:t xml:space="preserve"> ungependa </w:t>
      </w:r>
      <w:proofErr w:type="spellStart"/>
      <w:r>
        <w:rPr>
          <w:rFonts w:ascii="Times New Roman" w:hAnsi="Times New Roman" w:cs="Times New Roman"/>
          <w:iCs/>
        </w:rPr>
        <w:t>kushiriki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huu</w:t>
      </w:r>
      <w:proofErr w:type="spellEnd"/>
      <w:r>
        <w:rPr>
          <w:rFonts w:ascii="Times New Roman" w:hAnsi="Times New Roman" w:cs="Times New Roman"/>
          <w:iCs/>
        </w:rPr>
        <w:t xml:space="preserve">, </w:t>
      </w:r>
      <w:proofErr w:type="spellStart"/>
      <w:r>
        <w:rPr>
          <w:rFonts w:ascii="Times New Roman" w:hAnsi="Times New Roman" w:cs="Times New Roman"/>
          <w:iCs/>
        </w:rPr>
        <w:t>tafadhali</w:t>
      </w:r>
      <w:proofErr w:type="spellEnd"/>
      <w:r>
        <w:rPr>
          <w:rFonts w:ascii="Times New Roman" w:hAnsi="Times New Roman" w:cs="Times New Roman"/>
          <w:iCs/>
        </w:rPr>
        <w:t xml:space="preserve"> </w:t>
      </w:r>
      <w:proofErr w:type="spellStart"/>
      <w:r>
        <w:rPr>
          <w:rFonts w:ascii="Times New Roman" w:hAnsi="Times New Roman" w:cs="Times New Roman"/>
          <w:iCs/>
        </w:rPr>
        <w:t>hakikisha</w:t>
      </w:r>
      <w:proofErr w:type="spellEnd"/>
      <w:r>
        <w:rPr>
          <w:rFonts w:ascii="Times New Roman" w:hAnsi="Times New Roman" w:cs="Times New Roman"/>
          <w:iCs/>
        </w:rPr>
        <w:t xml:space="preserve"> </w:t>
      </w:r>
      <w:proofErr w:type="spellStart"/>
      <w:r>
        <w:rPr>
          <w:rFonts w:ascii="Times New Roman" w:hAnsi="Times New Roman" w:cs="Times New Roman"/>
          <w:iCs/>
        </w:rPr>
        <w:t>hivyo</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t>
      </w:r>
      <w:proofErr w:type="spellStart"/>
      <w:r>
        <w:rPr>
          <w:rFonts w:ascii="Times New Roman" w:hAnsi="Times New Roman" w:cs="Times New Roman"/>
          <w:iCs/>
        </w:rPr>
        <w:t>kuoyesha</w:t>
      </w:r>
      <w:proofErr w:type="spellEnd"/>
      <w:r>
        <w:rPr>
          <w:rFonts w:ascii="Times New Roman" w:hAnsi="Times New Roman" w:cs="Times New Roman"/>
          <w:iCs/>
        </w:rPr>
        <w:t xml:space="preserve"> hiari </w:t>
      </w:r>
      <w:proofErr w:type="spellStart"/>
      <w:r>
        <w:rPr>
          <w:rFonts w:ascii="Times New Roman" w:hAnsi="Times New Roman" w:cs="Times New Roman"/>
          <w:iCs/>
        </w:rPr>
        <w:t>yako</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kushirki</w:t>
      </w:r>
      <w:proofErr w:type="spellEnd"/>
      <w:r>
        <w:rPr>
          <w:rFonts w:ascii="Times New Roman" w:hAnsi="Times New Roman" w:cs="Times New Roman"/>
          <w:iCs/>
        </w:rPr>
        <w:t>.</w:t>
      </w:r>
      <w:r w:rsidRPr="000F128C">
        <w:rPr>
          <w:rFonts w:ascii="Times New Roman" w:hAnsi="Times New Roman" w:cs="Times New Roman"/>
          <w:iCs/>
        </w:rPr>
        <w:t xml:space="preserve">  </w:t>
      </w:r>
    </w:p>
    <w:p w14:paraId="759E4C60" w14:textId="77777777" w:rsidR="00691F94" w:rsidRPr="00F5744A" w:rsidRDefault="00691F94" w:rsidP="00691F94">
      <w:pPr>
        <w:spacing w:after="0"/>
        <w:rPr>
          <w:rFonts w:ascii="Times New Roman" w:hAnsi="Times New Roman" w:cs="Times New Roman"/>
        </w:rPr>
      </w:pPr>
    </w:p>
    <w:p w14:paraId="54E50226" w14:textId="77777777" w:rsidR="00691F94" w:rsidRPr="00F5744A" w:rsidRDefault="00691F94" w:rsidP="00691F94">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70904EA2" w14:textId="77777777" w:rsidR="00691F94" w:rsidRPr="00F5744A" w:rsidRDefault="00691F94" w:rsidP="00691F94">
      <w:pPr>
        <w:spacing w:after="0"/>
        <w:rPr>
          <w:rFonts w:ascii="Times New Roman" w:hAnsi="Times New Roman" w:cs="Times New Roman"/>
        </w:rPr>
      </w:pP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proofErr w:type="gramStart"/>
      <w:r w:rsidRPr="00F5744A">
        <w:rPr>
          <w:rFonts w:ascii="Times New Roman" w:hAnsi="Times New Roman" w:cs="Times New Roman"/>
        </w:rPr>
        <w:t>mshiriki</w:t>
      </w:r>
      <w:proofErr w:type="spellEnd"/>
      <w:r w:rsidRPr="00F5744A">
        <w:rPr>
          <w:rFonts w:ascii="Times New Roman" w:hAnsi="Times New Roman" w:cs="Times New Roman"/>
        </w:rPr>
        <w:t>(</w:t>
      </w:r>
      <w:proofErr w:type="spellStart"/>
      <w:proofErr w:type="gramEnd"/>
      <w:r w:rsidRPr="00F5744A">
        <w:rPr>
          <w:rFonts w:ascii="Times New Roman" w:hAnsi="Times New Roman" w:cs="Times New Roman"/>
        </w:rPr>
        <w:t>tafadhali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andika</w:t>
      </w:r>
      <w:proofErr w:type="spellEnd"/>
      <w:r w:rsidRPr="00F5744A">
        <w:rPr>
          <w:rFonts w:ascii="Times New Roman" w:hAnsi="Times New Roman" w:cs="Times New Roman"/>
        </w:rPr>
        <w:t xml:space="preserve">)                   </w:t>
      </w:r>
      <w:r>
        <w:rPr>
          <w:rFonts w:ascii="Times New Roman" w:hAnsi="Times New Roman" w:cs="Times New Roman"/>
        </w:rPr>
        <w:t xml:space="preserve">         </w:t>
      </w:r>
      <w:r w:rsidRPr="00F5744A">
        <w:rPr>
          <w:rFonts w:ascii="Times New Roman" w:hAnsi="Times New Roman" w:cs="Times New Roman"/>
        </w:rPr>
        <w:t xml:space="preserve">        </w:t>
      </w:r>
      <w:r>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p w14:paraId="6B258D18" w14:textId="77777777" w:rsidR="00F5744A" w:rsidRPr="00F5744A" w:rsidRDefault="00F5744A" w:rsidP="00691F94">
      <w:pPr>
        <w:spacing w:after="0"/>
        <w:rPr>
          <w:rFonts w:ascii="Times New Roman" w:hAnsi="Times New Roman" w:cs="Times New Roman"/>
        </w:rPr>
      </w:pPr>
    </w:p>
    <w:sectPr w:rsidR="00F5744A" w:rsidRPr="00F5744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BC7BB" w14:textId="77777777" w:rsidR="001553DD" w:rsidRDefault="001553DD" w:rsidP="00FF4A87">
      <w:pPr>
        <w:spacing w:after="0" w:line="240" w:lineRule="auto"/>
      </w:pPr>
      <w:r>
        <w:separator/>
      </w:r>
    </w:p>
  </w:endnote>
  <w:endnote w:type="continuationSeparator" w:id="0">
    <w:p w14:paraId="4252D969" w14:textId="77777777" w:rsidR="001553DD" w:rsidRDefault="001553DD" w:rsidP="00FF4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F64A3" w14:textId="77777777" w:rsidR="00F31ED6" w:rsidRDefault="00F31ED6">
    <w:pPr>
      <w:pStyle w:val="Footer"/>
    </w:pPr>
    <w:r>
      <w:t>CPHS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CFFFB" w14:textId="77777777" w:rsidR="001553DD" w:rsidRDefault="001553DD" w:rsidP="00FF4A87">
      <w:pPr>
        <w:spacing w:after="0" w:line="240" w:lineRule="auto"/>
      </w:pPr>
      <w:r>
        <w:separator/>
      </w:r>
    </w:p>
  </w:footnote>
  <w:footnote w:type="continuationSeparator" w:id="0">
    <w:p w14:paraId="101D5AA7" w14:textId="77777777" w:rsidR="001553DD" w:rsidRDefault="001553DD" w:rsidP="00FF4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942134"/>
      <w:docPartObj>
        <w:docPartGallery w:val="Page Numbers (Top of Page)"/>
        <w:docPartUnique/>
      </w:docPartObj>
    </w:sdtPr>
    <w:sdtEndPr>
      <w:rPr>
        <w:noProof/>
      </w:rPr>
    </w:sdtEndPr>
    <w:sdtContent>
      <w:p w14:paraId="7885A020" w14:textId="77777777" w:rsidR="00FF4A87" w:rsidRDefault="00FF4A87">
        <w:pPr>
          <w:pStyle w:val="Header"/>
          <w:jc w:val="right"/>
        </w:pPr>
        <w:r>
          <w:fldChar w:fldCharType="begin"/>
        </w:r>
        <w:r>
          <w:instrText xml:space="preserve"> PAGE   \* MERGEFORMAT </w:instrText>
        </w:r>
        <w:r>
          <w:fldChar w:fldCharType="separate"/>
        </w:r>
        <w:r w:rsidR="00453A03">
          <w:rPr>
            <w:noProof/>
          </w:rPr>
          <w:t>2</w:t>
        </w:r>
        <w:r>
          <w:rPr>
            <w:noProof/>
          </w:rPr>
          <w:fldChar w:fldCharType="end"/>
        </w:r>
      </w:p>
    </w:sdtContent>
  </w:sdt>
  <w:p w14:paraId="395CF51F" w14:textId="77777777" w:rsidR="00FF4A87" w:rsidRDefault="00FF4A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EB"/>
    <w:rsid w:val="000377E4"/>
    <w:rsid w:val="00042F54"/>
    <w:rsid w:val="00050693"/>
    <w:rsid w:val="0006203A"/>
    <w:rsid w:val="00090819"/>
    <w:rsid w:val="000D192B"/>
    <w:rsid w:val="000D4CF5"/>
    <w:rsid w:val="001066CE"/>
    <w:rsid w:val="00154BEA"/>
    <w:rsid w:val="001553DD"/>
    <w:rsid w:val="00297CC2"/>
    <w:rsid w:val="002E2D70"/>
    <w:rsid w:val="003427DF"/>
    <w:rsid w:val="00346229"/>
    <w:rsid w:val="00353EDB"/>
    <w:rsid w:val="003906CC"/>
    <w:rsid w:val="003B2BEB"/>
    <w:rsid w:val="003F3BA7"/>
    <w:rsid w:val="00453A03"/>
    <w:rsid w:val="005769B4"/>
    <w:rsid w:val="00594892"/>
    <w:rsid w:val="005C6D94"/>
    <w:rsid w:val="005D15F5"/>
    <w:rsid w:val="00614901"/>
    <w:rsid w:val="006332EC"/>
    <w:rsid w:val="00670AE1"/>
    <w:rsid w:val="00691F94"/>
    <w:rsid w:val="00753B0F"/>
    <w:rsid w:val="007573BA"/>
    <w:rsid w:val="007D528E"/>
    <w:rsid w:val="008F2A3C"/>
    <w:rsid w:val="009345F1"/>
    <w:rsid w:val="009B0AB4"/>
    <w:rsid w:val="00A21E31"/>
    <w:rsid w:val="00AA18D9"/>
    <w:rsid w:val="00AB552A"/>
    <w:rsid w:val="00B161D2"/>
    <w:rsid w:val="00B96612"/>
    <w:rsid w:val="00BD41C8"/>
    <w:rsid w:val="00BD4D48"/>
    <w:rsid w:val="00C075E6"/>
    <w:rsid w:val="00CA1206"/>
    <w:rsid w:val="00D117E4"/>
    <w:rsid w:val="00D17E9B"/>
    <w:rsid w:val="00D20335"/>
    <w:rsid w:val="00D37962"/>
    <w:rsid w:val="00D96678"/>
    <w:rsid w:val="00DC6D4A"/>
    <w:rsid w:val="00DE06AE"/>
    <w:rsid w:val="00E446CE"/>
    <w:rsid w:val="00E80064"/>
    <w:rsid w:val="00E84546"/>
    <w:rsid w:val="00EB29CD"/>
    <w:rsid w:val="00EC074C"/>
    <w:rsid w:val="00F02F91"/>
    <w:rsid w:val="00F176F0"/>
    <w:rsid w:val="00F31ED6"/>
    <w:rsid w:val="00F5744A"/>
    <w:rsid w:val="00FF029B"/>
    <w:rsid w:val="00FF4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0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FF4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87"/>
  </w:style>
  <w:style w:type="paragraph" w:styleId="Footer">
    <w:name w:val="footer"/>
    <w:basedOn w:val="Normal"/>
    <w:link w:val="FooterChar"/>
    <w:uiPriority w:val="99"/>
    <w:unhideWhenUsed/>
    <w:rsid w:val="00FF4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FF4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87"/>
  </w:style>
  <w:style w:type="paragraph" w:styleId="Footer">
    <w:name w:val="footer"/>
    <w:basedOn w:val="Normal"/>
    <w:link w:val="FooterChar"/>
    <w:uiPriority w:val="99"/>
    <w:unhideWhenUsed/>
    <w:rsid w:val="00FF4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45307">
      <w:bodyDiv w:val="1"/>
      <w:marLeft w:val="0"/>
      <w:marRight w:val="0"/>
      <w:marTop w:val="0"/>
      <w:marBottom w:val="0"/>
      <w:divBdr>
        <w:top w:val="none" w:sz="0" w:space="0" w:color="auto"/>
        <w:left w:val="none" w:sz="0" w:space="0" w:color="auto"/>
        <w:bottom w:val="none" w:sz="0" w:space="0" w:color="auto"/>
        <w:right w:val="none" w:sz="0" w:space="0" w:color="auto"/>
      </w:divBdr>
      <w:divsChild>
        <w:div w:id="410129429">
          <w:marLeft w:val="0"/>
          <w:marRight w:val="0"/>
          <w:marTop w:val="0"/>
          <w:marBottom w:val="0"/>
          <w:divBdr>
            <w:top w:val="none" w:sz="0" w:space="0" w:color="auto"/>
            <w:left w:val="none" w:sz="0" w:space="0" w:color="auto"/>
            <w:bottom w:val="none" w:sz="0" w:space="0" w:color="auto"/>
            <w:right w:val="none" w:sz="0" w:space="0" w:color="auto"/>
          </w:divBdr>
          <w:divsChild>
            <w:div w:id="869105056">
              <w:marLeft w:val="0"/>
              <w:marRight w:val="0"/>
              <w:marTop w:val="0"/>
              <w:marBottom w:val="0"/>
              <w:divBdr>
                <w:top w:val="none" w:sz="0" w:space="0" w:color="auto"/>
                <w:left w:val="none" w:sz="0" w:space="0" w:color="auto"/>
                <w:bottom w:val="none" w:sz="0" w:space="0" w:color="auto"/>
                <w:right w:val="none" w:sz="0" w:space="0" w:color="auto"/>
              </w:divBdr>
            </w:div>
          </w:divsChild>
        </w:div>
        <w:div w:id="1876886194">
          <w:marLeft w:val="0"/>
          <w:marRight w:val="0"/>
          <w:marTop w:val="0"/>
          <w:marBottom w:val="0"/>
          <w:divBdr>
            <w:top w:val="none" w:sz="0" w:space="0" w:color="auto"/>
            <w:left w:val="none" w:sz="0" w:space="0" w:color="auto"/>
            <w:bottom w:val="none" w:sz="0" w:space="0" w:color="auto"/>
            <w:right w:val="none" w:sz="0" w:space="0" w:color="auto"/>
          </w:divBdr>
        </w:div>
        <w:div w:id="2010056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2014-06-17T09:28:00Z</dcterms:created>
  <dcterms:modified xsi:type="dcterms:W3CDTF">2014-06-17T09:28:00Z</dcterms:modified>
</cp:coreProperties>
</file>