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18B9E" w14:textId="77777777" w:rsidR="00244042" w:rsidRDefault="00B27400" w:rsidP="00244042">
      <w:pPr>
        <w:keepNext/>
        <w:keepLines/>
        <w:spacing w:after="0"/>
        <w:jc w:val="center"/>
        <w:outlineLvl w:val="0"/>
        <w:rPr>
          <w:rFonts w:ascii="Times New Roman" w:eastAsiaTheme="majorEastAsia" w:hAnsi="Times New Roman" w:cs="Times New Roman"/>
          <w:b/>
          <w:bCs/>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244042" w:rsidRPr="00244042">
        <w:rPr>
          <w:rFonts w:ascii="Times New Roman" w:eastAsiaTheme="majorEastAsia" w:hAnsi="Times New Roman" w:cs="Times New Roman"/>
          <w:b/>
          <w:bCs/>
        </w:rPr>
        <w:t>OKHUFUCHIRIRA OKHUSHIRIKIANA NI NAFWE MU OMURADI WASH BENEFITS BACKCHECKS MU KAMASOMO KA KARIKARI MU KHUVOLA NOMBA</w:t>
      </w:r>
    </w:p>
    <w:p w14:paraId="4B78247A" w14:textId="15C62C01" w:rsidR="00DB7267" w:rsidRPr="00217E15" w:rsidRDefault="005A201D" w:rsidP="00244042">
      <w:pPr>
        <w:keepNext/>
        <w:keepLines/>
        <w:spacing w:after="0"/>
        <w:jc w:val="center"/>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646C4F64"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Obusirihi obwamatsi, </w:t>
      </w:r>
      <w:r w:rsidR="000145C7" w:rsidRPr="00217E15">
        <w:rPr>
          <w:rFonts w:ascii="Times New Roman" w:hAnsi="Times New Roman" w:cs="Times New Roman"/>
        </w:rPr>
        <w:t>Obusafi bwa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0145C7" w:rsidRPr="00217E15">
        <w:rPr>
          <w:rFonts w:ascii="Times New Roman" w:hAnsi="Times New Roman" w:cs="Times New Roman"/>
        </w:rPr>
        <w:t xml:space="preserve">(nomba Omuradi kwa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2F1CCFB3"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Innovations for Poverty Action (IPA) kuli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Pr="00217E15">
        <w:rPr>
          <w:rFonts w:ascii="Times New Roman" w:eastAsia="Calibri" w:hAnsi="Times New Roman" w:cs="Times New Roman"/>
        </w:rPr>
        <w:t xml:space="preserve">]. </w:t>
      </w:r>
      <w:r w:rsidR="00761CF2" w:rsidRPr="00217E15">
        <w:rPr>
          <w:rFonts w:ascii="Times New Roman" w:eastAsia="Calibri" w:hAnsi="Times New Roman" w:cs="Times New Roman"/>
        </w:rPr>
        <w:t xml:space="preserve">Ekholanga emilimo nende Clair Null okhurula mu </w:t>
      </w:r>
      <w:r w:rsidR="00761CF2">
        <w:rPr>
          <w:rFonts w:ascii="Times New Roman" w:eastAsia="Calibri" w:hAnsi="Times New Roman" w:cs="Times New Roman"/>
        </w:rPr>
        <w:t>Innovations for Poverty Action mu United States</w:t>
      </w:r>
      <w:r w:rsidR="0083259F" w:rsidRPr="00217E15">
        <w:rPr>
          <w:rFonts w:ascii="Times New Roman" w:eastAsia="Calibri" w:hAnsi="Times New Roman" w:cs="Times New Roman"/>
        </w:rPr>
        <w:t>. 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4B520863" w14:textId="6CB418E2" w:rsidR="00217E15" w:rsidRPr="00217E15" w:rsidRDefault="007618AD" w:rsidP="005A201D">
      <w:pPr>
        <w:spacing w:after="0"/>
        <w:rPr>
          <w:rFonts w:ascii="Times New Roman" w:hAnsi="Times New Roman" w:cs="Times New Roman"/>
          <w:i/>
        </w:rPr>
      </w:pPr>
      <w:r>
        <w:rPr>
          <w:rFonts w:ascii="Times New Roman" w:hAnsi="Times New Roman" w:cs="Times New Roman"/>
        </w:rPr>
        <w:t>Khukhusayanga witse mu ameko kano shichira</w:t>
      </w:r>
      <w:r w:rsidR="006A7FF5">
        <w:rPr>
          <w:rFonts w:ascii="Times New Roman" w:hAnsi="Times New Roman" w:cs="Times New Roman"/>
        </w:rPr>
        <w:t xml:space="preserve"> mulala khwifwe akhuchenderera mungo mumwo na khukhureba amarebo.</w:t>
      </w:r>
      <w:r w:rsidR="00217E15" w:rsidRPr="00C04BC3">
        <w:rPr>
          <w:rFonts w:ascii="Times New Roman" w:hAnsi="Times New Roman" w:cs="Times New Roman"/>
        </w:rPr>
        <w:t xml:space="preserve"> </w:t>
      </w:r>
    </w:p>
    <w:p w14:paraId="0E68ED29" w14:textId="77777777" w:rsidR="0008367B" w:rsidRPr="00217E15" w:rsidRDefault="0008367B" w:rsidP="005A201D">
      <w:pPr>
        <w:spacing w:after="0"/>
        <w:rPr>
          <w:rFonts w:ascii="Times New Roman" w:hAnsi="Times New Roman" w:cs="Times New Roman"/>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3EC9F735" w14:textId="76275400" w:rsidR="00217E15" w:rsidRDefault="00227CBA" w:rsidP="005A201D">
      <w:pPr>
        <w:spacing w:after="0"/>
        <w:rPr>
          <w:rFonts w:ascii="Times New Roman" w:eastAsia="Calibri" w:hAnsi="Times New Roman" w:cs="Times New Roman"/>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2B2968" w:rsidRPr="00217E15">
        <w:rPr>
          <w:rFonts w:ascii="Times New Roman" w:eastAsia="Calibri" w:hAnsi="Times New Roman" w:cs="Times New Roman"/>
        </w:rPr>
        <w:t xml:space="preserve">ya elioko lino ni </w:t>
      </w:r>
      <w:r w:rsidR="00B14054" w:rsidRPr="00217E15">
        <w:rPr>
          <w:rFonts w:ascii="Times New Roman" w:eastAsia="Calibri" w:hAnsi="Times New Roman" w:cs="Times New Roman"/>
        </w:rPr>
        <w:t xml:space="preserve">okhuhabirisia khu obulamu obwa bana khuluokhwenya okhumanya nga olwa ebindu abikhusialo khuno binyala okhunyasia okhukhula nende obulamu bwa bana. </w:t>
      </w:r>
      <w:r w:rsidR="00CC7CA6">
        <w:rPr>
          <w:rFonts w:ascii="Times New Roman" w:eastAsia="Calibri" w:hAnsi="Times New Roman" w:cs="Times New Roman"/>
        </w:rPr>
        <w:t xml:space="preserve">Khwakhekombere okhuhakikisia elieko lino litsia </w:t>
      </w:r>
      <w:r w:rsidR="00D93252">
        <w:rPr>
          <w:rFonts w:ascii="Times New Roman" w:eastAsia="Calibri" w:hAnsi="Times New Roman" w:cs="Times New Roman"/>
        </w:rPr>
        <w:t>okhulondelela ebintu ebienyekhananga.</w:t>
      </w:r>
    </w:p>
    <w:p w14:paraId="31ED2329" w14:textId="77777777" w:rsidR="003A45E9" w:rsidRPr="00217E15" w:rsidRDefault="003A45E9"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3D58120F" w14:textId="3399E4D9" w:rsidR="00217E15" w:rsidRPr="005A201D" w:rsidRDefault="007618AD" w:rsidP="005A201D">
      <w:pPr>
        <w:spacing w:after="0"/>
        <w:rPr>
          <w:rFonts w:ascii="Times New Roman" w:hAnsi="Times New Roman" w:cs="Times New Roman"/>
        </w:rPr>
      </w:pPr>
      <w:r>
        <w:rPr>
          <w:rFonts w:ascii="Times New Roman" w:hAnsi="Times New Roman" w:cs="Times New Roman"/>
        </w:rPr>
        <w:t>Kakhava oleyama khuva mu ameko kano olarevwa okhukhola  akalondakho</w:t>
      </w:r>
      <w:r w:rsidR="005A201D">
        <w:rPr>
          <w:rFonts w:ascii="Times New Roman" w:hAnsi="Times New Roman" w:cs="Times New Roman"/>
        </w:rPr>
        <w:t xml:space="preserve">: </w:t>
      </w:r>
      <w:r w:rsidR="00D93252">
        <w:rPr>
          <w:rFonts w:ascii="Times New Roman" w:hAnsi="Times New Roman" w:cs="Times New Roman"/>
        </w:rPr>
        <w:t>Okhulolelera lilomaloma lilyo nende oyo  okhureba amarebo</w:t>
      </w:r>
      <w:r w:rsidR="0084648F">
        <w:rPr>
          <w:rFonts w:ascii="Times New Roman" w:hAnsi="Times New Roman" w:cs="Times New Roman"/>
        </w:rPr>
        <w:t>, nende okhuhakikisia mbo amarebo karebwa mala kaandikwa munj</w:t>
      </w:r>
      <w:r w:rsidR="003B3376">
        <w:rPr>
          <w:rFonts w:ascii="Times New Roman" w:hAnsi="Times New Roman" w:cs="Times New Roman"/>
        </w:rPr>
        <w:t>i</w:t>
      </w:r>
      <w:r w:rsidR="0084648F">
        <w:rPr>
          <w:rFonts w:ascii="Times New Roman" w:hAnsi="Times New Roman" w:cs="Times New Roman"/>
        </w:rPr>
        <w:t>ra indayi, nakhekombere e</w:t>
      </w:r>
      <w:r w:rsidR="00C436D2">
        <w:rPr>
          <w:rFonts w:ascii="Times New Roman" w:hAnsi="Times New Roman" w:cs="Times New Roman"/>
        </w:rPr>
        <w:t xml:space="preserve">khurebe </w:t>
      </w:r>
      <w:r w:rsidR="0084648F">
        <w:rPr>
          <w:rFonts w:ascii="Times New Roman" w:hAnsi="Times New Roman" w:cs="Times New Roman"/>
        </w:rPr>
        <w:t xml:space="preserve"> am</w:t>
      </w:r>
      <w:r w:rsidR="00C436D2">
        <w:rPr>
          <w:rFonts w:ascii="Times New Roman" w:hAnsi="Times New Roman" w:cs="Times New Roman"/>
        </w:rPr>
        <w:t>a</w:t>
      </w:r>
      <w:r w:rsidR="0084648F">
        <w:rPr>
          <w:rFonts w:ascii="Times New Roman" w:hAnsi="Times New Roman" w:cs="Times New Roman"/>
        </w:rPr>
        <w:t xml:space="preserve">rebo amatititi </w:t>
      </w:r>
      <w:r w:rsidR="00C436D2">
        <w:rPr>
          <w:rFonts w:ascii="Times New Roman" w:hAnsi="Times New Roman" w:cs="Times New Roman"/>
        </w:rPr>
        <w:t>nga ako</w:t>
      </w:r>
      <w:r w:rsidR="003B3376">
        <w:rPr>
          <w:rFonts w:ascii="Times New Roman" w:hAnsi="Times New Roman" w:cs="Times New Roman"/>
        </w:rPr>
        <w:t xml:space="preserve">  warebwa.</w:t>
      </w:r>
      <w:r w:rsidR="00C436D2">
        <w:rPr>
          <w:rFonts w:ascii="Times New Roman" w:hAnsi="Times New Roman" w:cs="Times New Roman"/>
        </w:rPr>
        <w:t xml:space="preserve"> Noyanja </w:t>
      </w:r>
      <w:r w:rsidR="003B3376">
        <w:rPr>
          <w:rFonts w:ascii="Times New Roman" w:hAnsi="Times New Roman" w:cs="Times New Roman"/>
        </w:rPr>
        <w:t>umbiire  amajibu khu amarebo kano nga owajiba  oyo wakhureba  nga yetsa. Okhulomaloma lino litsa</w:t>
      </w:r>
      <w:r w:rsidR="002A47B5">
        <w:rPr>
          <w:rFonts w:ascii="Times New Roman" w:hAnsi="Times New Roman" w:cs="Times New Roman"/>
        </w:rPr>
        <w:t>khubukula tsidakika amakhumi kataru okhumala.</w:t>
      </w:r>
      <w:r w:rsidR="003B3376">
        <w:rPr>
          <w:rFonts w:ascii="Times New Roman" w:hAnsi="Times New Roman" w:cs="Times New Roman"/>
        </w:rPr>
        <w:t xml:space="preserve">  </w:t>
      </w:r>
    </w:p>
    <w:p w14:paraId="56AF4312" w14:textId="6EC59E59" w:rsidR="0008367B" w:rsidRPr="00217E15" w:rsidRDefault="003A4A91" w:rsidP="005A201D">
      <w:pPr>
        <w:spacing w:after="0"/>
        <w:rPr>
          <w:rFonts w:ascii="Times New Roman" w:eastAsia="Calibri" w:hAnsi="Times New Roman" w:cs="Times New Roman"/>
        </w:rPr>
      </w:pPr>
      <w:r w:rsidRPr="00217E15">
        <w:rPr>
          <w:rFonts w:ascii="Times New Roman" w:eastAsia="Calibri" w:hAnsi="Times New Roman" w:cs="Times New Roman"/>
        </w:rPr>
        <w:t xml:space="preserve"> </w:t>
      </w:r>
    </w:p>
    <w:p w14:paraId="2D4F306B" w14:textId="7475484A" w:rsidR="00617F04" w:rsidRPr="00217E15" w:rsidRDefault="00C63A85" w:rsidP="005A201D">
      <w:pPr>
        <w:spacing w:after="0"/>
        <w:rPr>
          <w:rFonts w:ascii="Times New Roman" w:hAnsi="Times New Roman" w:cs="Times New Roman"/>
        </w:rPr>
      </w:pPr>
      <w:r w:rsidRPr="00217E15">
        <w:rPr>
          <w:rFonts w:ascii="Times New Roman" w:hAnsi="Times New Roman" w:cs="Times New Roman"/>
          <w:b/>
        </w:rPr>
        <w:t>Bikha Bio bukhabirisi</w:t>
      </w:r>
      <w:r w:rsidR="00F9688A" w:rsidRPr="00217E15">
        <w:rPr>
          <w:rFonts w:ascii="Times New Roman" w:hAnsi="Times New Roman" w:cs="Times New Roman"/>
          <w:b/>
        </w:rPr>
        <w:t xml:space="preserve">:  </w:t>
      </w:r>
      <w:r w:rsidR="00617F04" w:rsidRPr="007618AD">
        <w:rPr>
          <w:rFonts w:ascii="Times New Roman" w:hAnsi="Times New Roman" w:cs="Times New Roman"/>
        </w:rPr>
        <w:t xml:space="preserve">Iwe khuba mu mradi kuno </w:t>
      </w:r>
      <w:r w:rsidR="008C3019" w:rsidRPr="007618AD">
        <w:rPr>
          <w:rFonts w:ascii="Times New Roman" w:hAnsi="Times New Roman" w:cs="Times New Roman"/>
        </w:rPr>
        <w:t>khulakhubuku</w:t>
      </w:r>
      <w:r w:rsidR="002A47B5">
        <w:rPr>
          <w:rFonts w:ascii="Times New Roman" w:hAnsi="Times New Roman" w:cs="Times New Roman"/>
        </w:rPr>
        <w:t>l</w:t>
      </w:r>
      <w:r w:rsidR="008C3019" w:rsidRPr="007618AD">
        <w:rPr>
          <w:rFonts w:ascii="Times New Roman" w:hAnsi="Times New Roman" w:cs="Times New Roman"/>
        </w:rPr>
        <w:t xml:space="preserve">a </w:t>
      </w:r>
      <w:r w:rsidR="002A47B5">
        <w:rPr>
          <w:rFonts w:ascii="Times New Roman" w:hAnsi="Times New Roman" w:cs="Times New Roman"/>
        </w:rPr>
        <w:t xml:space="preserve">karibu </w:t>
      </w:r>
      <w:r w:rsidR="008C3019" w:rsidRPr="007618AD">
        <w:rPr>
          <w:rFonts w:ascii="Times New Roman" w:hAnsi="Times New Roman" w:cs="Times New Roman"/>
        </w:rPr>
        <w:t xml:space="preserve"> tsidakika amakhumi k</w:t>
      </w:r>
      <w:r w:rsidR="002A47B5">
        <w:rPr>
          <w:rFonts w:ascii="Times New Roman" w:hAnsi="Times New Roman" w:cs="Times New Roman"/>
        </w:rPr>
        <w:t xml:space="preserve">ataru khubuli khukhuchendera </w:t>
      </w:r>
      <w:r w:rsidR="008C3019" w:rsidRPr="007618AD">
        <w:rPr>
          <w:rFonts w:ascii="Times New Roman" w:hAnsi="Times New Roman" w:cs="Times New Roman"/>
        </w:rPr>
        <w:t>.</w:t>
      </w:r>
    </w:p>
    <w:p w14:paraId="1CACF823" w14:textId="77777777" w:rsidR="0008367B" w:rsidRPr="00217E15" w:rsidRDefault="0008367B" w:rsidP="005A201D">
      <w:pPr>
        <w:spacing w:after="0"/>
        <w:rPr>
          <w:rFonts w:ascii="Times New Roman" w:hAnsi="Times New Roman" w:cs="Times New Roman"/>
          <w:b/>
        </w:rPr>
      </w:pPr>
    </w:p>
    <w:p w14:paraId="13CCB486" w14:textId="585922EF" w:rsidR="00F9688A" w:rsidRPr="00217E15" w:rsidRDefault="00C63A85" w:rsidP="005A201D">
      <w:pPr>
        <w:spacing w:after="0"/>
        <w:rPr>
          <w:rFonts w:ascii="Times New Roman" w:hAnsi="Times New Roman" w:cs="Times New Roman"/>
        </w:rPr>
      </w:pPr>
      <w:r w:rsidRPr="00217E15">
        <w:rPr>
          <w:rFonts w:ascii="Times New Roman" w:hAnsi="Times New Roman" w:cs="Times New Roman"/>
          <w:b/>
        </w:rPr>
        <w:t>Owobukhabirisi bukholerwa:</w:t>
      </w:r>
      <w:r w:rsidRPr="00217E15">
        <w:rPr>
          <w:rFonts w:ascii="Times New Roman" w:hAnsi="Times New Roman" w:cs="Times New Roman"/>
        </w:rPr>
        <w:t xml:space="preserve"> </w:t>
      </w:r>
      <w:r w:rsidR="008C3019" w:rsidRPr="00217E15">
        <w:rPr>
          <w:rFonts w:ascii="Times New Roman" w:hAnsi="Times New Roman" w:cs="Times New Roman"/>
        </w:rPr>
        <w:t xml:space="preserve">Mipango kiosi kiobukhabirisi </w:t>
      </w:r>
      <w:r w:rsidR="002A47B5">
        <w:rPr>
          <w:rFonts w:ascii="Times New Roman" w:hAnsi="Times New Roman" w:cs="Times New Roman"/>
        </w:rPr>
        <w:t>kilekholekha mwitala lilyo.</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76E27732" w14:textId="629D452B" w:rsidR="00F9688A" w:rsidRPr="00217E15" w:rsidRDefault="00594F05" w:rsidP="005A201D">
      <w:pPr>
        <w:spacing w:after="0"/>
        <w:rPr>
          <w:rFonts w:ascii="Times New Roman" w:eastAsia="Calibri" w:hAnsi="Times New Roman" w:cs="Times New Roman"/>
        </w:rPr>
      </w:pPr>
      <w:r w:rsidRPr="00217E15">
        <w:rPr>
          <w:rFonts w:ascii="Times New Roman" w:eastAsia="Calibri" w:hAnsi="Times New Roman" w:cs="Times New Roman"/>
        </w:rPr>
        <w:t>Nocha</w:t>
      </w:r>
      <w:r w:rsidR="00366F1A" w:rsidRPr="00217E15">
        <w:rPr>
          <w:rFonts w:ascii="Times New Roman" w:eastAsia="Calibri" w:hAnsi="Times New Roman" w:cs="Times New Roman"/>
        </w:rPr>
        <w:t>ma okhuchi</w:t>
      </w:r>
      <w:r w:rsidR="00C316E9" w:rsidRPr="00217E15">
        <w:rPr>
          <w:rFonts w:ascii="Times New Roman" w:eastAsia="Calibri" w:hAnsi="Times New Roman" w:cs="Times New Roman"/>
        </w:rPr>
        <w:t xml:space="preserve">ba amarebo kano bubulao </w:t>
      </w:r>
      <w:r w:rsidR="00C316E9" w:rsidRPr="007618AD">
        <w:rPr>
          <w:rFonts w:ascii="Times New Roman" w:eastAsia="Calibri" w:hAnsi="Times New Roman" w:cs="Times New Roman"/>
        </w:rPr>
        <w:t>obukhonyi bwosi bwosi bwaulanyola ne olaba norukhonyanga okhumanyrisia ngalwakhutsiririranga nende obukonyeresi bwefwe.</w:t>
      </w:r>
      <w:r w:rsidR="003A45E9">
        <w:rPr>
          <w:rFonts w:ascii="Times New Roman" w:eastAsia="Calibri" w:hAnsi="Times New Roman" w:cs="Times New Roman"/>
        </w:rPr>
        <w:t xml:space="preserve"> </w:t>
      </w: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4BE1C1AF" w14:textId="3349BEFB" w:rsidR="00C316E9" w:rsidRPr="00217E15" w:rsidRDefault="00C316E9" w:rsidP="005A201D">
      <w:pPr>
        <w:spacing w:after="0"/>
        <w:rPr>
          <w:rFonts w:ascii="Times New Roman" w:hAnsi="Times New Roman" w:cs="Times New Roman"/>
          <w:i/>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ins w:id="0" w:author="swakoli" w:date="2014-06-17T12:47:00Z">
        <w:r w:rsidR="00D366C0">
          <w:rPr>
            <w:rFonts w:ascii="Times New Roman" w:hAnsi="Times New Roman" w:cs="Times New Roman"/>
            <w:bCs/>
          </w:rPr>
          <w:t xml:space="preserve"> </w:t>
        </w:r>
        <w:r w:rsidR="00D366C0">
          <w:rPr>
            <w:rFonts w:ascii="Times New Roman" w:hAnsi="Times New Roman" w:cs="Times New Roman"/>
            <w:bCs/>
          </w:rPr>
          <w:t>khwama huvuenjelesi vili</w:t>
        </w:r>
      </w:ins>
      <w:r w:rsidR="00430F72" w:rsidRPr="00217E15">
        <w:rPr>
          <w:rFonts w:ascii="Times New Roman" w:hAnsi="Times New Roman" w:cs="Times New Roman"/>
          <w:bCs/>
        </w:rPr>
        <w:t>:</w:t>
      </w:r>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249AD2EC"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 khalari onyalakhulekhera akari siha siosi siosi.</w:t>
      </w:r>
      <w:r w:rsidR="00F9688A" w:rsidRPr="00217E15">
        <w:rPr>
          <w:rFonts w:ascii="Times New Roman" w:hAnsi="Times New Roman" w:cs="Times New Roman"/>
          <w:i/>
        </w:rPr>
        <w:t xml:space="preserve"> </w:t>
      </w:r>
    </w:p>
    <w:p w14:paraId="37E8AF3A" w14:textId="77777777" w:rsidR="000A0C6B" w:rsidRPr="00217E15" w:rsidRDefault="000A0C6B"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77777777"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r w:rsidR="00D76DE3" w:rsidRPr="00217E15">
        <w:rPr>
          <w:rFonts w:ascii="Times New Roman" w:hAnsi="Times New Roman" w:cs="Times New Roman"/>
          <w:b/>
        </w:rPr>
        <w:t>Okhufunaka obubinafusi:</w:t>
      </w:r>
      <w:r w:rsidR="00D76DE3" w:rsidRPr="00217E15">
        <w:rPr>
          <w:rFonts w:ascii="Times New Roman" w:hAnsi="Times New Roman" w:cs="Times New Roman"/>
        </w:rPr>
        <w:t xml:space="preserve"> </w:t>
      </w:r>
      <w:r w:rsidR="00D76DE3" w:rsidRPr="00C13708">
        <w:rPr>
          <w:rFonts w:ascii="Times New Roman" w:hAnsi="Times New Roman" w:cs="Times New Roman"/>
        </w:rPr>
        <w:t xml:space="preserve">ngalwa obukhabirisi bwosi, sinyalakhubawo sikha esiabubifusi bulanyala khulidwa tawe; halari, khutemanga ngalwakhunyalirwa okhubulinda. </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46681A94"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ilaba enc</w:t>
      </w:r>
      <w:r w:rsidR="00BD1503" w:rsidRPr="00217E15">
        <w:rPr>
          <w:rFonts w:ascii="Times New Roman" w:hAnsi="Times New Roman" w:cs="Times New Roman"/>
        </w:rPr>
        <w:t>rypted.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1" w:name="OLE_LINK1"/>
      <w:bookmarkStart w:id="2" w:name="OLE_LINK2"/>
    </w:p>
    <w:bookmarkEnd w:id="1"/>
    <w:bookmarkEnd w:id="2"/>
    <w:p w14:paraId="73C1D039" w14:textId="77777777" w:rsidR="008B07D3" w:rsidRDefault="008B07D3" w:rsidP="005A201D">
      <w:pPr>
        <w:spacing w:after="0"/>
        <w:rPr>
          <w:rStyle w:val="header-a1"/>
          <w:rFonts w:ascii="Times New Roman" w:hAnsi="Times New Roman" w:cs="Times New Roman"/>
          <w:b w:val="0"/>
          <w:bCs w:val="0"/>
          <w:color w:val="auto"/>
          <w:sz w:val="22"/>
          <w:szCs w:val="22"/>
        </w:rPr>
      </w:pPr>
    </w:p>
    <w:p w14:paraId="4F21240B" w14:textId="74720D88" w:rsidR="008B07D3" w:rsidRPr="008B07D3" w:rsidRDefault="008B07D3" w:rsidP="005A201D">
      <w:pPr>
        <w:spacing w:after="0"/>
        <w:rPr>
          <w:rStyle w:val="header-a1"/>
          <w:rFonts w:ascii="Times New Roman" w:hAnsi="Times New Roman" w:cstheme="minorBidi"/>
          <w:b w:val="0"/>
          <w:bCs w:val="0"/>
          <w:color w:val="auto"/>
          <w:sz w:val="22"/>
          <w:szCs w:val="22"/>
        </w:rPr>
      </w:pPr>
      <w:r w:rsidRPr="00217E15">
        <w:rPr>
          <w:rFonts w:ascii="Times New Roman" w:hAnsi="Times New Roman" w:cs="Times New Roman"/>
          <w:b/>
          <w:i/>
        </w:rPr>
        <w:t>Okhutong’a nende tsirekodi tsiobukhabirisi:</w:t>
      </w:r>
      <w:r w:rsidRPr="00217E15">
        <w:rPr>
          <w:rFonts w:ascii="Times New Roman" w:hAnsi="Times New Roman" w:cs="Times New Roman"/>
          <w:i/>
        </w:rPr>
        <w:t xml:space="preserve"> </w:t>
      </w:r>
      <w:r w:rsidRPr="00217E15">
        <w:rPr>
          <w:rFonts w:ascii="Times New Roman" w:hAnsi="Times New Roman" w:cs="Times New Roman"/>
        </w:rPr>
        <w:t>Okhutong’a ne irekodi yo bukhabirisi: obukhabirisi ni bwakhabwa, abemirisi banyala khubikha khulokhwekhonyera mu bukhabirisi bundi obwa bahenya okhukhola noba abasiabwe.</w:t>
      </w:r>
      <w:r>
        <w:rPr>
          <w:rFonts w:ascii="Times New Roman" w:hAnsi="Times New Roman" w:cs="Times New Roman"/>
        </w:rPr>
        <w:t xml:space="preserve"> </w:t>
      </w:r>
      <w:r w:rsidRPr="00EF261A">
        <w:rPr>
          <w:rFonts w:ascii="Times New Roman" w:hAnsi="Times New Roman" w:cs="Times New Roman"/>
        </w:rPr>
        <w:t>Khulavika kamakhua ke kumradi kuno khundalo che kumradi kuno nende kimiradi kikindi kilondakho.</w:t>
      </w:r>
      <w:r>
        <w:rPr>
          <w:rFonts w:ascii="Times New Roman" w:hAnsi="Times New Roman" w:cs="Times New Roman"/>
        </w:rPr>
        <w:t xml:space="preserve"> </w:t>
      </w:r>
      <w:r w:rsidRPr="00217E15">
        <w:rPr>
          <w:rFonts w:ascii="Times New Roman" w:hAnsi="Times New Roman" w:cs="Times New Roman"/>
        </w:rPr>
        <w:t xml:space="preserve"> Ngalwaobulindi bubolerwe akulu awo ni bwakhulekhonyara okhulinda iripoti yioyo. Amakalusio kawo sikalanyasiakho obukhonyi bwa IPA inyala noba inyala okhukhweresia noba khu abamenyani bawo.  </w:t>
      </w:r>
    </w:p>
    <w:p w14:paraId="4570AA04" w14:textId="77777777" w:rsidR="008B07D3" w:rsidRPr="00217E15" w:rsidRDefault="008B07D3" w:rsidP="005A201D">
      <w:pPr>
        <w:spacing w:after="0"/>
        <w:rPr>
          <w:rStyle w:val="header-a1"/>
          <w:rFonts w:ascii="Times New Roman" w:hAnsi="Times New Roman" w:cs="Times New Roman"/>
          <w:b w:val="0"/>
          <w:bCs w:val="0"/>
          <w:color w:val="auto"/>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72F86B5E" w14:textId="7CA18E0F" w:rsidR="00437341" w:rsidRPr="00217E15" w:rsidDel="00D366C0" w:rsidRDefault="00437341" w:rsidP="005A201D">
      <w:pPr>
        <w:spacing w:after="0"/>
        <w:rPr>
          <w:del w:id="3" w:author="swakoli" w:date="2014-06-17T12:47:00Z"/>
          <w:rFonts w:ascii="Times New Roman" w:hAnsi="Times New Roman" w:cs="Times New Roman"/>
          <w:b/>
        </w:rPr>
      </w:pPr>
      <w:del w:id="4" w:author="swakoli" w:date="2014-06-17T12:47:00Z">
        <w:r w:rsidRPr="00217E15" w:rsidDel="00D366C0">
          <w:rPr>
            <w:rFonts w:ascii="Times New Roman" w:hAnsi="Times New Roman" w:cs="Times New Roman"/>
            <w:b/>
          </w:rPr>
          <w:delText>Okhusirikhwa nende okhurungwa noumi</w:delText>
        </w:r>
        <w:r w:rsidR="00D16F67" w:rsidRPr="00217E15" w:rsidDel="00D366C0">
          <w:rPr>
            <w:rFonts w:ascii="Times New Roman" w:hAnsi="Times New Roman" w:cs="Times New Roman"/>
            <w:b/>
          </w:rPr>
          <w:delText>y</w:delText>
        </w:r>
        <w:r w:rsidRPr="00217E15" w:rsidDel="00D366C0">
          <w:rPr>
            <w:rFonts w:ascii="Times New Roman" w:hAnsi="Times New Roman" w:cs="Times New Roman"/>
            <w:b/>
          </w:rPr>
          <w:delText>e</w:delText>
        </w:r>
      </w:del>
    </w:p>
    <w:p w14:paraId="46CF303C" w14:textId="0B772263" w:rsidR="00437341" w:rsidRPr="00217E15" w:rsidDel="00D366C0" w:rsidRDefault="00D16F67" w:rsidP="005A201D">
      <w:pPr>
        <w:widowControl w:val="0"/>
        <w:tabs>
          <w:tab w:val="left" w:pos="0"/>
        </w:tabs>
        <w:spacing w:after="0"/>
        <w:rPr>
          <w:del w:id="5" w:author="swakoli" w:date="2014-06-17T12:47:00Z"/>
          <w:rFonts w:ascii="Times New Roman" w:hAnsi="Times New Roman" w:cs="Times New Roman"/>
        </w:rPr>
      </w:pPr>
      <w:del w:id="6" w:author="swakoli" w:date="2014-06-17T12:47:00Z">
        <w:r w:rsidRPr="00217E15" w:rsidDel="00D366C0">
          <w:rPr>
            <w:rFonts w:ascii="Times New Roman" w:hAnsi="Times New Roman" w:cs="Times New Roman"/>
          </w:rPr>
          <w:delText>Nobulayi ni wekesia IPA, lwao</w:delText>
        </w:r>
        <w:r w:rsidR="00437341" w:rsidRPr="00217E15" w:rsidDel="00D366C0">
          <w:rPr>
            <w:rFonts w:ascii="Times New Roman" w:hAnsi="Times New Roman" w:cs="Times New Roman"/>
          </w:rPr>
          <w:delText>laba n</w:delText>
        </w:r>
        <w:r w:rsidRPr="00217E15" w:rsidDel="00D366C0">
          <w:rPr>
            <w:rFonts w:ascii="Times New Roman" w:hAnsi="Times New Roman" w:cs="Times New Roman"/>
          </w:rPr>
          <w:delText>iwakhaumia khulwokhuba mu mukanda kuno. Khunyalakhwakhwech</w:delText>
        </w:r>
        <w:r w:rsidR="00437341" w:rsidRPr="00217E15" w:rsidDel="00D366C0">
          <w:rPr>
            <w:rFonts w:ascii="Times New Roman" w:hAnsi="Times New Roman" w:cs="Times New Roman"/>
          </w:rPr>
          <w:delText>esia om</w:delText>
        </w:r>
        <w:r w:rsidR="00217E15" w:rsidDel="00D366C0">
          <w:rPr>
            <w:rFonts w:ascii="Times New Roman" w:hAnsi="Times New Roman" w:cs="Times New Roman"/>
          </w:rPr>
          <w:delText xml:space="preserve">wandike wa IPA noba omukhupire </w:delText>
        </w:r>
        <w:r w:rsidR="00217E15" w:rsidRPr="00C04BC3" w:rsidDel="00D366C0">
          <w:rPr>
            <w:rFonts w:ascii="Times New Roman" w:eastAsia="Calibri" w:hAnsi="Times New Roman" w:cs="Times New Roman"/>
          </w:rPr>
          <w:delText>0728-716-661</w:delText>
        </w:r>
        <w:r w:rsidR="00437341" w:rsidRPr="00217E15" w:rsidDel="00D366C0">
          <w:rPr>
            <w:rFonts w:ascii="Times New Roman" w:hAnsi="Times New Roman" w:cs="Times New Roman"/>
          </w:rPr>
          <w:delText>.</w:delText>
        </w:r>
      </w:del>
    </w:p>
    <w:p w14:paraId="62116E9B" w14:textId="781991C0" w:rsidR="000025D3" w:rsidRPr="00217E15" w:rsidDel="00D366C0" w:rsidRDefault="00437341" w:rsidP="005A201D">
      <w:pPr>
        <w:widowControl w:val="0"/>
        <w:tabs>
          <w:tab w:val="left" w:pos="0"/>
        </w:tabs>
        <w:spacing w:after="0"/>
        <w:rPr>
          <w:del w:id="7" w:author="swakoli" w:date="2014-06-17T12:47:00Z"/>
          <w:rFonts w:ascii="Times New Roman" w:hAnsi="Times New Roman" w:cs="Times New Roman"/>
        </w:rPr>
      </w:pPr>
      <w:del w:id="8" w:author="swakoli" w:date="2014-06-17T12:47:00Z">
        <w:r w:rsidRPr="00217E15" w:rsidDel="00D366C0">
          <w:rPr>
            <w:rFonts w:ascii="Times New Roman" w:hAnsi="Times New Roman" w:cs="Times New Roman"/>
          </w:rPr>
          <w:delText>Noumi</w:delText>
        </w:r>
        <w:r w:rsidR="00D16F67" w:rsidRPr="00217E15" w:rsidDel="00D366C0">
          <w:rPr>
            <w:rFonts w:ascii="Times New Roman" w:hAnsi="Times New Roman" w:cs="Times New Roman"/>
          </w:rPr>
          <w:delText>y</w:delText>
        </w:r>
        <w:r w:rsidRPr="00217E15" w:rsidDel="00D366C0">
          <w:rPr>
            <w:rFonts w:ascii="Times New Roman" w:hAnsi="Times New Roman" w:cs="Times New Roman"/>
          </w:rPr>
          <w:delText>a okhulondekha</w:delText>
        </w:r>
        <w:r w:rsidR="00C83FD1" w:rsidRPr="00217E15" w:rsidDel="00D366C0">
          <w:rPr>
            <w:rFonts w:ascii="Times New Roman" w:hAnsi="Times New Roman" w:cs="Times New Roman"/>
          </w:rPr>
          <w:delText>na</w:delText>
        </w:r>
        <w:r w:rsidRPr="00217E15" w:rsidDel="00D366C0">
          <w:rPr>
            <w:rFonts w:ascii="Times New Roman" w:hAnsi="Times New Roman" w:cs="Times New Roman"/>
          </w:rPr>
          <w:delText xml:space="preserve"> nende obukhabirisi buno</w:delText>
        </w:r>
        <w:r w:rsidR="00C83FD1" w:rsidRPr="00217E15" w:rsidDel="00D366C0">
          <w:rPr>
            <w:rFonts w:ascii="Times New Roman" w:hAnsi="Times New Roman" w:cs="Times New Roman"/>
          </w:rPr>
          <w:delText>, IPA ilakhweresia obusirikhi bukhoyerwa.</w:delText>
        </w:r>
        <w:r w:rsidRPr="00217E15" w:rsidDel="00D366C0">
          <w:rPr>
            <w:rFonts w:ascii="Times New Roman" w:hAnsi="Times New Roman" w:cs="Times New Roman"/>
          </w:rPr>
          <w:delText xml:space="preserve"> </w:delText>
        </w:r>
        <w:r w:rsidR="000025D3" w:rsidRPr="00217E15" w:rsidDel="00D366C0">
          <w:rPr>
            <w:rFonts w:ascii="Times New Roman" w:hAnsi="Times New Roman" w:cs="Times New Roman"/>
          </w:rPr>
          <w:delText xml:space="preserve"> </w:delText>
        </w:r>
      </w:del>
    </w:p>
    <w:p w14:paraId="7DB73CA8" w14:textId="77777777" w:rsidR="0008367B" w:rsidRPr="00217E15" w:rsidRDefault="0008367B" w:rsidP="005A201D">
      <w:pPr>
        <w:spacing w:after="0"/>
        <w:rPr>
          <w:rStyle w:val="header-a1"/>
          <w:rFonts w:ascii="Times New Roman" w:hAnsi="Times New Roman" w:cs="Times New Roman"/>
          <w:sz w:val="22"/>
          <w:szCs w:val="22"/>
        </w:rPr>
      </w:pPr>
      <w:bookmarkStart w:id="9" w:name="_GoBack"/>
      <w:bookmarkEnd w:id="9"/>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Pr="00217E15" w:rsidRDefault="00011E66" w:rsidP="005A201D">
      <w:pPr>
        <w:spacing w:after="0"/>
        <w:rPr>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p>
    <w:p w14:paraId="61EACE77" w14:textId="62E62B8B" w:rsidR="00AC276F" w:rsidRPr="00217E15"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2F91CA98" w14:textId="76655C97" w:rsidR="0048320A" w:rsidRPr="00217E15" w:rsidRDefault="00BE4662" w:rsidP="005A201D">
      <w:pPr>
        <w:spacing w:after="0"/>
        <w:rPr>
          <w:rFonts w:ascii="Times New Roman" w:hAnsi="Times New Roman" w:cs="Times New Roman"/>
        </w:rPr>
      </w:pPr>
      <w:r w:rsidRPr="00217E15">
        <w:rPr>
          <w:rFonts w:ascii="Times New Roman" w:hAnsi="Times New Roman" w:cs="Times New Roman"/>
        </w:rPr>
        <w:t>Noch</w:t>
      </w:r>
      <w:r w:rsidR="0048320A" w:rsidRPr="00217E15">
        <w:rPr>
          <w:rFonts w:ascii="Times New Roman" w:hAnsi="Times New Roman" w:cs="Times New Roman"/>
        </w:rPr>
        <w:t>ama okhuba mu bukhabirisi buno, sinia mani wandike itare hasi awo.</w:t>
      </w:r>
    </w:p>
    <w:p w14:paraId="3D65D2B4" w14:textId="77777777" w:rsidR="00217E15" w:rsidRPr="00217E15" w:rsidRDefault="00217E15" w:rsidP="005A201D">
      <w:pPr>
        <w:pStyle w:val="Header"/>
        <w:spacing w:line="276" w:lineRule="auto"/>
        <w:rPr>
          <w:rFonts w:ascii="Times New Roman" w:hAnsi="Times New Roman" w:cs="Times New Roman"/>
        </w:rPr>
      </w:pPr>
    </w:p>
    <w:p w14:paraId="33D4A84C" w14:textId="4874BF23"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lastRenderedPageBreak/>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5800E097" w14:textId="41D57B7B" w:rsidR="00E37AA0" w:rsidRPr="00217E15" w:rsidRDefault="0048320A" w:rsidP="005A201D">
      <w:pPr>
        <w:spacing w:after="0"/>
        <w:rPr>
          <w:rFonts w:ascii="Times New Roman" w:hAnsi="Times New Roman" w:cs="Times New Roman"/>
        </w:rPr>
      </w:pPr>
      <w:r w:rsidRPr="00217E15">
        <w:rPr>
          <w:rFonts w:ascii="Times New Roman" w:hAnsi="Times New Roman" w:cs="Times New Roman"/>
        </w:rPr>
        <w:t>Elira liawo</w:t>
      </w:r>
      <w:r w:rsidR="008E033C" w:rsidRPr="00217E15">
        <w:rPr>
          <w:rFonts w:ascii="Times New Roman" w:hAnsi="Times New Roman" w:cs="Times New Roman"/>
        </w:rPr>
        <w:t xml:space="preserve"> </w:t>
      </w:r>
      <w:r w:rsidR="008E033C" w:rsidRPr="00217E15">
        <w:rPr>
          <w:rFonts w:ascii="Times New Roman" w:hAnsi="Times New Roman" w:cs="Times New Roman"/>
          <w:i/>
        </w:rPr>
        <w:t>(please print)</w:t>
      </w:r>
      <w:r w:rsidR="008E033C" w:rsidRPr="00217E15">
        <w:rPr>
          <w:rFonts w:ascii="Times New Roman" w:hAnsi="Times New Roman" w:cs="Times New Roman"/>
        </w:rPr>
        <w:tab/>
      </w:r>
      <w:r w:rsidR="008E033C" w:rsidRPr="00217E15">
        <w:rPr>
          <w:rFonts w:ascii="Times New Roman" w:hAnsi="Times New Roman" w:cs="Times New Roman"/>
        </w:rPr>
        <w:tab/>
      </w:r>
      <w:r w:rsidR="008E033C" w:rsidRPr="00217E15">
        <w:rPr>
          <w:rFonts w:ascii="Times New Roman" w:hAnsi="Times New Roman" w:cs="Times New Roman"/>
        </w:rPr>
        <w:tab/>
      </w:r>
      <w:r w:rsidRPr="00217E15">
        <w:rPr>
          <w:rFonts w:ascii="Times New Roman" w:hAnsi="Times New Roman" w:cs="Times New Roman"/>
        </w:rPr>
        <w:t xml:space="preserve">                           Itare</w:t>
      </w: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ED986" w14:textId="77777777" w:rsidR="008D558D" w:rsidRDefault="008D558D" w:rsidP="00DB7267">
      <w:pPr>
        <w:spacing w:after="0" w:line="240" w:lineRule="auto"/>
      </w:pPr>
      <w:r>
        <w:separator/>
      </w:r>
    </w:p>
  </w:endnote>
  <w:endnote w:type="continuationSeparator" w:id="0">
    <w:p w14:paraId="26A7E4B3" w14:textId="77777777" w:rsidR="008D558D" w:rsidRDefault="008D558D"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4070AF0F" w:rsidR="00A848D7" w:rsidRDefault="00A848D7">
    <w:pPr>
      <w:pStyle w:val="Footer"/>
    </w:pPr>
    <w:r>
      <w:t>C</w:t>
    </w:r>
    <w:r w:rsidR="00043588">
      <w:t>PHS Protocol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2586A" w14:textId="77777777" w:rsidR="008D558D" w:rsidRDefault="008D558D" w:rsidP="00DB7267">
      <w:pPr>
        <w:spacing w:after="0" w:line="240" w:lineRule="auto"/>
      </w:pPr>
      <w:r>
        <w:separator/>
      </w:r>
    </w:p>
  </w:footnote>
  <w:footnote w:type="continuationSeparator" w:id="0">
    <w:p w14:paraId="32B15618" w14:textId="77777777" w:rsidR="008D558D" w:rsidRDefault="008D558D"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718427"/>
      <w:docPartObj>
        <w:docPartGallery w:val="Page Numbers (Top of Page)"/>
        <w:docPartUnique/>
      </w:docPartObj>
    </w:sdtPr>
    <w:sdtEndPr>
      <w:rPr>
        <w:noProof/>
      </w:rPr>
    </w:sdtEndPr>
    <w:sdtContent>
      <w:p w14:paraId="30339300" w14:textId="6D3381E3" w:rsidR="00CF2CDB" w:rsidRDefault="00CF2CDB">
        <w:pPr>
          <w:pStyle w:val="Header"/>
          <w:jc w:val="right"/>
        </w:pPr>
        <w:r>
          <w:fldChar w:fldCharType="begin"/>
        </w:r>
        <w:r>
          <w:instrText xml:space="preserve"> PAGE   \* MERGEFORMAT </w:instrText>
        </w:r>
        <w:r>
          <w:fldChar w:fldCharType="separate"/>
        </w:r>
        <w:r w:rsidR="00D366C0">
          <w:rPr>
            <w:noProof/>
          </w:rPr>
          <w:t>2</w:t>
        </w:r>
        <w:r>
          <w:rPr>
            <w:noProof/>
          </w:rPr>
          <w:fldChar w:fldCharType="end"/>
        </w:r>
      </w:p>
    </w:sdtContent>
  </w:sdt>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1973"/>
    <w:rsid w:val="00032EF4"/>
    <w:rsid w:val="0003537F"/>
    <w:rsid w:val="00043588"/>
    <w:rsid w:val="0008367B"/>
    <w:rsid w:val="000A0C6B"/>
    <w:rsid w:val="000A7575"/>
    <w:rsid w:val="000D44DD"/>
    <w:rsid w:val="000E620E"/>
    <w:rsid w:val="00113370"/>
    <w:rsid w:val="00162241"/>
    <w:rsid w:val="0016304D"/>
    <w:rsid w:val="00165574"/>
    <w:rsid w:val="00185813"/>
    <w:rsid w:val="00185CB3"/>
    <w:rsid w:val="001C12AD"/>
    <w:rsid w:val="001C1967"/>
    <w:rsid w:val="00217E15"/>
    <w:rsid w:val="00227CBA"/>
    <w:rsid w:val="00244042"/>
    <w:rsid w:val="0024490E"/>
    <w:rsid w:val="002552D8"/>
    <w:rsid w:val="002A47B5"/>
    <w:rsid w:val="002A52E0"/>
    <w:rsid w:val="002A5722"/>
    <w:rsid w:val="002B2968"/>
    <w:rsid w:val="002D4861"/>
    <w:rsid w:val="002F2440"/>
    <w:rsid w:val="002F7F50"/>
    <w:rsid w:val="00316999"/>
    <w:rsid w:val="00352248"/>
    <w:rsid w:val="00366F1A"/>
    <w:rsid w:val="00380575"/>
    <w:rsid w:val="003851C9"/>
    <w:rsid w:val="003A45E9"/>
    <w:rsid w:val="003A4A91"/>
    <w:rsid w:val="003B1305"/>
    <w:rsid w:val="003B3376"/>
    <w:rsid w:val="003B6A00"/>
    <w:rsid w:val="003C50D7"/>
    <w:rsid w:val="003E16BE"/>
    <w:rsid w:val="003F2084"/>
    <w:rsid w:val="003F7941"/>
    <w:rsid w:val="00400A26"/>
    <w:rsid w:val="00430F72"/>
    <w:rsid w:val="004311AD"/>
    <w:rsid w:val="00437341"/>
    <w:rsid w:val="004617FC"/>
    <w:rsid w:val="004711D2"/>
    <w:rsid w:val="00472582"/>
    <w:rsid w:val="0048320A"/>
    <w:rsid w:val="004A2BB2"/>
    <w:rsid w:val="004B1966"/>
    <w:rsid w:val="005215F9"/>
    <w:rsid w:val="00545F12"/>
    <w:rsid w:val="0056262E"/>
    <w:rsid w:val="0059103F"/>
    <w:rsid w:val="00594F05"/>
    <w:rsid w:val="005A201D"/>
    <w:rsid w:val="005B525D"/>
    <w:rsid w:val="005E6765"/>
    <w:rsid w:val="00617F04"/>
    <w:rsid w:val="006442F3"/>
    <w:rsid w:val="00647E4C"/>
    <w:rsid w:val="00652F58"/>
    <w:rsid w:val="00660886"/>
    <w:rsid w:val="006642A0"/>
    <w:rsid w:val="00685993"/>
    <w:rsid w:val="006A7FF5"/>
    <w:rsid w:val="006B3306"/>
    <w:rsid w:val="006C3C96"/>
    <w:rsid w:val="006F26F4"/>
    <w:rsid w:val="00701FBD"/>
    <w:rsid w:val="0072650D"/>
    <w:rsid w:val="00731FEB"/>
    <w:rsid w:val="00732349"/>
    <w:rsid w:val="007618AD"/>
    <w:rsid w:val="00761CF2"/>
    <w:rsid w:val="0078525D"/>
    <w:rsid w:val="00790562"/>
    <w:rsid w:val="007C59D0"/>
    <w:rsid w:val="007E02F5"/>
    <w:rsid w:val="007F6164"/>
    <w:rsid w:val="00803DE4"/>
    <w:rsid w:val="00812838"/>
    <w:rsid w:val="0083259F"/>
    <w:rsid w:val="0084648F"/>
    <w:rsid w:val="00895E9B"/>
    <w:rsid w:val="008B07D3"/>
    <w:rsid w:val="008C3019"/>
    <w:rsid w:val="008D558D"/>
    <w:rsid w:val="008E033C"/>
    <w:rsid w:val="009162CA"/>
    <w:rsid w:val="009251B2"/>
    <w:rsid w:val="009262D3"/>
    <w:rsid w:val="00993857"/>
    <w:rsid w:val="009A5108"/>
    <w:rsid w:val="009A5DA7"/>
    <w:rsid w:val="009C6F38"/>
    <w:rsid w:val="009F15DB"/>
    <w:rsid w:val="009F2341"/>
    <w:rsid w:val="00A60C74"/>
    <w:rsid w:val="00A66B50"/>
    <w:rsid w:val="00A832E9"/>
    <w:rsid w:val="00A848D7"/>
    <w:rsid w:val="00A85A0E"/>
    <w:rsid w:val="00AB278C"/>
    <w:rsid w:val="00AB4933"/>
    <w:rsid w:val="00AC020F"/>
    <w:rsid w:val="00AC276F"/>
    <w:rsid w:val="00AD1C00"/>
    <w:rsid w:val="00B14054"/>
    <w:rsid w:val="00B25B92"/>
    <w:rsid w:val="00B26D34"/>
    <w:rsid w:val="00B27400"/>
    <w:rsid w:val="00B35D8C"/>
    <w:rsid w:val="00B5140F"/>
    <w:rsid w:val="00B91C4E"/>
    <w:rsid w:val="00BA1063"/>
    <w:rsid w:val="00BB1F0E"/>
    <w:rsid w:val="00BD1503"/>
    <w:rsid w:val="00BE4662"/>
    <w:rsid w:val="00BF6E38"/>
    <w:rsid w:val="00C13708"/>
    <w:rsid w:val="00C148F7"/>
    <w:rsid w:val="00C316E9"/>
    <w:rsid w:val="00C329D8"/>
    <w:rsid w:val="00C436D2"/>
    <w:rsid w:val="00C63A85"/>
    <w:rsid w:val="00C72F91"/>
    <w:rsid w:val="00C74FDF"/>
    <w:rsid w:val="00C83FD1"/>
    <w:rsid w:val="00C84879"/>
    <w:rsid w:val="00CC7A9C"/>
    <w:rsid w:val="00CC7CA6"/>
    <w:rsid w:val="00CF2CDB"/>
    <w:rsid w:val="00D16F67"/>
    <w:rsid w:val="00D366C0"/>
    <w:rsid w:val="00D506AE"/>
    <w:rsid w:val="00D5491B"/>
    <w:rsid w:val="00D753CC"/>
    <w:rsid w:val="00D76DE3"/>
    <w:rsid w:val="00D821E1"/>
    <w:rsid w:val="00D93252"/>
    <w:rsid w:val="00DA7BCE"/>
    <w:rsid w:val="00DB7267"/>
    <w:rsid w:val="00DE28AF"/>
    <w:rsid w:val="00E11049"/>
    <w:rsid w:val="00E13E0C"/>
    <w:rsid w:val="00E271B6"/>
    <w:rsid w:val="00E37AA0"/>
    <w:rsid w:val="00E526BB"/>
    <w:rsid w:val="00E55C61"/>
    <w:rsid w:val="00E605BF"/>
    <w:rsid w:val="00E84BDB"/>
    <w:rsid w:val="00EA4788"/>
    <w:rsid w:val="00EF2EC0"/>
    <w:rsid w:val="00EF3297"/>
    <w:rsid w:val="00F076A5"/>
    <w:rsid w:val="00F51EBA"/>
    <w:rsid w:val="00F75DFE"/>
    <w:rsid w:val="00F8286F"/>
    <w:rsid w:val="00F9688A"/>
    <w:rsid w:val="00FB3159"/>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214A9083-8EF5-409E-87BA-09D6F62E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15</cp:revision>
  <cp:lastPrinted>2014-03-13T15:55:00Z</cp:lastPrinted>
  <dcterms:created xsi:type="dcterms:W3CDTF">2014-05-02T09:32:00Z</dcterms:created>
  <dcterms:modified xsi:type="dcterms:W3CDTF">2014-06-17T09:47:00Z</dcterms:modified>
</cp:coreProperties>
</file>