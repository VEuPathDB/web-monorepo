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03658D" w14:textId="77777777" w:rsidR="00671B74" w:rsidRPr="00126DDC" w:rsidRDefault="008D3EDB" w:rsidP="00126DDC">
      <w:pPr>
        <w:keepNext/>
        <w:keepLines/>
        <w:spacing w:after="0" w:line="240" w:lineRule="auto"/>
        <w:jc w:val="center"/>
        <w:outlineLvl w:val="0"/>
        <w:rPr>
          <w:rFonts w:ascii="Times New Roman" w:hAnsi="Times New Roman" w:cs="Times New Roman"/>
          <w:b/>
        </w:rPr>
      </w:pPr>
      <w:r w:rsidRPr="00126DDC">
        <w:rPr>
          <w:rFonts w:ascii="Times New Roman" w:hAnsi="Times New Roman" w:cs="Times New Roman"/>
          <w:noProof/>
        </w:rPr>
        <w:drawing>
          <wp:anchor distT="0" distB="0" distL="114300" distR="114300" simplePos="0" relativeHeight="251661312" behindDoc="0" locked="0" layoutInCell="1" allowOverlap="1" wp14:anchorId="53F3E576" wp14:editId="4EB6B7C2">
            <wp:simplePos x="0" y="0"/>
            <wp:positionH relativeFrom="column">
              <wp:posOffset>2066925</wp:posOffset>
            </wp:positionH>
            <wp:positionV relativeFrom="paragraph">
              <wp:posOffset>-759460</wp:posOffset>
            </wp:positionV>
            <wp:extent cx="1100455" cy="542925"/>
            <wp:effectExtent l="0" t="0" r="444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002154F0" w:rsidRPr="00126DDC">
        <w:rPr>
          <w:rFonts w:ascii="Times New Roman" w:hAnsi="Times New Roman" w:cs="Times New Roman"/>
          <w:b/>
        </w:rPr>
        <w:t>IDHINI YA</w:t>
      </w:r>
      <w:r w:rsidR="001A19B9" w:rsidRPr="00126DDC">
        <w:rPr>
          <w:rFonts w:ascii="Times New Roman" w:hAnsi="Times New Roman" w:cs="Times New Roman"/>
          <w:b/>
        </w:rPr>
        <w:t xml:space="preserve"> KUANDIK</w:t>
      </w:r>
      <w:r w:rsidR="00730FA3" w:rsidRPr="00126DDC">
        <w:rPr>
          <w:rFonts w:ascii="Times New Roman" w:hAnsi="Times New Roman" w:cs="Times New Roman"/>
          <w:b/>
        </w:rPr>
        <w:t>A YA</w:t>
      </w:r>
      <w:r w:rsidR="002154F0" w:rsidRPr="00126DDC">
        <w:rPr>
          <w:rFonts w:ascii="Times New Roman" w:hAnsi="Times New Roman" w:cs="Times New Roman"/>
          <w:b/>
        </w:rPr>
        <w:t xml:space="preserve"> KUSHIRIKI KWA UTAFITI WA WASH BENEFITS WA </w:t>
      </w:r>
      <w:r w:rsidR="00730FA3" w:rsidRPr="00126DDC">
        <w:rPr>
          <w:rFonts w:ascii="Times New Roman" w:hAnsi="Times New Roman" w:cs="Times New Roman"/>
          <w:b/>
        </w:rPr>
        <w:t xml:space="preserve">KUFUATILIA </w:t>
      </w:r>
      <w:proofErr w:type="gramStart"/>
      <w:r w:rsidR="002154F0" w:rsidRPr="00126DDC">
        <w:rPr>
          <w:rFonts w:ascii="Times New Roman" w:hAnsi="Times New Roman" w:cs="Times New Roman"/>
          <w:b/>
        </w:rPr>
        <w:t>MAJADILIANO</w:t>
      </w:r>
      <w:r w:rsidR="00A9408F" w:rsidRPr="00126DDC">
        <w:rPr>
          <w:rFonts w:ascii="Times New Roman" w:hAnsi="Times New Roman" w:cs="Times New Roman"/>
          <w:b/>
        </w:rPr>
        <w:t xml:space="preserve"> </w:t>
      </w:r>
      <w:r w:rsidR="002154F0" w:rsidRPr="00126DDC">
        <w:rPr>
          <w:rFonts w:ascii="Times New Roman" w:hAnsi="Times New Roman" w:cs="Times New Roman"/>
          <w:b/>
        </w:rPr>
        <w:t xml:space="preserve"> YA</w:t>
      </w:r>
      <w:proofErr w:type="gramEnd"/>
      <w:r w:rsidR="002154F0" w:rsidRPr="00126DDC">
        <w:rPr>
          <w:rFonts w:ascii="Times New Roman" w:hAnsi="Times New Roman" w:cs="Times New Roman"/>
          <w:b/>
        </w:rPr>
        <w:t xml:space="preserve"> </w:t>
      </w:r>
      <w:r w:rsidR="00A9408F" w:rsidRPr="00126DDC">
        <w:rPr>
          <w:rFonts w:ascii="Times New Roman" w:hAnsi="Times New Roman" w:cs="Times New Roman"/>
          <w:b/>
        </w:rPr>
        <w:t xml:space="preserve">MMOJA KWA MMOJA </w:t>
      </w:r>
    </w:p>
    <w:p w14:paraId="545B9210" w14:textId="77777777" w:rsidR="002154F0" w:rsidRPr="00126DDC" w:rsidRDefault="002154F0" w:rsidP="00126DDC">
      <w:pPr>
        <w:keepNext/>
        <w:keepLines/>
        <w:spacing w:after="0" w:line="240" w:lineRule="auto"/>
        <w:jc w:val="center"/>
        <w:outlineLvl w:val="0"/>
        <w:rPr>
          <w:rFonts w:ascii="Times New Roman" w:hAnsi="Times New Roman" w:cs="Times New Roman"/>
          <w:lang w:val="en"/>
        </w:rPr>
      </w:pPr>
    </w:p>
    <w:p w14:paraId="57FF405C" w14:textId="77777777" w:rsidR="006E7D29" w:rsidRDefault="006E7D29" w:rsidP="006E7D29">
      <w:pPr>
        <w:spacing w:after="0" w:line="240" w:lineRule="auto"/>
        <w:rPr>
          <w:rFonts w:ascii="Times New Roman" w:hAnsi="Times New Roman" w:cs="Times New Roman"/>
        </w:rPr>
      </w:pPr>
      <w:r w:rsidRPr="001D6079">
        <w:rPr>
          <w:rFonts w:ascii="Times New Roman" w:hAnsi="Times New Roman" w:cs="Times New Roman"/>
          <w:b/>
        </w:rPr>
        <w:t>MADA YA UTAFITI:</w:t>
      </w:r>
      <w:r w:rsidRPr="001D6079">
        <w:rPr>
          <w:rFonts w:ascii="Times New Roman" w:hAnsi="Times New Roman" w:cs="Times New Roman"/>
        </w:rPr>
        <w:t xml:space="preserve"> </w:t>
      </w:r>
      <w:r w:rsidRPr="00F5744A">
        <w:rPr>
          <w:rFonts w:ascii="Times New Roman" w:hAnsi="Times New Roman" w:cs="Times New Roman"/>
        </w:rPr>
        <w:t xml:space="preserve">WASH BENEFITS- </w:t>
      </w:r>
      <w:proofErr w:type="spellStart"/>
      <w:r w:rsidRPr="00F5744A">
        <w:rPr>
          <w:rFonts w:ascii="Times New Roman" w:hAnsi="Times New Roman" w:cs="Times New Roman"/>
        </w:rPr>
        <w:t>Kuosha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mikono</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kutibu</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maji</w:t>
      </w:r>
      <w:proofErr w:type="spellEnd"/>
      <w:r w:rsidRPr="00F5744A">
        <w:rPr>
          <w:rFonts w:ascii="Times New Roman" w:hAnsi="Times New Roman" w:cs="Times New Roman"/>
        </w:rPr>
        <w:t xml:space="preserve">, </w:t>
      </w:r>
      <w:proofErr w:type="spellStart"/>
      <w:proofErr w:type="gramStart"/>
      <w:r w:rsidRPr="00F5744A">
        <w:rPr>
          <w:rFonts w:ascii="Times New Roman" w:hAnsi="Times New Roman" w:cs="Times New Roman"/>
        </w:rPr>
        <w:t>usafi</w:t>
      </w:r>
      <w:proofErr w:type="spellEnd"/>
      <w:proofErr w:type="gramEnd"/>
      <w:r w:rsidRPr="00F5744A">
        <w:rPr>
          <w:rFonts w:ascii="Times New Roman" w:hAnsi="Times New Roman" w:cs="Times New Roman"/>
        </w:rPr>
        <w:t xml:space="preserve"> </w:t>
      </w:r>
      <w:proofErr w:type="spellStart"/>
      <w:r w:rsidRPr="00F5744A">
        <w:rPr>
          <w:rFonts w:ascii="Times New Roman" w:hAnsi="Times New Roman" w:cs="Times New Roman"/>
        </w:rPr>
        <w:t>wa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mazingira</w:t>
      </w:r>
      <w:proofErr w:type="spellEnd"/>
      <w:r w:rsidRPr="00F5744A">
        <w:rPr>
          <w:rFonts w:ascii="Times New Roman" w:hAnsi="Times New Roman" w:cs="Times New Roman"/>
        </w:rPr>
        <w:t xml:space="preserve"> na </w:t>
      </w:r>
      <w:proofErr w:type="spellStart"/>
      <w:r w:rsidRPr="00F5744A">
        <w:rPr>
          <w:rFonts w:ascii="Times New Roman" w:hAnsi="Times New Roman" w:cs="Times New Roman"/>
        </w:rPr>
        <w:t>lishe</w:t>
      </w:r>
      <w:proofErr w:type="spellEnd"/>
      <w:r w:rsidRPr="00F5744A">
        <w:rPr>
          <w:rFonts w:ascii="Times New Roman" w:hAnsi="Times New Roman" w:cs="Times New Roman"/>
        </w:rPr>
        <w:t xml:space="preserve"> bora na </w:t>
      </w:r>
      <w:proofErr w:type="spellStart"/>
      <w:r>
        <w:rPr>
          <w:rFonts w:ascii="Times New Roman" w:hAnsi="Times New Roman" w:cs="Times New Roman"/>
        </w:rPr>
        <w:t>vipimo</w:t>
      </w:r>
      <w:proofErr w:type="spellEnd"/>
      <w:r>
        <w:rPr>
          <w:rFonts w:ascii="Times New Roman" w:hAnsi="Times New Roman" w:cs="Times New Roman"/>
        </w:rPr>
        <w:t xml:space="preserve"> </w:t>
      </w:r>
      <w:proofErr w:type="spellStart"/>
      <w:r>
        <w:rPr>
          <w:rFonts w:ascii="Times New Roman" w:hAnsi="Times New Roman" w:cs="Times New Roman"/>
        </w:rPr>
        <w:t>vya</w:t>
      </w:r>
      <w:proofErr w:type="spellEnd"/>
      <w:r>
        <w:rPr>
          <w:rFonts w:ascii="Times New Roman" w:hAnsi="Times New Roman" w:cs="Times New Roman"/>
        </w:rPr>
        <w:t xml:space="preserve"> </w:t>
      </w:r>
      <w:proofErr w:type="spellStart"/>
      <w:r w:rsidRPr="00F5744A">
        <w:rPr>
          <w:rFonts w:ascii="Times New Roman" w:hAnsi="Times New Roman" w:cs="Times New Roman"/>
        </w:rPr>
        <w:t>matokeo</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mashinani</w:t>
      </w:r>
      <w:proofErr w:type="spellEnd"/>
      <w:r w:rsidRPr="00F5744A">
        <w:rPr>
          <w:rFonts w:ascii="Times New Roman" w:hAnsi="Times New Roman" w:cs="Times New Roman"/>
        </w:rPr>
        <w:t xml:space="preserve"> Kenya. (</w:t>
      </w:r>
      <w:proofErr w:type="spellStart"/>
      <w:proofErr w:type="gramStart"/>
      <w:r w:rsidRPr="00F5744A">
        <w:rPr>
          <w:rFonts w:ascii="Times New Roman" w:hAnsi="Times New Roman" w:cs="Times New Roman"/>
        </w:rPr>
        <w:t>pia</w:t>
      </w:r>
      <w:proofErr w:type="spellEnd"/>
      <w:proofErr w:type="gramEnd"/>
      <w:r w:rsidRPr="00F5744A">
        <w:rPr>
          <w:rFonts w:ascii="Times New Roman" w:hAnsi="Times New Roman" w:cs="Times New Roman"/>
        </w:rPr>
        <w:t xml:space="preserve"> </w:t>
      </w:r>
      <w:proofErr w:type="spellStart"/>
      <w:r w:rsidRPr="00F5744A">
        <w:rPr>
          <w:rFonts w:ascii="Times New Roman" w:hAnsi="Times New Roman" w:cs="Times New Roman"/>
        </w:rPr>
        <w:t>inajulikana</w:t>
      </w:r>
      <w:proofErr w:type="spellEnd"/>
      <w:r w:rsidRPr="00F5744A">
        <w:rPr>
          <w:rFonts w:ascii="Times New Roman" w:hAnsi="Times New Roman" w:cs="Times New Roman"/>
        </w:rPr>
        <w:t xml:space="preserve"> kama </w:t>
      </w:r>
      <w:proofErr w:type="spellStart"/>
      <w:r w:rsidRPr="00F5744A">
        <w:rPr>
          <w:rFonts w:ascii="Times New Roman" w:hAnsi="Times New Roman" w:cs="Times New Roman"/>
        </w:rPr>
        <w:t>mradi</w:t>
      </w:r>
      <w:proofErr w:type="spellEnd"/>
      <w:r w:rsidRPr="00F5744A">
        <w:rPr>
          <w:rFonts w:ascii="Times New Roman" w:hAnsi="Times New Roman" w:cs="Times New Roman"/>
        </w:rPr>
        <w:t xml:space="preserve"> </w:t>
      </w:r>
      <w:proofErr w:type="spellStart"/>
      <w:r>
        <w:rPr>
          <w:rFonts w:ascii="Times New Roman" w:hAnsi="Times New Roman" w:cs="Times New Roman"/>
        </w:rPr>
        <w:t>afya</w:t>
      </w:r>
      <w:proofErr w:type="spellEnd"/>
      <w:r>
        <w:rPr>
          <w:rFonts w:ascii="Times New Roman" w:hAnsi="Times New Roman" w:cs="Times New Roman"/>
        </w:rPr>
        <w:t xml:space="preserve"> </w:t>
      </w:r>
      <w:proofErr w:type="spellStart"/>
      <w:r w:rsidRPr="00F5744A">
        <w:rPr>
          <w:rFonts w:ascii="Times New Roman" w:hAnsi="Times New Roman" w:cs="Times New Roman"/>
        </w:rPr>
        <w:t>ya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watoto</w:t>
      </w:r>
      <w:proofErr w:type="spellEnd"/>
      <w:r w:rsidRPr="00F5744A">
        <w:rPr>
          <w:rFonts w:ascii="Times New Roman" w:hAnsi="Times New Roman" w:cs="Times New Roman"/>
        </w:rPr>
        <w:t>)</w:t>
      </w:r>
    </w:p>
    <w:p w14:paraId="7654ED60" w14:textId="77777777" w:rsidR="005A0580" w:rsidRPr="00126DDC" w:rsidRDefault="005A0580" w:rsidP="00126DDC">
      <w:pPr>
        <w:autoSpaceDE w:val="0"/>
        <w:autoSpaceDN w:val="0"/>
        <w:adjustRightInd w:val="0"/>
        <w:spacing w:after="0" w:line="240" w:lineRule="auto"/>
        <w:rPr>
          <w:rFonts w:ascii="Times New Roman" w:hAnsi="Times New Roman" w:cs="Times New Roman"/>
          <w:b/>
          <w:lang w:val="en"/>
        </w:rPr>
      </w:pPr>
    </w:p>
    <w:p w14:paraId="3323618E" w14:textId="77777777" w:rsidR="005A0580" w:rsidRPr="00126DDC" w:rsidRDefault="005A0580" w:rsidP="00126DDC">
      <w:pPr>
        <w:spacing w:after="0" w:line="240" w:lineRule="auto"/>
        <w:rPr>
          <w:rFonts w:ascii="Times New Roman" w:hAnsi="Times New Roman" w:cs="Times New Roman"/>
          <w:b/>
        </w:rPr>
      </w:pPr>
      <w:r w:rsidRPr="00126DDC">
        <w:rPr>
          <w:rFonts w:ascii="Times New Roman" w:hAnsi="Times New Roman" w:cs="Times New Roman"/>
          <w:b/>
        </w:rPr>
        <w:t>UTANGULIZI</w:t>
      </w:r>
    </w:p>
    <w:p w14:paraId="6F624ACB" w14:textId="77777777" w:rsidR="005A0580" w:rsidRPr="00126DDC" w:rsidRDefault="005A0580" w:rsidP="00126DDC">
      <w:pPr>
        <w:spacing w:after="0" w:line="240" w:lineRule="auto"/>
        <w:rPr>
          <w:rFonts w:ascii="Times New Roman" w:hAnsi="Times New Roman" w:cs="Times New Roman"/>
        </w:rPr>
      </w:pPr>
      <w:proofErr w:type="spellStart"/>
      <w:proofErr w:type="gramStart"/>
      <w:r w:rsidRPr="00126DDC">
        <w:rPr>
          <w:rFonts w:ascii="Times New Roman" w:hAnsi="Times New Roman" w:cs="Times New Roman"/>
        </w:rPr>
        <w:t>Jina</w:t>
      </w:r>
      <w:proofErr w:type="spellEnd"/>
      <w:r w:rsidRPr="00126DDC">
        <w:rPr>
          <w:rFonts w:ascii="Times New Roman" w:hAnsi="Times New Roman" w:cs="Times New Roman"/>
        </w:rPr>
        <w:t xml:space="preserve"> </w:t>
      </w:r>
      <w:proofErr w:type="spellStart"/>
      <w:r w:rsidRPr="00126DDC">
        <w:rPr>
          <w:rFonts w:ascii="Times New Roman" w:hAnsi="Times New Roman" w:cs="Times New Roman"/>
        </w:rPr>
        <w:t>langu</w:t>
      </w:r>
      <w:proofErr w:type="spellEnd"/>
      <w:r w:rsidRPr="00126DDC">
        <w:rPr>
          <w:rFonts w:ascii="Times New Roman" w:hAnsi="Times New Roman" w:cs="Times New Roman"/>
        </w:rPr>
        <w:t xml:space="preserve"> </w:t>
      </w:r>
      <w:proofErr w:type="spellStart"/>
      <w:r w:rsidRPr="00126DDC">
        <w:rPr>
          <w:rFonts w:ascii="Times New Roman" w:hAnsi="Times New Roman" w:cs="Times New Roman"/>
        </w:rPr>
        <w:t>ni</w:t>
      </w:r>
      <w:proofErr w:type="spellEnd"/>
      <w:r w:rsidRPr="00126DDC">
        <w:rPr>
          <w:rFonts w:ascii="Times New Roman" w:hAnsi="Times New Roman" w:cs="Times New Roman"/>
        </w:rPr>
        <w:t>________________ [</w:t>
      </w:r>
      <w:proofErr w:type="spellStart"/>
      <w:r w:rsidRPr="00126DDC">
        <w:rPr>
          <w:rFonts w:ascii="Times New Roman" w:hAnsi="Times New Roman" w:cs="Times New Roman"/>
        </w:rPr>
        <w:t>jina</w:t>
      </w:r>
      <w:proofErr w:type="spellEnd"/>
      <w:r w:rsidRPr="00126DDC">
        <w:rPr>
          <w:rFonts w:ascii="Times New Roman" w:hAnsi="Times New Roman" w:cs="Times New Roman"/>
        </w:rPr>
        <w:t xml:space="preserve"> la </w:t>
      </w:r>
      <w:proofErr w:type="spellStart"/>
      <w:r w:rsidRPr="00126DDC">
        <w:rPr>
          <w:rFonts w:ascii="Times New Roman" w:hAnsi="Times New Roman" w:cs="Times New Roman"/>
        </w:rPr>
        <w:t>Afisa</w:t>
      </w:r>
      <w:proofErr w:type="spellEnd"/>
      <w:r w:rsidRPr="00126DDC">
        <w:rPr>
          <w:rFonts w:ascii="Times New Roman" w:hAnsi="Times New Roman" w:cs="Times New Roman"/>
        </w:rPr>
        <w:t xml:space="preserve">], </w:t>
      </w:r>
      <w:proofErr w:type="spellStart"/>
      <w:r w:rsidRPr="00126DDC">
        <w:rPr>
          <w:rFonts w:ascii="Times New Roman" w:hAnsi="Times New Roman" w:cs="Times New Roman"/>
        </w:rPr>
        <w:t>ninatoka</w:t>
      </w:r>
      <w:proofErr w:type="spellEnd"/>
      <w:r w:rsidRPr="00126DDC">
        <w:rPr>
          <w:rFonts w:ascii="Times New Roman" w:hAnsi="Times New Roman" w:cs="Times New Roman"/>
        </w:rPr>
        <w:t xml:space="preserve"> Innovations for Poverty Action (IPA) </w:t>
      </w:r>
      <w:proofErr w:type="spellStart"/>
      <w:r w:rsidRPr="00126DDC">
        <w:rPr>
          <w:rFonts w:ascii="Times New Roman" w:hAnsi="Times New Roman" w:cs="Times New Roman"/>
        </w:rPr>
        <w:t>ilioko</w:t>
      </w:r>
      <w:proofErr w:type="spellEnd"/>
      <w:r w:rsidRPr="00126DDC">
        <w:rPr>
          <w:rFonts w:ascii="Times New Roman" w:hAnsi="Times New Roman" w:cs="Times New Roman"/>
        </w:rPr>
        <w:t xml:space="preserve"> </w:t>
      </w:r>
      <w:proofErr w:type="spellStart"/>
      <w:r w:rsidRPr="00126DDC">
        <w:rPr>
          <w:rFonts w:ascii="Times New Roman" w:hAnsi="Times New Roman" w:cs="Times New Roman"/>
        </w:rPr>
        <w:t>mjini</w:t>
      </w:r>
      <w:proofErr w:type="spellEnd"/>
      <w:r w:rsidRPr="00126DDC">
        <w:rPr>
          <w:rFonts w:ascii="Times New Roman" w:hAnsi="Times New Roman" w:cs="Times New Roman"/>
        </w:rPr>
        <w:t xml:space="preserve"> (KAKAMEGA/BUNGOMA).</w:t>
      </w:r>
      <w:proofErr w:type="gramEnd"/>
      <w:r w:rsidRPr="00126DDC">
        <w:rPr>
          <w:rFonts w:ascii="Times New Roman" w:hAnsi="Times New Roman" w:cs="Times New Roman"/>
        </w:rPr>
        <w:t xml:space="preserve"> </w:t>
      </w:r>
      <w:proofErr w:type="spellStart"/>
      <w:r w:rsidR="005E2CC6" w:rsidRPr="00F5744A">
        <w:rPr>
          <w:rFonts w:ascii="Times New Roman" w:hAnsi="Times New Roman" w:cs="Times New Roman"/>
        </w:rPr>
        <w:t>Ninafanya</w:t>
      </w:r>
      <w:proofErr w:type="spellEnd"/>
      <w:r w:rsidR="005E2CC6" w:rsidRPr="00F5744A">
        <w:rPr>
          <w:rFonts w:ascii="Times New Roman" w:hAnsi="Times New Roman" w:cs="Times New Roman"/>
        </w:rPr>
        <w:t xml:space="preserve"> </w:t>
      </w:r>
      <w:proofErr w:type="spellStart"/>
      <w:r w:rsidR="005E2CC6" w:rsidRPr="00F5744A">
        <w:rPr>
          <w:rFonts w:ascii="Times New Roman" w:hAnsi="Times New Roman" w:cs="Times New Roman"/>
        </w:rPr>
        <w:t>kazi</w:t>
      </w:r>
      <w:proofErr w:type="spellEnd"/>
      <w:r w:rsidR="005E2CC6" w:rsidRPr="00F5744A">
        <w:rPr>
          <w:rFonts w:ascii="Times New Roman" w:hAnsi="Times New Roman" w:cs="Times New Roman"/>
        </w:rPr>
        <w:t xml:space="preserve"> </w:t>
      </w:r>
      <w:proofErr w:type="gramStart"/>
      <w:r w:rsidR="005E2CC6" w:rsidRPr="00F5744A">
        <w:rPr>
          <w:rFonts w:ascii="Times New Roman" w:hAnsi="Times New Roman" w:cs="Times New Roman"/>
        </w:rPr>
        <w:t>na</w:t>
      </w:r>
      <w:proofErr w:type="gramEnd"/>
      <w:r w:rsidR="005E2CC6" w:rsidRPr="00F5744A">
        <w:rPr>
          <w:rFonts w:ascii="Times New Roman" w:hAnsi="Times New Roman" w:cs="Times New Roman"/>
        </w:rPr>
        <w:t xml:space="preserve"> Clair Null </w:t>
      </w:r>
      <w:proofErr w:type="spellStart"/>
      <w:r w:rsidR="005E2CC6" w:rsidRPr="00F5744A">
        <w:rPr>
          <w:rFonts w:ascii="Times New Roman" w:hAnsi="Times New Roman" w:cs="Times New Roman"/>
        </w:rPr>
        <w:t>kutoka</w:t>
      </w:r>
      <w:proofErr w:type="spellEnd"/>
      <w:r w:rsidR="005E2CC6" w:rsidRPr="00E804F8">
        <w:rPr>
          <w:rFonts w:ascii="Times New Roman" w:hAnsi="Times New Roman" w:cs="Times New Roman"/>
        </w:rPr>
        <w:t xml:space="preserve"> </w:t>
      </w:r>
      <w:r w:rsidR="005E2CC6" w:rsidRPr="00F5744A">
        <w:rPr>
          <w:rFonts w:ascii="Times New Roman" w:hAnsi="Times New Roman" w:cs="Times New Roman"/>
        </w:rPr>
        <w:t>Innovation</w:t>
      </w:r>
      <w:r w:rsidR="005E2CC6">
        <w:rPr>
          <w:rFonts w:ascii="Times New Roman" w:hAnsi="Times New Roman" w:cs="Times New Roman"/>
        </w:rPr>
        <w:t>s</w:t>
      </w:r>
      <w:r w:rsidR="005E2CC6" w:rsidRPr="00F5744A">
        <w:rPr>
          <w:rFonts w:ascii="Times New Roman" w:hAnsi="Times New Roman" w:cs="Times New Roman"/>
        </w:rPr>
        <w:t xml:space="preserve"> for </w:t>
      </w:r>
      <w:r w:rsidR="005E2CC6">
        <w:rPr>
          <w:rFonts w:ascii="Times New Roman" w:hAnsi="Times New Roman" w:cs="Times New Roman"/>
        </w:rPr>
        <w:t>P</w:t>
      </w:r>
      <w:r w:rsidR="005E2CC6" w:rsidRPr="00F5744A">
        <w:rPr>
          <w:rFonts w:ascii="Times New Roman" w:hAnsi="Times New Roman" w:cs="Times New Roman"/>
        </w:rPr>
        <w:t xml:space="preserve">overty Action </w:t>
      </w:r>
      <w:proofErr w:type="spellStart"/>
      <w:r w:rsidR="005E2CC6" w:rsidRPr="00F5744A">
        <w:rPr>
          <w:rFonts w:ascii="Times New Roman" w:hAnsi="Times New Roman" w:cs="Times New Roman"/>
        </w:rPr>
        <w:t>iliyoko</w:t>
      </w:r>
      <w:proofErr w:type="spellEnd"/>
      <w:r w:rsidR="005E2CC6" w:rsidRPr="00F5744A">
        <w:rPr>
          <w:rFonts w:ascii="Times New Roman" w:hAnsi="Times New Roman" w:cs="Times New Roman"/>
        </w:rPr>
        <w:t xml:space="preserve"> </w:t>
      </w:r>
      <w:proofErr w:type="spellStart"/>
      <w:r w:rsidR="005E2CC6" w:rsidRPr="00F5744A">
        <w:rPr>
          <w:rFonts w:ascii="Times New Roman" w:hAnsi="Times New Roman" w:cs="Times New Roman"/>
        </w:rPr>
        <w:t>marekani</w:t>
      </w:r>
      <w:proofErr w:type="spellEnd"/>
      <w:r w:rsidR="005E2CC6" w:rsidRPr="00F5744A">
        <w:rPr>
          <w:rFonts w:ascii="Times New Roman" w:hAnsi="Times New Roman" w:cs="Times New Roman"/>
        </w:rPr>
        <w:t>.</w:t>
      </w:r>
      <w:r w:rsidR="005E2CC6">
        <w:rPr>
          <w:rFonts w:ascii="Times New Roman" w:hAnsi="Times New Roman" w:cs="Times New Roman"/>
        </w:rPr>
        <w:t xml:space="preserve"> </w:t>
      </w:r>
      <w:r w:rsidRPr="00126DDC">
        <w:rPr>
          <w:rFonts w:ascii="Times New Roman" w:hAnsi="Times New Roman" w:cs="Times New Roman"/>
        </w:rPr>
        <w:t>Nina [</w:t>
      </w:r>
      <w:r w:rsidRPr="00126DDC">
        <w:rPr>
          <w:rFonts w:ascii="Times New Roman" w:hAnsi="Times New Roman" w:cs="Times New Roman"/>
          <w:i/>
        </w:rPr>
        <w:t>Tuna</w:t>
      </w:r>
      <w:r w:rsidRPr="00126DDC">
        <w:rPr>
          <w:rFonts w:ascii="Times New Roman" w:hAnsi="Times New Roman" w:cs="Times New Roman"/>
        </w:rPr>
        <w:t xml:space="preserve">] </w:t>
      </w:r>
      <w:proofErr w:type="spellStart"/>
      <w:r w:rsidRPr="00126DDC">
        <w:rPr>
          <w:rFonts w:ascii="Times New Roman" w:hAnsi="Times New Roman" w:cs="Times New Roman"/>
        </w:rPr>
        <w:t>tarajia</w:t>
      </w:r>
      <w:proofErr w:type="spellEnd"/>
      <w:r w:rsidRPr="00126DDC">
        <w:rPr>
          <w:rFonts w:ascii="Times New Roman" w:hAnsi="Times New Roman" w:cs="Times New Roman"/>
        </w:rPr>
        <w:t xml:space="preserve"> </w:t>
      </w:r>
      <w:proofErr w:type="spellStart"/>
      <w:r w:rsidRPr="00126DDC">
        <w:rPr>
          <w:rFonts w:ascii="Times New Roman" w:hAnsi="Times New Roman" w:cs="Times New Roman"/>
        </w:rPr>
        <w:t>kufatilia</w:t>
      </w:r>
      <w:proofErr w:type="spellEnd"/>
      <w:r w:rsidRPr="00126DDC">
        <w:rPr>
          <w:rFonts w:ascii="Times New Roman" w:hAnsi="Times New Roman" w:cs="Times New Roman"/>
        </w:rPr>
        <w:t xml:space="preserve"> </w:t>
      </w:r>
      <w:proofErr w:type="spellStart"/>
      <w:r w:rsidRPr="00126DDC">
        <w:rPr>
          <w:rFonts w:ascii="Times New Roman" w:hAnsi="Times New Roman" w:cs="Times New Roman"/>
        </w:rPr>
        <w:t>utafiti</w:t>
      </w:r>
      <w:proofErr w:type="spellEnd"/>
      <w:r w:rsidRPr="00126DDC">
        <w:rPr>
          <w:rFonts w:ascii="Times New Roman" w:hAnsi="Times New Roman" w:cs="Times New Roman"/>
        </w:rPr>
        <w:t xml:space="preserve"> </w:t>
      </w:r>
      <w:proofErr w:type="spellStart"/>
      <w:r w:rsidRPr="00126DDC">
        <w:rPr>
          <w:rFonts w:ascii="Times New Roman" w:hAnsi="Times New Roman" w:cs="Times New Roman"/>
        </w:rPr>
        <w:t>wa</w:t>
      </w:r>
      <w:proofErr w:type="spellEnd"/>
      <w:r w:rsidRPr="00126DDC">
        <w:rPr>
          <w:rFonts w:ascii="Times New Roman" w:hAnsi="Times New Roman" w:cs="Times New Roman"/>
        </w:rPr>
        <w:t xml:space="preserve"> </w:t>
      </w:r>
      <w:proofErr w:type="spellStart"/>
      <w:r w:rsidRPr="00126DDC">
        <w:rPr>
          <w:rFonts w:ascii="Times New Roman" w:hAnsi="Times New Roman" w:cs="Times New Roman"/>
        </w:rPr>
        <w:t>mradi</w:t>
      </w:r>
      <w:proofErr w:type="spellEnd"/>
      <w:r w:rsidRPr="00126DDC">
        <w:rPr>
          <w:rFonts w:ascii="Times New Roman" w:hAnsi="Times New Roman" w:cs="Times New Roman"/>
        </w:rPr>
        <w:t xml:space="preserve"> </w:t>
      </w:r>
      <w:proofErr w:type="spellStart"/>
      <w:r w:rsidRPr="00126DDC">
        <w:rPr>
          <w:rFonts w:ascii="Times New Roman" w:hAnsi="Times New Roman" w:cs="Times New Roman"/>
        </w:rPr>
        <w:t>wetu</w:t>
      </w:r>
      <w:proofErr w:type="spellEnd"/>
      <w:r w:rsidRPr="00126DDC">
        <w:rPr>
          <w:rFonts w:ascii="Times New Roman" w:hAnsi="Times New Roman" w:cs="Times New Roman"/>
        </w:rPr>
        <w:t xml:space="preserve"> </w:t>
      </w:r>
      <w:proofErr w:type="spellStart"/>
      <w:r w:rsidRPr="00126DDC">
        <w:rPr>
          <w:rFonts w:ascii="Times New Roman" w:hAnsi="Times New Roman" w:cs="Times New Roman"/>
        </w:rPr>
        <w:t>ambayo</w:t>
      </w:r>
      <w:proofErr w:type="spellEnd"/>
      <w:r w:rsidRPr="00126DDC">
        <w:rPr>
          <w:rFonts w:ascii="Times New Roman" w:hAnsi="Times New Roman" w:cs="Times New Roman"/>
        </w:rPr>
        <w:t xml:space="preserve"> </w:t>
      </w:r>
      <w:proofErr w:type="spellStart"/>
      <w:r w:rsidRPr="00126DDC">
        <w:rPr>
          <w:rFonts w:ascii="Times New Roman" w:hAnsi="Times New Roman" w:cs="Times New Roman"/>
        </w:rPr>
        <w:t>nakualika</w:t>
      </w:r>
      <w:proofErr w:type="spellEnd"/>
      <w:r w:rsidRPr="00126DDC">
        <w:rPr>
          <w:rFonts w:ascii="Times New Roman" w:hAnsi="Times New Roman" w:cs="Times New Roman"/>
        </w:rPr>
        <w:t xml:space="preserve"> </w:t>
      </w:r>
      <w:proofErr w:type="spellStart"/>
      <w:r w:rsidRPr="00126DDC">
        <w:rPr>
          <w:rFonts w:ascii="Times New Roman" w:hAnsi="Times New Roman" w:cs="Times New Roman"/>
        </w:rPr>
        <w:t>kushiriki</w:t>
      </w:r>
      <w:proofErr w:type="spellEnd"/>
      <w:proofErr w:type="gramStart"/>
      <w:r w:rsidRPr="00126DDC">
        <w:rPr>
          <w:rFonts w:ascii="Times New Roman" w:hAnsi="Times New Roman" w:cs="Times New Roman"/>
        </w:rPr>
        <w:t>.</w:t>
      </w:r>
      <w:r w:rsidR="008C3A17">
        <w:rPr>
          <w:rFonts w:ascii="Times New Roman" w:hAnsi="Times New Roman" w:cs="Times New Roman"/>
        </w:rPr>
        <w:t>{</w:t>
      </w:r>
      <w:proofErr w:type="gramEnd"/>
      <w:r w:rsidR="009135AE">
        <w:rPr>
          <w:rFonts w:ascii="Times New Roman" w:hAnsi="Times New Roman" w:cs="Times New Roman"/>
        </w:rPr>
        <w:t xml:space="preserve">SEMA TU IWAPO MTU WA KUCHUKUA NAKALA YUKO. </w:t>
      </w:r>
      <w:proofErr w:type="gramStart"/>
      <w:r w:rsidR="008C3A17">
        <w:rPr>
          <w:rFonts w:ascii="Times New Roman" w:hAnsi="Times New Roman" w:cs="Times New Roman"/>
        </w:rPr>
        <w:t xml:space="preserve">Huyu </w:t>
      </w:r>
      <w:r w:rsidR="009135AE">
        <w:rPr>
          <w:rFonts w:ascii="Times New Roman" w:hAnsi="Times New Roman" w:cs="Times New Roman"/>
        </w:rPr>
        <w:t xml:space="preserve"> </w:t>
      </w:r>
      <w:proofErr w:type="spellStart"/>
      <w:r w:rsidR="008C3A17">
        <w:rPr>
          <w:rFonts w:ascii="Times New Roman" w:hAnsi="Times New Roman" w:cs="Times New Roman"/>
        </w:rPr>
        <w:t>ni</w:t>
      </w:r>
      <w:proofErr w:type="spellEnd"/>
      <w:proofErr w:type="gramEnd"/>
      <w:r w:rsidR="008C3A17">
        <w:rPr>
          <w:rFonts w:ascii="Times New Roman" w:hAnsi="Times New Roman" w:cs="Times New Roman"/>
        </w:rPr>
        <w:t xml:space="preserve"> ……….. </w:t>
      </w:r>
      <w:proofErr w:type="gramStart"/>
      <w:r w:rsidR="008C3A17">
        <w:rPr>
          <w:rFonts w:ascii="Times New Roman" w:hAnsi="Times New Roman" w:cs="Times New Roman"/>
        </w:rPr>
        <w:t xml:space="preserve">na  </w:t>
      </w:r>
      <w:proofErr w:type="spellStart"/>
      <w:r w:rsidR="008C3A17">
        <w:rPr>
          <w:rFonts w:ascii="Times New Roman" w:hAnsi="Times New Roman" w:cs="Times New Roman"/>
        </w:rPr>
        <w:t>ni</w:t>
      </w:r>
      <w:proofErr w:type="spellEnd"/>
      <w:proofErr w:type="gramEnd"/>
      <w:r w:rsidR="008C3A17">
        <w:rPr>
          <w:rFonts w:ascii="Times New Roman" w:hAnsi="Times New Roman" w:cs="Times New Roman"/>
        </w:rPr>
        <w:t xml:space="preserve"> </w:t>
      </w:r>
      <w:proofErr w:type="spellStart"/>
      <w:r w:rsidR="008C3A17">
        <w:rPr>
          <w:rFonts w:ascii="Times New Roman" w:hAnsi="Times New Roman" w:cs="Times New Roman"/>
        </w:rPr>
        <w:t>mwandishi</w:t>
      </w:r>
      <w:proofErr w:type="spellEnd"/>
      <w:r w:rsidR="008C3A17">
        <w:rPr>
          <w:rFonts w:ascii="Times New Roman" w:hAnsi="Times New Roman" w:cs="Times New Roman"/>
        </w:rPr>
        <w:t>}</w:t>
      </w:r>
      <w:r w:rsidRPr="00126DDC">
        <w:rPr>
          <w:rFonts w:ascii="Times New Roman" w:hAnsi="Times New Roman" w:cs="Times New Roman"/>
        </w:rPr>
        <w:t xml:space="preserve"> </w:t>
      </w:r>
    </w:p>
    <w:p w14:paraId="28DC2F28" w14:textId="77777777" w:rsidR="005A0580" w:rsidRPr="00126DDC" w:rsidRDefault="005A0580" w:rsidP="00126DDC">
      <w:pPr>
        <w:spacing w:after="0" w:line="240" w:lineRule="auto"/>
        <w:rPr>
          <w:rFonts w:ascii="Times New Roman" w:hAnsi="Times New Roman" w:cs="Times New Roman"/>
        </w:rPr>
      </w:pPr>
    </w:p>
    <w:p w14:paraId="2209CA1B" w14:textId="77777777" w:rsidR="00162629" w:rsidRPr="00126DDC" w:rsidRDefault="00162629" w:rsidP="00126DDC">
      <w:pPr>
        <w:autoSpaceDE w:val="0"/>
        <w:autoSpaceDN w:val="0"/>
        <w:adjustRightInd w:val="0"/>
        <w:spacing w:after="0" w:line="240" w:lineRule="auto"/>
        <w:rPr>
          <w:rFonts w:ascii="Times New Roman" w:hAnsi="Times New Roman" w:cs="Times New Roman"/>
          <w:lang w:val="en"/>
        </w:rPr>
      </w:pPr>
      <w:proofErr w:type="spellStart"/>
      <w:r w:rsidRPr="00126DDC">
        <w:rPr>
          <w:rFonts w:ascii="Times New Roman" w:hAnsi="Times New Roman" w:cs="Times New Roman"/>
          <w:lang w:val="en"/>
        </w:rPr>
        <w:t>Unaalikwa</w:t>
      </w:r>
      <w:proofErr w:type="spellEnd"/>
      <w:r w:rsidRPr="00126DDC">
        <w:rPr>
          <w:rFonts w:ascii="Times New Roman" w:hAnsi="Times New Roman" w:cs="Times New Roman"/>
          <w:lang w:val="en"/>
        </w:rPr>
        <w:t xml:space="preserve"> </w:t>
      </w:r>
      <w:proofErr w:type="spellStart"/>
      <w:proofErr w:type="gramStart"/>
      <w:r w:rsidRPr="00126DDC">
        <w:rPr>
          <w:rFonts w:ascii="Times New Roman" w:hAnsi="Times New Roman" w:cs="Times New Roman"/>
          <w:lang w:val="en"/>
        </w:rPr>
        <w:t>kushiriki</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katika</w:t>
      </w:r>
      <w:proofErr w:type="spellEnd"/>
      <w:proofErr w:type="gramEnd"/>
      <w:r w:rsidR="00A9408F" w:rsidRPr="00126DDC">
        <w:rPr>
          <w:rFonts w:ascii="Times New Roman" w:hAnsi="Times New Roman" w:cs="Times New Roman"/>
          <w:lang w:val="en"/>
        </w:rPr>
        <w:t xml:space="preserve"> </w:t>
      </w:r>
      <w:proofErr w:type="spellStart"/>
      <w:r w:rsidR="00A9408F" w:rsidRPr="00126DDC">
        <w:rPr>
          <w:rFonts w:ascii="Times New Roman" w:hAnsi="Times New Roman" w:cs="Times New Roman"/>
          <w:lang w:val="en"/>
        </w:rPr>
        <w:t>majadiliano</w:t>
      </w:r>
      <w:proofErr w:type="spellEnd"/>
      <w:r w:rsidR="00A9408F" w:rsidRPr="00126DDC">
        <w:rPr>
          <w:rFonts w:ascii="Times New Roman" w:hAnsi="Times New Roman" w:cs="Times New Roman"/>
          <w:lang w:val="en"/>
        </w:rPr>
        <w:t xml:space="preserve"> </w:t>
      </w:r>
      <w:proofErr w:type="spellStart"/>
      <w:r w:rsidR="00A9408F" w:rsidRPr="00126DDC">
        <w:rPr>
          <w:rFonts w:ascii="Times New Roman" w:hAnsi="Times New Roman" w:cs="Times New Roman"/>
          <w:lang w:val="en"/>
        </w:rPr>
        <w:t>ya</w:t>
      </w:r>
      <w:proofErr w:type="spellEnd"/>
      <w:r w:rsidR="00A9408F" w:rsidRPr="00126DDC">
        <w:rPr>
          <w:rFonts w:ascii="Times New Roman" w:hAnsi="Times New Roman" w:cs="Times New Roman"/>
          <w:lang w:val="en"/>
        </w:rPr>
        <w:t xml:space="preserve"> </w:t>
      </w:r>
      <w:proofErr w:type="spellStart"/>
      <w:r w:rsidR="00A9408F" w:rsidRPr="00126DDC">
        <w:rPr>
          <w:rFonts w:ascii="Times New Roman" w:hAnsi="Times New Roman" w:cs="Times New Roman"/>
          <w:lang w:val="en"/>
        </w:rPr>
        <w:t>kufuatilia</w:t>
      </w:r>
      <w:proofErr w:type="spellEnd"/>
      <w:r w:rsidR="00A9408F" w:rsidRPr="00126DDC">
        <w:rPr>
          <w:rFonts w:ascii="Times New Roman" w:hAnsi="Times New Roman" w:cs="Times New Roman"/>
          <w:lang w:val="en"/>
        </w:rPr>
        <w:t xml:space="preserve"> </w:t>
      </w:r>
      <w:proofErr w:type="spellStart"/>
      <w:r w:rsidR="00A9408F" w:rsidRPr="00126DDC">
        <w:rPr>
          <w:rFonts w:ascii="Times New Roman" w:hAnsi="Times New Roman" w:cs="Times New Roman"/>
          <w:lang w:val="en"/>
        </w:rPr>
        <w:t>ya</w:t>
      </w:r>
      <w:proofErr w:type="spellEnd"/>
      <w:r w:rsidR="00A9408F" w:rsidRPr="00126DDC">
        <w:rPr>
          <w:rFonts w:ascii="Times New Roman" w:hAnsi="Times New Roman" w:cs="Times New Roman"/>
          <w:lang w:val="en"/>
        </w:rPr>
        <w:t xml:space="preserve"> </w:t>
      </w:r>
      <w:proofErr w:type="spellStart"/>
      <w:r w:rsidR="005E33B5">
        <w:rPr>
          <w:rFonts w:ascii="Times New Roman" w:hAnsi="Times New Roman" w:cs="Times New Roman"/>
          <w:lang w:val="en"/>
        </w:rPr>
        <w:t>kindani</w:t>
      </w:r>
      <w:proofErr w:type="spellEnd"/>
      <w:r w:rsidR="00A9408F"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kwa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sababu</w:t>
      </w:r>
      <w:proofErr w:type="spellEnd"/>
      <w:r w:rsidRPr="00126DDC">
        <w:rPr>
          <w:rFonts w:ascii="Times New Roman" w:hAnsi="Times New Roman" w:cs="Times New Roman"/>
          <w:lang w:val="en"/>
        </w:rPr>
        <w:t xml:space="preserve"> </w:t>
      </w:r>
      <w:proofErr w:type="spellStart"/>
      <w:r w:rsidR="008C3A17">
        <w:rPr>
          <w:rFonts w:ascii="Times New Roman" w:hAnsi="Times New Roman" w:cs="Times New Roman"/>
          <w:lang w:val="en"/>
        </w:rPr>
        <w:t>Boma</w:t>
      </w:r>
      <w:proofErr w:type="spellEnd"/>
      <w:r w:rsidR="008C3A17">
        <w:rPr>
          <w:rFonts w:ascii="Times New Roman" w:hAnsi="Times New Roman" w:cs="Times New Roman"/>
          <w:lang w:val="en"/>
        </w:rPr>
        <w:t xml:space="preserve"> </w:t>
      </w:r>
      <w:proofErr w:type="spellStart"/>
      <w:r w:rsidR="008C3A17">
        <w:rPr>
          <w:rFonts w:ascii="Times New Roman" w:hAnsi="Times New Roman" w:cs="Times New Roman"/>
          <w:lang w:val="en"/>
        </w:rPr>
        <w:t>lako</w:t>
      </w:r>
      <w:proofErr w:type="spellEnd"/>
      <w:r w:rsidR="008C3A17">
        <w:rPr>
          <w:rFonts w:ascii="Times New Roman" w:hAnsi="Times New Roman" w:cs="Times New Roman"/>
          <w:lang w:val="en"/>
        </w:rPr>
        <w:t xml:space="preserve"> </w:t>
      </w:r>
      <w:proofErr w:type="spellStart"/>
      <w:r w:rsidR="008C3A17">
        <w:rPr>
          <w:rFonts w:ascii="Times New Roman" w:hAnsi="Times New Roman" w:cs="Times New Roman"/>
          <w:lang w:val="en"/>
        </w:rPr>
        <w:t>lilikubali</w:t>
      </w:r>
      <w:proofErr w:type="spellEnd"/>
      <w:r w:rsidR="008C3A17">
        <w:rPr>
          <w:rFonts w:ascii="Times New Roman" w:hAnsi="Times New Roman" w:cs="Times New Roman"/>
          <w:lang w:val="en"/>
        </w:rPr>
        <w:t xml:space="preserve"> </w:t>
      </w:r>
      <w:proofErr w:type="spellStart"/>
      <w:r w:rsidR="008C3A17">
        <w:rPr>
          <w:rFonts w:ascii="Times New Roman" w:hAnsi="Times New Roman" w:cs="Times New Roman"/>
          <w:lang w:val="en"/>
        </w:rPr>
        <w:t>kushiriki</w:t>
      </w:r>
      <w:proofErr w:type="spellEnd"/>
      <w:r w:rsidR="008C3A17">
        <w:rPr>
          <w:rFonts w:ascii="Times New Roman" w:hAnsi="Times New Roman" w:cs="Times New Roman"/>
          <w:lang w:val="en"/>
        </w:rPr>
        <w:t xml:space="preserve"> </w:t>
      </w:r>
      <w:proofErr w:type="spellStart"/>
      <w:r w:rsidR="008C3A17">
        <w:rPr>
          <w:rFonts w:ascii="Times New Roman" w:hAnsi="Times New Roman" w:cs="Times New Roman"/>
          <w:lang w:val="en"/>
        </w:rPr>
        <w:t>katika</w:t>
      </w:r>
      <w:proofErr w:type="spellEnd"/>
      <w:r w:rsidR="008C3A17">
        <w:rPr>
          <w:rFonts w:ascii="Times New Roman" w:hAnsi="Times New Roman" w:cs="Times New Roman"/>
          <w:lang w:val="en"/>
        </w:rPr>
        <w:t xml:space="preserve"> </w:t>
      </w:r>
      <w:proofErr w:type="spellStart"/>
      <w:r w:rsidR="008C3A17">
        <w:rPr>
          <w:rFonts w:ascii="Times New Roman" w:hAnsi="Times New Roman" w:cs="Times New Roman"/>
          <w:lang w:val="en"/>
        </w:rPr>
        <w:t>mradi</w:t>
      </w:r>
      <w:proofErr w:type="spellEnd"/>
      <w:r w:rsidR="008C3A17">
        <w:rPr>
          <w:rFonts w:ascii="Times New Roman" w:hAnsi="Times New Roman" w:cs="Times New Roman"/>
          <w:lang w:val="en"/>
        </w:rPr>
        <w:t xml:space="preserve"> </w:t>
      </w:r>
      <w:proofErr w:type="spellStart"/>
      <w:r w:rsidR="008C3A17">
        <w:rPr>
          <w:rFonts w:ascii="Times New Roman" w:hAnsi="Times New Roman" w:cs="Times New Roman"/>
          <w:lang w:val="en"/>
        </w:rPr>
        <w:t>wetu</w:t>
      </w:r>
      <w:proofErr w:type="spellEnd"/>
      <w:r w:rsidR="008C3A17">
        <w:rPr>
          <w:rFonts w:ascii="Times New Roman" w:hAnsi="Times New Roman" w:cs="Times New Roman"/>
          <w:lang w:val="en"/>
        </w:rPr>
        <w:t xml:space="preserve"> </w:t>
      </w:r>
      <w:proofErr w:type="spellStart"/>
      <w:r w:rsidR="008C3A17">
        <w:rPr>
          <w:rFonts w:ascii="Times New Roman" w:hAnsi="Times New Roman" w:cs="Times New Roman"/>
          <w:lang w:val="en"/>
        </w:rPr>
        <w:t>wa</w:t>
      </w:r>
      <w:proofErr w:type="spellEnd"/>
      <w:r w:rsidR="008C3A17">
        <w:rPr>
          <w:rFonts w:ascii="Times New Roman" w:hAnsi="Times New Roman" w:cs="Times New Roman"/>
          <w:lang w:val="en"/>
        </w:rPr>
        <w:t xml:space="preserve"> </w:t>
      </w:r>
      <w:proofErr w:type="spellStart"/>
      <w:r w:rsidR="008C3A17">
        <w:rPr>
          <w:rFonts w:ascii="Times New Roman" w:hAnsi="Times New Roman" w:cs="Times New Roman"/>
          <w:lang w:val="en"/>
        </w:rPr>
        <w:t>utafiti</w:t>
      </w:r>
      <w:proofErr w:type="spellEnd"/>
      <w:r w:rsidR="008C3A17">
        <w:rPr>
          <w:rFonts w:ascii="Times New Roman" w:hAnsi="Times New Roman" w:cs="Times New Roman"/>
          <w:lang w:val="en"/>
        </w:rPr>
        <w:t xml:space="preserve"> </w:t>
      </w:r>
      <w:proofErr w:type="spellStart"/>
      <w:r w:rsidR="008C3A17">
        <w:rPr>
          <w:rFonts w:ascii="Times New Roman" w:hAnsi="Times New Roman" w:cs="Times New Roman"/>
          <w:lang w:val="en"/>
        </w:rPr>
        <w:t>hapo</w:t>
      </w:r>
      <w:proofErr w:type="spellEnd"/>
      <w:r w:rsidR="008C3A17">
        <w:rPr>
          <w:rFonts w:ascii="Times New Roman" w:hAnsi="Times New Roman" w:cs="Times New Roman"/>
          <w:lang w:val="en"/>
        </w:rPr>
        <w:t xml:space="preserve"> </w:t>
      </w:r>
      <w:proofErr w:type="spellStart"/>
      <w:r w:rsidR="008C3A17">
        <w:rPr>
          <w:rFonts w:ascii="Times New Roman" w:hAnsi="Times New Roman" w:cs="Times New Roman"/>
          <w:lang w:val="en"/>
        </w:rPr>
        <w:t>awali</w:t>
      </w:r>
      <w:proofErr w:type="spellEnd"/>
      <w:r w:rsidR="00A9408F" w:rsidRPr="00126DDC">
        <w:rPr>
          <w:rFonts w:ascii="Times New Roman" w:hAnsi="Times New Roman" w:cs="Times New Roman"/>
          <w:lang w:val="en"/>
        </w:rPr>
        <w:t xml:space="preserve">. </w:t>
      </w:r>
      <w:r w:rsidR="005E33B5">
        <w:rPr>
          <w:rFonts w:ascii="Times New Roman" w:hAnsi="Times New Roman" w:cs="Times New Roman"/>
          <w:lang w:val="en"/>
        </w:rPr>
        <w:t>Kama</w:t>
      </w:r>
      <w:r w:rsidR="005E33B5" w:rsidRPr="001D6079">
        <w:rPr>
          <w:rFonts w:ascii="Times New Roman" w:hAnsi="Times New Roman" w:cs="Times New Roman"/>
          <w:lang w:val="en"/>
        </w:rPr>
        <w:t xml:space="preserve"> </w:t>
      </w:r>
      <w:proofErr w:type="spellStart"/>
      <w:r w:rsidR="005E33B5" w:rsidRPr="001D6079">
        <w:rPr>
          <w:rFonts w:ascii="Times New Roman" w:hAnsi="Times New Roman" w:cs="Times New Roman"/>
          <w:lang w:val="en"/>
        </w:rPr>
        <w:t>sehemu</w:t>
      </w:r>
      <w:proofErr w:type="spellEnd"/>
      <w:r w:rsidR="005E33B5" w:rsidRPr="001D6079">
        <w:rPr>
          <w:rFonts w:ascii="Times New Roman" w:hAnsi="Times New Roman" w:cs="Times New Roman"/>
          <w:lang w:val="en"/>
        </w:rPr>
        <w:t xml:space="preserve"> </w:t>
      </w:r>
      <w:proofErr w:type="spellStart"/>
      <w:proofErr w:type="gramStart"/>
      <w:r w:rsidR="005E33B5" w:rsidRPr="001D6079">
        <w:rPr>
          <w:rFonts w:ascii="Times New Roman" w:hAnsi="Times New Roman" w:cs="Times New Roman"/>
          <w:lang w:val="en"/>
        </w:rPr>
        <w:t>ya</w:t>
      </w:r>
      <w:proofErr w:type="spellEnd"/>
      <w:r w:rsidR="005E33B5" w:rsidRPr="001D6079">
        <w:rPr>
          <w:rFonts w:ascii="Times New Roman" w:hAnsi="Times New Roman" w:cs="Times New Roman"/>
          <w:lang w:val="en"/>
        </w:rPr>
        <w:t xml:space="preserve">  </w:t>
      </w:r>
      <w:proofErr w:type="spellStart"/>
      <w:r w:rsidR="005E33B5" w:rsidRPr="001D6079">
        <w:rPr>
          <w:rFonts w:ascii="Times New Roman" w:hAnsi="Times New Roman" w:cs="Times New Roman"/>
          <w:lang w:val="en"/>
        </w:rPr>
        <w:t>kinachofanyiwa</w:t>
      </w:r>
      <w:proofErr w:type="spellEnd"/>
      <w:proofErr w:type="gramEnd"/>
      <w:r w:rsidR="005E33B5" w:rsidRPr="001D6079">
        <w:rPr>
          <w:rFonts w:ascii="Times New Roman" w:hAnsi="Times New Roman" w:cs="Times New Roman"/>
          <w:lang w:val="en"/>
        </w:rPr>
        <w:t xml:space="preserve"> </w:t>
      </w:r>
      <w:proofErr w:type="spellStart"/>
      <w:r w:rsidR="005E33B5" w:rsidRPr="001D6079">
        <w:rPr>
          <w:rFonts w:ascii="Times New Roman" w:hAnsi="Times New Roman" w:cs="Times New Roman"/>
          <w:lang w:val="en"/>
        </w:rPr>
        <w:t>utafiti</w:t>
      </w:r>
      <w:proofErr w:type="spellEnd"/>
      <w:r w:rsidR="005E33B5" w:rsidRPr="001D6079">
        <w:rPr>
          <w:rFonts w:ascii="Times New Roman" w:hAnsi="Times New Roman" w:cs="Times New Roman"/>
          <w:lang w:val="en"/>
        </w:rPr>
        <w:t xml:space="preserve"> </w:t>
      </w:r>
      <w:proofErr w:type="spellStart"/>
      <w:r w:rsidR="005E33B5" w:rsidRPr="001D6079">
        <w:rPr>
          <w:rFonts w:ascii="Times New Roman" w:hAnsi="Times New Roman" w:cs="Times New Roman"/>
          <w:lang w:val="en"/>
        </w:rPr>
        <w:t>mtu</w:t>
      </w:r>
      <w:proofErr w:type="spellEnd"/>
      <w:r w:rsidR="005E33B5" w:rsidRPr="001D6079">
        <w:rPr>
          <w:rFonts w:ascii="Times New Roman" w:hAnsi="Times New Roman" w:cs="Times New Roman"/>
          <w:lang w:val="en"/>
        </w:rPr>
        <w:t xml:space="preserve"> </w:t>
      </w:r>
      <w:proofErr w:type="spellStart"/>
      <w:r w:rsidR="005E33B5" w:rsidRPr="001D6079">
        <w:rPr>
          <w:rFonts w:ascii="Times New Roman" w:hAnsi="Times New Roman" w:cs="Times New Roman"/>
          <w:lang w:val="en"/>
        </w:rPr>
        <w:t>kutoka</w:t>
      </w:r>
      <w:proofErr w:type="spellEnd"/>
      <w:r w:rsidR="005E33B5" w:rsidRPr="001D6079">
        <w:rPr>
          <w:rFonts w:ascii="Times New Roman" w:hAnsi="Times New Roman" w:cs="Times New Roman"/>
          <w:lang w:val="en"/>
        </w:rPr>
        <w:t xml:space="preserve"> </w:t>
      </w:r>
      <w:proofErr w:type="spellStart"/>
      <w:r w:rsidR="005E33B5" w:rsidRPr="001D6079">
        <w:rPr>
          <w:rFonts w:ascii="Times New Roman" w:hAnsi="Times New Roman" w:cs="Times New Roman"/>
          <w:lang w:val="en"/>
        </w:rPr>
        <w:t>kundi</w:t>
      </w:r>
      <w:proofErr w:type="spellEnd"/>
      <w:r w:rsidR="005E33B5" w:rsidRPr="001D6079">
        <w:rPr>
          <w:rFonts w:ascii="Times New Roman" w:hAnsi="Times New Roman" w:cs="Times New Roman"/>
          <w:lang w:val="en"/>
        </w:rPr>
        <w:t xml:space="preserve"> </w:t>
      </w:r>
      <w:proofErr w:type="spellStart"/>
      <w:r w:rsidR="005E33B5" w:rsidRPr="001D6079">
        <w:rPr>
          <w:rFonts w:ascii="Times New Roman" w:hAnsi="Times New Roman" w:cs="Times New Roman"/>
          <w:lang w:val="en"/>
        </w:rPr>
        <w:t>letu</w:t>
      </w:r>
      <w:proofErr w:type="spellEnd"/>
      <w:r w:rsidR="005E33B5" w:rsidRPr="001D6079">
        <w:rPr>
          <w:rFonts w:ascii="Times New Roman" w:hAnsi="Times New Roman" w:cs="Times New Roman"/>
          <w:lang w:val="en"/>
        </w:rPr>
        <w:t xml:space="preserve"> </w:t>
      </w:r>
      <w:proofErr w:type="spellStart"/>
      <w:r w:rsidR="005E33B5" w:rsidRPr="001D6079">
        <w:rPr>
          <w:rFonts w:ascii="Times New Roman" w:hAnsi="Times New Roman" w:cs="Times New Roman"/>
          <w:lang w:val="en"/>
        </w:rPr>
        <w:t>ataulinza</w:t>
      </w:r>
      <w:proofErr w:type="spellEnd"/>
      <w:r w:rsidR="005E33B5" w:rsidRPr="001D6079">
        <w:rPr>
          <w:rFonts w:ascii="Times New Roman" w:hAnsi="Times New Roman" w:cs="Times New Roman"/>
          <w:lang w:val="en"/>
        </w:rPr>
        <w:t xml:space="preserve"> </w:t>
      </w:r>
      <w:proofErr w:type="spellStart"/>
      <w:r w:rsidR="005E33B5" w:rsidRPr="001D6079">
        <w:rPr>
          <w:rFonts w:ascii="Times New Roman" w:hAnsi="Times New Roman" w:cs="Times New Roman"/>
          <w:lang w:val="en"/>
        </w:rPr>
        <w:t>kikundi</w:t>
      </w:r>
      <w:proofErr w:type="spellEnd"/>
      <w:r w:rsidR="005E33B5" w:rsidRPr="001D6079">
        <w:rPr>
          <w:rFonts w:ascii="Times New Roman" w:hAnsi="Times New Roman" w:cs="Times New Roman"/>
          <w:lang w:val="en"/>
        </w:rPr>
        <w:t xml:space="preserve"> cha </w:t>
      </w:r>
      <w:proofErr w:type="spellStart"/>
      <w:r w:rsidR="005E33B5" w:rsidRPr="001D6079">
        <w:rPr>
          <w:rFonts w:ascii="Times New Roman" w:hAnsi="Times New Roman" w:cs="Times New Roman"/>
          <w:lang w:val="en"/>
        </w:rPr>
        <w:t>watu</w:t>
      </w:r>
      <w:proofErr w:type="spellEnd"/>
      <w:r w:rsidR="005E33B5" w:rsidRPr="001D6079">
        <w:rPr>
          <w:rFonts w:ascii="Times New Roman" w:hAnsi="Times New Roman" w:cs="Times New Roman"/>
          <w:lang w:val="en"/>
        </w:rPr>
        <w:t xml:space="preserve"> </w:t>
      </w:r>
      <w:proofErr w:type="spellStart"/>
      <w:r w:rsidR="005E33B5" w:rsidRPr="001D6079">
        <w:rPr>
          <w:rFonts w:ascii="Times New Roman" w:hAnsi="Times New Roman" w:cs="Times New Roman"/>
          <w:lang w:val="en"/>
        </w:rPr>
        <w:t>ambao</w:t>
      </w:r>
      <w:proofErr w:type="spellEnd"/>
      <w:r w:rsidR="005E33B5" w:rsidRPr="001D6079">
        <w:rPr>
          <w:rFonts w:ascii="Times New Roman" w:hAnsi="Times New Roman" w:cs="Times New Roman"/>
          <w:lang w:val="en"/>
        </w:rPr>
        <w:t xml:space="preserve">  </w:t>
      </w:r>
      <w:proofErr w:type="spellStart"/>
      <w:r w:rsidR="005E33B5" w:rsidRPr="001D6079">
        <w:rPr>
          <w:rFonts w:ascii="Times New Roman" w:hAnsi="Times New Roman" w:cs="Times New Roman"/>
          <w:lang w:val="en"/>
        </w:rPr>
        <w:t>walishiriki</w:t>
      </w:r>
      <w:proofErr w:type="spellEnd"/>
      <w:r w:rsidR="005E33B5" w:rsidRPr="001D6079">
        <w:rPr>
          <w:rFonts w:ascii="Times New Roman" w:hAnsi="Times New Roman" w:cs="Times New Roman"/>
          <w:lang w:val="en"/>
        </w:rPr>
        <w:t xml:space="preserve">  </w:t>
      </w:r>
      <w:proofErr w:type="spellStart"/>
      <w:r w:rsidR="005E33B5" w:rsidRPr="001D6079">
        <w:rPr>
          <w:rFonts w:ascii="Times New Roman" w:hAnsi="Times New Roman" w:cs="Times New Roman"/>
          <w:lang w:val="en"/>
        </w:rPr>
        <w:t>katika</w:t>
      </w:r>
      <w:proofErr w:type="spellEnd"/>
      <w:r w:rsidR="005E33B5" w:rsidRPr="001D6079">
        <w:rPr>
          <w:rFonts w:ascii="Times New Roman" w:hAnsi="Times New Roman" w:cs="Times New Roman"/>
          <w:lang w:val="en"/>
        </w:rPr>
        <w:t xml:space="preserve"> </w:t>
      </w:r>
      <w:proofErr w:type="spellStart"/>
      <w:r w:rsidR="005E33B5" w:rsidRPr="001D6079">
        <w:rPr>
          <w:rFonts w:ascii="Times New Roman" w:hAnsi="Times New Roman" w:cs="Times New Roman"/>
          <w:lang w:val="en"/>
        </w:rPr>
        <w:t>jaribio</w:t>
      </w:r>
      <w:proofErr w:type="spellEnd"/>
      <w:r w:rsidR="005E33B5" w:rsidRPr="001D6079">
        <w:rPr>
          <w:rFonts w:ascii="Times New Roman" w:hAnsi="Times New Roman" w:cs="Times New Roman"/>
          <w:lang w:val="en"/>
        </w:rPr>
        <w:t xml:space="preserve"> la </w:t>
      </w:r>
      <w:proofErr w:type="spellStart"/>
      <w:r w:rsidR="005E33B5">
        <w:rPr>
          <w:rFonts w:ascii="Times New Roman" w:hAnsi="Times New Roman" w:cs="Times New Roman"/>
          <w:lang w:val="en"/>
        </w:rPr>
        <w:t>kubahatisha</w:t>
      </w:r>
      <w:proofErr w:type="spellEnd"/>
      <w:r w:rsidR="005E33B5">
        <w:rPr>
          <w:rFonts w:ascii="Times New Roman" w:hAnsi="Times New Roman" w:cs="Times New Roman"/>
          <w:lang w:val="en"/>
        </w:rPr>
        <w:t xml:space="preserve"> </w:t>
      </w:r>
      <w:r w:rsidR="005E33B5" w:rsidRPr="001D6079">
        <w:rPr>
          <w:rFonts w:ascii="Times New Roman" w:hAnsi="Times New Roman" w:cs="Times New Roman"/>
          <w:lang w:val="en"/>
        </w:rPr>
        <w:t xml:space="preserve"> </w:t>
      </w:r>
      <w:proofErr w:type="spellStart"/>
      <w:r w:rsidR="005E33B5" w:rsidRPr="001D6079">
        <w:rPr>
          <w:rFonts w:ascii="Times New Roman" w:hAnsi="Times New Roman" w:cs="Times New Roman"/>
          <w:lang w:val="en"/>
        </w:rPr>
        <w:t>kuhusu</w:t>
      </w:r>
      <w:proofErr w:type="spellEnd"/>
      <w:r w:rsidR="005E33B5" w:rsidRPr="001D6079">
        <w:rPr>
          <w:rFonts w:ascii="Times New Roman" w:hAnsi="Times New Roman" w:cs="Times New Roman"/>
          <w:lang w:val="en"/>
        </w:rPr>
        <w:t xml:space="preserve"> </w:t>
      </w:r>
      <w:proofErr w:type="spellStart"/>
      <w:r w:rsidR="005E33B5">
        <w:rPr>
          <w:rFonts w:ascii="Times New Roman" w:hAnsi="Times New Roman" w:cs="Times New Roman"/>
          <w:lang w:val="en"/>
        </w:rPr>
        <w:t>maoni</w:t>
      </w:r>
      <w:proofErr w:type="spellEnd"/>
      <w:r w:rsidR="005E33B5">
        <w:rPr>
          <w:rFonts w:ascii="Times New Roman" w:hAnsi="Times New Roman" w:cs="Times New Roman"/>
          <w:lang w:val="en"/>
        </w:rPr>
        <w:t xml:space="preserve"> </w:t>
      </w:r>
      <w:proofErr w:type="spellStart"/>
      <w:r w:rsidR="005E33B5">
        <w:rPr>
          <w:rFonts w:ascii="Times New Roman" w:hAnsi="Times New Roman" w:cs="Times New Roman"/>
          <w:lang w:val="en"/>
        </w:rPr>
        <w:t>yako</w:t>
      </w:r>
      <w:proofErr w:type="spellEnd"/>
      <w:r w:rsidR="005E33B5">
        <w:rPr>
          <w:rFonts w:ascii="Times New Roman" w:hAnsi="Times New Roman" w:cs="Times New Roman"/>
          <w:lang w:val="en"/>
        </w:rPr>
        <w:t xml:space="preserve"> </w:t>
      </w:r>
      <w:proofErr w:type="spellStart"/>
      <w:r w:rsidR="005E33B5">
        <w:rPr>
          <w:rFonts w:ascii="Times New Roman" w:hAnsi="Times New Roman" w:cs="Times New Roman"/>
          <w:lang w:val="en"/>
        </w:rPr>
        <w:t>kuhusu</w:t>
      </w:r>
      <w:proofErr w:type="spellEnd"/>
      <w:r w:rsidR="005E33B5">
        <w:rPr>
          <w:rFonts w:ascii="Times New Roman" w:hAnsi="Times New Roman" w:cs="Times New Roman"/>
          <w:lang w:val="en"/>
        </w:rPr>
        <w:t xml:space="preserve"> kufanya </w:t>
      </w:r>
      <w:proofErr w:type="spellStart"/>
      <w:r w:rsidR="005E33B5">
        <w:rPr>
          <w:rFonts w:ascii="Times New Roman" w:hAnsi="Times New Roman" w:cs="Times New Roman"/>
          <w:lang w:val="en"/>
        </w:rPr>
        <w:t>kazi</w:t>
      </w:r>
      <w:proofErr w:type="spellEnd"/>
      <w:r w:rsidR="005E33B5">
        <w:rPr>
          <w:rFonts w:ascii="Times New Roman" w:hAnsi="Times New Roman" w:cs="Times New Roman"/>
          <w:lang w:val="en"/>
        </w:rPr>
        <w:t xml:space="preserve"> </w:t>
      </w:r>
      <w:r w:rsidR="005E33B5" w:rsidRPr="001D6079">
        <w:rPr>
          <w:rFonts w:ascii="Times New Roman" w:hAnsi="Times New Roman" w:cs="Times New Roman"/>
          <w:lang w:val="en"/>
        </w:rPr>
        <w:t xml:space="preserve">na </w:t>
      </w:r>
      <w:proofErr w:type="spellStart"/>
      <w:r w:rsidR="005E33B5" w:rsidRPr="001D6079">
        <w:rPr>
          <w:rFonts w:ascii="Times New Roman" w:hAnsi="Times New Roman" w:cs="Times New Roman"/>
          <w:lang w:val="en"/>
        </w:rPr>
        <w:t>wasaidizi</w:t>
      </w:r>
      <w:proofErr w:type="spellEnd"/>
      <w:r w:rsidR="005E33B5" w:rsidRPr="001D6079">
        <w:rPr>
          <w:rFonts w:ascii="Times New Roman" w:hAnsi="Times New Roman" w:cs="Times New Roman"/>
          <w:lang w:val="en"/>
        </w:rPr>
        <w:t xml:space="preserve"> </w:t>
      </w:r>
      <w:proofErr w:type="spellStart"/>
      <w:r w:rsidR="005E33B5">
        <w:rPr>
          <w:rFonts w:ascii="Times New Roman" w:hAnsi="Times New Roman" w:cs="Times New Roman"/>
          <w:lang w:val="en"/>
        </w:rPr>
        <w:t>wa</w:t>
      </w:r>
      <w:proofErr w:type="spellEnd"/>
      <w:r w:rsidR="005E33B5">
        <w:rPr>
          <w:rFonts w:ascii="Times New Roman" w:hAnsi="Times New Roman" w:cs="Times New Roman"/>
          <w:lang w:val="en"/>
        </w:rPr>
        <w:t xml:space="preserve"> IPA, </w:t>
      </w:r>
      <w:proofErr w:type="spellStart"/>
      <w:r w:rsidR="005E33B5" w:rsidRPr="001D6079">
        <w:rPr>
          <w:rFonts w:ascii="Times New Roman" w:hAnsi="Times New Roman" w:cs="Times New Roman"/>
          <w:lang w:val="en"/>
        </w:rPr>
        <w:t>kutumia</w:t>
      </w:r>
      <w:proofErr w:type="spellEnd"/>
      <w:r w:rsidR="005E33B5" w:rsidRPr="001D6079">
        <w:rPr>
          <w:rFonts w:ascii="Times New Roman" w:hAnsi="Times New Roman" w:cs="Times New Roman"/>
          <w:lang w:val="en"/>
        </w:rPr>
        <w:t xml:space="preserve"> </w:t>
      </w:r>
      <w:proofErr w:type="spellStart"/>
      <w:r w:rsidR="005E33B5" w:rsidRPr="001D6079">
        <w:rPr>
          <w:rFonts w:ascii="Times New Roman" w:hAnsi="Times New Roman" w:cs="Times New Roman"/>
          <w:lang w:val="en"/>
        </w:rPr>
        <w:t>vyombo</w:t>
      </w:r>
      <w:proofErr w:type="spellEnd"/>
      <w:r w:rsidR="005E33B5" w:rsidRPr="001D6079">
        <w:rPr>
          <w:rFonts w:ascii="Times New Roman" w:hAnsi="Times New Roman" w:cs="Times New Roman"/>
          <w:lang w:val="en"/>
        </w:rPr>
        <w:t xml:space="preserve"> </w:t>
      </w:r>
      <w:proofErr w:type="spellStart"/>
      <w:r w:rsidR="005E33B5" w:rsidRPr="001D6079">
        <w:rPr>
          <w:rFonts w:ascii="Times New Roman" w:hAnsi="Times New Roman" w:cs="Times New Roman"/>
          <w:lang w:val="en"/>
        </w:rPr>
        <w:t>vya</w:t>
      </w:r>
      <w:proofErr w:type="spellEnd"/>
      <w:r w:rsidR="005E33B5" w:rsidRPr="001D6079">
        <w:rPr>
          <w:rFonts w:ascii="Times New Roman" w:hAnsi="Times New Roman" w:cs="Times New Roman"/>
          <w:lang w:val="en"/>
        </w:rPr>
        <w:t xml:space="preserve"> </w:t>
      </w:r>
      <w:proofErr w:type="spellStart"/>
      <w:r w:rsidR="005E33B5" w:rsidRPr="001D6079">
        <w:rPr>
          <w:rFonts w:ascii="Times New Roman" w:hAnsi="Times New Roman" w:cs="Times New Roman"/>
          <w:lang w:val="en"/>
        </w:rPr>
        <w:t>utafiti</w:t>
      </w:r>
      <w:proofErr w:type="spellEnd"/>
      <w:r w:rsidR="005E33B5">
        <w:rPr>
          <w:rFonts w:ascii="Times New Roman" w:hAnsi="Times New Roman" w:cs="Times New Roman"/>
          <w:lang w:val="en"/>
        </w:rPr>
        <w:t xml:space="preserve"> na zaidi </w:t>
      </w:r>
      <w:proofErr w:type="spellStart"/>
      <w:r w:rsidR="005E33B5">
        <w:rPr>
          <w:rFonts w:ascii="Times New Roman" w:hAnsi="Times New Roman" w:cs="Times New Roman"/>
          <w:lang w:val="en"/>
        </w:rPr>
        <w:t>kuhusu</w:t>
      </w:r>
      <w:proofErr w:type="spellEnd"/>
      <w:r w:rsidR="005E33B5">
        <w:rPr>
          <w:rFonts w:ascii="Times New Roman" w:hAnsi="Times New Roman" w:cs="Times New Roman"/>
          <w:lang w:val="en"/>
        </w:rPr>
        <w:t xml:space="preserve"> </w:t>
      </w:r>
      <w:proofErr w:type="spellStart"/>
      <w:r w:rsidR="005E33B5">
        <w:rPr>
          <w:rFonts w:ascii="Times New Roman" w:hAnsi="Times New Roman" w:cs="Times New Roman"/>
          <w:lang w:val="en"/>
        </w:rPr>
        <w:t>kushiriki</w:t>
      </w:r>
      <w:proofErr w:type="spellEnd"/>
      <w:r w:rsidR="005E33B5">
        <w:rPr>
          <w:rFonts w:ascii="Times New Roman" w:hAnsi="Times New Roman" w:cs="Times New Roman"/>
          <w:lang w:val="en"/>
        </w:rPr>
        <w:t xml:space="preserve"> </w:t>
      </w:r>
      <w:proofErr w:type="spellStart"/>
      <w:r w:rsidR="005E33B5">
        <w:rPr>
          <w:rFonts w:ascii="Times New Roman" w:hAnsi="Times New Roman" w:cs="Times New Roman"/>
          <w:lang w:val="en"/>
        </w:rPr>
        <w:t>kwenye</w:t>
      </w:r>
      <w:proofErr w:type="spellEnd"/>
      <w:r w:rsidR="005E33B5">
        <w:rPr>
          <w:rFonts w:ascii="Times New Roman" w:hAnsi="Times New Roman" w:cs="Times New Roman"/>
          <w:lang w:val="en"/>
        </w:rPr>
        <w:t xml:space="preserve"> </w:t>
      </w:r>
      <w:proofErr w:type="spellStart"/>
      <w:r w:rsidR="005E33B5">
        <w:rPr>
          <w:rFonts w:ascii="Times New Roman" w:hAnsi="Times New Roman" w:cs="Times New Roman"/>
          <w:lang w:val="en"/>
        </w:rPr>
        <w:t>utafiti</w:t>
      </w:r>
      <w:proofErr w:type="spellEnd"/>
      <w:r w:rsidR="00AE1F0C">
        <w:rPr>
          <w:rFonts w:ascii="Times New Roman" w:hAnsi="Times New Roman" w:cs="Times New Roman"/>
          <w:lang w:val="en"/>
        </w:rPr>
        <w:t>.</w:t>
      </w:r>
    </w:p>
    <w:p w14:paraId="6C9B269A" w14:textId="77777777" w:rsidR="00126DDC" w:rsidRPr="00126DDC" w:rsidRDefault="00126DDC" w:rsidP="00126DDC">
      <w:pPr>
        <w:autoSpaceDE w:val="0"/>
        <w:autoSpaceDN w:val="0"/>
        <w:adjustRightInd w:val="0"/>
        <w:spacing w:after="0" w:line="240" w:lineRule="auto"/>
        <w:rPr>
          <w:rFonts w:ascii="Times New Roman" w:hAnsi="Times New Roman" w:cs="Times New Roman"/>
          <w:lang w:val="en"/>
        </w:rPr>
      </w:pPr>
    </w:p>
    <w:p w14:paraId="1724D603" w14:textId="77777777" w:rsidR="00126DDC" w:rsidRPr="00126DDC" w:rsidRDefault="00126DDC" w:rsidP="00126DDC">
      <w:pPr>
        <w:spacing w:after="0" w:line="240" w:lineRule="auto"/>
        <w:rPr>
          <w:rFonts w:ascii="Times New Roman" w:hAnsi="Times New Roman" w:cs="Times New Roman"/>
          <w:b/>
        </w:rPr>
      </w:pPr>
      <w:r w:rsidRPr="00126DDC">
        <w:rPr>
          <w:rFonts w:ascii="Times New Roman" w:hAnsi="Times New Roman" w:cs="Times New Roman"/>
          <w:b/>
        </w:rPr>
        <w:t>LENGO/MADHUMUNI</w:t>
      </w:r>
    </w:p>
    <w:p w14:paraId="7B32F280" w14:textId="77777777" w:rsidR="005E33B5" w:rsidRPr="00126DDC" w:rsidRDefault="005E33B5" w:rsidP="005E33B5">
      <w:pPr>
        <w:autoSpaceDE w:val="0"/>
        <w:autoSpaceDN w:val="0"/>
        <w:adjustRightInd w:val="0"/>
        <w:spacing w:after="0" w:line="240" w:lineRule="auto"/>
        <w:rPr>
          <w:rFonts w:ascii="Times New Roman" w:hAnsi="Times New Roman" w:cs="Times New Roman"/>
          <w:lang w:val="en"/>
        </w:rPr>
      </w:pPr>
      <w:proofErr w:type="spellStart"/>
      <w:r w:rsidRPr="00F5744A">
        <w:rPr>
          <w:rFonts w:ascii="Times New Roman" w:hAnsi="Times New Roman" w:cs="Times New Roman"/>
        </w:rPr>
        <w:t>Lengo</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kuu</w:t>
      </w:r>
      <w:proofErr w:type="spellEnd"/>
      <w:r w:rsidRPr="00F5744A">
        <w:rPr>
          <w:rFonts w:ascii="Times New Roman" w:hAnsi="Times New Roman" w:cs="Times New Roman"/>
        </w:rPr>
        <w:t xml:space="preserve"> </w:t>
      </w:r>
      <w:proofErr w:type="spellStart"/>
      <w:proofErr w:type="gramStart"/>
      <w:r w:rsidRPr="00F5744A">
        <w:rPr>
          <w:rFonts w:ascii="Times New Roman" w:hAnsi="Times New Roman" w:cs="Times New Roman"/>
        </w:rPr>
        <w:t>ni</w:t>
      </w:r>
      <w:proofErr w:type="spellEnd"/>
      <w:proofErr w:type="gramEnd"/>
      <w:r w:rsidRPr="00F5744A">
        <w:rPr>
          <w:rFonts w:ascii="Times New Roman" w:hAnsi="Times New Roman" w:cs="Times New Roman"/>
        </w:rPr>
        <w:t xml:space="preserve"> kufanya </w:t>
      </w:r>
      <w:proofErr w:type="spellStart"/>
      <w:r w:rsidRPr="00F5744A">
        <w:rPr>
          <w:rFonts w:ascii="Times New Roman" w:hAnsi="Times New Roman" w:cs="Times New Roman"/>
        </w:rPr>
        <w:t>utafiti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kwa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afya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ya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watoto</w:t>
      </w:r>
      <w:proofErr w:type="spellEnd"/>
      <w:r w:rsidRPr="00F5744A">
        <w:rPr>
          <w:rFonts w:ascii="Times New Roman" w:hAnsi="Times New Roman" w:cs="Times New Roman"/>
        </w:rPr>
        <w:t xml:space="preserve"> ili </w:t>
      </w:r>
      <w:proofErr w:type="spellStart"/>
      <w:r w:rsidRPr="00F5744A">
        <w:rPr>
          <w:rFonts w:ascii="Times New Roman" w:hAnsi="Times New Roman" w:cs="Times New Roman"/>
        </w:rPr>
        <w:t>kupata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kujua</w:t>
      </w:r>
      <w:proofErr w:type="spellEnd"/>
      <w:r w:rsidRPr="00F5744A">
        <w:rPr>
          <w:rFonts w:ascii="Times New Roman" w:hAnsi="Times New Roman" w:cs="Times New Roman"/>
        </w:rPr>
        <w:t xml:space="preserve"> vile </w:t>
      </w:r>
      <w:proofErr w:type="spellStart"/>
      <w:r w:rsidRPr="00F5744A">
        <w:rPr>
          <w:rFonts w:ascii="Times New Roman" w:hAnsi="Times New Roman" w:cs="Times New Roman"/>
        </w:rPr>
        <w:t>mazingira</w:t>
      </w:r>
      <w:proofErr w:type="spellEnd"/>
      <w:r w:rsidRPr="00F5744A">
        <w:rPr>
          <w:rFonts w:ascii="Times New Roman" w:hAnsi="Times New Roman" w:cs="Times New Roman"/>
        </w:rPr>
        <w:t xml:space="preserve"> </w:t>
      </w:r>
      <w:r>
        <w:rPr>
          <w:rFonts w:ascii="Times New Roman" w:hAnsi="Times New Roman" w:cs="Times New Roman"/>
        </w:rPr>
        <w:t xml:space="preserve">na </w:t>
      </w:r>
      <w:proofErr w:type="spellStart"/>
      <w:r>
        <w:rPr>
          <w:rFonts w:ascii="Times New Roman" w:hAnsi="Times New Roman" w:cs="Times New Roman"/>
        </w:rPr>
        <w:t>lishe</w:t>
      </w:r>
      <w:proofErr w:type="spellEnd"/>
      <w:r>
        <w:rPr>
          <w:rFonts w:ascii="Times New Roman" w:hAnsi="Times New Roman" w:cs="Times New Roman"/>
        </w:rPr>
        <w:t xml:space="preserve"> </w:t>
      </w:r>
      <w:proofErr w:type="spellStart"/>
      <w:r w:rsidRPr="00F5744A">
        <w:rPr>
          <w:rFonts w:ascii="Times New Roman" w:hAnsi="Times New Roman" w:cs="Times New Roman"/>
        </w:rPr>
        <w:t>yanavyo</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weza</w:t>
      </w:r>
      <w:proofErr w:type="spellEnd"/>
      <w:r w:rsidRPr="00F5744A">
        <w:rPr>
          <w:rFonts w:ascii="Times New Roman" w:hAnsi="Times New Roman" w:cs="Times New Roman"/>
        </w:rPr>
        <w:t xml:space="preserve"> </w:t>
      </w:r>
      <w:proofErr w:type="spellStart"/>
      <w:r>
        <w:rPr>
          <w:rFonts w:ascii="Times New Roman" w:hAnsi="Times New Roman" w:cs="Times New Roman"/>
        </w:rPr>
        <w:t>ku</w:t>
      </w:r>
      <w:r w:rsidRPr="00F5744A">
        <w:rPr>
          <w:rFonts w:ascii="Times New Roman" w:hAnsi="Times New Roman" w:cs="Times New Roman"/>
        </w:rPr>
        <w:t>athiri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ukuaji</w:t>
      </w:r>
      <w:proofErr w:type="spellEnd"/>
      <w:r w:rsidRPr="00F5744A">
        <w:rPr>
          <w:rFonts w:ascii="Times New Roman" w:hAnsi="Times New Roman" w:cs="Times New Roman"/>
        </w:rPr>
        <w:t xml:space="preserve"> na </w:t>
      </w:r>
      <w:proofErr w:type="spellStart"/>
      <w:r w:rsidRPr="00F5744A">
        <w:rPr>
          <w:rFonts w:ascii="Times New Roman" w:hAnsi="Times New Roman" w:cs="Times New Roman"/>
        </w:rPr>
        <w:t>afya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ya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mtoto</w:t>
      </w:r>
      <w:proofErr w:type="spellEnd"/>
      <w:r w:rsidRPr="00F5744A">
        <w:rPr>
          <w:rFonts w:ascii="Times New Roman" w:hAnsi="Times New Roman" w:cs="Times New Roman"/>
        </w:rPr>
        <w:t>.</w:t>
      </w:r>
      <w:r>
        <w:rPr>
          <w:rFonts w:ascii="Times New Roman" w:hAnsi="Times New Roman" w:cs="Times New Roman"/>
        </w:rPr>
        <w:t xml:space="preserve"> </w:t>
      </w:r>
      <w:proofErr w:type="spellStart"/>
      <w:r w:rsidRPr="00126DDC">
        <w:rPr>
          <w:rFonts w:ascii="Times New Roman" w:hAnsi="Times New Roman" w:cs="Times New Roman"/>
          <w:lang w:val="en"/>
        </w:rPr>
        <w:t>Ningependa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tuwe</w:t>
      </w:r>
      <w:proofErr w:type="spellEnd"/>
      <w:r w:rsidRPr="00126DDC">
        <w:rPr>
          <w:rFonts w:ascii="Times New Roman" w:hAnsi="Times New Roman" w:cs="Times New Roman"/>
          <w:lang w:val="en"/>
        </w:rPr>
        <w:t xml:space="preserve"> na </w:t>
      </w:r>
      <w:proofErr w:type="spellStart"/>
      <w:r w:rsidRPr="00126DDC">
        <w:rPr>
          <w:rFonts w:ascii="Times New Roman" w:hAnsi="Times New Roman" w:cs="Times New Roman"/>
          <w:lang w:val="en"/>
        </w:rPr>
        <w:t>majadiliano</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kuhusu</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mawazo</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ya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watu</w:t>
      </w:r>
      <w:proofErr w:type="spellEnd"/>
      <w:r w:rsidRPr="00126DDC">
        <w:rPr>
          <w:rFonts w:ascii="Times New Roman" w:hAnsi="Times New Roman" w:cs="Times New Roman"/>
          <w:lang w:val="en"/>
        </w:rPr>
        <w:t xml:space="preserve"> na </w:t>
      </w:r>
      <w:proofErr w:type="spellStart"/>
      <w:r w:rsidRPr="00126DDC">
        <w:rPr>
          <w:rFonts w:ascii="Times New Roman" w:hAnsi="Times New Roman" w:cs="Times New Roman"/>
          <w:lang w:val="en"/>
        </w:rPr>
        <w:t>maoni</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yao</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kuhusu</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wasaidiz</w:t>
      </w:r>
      <w:r>
        <w:rPr>
          <w:rFonts w:ascii="Times New Roman" w:hAnsi="Times New Roman" w:cs="Times New Roman"/>
          <w:lang w:val="en"/>
        </w:rPr>
        <w:t>i</w:t>
      </w:r>
      <w:proofErr w:type="spellEnd"/>
      <w:r>
        <w:rPr>
          <w:rFonts w:ascii="Times New Roman" w:hAnsi="Times New Roman" w:cs="Times New Roman"/>
          <w:lang w:val="en"/>
        </w:rPr>
        <w:t xml:space="preserve"> </w:t>
      </w:r>
      <w:proofErr w:type="spellStart"/>
      <w:r>
        <w:rPr>
          <w:rFonts w:ascii="Times New Roman" w:hAnsi="Times New Roman" w:cs="Times New Roman"/>
          <w:lang w:val="en"/>
        </w:rPr>
        <w:t>wetu</w:t>
      </w:r>
      <w:proofErr w:type="spellEnd"/>
      <w:r>
        <w:rPr>
          <w:rFonts w:ascii="Times New Roman" w:hAnsi="Times New Roman" w:cs="Times New Roman"/>
          <w:lang w:val="en"/>
        </w:rPr>
        <w:t xml:space="preserve">, </w:t>
      </w:r>
      <w:proofErr w:type="spellStart"/>
      <w:r>
        <w:rPr>
          <w:rFonts w:ascii="Times New Roman" w:hAnsi="Times New Roman" w:cs="Times New Roman"/>
          <w:lang w:val="en"/>
        </w:rPr>
        <w:t>utekelezaji</w:t>
      </w:r>
      <w:proofErr w:type="spellEnd"/>
      <w:r>
        <w:rPr>
          <w:rFonts w:ascii="Times New Roman" w:hAnsi="Times New Roman" w:cs="Times New Roman"/>
          <w:lang w:val="en"/>
        </w:rPr>
        <w:t xml:space="preserve"> </w:t>
      </w:r>
      <w:proofErr w:type="spellStart"/>
      <w:r>
        <w:rPr>
          <w:rFonts w:ascii="Times New Roman" w:hAnsi="Times New Roman" w:cs="Times New Roman"/>
          <w:lang w:val="en"/>
        </w:rPr>
        <w:t>wa</w:t>
      </w:r>
      <w:proofErr w:type="spellEnd"/>
      <w:r>
        <w:rPr>
          <w:rFonts w:ascii="Times New Roman" w:hAnsi="Times New Roman" w:cs="Times New Roman"/>
          <w:lang w:val="en"/>
        </w:rPr>
        <w:t xml:space="preserve"> </w:t>
      </w:r>
      <w:proofErr w:type="spellStart"/>
      <w:r>
        <w:rPr>
          <w:rFonts w:ascii="Times New Roman" w:hAnsi="Times New Roman" w:cs="Times New Roman"/>
          <w:lang w:val="en"/>
        </w:rPr>
        <w:t>mradi</w:t>
      </w:r>
      <w:proofErr w:type="spellEnd"/>
      <w:r>
        <w:rPr>
          <w:rFonts w:ascii="Times New Roman" w:hAnsi="Times New Roman" w:cs="Times New Roman"/>
          <w:lang w:val="en"/>
        </w:rPr>
        <w:t xml:space="preserve"> </w:t>
      </w:r>
      <w:proofErr w:type="spellStart"/>
      <w:r>
        <w:rPr>
          <w:rFonts w:ascii="Times New Roman" w:hAnsi="Times New Roman" w:cs="Times New Roman"/>
          <w:lang w:val="en"/>
        </w:rPr>
        <w:t>w</w:t>
      </w:r>
      <w:r w:rsidRPr="00126DDC">
        <w:rPr>
          <w:rFonts w:ascii="Times New Roman" w:hAnsi="Times New Roman" w:cs="Times New Roman"/>
          <w:lang w:val="en"/>
        </w:rPr>
        <w:t>etu</w:t>
      </w:r>
      <w:proofErr w:type="spellEnd"/>
      <w:r w:rsidRPr="00126DDC">
        <w:rPr>
          <w:rFonts w:ascii="Times New Roman" w:hAnsi="Times New Roman" w:cs="Times New Roman"/>
          <w:lang w:val="en"/>
        </w:rPr>
        <w:t xml:space="preserve">  au </w:t>
      </w:r>
      <w:proofErr w:type="spellStart"/>
      <w:r w:rsidRPr="00126DDC">
        <w:rPr>
          <w:rFonts w:ascii="Times New Roman" w:hAnsi="Times New Roman" w:cs="Times New Roman"/>
          <w:lang w:val="en"/>
        </w:rPr>
        <w:t>vifaa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vya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uosha</w:t>
      </w:r>
      <w:r>
        <w:rPr>
          <w:rFonts w:ascii="Times New Roman" w:hAnsi="Times New Roman" w:cs="Times New Roman"/>
          <w:lang w:val="en"/>
        </w:rPr>
        <w:t>ji</w:t>
      </w:r>
      <w:proofErr w:type="spellEnd"/>
      <w:r>
        <w:rPr>
          <w:rFonts w:ascii="Times New Roman" w:hAnsi="Times New Roman" w:cs="Times New Roman"/>
          <w:lang w:val="en"/>
        </w:rPr>
        <w:t xml:space="preserve"> </w:t>
      </w:r>
      <w:proofErr w:type="spellStart"/>
      <w:r>
        <w:rPr>
          <w:rFonts w:ascii="Times New Roman" w:hAnsi="Times New Roman" w:cs="Times New Roman"/>
          <w:lang w:val="en"/>
        </w:rPr>
        <w:t>wa</w:t>
      </w:r>
      <w:proofErr w:type="spellEnd"/>
      <w:r>
        <w:rPr>
          <w:rFonts w:ascii="Times New Roman" w:hAnsi="Times New Roman" w:cs="Times New Roman"/>
          <w:lang w:val="en"/>
        </w:rPr>
        <w:t xml:space="preserve"> </w:t>
      </w:r>
      <w:proofErr w:type="spellStart"/>
      <w:r>
        <w:rPr>
          <w:rFonts w:ascii="Times New Roman" w:hAnsi="Times New Roman" w:cs="Times New Roman"/>
          <w:lang w:val="en"/>
        </w:rPr>
        <w:t>mikono</w:t>
      </w:r>
      <w:proofErr w:type="spellEnd"/>
      <w:r>
        <w:rPr>
          <w:rFonts w:ascii="Times New Roman" w:hAnsi="Times New Roman" w:cs="Times New Roman"/>
          <w:lang w:val="en"/>
        </w:rPr>
        <w:t xml:space="preserve">, au </w:t>
      </w:r>
      <w:proofErr w:type="spellStart"/>
      <w:r>
        <w:rPr>
          <w:rFonts w:ascii="Times New Roman" w:hAnsi="Times New Roman" w:cs="Times New Roman"/>
          <w:lang w:val="en"/>
        </w:rPr>
        <w:t>kutibu</w:t>
      </w:r>
      <w:proofErr w:type="spellEnd"/>
      <w:r>
        <w:rPr>
          <w:rFonts w:ascii="Times New Roman" w:hAnsi="Times New Roman" w:cs="Times New Roman"/>
          <w:lang w:val="en"/>
        </w:rPr>
        <w:t xml:space="preserve"> </w:t>
      </w:r>
      <w:proofErr w:type="spellStart"/>
      <w:r>
        <w:rPr>
          <w:rFonts w:ascii="Times New Roman" w:hAnsi="Times New Roman" w:cs="Times New Roman"/>
          <w:lang w:val="en"/>
        </w:rPr>
        <w:t>maji,au</w:t>
      </w:r>
      <w:proofErr w:type="spellEnd"/>
      <w:r>
        <w:rPr>
          <w:rFonts w:ascii="Times New Roman" w:hAnsi="Times New Roman" w:cs="Times New Roman"/>
          <w:lang w:val="en"/>
        </w:rPr>
        <w:t xml:space="preserve"> </w:t>
      </w:r>
      <w:proofErr w:type="spellStart"/>
      <w:r>
        <w:rPr>
          <w:rFonts w:ascii="Times New Roman" w:hAnsi="Times New Roman" w:cs="Times New Roman"/>
          <w:lang w:val="en"/>
        </w:rPr>
        <w:t>usafi</w:t>
      </w:r>
      <w:proofErr w:type="spellEnd"/>
      <w:r>
        <w:rPr>
          <w:rFonts w:ascii="Times New Roman" w:hAnsi="Times New Roman" w:cs="Times New Roman"/>
          <w:lang w:val="en"/>
        </w:rPr>
        <w:t xml:space="preserve"> </w:t>
      </w:r>
      <w:proofErr w:type="spellStart"/>
      <w:r>
        <w:rPr>
          <w:rFonts w:ascii="Times New Roman" w:hAnsi="Times New Roman" w:cs="Times New Roman"/>
          <w:lang w:val="en"/>
        </w:rPr>
        <w:t>wa</w:t>
      </w:r>
      <w:proofErr w:type="spellEnd"/>
      <w:r>
        <w:rPr>
          <w:rFonts w:ascii="Times New Roman" w:hAnsi="Times New Roman" w:cs="Times New Roman"/>
          <w:lang w:val="en"/>
        </w:rPr>
        <w:t xml:space="preserve"> </w:t>
      </w:r>
      <w:proofErr w:type="spellStart"/>
      <w:r>
        <w:rPr>
          <w:rFonts w:ascii="Times New Roman" w:hAnsi="Times New Roman" w:cs="Times New Roman"/>
          <w:lang w:val="en"/>
        </w:rPr>
        <w:t>mazingira</w:t>
      </w:r>
      <w:proofErr w:type="spellEnd"/>
      <w:r>
        <w:rPr>
          <w:rFonts w:ascii="Times New Roman" w:hAnsi="Times New Roman" w:cs="Times New Roman"/>
          <w:lang w:val="en"/>
        </w:rPr>
        <w:t xml:space="preserve"> au </w:t>
      </w:r>
      <w:proofErr w:type="spellStart"/>
      <w:r>
        <w:rPr>
          <w:rFonts w:ascii="Times New Roman" w:hAnsi="Times New Roman" w:cs="Times New Roman"/>
          <w:lang w:val="en"/>
        </w:rPr>
        <w:t>yote</w:t>
      </w:r>
      <w:proofErr w:type="spellEnd"/>
      <w:r>
        <w:rPr>
          <w:rFonts w:ascii="Times New Roman" w:hAnsi="Times New Roman" w:cs="Times New Roman"/>
          <w:lang w:val="en"/>
        </w:rPr>
        <w:t xml:space="preserve"> </w:t>
      </w:r>
      <w:proofErr w:type="spellStart"/>
      <w:r>
        <w:rPr>
          <w:rFonts w:ascii="Times New Roman" w:hAnsi="Times New Roman" w:cs="Times New Roman"/>
          <w:lang w:val="en"/>
        </w:rPr>
        <w:t>matatu</w:t>
      </w:r>
      <w:proofErr w:type="spellEnd"/>
      <w:r>
        <w:rPr>
          <w:rFonts w:ascii="Times New Roman" w:hAnsi="Times New Roman" w:cs="Times New Roman"/>
          <w:lang w:val="en"/>
        </w:rPr>
        <w:t xml:space="preserve"> </w:t>
      </w:r>
      <w:proofErr w:type="spellStart"/>
      <w:r>
        <w:rPr>
          <w:rFonts w:ascii="Times New Roman" w:hAnsi="Times New Roman" w:cs="Times New Roman"/>
          <w:lang w:val="en"/>
        </w:rPr>
        <w:t>yakijumuishwa</w:t>
      </w:r>
      <w:proofErr w:type="spellEnd"/>
      <w:r>
        <w:rPr>
          <w:rFonts w:ascii="Times New Roman" w:hAnsi="Times New Roman" w:cs="Times New Roman"/>
          <w:lang w:val="en"/>
        </w:rPr>
        <w:t xml:space="preserve">. </w:t>
      </w:r>
      <w:proofErr w:type="spellStart"/>
      <w:proofErr w:type="gramStart"/>
      <w:r>
        <w:rPr>
          <w:rFonts w:ascii="Times New Roman" w:hAnsi="Times New Roman" w:cs="Times New Roman"/>
          <w:lang w:val="en"/>
        </w:rPr>
        <w:t>Kwa</w:t>
      </w:r>
      <w:proofErr w:type="spellEnd"/>
      <w:r>
        <w:rPr>
          <w:rFonts w:ascii="Times New Roman" w:hAnsi="Times New Roman" w:cs="Times New Roman"/>
          <w:lang w:val="en"/>
        </w:rPr>
        <w:t xml:space="preserve"> </w:t>
      </w:r>
      <w:proofErr w:type="spellStart"/>
      <w:r>
        <w:rPr>
          <w:rFonts w:ascii="Times New Roman" w:hAnsi="Times New Roman" w:cs="Times New Roman"/>
          <w:lang w:val="en"/>
        </w:rPr>
        <w:t>miaka</w:t>
      </w:r>
      <w:proofErr w:type="spellEnd"/>
      <w:r>
        <w:rPr>
          <w:rFonts w:ascii="Times New Roman" w:hAnsi="Times New Roman" w:cs="Times New Roman"/>
          <w:lang w:val="en"/>
        </w:rPr>
        <w:t xml:space="preserve"> </w:t>
      </w:r>
      <w:proofErr w:type="spellStart"/>
      <w:r>
        <w:rPr>
          <w:rFonts w:ascii="Times New Roman" w:hAnsi="Times New Roman" w:cs="Times New Roman"/>
          <w:lang w:val="en"/>
        </w:rPr>
        <w:t>iliyopita</w:t>
      </w:r>
      <w:proofErr w:type="spellEnd"/>
      <w:r>
        <w:rPr>
          <w:rFonts w:ascii="Times New Roman" w:hAnsi="Times New Roman" w:cs="Times New Roman"/>
          <w:lang w:val="en"/>
        </w:rPr>
        <w:t xml:space="preserve"> </w:t>
      </w:r>
      <w:proofErr w:type="spellStart"/>
      <w:r>
        <w:rPr>
          <w:rFonts w:ascii="Times New Roman" w:hAnsi="Times New Roman" w:cs="Times New Roman"/>
          <w:lang w:val="en"/>
        </w:rPr>
        <w:t>nyinyi</w:t>
      </w:r>
      <w:proofErr w:type="spellEnd"/>
      <w:r>
        <w:rPr>
          <w:rFonts w:ascii="Times New Roman" w:hAnsi="Times New Roman" w:cs="Times New Roman"/>
          <w:lang w:val="en"/>
        </w:rPr>
        <w:t xml:space="preserve"> </w:t>
      </w:r>
      <w:proofErr w:type="spellStart"/>
      <w:r>
        <w:rPr>
          <w:rFonts w:ascii="Times New Roman" w:hAnsi="Times New Roman" w:cs="Times New Roman"/>
          <w:lang w:val="en"/>
        </w:rPr>
        <w:t>ny</w:t>
      </w:r>
      <w:r w:rsidRPr="00126DDC">
        <w:rPr>
          <w:rFonts w:ascii="Times New Roman" w:hAnsi="Times New Roman" w:cs="Times New Roman"/>
          <w:lang w:val="en"/>
        </w:rPr>
        <w:t>ote</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mmeshiriki</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kwenye</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utafiti</w:t>
      </w:r>
      <w:proofErr w:type="spellEnd"/>
      <w:r w:rsidRPr="00126DDC">
        <w:rPr>
          <w:rFonts w:ascii="Times New Roman" w:hAnsi="Times New Roman" w:cs="Times New Roman"/>
          <w:lang w:val="en"/>
        </w:rPr>
        <w:t>.</w:t>
      </w:r>
      <w:proofErr w:type="gram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Weledi</w:t>
      </w:r>
      <w:proofErr w:type="spellEnd"/>
      <w:r w:rsidRPr="00126DDC">
        <w:rPr>
          <w:rFonts w:ascii="Times New Roman" w:hAnsi="Times New Roman" w:cs="Times New Roman"/>
          <w:lang w:val="en"/>
        </w:rPr>
        <w:t xml:space="preserve"> wako, </w:t>
      </w:r>
      <w:proofErr w:type="spellStart"/>
      <w:r w:rsidRPr="00126DDC">
        <w:rPr>
          <w:rFonts w:ascii="Times New Roman" w:hAnsi="Times New Roman" w:cs="Times New Roman"/>
          <w:lang w:val="en"/>
        </w:rPr>
        <w:t>mawazo</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yako</w:t>
      </w:r>
      <w:proofErr w:type="spellEnd"/>
      <w:r w:rsidRPr="00126DDC">
        <w:rPr>
          <w:rFonts w:ascii="Times New Roman" w:hAnsi="Times New Roman" w:cs="Times New Roman"/>
          <w:lang w:val="en"/>
        </w:rPr>
        <w:t xml:space="preserve">, </w:t>
      </w:r>
      <w:proofErr w:type="gramStart"/>
      <w:r w:rsidRPr="00126DDC">
        <w:rPr>
          <w:rFonts w:ascii="Times New Roman" w:hAnsi="Times New Roman" w:cs="Times New Roman"/>
          <w:lang w:val="en"/>
        </w:rPr>
        <w:t>na</w:t>
      </w:r>
      <w:proofErr w:type="gram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maoni</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yako</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kuhusu</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utafiti</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huu</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ni</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ya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manufaa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kwetu</w:t>
      </w:r>
      <w:proofErr w:type="spellEnd"/>
      <w:r w:rsidRPr="00126DDC">
        <w:rPr>
          <w:rFonts w:ascii="Times New Roman" w:hAnsi="Times New Roman" w:cs="Times New Roman"/>
          <w:lang w:val="en"/>
        </w:rPr>
        <w:t>.</w:t>
      </w:r>
      <w:r>
        <w:rPr>
          <w:rFonts w:ascii="Times New Roman" w:hAnsi="Times New Roman" w:cs="Times New Roman"/>
          <w:lang w:val="en"/>
        </w:rPr>
        <w:t xml:space="preserve"> </w:t>
      </w:r>
      <w:proofErr w:type="spellStart"/>
      <w:r>
        <w:rPr>
          <w:rFonts w:ascii="Times New Roman" w:hAnsi="Times New Roman" w:cs="Times New Roman"/>
          <w:lang w:val="en"/>
        </w:rPr>
        <w:t>H</w:t>
      </w:r>
      <w:r w:rsidRPr="00126DDC">
        <w:rPr>
          <w:rFonts w:ascii="Times New Roman" w:hAnsi="Times New Roman" w:cs="Times New Roman"/>
          <w:lang w:val="en"/>
        </w:rPr>
        <w:t>abari</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unazotupa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zitatusaidia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kuboresha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mipango</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katika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jamii</w:t>
      </w:r>
      <w:proofErr w:type="spellEnd"/>
      <w:r w:rsidRPr="00126DDC">
        <w:rPr>
          <w:rFonts w:ascii="Times New Roman" w:hAnsi="Times New Roman" w:cs="Times New Roman"/>
          <w:lang w:val="en"/>
        </w:rPr>
        <w:t xml:space="preserve"> </w:t>
      </w:r>
      <w:proofErr w:type="gramStart"/>
      <w:r w:rsidRPr="00126DDC">
        <w:rPr>
          <w:rFonts w:ascii="Times New Roman" w:hAnsi="Times New Roman" w:cs="Times New Roman"/>
          <w:lang w:val="en"/>
        </w:rPr>
        <w:t>kama</w:t>
      </w:r>
      <w:proofErr w:type="gram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yako</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Hakuna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maoni</w:t>
      </w:r>
      <w:proofErr w:type="spellEnd"/>
      <w:r w:rsidRPr="00126DDC">
        <w:rPr>
          <w:rFonts w:ascii="Times New Roman" w:hAnsi="Times New Roman" w:cs="Times New Roman"/>
          <w:lang w:val="en"/>
        </w:rPr>
        <w:t xml:space="preserve"> sawa au </w:t>
      </w:r>
      <w:proofErr w:type="spellStart"/>
      <w:r w:rsidRPr="00126DDC">
        <w:rPr>
          <w:rFonts w:ascii="Times New Roman" w:hAnsi="Times New Roman" w:cs="Times New Roman"/>
          <w:lang w:val="en"/>
        </w:rPr>
        <w:t>yasiyo</w:t>
      </w:r>
      <w:proofErr w:type="spellEnd"/>
      <w:r w:rsidRPr="00126DDC">
        <w:rPr>
          <w:rFonts w:ascii="Times New Roman" w:hAnsi="Times New Roman" w:cs="Times New Roman"/>
          <w:lang w:val="en"/>
        </w:rPr>
        <w:t xml:space="preserve"> sawa, </w:t>
      </w:r>
      <w:proofErr w:type="spellStart"/>
      <w:proofErr w:type="gramStart"/>
      <w:r w:rsidRPr="00126DDC">
        <w:rPr>
          <w:rFonts w:ascii="Times New Roman" w:hAnsi="Times New Roman" w:cs="Times New Roman"/>
          <w:lang w:val="en"/>
        </w:rPr>
        <w:t>kw</w:t>
      </w:r>
      <w:r>
        <w:rPr>
          <w:rFonts w:ascii="Times New Roman" w:hAnsi="Times New Roman" w:cs="Times New Roman"/>
          <w:lang w:val="en"/>
        </w:rPr>
        <w:t>a</w:t>
      </w:r>
      <w:proofErr w:type="spellEnd"/>
      <w:proofErr w:type="gramEnd"/>
      <w:r>
        <w:rPr>
          <w:rFonts w:ascii="Times New Roman" w:hAnsi="Times New Roman" w:cs="Times New Roman"/>
          <w:lang w:val="en"/>
        </w:rPr>
        <w:t xml:space="preserve"> </w:t>
      </w:r>
      <w:proofErr w:type="spellStart"/>
      <w:r>
        <w:rPr>
          <w:rFonts w:ascii="Times New Roman" w:hAnsi="Times New Roman" w:cs="Times New Roman"/>
          <w:lang w:val="en"/>
        </w:rPr>
        <w:t>hivyo</w:t>
      </w:r>
      <w:proofErr w:type="spellEnd"/>
      <w:r>
        <w:rPr>
          <w:rFonts w:ascii="Times New Roman" w:hAnsi="Times New Roman" w:cs="Times New Roman"/>
          <w:lang w:val="en"/>
        </w:rPr>
        <w:t xml:space="preserve"> </w:t>
      </w:r>
      <w:proofErr w:type="spellStart"/>
      <w:r>
        <w:rPr>
          <w:rFonts w:ascii="Times New Roman" w:hAnsi="Times New Roman" w:cs="Times New Roman"/>
          <w:lang w:val="en"/>
        </w:rPr>
        <w:t>tafadhali</w:t>
      </w:r>
      <w:proofErr w:type="spellEnd"/>
      <w:r>
        <w:rPr>
          <w:rFonts w:ascii="Times New Roman" w:hAnsi="Times New Roman" w:cs="Times New Roman"/>
          <w:lang w:val="en"/>
        </w:rPr>
        <w:t xml:space="preserve"> </w:t>
      </w:r>
      <w:proofErr w:type="spellStart"/>
      <w:r>
        <w:rPr>
          <w:rFonts w:ascii="Times New Roman" w:hAnsi="Times New Roman" w:cs="Times New Roman"/>
          <w:lang w:val="en"/>
        </w:rPr>
        <w:t>jisikie</w:t>
      </w:r>
      <w:proofErr w:type="spellEnd"/>
      <w:r>
        <w:rPr>
          <w:rFonts w:ascii="Times New Roman" w:hAnsi="Times New Roman" w:cs="Times New Roman"/>
          <w:lang w:val="en"/>
        </w:rPr>
        <w:t xml:space="preserve"> huru kuw</w:t>
      </w:r>
      <w:r w:rsidRPr="00126DDC">
        <w:rPr>
          <w:rFonts w:ascii="Times New Roman" w:hAnsi="Times New Roman" w:cs="Times New Roman"/>
          <w:lang w:val="en"/>
        </w:rPr>
        <w:t xml:space="preserve">a </w:t>
      </w:r>
      <w:r>
        <w:rPr>
          <w:rFonts w:ascii="Times New Roman" w:hAnsi="Times New Roman" w:cs="Times New Roman"/>
          <w:lang w:val="en"/>
        </w:rPr>
        <w:t xml:space="preserve">na </w:t>
      </w:r>
      <w:proofErr w:type="spellStart"/>
      <w:r>
        <w:rPr>
          <w:rFonts w:ascii="Times New Roman" w:hAnsi="Times New Roman" w:cs="Times New Roman"/>
          <w:lang w:val="en"/>
        </w:rPr>
        <w:t>uwazi</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kwa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kutoa</w:t>
      </w:r>
      <w:proofErr w:type="spellEnd"/>
      <w:r w:rsidRPr="00126DDC">
        <w:rPr>
          <w:rFonts w:ascii="Times New Roman" w:hAnsi="Times New Roman" w:cs="Times New Roman"/>
          <w:lang w:val="en"/>
        </w:rPr>
        <w:t xml:space="preserve"> </w:t>
      </w:r>
      <w:proofErr w:type="spellStart"/>
      <w:r>
        <w:rPr>
          <w:rFonts w:ascii="Times New Roman" w:hAnsi="Times New Roman" w:cs="Times New Roman"/>
          <w:lang w:val="en"/>
        </w:rPr>
        <w:t>mawazo</w:t>
      </w:r>
      <w:proofErr w:type="spellEnd"/>
      <w:r>
        <w:rPr>
          <w:rFonts w:ascii="Times New Roman" w:hAnsi="Times New Roman" w:cs="Times New Roman"/>
          <w:lang w:val="en"/>
        </w:rPr>
        <w:t xml:space="preserve"> na </w:t>
      </w:r>
      <w:proofErr w:type="spellStart"/>
      <w:r w:rsidRPr="00126DDC">
        <w:rPr>
          <w:rFonts w:ascii="Times New Roman" w:hAnsi="Times New Roman" w:cs="Times New Roman"/>
          <w:lang w:val="en"/>
        </w:rPr>
        <w:t>maoni</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yako</w:t>
      </w:r>
      <w:proofErr w:type="spellEnd"/>
      <w:r w:rsidRPr="00126DDC">
        <w:rPr>
          <w:rFonts w:ascii="Times New Roman" w:hAnsi="Times New Roman" w:cs="Times New Roman"/>
          <w:lang w:val="en"/>
        </w:rPr>
        <w:t>.</w:t>
      </w:r>
    </w:p>
    <w:p w14:paraId="6C8E084A" w14:textId="77777777" w:rsidR="00126DDC" w:rsidRDefault="00126DDC" w:rsidP="00126DDC">
      <w:pPr>
        <w:autoSpaceDE w:val="0"/>
        <w:autoSpaceDN w:val="0"/>
        <w:adjustRightInd w:val="0"/>
        <w:spacing w:after="0" w:line="240" w:lineRule="auto"/>
        <w:rPr>
          <w:rFonts w:ascii="Times New Roman" w:hAnsi="Times New Roman" w:cs="Times New Roman"/>
          <w:lang w:val="en"/>
        </w:rPr>
      </w:pPr>
    </w:p>
    <w:p w14:paraId="1FE0FF63" w14:textId="77777777" w:rsidR="002C0CE8" w:rsidRPr="002C0CE8" w:rsidRDefault="002C0CE8" w:rsidP="00126DDC">
      <w:pPr>
        <w:autoSpaceDE w:val="0"/>
        <w:autoSpaceDN w:val="0"/>
        <w:adjustRightInd w:val="0"/>
        <w:spacing w:after="0" w:line="240" w:lineRule="auto"/>
        <w:rPr>
          <w:rFonts w:ascii="Times New Roman" w:hAnsi="Times New Roman" w:cs="Times New Roman"/>
          <w:b/>
          <w:lang w:val="en"/>
        </w:rPr>
      </w:pPr>
      <w:r w:rsidRPr="002C0CE8">
        <w:rPr>
          <w:rFonts w:ascii="Times New Roman" w:hAnsi="Times New Roman" w:cs="Times New Roman"/>
          <w:b/>
          <w:lang w:val="en"/>
        </w:rPr>
        <w:t>UTARATIBU</w:t>
      </w:r>
    </w:p>
    <w:p w14:paraId="15B24039" w14:textId="77777777" w:rsidR="005E33B5" w:rsidRPr="001D6079" w:rsidRDefault="005E33B5" w:rsidP="005E33B5">
      <w:pPr>
        <w:autoSpaceDE w:val="0"/>
        <w:autoSpaceDN w:val="0"/>
        <w:adjustRightInd w:val="0"/>
        <w:spacing w:after="0" w:line="240" w:lineRule="auto"/>
        <w:rPr>
          <w:rFonts w:ascii="Times New Roman" w:hAnsi="Times New Roman" w:cs="Times New Roman"/>
          <w:b/>
          <w:lang w:val="en"/>
        </w:rPr>
      </w:pPr>
      <w:r>
        <w:rPr>
          <w:rFonts w:ascii="Times New Roman" w:hAnsi="Times New Roman" w:cs="Times New Roman"/>
          <w:lang w:val="en"/>
        </w:rPr>
        <w:t xml:space="preserve">Kama </w:t>
      </w:r>
      <w:proofErr w:type="spellStart"/>
      <w:proofErr w:type="gramStart"/>
      <w:r>
        <w:rPr>
          <w:rFonts w:ascii="Times New Roman" w:hAnsi="Times New Roman" w:cs="Times New Roman"/>
          <w:lang w:val="en"/>
        </w:rPr>
        <w:t>utaku</w:t>
      </w:r>
      <w:r w:rsidRPr="001D6079">
        <w:rPr>
          <w:rFonts w:ascii="Times New Roman" w:hAnsi="Times New Roman" w:cs="Times New Roman"/>
          <w:lang w:val="en"/>
        </w:rPr>
        <w:t>bali</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kushiriki</w:t>
      </w:r>
      <w:proofErr w:type="spellEnd"/>
      <w:proofErr w:type="gram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kwa</w:t>
      </w:r>
      <w:proofErr w:type="spellEnd"/>
      <w:r w:rsidRPr="001D6079">
        <w:rPr>
          <w:rFonts w:ascii="Times New Roman" w:hAnsi="Times New Roman" w:cs="Times New Roman"/>
          <w:lang w:val="en"/>
        </w:rPr>
        <w:t xml:space="preserve"> </w:t>
      </w:r>
      <w:proofErr w:type="spellStart"/>
      <w:r>
        <w:rPr>
          <w:rFonts w:ascii="Times New Roman" w:hAnsi="Times New Roman" w:cs="Times New Roman"/>
          <w:lang w:val="en"/>
        </w:rPr>
        <w:t>utafiti</w:t>
      </w:r>
      <w:proofErr w:type="spellEnd"/>
      <w:r>
        <w:rPr>
          <w:rFonts w:ascii="Times New Roman" w:hAnsi="Times New Roman" w:cs="Times New Roman"/>
          <w:lang w:val="en"/>
        </w:rPr>
        <w:t xml:space="preserve"> </w:t>
      </w:r>
      <w:proofErr w:type="spellStart"/>
      <w:r>
        <w:rPr>
          <w:rFonts w:ascii="Times New Roman" w:hAnsi="Times New Roman" w:cs="Times New Roman"/>
          <w:lang w:val="en"/>
        </w:rPr>
        <w:t>huu</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utaulizwa</w:t>
      </w:r>
      <w:proofErr w:type="spellEnd"/>
      <w:r w:rsidRPr="001D6079">
        <w:rPr>
          <w:rFonts w:ascii="Times New Roman" w:hAnsi="Times New Roman" w:cs="Times New Roman"/>
          <w:lang w:val="en"/>
        </w:rPr>
        <w:t xml:space="preserve"> k</w:t>
      </w:r>
      <w:r>
        <w:rPr>
          <w:rFonts w:ascii="Times New Roman" w:hAnsi="Times New Roman" w:cs="Times New Roman"/>
          <w:lang w:val="en"/>
        </w:rPr>
        <w:t xml:space="preserve">ufanya </w:t>
      </w:r>
      <w:proofErr w:type="spellStart"/>
      <w:r>
        <w:rPr>
          <w:rFonts w:ascii="Times New Roman" w:hAnsi="Times New Roman" w:cs="Times New Roman"/>
          <w:lang w:val="en"/>
        </w:rPr>
        <w:t>yafu</w:t>
      </w:r>
      <w:r w:rsidRPr="001D6079">
        <w:rPr>
          <w:rFonts w:ascii="Times New Roman" w:hAnsi="Times New Roman" w:cs="Times New Roman"/>
          <w:lang w:val="en"/>
        </w:rPr>
        <w:t>atayo;kwa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kutuwezeshwa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kuboresha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utafiti</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wetu</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tungependa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ku</w:t>
      </w:r>
      <w:r>
        <w:rPr>
          <w:rFonts w:ascii="Times New Roman" w:hAnsi="Times New Roman" w:cs="Times New Roman"/>
          <w:lang w:val="en"/>
        </w:rPr>
        <w:t>ku</w:t>
      </w:r>
      <w:r w:rsidRPr="001D6079">
        <w:rPr>
          <w:rFonts w:ascii="Times New Roman" w:hAnsi="Times New Roman" w:cs="Times New Roman"/>
          <w:lang w:val="en"/>
        </w:rPr>
        <w:t>uli</w:t>
      </w:r>
      <w:r>
        <w:rPr>
          <w:rFonts w:ascii="Times New Roman" w:hAnsi="Times New Roman" w:cs="Times New Roman"/>
          <w:lang w:val="en"/>
        </w:rPr>
        <w:t>za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maswali</w:t>
      </w:r>
      <w:proofErr w:type="spellEnd"/>
      <w:r w:rsidRPr="001D6079">
        <w:rPr>
          <w:rFonts w:ascii="Times New Roman" w:hAnsi="Times New Roman" w:cs="Times New Roman"/>
          <w:lang w:val="en"/>
        </w:rPr>
        <w:t xml:space="preserve"> </w:t>
      </w:r>
      <w:proofErr w:type="spellStart"/>
      <w:r>
        <w:rPr>
          <w:rFonts w:ascii="Times New Roman" w:hAnsi="Times New Roman" w:cs="Times New Roman"/>
          <w:lang w:val="en"/>
        </w:rPr>
        <w:t>kuhusu</w:t>
      </w:r>
      <w:proofErr w:type="spellEnd"/>
      <w:r>
        <w:rPr>
          <w:rFonts w:ascii="Times New Roman" w:hAnsi="Times New Roman" w:cs="Times New Roman"/>
          <w:lang w:val="en"/>
        </w:rPr>
        <w:t xml:space="preserve"> </w:t>
      </w:r>
      <w:proofErr w:type="spellStart"/>
      <w:r>
        <w:rPr>
          <w:rFonts w:ascii="Times New Roman" w:hAnsi="Times New Roman" w:cs="Times New Roman"/>
          <w:lang w:val="en"/>
        </w:rPr>
        <w:t>msaidizi</w:t>
      </w:r>
      <w:proofErr w:type="spellEnd"/>
      <w:r>
        <w:rPr>
          <w:rFonts w:ascii="Times New Roman" w:hAnsi="Times New Roman" w:cs="Times New Roman"/>
          <w:lang w:val="en"/>
        </w:rPr>
        <w:t xml:space="preserve"> </w:t>
      </w:r>
      <w:proofErr w:type="spellStart"/>
      <w:r>
        <w:rPr>
          <w:rFonts w:ascii="Times New Roman" w:hAnsi="Times New Roman" w:cs="Times New Roman"/>
          <w:lang w:val="en"/>
        </w:rPr>
        <w:t>wetu</w:t>
      </w:r>
      <w:proofErr w:type="spellEnd"/>
      <w:r>
        <w:rPr>
          <w:rFonts w:ascii="Times New Roman" w:hAnsi="Times New Roman" w:cs="Times New Roman"/>
          <w:lang w:val="en"/>
        </w:rPr>
        <w:t>,</w:t>
      </w:r>
      <w:r w:rsidRPr="001D6079">
        <w:rPr>
          <w:rFonts w:ascii="Times New Roman" w:hAnsi="Times New Roman" w:cs="Times New Roman"/>
          <w:color w:val="FF0000"/>
          <w:lang w:val="en"/>
        </w:rPr>
        <w:t xml:space="preserve"> </w:t>
      </w:r>
      <w:proofErr w:type="spellStart"/>
      <w:r>
        <w:rPr>
          <w:rFonts w:ascii="Times New Roman" w:hAnsi="Times New Roman" w:cs="Times New Roman"/>
          <w:lang w:val="en"/>
        </w:rPr>
        <w:t>kutekelezwa</w:t>
      </w:r>
      <w:proofErr w:type="spellEnd"/>
      <w:r>
        <w:rPr>
          <w:rFonts w:ascii="Times New Roman" w:hAnsi="Times New Roman" w:cs="Times New Roman"/>
          <w:lang w:val="en"/>
        </w:rPr>
        <w:t xml:space="preserve"> </w:t>
      </w:r>
      <w:proofErr w:type="spellStart"/>
      <w:r>
        <w:rPr>
          <w:rFonts w:ascii="Times New Roman" w:hAnsi="Times New Roman" w:cs="Times New Roman"/>
          <w:lang w:val="en"/>
        </w:rPr>
        <w:t>kwa</w:t>
      </w:r>
      <w:proofErr w:type="spellEnd"/>
      <w:r>
        <w:rPr>
          <w:rFonts w:ascii="Times New Roman" w:hAnsi="Times New Roman" w:cs="Times New Roman"/>
          <w:lang w:val="en"/>
        </w:rPr>
        <w:t xml:space="preserve"> </w:t>
      </w:r>
      <w:proofErr w:type="spellStart"/>
      <w:r>
        <w:rPr>
          <w:rFonts w:ascii="Times New Roman" w:hAnsi="Times New Roman" w:cs="Times New Roman"/>
          <w:lang w:val="en"/>
        </w:rPr>
        <w:t>mradi</w:t>
      </w:r>
      <w:proofErr w:type="spellEnd"/>
      <w:r w:rsidRPr="001D6079">
        <w:rPr>
          <w:rFonts w:ascii="Times New Roman" w:hAnsi="Times New Roman" w:cs="Times New Roman"/>
          <w:color w:val="FF0000"/>
          <w:lang w:val="en"/>
        </w:rPr>
        <w:t xml:space="preserve"> </w:t>
      </w:r>
      <w:r>
        <w:rPr>
          <w:rFonts w:ascii="Times New Roman" w:hAnsi="Times New Roman" w:cs="Times New Roman"/>
          <w:lang w:val="en"/>
        </w:rPr>
        <w:t xml:space="preserve">na </w:t>
      </w:r>
      <w:proofErr w:type="spellStart"/>
      <w:r w:rsidRPr="001D6079">
        <w:rPr>
          <w:rFonts w:ascii="Times New Roman" w:hAnsi="Times New Roman" w:cs="Times New Roman"/>
          <w:lang w:val="en"/>
        </w:rPr>
        <w:t>vifaa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vilivyopeanwa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Hii</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itafanyika</w:t>
      </w:r>
      <w:proofErr w:type="spellEnd"/>
      <w:r w:rsidRPr="001D6079">
        <w:rPr>
          <w:rFonts w:ascii="Times New Roman" w:hAnsi="Times New Roman" w:cs="Times New Roman"/>
          <w:lang w:val="en"/>
        </w:rPr>
        <w:t xml:space="preserve"> </w:t>
      </w:r>
      <w:proofErr w:type="spellStart"/>
      <w:proofErr w:type="gramStart"/>
      <w:r w:rsidRPr="001D6079">
        <w:rPr>
          <w:rFonts w:ascii="Times New Roman" w:hAnsi="Times New Roman" w:cs="Times New Roman"/>
          <w:lang w:val="en"/>
        </w:rPr>
        <w:t>kwa</w:t>
      </w:r>
      <w:proofErr w:type="spellEnd"/>
      <w:proofErr w:type="gram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vikundi</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katika</w:t>
      </w:r>
      <w:proofErr w:type="spellEnd"/>
      <w:r w:rsidRPr="001D6079">
        <w:rPr>
          <w:rFonts w:ascii="Times New Roman" w:hAnsi="Times New Roman" w:cs="Times New Roman"/>
          <w:lang w:val="en"/>
        </w:rPr>
        <w:t xml:space="preserve"> kata </w:t>
      </w:r>
      <w:proofErr w:type="spellStart"/>
      <w:r w:rsidRPr="001D6079">
        <w:rPr>
          <w:rFonts w:ascii="Times New Roman" w:hAnsi="Times New Roman" w:cs="Times New Roman"/>
          <w:lang w:val="en"/>
        </w:rPr>
        <w:t>ndogo</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yako</w:t>
      </w:r>
      <w:proofErr w:type="spellEnd"/>
      <w:r>
        <w:rPr>
          <w:rFonts w:ascii="Times New Roman" w:hAnsi="Times New Roman" w:cs="Times New Roman"/>
          <w:lang w:val="en"/>
        </w:rPr>
        <w:t xml:space="preserve"> </w:t>
      </w:r>
      <w:r w:rsidRPr="001D6079">
        <w:rPr>
          <w:rFonts w:ascii="Times New Roman" w:hAnsi="Times New Roman" w:cs="Times New Roman"/>
          <w:lang w:val="en"/>
        </w:rPr>
        <w:t>(</w:t>
      </w:r>
      <w:proofErr w:type="spellStart"/>
      <w:r>
        <w:rPr>
          <w:rFonts w:ascii="Times New Roman" w:hAnsi="Times New Roman" w:cs="Times New Roman"/>
          <w:lang w:val="en"/>
        </w:rPr>
        <w:t>sehemu</w:t>
      </w:r>
      <w:proofErr w:type="spellEnd"/>
      <w:r>
        <w:rPr>
          <w:rFonts w:ascii="Times New Roman" w:hAnsi="Times New Roman" w:cs="Times New Roman"/>
          <w:lang w:val="en"/>
        </w:rPr>
        <w:t xml:space="preserve"> </w:t>
      </w:r>
      <w:proofErr w:type="spellStart"/>
      <w:r>
        <w:rPr>
          <w:rFonts w:ascii="Times New Roman" w:hAnsi="Times New Roman" w:cs="Times New Roman"/>
          <w:lang w:val="en"/>
        </w:rPr>
        <w:t>ya</w:t>
      </w:r>
      <w:proofErr w:type="spellEnd"/>
      <w:r>
        <w:rPr>
          <w:rFonts w:ascii="Times New Roman" w:hAnsi="Times New Roman" w:cs="Times New Roman"/>
          <w:lang w:val="en"/>
        </w:rPr>
        <w:t xml:space="preserve"> </w:t>
      </w:r>
      <w:proofErr w:type="spellStart"/>
      <w:r>
        <w:rPr>
          <w:rFonts w:ascii="Times New Roman" w:hAnsi="Times New Roman" w:cs="Times New Roman"/>
          <w:lang w:val="en"/>
        </w:rPr>
        <w:t>kijografia</w:t>
      </w:r>
      <w:proofErr w:type="spellEnd"/>
      <w:r>
        <w:rPr>
          <w:rFonts w:ascii="Times New Roman" w:hAnsi="Times New Roman" w:cs="Times New Roman"/>
          <w:lang w:val="en"/>
        </w:rPr>
        <w:t xml:space="preserve"> </w:t>
      </w:r>
      <w:proofErr w:type="spellStart"/>
      <w:r>
        <w:rPr>
          <w:rFonts w:ascii="Times New Roman" w:hAnsi="Times New Roman" w:cs="Times New Roman"/>
          <w:lang w:val="en"/>
        </w:rPr>
        <w:t>iliyo</w:t>
      </w:r>
      <w:proofErr w:type="spellEnd"/>
      <w:r>
        <w:rPr>
          <w:rFonts w:ascii="Times New Roman" w:hAnsi="Times New Roman" w:cs="Times New Roman"/>
          <w:lang w:val="en"/>
        </w:rPr>
        <w:t xml:space="preserve"> na </w:t>
      </w:r>
      <w:proofErr w:type="spellStart"/>
      <w:r>
        <w:rPr>
          <w:rFonts w:ascii="Times New Roman" w:hAnsi="Times New Roman" w:cs="Times New Roman"/>
          <w:lang w:val="en"/>
        </w:rPr>
        <w:t>upana</w:t>
      </w:r>
      <w:proofErr w:type="spellEnd"/>
      <w:r>
        <w:rPr>
          <w:rFonts w:ascii="Times New Roman" w:hAnsi="Times New Roman" w:cs="Times New Roman"/>
          <w:lang w:val="en"/>
        </w:rPr>
        <w:t xml:space="preserve"> </w:t>
      </w:r>
      <w:proofErr w:type="spellStart"/>
      <w:r>
        <w:rPr>
          <w:rFonts w:ascii="Times New Roman" w:hAnsi="Times New Roman" w:cs="Times New Roman"/>
          <w:lang w:val="en"/>
        </w:rPr>
        <w:t>wa</w:t>
      </w:r>
      <w:proofErr w:type="spellEnd"/>
      <w:r>
        <w:rPr>
          <w:rFonts w:ascii="Times New Roman" w:hAnsi="Times New Roman" w:cs="Times New Roman"/>
          <w:lang w:val="en"/>
        </w:rPr>
        <w:t xml:space="preserve"> chini </w:t>
      </w:r>
      <w:proofErr w:type="spellStart"/>
      <w:r>
        <w:rPr>
          <w:rFonts w:ascii="Times New Roman" w:hAnsi="Times New Roman" w:cs="Times New Roman"/>
          <w:lang w:val="en"/>
        </w:rPr>
        <w:t>ya</w:t>
      </w:r>
      <w:proofErr w:type="spellEnd"/>
      <w:r>
        <w:rPr>
          <w:rFonts w:ascii="Times New Roman" w:hAnsi="Times New Roman" w:cs="Times New Roman"/>
          <w:lang w:val="en"/>
        </w:rPr>
        <w:t xml:space="preserve"> </w:t>
      </w:r>
      <w:proofErr w:type="spellStart"/>
      <w:r>
        <w:rPr>
          <w:rFonts w:ascii="Times New Roman" w:hAnsi="Times New Roman" w:cs="Times New Roman"/>
          <w:lang w:val="en"/>
        </w:rPr>
        <w:t>kilomita</w:t>
      </w:r>
      <w:proofErr w:type="spellEnd"/>
      <w:r>
        <w:rPr>
          <w:rFonts w:ascii="Times New Roman" w:hAnsi="Times New Roman" w:cs="Times New Roman"/>
          <w:lang w:val="en"/>
        </w:rPr>
        <w:t xml:space="preserve"> </w:t>
      </w:r>
      <w:proofErr w:type="spellStart"/>
      <w:r w:rsidRPr="001D6079">
        <w:rPr>
          <w:rFonts w:ascii="Times New Roman" w:hAnsi="Times New Roman" w:cs="Times New Roman"/>
          <w:lang w:val="en"/>
        </w:rPr>
        <w:t>saba</w:t>
      </w:r>
      <w:proofErr w:type="spellEnd"/>
      <w:r w:rsidRPr="001D6079">
        <w:rPr>
          <w:rFonts w:ascii="Times New Roman" w:hAnsi="Times New Roman" w:cs="Times New Roman"/>
          <w:lang w:val="en"/>
        </w:rPr>
        <w:t>)</w:t>
      </w:r>
      <w:r>
        <w:rPr>
          <w:rFonts w:ascii="Times New Roman" w:hAnsi="Times New Roman" w:cs="Times New Roman"/>
          <w:lang w:val="en"/>
        </w:rPr>
        <w:t>.  H</w:t>
      </w:r>
      <w:r w:rsidRPr="001D6079">
        <w:rPr>
          <w:rFonts w:ascii="Times New Roman" w:hAnsi="Times New Roman" w:cs="Times New Roman"/>
          <w:lang w:val="en"/>
        </w:rPr>
        <w:t xml:space="preserve">aya </w:t>
      </w:r>
      <w:proofErr w:type="spellStart"/>
      <w:r w:rsidRPr="001D6079">
        <w:rPr>
          <w:rFonts w:ascii="Times New Roman" w:hAnsi="Times New Roman" w:cs="Times New Roman"/>
          <w:lang w:val="en"/>
        </w:rPr>
        <w:t>majadiliano</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yatachukua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muda</w:t>
      </w:r>
      <w:proofErr w:type="spellEnd"/>
      <w:r w:rsidRPr="001D6079">
        <w:rPr>
          <w:rFonts w:ascii="Times New Roman" w:hAnsi="Times New Roman" w:cs="Times New Roman"/>
          <w:lang w:val="en"/>
        </w:rPr>
        <w:t xml:space="preserve"> </w:t>
      </w:r>
      <w:proofErr w:type="spellStart"/>
      <w:proofErr w:type="gramStart"/>
      <w:r w:rsidRPr="001D6079">
        <w:rPr>
          <w:rFonts w:ascii="Times New Roman" w:hAnsi="Times New Roman" w:cs="Times New Roman"/>
          <w:lang w:val="en"/>
        </w:rPr>
        <w:t>wa</w:t>
      </w:r>
      <w:proofErr w:type="spellEnd"/>
      <w:proofErr w:type="gram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dakika</w:t>
      </w:r>
      <w:proofErr w:type="spellEnd"/>
      <w:r w:rsidRPr="001D6079">
        <w:rPr>
          <w:rFonts w:ascii="Times New Roman" w:hAnsi="Times New Roman" w:cs="Times New Roman"/>
          <w:lang w:val="en"/>
        </w:rPr>
        <w:t xml:space="preserve"> 60-90 </w:t>
      </w:r>
      <w:proofErr w:type="spellStart"/>
      <w:r w:rsidRPr="001D6079">
        <w:rPr>
          <w:rFonts w:ascii="Times New Roman" w:hAnsi="Times New Roman" w:cs="Times New Roman"/>
          <w:lang w:val="en"/>
        </w:rPr>
        <w:t>kukamilika</w:t>
      </w:r>
      <w:proofErr w:type="spellEnd"/>
      <w:r w:rsidRPr="001D6079">
        <w:rPr>
          <w:rFonts w:ascii="Times New Roman" w:hAnsi="Times New Roman" w:cs="Times New Roman"/>
          <w:lang w:val="en"/>
        </w:rPr>
        <w:t>.</w:t>
      </w:r>
    </w:p>
    <w:p w14:paraId="72569A94" w14:textId="77777777" w:rsidR="00126DDC" w:rsidRDefault="005E33B5" w:rsidP="005E33B5">
      <w:pPr>
        <w:autoSpaceDE w:val="0"/>
        <w:autoSpaceDN w:val="0"/>
        <w:adjustRightInd w:val="0"/>
        <w:spacing w:after="0" w:line="240" w:lineRule="auto"/>
        <w:rPr>
          <w:rFonts w:ascii="Times New Roman" w:hAnsi="Times New Roman" w:cs="Times New Roman"/>
          <w:lang w:val="en"/>
        </w:rPr>
      </w:pPr>
      <w:proofErr w:type="spellStart"/>
      <w:r w:rsidRPr="009B61B8">
        <w:rPr>
          <w:rFonts w:ascii="Times New Roman" w:hAnsi="Times New Roman" w:cs="Times New Roman"/>
          <w:lang w:val="en"/>
        </w:rPr>
        <w:t>Niko</w:t>
      </w:r>
      <w:proofErr w:type="spell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hapa</w:t>
      </w:r>
      <w:proofErr w:type="spell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kufanikisha</w:t>
      </w:r>
      <w:proofErr w:type="spell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mazungumzo</w:t>
      </w:r>
      <w:proofErr w:type="spell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ya</w:t>
      </w:r>
      <w:proofErr w:type="spell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hiki</w:t>
      </w:r>
      <w:proofErr w:type="spell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kikundi</w:t>
      </w:r>
      <w:proofErr w:type="spell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lakini</w:t>
      </w:r>
      <w:proofErr w:type="spellEnd"/>
      <w:r w:rsidRPr="009B61B8">
        <w:rPr>
          <w:rFonts w:ascii="Times New Roman" w:hAnsi="Times New Roman" w:cs="Times New Roman"/>
          <w:lang w:val="en"/>
        </w:rPr>
        <w:t xml:space="preserve"> </w:t>
      </w:r>
      <w:proofErr w:type="spellStart"/>
      <w:proofErr w:type="gramStart"/>
      <w:r w:rsidRPr="009B61B8">
        <w:rPr>
          <w:rFonts w:ascii="Times New Roman" w:hAnsi="Times New Roman" w:cs="Times New Roman"/>
          <w:lang w:val="en"/>
        </w:rPr>
        <w:t>mimi</w:t>
      </w:r>
      <w:proofErr w:type="spellEnd"/>
      <w:proofErr w:type="gram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si</w:t>
      </w:r>
      <w:proofErr w:type="spell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mtaalamu</w:t>
      </w:r>
      <w:proofErr w:type="spell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wa</w:t>
      </w:r>
      <w:proofErr w:type="spell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hii</w:t>
      </w:r>
      <w:proofErr w:type="spell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mada</w:t>
      </w:r>
      <w:proofErr w:type="spell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Ningependa</w:t>
      </w:r>
      <w:proofErr w:type="spellEnd"/>
      <w:r w:rsidRPr="009B61B8">
        <w:rPr>
          <w:rFonts w:ascii="Times New Roman" w:hAnsi="Times New Roman" w:cs="Times New Roman"/>
          <w:lang w:val="en"/>
        </w:rPr>
        <w:t xml:space="preserve"> tu </w:t>
      </w:r>
      <w:proofErr w:type="spellStart"/>
      <w:r w:rsidRPr="009B61B8">
        <w:rPr>
          <w:rFonts w:ascii="Times New Roman" w:hAnsi="Times New Roman" w:cs="Times New Roman"/>
          <w:lang w:val="en"/>
        </w:rPr>
        <w:t>kuskiza</w:t>
      </w:r>
      <w:proofErr w:type="spell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mawazo</w:t>
      </w:r>
      <w:proofErr w:type="spellEnd"/>
      <w:r w:rsidRPr="009B61B8">
        <w:rPr>
          <w:rFonts w:ascii="Times New Roman" w:hAnsi="Times New Roman" w:cs="Times New Roman"/>
          <w:lang w:val="en"/>
        </w:rPr>
        <w:t xml:space="preserve"> </w:t>
      </w:r>
      <w:proofErr w:type="gramStart"/>
      <w:r w:rsidRPr="009B61B8">
        <w:rPr>
          <w:rFonts w:ascii="Times New Roman" w:hAnsi="Times New Roman" w:cs="Times New Roman"/>
          <w:lang w:val="en"/>
        </w:rPr>
        <w:t>na</w:t>
      </w:r>
      <w:proofErr w:type="gram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maoni</w:t>
      </w:r>
      <w:proofErr w:type="spell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yenu</w:t>
      </w:r>
      <w:proofErr w:type="spell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kuhusu</w:t>
      </w:r>
      <w:proofErr w:type="spell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mada</w:t>
      </w:r>
      <w:proofErr w:type="spell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yetu</w:t>
      </w:r>
      <w:proofErr w:type="spell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ya</w:t>
      </w:r>
      <w:proofErr w:type="spell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mjadala</w:t>
      </w:r>
      <w:proofErr w:type="spellEnd"/>
    </w:p>
    <w:p w14:paraId="7F7511BA" w14:textId="77777777" w:rsidR="005E33B5" w:rsidRPr="00126DDC" w:rsidRDefault="005E33B5" w:rsidP="005E33B5">
      <w:pPr>
        <w:autoSpaceDE w:val="0"/>
        <w:autoSpaceDN w:val="0"/>
        <w:adjustRightInd w:val="0"/>
        <w:spacing w:after="0" w:line="240" w:lineRule="auto"/>
        <w:rPr>
          <w:rFonts w:ascii="Times New Roman" w:hAnsi="Times New Roman" w:cs="Times New Roman"/>
          <w:b/>
          <w:lang w:val="en"/>
        </w:rPr>
      </w:pPr>
    </w:p>
    <w:p w14:paraId="4936176A" w14:textId="77777777" w:rsidR="00E76C02" w:rsidRPr="001D6079" w:rsidRDefault="00E76C02" w:rsidP="00E76C02">
      <w:pPr>
        <w:autoSpaceDE w:val="0"/>
        <w:autoSpaceDN w:val="0"/>
        <w:adjustRightInd w:val="0"/>
        <w:spacing w:after="0" w:line="240" w:lineRule="auto"/>
        <w:rPr>
          <w:rFonts w:ascii="Times New Roman" w:hAnsi="Times New Roman" w:cs="Times New Roman"/>
          <w:lang w:val="en"/>
        </w:rPr>
      </w:pPr>
      <w:proofErr w:type="spellStart"/>
      <w:r w:rsidRPr="001D6079">
        <w:rPr>
          <w:rFonts w:ascii="Times New Roman" w:hAnsi="Times New Roman" w:cs="Times New Roman"/>
          <w:b/>
          <w:lang w:val="en"/>
        </w:rPr>
        <w:t>Muda</w:t>
      </w:r>
      <w:proofErr w:type="spellEnd"/>
      <w:r w:rsidRPr="001D6079">
        <w:rPr>
          <w:rFonts w:ascii="Times New Roman" w:hAnsi="Times New Roman" w:cs="Times New Roman"/>
          <w:b/>
          <w:lang w:val="en"/>
        </w:rPr>
        <w:t xml:space="preserve"> </w:t>
      </w:r>
      <w:proofErr w:type="spellStart"/>
      <w:proofErr w:type="gramStart"/>
      <w:r w:rsidRPr="001D6079">
        <w:rPr>
          <w:rFonts w:ascii="Times New Roman" w:hAnsi="Times New Roman" w:cs="Times New Roman"/>
          <w:b/>
          <w:lang w:val="en"/>
        </w:rPr>
        <w:t>wa</w:t>
      </w:r>
      <w:proofErr w:type="spellEnd"/>
      <w:proofErr w:type="gramEnd"/>
      <w:r w:rsidRPr="001D6079">
        <w:rPr>
          <w:rFonts w:ascii="Times New Roman" w:hAnsi="Times New Roman" w:cs="Times New Roman"/>
          <w:b/>
          <w:lang w:val="en"/>
        </w:rPr>
        <w:t xml:space="preserve"> </w:t>
      </w:r>
      <w:proofErr w:type="spellStart"/>
      <w:r w:rsidRPr="001D6079">
        <w:rPr>
          <w:rFonts w:ascii="Times New Roman" w:hAnsi="Times New Roman" w:cs="Times New Roman"/>
          <w:b/>
          <w:lang w:val="en"/>
        </w:rPr>
        <w:t>utafiti</w:t>
      </w:r>
      <w:proofErr w:type="spellEnd"/>
      <w:r w:rsidRPr="001D6079">
        <w:rPr>
          <w:rFonts w:ascii="Times New Roman" w:hAnsi="Times New Roman" w:cs="Times New Roman"/>
          <w:b/>
          <w:lang w:val="en"/>
        </w:rPr>
        <w:t>:</w:t>
      </w:r>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kushiriki</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kwa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utafiti</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utachukua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muda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wa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takriban</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dakika</w:t>
      </w:r>
      <w:proofErr w:type="spellEnd"/>
      <w:r w:rsidRPr="001D6079">
        <w:rPr>
          <w:rFonts w:ascii="Times New Roman" w:hAnsi="Times New Roman" w:cs="Times New Roman"/>
          <w:lang w:val="en"/>
        </w:rPr>
        <w:t xml:space="preserve"> 60-90 </w:t>
      </w:r>
      <w:proofErr w:type="spellStart"/>
      <w:r w:rsidRPr="001D6079">
        <w:rPr>
          <w:rFonts w:ascii="Times New Roman" w:hAnsi="Times New Roman" w:cs="Times New Roman"/>
          <w:lang w:val="en"/>
        </w:rPr>
        <w:t>kwa</w:t>
      </w:r>
      <w:proofErr w:type="spellEnd"/>
      <w:r w:rsidRPr="001D6079">
        <w:rPr>
          <w:rFonts w:ascii="Times New Roman" w:hAnsi="Times New Roman" w:cs="Times New Roman"/>
          <w:lang w:val="en"/>
        </w:rPr>
        <w:t xml:space="preserve"> </w:t>
      </w:r>
      <w:proofErr w:type="spellStart"/>
      <w:r w:rsidR="002C0CE8">
        <w:rPr>
          <w:rFonts w:ascii="Times New Roman" w:hAnsi="Times New Roman" w:cs="Times New Roman"/>
          <w:lang w:val="en"/>
        </w:rPr>
        <w:t>kikao</w:t>
      </w:r>
      <w:proofErr w:type="spellEnd"/>
      <w:r>
        <w:rPr>
          <w:rFonts w:ascii="Times New Roman" w:hAnsi="Times New Roman" w:cs="Times New Roman"/>
          <w:lang w:val="en"/>
        </w:rPr>
        <w:t xml:space="preserve"> </w:t>
      </w:r>
      <w:proofErr w:type="spellStart"/>
      <w:r>
        <w:rPr>
          <w:rFonts w:ascii="Times New Roman" w:hAnsi="Times New Roman" w:cs="Times New Roman"/>
          <w:lang w:val="en"/>
        </w:rPr>
        <w:t>kimoja</w:t>
      </w:r>
      <w:proofErr w:type="spellEnd"/>
      <w:r>
        <w:rPr>
          <w:rFonts w:ascii="Times New Roman" w:hAnsi="Times New Roman" w:cs="Times New Roman"/>
          <w:lang w:val="en"/>
        </w:rPr>
        <w:t xml:space="preserve"> cha </w:t>
      </w:r>
      <w:proofErr w:type="spellStart"/>
      <w:r>
        <w:rPr>
          <w:rFonts w:ascii="Times New Roman" w:hAnsi="Times New Roman" w:cs="Times New Roman"/>
          <w:lang w:val="en"/>
        </w:rPr>
        <w:t>majadiliano</w:t>
      </w:r>
      <w:proofErr w:type="spellEnd"/>
      <w:r>
        <w:rPr>
          <w:rFonts w:ascii="Times New Roman" w:hAnsi="Times New Roman" w:cs="Times New Roman"/>
          <w:lang w:val="en"/>
        </w:rPr>
        <w:t xml:space="preserve"> </w:t>
      </w:r>
      <w:proofErr w:type="spellStart"/>
      <w:r>
        <w:rPr>
          <w:rFonts w:ascii="Times New Roman" w:hAnsi="Times New Roman" w:cs="Times New Roman"/>
          <w:lang w:val="en"/>
        </w:rPr>
        <w:t>ya</w:t>
      </w:r>
      <w:proofErr w:type="spellEnd"/>
      <w:r>
        <w:rPr>
          <w:rFonts w:ascii="Times New Roman" w:hAnsi="Times New Roman" w:cs="Times New Roman"/>
          <w:lang w:val="en"/>
        </w:rPr>
        <w:t xml:space="preserve"> </w:t>
      </w:r>
      <w:proofErr w:type="spellStart"/>
      <w:r>
        <w:rPr>
          <w:rFonts w:ascii="Times New Roman" w:hAnsi="Times New Roman" w:cs="Times New Roman"/>
          <w:lang w:val="en"/>
        </w:rPr>
        <w:t>kindani</w:t>
      </w:r>
      <w:proofErr w:type="spellEnd"/>
      <w:r>
        <w:rPr>
          <w:rFonts w:ascii="Times New Roman" w:hAnsi="Times New Roman" w:cs="Times New Roman"/>
          <w:lang w:val="en"/>
        </w:rPr>
        <w:t xml:space="preserve"> </w:t>
      </w:r>
    </w:p>
    <w:p w14:paraId="3B2D0750" w14:textId="77777777" w:rsidR="00E76C02" w:rsidRDefault="00E76C02" w:rsidP="00E76C02">
      <w:pPr>
        <w:autoSpaceDE w:val="0"/>
        <w:autoSpaceDN w:val="0"/>
        <w:adjustRightInd w:val="0"/>
        <w:spacing w:after="0" w:line="240" w:lineRule="auto"/>
        <w:rPr>
          <w:rFonts w:ascii="Times New Roman" w:hAnsi="Times New Roman" w:cs="Times New Roman"/>
          <w:b/>
          <w:lang w:val="en"/>
        </w:rPr>
      </w:pPr>
    </w:p>
    <w:p w14:paraId="497E5EAE" w14:textId="77777777" w:rsidR="00E76C02" w:rsidRPr="001D6079" w:rsidRDefault="00E76C02" w:rsidP="00E76C02">
      <w:pPr>
        <w:autoSpaceDE w:val="0"/>
        <w:autoSpaceDN w:val="0"/>
        <w:adjustRightInd w:val="0"/>
        <w:spacing w:after="0" w:line="240" w:lineRule="auto"/>
        <w:rPr>
          <w:rFonts w:ascii="Times New Roman" w:hAnsi="Times New Roman" w:cs="Times New Roman"/>
          <w:lang w:val="en"/>
        </w:rPr>
      </w:pPr>
      <w:proofErr w:type="spellStart"/>
      <w:r w:rsidRPr="001D6079">
        <w:rPr>
          <w:rFonts w:ascii="Times New Roman" w:hAnsi="Times New Roman" w:cs="Times New Roman"/>
          <w:b/>
          <w:lang w:val="en"/>
        </w:rPr>
        <w:t>Mahali</w:t>
      </w:r>
      <w:proofErr w:type="spellEnd"/>
      <w:r w:rsidRPr="001D6079">
        <w:rPr>
          <w:rFonts w:ascii="Times New Roman" w:hAnsi="Times New Roman" w:cs="Times New Roman"/>
          <w:b/>
          <w:lang w:val="en"/>
        </w:rPr>
        <w:t xml:space="preserve"> pa </w:t>
      </w:r>
      <w:proofErr w:type="spellStart"/>
      <w:r w:rsidRPr="001D6079">
        <w:rPr>
          <w:rFonts w:ascii="Times New Roman" w:hAnsi="Times New Roman" w:cs="Times New Roman"/>
          <w:b/>
          <w:lang w:val="en"/>
        </w:rPr>
        <w:t>utafiti</w:t>
      </w:r>
      <w:proofErr w:type="spellEnd"/>
      <w:r w:rsidRPr="001D6079">
        <w:rPr>
          <w:rFonts w:ascii="Times New Roman" w:hAnsi="Times New Roman" w:cs="Times New Roman"/>
          <w:b/>
          <w:lang w:val="en"/>
        </w:rPr>
        <w:t xml:space="preserve">: </w:t>
      </w:r>
      <w:r w:rsidRPr="001D6079">
        <w:rPr>
          <w:rFonts w:ascii="Times New Roman" w:hAnsi="Times New Roman" w:cs="Times New Roman"/>
          <w:lang w:val="en"/>
        </w:rPr>
        <w:t xml:space="preserve"> kila </w:t>
      </w:r>
      <w:proofErr w:type="spellStart"/>
      <w:r w:rsidRPr="001D6079">
        <w:rPr>
          <w:rFonts w:ascii="Times New Roman" w:hAnsi="Times New Roman" w:cs="Times New Roman"/>
          <w:lang w:val="en"/>
        </w:rPr>
        <w:t>mikak</w:t>
      </w:r>
      <w:r>
        <w:rPr>
          <w:rFonts w:ascii="Times New Roman" w:hAnsi="Times New Roman" w:cs="Times New Roman"/>
          <w:lang w:val="en"/>
        </w:rPr>
        <w:t>ati</w:t>
      </w:r>
      <w:proofErr w:type="spellEnd"/>
      <w:r>
        <w:rPr>
          <w:rFonts w:ascii="Times New Roman" w:hAnsi="Times New Roman" w:cs="Times New Roman"/>
          <w:lang w:val="en"/>
        </w:rPr>
        <w:t xml:space="preserve"> </w:t>
      </w:r>
      <w:proofErr w:type="spellStart"/>
      <w:r>
        <w:rPr>
          <w:rFonts w:ascii="Times New Roman" w:hAnsi="Times New Roman" w:cs="Times New Roman"/>
          <w:lang w:val="en"/>
        </w:rPr>
        <w:t>ya</w:t>
      </w:r>
      <w:proofErr w:type="spellEnd"/>
      <w:r>
        <w:rPr>
          <w:rFonts w:ascii="Times New Roman" w:hAnsi="Times New Roman" w:cs="Times New Roman"/>
          <w:lang w:val="en"/>
        </w:rPr>
        <w:t xml:space="preserve"> </w:t>
      </w:r>
      <w:proofErr w:type="spellStart"/>
      <w:r>
        <w:rPr>
          <w:rFonts w:ascii="Times New Roman" w:hAnsi="Times New Roman" w:cs="Times New Roman"/>
          <w:lang w:val="en"/>
        </w:rPr>
        <w:t>utafiti</w:t>
      </w:r>
      <w:proofErr w:type="spellEnd"/>
      <w:r>
        <w:rPr>
          <w:rFonts w:ascii="Times New Roman" w:hAnsi="Times New Roman" w:cs="Times New Roman"/>
          <w:lang w:val="en"/>
        </w:rPr>
        <w:t xml:space="preserve"> </w:t>
      </w:r>
      <w:proofErr w:type="spellStart"/>
      <w:r>
        <w:rPr>
          <w:rFonts w:ascii="Times New Roman" w:hAnsi="Times New Roman" w:cs="Times New Roman"/>
          <w:lang w:val="en"/>
        </w:rPr>
        <w:t>itafanyika</w:t>
      </w:r>
      <w:proofErr w:type="spellEnd"/>
      <w:r>
        <w:rPr>
          <w:rFonts w:ascii="Times New Roman" w:hAnsi="Times New Roman" w:cs="Times New Roman"/>
          <w:lang w:val="en"/>
        </w:rPr>
        <w:t xml:space="preserve"> </w:t>
      </w:r>
      <w:proofErr w:type="spellStart"/>
      <w:r>
        <w:rPr>
          <w:rFonts w:ascii="Times New Roman" w:hAnsi="Times New Roman" w:cs="Times New Roman"/>
          <w:lang w:val="en"/>
        </w:rPr>
        <w:t>kwenye</w:t>
      </w:r>
      <w:proofErr w:type="spellEnd"/>
      <w:r>
        <w:rPr>
          <w:rFonts w:ascii="Times New Roman" w:hAnsi="Times New Roman" w:cs="Times New Roman"/>
          <w:lang w:val="en"/>
        </w:rPr>
        <w:t xml:space="preserve"> </w:t>
      </w:r>
      <w:proofErr w:type="spellStart"/>
      <w:r>
        <w:rPr>
          <w:rFonts w:ascii="Times New Roman" w:hAnsi="Times New Roman" w:cs="Times New Roman"/>
          <w:lang w:val="en"/>
        </w:rPr>
        <w:t>sehemu</w:t>
      </w:r>
      <w:proofErr w:type="spellEnd"/>
      <w:r>
        <w:rPr>
          <w:rFonts w:ascii="Times New Roman" w:hAnsi="Times New Roman" w:cs="Times New Roman"/>
          <w:lang w:val="en"/>
        </w:rPr>
        <w:t xml:space="preserve"> </w:t>
      </w:r>
      <w:proofErr w:type="spellStart"/>
      <w:r>
        <w:rPr>
          <w:rFonts w:ascii="Times New Roman" w:hAnsi="Times New Roman" w:cs="Times New Roman"/>
          <w:lang w:val="en"/>
        </w:rPr>
        <w:t>iliyo</w:t>
      </w:r>
      <w:proofErr w:type="spellEnd"/>
      <w:r>
        <w:rPr>
          <w:rFonts w:ascii="Times New Roman" w:hAnsi="Times New Roman" w:cs="Times New Roman"/>
          <w:lang w:val="en"/>
        </w:rPr>
        <w:t xml:space="preserve"> katikati </w:t>
      </w:r>
      <w:proofErr w:type="spellStart"/>
      <w:proofErr w:type="gramStart"/>
      <w:r>
        <w:rPr>
          <w:rFonts w:ascii="Times New Roman" w:hAnsi="Times New Roman" w:cs="Times New Roman"/>
          <w:lang w:val="en"/>
        </w:rPr>
        <w:t>ya</w:t>
      </w:r>
      <w:proofErr w:type="spellEnd"/>
      <w:r>
        <w:rPr>
          <w:rFonts w:ascii="Times New Roman" w:hAnsi="Times New Roman" w:cs="Times New Roman"/>
          <w:lang w:val="en"/>
        </w:rPr>
        <w:t xml:space="preserve"> </w:t>
      </w:r>
      <w:r w:rsidRPr="001D6079">
        <w:rPr>
          <w:rFonts w:ascii="Times New Roman" w:hAnsi="Times New Roman" w:cs="Times New Roman"/>
          <w:lang w:val="en"/>
        </w:rPr>
        <w:t xml:space="preserve"> kata</w:t>
      </w:r>
      <w:proofErr w:type="gram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ndogo</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yako</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ndani</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ya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kanisa</w:t>
      </w:r>
      <w:proofErr w:type="spellEnd"/>
      <w:r w:rsidRPr="001D6079">
        <w:rPr>
          <w:rFonts w:ascii="Times New Roman" w:hAnsi="Times New Roman" w:cs="Times New Roman"/>
          <w:lang w:val="en"/>
        </w:rPr>
        <w:t xml:space="preserve"> au </w:t>
      </w:r>
      <w:proofErr w:type="spellStart"/>
      <w:r w:rsidRPr="001D6079">
        <w:rPr>
          <w:rFonts w:ascii="Times New Roman" w:hAnsi="Times New Roman" w:cs="Times New Roman"/>
          <w:lang w:val="en"/>
        </w:rPr>
        <w:t>shule</w:t>
      </w:r>
      <w:proofErr w:type="spellEnd"/>
      <w:r>
        <w:rPr>
          <w:rFonts w:ascii="Times New Roman" w:hAnsi="Times New Roman" w:cs="Times New Roman"/>
          <w:lang w:val="en"/>
        </w:rPr>
        <w:t xml:space="preserve"> au </w:t>
      </w:r>
      <w:proofErr w:type="spellStart"/>
      <w:r>
        <w:rPr>
          <w:rFonts w:ascii="Times New Roman" w:hAnsi="Times New Roman" w:cs="Times New Roman"/>
          <w:lang w:val="en"/>
        </w:rPr>
        <w:t>katika</w:t>
      </w:r>
      <w:proofErr w:type="spellEnd"/>
      <w:r>
        <w:rPr>
          <w:rFonts w:ascii="Times New Roman" w:hAnsi="Times New Roman" w:cs="Times New Roman"/>
          <w:lang w:val="en"/>
        </w:rPr>
        <w:t xml:space="preserve"> </w:t>
      </w:r>
      <w:proofErr w:type="spellStart"/>
      <w:r>
        <w:rPr>
          <w:rFonts w:ascii="Times New Roman" w:hAnsi="Times New Roman" w:cs="Times New Roman"/>
          <w:lang w:val="en"/>
        </w:rPr>
        <w:t>boma</w:t>
      </w:r>
      <w:proofErr w:type="spellEnd"/>
      <w:r>
        <w:rPr>
          <w:rFonts w:ascii="Times New Roman" w:hAnsi="Times New Roman" w:cs="Times New Roman"/>
          <w:lang w:val="en"/>
        </w:rPr>
        <w:t xml:space="preserve"> </w:t>
      </w:r>
      <w:proofErr w:type="spellStart"/>
      <w:r>
        <w:rPr>
          <w:rFonts w:ascii="Times New Roman" w:hAnsi="Times New Roman" w:cs="Times New Roman"/>
          <w:lang w:val="en"/>
        </w:rPr>
        <w:t>lako</w:t>
      </w:r>
      <w:proofErr w:type="spellEnd"/>
      <w:r w:rsidRPr="001D6079">
        <w:rPr>
          <w:rFonts w:ascii="Times New Roman" w:hAnsi="Times New Roman" w:cs="Times New Roman"/>
          <w:lang w:val="en"/>
        </w:rPr>
        <w:t>.</w:t>
      </w:r>
    </w:p>
    <w:p w14:paraId="10031227" w14:textId="77777777" w:rsidR="00126DDC" w:rsidRPr="00126DDC" w:rsidRDefault="00126DDC" w:rsidP="00126DDC">
      <w:pPr>
        <w:autoSpaceDE w:val="0"/>
        <w:autoSpaceDN w:val="0"/>
        <w:adjustRightInd w:val="0"/>
        <w:spacing w:after="0" w:line="240" w:lineRule="auto"/>
        <w:rPr>
          <w:rFonts w:ascii="Times New Roman" w:hAnsi="Times New Roman" w:cs="Times New Roman"/>
          <w:lang w:val="en"/>
        </w:rPr>
      </w:pPr>
    </w:p>
    <w:p w14:paraId="60DC2CF2" w14:textId="77777777" w:rsidR="00671B74" w:rsidRPr="00126DDC" w:rsidRDefault="00922CB5" w:rsidP="00126DDC">
      <w:pPr>
        <w:autoSpaceDE w:val="0"/>
        <w:autoSpaceDN w:val="0"/>
        <w:adjustRightInd w:val="0"/>
        <w:spacing w:after="0" w:line="240" w:lineRule="auto"/>
        <w:rPr>
          <w:rFonts w:ascii="Times New Roman" w:hAnsi="Times New Roman" w:cs="Times New Roman"/>
          <w:b/>
          <w:lang w:val="en"/>
        </w:rPr>
      </w:pPr>
      <w:proofErr w:type="spellStart"/>
      <w:r w:rsidRPr="00126DDC">
        <w:rPr>
          <w:rFonts w:ascii="Times New Roman" w:hAnsi="Times New Roman" w:cs="Times New Roman"/>
          <w:b/>
          <w:lang w:val="en"/>
        </w:rPr>
        <w:t>Manufaa</w:t>
      </w:r>
      <w:proofErr w:type="spellEnd"/>
    </w:p>
    <w:p w14:paraId="79B52464" w14:textId="77777777" w:rsidR="001C4289" w:rsidRDefault="001C4289" w:rsidP="001C4289">
      <w:pPr>
        <w:autoSpaceDE w:val="0"/>
        <w:autoSpaceDN w:val="0"/>
        <w:adjustRightInd w:val="0"/>
        <w:spacing w:after="0" w:line="240" w:lineRule="auto"/>
        <w:rPr>
          <w:rFonts w:ascii="Times New Roman" w:hAnsi="Times New Roman" w:cs="Times New Roman"/>
          <w:lang w:val="en"/>
        </w:rPr>
      </w:pPr>
      <w:proofErr w:type="spellStart"/>
      <w:r w:rsidRPr="00126DDC">
        <w:rPr>
          <w:rFonts w:ascii="Times New Roman" w:hAnsi="Times New Roman" w:cs="Times New Roman"/>
          <w:lang w:val="en"/>
        </w:rPr>
        <w:t>Ukichagua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kujibu</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maswali</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hakutakua</w:t>
      </w:r>
      <w:proofErr w:type="spellEnd"/>
      <w:r w:rsidRPr="00126DDC">
        <w:rPr>
          <w:rFonts w:ascii="Times New Roman" w:hAnsi="Times New Roman" w:cs="Times New Roman"/>
          <w:lang w:val="en"/>
        </w:rPr>
        <w:t xml:space="preserve"> na </w:t>
      </w:r>
      <w:proofErr w:type="spellStart"/>
      <w:r w:rsidRPr="00126DDC">
        <w:rPr>
          <w:rFonts w:ascii="Times New Roman" w:hAnsi="Times New Roman" w:cs="Times New Roman"/>
          <w:lang w:val="en"/>
        </w:rPr>
        <w:t>manufaa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ya</w:t>
      </w:r>
      <w:proofErr w:type="spellEnd"/>
      <w:r w:rsidRPr="00126DDC">
        <w:rPr>
          <w:rFonts w:ascii="Times New Roman" w:hAnsi="Times New Roman" w:cs="Times New Roman"/>
          <w:lang w:val="en"/>
        </w:rPr>
        <w:t xml:space="preserve"> </w:t>
      </w:r>
      <w:r>
        <w:rPr>
          <w:rFonts w:ascii="Times New Roman" w:hAnsi="Times New Roman" w:cs="Times New Roman"/>
          <w:lang w:val="en"/>
        </w:rPr>
        <w:t xml:space="preserve">moja </w:t>
      </w:r>
      <w:proofErr w:type="spellStart"/>
      <w:r>
        <w:rPr>
          <w:rFonts w:ascii="Times New Roman" w:hAnsi="Times New Roman" w:cs="Times New Roman"/>
          <w:lang w:val="en"/>
        </w:rPr>
        <w:t>kwa</w:t>
      </w:r>
      <w:proofErr w:type="spellEnd"/>
      <w:r>
        <w:rPr>
          <w:rFonts w:ascii="Times New Roman" w:hAnsi="Times New Roman" w:cs="Times New Roman"/>
          <w:lang w:val="en"/>
        </w:rPr>
        <w:t xml:space="preserve"> moja</w:t>
      </w:r>
      <w:r w:rsidRPr="00126DDC">
        <w:rPr>
          <w:rFonts w:ascii="Times New Roman" w:hAnsi="Times New Roman" w:cs="Times New Roman"/>
          <w:lang w:val="en"/>
        </w:rPr>
        <w:t xml:space="preserve"> kwako </w:t>
      </w:r>
      <w:proofErr w:type="spellStart"/>
      <w:r>
        <w:rPr>
          <w:rFonts w:ascii="Times New Roman" w:hAnsi="Times New Roman" w:cs="Times New Roman"/>
          <w:lang w:val="en"/>
        </w:rPr>
        <w:t>bali</w:t>
      </w:r>
      <w:proofErr w:type="spellEnd"/>
      <w:r>
        <w:rPr>
          <w:rFonts w:ascii="Times New Roman" w:hAnsi="Times New Roman" w:cs="Times New Roman"/>
          <w:lang w:val="en"/>
        </w:rPr>
        <w:t xml:space="preserve"> </w:t>
      </w:r>
      <w:proofErr w:type="spellStart"/>
      <w:r>
        <w:rPr>
          <w:rFonts w:ascii="Times New Roman" w:hAnsi="Times New Roman" w:cs="Times New Roman"/>
          <w:lang w:val="en"/>
        </w:rPr>
        <w:t>utatusaidia</w:t>
      </w:r>
      <w:proofErr w:type="spellEnd"/>
      <w:r>
        <w:rPr>
          <w:rFonts w:ascii="Times New Roman" w:hAnsi="Times New Roman" w:cs="Times New Roman"/>
          <w:lang w:val="en"/>
        </w:rPr>
        <w:t xml:space="preserve"> </w:t>
      </w:r>
      <w:proofErr w:type="spellStart"/>
      <w:r>
        <w:rPr>
          <w:rFonts w:ascii="Times New Roman" w:hAnsi="Times New Roman" w:cs="Times New Roman"/>
          <w:lang w:val="en"/>
        </w:rPr>
        <w:t>kuelewa</w:t>
      </w:r>
      <w:proofErr w:type="spellEnd"/>
      <w:r>
        <w:rPr>
          <w:rFonts w:ascii="Times New Roman" w:hAnsi="Times New Roman" w:cs="Times New Roman"/>
          <w:lang w:val="en"/>
        </w:rPr>
        <w:t xml:space="preserve"> </w:t>
      </w:r>
      <w:proofErr w:type="spellStart"/>
      <w:r>
        <w:rPr>
          <w:rFonts w:ascii="Times New Roman" w:hAnsi="Times New Roman" w:cs="Times New Roman"/>
          <w:lang w:val="en"/>
        </w:rPr>
        <w:t>jinsi</w:t>
      </w:r>
      <w:proofErr w:type="spellEnd"/>
      <w:r>
        <w:rPr>
          <w:rFonts w:ascii="Times New Roman" w:hAnsi="Times New Roman" w:cs="Times New Roman"/>
          <w:lang w:val="en"/>
        </w:rPr>
        <w:t xml:space="preserve"> </w:t>
      </w:r>
      <w:proofErr w:type="spellStart"/>
      <w:r>
        <w:rPr>
          <w:rFonts w:ascii="Times New Roman" w:hAnsi="Times New Roman" w:cs="Times New Roman"/>
          <w:lang w:val="en"/>
        </w:rPr>
        <w:t>ya</w:t>
      </w:r>
      <w:proofErr w:type="spellEnd"/>
      <w:r>
        <w:rPr>
          <w:rFonts w:ascii="Times New Roman" w:hAnsi="Times New Roman" w:cs="Times New Roman"/>
          <w:lang w:val="en"/>
        </w:rPr>
        <w:t xml:space="preserve"> </w:t>
      </w:r>
      <w:proofErr w:type="spellStart"/>
      <w:proofErr w:type="gramStart"/>
      <w:r>
        <w:rPr>
          <w:rFonts w:ascii="Times New Roman" w:hAnsi="Times New Roman" w:cs="Times New Roman"/>
          <w:lang w:val="en"/>
        </w:rPr>
        <w:t>tunavyotekeleza</w:t>
      </w:r>
      <w:proofErr w:type="spellEnd"/>
      <w:r>
        <w:rPr>
          <w:rFonts w:ascii="Times New Roman" w:hAnsi="Times New Roman" w:cs="Times New Roman"/>
          <w:lang w:val="en"/>
        </w:rPr>
        <w:t xml:space="preserve"> </w:t>
      </w:r>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utafiti</w:t>
      </w:r>
      <w:proofErr w:type="spellEnd"/>
      <w:proofErr w:type="gram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wetu</w:t>
      </w:r>
      <w:proofErr w:type="spellEnd"/>
      <w:r w:rsidRPr="00126DDC">
        <w:rPr>
          <w:rFonts w:ascii="Times New Roman" w:hAnsi="Times New Roman" w:cs="Times New Roman"/>
          <w:lang w:val="en"/>
        </w:rPr>
        <w:t xml:space="preserve">. </w:t>
      </w:r>
    </w:p>
    <w:p w14:paraId="3542006C" w14:textId="77777777" w:rsidR="00922CB5" w:rsidRPr="00126DDC" w:rsidRDefault="001C4289" w:rsidP="001C4289">
      <w:pPr>
        <w:autoSpaceDE w:val="0"/>
        <w:autoSpaceDN w:val="0"/>
        <w:adjustRightInd w:val="0"/>
        <w:spacing w:after="0" w:line="240" w:lineRule="auto"/>
        <w:rPr>
          <w:rFonts w:ascii="Times New Roman" w:hAnsi="Times New Roman" w:cs="Times New Roman"/>
          <w:lang w:val="en"/>
        </w:rPr>
      </w:pPr>
      <w:proofErr w:type="spellStart"/>
      <w:proofErr w:type="gramStart"/>
      <w:r w:rsidRPr="00126DDC">
        <w:rPr>
          <w:rFonts w:ascii="Times New Roman" w:hAnsi="Times New Roman" w:cs="Times New Roman"/>
          <w:lang w:val="en"/>
        </w:rPr>
        <w:t>Tutakurudishia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nauli</w:t>
      </w:r>
      <w:proofErr w:type="spellEnd"/>
      <w:r w:rsidRPr="00126DDC">
        <w:rPr>
          <w:rFonts w:ascii="Times New Roman" w:hAnsi="Times New Roman" w:cs="Times New Roman"/>
          <w:lang w:val="en"/>
        </w:rPr>
        <w:t xml:space="preserve"> </w:t>
      </w:r>
      <w:proofErr w:type="spellStart"/>
      <w:r>
        <w:rPr>
          <w:rFonts w:ascii="Times New Roman" w:hAnsi="Times New Roman" w:cs="Times New Roman"/>
          <w:lang w:val="en"/>
        </w:rPr>
        <w:t>utakayotumia</w:t>
      </w:r>
      <w:proofErr w:type="spellEnd"/>
      <w:r>
        <w:rPr>
          <w:rFonts w:ascii="Times New Roman" w:hAnsi="Times New Roman" w:cs="Times New Roman"/>
          <w:lang w:val="en"/>
        </w:rPr>
        <w:t xml:space="preserve"> </w:t>
      </w:r>
      <w:proofErr w:type="spellStart"/>
      <w:r>
        <w:rPr>
          <w:rFonts w:ascii="Times New Roman" w:hAnsi="Times New Roman" w:cs="Times New Roman"/>
          <w:lang w:val="en"/>
        </w:rPr>
        <w:t>kufika</w:t>
      </w:r>
      <w:proofErr w:type="spellEnd"/>
      <w:r>
        <w:rPr>
          <w:rFonts w:ascii="Times New Roman" w:hAnsi="Times New Roman" w:cs="Times New Roman"/>
          <w:lang w:val="en"/>
        </w:rPr>
        <w:t xml:space="preserve"> </w:t>
      </w:r>
      <w:proofErr w:type="spellStart"/>
      <w:r>
        <w:rPr>
          <w:rFonts w:ascii="Times New Roman" w:hAnsi="Times New Roman" w:cs="Times New Roman"/>
          <w:lang w:val="en"/>
        </w:rPr>
        <w:t>mahali</w:t>
      </w:r>
      <w:proofErr w:type="spellEnd"/>
      <w:r>
        <w:rPr>
          <w:rFonts w:ascii="Times New Roman" w:hAnsi="Times New Roman" w:cs="Times New Roman"/>
          <w:lang w:val="en"/>
        </w:rPr>
        <w:t xml:space="preserve"> pa </w:t>
      </w:r>
      <w:proofErr w:type="spellStart"/>
      <w:r>
        <w:rPr>
          <w:rFonts w:ascii="Times New Roman" w:hAnsi="Times New Roman" w:cs="Times New Roman"/>
          <w:lang w:val="en"/>
        </w:rPr>
        <w:t>utafiti</w:t>
      </w:r>
      <w:proofErr w:type="spellEnd"/>
      <w:r w:rsidRPr="00126DDC">
        <w:rPr>
          <w:rFonts w:ascii="Times New Roman" w:hAnsi="Times New Roman" w:cs="Times New Roman"/>
          <w:lang w:val="en"/>
        </w:rPr>
        <w:t xml:space="preserve"> </w:t>
      </w:r>
      <w:r w:rsidR="00922CB5" w:rsidRPr="00126DDC">
        <w:rPr>
          <w:rFonts w:ascii="Times New Roman" w:hAnsi="Times New Roman" w:cs="Times New Roman"/>
          <w:lang w:val="en"/>
        </w:rPr>
        <w:t xml:space="preserve">iwapo </w:t>
      </w:r>
      <w:proofErr w:type="spellStart"/>
      <w:r>
        <w:rPr>
          <w:rFonts w:ascii="Times New Roman" w:hAnsi="Times New Roman" w:cs="Times New Roman"/>
          <w:lang w:val="en"/>
        </w:rPr>
        <w:t>hatutafanyia</w:t>
      </w:r>
      <w:proofErr w:type="spellEnd"/>
      <w:r>
        <w:rPr>
          <w:rFonts w:ascii="Times New Roman" w:hAnsi="Times New Roman" w:cs="Times New Roman"/>
          <w:lang w:val="en"/>
        </w:rPr>
        <w:t xml:space="preserve"> nyumbani k</w:t>
      </w:r>
      <w:r w:rsidR="002950CB" w:rsidRPr="00126DDC">
        <w:rPr>
          <w:rFonts w:ascii="Times New Roman" w:hAnsi="Times New Roman" w:cs="Times New Roman"/>
          <w:lang w:val="en"/>
        </w:rPr>
        <w:t>wako</w:t>
      </w:r>
      <w:r w:rsidR="00922CB5" w:rsidRPr="00126DDC">
        <w:rPr>
          <w:rFonts w:ascii="Times New Roman" w:hAnsi="Times New Roman" w:cs="Times New Roman"/>
          <w:lang w:val="en"/>
        </w:rPr>
        <w:t>.</w:t>
      </w:r>
      <w:proofErr w:type="gramEnd"/>
    </w:p>
    <w:p w14:paraId="4016FEE2" w14:textId="77777777" w:rsidR="00126DDC" w:rsidRPr="00126DDC" w:rsidRDefault="00126DDC" w:rsidP="00126DDC">
      <w:pPr>
        <w:autoSpaceDE w:val="0"/>
        <w:autoSpaceDN w:val="0"/>
        <w:adjustRightInd w:val="0"/>
        <w:spacing w:after="0" w:line="240" w:lineRule="auto"/>
        <w:rPr>
          <w:rFonts w:ascii="Times New Roman" w:hAnsi="Times New Roman" w:cs="Times New Roman"/>
          <w:lang w:val="en"/>
        </w:rPr>
      </w:pPr>
    </w:p>
    <w:p w14:paraId="4D3D0129" w14:textId="77777777" w:rsidR="0090225E" w:rsidRPr="00126DDC" w:rsidRDefault="0090225E" w:rsidP="0090225E">
      <w:pPr>
        <w:spacing w:after="0"/>
        <w:rPr>
          <w:rFonts w:ascii="Times New Roman" w:hAnsi="Times New Roman" w:cs="Times New Roman"/>
          <w:b/>
        </w:rPr>
      </w:pPr>
      <w:proofErr w:type="spellStart"/>
      <w:r w:rsidRPr="00126DDC">
        <w:rPr>
          <w:rFonts w:ascii="Times New Roman" w:hAnsi="Times New Roman" w:cs="Times New Roman"/>
          <w:b/>
        </w:rPr>
        <w:t>Athari</w:t>
      </w:r>
      <w:proofErr w:type="spellEnd"/>
      <w:r>
        <w:rPr>
          <w:rFonts w:ascii="Times New Roman" w:hAnsi="Times New Roman" w:cs="Times New Roman"/>
          <w:b/>
        </w:rPr>
        <w:t>/</w:t>
      </w:r>
      <w:proofErr w:type="spellStart"/>
      <w:r>
        <w:rPr>
          <w:rFonts w:ascii="Times New Roman" w:hAnsi="Times New Roman" w:cs="Times New Roman"/>
          <w:b/>
        </w:rPr>
        <w:t>Usumbufu</w:t>
      </w:r>
      <w:proofErr w:type="spellEnd"/>
      <w:r>
        <w:rPr>
          <w:rFonts w:ascii="Times New Roman" w:hAnsi="Times New Roman" w:cs="Times New Roman"/>
          <w:b/>
        </w:rPr>
        <w:t xml:space="preserve"> </w:t>
      </w:r>
    </w:p>
    <w:p w14:paraId="2651546B" w14:textId="77777777" w:rsidR="00F04E6C" w:rsidRPr="00F5744A" w:rsidRDefault="00F04E6C" w:rsidP="00F04E6C">
      <w:pPr>
        <w:spacing w:after="0"/>
        <w:rPr>
          <w:ins w:id="0" w:author="OSBORN KWENA " w:date="2014-06-17T12:37:00Z"/>
          <w:rFonts w:ascii="Times New Roman" w:hAnsi="Times New Roman" w:cs="Times New Roman"/>
        </w:rPr>
      </w:pPr>
      <w:ins w:id="1" w:author="OSBORN KWENA " w:date="2014-06-17T12:37:00Z">
        <w:r w:rsidRPr="00F5744A">
          <w:rPr>
            <w:rFonts w:ascii="Times New Roman" w:hAnsi="Times New Roman" w:cs="Times New Roman"/>
          </w:rPr>
          <w:t xml:space="preserve">Madhara </w:t>
        </w:r>
        <w:proofErr w:type="spellStart"/>
        <w:r>
          <w:rPr>
            <w:rFonts w:ascii="Times New Roman" w:hAnsi="Times New Roman" w:cs="Times New Roman"/>
          </w:rPr>
          <w:t>yanayotarajiwa</w:t>
        </w:r>
        <w:proofErr w:type="spellEnd"/>
        <w:r>
          <w:rPr>
            <w:rFonts w:ascii="Times New Roman" w:hAnsi="Times New Roman" w:cs="Times New Roman"/>
          </w:rPr>
          <w:t xml:space="preserve">, </w:t>
        </w:r>
        <w:proofErr w:type="spellStart"/>
        <w:r>
          <w:rPr>
            <w:rFonts w:ascii="Times New Roman" w:hAnsi="Times New Roman" w:cs="Times New Roman"/>
          </w:rPr>
          <w:t>usumbufu</w:t>
        </w:r>
        <w:proofErr w:type="spellEnd"/>
        <w:r>
          <w:rPr>
            <w:rFonts w:ascii="Times New Roman" w:hAnsi="Times New Roman" w:cs="Times New Roman"/>
          </w:rPr>
          <w:t xml:space="preserve"> na madhara </w:t>
        </w:r>
        <w:proofErr w:type="spellStart"/>
        <w:r>
          <w:rPr>
            <w:rFonts w:ascii="Times New Roman" w:hAnsi="Times New Roman" w:cs="Times New Roman"/>
          </w:rPr>
          <w:t>yanayohusiana</w:t>
        </w:r>
        <w:proofErr w:type="spellEnd"/>
        <w:r>
          <w:rPr>
            <w:rFonts w:ascii="Times New Roman" w:hAnsi="Times New Roman" w:cs="Times New Roman"/>
          </w:rPr>
          <w:t xml:space="preserve"> na </w:t>
        </w:r>
        <w:proofErr w:type="spellStart"/>
        <w:proofErr w:type="gramStart"/>
        <w:r>
          <w:rPr>
            <w:rFonts w:ascii="Times New Roman" w:hAnsi="Times New Roman" w:cs="Times New Roman"/>
          </w:rPr>
          <w:t>mradi</w:t>
        </w:r>
        <w:proofErr w:type="spellEnd"/>
        <w:r>
          <w:rPr>
            <w:rFonts w:ascii="Times New Roman" w:hAnsi="Times New Roman" w:cs="Times New Roman"/>
          </w:rPr>
          <w:t xml:space="preserve">  </w:t>
        </w:r>
        <w:proofErr w:type="spellStart"/>
        <w:r>
          <w:rPr>
            <w:rFonts w:ascii="Times New Roman" w:hAnsi="Times New Roman" w:cs="Times New Roman"/>
          </w:rPr>
          <w:t>ni</w:t>
        </w:r>
        <w:proofErr w:type="spellEnd"/>
        <w:proofErr w:type="gramEnd"/>
        <w:r w:rsidRPr="00F5744A">
          <w:rPr>
            <w:rFonts w:ascii="Times New Roman" w:hAnsi="Times New Roman" w:cs="Times New Roman"/>
          </w:rPr>
          <w:t>:</w:t>
        </w:r>
      </w:ins>
    </w:p>
    <w:p w14:paraId="386272AA" w14:textId="509D2954" w:rsidR="0090225E" w:rsidRPr="008A1AEC" w:rsidRDefault="0090225E" w:rsidP="0090225E">
      <w:pPr>
        <w:rPr>
          <w:i/>
        </w:rPr>
      </w:pPr>
      <w:del w:id="2" w:author="OSBORN KWENA " w:date="2014-06-17T12:37:00Z">
        <w:r w:rsidRPr="008A1AEC" w:rsidDel="00F04E6C">
          <w:rPr>
            <w:rFonts w:ascii="Times New Roman" w:hAnsi="Times New Roman" w:cs="Times New Roman"/>
          </w:rPr>
          <w:delText>Athari, Usumbufu, au madhara yanayoweza kuhusiana na mahojiana haya ni</w:delText>
        </w:r>
        <w:r w:rsidRPr="008A1AEC" w:rsidDel="00F04E6C">
          <w:rPr>
            <w:rFonts w:ascii="Times New Roman" w:hAnsi="Times New Roman" w:cs="Times New Roman"/>
            <w:bCs/>
          </w:rPr>
          <w:delText>:</w:delText>
        </w:r>
      </w:del>
    </w:p>
    <w:p w14:paraId="33D5A565" w14:textId="77777777" w:rsidR="0090225E" w:rsidRPr="008A1AEC" w:rsidRDefault="0090225E" w:rsidP="0090225E">
      <w:pPr>
        <w:pStyle w:val="ListParagraph"/>
        <w:numPr>
          <w:ilvl w:val="0"/>
          <w:numId w:val="2"/>
        </w:numPr>
        <w:spacing w:after="0"/>
        <w:contextualSpacing w:val="0"/>
        <w:rPr>
          <w:rFonts w:ascii="Times New Roman" w:hAnsi="Times New Roman" w:cs="Times New Roman"/>
        </w:rPr>
      </w:pPr>
      <w:proofErr w:type="spellStart"/>
      <w:r w:rsidRPr="00B161D2">
        <w:rPr>
          <w:rFonts w:ascii="Times New Roman" w:hAnsi="Times New Roman" w:cs="Times New Roman"/>
        </w:rPr>
        <w:lastRenderedPageBreak/>
        <w:t>Baadhi</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ya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maswali</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ambayo</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ningependa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kukuuliza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yanaweza</w:t>
      </w:r>
      <w:proofErr w:type="spellEnd"/>
      <w:r w:rsidRPr="00B161D2">
        <w:rPr>
          <w:rFonts w:ascii="Times New Roman" w:hAnsi="Times New Roman" w:cs="Times New Roman"/>
        </w:rPr>
        <w:t xml:space="preserve"> kuwa </w:t>
      </w:r>
      <w:proofErr w:type="spellStart"/>
      <w:r w:rsidRPr="00B161D2">
        <w:rPr>
          <w:rFonts w:ascii="Times New Roman" w:hAnsi="Times New Roman" w:cs="Times New Roman"/>
        </w:rPr>
        <w:t>ya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kibinasi</w:t>
      </w:r>
      <w:proofErr w:type="spellEnd"/>
      <w:r w:rsidRPr="00B161D2">
        <w:rPr>
          <w:rFonts w:ascii="Times New Roman" w:hAnsi="Times New Roman" w:cs="Times New Roman"/>
        </w:rPr>
        <w:t xml:space="preserve"> </w:t>
      </w:r>
      <w:proofErr w:type="spellStart"/>
      <w:proofErr w:type="gramStart"/>
      <w:r w:rsidRPr="00B161D2">
        <w:rPr>
          <w:rFonts w:ascii="Times New Roman" w:hAnsi="Times New Roman" w:cs="Times New Roman"/>
        </w:rPr>
        <w:t>kwa</w:t>
      </w:r>
      <w:proofErr w:type="spellEnd"/>
      <w:proofErr w:type="gramEnd"/>
      <w:r w:rsidRPr="00B161D2">
        <w:rPr>
          <w:rFonts w:ascii="Times New Roman" w:hAnsi="Times New Roman" w:cs="Times New Roman"/>
        </w:rPr>
        <w:t xml:space="preserve"> vile </w:t>
      </w:r>
      <w:proofErr w:type="spellStart"/>
      <w:r w:rsidRPr="00B161D2">
        <w:rPr>
          <w:rFonts w:ascii="Times New Roman" w:hAnsi="Times New Roman" w:cs="Times New Roman"/>
        </w:rPr>
        <w:t>yatahusu</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maisha</w:t>
      </w:r>
      <w:proofErr w:type="spellEnd"/>
      <w:r w:rsidRPr="00B161D2">
        <w:rPr>
          <w:rFonts w:ascii="Times New Roman" w:hAnsi="Times New Roman" w:cs="Times New Roman"/>
        </w:rPr>
        <w:t xml:space="preserve"> na </w:t>
      </w:r>
      <w:proofErr w:type="spellStart"/>
      <w:r w:rsidRPr="00B161D2">
        <w:rPr>
          <w:rFonts w:ascii="Times New Roman" w:hAnsi="Times New Roman" w:cs="Times New Roman"/>
        </w:rPr>
        <w:t>afya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yako</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Majibu</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yako</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yote</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yatawekwa</w:t>
      </w:r>
      <w:proofErr w:type="spellEnd"/>
      <w:r w:rsidRPr="00B161D2">
        <w:rPr>
          <w:rFonts w:ascii="Times New Roman" w:hAnsi="Times New Roman" w:cs="Times New Roman"/>
        </w:rPr>
        <w:t xml:space="preserve"> </w:t>
      </w:r>
      <w:proofErr w:type="spellStart"/>
      <w:proofErr w:type="gramStart"/>
      <w:r>
        <w:rPr>
          <w:rFonts w:ascii="Times New Roman" w:hAnsi="Times New Roman" w:cs="Times New Roman"/>
        </w:rPr>
        <w:t>kwa</w:t>
      </w:r>
      <w:proofErr w:type="spellEnd"/>
      <w:proofErr w:type="gramEnd"/>
      <w:r>
        <w:rPr>
          <w:rFonts w:ascii="Times New Roman" w:hAnsi="Times New Roman" w:cs="Times New Roman"/>
        </w:rPr>
        <w:t xml:space="preserve"> </w:t>
      </w:r>
      <w:proofErr w:type="spellStart"/>
      <w:r>
        <w:rPr>
          <w:rFonts w:ascii="Times New Roman" w:hAnsi="Times New Roman" w:cs="Times New Roman"/>
        </w:rPr>
        <w:t>u</w:t>
      </w:r>
      <w:r w:rsidRPr="00B161D2">
        <w:rPr>
          <w:rFonts w:ascii="Times New Roman" w:hAnsi="Times New Roman" w:cs="Times New Roman"/>
        </w:rPr>
        <w:t>siri</w:t>
      </w:r>
      <w:proofErr w:type="spellEnd"/>
      <w:r w:rsidRPr="00B161D2">
        <w:rPr>
          <w:rFonts w:ascii="Times New Roman" w:hAnsi="Times New Roman" w:cs="Times New Roman"/>
        </w:rPr>
        <w:t xml:space="preserve"> </w:t>
      </w:r>
      <w:proofErr w:type="spellStart"/>
      <w:r>
        <w:rPr>
          <w:rFonts w:ascii="Times New Roman" w:hAnsi="Times New Roman" w:cs="Times New Roman"/>
        </w:rPr>
        <w:t>iwezekanavyo</w:t>
      </w:r>
      <w:proofErr w:type="spellEnd"/>
      <w:r>
        <w:rPr>
          <w:rFonts w:ascii="Times New Roman" w:hAnsi="Times New Roman" w:cs="Times New Roman"/>
        </w:rPr>
        <w:t xml:space="preserve"> </w:t>
      </w:r>
      <w:r w:rsidRPr="00B161D2">
        <w:rPr>
          <w:rFonts w:ascii="Times New Roman" w:hAnsi="Times New Roman" w:cs="Times New Roman"/>
        </w:rPr>
        <w:t xml:space="preserve">na </w:t>
      </w:r>
      <w:proofErr w:type="spellStart"/>
      <w:r w:rsidRPr="00B161D2">
        <w:rPr>
          <w:rFonts w:ascii="Times New Roman" w:hAnsi="Times New Roman" w:cs="Times New Roman"/>
        </w:rPr>
        <w:t>tunatarajia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athari</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ya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kushiriki</w:t>
      </w:r>
      <w:proofErr w:type="spellEnd"/>
      <w:r w:rsidRPr="00B161D2">
        <w:rPr>
          <w:rFonts w:ascii="Times New Roman" w:hAnsi="Times New Roman" w:cs="Times New Roman"/>
        </w:rPr>
        <w:t xml:space="preserve"> </w:t>
      </w:r>
      <w:proofErr w:type="spellStart"/>
      <w:r>
        <w:rPr>
          <w:rFonts w:ascii="Times New Roman" w:hAnsi="Times New Roman" w:cs="Times New Roman"/>
        </w:rPr>
        <w:t>itapunguzwa</w:t>
      </w:r>
      <w:proofErr w:type="spellEnd"/>
      <w:r>
        <w:rPr>
          <w:rFonts w:ascii="Times New Roman" w:hAnsi="Times New Roman" w:cs="Times New Roman"/>
        </w:rPr>
        <w:t xml:space="preserve"> </w:t>
      </w:r>
      <w:proofErr w:type="spellStart"/>
      <w:r>
        <w:rPr>
          <w:rFonts w:ascii="Times New Roman" w:hAnsi="Times New Roman" w:cs="Times New Roman"/>
        </w:rPr>
        <w:t>k</w:t>
      </w:r>
      <w:r w:rsidRPr="00B161D2">
        <w:rPr>
          <w:rFonts w:ascii="Times New Roman" w:hAnsi="Times New Roman" w:cs="Times New Roman"/>
        </w:rPr>
        <w:t>wa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kiasi</w:t>
      </w:r>
      <w:proofErr w:type="spellEnd"/>
      <w:r>
        <w:rPr>
          <w:rFonts w:ascii="Times New Roman" w:hAnsi="Times New Roman" w:cs="Times New Roman"/>
        </w:rPr>
        <w:t xml:space="preserve"> </w:t>
      </w:r>
      <w:proofErr w:type="spellStart"/>
      <w:r>
        <w:rPr>
          <w:rFonts w:ascii="Times New Roman" w:hAnsi="Times New Roman" w:cs="Times New Roman"/>
        </w:rPr>
        <w:t>kikubwa</w:t>
      </w:r>
      <w:proofErr w:type="spellEnd"/>
      <w:r>
        <w:rPr>
          <w:rFonts w:ascii="Times New Roman" w:hAnsi="Times New Roman" w:cs="Times New Roman"/>
        </w:rPr>
        <w:t xml:space="preserve">. </w:t>
      </w:r>
    </w:p>
    <w:p w14:paraId="2636F207" w14:textId="77777777" w:rsidR="0090225E" w:rsidRDefault="0090225E" w:rsidP="0090225E">
      <w:pPr>
        <w:pStyle w:val="ListParagraph"/>
        <w:numPr>
          <w:ilvl w:val="0"/>
          <w:numId w:val="2"/>
        </w:numPr>
        <w:spacing w:after="0"/>
        <w:contextualSpacing w:val="0"/>
        <w:rPr>
          <w:rFonts w:ascii="Times New Roman" w:hAnsi="Times New Roman" w:cs="Times New Roman"/>
        </w:rPr>
      </w:pPr>
      <w:proofErr w:type="spellStart"/>
      <w:r>
        <w:rPr>
          <w:rFonts w:ascii="Times New Roman" w:hAnsi="Times New Roman" w:cs="Times New Roman"/>
        </w:rPr>
        <w:t>Utapoteza</w:t>
      </w:r>
      <w:proofErr w:type="spellEnd"/>
      <w:r>
        <w:rPr>
          <w:rFonts w:ascii="Times New Roman" w:hAnsi="Times New Roman" w:cs="Times New Roman"/>
        </w:rPr>
        <w:t xml:space="preserve"> </w:t>
      </w:r>
      <w:proofErr w:type="spellStart"/>
      <w:r>
        <w:rPr>
          <w:rFonts w:ascii="Times New Roman" w:hAnsi="Times New Roman" w:cs="Times New Roman"/>
        </w:rPr>
        <w:t>muda</w:t>
      </w:r>
      <w:proofErr w:type="spellEnd"/>
      <w:r>
        <w:rPr>
          <w:rFonts w:ascii="Times New Roman" w:hAnsi="Times New Roman" w:cs="Times New Roman"/>
        </w:rPr>
        <w:t xml:space="preserve"> </w:t>
      </w:r>
      <w:proofErr w:type="spellStart"/>
      <w:r>
        <w:rPr>
          <w:rFonts w:ascii="Times New Roman" w:hAnsi="Times New Roman" w:cs="Times New Roman"/>
        </w:rPr>
        <w:t>kiasi</w:t>
      </w:r>
      <w:proofErr w:type="spellEnd"/>
      <w:r>
        <w:rPr>
          <w:rFonts w:ascii="Times New Roman" w:hAnsi="Times New Roman" w:cs="Times New Roman"/>
        </w:rPr>
        <w:t xml:space="preserve"> </w:t>
      </w:r>
      <w:proofErr w:type="spellStart"/>
      <w:proofErr w:type="gramStart"/>
      <w:r>
        <w:rPr>
          <w:rFonts w:ascii="Times New Roman" w:hAnsi="Times New Roman" w:cs="Times New Roman"/>
        </w:rPr>
        <w:t>kwa</w:t>
      </w:r>
      <w:proofErr w:type="spellEnd"/>
      <w:proofErr w:type="gramEnd"/>
      <w:r>
        <w:rPr>
          <w:rFonts w:ascii="Times New Roman" w:hAnsi="Times New Roman" w:cs="Times New Roman"/>
        </w:rPr>
        <w:t xml:space="preserve"> </w:t>
      </w:r>
      <w:proofErr w:type="spellStart"/>
      <w:r>
        <w:rPr>
          <w:rFonts w:ascii="Times New Roman" w:hAnsi="Times New Roman" w:cs="Times New Roman"/>
        </w:rPr>
        <w:t>kushiriki</w:t>
      </w:r>
      <w:proofErr w:type="spellEnd"/>
      <w:r>
        <w:rPr>
          <w:rFonts w:ascii="Times New Roman" w:hAnsi="Times New Roman" w:cs="Times New Roman"/>
        </w:rPr>
        <w:t xml:space="preserve"> </w:t>
      </w:r>
      <w:proofErr w:type="spellStart"/>
      <w:r>
        <w:rPr>
          <w:rFonts w:ascii="Times New Roman" w:hAnsi="Times New Roman" w:cs="Times New Roman"/>
        </w:rPr>
        <w:t>kwenye</w:t>
      </w:r>
      <w:proofErr w:type="spellEnd"/>
      <w:r>
        <w:rPr>
          <w:rFonts w:ascii="Times New Roman" w:hAnsi="Times New Roman" w:cs="Times New Roman"/>
        </w:rPr>
        <w:t xml:space="preserve"> </w:t>
      </w:r>
      <w:proofErr w:type="spellStart"/>
      <w:r>
        <w:rPr>
          <w:rFonts w:ascii="Times New Roman" w:hAnsi="Times New Roman" w:cs="Times New Roman"/>
          <w:lang w:val="en"/>
        </w:rPr>
        <w:t>majadiliano</w:t>
      </w:r>
      <w:proofErr w:type="spellEnd"/>
      <w:r>
        <w:rPr>
          <w:rFonts w:ascii="Times New Roman" w:hAnsi="Times New Roman" w:cs="Times New Roman"/>
          <w:lang w:val="en"/>
        </w:rPr>
        <w:t xml:space="preserve"> </w:t>
      </w:r>
      <w:proofErr w:type="spellStart"/>
      <w:r>
        <w:rPr>
          <w:rFonts w:ascii="Times New Roman" w:hAnsi="Times New Roman" w:cs="Times New Roman"/>
          <w:lang w:val="en"/>
        </w:rPr>
        <w:t>ya</w:t>
      </w:r>
      <w:proofErr w:type="spellEnd"/>
      <w:r>
        <w:rPr>
          <w:rFonts w:ascii="Times New Roman" w:hAnsi="Times New Roman" w:cs="Times New Roman"/>
          <w:lang w:val="en"/>
        </w:rPr>
        <w:t xml:space="preserve"> </w:t>
      </w:r>
      <w:proofErr w:type="spellStart"/>
      <w:r>
        <w:rPr>
          <w:rFonts w:ascii="Times New Roman" w:hAnsi="Times New Roman" w:cs="Times New Roman"/>
          <w:lang w:val="en"/>
        </w:rPr>
        <w:t>kindani</w:t>
      </w:r>
      <w:proofErr w:type="spellEnd"/>
      <w:r w:rsidRPr="001D6079">
        <w:rPr>
          <w:rFonts w:ascii="Times New Roman" w:hAnsi="Times New Roman" w:cs="Times New Roman"/>
          <w:lang w:val="en"/>
        </w:rPr>
        <w:t xml:space="preserve"> </w:t>
      </w:r>
      <w:proofErr w:type="spellStart"/>
      <w:r>
        <w:rPr>
          <w:rFonts w:ascii="Times New Roman" w:hAnsi="Times New Roman" w:cs="Times New Roman"/>
        </w:rPr>
        <w:t>ingawaje</w:t>
      </w:r>
      <w:proofErr w:type="spellEnd"/>
      <w:r>
        <w:rPr>
          <w:rFonts w:ascii="Times New Roman" w:hAnsi="Times New Roman" w:cs="Times New Roman"/>
        </w:rPr>
        <w:t xml:space="preserve"> uko huru </w:t>
      </w:r>
      <w:proofErr w:type="spellStart"/>
      <w:r>
        <w:rPr>
          <w:rFonts w:ascii="Times New Roman" w:hAnsi="Times New Roman" w:cs="Times New Roman"/>
        </w:rPr>
        <w:t>kutamatisha</w:t>
      </w:r>
      <w:proofErr w:type="spellEnd"/>
      <w:r>
        <w:rPr>
          <w:rFonts w:ascii="Times New Roman" w:hAnsi="Times New Roman" w:cs="Times New Roman"/>
        </w:rPr>
        <w:t xml:space="preserve"> </w:t>
      </w:r>
      <w:proofErr w:type="spellStart"/>
      <w:r>
        <w:rPr>
          <w:rFonts w:ascii="Times New Roman" w:hAnsi="Times New Roman" w:cs="Times New Roman"/>
        </w:rPr>
        <w:t>kushiriki</w:t>
      </w:r>
      <w:proofErr w:type="spellEnd"/>
      <w:r>
        <w:rPr>
          <w:rFonts w:ascii="Times New Roman" w:hAnsi="Times New Roman" w:cs="Times New Roman"/>
        </w:rPr>
        <w:t xml:space="preserve"> kwako wakati </w:t>
      </w:r>
      <w:proofErr w:type="spellStart"/>
      <w:r>
        <w:rPr>
          <w:rFonts w:ascii="Times New Roman" w:hAnsi="Times New Roman" w:cs="Times New Roman"/>
        </w:rPr>
        <w:t>wowote</w:t>
      </w:r>
      <w:proofErr w:type="spellEnd"/>
      <w:r w:rsidRPr="00B161D2">
        <w:rPr>
          <w:rFonts w:ascii="Times New Roman" w:hAnsi="Times New Roman" w:cs="Times New Roman"/>
        </w:rPr>
        <w:t>.</w:t>
      </w:r>
    </w:p>
    <w:p w14:paraId="24EFC452" w14:textId="77777777" w:rsidR="00126DDC" w:rsidRPr="00126DDC" w:rsidRDefault="00126DDC" w:rsidP="00126DDC">
      <w:pPr>
        <w:autoSpaceDE w:val="0"/>
        <w:autoSpaceDN w:val="0"/>
        <w:adjustRightInd w:val="0"/>
        <w:spacing w:after="0" w:line="240" w:lineRule="auto"/>
        <w:rPr>
          <w:rFonts w:ascii="Times New Roman" w:hAnsi="Times New Roman" w:cs="Times New Roman"/>
          <w:b/>
          <w:lang w:val="en"/>
        </w:rPr>
      </w:pPr>
    </w:p>
    <w:p w14:paraId="1D4B4619" w14:textId="77777777" w:rsidR="00BD17F9" w:rsidRPr="00126DDC" w:rsidRDefault="00BD17F9" w:rsidP="00BD17F9">
      <w:pPr>
        <w:autoSpaceDE w:val="0"/>
        <w:autoSpaceDN w:val="0"/>
        <w:adjustRightInd w:val="0"/>
        <w:spacing w:after="0" w:line="240" w:lineRule="auto"/>
        <w:rPr>
          <w:rFonts w:ascii="Times New Roman" w:hAnsi="Times New Roman" w:cs="Times New Roman"/>
          <w:b/>
          <w:lang w:val="en"/>
        </w:rPr>
      </w:pPr>
      <w:proofErr w:type="spellStart"/>
      <w:r w:rsidRPr="00126DDC">
        <w:rPr>
          <w:rFonts w:ascii="Times New Roman" w:hAnsi="Times New Roman" w:cs="Times New Roman"/>
          <w:b/>
          <w:lang w:val="en"/>
        </w:rPr>
        <w:t>Usiri</w:t>
      </w:r>
      <w:proofErr w:type="spellEnd"/>
    </w:p>
    <w:p w14:paraId="6BCCEB6C" w14:textId="77777777" w:rsidR="00BD17F9" w:rsidRDefault="00BD17F9" w:rsidP="00BD17F9">
      <w:pPr>
        <w:numPr>
          <w:ilvl w:val="0"/>
          <w:numId w:val="3"/>
        </w:numPr>
        <w:tabs>
          <w:tab w:val="left" w:pos="1980"/>
        </w:tabs>
        <w:spacing w:after="0" w:line="240" w:lineRule="auto"/>
        <w:rPr>
          <w:rFonts w:ascii="Times New Roman" w:hAnsi="Times New Roman" w:cs="Times New Roman"/>
        </w:rPr>
      </w:pPr>
      <w:proofErr w:type="spellStart"/>
      <w:r>
        <w:rPr>
          <w:rFonts w:ascii="Times New Roman" w:hAnsi="Times New Roman" w:cs="Times New Roman"/>
          <w:b/>
        </w:rPr>
        <w:t>Kukeukwa</w:t>
      </w:r>
      <w:proofErr w:type="spellEnd"/>
      <w:r>
        <w:rPr>
          <w:rFonts w:ascii="Times New Roman" w:hAnsi="Times New Roman" w:cs="Times New Roman"/>
          <w:b/>
        </w:rPr>
        <w:t xml:space="preserve"> </w:t>
      </w:r>
      <w:proofErr w:type="spellStart"/>
      <w:r>
        <w:rPr>
          <w:rFonts w:ascii="Times New Roman" w:hAnsi="Times New Roman" w:cs="Times New Roman"/>
          <w:b/>
        </w:rPr>
        <w:t>kwa</w:t>
      </w:r>
      <w:proofErr w:type="spellEnd"/>
      <w:r>
        <w:rPr>
          <w:rFonts w:ascii="Times New Roman" w:hAnsi="Times New Roman" w:cs="Times New Roman"/>
          <w:b/>
        </w:rPr>
        <w:t xml:space="preserve"> </w:t>
      </w:r>
      <w:proofErr w:type="spellStart"/>
      <w:r>
        <w:rPr>
          <w:rFonts w:ascii="Times New Roman" w:hAnsi="Times New Roman" w:cs="Times New Roman"/>
          <w:b/>
        </w:rPr>
        <w:t>usiri</w:t>
      </w:r>
      <w:proofErr w:type="spellEnd"/>
      <w:r w:rsidRPr="00B161D2">
        <w:rPr>
          <w:rFonts w:ascii="Times New Roman" w:hAnsi="Times New Roman" w:cs="Times New Roman"/>
        </w:rPr>
        <w:t xml:space="preserve">: </w:t>
      </w:r>
      <w:r>
        <w:rPr>
          <w:rFonts w:ascii="Times New Roman" w:hAnsi="Times New Roman" w:cs="Times New Roman"/>
        </w:rPr>
        <w:t xml:space="preserve">Kama </w:t>
      </w:r>
      <w:proofErr w:type="spellStart"/>
      <w:r>
        <w:rPr>
          <w:rFonts w:ascii="Times New Roman" w:hAnsi="Times New Roman" w:cs="Times New Roman"/>
        </w:rPr>
        <w:t>utafiti</w:t>
      </w:r>
      <w:proofErr w:type="spellEnd"/>
      <w:r>
        <w:rPr>
          <w:rFonts w:ascii="Times New Roman" w:hAnsi="Times New Roman" w:cs="Times New Roman"/>
        </w:rPr>
        <w:t xml:space="preserve"> mwingine </w:t>
      </w:r>
      <w:proofErr w:type="spellStart"/>
      <w:r>
        <w:rPr>
          <w:rFonts w:ascii="Times New Roman" w:hAnsi="Times New Roman" w:cs="Times New Roman"/>
        </w:rPr>
        <w:t>wowote</w:t>
      </w:r>
      <w:proofErr w:type="spellEnd"/>
      <w:r>
        <w:rPr>
          <w:rFonts w:ascii="Times New Roman" w:hAnsi="Times New Roman" w:cs="Times New Roman"/>
        </w:rPr>
        <w:t xml:space="preserve">, kuna </w:t>
      </w:r>
      <w:proofErr w:type="spellStart"/>
      <w:r>
        <w:rPr>
          <w:rFonts w:ascii="Times New Roman" w:hAnsi="Times New Roman" w:cs="Times New Roman"/>
        </w:rPr>
        <w:t>uwezekano</w:t>
      </w:r>
      <w:proofErr w:type="spellEnd"/>
      <w:r>
        <w:rPr>
          <w:rFonts w:ascii="Times New Roman" w:hAnsi="Times New Roman" w:cs="Times New Roman"/>
        </w:rPr>
        <w:t xml:space="preserve"> kuwa </w:t>
      </w:r>
      <w:proofErr w:type="spellStart"/>
      <w:r>
        <w:rPr>
          <w:rFonts w:ascii="Times New Roman" w:hAnsi="Times New Roman" w:cs="Times New Roman"/>
        </w:rPr>
        <w:t>usiri</w:t>
      </w:r>
      <w:proofErr w:type="spellEnd"/>
      <w:r>
        <w:rPr>
          <w:rFonts w:ascii="Times New Roman" w:hAnsi="Times New Roman" w:cs="Times New Roman"/>
        </w:rPr>
        <w:t xml:space="preserve"> </w:t>
      </w:r>
      <w:proofErr w:type="spellStart"/>
      <w:r>
        <w:rPr>
          <w:rFonts w:ascii="Times New Roman" w:hAnsi="Times New Roman" w:cs="Times New Roman"/>
        </w:rPr>
        <w:t>huenda</w:t>
      </w:r>
      <w:proofErr w:type="spellEnd"/>
      <w:r>
        <w:rPr>
          <w:rFonts w:ascii="Times New Roman" w:hAnsi="Times New Roman" w:cs="Times New Roman"/>
        </w:rPr>
        <w:t xml:space="preserve"> </w:t>
      </w:r>
      <w:proofErr w:type="spellStart"/>
      <w:r>
        <w:rPr>
          <w:rFonts w:ascii="Times New Roman" w:hAnsi="Times New Roman" w:cs="Times New Roman"/>
        </w:rPr>
        <w:t>unaweza</w:t>
      </w:r>
      <w:proofErr w:type="spellEnd"/>
      <w:r>
        <w:rPr>
          <w:rFonts w:ascii="Times New Roman" w:hAnsi="Times New Roman" w:cs="Times New Roman"/>
        </w:rPr>
        <w:t xml:space="preserve"> </w:t>
      </w:r>
      <w:proofErr w:type="spellStart"/>
      <w:r>
        <w:rPr>
          <w:rFonts w:ascii="Times New Roman" w:hAnsi="Times New Roman" w:cs="Times New Roman"/>
        </w:rPr>
        <w:t>kuathirika</w:t>
      </w:r>
      <w:proofErr w:type="spellEnd"/>
      <w:r>
        <w:rPr>
          <w:rFonts w:ascii="Times New Roman" w:hAnsi="Times New Roman" w:cs="Times New Roman"/>
        </w:rPr>
        <w:t xml:space="preserve">; </w:t>
      </w:r>
      <w:proofErr w:type="spellStart"/>
      <w:r>
        <w:rPr>
          <w:rFonts w:ascii="Times New Roman" w:hAnsi="Times New Roman" w:cs="Times New Roman"/>
        </w:rPr>
        <w:t>lakini</w:t>
      </w:r>
      <w:proofErr w:type="spellEnd"/>
      <w:r>
        <w:rPr>
          <w:rFonts w:ascii="Times New Roman" w:hAnsi="Times New Roman" w:cs="Times New Roman"/>
        </w:rPr>
        <w:t xml:space="preserve">, </w:t>
      </w:r>
      <w:proofErr w:type="spellStart"/>
      <w:r>
        <w:rPr>
          <w:rFonts w:ascii="Times New Roman" w:hAnsi="Times New Roman" w:cs="Times New Roman"/>
        </w:rPr>
        <w:t>tunachukua</w:t>
      </w:r>
      <w:proofErr w:type="spellEnd"/>
      <w:r>
        <w:rPr>
          <w:rFonts w:ascii="Times New Roman" w:hAnsi="Times New Roman" w:cs="Times New Roman"/>
        </w:rPr>
        <w:t xml:space="preserve"> </w:t>
      </w:r>
      <w:proofErr w:type="spellStart"/>
      <w:r>
        <w:rPr>
          <w:rFonts w:ascii="Times New Roman" w:hAnsi="Times New Roman" w:cs="Times New Roman"/>
        </w:rPr>
        <w:t>hatua</w:t>
      </w:r>
      <w:proofErr w:type="spellEnd"/>
      <w:r>
        <w:rPr>
          <w:rFonts w:ascii="Times New Roman" w:hAnsi="Times New Roman" w:cs="Times New Roman"/>
        </w:rPr>
        <w:t xml:space="preserve"> ili </w:t>
      </w:r>
      <w:proofErr w:type="spellStart"/>
      <w:r>
        <w:rPr>
          <w:rFonts w:ascii="Times New Roman" w:hAnsi="Times New Roman" w:cs="Times New Roman"/>
        </w:rPr>
        <w:t>kupunguza</w:t>
      </w:r>
      <w:proofErr w:type="spellEnd"/>
      <w:r>
        <w:rPr>
          <w:rFonts w:ascii="Times New Roman" w:hAnsi="Times New Roman" w:cs="Times New Roman"/>
        </w:rPr>
        <w:t xml:space="preserve"> </w:t>
      </w:r>
      <w:proofErr w:type="spellStart"/>
      <w:r>
        <w:rPr>
          <w:rFonts w:ascii="Times New Roman" w:hAnsi="Times New Roman" w:cs="Times New Roman"/>
        </w:rPr>
        <w:t>athari</w:t>
      </w:r>
      <w:proofErr w:type="spellEnd"/>
      <w:r>
        <w:rPr>
          <w:rFonts w:ascii="Times New Roman" w:hAnsi="Times New Roman" w:cs="Times New Roman"/>
        </w:rPr>
        <w:t xml:space="preserve"> </w:t>
      </w:r>
      <w:proofErr w:type="spellStart"/>
      <w:r>
        <w:rPr>
          <w:rFonts w:ascii="Times New Roman" w:hAnsi="Times New Roman" w:cs="Times New Roman"/>
        </w:rPr>
        <w:t>hii</w:t>
      </w:r>
      <w:proofErr w:type="spellEnd"/>
    </w:p>
    <w:p w14:paraId="2F706CDF" w14:textId="77777777" w:rsidR="00BD17F9" w:rsidRDefault="0040682B" w:rsidP="00BD17F9">
      <w:pPr>
        <w:numPr>
          <w:ilvl w:val="0"/>
          <w:numId w:val="3"/>
        </w:numPr>
        <w:tabs>
          <w:tab w:val="left" w:pos="1980"/>
        </w:tabs>
        <w:spacing w:after="0" w:line="240" w:lineRule="auto"/>
        <w:rPr>
          <w:rFonts w:ascii="Times New Roman" w:hAnsi="Times New Roman" w:cs="Times New Roman"/>
        </w:rPr>
      </w:pPr>
      <w:proofErr w:type="spellStart"/>
      <w:r>
        <w:rPr>
          <w:rFonts w:ascii="Times New Roman" w:hAnsi="Times New Roman" w:cs="Times New Roman"/>
        </w:rPr>
        <w:t>Nakala</w:t>
      </w:r>
      <w:proofErr w:type="spellEnd"/>
      <w:r w:rsidR="00BD17F9">
        <w:rPr>
          <w:rFonts w:ascii="Times New Roman" w:hAnsi="Times New Roman" w:cs="Times New Roman"/>
        </w:rPr>
        <w:t xml:space="preserve"> zako </w:t>
      </w:r>
      <w:proofErr w:type="spellStart"/>
      <w:r w:rsidR="00BD17F9">
        <w:rPr>
          <w:rFonts w:ascii="Times New Roman" w:hAnsi="Times New Roman" w:cs="Times New Roman"/>
        </w:rPr>
        <w:t>za</w:t>
      </w:r>
      <w:proofErr w:type="spellEnd"/>
      <w:r w:rsidR="00BD17F9">
        <w:rPr>
          <w:rFonts w:ascii="Times New Roman" w:hAnsi="Times New Roman" w:cs="Times New Roman"/>
        </w:rPr>
        <w:t xml:space="preserve"> </w:t>
      </w:r>
      <w:proofErr w:type="spellStart"/>
      <w:r w:rsidR="00BD17F9">
        <w:rPr>
          <w:rFonts w:ascii="Times New Roman" w:hAnsi="Times New Roman" w:cs="Times New Roman"/>
        </w:rPr>
        <w:t>kitafiti</w:t>
      </w:r>
      <w:proofErr w:type="spellEnd"/>
      <w:r w:rsidR="00BD17F9">
        <w:rPr>
          <w:rFonts w:ascii="Times New Roman" w:hAnsi="Times New Roman" w:cs="Times New Roman"/>
        </w:rPr>
        <w:t xml:space="preserve"> </w:t>
      </w:r>
      <w:proofErr w:type="spellStart"/>
      <w:r w:rsidR="00BD17F9">
        <w:rPr>
          <w:rFonts w:ascii="Times New Roman" w:hAnsi="Times New Roman" w:cs="Times New Roman"/>
        </w:rPr>
        <w:t>zitashughulikiwa</w:t>
      </w:r>
      <w:proofErr w:type="spellEnd"/>
      <w:r w:rsidR="00BD17F9">
        <w:rPr>
          <w:rFonts w:ascii="Times New Roman" w:hAnsi="Times New Roman" w:cs="Times New Roman"/>
        </w:rPr>
        <w:t xml:space="preserve"> </w:t>
      </w:r>
      <w:proofErr w:type="spellStart"/>
      <w:proofErr w:type="gramStart"/>
      <w:r w:rsidR="00BD17F9">
        <w:rPr>
          <w:rFonts w:ascii="Times New Roman" w:hAnsi="Times New Roman" w:cs="Times New Roman"/>
        </w:rPr>
        <w:t>kwa</w:t>
      </w:r>
      <w:proofErr w:type="spellEnd"/>
      <w:proofErr w:type="gramEnd"/>
      <w:r w:rsidR="00BD17F9">
        <w:rPr>
          <w:rFonts w:ascii="Times New Roman" w:hAnsi="Times New Roman" w:cs="Times New Roman"/>
        </w:rPr>
        <w:t xml:space="preserve"> </w:t>
      </w:r>
      <w:proofErr w:type="spellStart"/>
      <w:r w:rsidR="00BD17F9">
        <w:rPr>
          <w:rFonts w:ascii="Times New Roman" w:hAnsi="Times New Roman" w:cs="Times New Roman"/>
        </w:rPr>
        <w:t>usiri</w:t>
      </w:r>
      <w:proofErr w:type="spellEnd"/>
      <w:r w:rsidR="00BD17F9">
        <w:rPr>
          <w:rFonts w:ascii="Times New Roman" w:hAnsi="Times New Roman" w:cs="Times New Roman"/>
        </w:rPr>
        <w:t xml:space="preserve"> </w:t>
      </w:r>
      <w:proofErr w:type="spellStart"/>
      <w:r w:rsidR="00BD17F9">
        <w:rPr>
          <w:rFonts w:ascii="Times New Roman" w:hAnsi="Times New Roman" w:cs="Times New Roman"/>
        </w:rPr>
        <w:t>mkubwa</w:t>
      </w:r>
      <w:proofErr w:type="spellEnd"/>
      <w:r w:rsidR="00BD17F9">
        <w:rPr>
          <w:rFonts w:ascii="Times New Roman" w:hAnsi="Times New Roman" w:cs="Times New Roman"/>
        </w:rPr>
        <w:t xml:space="preserve">. </w:t>
      </w:r>
      <w:proofErr w:type="spellStart"/>
      <w:r w:rsidR="00BD17F9">
        <w:rPr>
          <w:rFonts w:ascii="Times New Roman" w:hAnsi="Times New Roman" w:cs="Times New Roman"/>
        </w:rPr>
        <w:t>Ikiwa</w:t>
      </w:r>
      <w:proofErr w:type="spellEnd"/>
      <w:r w:rsidR="00BD17F9">
        <w:rPr>
          <w:rFonts w:ascii="Times New Roman" w:hAnsi="Times New Roman" w:cs="Times New Roman"/>
        </w:rPr>
        <w:t xml:space="preserve"> </w:t>
      </w:r>
      <w:proofErr w:type="spellStart"/>
      <w:r w:rsidR="00BD17F9">
        <w:rPr>
          <w:rFonts w:ascii="Times New Roman" w:hAnsi="Times New Roman" w:cs="Times New Roman"/>
        </w:rPr>
        <w:t>matokeo</w:t>
      </w:r>
      <w:proofErr w:type="spellEnd"/>
      <w:r w:rsidR="00BD17F9">
        <w:rPr>
          <w:rFonts w:ascii="Times New Roman" w:hAnsi="Times New Roman" w:cs="Times New Roman"/>
        </w:rPr>
        <w:t xml:space="preserve"> </w:t>
      </w:r>
      <w:proofErr w:type="spellStart"/>
      <w:r w:rsidR="00BD17F9">
        <w:rPr>
          <w:rFonts w:ascii="Times New Roman" w:hAnsi="Times New Roman" w:cs="Times New Roman"/>
        </w:rPr>
        <w:t>ya</w:t>
      </w:r>
      <w:proofErr w:type="spellEnd"/>
      <w:r w:rsidR="00BD17F9">
        <w:rPr>
          <w:rFonts w:ascii="Times New Roman" w:hAnsi="Times New Roman" w:cs="Times New Roman"/>
        </w:rPr>
        <w:t xml:space="preserve"> </w:t>
      </w:r>
      <w:proofErr w:type="spellStart"/>
      <w:r w:rsidR="00BD17F9">
        <w:rPr>
          <w:rFonts w:ascii="Times New Roman" w:hAnsi="Times New Roman" w:cs="Times New Roman"/>
        </w:rPr>
        <w:t>utafiti</w:t>
      </w:r>
      <w:proofErr w:type="spellEnd"/>
      <w:r w:rsidR="00BD17F9">
        <w:rPr>
          <w:rFonts w:ascii="Times New Roman" w:hAnsi="Times New Roman" w:cs="Times New Roman"/>
        </w:rPr>
        <w:t xml:space="preserve"> </w:t>
      </w:r>
      <w:proofErr w:type="spellStart"/>
      <w:r w:rsidR="00BD17F9">
        <w:rPr>
          <w:rFonts w:ascii="Times New Roman" w:hAnsi="Times New Roman" w:cs="Times New Roman"/>
        </w:rPr>
        <w:t>huu</w:t>
      </w:r>
      <w:proofErr w:type="spellEnd"/>
      <w:r w:rsidR="00BD17F9">
        <w:rPr>
          <w:rFonts w:ascii="Times New Roman" w:hAnsi="Times New Roman" w:cs="Times New Roman"/>
        </w:rPr>
        <w:t xml:space="preserve"> </w:t>
      </w:r>
      <w:proofErr w:type="spellStart"/>
      <w:r w:rsidR="00BD17F9">
        <w:rPr>
          <w:rFonts w:ascii="Times New Roman" w:hAnsi="Times New Roman" w:cs="Times New Roman"/>
        </w:rPr>
        <w:t>yatachapishwa</w:t>
      </w:r>
      <w:proofErr w:type="spellEnd"/>
      <w:r w:rsidR="00BD17F9">
        <w:rPr>
          <w:rFonts w:ascii="Times New Roman" w:hAnsi="Times New Roman" w:cs="Times New Roman"/>
        </w:rPr>
        <w:t xml:space="preserve"> au </w:t>
      </w:r>
      <w:proofErr w:type="spellStart"/>
      <w:r w:rsidR="00BD17F9">
        <w:rPr>
          <w:rFonts w:ascii="Times New Roman" w:hAnsi="Times New Roman" w:cs="Times New Roman"/>
        </w:rPr>
        <w:t>kuwakilishwa</w:t>
      </w:r>
      <w:proofErr w:type="spellEnd"/>
      <w:r w:rsidR="00BD17F9">
        <w:rPr>
          <w:rFonts w:ascii="Times New Roman" w:hAnsi="Times New Roman" w:cs="Times New Roman"/>
        </w:rPr>
        <w:t xml:space="preserve">, </w:t>
      </w:r>
      <w:proofErr w:type="spellStart"/>
      <w:r w:rsidR="00BD17F9">
        <w:rPr>
          <w:rFonts w:ascii="Times New Roman" w:hAnsi="Times New Roman" w:cs="Times New Roman"/>
        </w:rPr>
        <w:t>majina</w:t>
      </w:r>
      <w:proofErr w:type="spellEnd"/>
      <w:r w:rsidR="00BD17F9">
        <w:rPr>
          <w:rFonts w:ascii="Times New Roman" w:hAnsi="Times New Roman" w:cs="Times New Roman"/>
        </w:rPr>
        <w:t xml:space="preserve"> </w:t>
      </w:r>
      <w:proofErr w:type="spellStart"/>
      <w:r w:rsidR="00BD17F9">
        <w:rPr>
          <w:rFonts w:ascii="Times New Roman" w:hAnsi="Times New Roman" w:cs="Times New Roman"/>
        </w:rPr>
        <w:t>ya</w:t>
      </w:r>
      <w:proofErr w:type="spellEnd"/>
      <w:r w:rsidR="00BD17F9">
        <w:rPr>
          <w:rFonts w:ascii="Times New Roman" w:hAnsi="Times New Roman" w:cs="Times New Roman"/>
        </w:rPr>
        <w:t xml:space="preserve"> </w:t>
      </w:r>
      <w:proofErr w:type="spellStart"/>
      <w:r w:rsidR="00BD17F9">
        <w:rPr>
          <w:rFonts w:ascii="Times New Roman" w:hAnsi="Times New Roman" w:cs="Times New Roman"/>
        </w:rPr>
        <w:t>watu</w:t>
      </w:r>
      <w:proofErr w:type="spellEnd"/>
      <w:r w:rsidR="00BD17F9">
        <w:rPr>
          <w:rFonts w:ascii="Times New Roman" w:hAnsi="Times New Roman" w:cs="Times New Roman"/>
        </w:rPr>
        <w:t xml:space="preserve"> </w:t>
      </w:r>
      <w:proofErr w:type="gramStart"/>
      <w:r w:rsidR="00BD17F9">
        <w:rPr>
          <w:rFonts w:ascii="Times New Roman" w:hAnsi="Times New Roman" w:cs="Times New Roman"/>
        </w:rPr>
        <w:t>na</w:t>
      </w:r>
      <w:proofErr w:type="gramEnd"/>
      <w:r w:rsidR="00BD17F9">
        <w:rPr>
          <w:rFonts w:ascii="Times New Roman" w:hAnsi="Times New Roman" w:cs="Times New Roman"/>
        </w:rPr>
        <w:t xml:space="preserve"> </w:t>
      </w:r>
      <w:proofErr w:type="spellStart"/>
      <w:r w:rsidR="00BD17F9">
        <w:rPr>
          <w:rFonts w:ascii="Times New Roman" w:hAnsi="Times New Roman" w:cs="Times New Roman"/>
        </w:rPr>
        <w:t>habari</w:t>
      </w:r>
      <w:proofErr w:type="spellEnd"/>
      <w:r w:rsidR="00BD17F9">
        <w:rPr>
          <w:rFonts w:ascii="Times New Roman" w:hAnsi="Times New Roman" w:cs="Times New Roman"/>
        </w:rPr>
        <w:t xml:space="preserve"> nyingine </w:t>
      </w:r>
      <w:proofErr w:type="spellStart"/>
      <w:r w:rsidR="00BD17F9">
        <w:rPr>
          <w:rFonts w:ascii="Times New Roman" w:hAnsi="Times New Roman" w:cs="Times New Roman"/>
        </w:rPr>
        <w:t>zinazowatambulisha</w:t>
      </w:r>
      <w:proofErr w:type="spellEnd"/>
      <w:r w:rsidR="00BD17F9">
        <w:rPr>
          <w:rFonts w:ascii="Times New Roman" w:hAnsi="Times New Roman" w:cs="Times New Roman"/>
        </w:rPr>
        <w:t xml:space="preserve"> </w:t>
      </w:r>
      <w:proofErr w:type="spellStart"/>
      <w:r w:rsidR="00BD17F9">
        <w:rPr>
          <w:rFonts w:ascii="Times New Roman" w:hAnsi="Times New Roman" w:cs="Times New Roman"/>
        </w:rPr>
        <w:t>hazitatumiwa</w:t>
      </w:r>
      <w:proofErr w:type="spellEnd"/>
      <w:r w:rsidR="00BD17F9">
        <w:rPr>
          <w:rFonts w:ascii="Times New Roman" w:hAnsi="Times New Roman" w:cs="Times New Roman"/>
        </w:rPr>
        <w:t>.</w:t>
      </w:r>
    </w:p>
    <w:p w14:paraId="070D6A60" w14:textId="77777777" w:rsidR="00BD17F9" w:rsidRPr="0040682B" w:rsidRDefault="00BD17F9" w:rsidP="0040682B">
      <w:pPr>
        <w:pStyle w:val="ListParagraph"/>
        <w:numPr>
          <w:ilvl w:val="0"/>
          <w:numId w:val="3"/>
        </w:numPr>
        <w:spacing w:after="0"/>
        <w:contextualSpacing w:val="0"/>
        <w:rPr>
          <w:rFonts w:ascii="Times New Roman" w:hAnsi="Times New Roman" w:cs="Times New Roman"/>
        </w:rPr>
      </w:pPr>
      <w:r>
        <w:rPr>
          <w:rFonts w:ascii="Times New Roman" w:hAnsi="Times New Roman" w:cs="Times New Roman"/>
        </w:rPr>
        <w:t xml:space="preserve">Ili </w:t>
      </w:r>
      <w:proofErr w:type="spellStart"/>
      <w:r>
        <w:rPr>
          <w:rFonts w:ascii="Times New Roman" w:hAnsi="Times New Roman" w:cs="Times New Roman"/>
        </w:rPr>
        <w:t>kupunguza</w:t>
      </w:r>
      <w:proofErr w:type="spellEnd"/>
      <w:r>
        <w:rPr>
          <w:rFonts w:ascii="Times New Roman" w:hAnsi="Times New Roman" w:cs="Times New Roman"/>
        </w:rPr>
        <w:t xml:space="preserve"> </w:t>
      </w:r>
      <w:proofErr w:type="spellStart"/>
      <w:r>
        <w:rPr>
          <w:rFonts w:ascii="Times New Roman" w:hAnsi="Times New Roman" w:cs="Times New Roman"/>
        </w:rPr>
        <w:t>athari</w:t>
      </w:r>
      <w:proofErr w:type="spellEnd"/>
      <w:r>
        <w:rPr>
          <w:rFonts w:ascii="Times New Roman" w:hAnsi="Times New Roman" w:cs="Times New Roman"/>
        </w:rPr>
        <w:t xml:space="preserve"> </w:t>
      </w:r>
      <w:proofErr w:type="spellStart"/>
      <w:r>
        <w:rPr>
          <w:rFonts w:ascii="Times New Roman" w:hAnsi="Times New Roman" w:cs="Times New Roman"/>
        </w:rPr>
        <w:t>za</w:t>
      </w:r>
      <w:proofErr w:type="spellEnd"/>
      <w:r>
        <w:rPr>
          <w:rFonts w:ascii="Times New Roman" w:hAnsi="Times New Roman" w:cs="Times New Roman"/>
        </w:rPr>
        <w:t xml:space="preserve"> </w:t>
      </w:r>
      <w:proofErr w:type="spellStart"/>
      <w:r>
        <w:rPr>
          <w:rFonts w:ascii="Times New Roman" w:hAnsi="Times New Roman" w:cs="Times New Roman"/>
        </w:rPr>
        <w:t>usiri</w:t>
      </w:r>
      <w:proofErr w:type="spellEnd"/>
      <w:r>
        <w:rPr>
          <w:rFonts w:ascii="Times New Roman" w:hAnsi="Times New Roman" w:cs="Times New Roman"/>
        </w:rPr>
        <w:t xml:space="preserve"> </w:t>
      </w:r>
      <w:proofErr w:type="spellStart"/>
      <w:r>
        <w:rPr>
          <w:rFonts w:ascii="Times New Roman" w:hAnsi="Times New Roman" w:cs="Times New Roman"/>
        </w:rPr>
        <w:t>kukeukwa</w:t>
      </w:r>
      <w:proofErr w:type="spellEnd"/>
      <w:r>
        <w:rPr>
          <w:rFonts w:ascii="Times New Roman" w:hAnsi="Times New Roman" w:cs="Times New Roman"/>
        </w:rPr>
        <w:t>, itakuwa t</w:t>
      </w:r>
      <w:r w:rsidR="00C060B3">
        <w:rPr>
          <w:rFonts w:ascii="Times New Roman" w:hAnsi="Times New Roman" w:cs="Times New Roman"/>
        </w:rPr>
        <w:t xml:space="preserve">u </w:t>
      </w:r>
      <w:proofErr w:type="spellStart"/>
      <w:proofErr w:type="gramStart"/>
      <w:r w:rsidR="00C060B3">
        <w:rPr>
          <w:rFonts w:ascii="Times New Roman" w:hAnsi="Times New Roman" w:cs="Times New Roman"/>
        </w:rPr>
        <w:t>ni</w:t>
      </w:r>
      <w:proofErr w:type="spellEnd"/>
      <w:proofErr w:type="gramEnd"/>
      <w:r w:rsidR="00C060B3">
        <w:rPr>
          <w:rFonts w:ascii="Times New Roman" w:hAnsi="Times New Roman" w:cs="Times New Roman"/>
        </w:rPr>
        <w:t xml:space="preserve"> </w:t>
      </w:r>
      <w:proofErr w:type="spellStart"/>
      <w:r w:rsidR="00C060B3">
        <w:rPr>
          <w:rFonts w:ascii="Times New Roman" w:hAnsi="Times New Roman" w:cs="Times New Roman"/>
        </w:rPr>
        <w:t>watafiti</w:t>
      </w:r>
      <w:proofErr w:type="spellEnd"/>
      <w:r>
        <w:rPr>
          <w:rFonts w:ascii="Times New Roman" w:hAnsi="Times New Roman" w:cs="Times New Roman"/>
        </w:rPr>
        <w:t xml:space="preserve"> na </w:t>
      </w:r>
      <w:proofErr w:type="spellStart"/>
      <w:r>
        <w:rPr>
          <w:rFonts w:ascii="Times New Roman" w:hAnsi="Times New Roman" w:cs="Times New Roman"/>
        </w:rPr>
        <w:t>wafanyi</w:t>
      </w:r>
      <w:proofErr w:type="spellEnd"/>
      <w:r>
        <w:rPr>
          <w:rFonts w:ascii="Times New Roman" w:hAnsi="Times New Roman" w:cs="Times New Roman"/>
        </w:rPr>
        <w:t xml:space="preserve"> </w:t>
      </w:r>
      <w:proofErr w:type="spellStart"/>
      <w:r>
        <w:rPr>
          <w:rFonts w:ascii="Times New Roman" w:hAnsi="Times New Roman" w:cs="Times New Roman"/>
        </w:rPr>
        <w:t>kazi</w:t>
      </w:r>
      <w:proofErr w:type="spellEnd"/>
      <w:r>
        <w:rPr>
          <w:rFonts w:ascii="Times New Roman" w:hAnsi="Times New Roman" w:cs="Times New Roman"/>
        </w:rPr>
        <w:t xml:space="preserve"> </w:t>
      </w:r>
      <w:proofErr w:type="spellStart"/>
      <w:r>
        <w:rPr>
          <w:rFonts w:ascii="Times New Roman" w:hAnsi="Times New Roman" w:cs="Times New Roman"/>
        </w:rPr>
        <w:t>wachahe</w:t>
      </w:r>
      <w:proofErr w:type="spellEnd"/>
      <w:r>
        <w:rPr>
          <w:rFonts w:ascii="Times New Roman" w:hAnsi="Times New Roman" w:cs="Times New Roman"/>
        </w:rPr>
        <w:t xml:space="preserve"> </w:t>
      </w:r>
      <w:proofErr w:type="spellStart"/>
      <w:r>
        <w:rPr>
          <w:rFonts w:ascii="Times New Roman" w:hAnsi="Times New Roman" w:cs="Times New Roman"/>
        </w:rPr>
        <w:t>wa</w:t>
      </w:r>
      <w:proofErr w:type="spellEnd"/>
      <w:r>
        <w:rPr>
          <w:rFonts w:ascii="Times New Roman" w:hAnsi="Times New Roman" w:cs="Times New Roman"/>
        </w:rPr>
        <w:t xml:space="preserve"> IPA </w:t>
      </w:r>
      <w:proofErr w:type="spellStart"/>
      <w:r>
        <w:rPr>
          <w:rFonts w:ascii="Times New Roman" w:hAnsi="Times New Roman" w:cs="Times New Roman"/>
        </w:rPr>
        <w:t>ambao</w:t>
      </w:r>
      <w:proofErr w:type="spellEnd"/>
      <w:r>
        <w:rPr>
          <w:rFonts w:ascii="Times New Roman" w:hAnsi="Times New Roman" w:cs="Times New Roman"/>
        </w:rPr>
        <w:t xml:space="preserve"> </w:t>
      </w:r>
      <w:proofErr w:type="spellStart"/>
      <w:r>
        <w:rPr>
          <w:rFonts w:ascii="Times New Roman" w:hAnsi="Times New Roman" w:cs="Times New Roman"/>
        </w:rPr>
        <w:t>wataweza</w:t>
      </w:r>
      <w:proofErr w:type="spellEnd"/>
      <w:r>
        <w:rPr>
          <w:rFonts w:ascii="Times New Roman" w:hAnsi="Times New Roman" w:cs="Times New Roman"/>
        </w:rPr>
        <w:t xml:space="preserve"> </w:t>
      </w:r>
      <w:proofErr w:type="spellStart"/>
      <w:r>
        <w:rPr>
          <w:rFonts w:ascii="Times New Roman" w:hAnsi="Times New Roman" w:cs="Times New Roman"/>
        </w:rPr>
        <w:t>kufikia</w:t>
      </w:r>
      <w:proofErr w:type="spellEnd"/>
      <w:r>
        <w:rPr>
          <w:rFonts w:ascii="Times New Roman" w:hAnsi="Times New Roman" w:cs="Times New Roman"/>
        </w:rPr>
        <w:t xml:space="preserve"> </w:t>
      </w:r>
      <w:proofErr w:type="spellStart"/>
      <w:r>
        <w:rPr>
          <w:rFonts w:ascii="Times New Roman" w:hAnsi="Times New Roman" w:cs="Times New Roman"/>
        </w:rPr>
        <w:t>rekodi</w:t>
      </w:r>
      <w:proofErr w:type="spellEnd"/>
      <w:r>
        <w:rPr>
          <w:rFonts w:ascii="Times New Roman" w:hAnsi="Times New Roman" w:cs="Times New Roman"/>
        </w:rPr>
        <w:t xml:space="preserve"> </w:t>
      </w:r>
      <w:proofErr w:type="spellStart"/>
      <w:r>
        <w:rPr>
          <w:rFonts w:ascii="Times New Roman" w:hAnsi="Times New Roman" w:cs="Times New Roman"/>
        </w:rPr>
        <w:t>za</w:t>
      </w:r>
      <w:proofErr w:type="spellEnd"/>
      <w:r>
        <w:rPr>
          <w:rFonts w:ascii="Times New Roman" w:hAnsi="Times New Roman" w:cs="Times New Roman"/>
        </w:rPr>
        <w:t xml:space="preserve"> </w:t>
      </w:r>
      <w:proofErr w:type="spellStart"/>
      <w:r>
        <w:rPr>
          <w:rFonts w:ascii="Times New Roman" w:hAnsi="Times New Roman" w:cs="Times New Roman"/>
        </w:rPr>
        <w:t>utatfiti</w:t>
      </w:r>
      <w:proofErr w:type="spellEnd"/>
      <w:r>
        <w:rPr>
          <w:rFonts w:ascii="Times New Roman" w:hAnsi="Times New Roman" w:cs="Times New Roman"/>
        </w:rPr>
        <w:t xml:space="preserve">. </w:t>
      </w:r>
      <w:proofErr w:type="spellStart"/>
      <w:r w:rsidR="0040682B">
        <w:rPr>
          <w:rFonts w:ascii="Times New Roman" w:hAnsi="Times New Roman" w:cs="Times New Roman"/>
        </w:rPr>
        <w:t>Nakala</w:t>
      </w:r>
      <w:proofErr w:type="spellEnd"/>
      <w:r w:rsidR="0040682B">
        <w:rPr>
          <w:rFonts w:ascii="Times New Roman" w:hAnsi="Times New Roman" w:cs="Times New Roman"/>
        </w:rPr>
        <w:t xml:space="preserve"> </w:t>
      </w:r>
      <w:proofErr w:type="spellStart"/>
      <w:r w:rsidR="0040682B">
        <w:rPr>
          <w:rFonts w:ascii="Times New Roman" w:hAnsi="Times New Roman" w:cs="Times New Roman"/>
        </w:rPr>
        <w:t>yeyote</w:t>
      </w:r>
      <w:proofErr w:type="spellEnd"/>
      <w:r>
        <w:rPr>
          <w:rFonts w:ascii="Times New Roman" w:hAnsi="Times New Roman" w:cs="Times New Roman"/>
        </w:rPr>
        <w:t xml:space="preserve"> </w:t>
      </w:r>
      <w:proofErr w:type="spellStart"/>
      <w:r w:rsidR="0040682B">
        <w:rPr>
          <w:rFonts w:ascii="Times New Roman" w:hAnsi="Times New Roman" w:cs="Times New Roman"/>
        </w:rPr>
        <w:t>i</w:t>
      </w:r>
      <w:r>
        <w:rPr>
          <w:rFonts w:ascii="Times New Roman" w:hAnsi="Times New Roman" w:cs="Times New Roman"/>
        </w:rPr>
        <w:t>na</w:t>
      </w:r>
      <w:r w:rsidR="0040682B">
        <w:rPr>
          <w:rFonts w:ascii="Times New Roman" w:hAnsi="Times New Roman" w:cs="Times New Roman"/>
        </w:rPr>
        <w:t>yokutambulisha</w:t>
      </w:r>
      <w:proofErr w:type="spellEnd"/>
      <w:r w:rsidR="0040682B">
        <w:rPr>
          <w:rFonts w:ascii="Times New Roman" w:hAnsi="Times New Roman" w:cs="Times New Roman"/>
        </w:rPr>
        <w:t xml:space="preserve"> </w:t>
      </w:r>
      <w:proofErr w:type="spellStart"/>
      <w:r w:rsidR="0040682B">
        <w:rPr>
          <w:rFonts w:ascii="Times New Roman" w:hAnsi="Times New Roman" w:cs="Times New Roman"/>
        </w:rPr>
        <w:t>i</w:t>
      </w:r>
      <w:r>
        <w:rPr>
          <w:rFonts w:ascii="Times New Roman" w:hAnsi="Times New Roman" w:cs="Times New Roman"/>
        </w:rPr>
        <w:t>tawekwa</w:t>
      </w:r>
      <w:proofErr w:type="spellEnd"/>
      <w:r>
        <w:rPr>
          <w:rFonts w:ascii="Times New Roman" w:hAnsi="Times New Roman" w:cs="Times New Roman"/>
        </w:rPr>
        <w:t xml:space="preserve"> kando </w:t>
      </w:r>
      <w:proofErr w:type="gramStart"/>
      <w:r>
        <w:rPr>
          <w:rFonts w:ascii="Times New Roman" w:hAnsi="Times New Roman" w:cs="Times New Roman"/>
        </w:rPr>
        <w:t>na</w:t>
      </w:r>
      <w:proofErr w:type="gramEnd"/>
      <w:r>
        <w:rPr>
          <w:rFonts w:ascii="Times New Roman" w:hAnsi="Times New Roman" w:cs="Times New Roman"/>
        </w:rPr>
        <w:t xml:space="preserve"> </w:t>
      </w:r>
      <w:proofErr w:type="spellStart"/>
      <w:r>
        <w:rPr>
          <w:rFonts w:ascii="Times New Roman" w:hAnsi="Times New Roman" w:cs="Times New Roman"/>
        </w:rPr>
        <w:t>majibu</w:t>
      </w:r>
      <w:proofErr w:type="spellEnd"/>
      <w:r>
        <w:rPr>
          <w:rFonts w:ascii="Times New Roman" w:hAnsi="Times New Roman" w:cs="Times New Roman"/>
        </w:rPr>
        <w:t xml:space="preserve"> </w:t>
      </w:r>
      <w:proofErr w:type="spellStart"/>
      <w:r>
        <w:rPr>
          <w:rFonts w:ascii="Times New Roman" w:hAnsi="Times New Roman" w:cs="Times New Roman"/>
        </w:rPr>
        <w:t>yako</w:t>
      </w:r>
      <w:proofErr w:type="spellEnd"/>
      <w:r>
        <w:rPr>
          <w:rFonts w:ascii="Times New Roman" w:hAnsi="Times New Roman" w:cs="Times New Roman"/>
        </w:rPr>
        <w:t xml:space="preserve"> </w:t>
      </w:r>
      <w:proofErr w:type="spellStart"/>
      <w:r>
        <w:rPr>
          <w:rFonts w:ascii="Times New Roman" w:hAnsi="Times New Roman" w:cs="Times New Roman"/>
        </w:rPr>
        <w:t>mengine</w:t>
      </w:r>
      <w:proofErr w:type="spellEnd"/>
      <w:r>
        <w:rPr>
          <w:rFonts w:ascii="Times New Roman" w:hAnsi="Times New Roman" w:cs="Times New Roman"/>
        </w:rPr>
        <w:t xml:space="preserve">, ili </w:t>
      </w:r>
      <w:proofErr w:type="spellStart"/>
      <w:r>
        <w:rPr>
          <w:rFonts w:ascii="Times New Roman" w:hAnsi="Times New Roman" w:cs="Times New Roman"/>
        </w:rPr>
        <w:t>iwe</w:t>
      </w:r>
      <w:proofErr w:type="spellEnd"/>
      <w:r>
        <w:rPr>
          <w:rFonts w:ascii="Times New Roman" w:hAnsi="Times New Roman" w:cs="Times New Roman"/>
        </w:rPr>
        <w:t xml:space="preserve"> </w:t>
      </w:r>
      <w:proofErr w:type="spellStart"/>
      <w:r>
        <w:rPr>
          <w:rFonts w:ascii="Times New Roman" w:hAnsi="Times New Roman" w:cs="Times New Roman"/>
        </w:rPr>
        <w:t>ni</w:t>
      </w:r>
      <w:proofErr w:type="spellEnd"/>
      <w:r>
        <w:rPr>
          <w:rFonts w:ascii="Times New Roman" w:hAnsi="Times New Roman" w:cs="Times New Roman"/>
        </w:rPr>
        <w:t xml:space="preserve"> </w:t>
      </w:r>
      <w:proofErr w:type="spellStart"/>
      <w:r>
        <w:rPr>
          <w:rFonts w:ascii="Times New Roman" w:hAnsi="Times New Roman" w:cs="Times New Roman"/>
        </w:rPr>
        <w:t>watafiti</w:t>
      </w:r>
      <w:proofErr w:type="spellEnd"/>
      <w:r>
        <w:rPr>
          <w:rFonts w:ascii="Times New Roman" w:hAnsi="Times New Roman" w:cs="Times New Roman"/>
        </w:rPr>
        <w:t xml:space="preserve"> </w:t>
      </w:r>
      <w:proofErr w:type="spellStart"/>
      <w:r>
        <w:rPr>
          <w:rFonts w:ascii="Times New Roman" w:hAnsi="Times New Roman" w:cs="Times New Roman"/>
        </w:rPr>
        <w:t>wetu</w:t>
      </w:r>
      <w:proofErr w:type="spellEnd"/>
      <w:r>
        <w:rPr>
          <w:rFonts w:ascii="Times New Roman" w:hAnsi="Times New Roman" w:cs="Times New Roman"/>
        </w:rPr>
        <w:t xml:space="preserve"> </w:t>
      </w:r>
      <w:proofErr w:type="spellStart"/>
      <w:r>
        <w:rPr>
          <w:rFonts w:ascii="Times New Roman" w:hAnsi="Times New Roman" w:cs="Times New Roman"/>
        </w:rPr>
        <w:t>pekeee</w:t>
      </w:r>
      <w:proofErr w:type="spellEnd"/>
      <w:r>
        <w:rPr>
          <w:rFonts w:ascii="Times New Roman" w:hAnsi="Times New Roman" w:cs="Times New Roman"/>
        </w:rPr>
        <w:t xml:space="preserve"> </w:t>
      </w:r>
      <w:proofErr w:type="spellStart"/>
      <w:r>
        <w:rPr>
          <w:rFonts w:ascii="Times New Roman" w:hAnsi="Times New Roman" w:cs="Times New Roman"/>
        </w:rPr>
        <w:t>wanaoweza</w:t>
      </w:r>
      <w:proofErr w:type="spellEnd"/>
      <w:r>
        <w:rPr>
          <w:rFonts w:ascii="Times New Roman" w:hAnsi="Times New Roman" w:cs="Times New Roman"/>
        </w:rPr>
        <w:t xml:space="preserve"> </w:t>
      </w:r>
      <w:proofErr w:type="spellStart"/>
      <w:r>
        <w:rPr>
          <w:rFonts w:ascii="Times New Roman" w:hAnsi="Times New Roman" w:cs="Times New Roman"/>
        </w:rPr>
        <w:t>kulinganisha</w:t>
      </w:r>
      <w:proofErr w:type="spellEnd"/>
      <w:r>
        <w:rPr>
          <w:rFonts w:ascii="Times New Roman" w:hAnsi="Times New Roman" w:cs="Times New Roman"/>
        </w:rPr>
        <w:t xml:space="preserve"> </w:t>
      </w:r>
      <w:proofErr w:type="spellStart"/>
      <w:r>
        <w:rPr>
          <w:rFonts w:ascii="Times New Roman" w:hAnsi="Times New Roman" w:cs="Times New Roman"/>
        </w:rPr>
        <w:t>majibu</w:t>
      </w:r>
      <w:proofErr w:type="spellEnd"/>
      <w:r>
        <w:rPr>
          <w:rFonts w:ascii="Times New Roman" w:hAnsi="Times New Roman" w:cs="Times New Roman"/>
        </w:rPr>
        <w:t xml:space="preserve"> </w:t>
      </w:r>
      <w:proofErr w:type="spellStart"/>
      <w:r>
        <w:rPr>
          <w:rFonts w:ascii="Times New Roman" w:hAnsi="Times New Roman" w:cs="Times New Roman"/>
        </w:rPr>
        <w:t>yako</w:t>
      </w:r>
      <w:proofErr w:type="spellEnd"/>
      <w:r>
        <w:rPr>
          <w:rFonts w:ascii="Times New Roman" w:hAnsi="Times New Roman" w:cs="Times New Roman"/>
        </w:rPr>
        <w:t xml:space="preserve"> </w:t>
      </w:r>
      <w:proofErr w:type="spellStart"/>
      <w:r>
        <w:rPr>
          <w:rFonts w:ascii="Times New Roman" w:hAnsi="Times New Roman" w:cs="Times New Roman"/>
        </w:rPr>
        <w:t>nawe</w:t>
      </w:r>
      <w:proofErr w:type="spellEnd"/>
      <w:r>
        <w:rPr>
          <w:rFonts w:ascii="Times New Roman" w:hAnsi="Times New Roman" w:cs="Times New Roman"/>
        </w:rPr>
        <w:t xml:space="preserve">. </w:t>
      </w:r>
      <w:proofErr w:type="spellStart"/>
      <w:r w:rsidR="0040682B">
        <w:rPr>
          <w:rFonts w:ascii="Times New Roman" w:hAnsi="Times New Roman" w:cs="Times New Roman"/>
        </w:rPr>
        <w:t>Nakala</w:t>
      </w:r>
      <w:proofErr w:type="spellEnd"/>
      <w:r>
        <w:rPr>
          <w:rFonts w:ascii="Times New Roman" w:hAnsi="Times New Roman" w:cs="Times New Roman"/>
        </w:rPr>
        <w:t xml:space="preserve"> </w:t>
      </w:r>
      <w:proofErr w:type="spellStart"/>
      <w:r>
        <w:rPr>
          <w:rFonts w:ascii="Times New Roman" w:hAnsi="Times New Roman" w:cs="Times New Roman"/>
        </w:rPr>
        <w:t>zote</w:t>
      </w:r>
      <w:proofErr w:type="spellEnd"/>
      <w:r>
        <w:rPr>
          <w:rFonts w:ascii="Times New Roman" w:hAnsi="Times New Roman" w:cs="Times New Roman"/>
        </w:rPr>
        <w:t xml:space="preserve"> </w:t>
      </w:r>
      <w:proofErr w:type="spellStart"/>
      <w:r>
        <w:rPr>
          <w:rFonts w:ascii="Times New Roman" w:hAnsi="Times New Roman" w:cs="Times New Roman"/>
        </w:rPr>
        <w:t>zilizoandikwa</w:t>
      </w:r>
      <w:proofErr w:type="spellEnd"/>
      <w:r>
        <w:rPr>
          <w:rFonts w:ascii="Times New Roman" w:hAnsi="Times New Roman" w:cs="Times New Roman"/>
        </w:rPr>
        <w:t xml:space="preserve"> </w:t>
      </w:r>
      <w:proofErr w:type="spellStart"/>
      <w:r>
        <w:rPr>
          <w:rFonts w:ascii="Times New Roman" w:hAnsi="Times New Roman" w:cs="Times New Roman"/>
        </w:rPr>
        <w:t>kwenye</w:t>
      </w:r>
      <w:proofErr w:type="spellEnd"/>
      <w:r>
        <w:rPr>
          <w:rFonts w:ascii="Times New Roman" w:hAnsi="Times New Roman" w:cs="Times New Roman"/>
        </w:rPr>
        <w:t xml:space="preserve"> </w:t>
      </w:r>
      <w:proofErr w:type="spellStart"/>
      <w:r>
        <w:rPr>
          <w:rFonts w:ascii="Times New Roman" w:hAnsi="Times New Roman" w:cs="Times New Roman"/>
        </w:rPr>
        <w:t>makaratasi</w:t>
      </w:r>
      <w:proofErr w:type="spellEnd"/>
      <w:r>
        <w:rPr>
          <w:rFonts w:ascii="Times New Roman" w:hAnsi="Times New Roman" w:cs="Times New Roman"/>
        </w:rPr>
        <w:t xml:space="preserve"> </w:t>
      </w:r>
      <w:proofErr w:type="spellStart"/>
      <w:r>
        <w:rPr>
          <w:rFonts w:ascii="Times New Roman" w:hAnsi="Times New Roman" w:cs="Times New Roman"/>
        </w:rPr>
        <w:t>zitawekwa</w:t>
      </w:r>
      <w:proofErr w:type="spellEnd"/>
      <w:r>
        <w:rPr>
          <w:rFonts w:ascii="Times New Roman" w:hAnsi="Times New Roman" w:cs="Times New Roman"/>
        </w:rPr>
        <w:t xml:space="preserve"> </w:t>
      </w:r>
      <w:proofErr w:type="spellStart"/>
      <w:r>
        <w:rPr>
          <w:rFonts w:ascii="Times New Roman" w:hAnsi="Times New Roman" w:cs="Times New Roman"/>
        </w:rPr>
        <w:t>mahali</w:t>
      </w:r>
      <w:proofErr w:type="spellEnd"/>
      <w:r>
        <w:rPr>
          <w:rFonts w:ascii="Times New Roman" w:hAnsi="Times New Roman" w:cs="Times New Roman"/>
        </w:rPr>
        <w:t xml:space="preserve"> </w:t>
      </w:r>
      <w:proofErr w:type="spellStart"/>
      <w:r>
        <w:rPr>
          <w:rFonts w:ascii="Times New Roman" w:hAnsi="Times New Roman" w:cs="Times New Roman"/>
        </w:rPr>
        <w:t>palipofungwa</w:t>
      </w:r>
      <w:proofErr w:type="spellEnd"/>
      <w:r>
        <w:rPr>
          <w:rFonts w:ascii="Times New Roman" w:hAnsi="Times New Roman" w:cs="Times New Roman"/>
        </w:rPr>
        <w:t xml:space="preserve">. </w:t>
      </w:r>
      <w:proofErr w:type="spellStart"/>
      <w:r w:rsidR="0040682B">
        <w:rPr>
          <w:rFonts w:ascii="Times New Roman" w:hAnsi="Times New Roman" w:cs="Times New Roman"/>
        </w:rPr>
        <w:t>Nakala</w:t>
      </w:r>
      <w:proofErr w:type="spellEnd"/>
      <w:r w:rsidR="0040682B">
        <w:rPr>
          <w:rFonts w:ascii="Times New Roman" w:hAnsi="Times New Roman" w:cs="Times New Roman"/>
        </w:rPr>
        <w:t xml:space="preserve"> </w:t>
      </w:r>
      <w:proofErr w:type="spellStart"/>
      <w:r>
        <w:rPr>
          <w:rFonts w:ascii="Times New Roman" w:hAnsi="Times New Roman" w:cs="Times New Roman"/>
        </w:rPr>
        <w:t>zote</w:t>
      </w:r>
      <w:proofErr w:type="spellEnd"/>
      <w:r>
        <w:rPr>
          <w:rFonts w:ascii="Times New Roman" w:hAnsi="Times New Roman" w:cs="Times New Roman"/>
        </w:rPr>
        <w:t xml:space="preserve"> </w:t>
      </w:r>
      <w:proofErr w:type="spellStart"/>
      <w:r>
        <w:rPr>
          <w:rFonts w:ascii="Times New Roman" w:hAnsi="Times New Roman" w:cs="Times New Roman"/>
        </w:rPr>
        <w:t>za</w:t>
      </w:r>
      <w:proofErr w:type="spellEnd"/>
      <w:r>
        <w:rPr>
          <w:rFonts w:ascii="Times New Roman" w:hAnsi="Times New Roman" w:cs="Times New Roman"/>
        </w:rPr>
        <w:t xml:space="preserve"> </w:t>
      </w:r>
      <w:proofErr w:type="spellStart"/>
      <w:r>
        <w:rPr>
          <w:rFonts w:ascii="Times New Roman" w:hAnsi="Times New Roman" w:cs="Times New Roman"/>
        </w:rPr>
        <w:t>kielektroniki</w:t>
      </w:r>
      <w:proofErr w:type="spellEnd"/>
      <w:r>
        <w:rPr>
          <w:rFonts w:ascii="Times New Roman" w:hAnsi="Times New Roman" w:cs="Times New Roman"/>
        </w:rPr>
        <w:t xml:space="preserve"> </w:t>
      </w:r>
      <w:proofErr w:type="spellStart"/>
      <w:r>
        <w:rPr>
          <w:rFonts w:ascii="Times New Roman" w:hAnsi="Times New Roman" w:cs="Times New Roman"/>
        </w:rPr>
        <w:t>pia</w:t>
      </w:r>
      <w:proofErr w:type="spellEnd"/>
      <w:r>
        <w:rPr>
          <w:rFonts w:ascii="Times New Roman" w:hAnsi="Times New Roman" w:cs="Times New Roman"/>
        </w:rPr>
        <w:t xml:space="preserve"> </w:t>
      </w:r>
      <w:proofErr w:type="spellStart"/>
      <w:r>
        <w:rPr>
          <w:rFonts w:ascii="Times New Roman" w:hAnsi="Times New Roman" w:cs="Times New Roman"/>
        </w:rPr>
        <w:t>zitawekwa</w:t>
      </w:r>
      <w:proofErr w:type="spellEnd"/>
      <w:r>
        <w:rPr>
          <w:rFonts w:ascii="Times New Roman" w:hAnsi="Times New Roman" w:cs="Times New Roman"/>
        </w:rPr>
        <w:t xml:space="preserve"> </w:t>
      </w:r>
      <w:proofErr w:type="spellStart"/>
      <w:r>
        <w:rPr>
          <w:rFonts w:ascii="Times New Roman" w:hAnsi="Times New Roman" w:cs="Times New Roman"/>
        </w:rPr>
        <w:t>faragha</w:t>
      </w:r>
      <w:proofErr w:type="spellEnd"/>
      <w:r>
        <w:rPr>
          <w:rFonts w:ascii="Times New Roman" w:hAnsi="Times New Roman" w:cs="Times New Roman"/>
        </w:rPr>
        <w:t xml:space="preserve">. </w:t>
      </w:r>
      <w:proofErr w:type="spellStart"/>
      <w:r>
        <w:rPr>
          <w:rFonts w:ascii="Times New Roman" w:hAnsi="Times New Roman" w:cs="Times New Roman"/>
        </w:rPr>
        <w:t>Habari</w:t>
      </w:r>
      <w:proofErr w:type="spellEnd"/>
      <w:r>
        <w:rPr>
          <w:rFonts w:ascii="Times New Roman" w:hAnsi="Times New Roman" w:cs="Times New Roman"/>
        </w:rPr>
        <w:t xml:space="preserve"> zako </w:t>
      </w:r>
      <w:proofErr w:type="spellStart"/>
      <w:r>
        <w:rPr>
          <w:rFonts w:ascii="Times New Roman" w:hAnsi="Times New Roman" w:cs="Times New Roman"/>
        </w:rPr>
        <w:t>huenda</w:t>
      </w:r>
      <w:proofErr w:type="spellEnd"/>
      <w:r>
        <w:rPr>
          <w:rFonts w:ascii="Times New Roman" w:hAnsi="Times New Roman" w:cs="Times New Roman"/>
        </w:rPr>
        <w:t xml:space="preserve"> </w:t>
      </w:r>
      <w:proofErr w:type="spellStart"/>
      <w:r>
        <w:rPr>
          <w:rFonts w:ascii="Times New Roman" w:hAnsi="Times New Roman" w:cs="Times New Roman"/>
        </w:rPr>
        <w:t>zaweza</w:t>
      </w:r>
      <w:proofErr w:type="spellEnd"/>
      <w:r>
        <w:rPr>
          <w:rFonts w:ascii="Times New Roman" w:hAnsi="Times New Roman" w:cs="Times New Roman"/>
        </w:rPr>
        <w:t xml:space="preserve"> </w:t>
      </w:r>
      <w:proofErr w:type="spellStart"/>
      <w:r>
        <w:rPr>
          <w:rFonts w:ascii="Times New Roman" w:hAnsi="Times New Roman" w:cs="Times New Roman"/>
        </w:rPr>
        <w:t>kupe</w:t>
      </w:r>
      <w:r w:rsidR="00C060B3">
        <w:rPr>
          <w:rFonts w:ascii="Times New Roman" w:hAnsi="Times New Roman" w:cs="Times New Roman"/>
        </w:rPr>
        <w:t>a</w:t>
      </w:r>
      <w:r>
        <w:rPr>
          <w:rFonts w:ascii="Times New Roman" w:hAnsi="Times New Roman" w:cs="Times New Roman"/>
        </w:rPr>
        <w:t>nwa</w:t>
      </w:r>
      <w:proofErr w:type="spellEnd"/>
      <w:r>
        <w:rPr>
          <w:rFonts w:ascii="Times New Roman" w:hAnsi="Times New Roman" w:cs="Times New Roman"/>
        </w:rPr>
        <w:t xml:space="preserve"> </w:t>
      </w:r>
      <w:proofErr w:type="spellStart"/>
      <w:r>
        <w:rPr>
          <w:rFonts w:ascii="Times New Roman" w:hAnsi="Times New Roman" w:cs="Times New Roman"/>
        </w:rPr>
        <w:t>ikiitajika</w:t>
      </w:r>
      <w:proofErr w:type="spellEnd"/>
      <w:r>
        <w:rPr>
          <w:rFonts w:ascii="Times New Roman" w:hAnsi="Times New Roman" w:cs="Times New Roman"/>
        </w:rPr>
        <w:t xml:space="preserve"> </w:t>
      </w:r>
      <w:proofErr w:type="spellStart"/>
      <w:r>
        <w:rPr>
          <w:rFonts w:ascii="Times New Roman" w:hAnsi="Times New Roman" w:cs="Times New Roman"/>
        </w:rPr>
        <w:t>kisheria</w:t>
      </w:r>
      <w:proofErr w:type="spellEnd"/>
      <w:proofErr w:type="gramStart"/>
      <w:r>
        <w:rPr>
          <w:rFonts w:ascii="Times New Roman" w:hAnsi="Times New Roman" w:cs="Times New Roman"/>
        </w:rPr>
        <w:t>.</w:t>
      </w:r>
      <w:r w:rsidRPr="0040682B">
        <w:rPr>
          <w:rFonts w:ascii="Times New Roman" w:hAnsi="Times New Roman" w:cs="Times New Roman"/>
        </w:rPr>
        <w:t>.</w:t>
      </w:r>
      <w:proofErr w:type="gramEnd"/>
    </w:p>
    <w:p w14:paraId="28B6A3AB" w14:textId="77777777" w:rsidR="00BD17F9" w:rsidRPr="00126DDC" w:rsidRDefault="00BD17F9" w:rsidP="00BD17F9">
      <w:pPr>
        <w:pStyle w:val="ListParagraph"/>
        <w:numPr>
          <w:ilvl w:val="0"/>
          <w:numId w:val="3"/>
        </w:numPr>
        <w:autoSpaceDE w:val="0"/>
        <w:autoSpaceDN w:val="0"/>
        <w:adjustRightInd w:val="0"/>
        <w:spacing w:after="0" w:line="240" w:lineRule="auto"/>
        <w:rPr>
          <w:rFonts w:ascii="Times New Roman" w:hAnsi="Times New Roman" w:cs="Times New Roman"/>
          <w:lang w:val="en"/>
        </w:rPr>
      </w:pPr>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Nitakua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nikirekodi</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mazungumzo</w:t>
      </w:r>
      <w:proofErr w:type="spellEnd"/>
      <w:r w:rsidRPr="00126DDC">
        <w:rPr>
          <w:rFonts w:ascii="Times New Roman" w:hAnsi="Times New Roman" w:cs="Times New Roman"/>
          <w:lang w:val="en"/>
        </w:rPr>
        <w:t xml:space="preserve"> haya </w:t>
      </w:r>
      <w:proofErr w:type="gramStart"/>
      <w:r w:rsidRPr="00126DDC">
        <w:rPr>
          <w:rFonts w:ascii="Times New Roman" w:hAnsi="Times New Roman" w:cs="Times New Roman"/>
          <w:lang w:val="en"/>
        </w:rPr>
        <w:t>na</w:t>
      </w:r>
      <w:proofErr w:type="gram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kinasa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sauti</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Kinasa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sauti</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hakichukui</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picha</w:t>
      </w:r>
      <w:proofErr w:type="spellEnd"/>
      <w:r w:rsidRPr="00126DDC">
        <w:rPr>
          <w:rFonts w:ascii="Times New Roman" w:hAnsi="Times New Roman" w:cs="Times New Roman"/>
          <w:lang w:val="en"/>
        </w:rPr>
        <w:t>.</w:t>
      </w:r>
      <w:r>
        <w:rPr>
          <w:rFonts w:ascii="Times New Roman" w:hAnsi="Times New Roman" w:cs="Times New Roman"/>
          <w:lang w:val="en"/>
        </w:rPr>
        <w:t xml:space="preserve"> [I</w:t>
      </w:r>
      <w:r w:rsidRPr="00126DDC">
        <w:rPr>
          <w:rFonts w:ascii="Times New Roman" w:hAnsi="Times New Roman" w:cs="Times New Roman"/>
          <w:lang w:val="en"/>
        </w:rPr>
        <w:t>KI</w:t>
      </w:r>
      <w:r>
        <w:rPr>
          <w:rFonts w:ascii="Times New Roman" w:hAnsi="Times New Roman" w:cs="Times New Roman"/>
          <w:lang w:val="en"/>
        </w:rPr>
        <w:t>WA KUNA ANAYECHUKUA NAKALA SEMA YAFUATAYO]</w:t>
      </w:r>
      <w:proofErr w:type="gramStart"/>
      <w:r w:rsidRPr="00126DDC">
        <w:rPr>
          <w:rFonts w:ascii="Times New Roman" w:hAnsi="Times New Roman" w:cs="Times New Roman"/>
          <w:lang w:val="en"/>
        </w:rPr>
        <w:t>:</w:t>
      </w:r>
      <w:proofErr w:type="spellStart"/>
      <w:r w:rsidRPr="00126DDC">
        <w:rPr>
          <w:rFonts w:ascii="Times New Roman" w:hAnsi="Times New Roman" w:cs="Times New Roman"/>
          <w:lang w:val="en"/>
        </w:rPr>
        <w:t>Tunaye</w:t>
      </w:r>
      <w:proofErr w:type="spellEnd"/>
      <w:proofErr w:type="gramEnd"/>
      <w:r w:rsidRPr="00126DDC">
        <w:rPr>
          <w:rFonts w:ascii="Times New Roman" w:hAnsi="Times New Roman" w:cs="Times New Roman"/>
          <w:lang w:val="en"/>
        </w:rPr>
        <w:t xml:space="preserve"> </w:t>
      </w:r>
      <w:proofErr w:type="spellStart"/>
      <w:r>
        <w:rPr>
          <w:rFonts w:ascii="Times New Roman" w:hAnsi="Times New Roman" w:cs="Times New Roman"/>
          <w:lang w:val="en"/>
        </w:rPr>
        <w:t>anaye</w:t>
      </w:r>
      <w:proofErr w:type="spellEnd"/>
      <w:r>
        <w:rPr>
          <w:rFonts w:ascii="Times New Roman" w:hAnsi="Times New Roman" w:cs="Times New Roman"/>
          <w:lang w:val="en"/>
        </w:rPr>
        <w:t xml:space="preserve"> </w:t>
      </w:r>
      <w:proofErr w:type="spellStart"/>
      <w:r>
        <w:rPr>
          <w:rFonts w:ascii="Times New Roman" w:hAnsi="Times New Roman" w:cs="Times New Roman"/>
          <w:lang w:val="en"/>
        </w:rPr>
        <w:t>chukua</w:t>
      </w:r>
      <w:proofErr w:type="spellEnd"/>
      <w:r>
        <w:rPr>
          <w:rFonts w:ascii="Times New Roman" w:hAnsi="Times New Roman" w:cs="Times New Roman"/>
          <w:lang w:val="en"/>
        </w:rPr>
        <w:t xml:space="preserve"> </w:t>
      </w:r>
      <w:proofErr w:type="spellStart"/>
      <w:r>
        <w:rPr>
          <w:rFonts w:ascii="Times New Roman" w:hAnsi="Times New Roman" w:cs="Times New Roman"/>
          <w:lang w:val="en"/>
        </w:rPr>
        <w:t>nakala</w:t>
      </w:r>
      <w:proofErr w:type="spellEnd"/>
      <w:r>
        <w:rPr>
          <w:rFonts w:ascii="Times New Roman" w:hAnsi="Times New Roman" w:cs="Times New Roman"/>
          <w:lang w:val="en"/>
        </w:rPr>
        <w:t xml:space="preserve"> </w:t>
      </w:r>
      <w:proofErr w:type="spellStart"/>
      <w:r w:rsidRPr="00126DDC">
        <w:rPr>
          <w:rFonts w:ascii="Times New Roman" w:hAnsi="Times New Roman" w:cs="Times New Roman"/>
          <w:lang w:val="en"/>
        </w:rPr>
        <w:t>lakini</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a</w:t>
      </w:r>
      <w:r>
        <w:rPr>
          <w:rFonts w:ascii="Times New Roman" w:hAnsi="Times New Roman" w:cs="Times New Roman"/>
          <w:lang w:val="en"/>
        </w:rPr>
        <w:t>naandika</w:t>
      </w:r>
      <w:proofErr w:type="spellEnd"/>
      <w:r>
        <w:rPr>
          <w:rFonts w:ascii="Times New Roman" w:hAnsi="Times New Roman" w:cs="Times New Roman"/>
          <w:lang w:val="en"/>
        </w:rPr>
        <w:t xml:space="preserve"> mambo </w:t>
      </w:r>
      <w:proofErr w:type="spellStart"/>
      <w:r>
        <w:rPr>
          <w:rFonts w:ascii="Times New Roman" w:hAnsi="Times New Roman" w:cs="Times New Roman"/>
          <w:lang w:val="en"/>
        </w:rPr>
        <w:t>kwa</w:t>
      </w:r>
      <w:proofErr w:type="spellEnd"/>
      <w:r>
        <w:rPr>
          <w:rFonts w:ascii="Times New Roman" w:hAnsi="Times New Roman" w:cs="Times New Roman"/>
          <w:lang w:val="en"/>
        </w:rPr>
        <w:t xml:space="preserve"> </w:t>
      </w:r>
      <w:proofErr w:type="spellStart"/>
      <w:r>
        <w:rPr>
          <w:rFonts w:ascii="Times New Roman" w:hAnsi="Times New Roman" w:cs="Times New Roman"/>
          <w:lang w:val="en"/>
        </w:rPr>
        <w:t>kifupi</w:t>
      </w:r>
      <w:proofErr w:type="spellEnd"/>
      <w:r>
        <w:rPr>
          <w:rFonts w:ascii="Times New Roman" w:hAnsi="Times New Roman" w:cs="Times New Roman"/>
          <w:lang w:val="en"/>
        </w:rPr>
        <w:t xml:space="preserve"> iwapo </w:t>
      </w:r>
      <w:proofErr w:type="spellStart"/>
      <w:r>
        <w:rPr>
          <w:rFonts w:ascii="Times New Roman" w:hAnsi="Times New Roman" w:cs="Times New Roman"/>
          <w:lang w:val="en"/>
        </w:rPr>
        <w:t>tutahitaji</w:t>
      </w:r>
      <w:proofErr w:type="spellEnd"/>
      <w:r>
        <w:rPr>
          <w:rFonts w:ascii="Times New Roman" w:hAnsi="Times New Roman" w:cs="Times New Roman"/>
          <w:lang w:val="en"/>
        </w:rPr>
        <w:t xml:space="preserve"> </w:t>
      </w:r>
      <w:proofErr w:type="spellStart"/>
      <w:r>
        <w:rPr>
          <w:rFonts w:ascii="Times New Roman" w:hAnsi="Times New Roman" w:cs="Times New Roman"/>
          <w:lang w:val="en"/>
        </w:rPr>
        <w:t>kuyak</w:t>
      </w:r>
      <w:r w:rsidRPr="00126DDC">
        <w:rPr>
          <w:rFonts w:ascii="Times New Roman" w:hAnsi="Times New Roman" w:cs="Times New Roman"/>
          <w:lang w:val="en"/>
        </w:rPr>
        <w:t>umbuka</w:t>
      </w:r>
      <w:proofErr w:type="spellEnd"/>
      <w:r w:rsidRPr="00126DDC">
        <w:rPr>
          <w:rFonts w:ascii="Times New Roman" w:hAnsi="Times New Roman" w:cs="Times New Roman"/>
          <w:lang w:val="en"/>
        </w:rPr>
        <w:t>.</w:t>
      </w:r>
      <w:r>
        <w:rPr>
          <w:rFonts w:ascii="Times New Roman" w:hAnsi="Times New Roman" w:cs="Times New Roman"/>
          <w:lang w:val="en"/>
        </w:rPr>
        <w:t xml:space="preserve"> </w:t>
      </w:r>
      <w:proofErr w:type="spellStart"/>
      <w:r>
        <w:rPr>
          <w:rFonts w:ascii="Times New Roman" w:hAnsi="Times New Roman" w:cs="Times New Roman"/>
          <w:lang w:val="en"/>
        </w:rPr>
        <w:t>Y</w:t>
      </w:r>
      <w:r w:rsidRPr="00126DDC">
        <w:rPr>
          <w:rFonts w:ascii="Times New Roman" w:hAnsi="Times New Roman" w:cs="Times New Roman"/>
          <w:lang w:val="en"/>
        </w:rPr>
        <w:t>atakayo</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nakiliwa</w:t>
      </w:r>
      <w:proofErr w:type="spellEnd"/>
      <w:r w:rsidRPr="00126DDC">
        <w:rPr>
          <w:rFonts w:ascii="Times New Roman" w:hAnsi="Times New Roman" w:cs="Times New Roman"/>
          <w:lang w:val="en"/>
        </w:rPr>
        <w:t xml:space="preserve"> </w:t>
      </w:r>
      <w:proofErr w:type="gramStart"/>
      <w:r w:rsidRPr="00126DDC">
        <w:rPr>
          <w:rFonts w:ascii="Times New Roman" w:hAnsi="Times New Roman" w:cs="Times New Roman"/>
          <w:lang w:val="en"/>
        </w:rPr>
        <w:t>na</w:t>
      </w:r>
      <w:proofErr w:type="gram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kurekodiwa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yatawekwa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siri</w:t>
      </w:r>
      <w:proofErr w:type="spellEnd"/>
      <w:r w:rsidRPr="00126DDC">
        <w:rPr>
          <w:rFonts w:ascii="Times New Roman" w:hAnsi="Times New Roman" w:cs="Times New Roman"/>
          <w:lang w:val="en"/>
        </w:rPr>
        <w:t xml:space="preserve"> na </w:t>
      </w:r>
      <w:proofErr w:type="spellStart"/>
      <w:r w:rsidRPr="00126DDC">
        <w:rPr>
          <w:rFonts w:ascii="Times New Roman" w:hAnsi="Times New Roman" w:cs="Times New Roman"/>
          <w:lang w:val="en"/>
        </w:rPr>
        <w:t>hayatapeanwa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kwa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mtu</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yeyote</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wa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nje</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ya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utafiti</w:t>
      </w:r>
      <w:proofErr w:type="spellEnd"/>
      <w:r w:rsidRPr="00126DDC">
        <w:rPr>
          <w:rFonts w:ascii="Times New Roman" w:hAnsi="Times New Roman" w:cs="Times New Roman"/>
          <w:lang w:val="en"/>
        </w:rPr>
        <w:t>.</w:t>
      </w:r>
    </w:p>
    <w:p w14:paraId="01B192D8" w14:textId="77777777" w:rsidR="00BD17F9" w:rsidRPr="001D6079" w:rsidRDefault="00BD17F9" w:rsidP="00BD17F9">
      <w:pPr>
        <w:autoSpaceDE w:val="0"/>
        <w:autoSpaceDN w:val="0"/>
        <w:adjustRightInd w:val="0"/>
        <w:spacing w:after="0" w:line="240" w:lineRule="auto"/>
        <w:rPr>
          <w:rFonts w:ascii="Times New Roman" w:hAnsi="Times New Roman" w:cs="Times New Roman"/>
          <w:lang w:val="en"/>
        </w:rPr>
      </w:pPr>
    </w:p>
    <w:p w14:paraId="145B1308" w14:textId="77777777" w:rsidR="00BD17F9" w:rsidRPr="002423EC" w:rsidRDefault="00BD17F9" w:rsidP="002423EC">
      <w:pPr>
        <w:shd w:val="clear" w:color="auto" w:fill="FFFFFF"/>
        <w:spacing w:after="0" w:line="240" w:lineRule="auto"/>
        <w:rPr>
          <w:rFonts w:eastAsia="Times New Roman"/>
          <w:color w:val="1F497D"/>
        </w:rPr>
      </w:pPr>
      <w:proofErr w:type="spellStart"/>
      <w:r w:rsidRPr="002423EC">
        <w:rPr>
          <w:rFonts w:ascii="Times New Roman" w:hAnsi="Times New Roman" w:cs="Times New Roman"/>
          <w:b/>
        </w:rPr>
        <w:t>Kuweka</w:t>
      </w:r>
      <w:proofErr w:type="spellEnd"/>
      <w:r w:rsidRPr="002423EC">
        <w:rPr>
          <w:rFonts w:ascii="Times New Roman" w:hAnsi="Times New Roman" w:cs="Times New Roman"/>
          <w:b/>
        </w:rPr>
        <w:t xml:space="preserve"> </w:t>
      </w:r>
      <w:proofErr w:type="spellStart"/>
      <w:r w:rsidRPr="002423EC">
        <w:rPr>
          <w:rFonts w:ascii="Times New Roman" w:hAnsi="Times New Roman" w:cs="Times New Roman"/>
          <w:b/>
        </w:rPr>
        <w:t>rekodi</w:t>
      </w:r>
      <w:proofErr w:type="spellEnd"/>
      <w:r w:rsidRPr="002423EC">
        <w:rPr>
          <w:rFonts w:ascii="Times New Roman" w:hAnsi="Times New Roman" w:cs="Times New Roman"/>
          <w:b/>
        </w:rPr>
        <w:t xml:space="preserve"> </w:t>
      </w:r>
      <w:proofErr w:type="spellStart"/>
      <w:r w:rsidRPr="002423EC">
        <w:rPr>
          <w:rFonts w:ascii="Times New Roman" w:hAnsi="Times New Roman" w:cs="Times New Roman"/>
          <w:b/>
        </w:rPr>
        <w:t>za</w:t>
      </w:r>
      <w:proofErr w:type="spellEnd"/>
      <w:r w:rsidRPr="002423EC">
        <w:rPr>
          <w:rFonts w:ascii="Times New Roman" w:hAnsi="Times New Roman" w:cs="Times New Roman"/>
          <w:b/>
        </w:rPr>
        <w:t xml:space="preserve"> </w:t>
      </w:r>
      <w:proofErr w:type="spellStart"/>
      <w:r w:rsidRPr="002423EC">
        <w:rPr>
          <w:rFonts w:ascii="Times New Roman" w:hAnsi="Times New Roman" w:cs="Times New Roman"/>
          <w:b/>
        </w:rPr>
        <w:t>utafiti</w:t>
      </w:r>
      <w:proofErr w:type="spellEnd"/>
      <w:r w:rsidRPr="002423EC">
        <w:rPr>
          <w:rFonts w:ascii="Times New Roman" w:hAnsi="Times New Roman" w:cs="Times New Roman"/>
          <w:b/>
        </w:rPr>
        <w:t xml:space="preserve">: </w:t>
      </w:r>
      <w:r w:rsidRPr="002423EC">
        <w:rPr>
          <w:rFonts w:ascii="Times New Roman" w:hAnsi="Times New Roman" w:cs="Times New Roman"/>
        </w:rPr>
        <w:t xml:space="preserve">Wakati </w:t>
      </w:r>
      <w:proofErr w:type="spellStart"/>
      <w:r w:rsidRPr="002423EC">
        <w:rPr>
          <w:rFonts w:ascii="Times New Roman" w:hAnsi="Times New Roman" w:cs="Times New Roman"/>
        </w:rPr>
        <w:t>utafiti</w:t>
      </w:r>
      <w:proofErr w:type="spellEnd"/>
      <w:r w:rsidRPr="002423EC">
        <w:rPr>
          <w:rFonts w:ascii="Times New Roman" w:hAnsi="Times New Roman" w:cs="Times New Roman"/>
        </w:rPr>
        <w:t xml:space="preserve"> utakuwa </w:t>
      </w:r>
      <w:proofErr w:type="spellStart"/>
      <w:r w:rsidRPr="002423EC">
        <w:rPr>
          <w:rFonts w:ascii="Times New Roman" w:hAnsi="Times New Roman" w:cs="Times New Roman"/>
        </w:rPr>
        <w:t>umekamilika</w:t>
      </w:r>
      <w:proofErr w:type="spellEnd"/>
      <w:r w:rsidRPr="002423EC">
        <w:rPr>
          <w:rFonts w:ascii="Times New Roman" w:hAnsi="Times New Roman" w:cs="Times New Roman"/>
        </w:rPr>
        <w:t xml:space="preserve">, </w:t>
      </w:r>
      <w:proofErr w:type="spellStart"/>
      <w:r w:rsidRPr="002423EC">
        <w:rPr>
          <w:rFonts w:ascii="Times New Roman" w:hAnsi="Times New Roman" w:cs="Times New Roman"/>
        </w:rPr>
        <w:t>watafiti</w:t>
      </w:r>
      <w:proofErr w:type="spellEnd"/>
      <w:r w:rsidRPr="002423EC">
        <w:rPr>
          <w:rFonts w:ascii="Times New Roman" w:hAnsi="Times New Roman" w:cs="Times New Roman"/>
        </w:rPr>
        <w:t xml:space="preserve"> </w:t>
      </w:r>
      <w:proofErr w:type="spellStart"/>
      <w:r w:rsidRPr="002423EC">
        <w:rPr>
          <w:rFonts w:ascii="Times New Roman" w:hAnsi="Times New Roman" w:cs="Times New Roman"/>
        </w:rPr>
        <w:t>huenda</w:t>
      </w:r>
      <w:proofErr w:type="spellEnd"/>
      <w:r w:rsidRPr="002423EC">
        <w:rPr>
          <w:rFonts w:ascii="Times New Roman" w:hAnsi="Times New Roman" w:cs="Times New Roman"/>
        </w:rPr>
        <w:t xml:space="preserve"> </w:t>
      </w:r>
      <w:proofErr w:type="spellStart"/>
      <w:r w:rsidRPr="002423EC">
        <w:rPr>
          <w:rFonts w:ascii="Times New Roman" w:hAnsi="Times New Roman" w:cs="Times New Roman"/>
        </w:rPr>
        <w:t>wakaweka</w:t>
      </w:r>
      <w:proofErr w:type="spellEnd"/>
      <w:r w:rsidRPr="002423EC">
        <w:rPr>
          <w:rFonts w:ascii="Times New Roman" w:hAnsi="Times New Roman" w:cs="Times New Roman"/>
        </w:rPr>
        <w:t xml:space="preserve"> </w:t>
      </w:r>
      <w:proofErr w:type="spellStart"/>
      <w:r w:rsidR="0040682B" w:rsidRPr="002423EC">
        <w:rPr>
          <w:rFonts w:ascii="Times New Roman" w:hAnsi="Times New Roman" w:cs="Times New Roman"/>
        </w:rPr>
        <w:t>nakala</w:t>
      </w:r>
      <w:proofErr w:type="spellEnd"/>
      <w:r w:rsidR="0040682B" w:rsidRPr="002423EC">
        <w:rPr>
          <w:rFonts w:ascii="Times New Roman" w:hAnsi="Times New Roman" w:cs="Times New Roman"/>
        </w:rPr>
        <w:t xml:space="preserve"> </w:t>
      </w:r>
      <w:proofErr w:type="spellStart"/>
      <w:r w:rsidRPr="002423EC">
        <w:rPr>
          <w:rFonts w:ascii="Times New Roman" w:hAnsi="Times New Roman" w:cs="Times New Roman"/>
        </w:rPr>
        <w:t>za</w:t>
      </w:r>
      <w:proofErr w:type="spellEnd"/>
      <w:r w:rsidRPr="002423EC">
        <w:rPr>
          <w:rFonts w:ascii="Times New Roman" w:hAnsi="Times New Roman" w:cs="Times New Roman"/>
        </w:rPr>
        <w:t xml:space="preserve"> </w:t>
      </w:r>
      <w:proofErr w:type="spellStart"/>
      <w:r w:rsidRPr="002423EC">
        <w:rPr>
          <w:rFonts w:ascii="Times New Roman" w:hAnsi="Times New Roman" w:cs="Times New Roman"/>
        </w:rPr>
        <w:t>kitafiti</w:t>
      </w:r>
      <w:proofErr w:type="spellEnd"/>
      <w:r w:rsidRPr="002423EC">
        <w:rPr>
          <w:rFonts w:ascii="Times New Roman" w:hAnsi="Times New Roman" w:cs="Times New Roman"/>
        </w:rPr>
        <w:t xml:space="preserve"> </w:t>
      </w:r>
      <w:proofErr w:type="spellStart"/>
      <w:proofErr w:type="gramStart"/>
      <w:r w:rsidRPr="002423EC">
        <w:rPr>
          <w:rFonts w:ascii="Times New Roman" w:hAnsi="Times New Roman" w:cs="Times New Roman"/>
        </w:rPr>
        <w:t>kwa</w:t>
      </w:r>
      <w:proofErr w:type="spellEnd"/>
      <w:proofErr w:type="gramEnd"/>
      <w:r w:rsidRPr="002423EC">
        <w:rPr>
          <w:rFonts w:ascii="Times New Roman" w:hAnsi="Times New Roman" w:cs="Times New Roman"/>
        </w:rPr>
        <w:t xml:space="preserve"> </w:t>
      </w:r>
      <w:proofErr w:type="spellStart"/>
      <w:r w:rsidRPr="002423EC">
        <w:rPr>
          <w:rFonts w:ascii="Times New Roman" w:hAnsi="Times New Roman" w:cs="Times New Roman"/>
        </w:rPr>
        <w:t>tafiti</w:t>
      </w:r>
      <w:proofErr w:type="spellEnd"/>
      <w:r w:rsidRPr="002423EC">
        <w:rPr>
          <w:rFonts w:ascii="Times New Roman" w:hAnsi="Times New Roman" w:cs="Times New Roman"/>
        </w:rPr>
        <w:t xml:space="preserve"> nyingine siku </w:t>
      </w:r>
      <w:proofErr w:type="spellStart"/>
      <w:r w:rsidRPr="002423EC">
        <w:rPr>
          <w:rFonts w:ascii="Times New Roman" w:hAnsi="Times New Roman" w:cs="Times New Roman"/>
        </w:rPr>
        <w:t>za</w:t>
      </w:r>
      <w:proofErr w:type="spellEnd"/>
      <w:r w:rsidRPr="002423EC">
        <w:rPr>
          <w:rFonts w:ascii="Times New Roman" w:hAnsi="Times New Roman" w:cs="Times New Roman"/>
        </w:rPr>
        <w:t xml:space="preserve"> </w:t>
      </w:r>
      <w:proofErr w:type="spellStart"/>
      <w:r w:rsidRPr="002423EC">
        <w:rPr>
          <w:rFonts w:ascii="Times New Roman" w:hAnsi="Times New Roman" w:cs="Times New Roman"/>
        </w:rPr>
        <w:t>usoni</w:t>
      </w:r>
      <w:proofErr w:type="spellEnd"/>
      <w:r w:rsidRPr="002423EC">
        <w:rPr>
          <w:rFonts w:ascii="Times New Roman" w:hAnsi="Times New Roman" w:cs="Times New Roman"/>
        </w:rPr>
        <w:t xml:space="preserve"> </w:t>
      </w:r>
      <w:proofErr w:type="spellStart"/>
      <w:r w:rsidRPr="002423EC">
        <w:rPr>
          <w:rFonts w:ascii="Times New Roman" w:hAnsi="Times New Roman" w:cs="Times New Roman"/>
        </w:rPr>
        <w:t>zitakazofanywa</w:t>
      </w:r>
      <w:proofErr w:type="spellEnd"/>
      <w:r w:rsidRPr="002423EC">
        <w:rPr>
          <w:rFonts w:ascii="Times New Roman" w:hAnsi="Times New Roman" w:cs="Times New Roman"/>
        </w:rPr>
        <w:t xml:space="preserve"> </w:t>
      </w:r>
      <w:proofErr w:type="spellStart"/>
      <w:r w:rsidRPr="002423EC">
        <w:rPr>
          <w:rFonts w:ascii="Times New Roman" w:hAnsi="Times New Roman" w:cs="Times New Roman"/>
        </w:rPr>
        <w:t>nao</w:t>
      </w:r>
      <w:proofErr w:type="spellEnd"/>
      <w:r w:rsidRPr="002423EC">
        <w:rPr>
          <w:rFonts w:ascii="Times New Roman" w:hAnsi="Times New Roman" w:cs="Times New Roman"/>
        </w:rPr>
        <w:t xml:space="preserve"> au </w:t>
      </w:r>
      <w:proofErr w:type="spellStart"/>
      <w:r w:rsidRPr="002423EC">
        <w:rPr>
          <w:rFonts w:ascii="Times New Roman" w:hAnsi="Times New Roman" w:cs="Times New Roman"/>
        </w:rPr>
        <w:t>wengine</w:t>
      </w:r>
      <w:proofErr w:type="spellEnd"/>
      <w:r w:rsidRPr="002423EC">
        <w:rPr>
          <w:rFonts w:ascii="Times New Roman" w:hAnsi="Times New Roman" w:cs="Times New Roman"/>
        </w:rPr>
        <w:t xml:space="preserve">. </w:t>
      </w:r>
      <w:proofErr w:type="spellStart"/>
      <w:r w:rsidR="002423EC" w:rsidRPr="002423EC">
        <w:rPr>
          <w:rFonts w:ascii="Times New Roman" w:hAnsi="Times New Roman" w:cs="Times New Roman"/>
        </w:rPr>
        <w:t>Tutaweka</w:t>
      </w:r>
      <w:proofErr w:type="spellEnd"/>
      <w:r w:rsidR="002423EC" w:rsidRPr="002423EC">
        <w:rPr>
          <w:rFonts w:ascii="Times New Roman" w:hAnsi="Times New Roman" w:cs="Times New Roman"/>
        </w:rPr>
        <w:t xml:space="preserve"> </w:t>
      </w:r>
      <w:proofErr w:type="spellStart"/>
      <w:r w:rsidR="002423EC" w:rsidRPr="002423EC">
        <w:rPr>
          <w:rFonts w:ascii="Times New Roman" w:hAnsi="Times New Roman" w:cs="Times New Roman"/>
        </w:rPr>
        <w:t>habari</w:t>
      </w:r>
      <w:proofErr w:type="spellEnd"/>
      <w:r w:rsidR="002423EC" w:rsidRPr="002423EC">
        <w:rPr>
          <w:rFonts w:ascii="Times New Roman" w:hAnsi="Times New Roman" w:cs="Times New Roman"/>
        </w:rPr>
        <w:t xml:space="preserve"> </w:t>
      </w:r>
      <w:proofErr w:type="spellStart"/>
      <w:r w:rsidR="002423EC" w:rsidRPr="002423EC">
        <w:rPr>
          <w:rFonts w:ascii="Times New Roman" w:hAnsi="Times New Roman" w:cs="Times New Roman"/>
        </w:rPr>
        <w:t>za</w:t>
      </w:r>
      <w:proofErr w:type="spellEnd"/>
      <w:r w:rsidR="002423EC" w:rsidRPr="002423EC">
        <w:rPr>
          <w:rFonts w:ascii="Times New Roman" w:hAnsi="Times New Roman" w:cs="Times New Roman"/>
        </w:rPr>
        <w:t xml:space="preserve"> </w:t>
      </w:r>
      <w:proofErr w:type="spellStart"/>
      <w:r w:rsidR="002423EC" w:rsidRPr="002423EC">
        <w:rPr>
          <w:rFonts w:ascii="Times New Roman" w:hAnsi="Times New Roman" w:cs="Times New Roman"/>
        </w:rPr>
        <w:t>huu</w:t>
      </w:r>
      <w:proofErr w:type="spellEnd"/>
      <w:r w:rsidR="002423EC" w:rsidRPr="002423EC">
        <w:rPr>
          <w:rFonts w:ascii="Times New Roman" w:hAnsi="Times New Roman" w:cs="Times New Roman"/>
        </w:rPr>
        <w:t xml:space="preserve"> </w:t>
      </w:r>
      <w:proofErr w:type="spellStart"/>
      <w:r w:rsidR="002423EC" w:rsidRPr="002423EC">
        <w:rPr>
          <w:rFonts w:ascii="Times New Roman" w:hAnsi="Times New Roman" w:cs="Times New Roman"/>
        </w:rPr>
        <w:t>utafiti</w:t>
      </w:r>
      <w:proofErr w:type="spellEnd"/>
      <w:r w:rsidR="002423EC" w:rsidRPr="002423EC">
        <w:rPr>
          <w:rFonts w:ascii="Times New Roman" w:hAnsi="Times New Roman" w:cs="Times New Roman"/>
        </w:rPr>
        <w:t xml:space="preserve"> </w:t>
      </w:r>
      <w:proofErr w:type="spellStart"/>
      <w:proofErr w:type="gramStart"/>
      <w:r w:rsidR="002423EC" w:rsidRPr="002423EC">
        <w:rPr>
          <w:rFonts w:ascii="Times New Roman" w:hAnsi="Times New Roman" w:cs="Times New Roman"/>
        </w:rPr>
        <w:t>kwa</w:t>
      </w:r>
      <w:proofErr w:type="spellEnd"/>
      <w:proofErr w:type="gramEnd"/>
      <w:r w:rsidR="002423EC" w:rsidRPr="002423EC">
        <w:rPr>
          <w:rFonts w:ascii="Times New Roman" w:hAnsi="Times New Roman" w:cs="Times New Roman"/>
        </w:rPr>
        <w:t xml:space="preserve"> </w:t>
      </w:r>
      <w:proofErr w:type="spellStart"/>
      <w:r w:rsidR="002423EC" w:rsidRPr="002423EC">
        <w:rPr>
          <w:rFonts w:ascii="Times New Roman" w:hAnsi="Times New Roman" w:cs="Times New Roman"/>
        </w:rPr>
        <w:t>muda</w:t>
      </w:r>
      <w:proofErr w:type="spellEnd"/>
      <w:r w:rsidR="002423EC" w:rsidRPr="002423EC">
        <w:rPr>
          <w:rFonts w:ascii="Times New Roman" w:hAnsi="Times New Roman" w:cs="Times New Roman"/>
        </w:rPr>
        <w:t xml:space="preserve"> </w:t>
      </w:r>
      <w:proofErr w:type="spellStart"/>
      <w:r w:rsidR="002423EC" w:rsidRPr="002423EC">
        <w:rPr>
          <w:rFonts w:ascii="Times New Roman" w:hAnsi="Times New Roman" w:cs="Times New Roman"/>
        </w:rPr>
        <w:t>ambao</w:t>
      </w:r>
      <w:proofErr w:type="spellEnd"/>
      <w:r w:rsidR="002423EC" w:rsidRPr="002423EC">
        <w:rPr>
          <w:rFonts w:ascii="Times New Roman" w:hAnsi="Times New Roman" w:cs="Times New Roman"/>
        </w:rPr>
        <w:t xml:space="preserve"> </w:t>
      </w:r>
      <w:proofErr w:type="spellStart"/>
      <w:r w:rsidR="002423EC" w:rsidRPr="002423EC">
        <w:rPr>
          <w:rFonts w:ascii="Times New Roman" w:hAnsi="Times New Roman" w:cs="Times New Roman"/>
        </w:rPr>
        <w:t>utafiti</w:t>
      </w:r>
      <w:proofErr w:type="spellEnd"/>
      <w:r w:rsidR="002423EC" w:rsidRPr="002423EC">
        <w:rPr>
          <w:rFonts w:ascii="Times New Roman" w:hAnsi="Times New Roman" w:cs="Times New Roman"/>
        </w:rPr>
        <w:t xml:space="preserve"> </w:t>
      </w:r>
      <w:proofErr w:type="spellStart"/>
      <w:r w:rsidR="002423EC" w:rsidRPr="002423EC">
        <w:rPr>
          <w:rFonts w:ascii="Times New Roman" w:hAnsi="Times New Roman" w:cs="Times New Roman"/>
        </w:rPr>
        <w:t>huu</w:t>
      </w:r>
      <w:proofErr w:type="spellEnd"/>
      <w:r w:rsidR="002423EC" w:rsidRPr="002423EC">
        <w:rPr>
          <w:rFonts w:ascii="Times New Roman" w:hAnsi="Times New Roman" w:cs="Times New Roman"/>
        </w:rPr>
        <w:t xml:space="preserve"> utakuwa </w:t>
      </w:r>
      <w:proofErr w:type="spellStart"/>
      <w:r w:rsidR="002423EC" w:rsidRPr="002423EC">
        <w:rPr>
          <w:rFonts w:ascii="Times New Roman" w:hAnsi="Times New Roman" w:cs="Times New Roman"/>
        </w:rPr>
        <w:t>unaendelea</w:t>
      </w:r>
      <w:proofErr w:type="spellEnd"/>
      <w:r w:rsidR="002423EC" w:rsidRPr="002423EC">
        <w:rPr>
          <w:rFonts w:ascii="Times New Roman" w:hAnsi="Times New Roman" w:cs="Times New Roman"/>
        </w:rPr>
        <w:t xml:space="preserve"> na </w:t>
      </w:r>
      <w:proofErr w:type="spellStart"/>
      <w:r w:rsidR="002423EC" w:rsidRPr="002423EC">
        <w:rPr>
          <w:rFonts w:ascii="Times New Roman" w:hAnsi="Times New Roman" w:cs="Times New Roman"/>
        </w:rPr>
        <w:t>tafiti</w:t>
      </w:r>
      <w:proofErr w:type="spellEnd"/>
      <w:r w:rsidR="002423EC" w:rsidRPr="002423EC">
        <w:rPr>
          <w:rFonts w:ascii="Times New Roman" w:hAnsi="Times New Roman" w:cs="Times New Roman"/>
        </w:rPr>
        <w:t xml:space="preserve"> nyingine </w:t>
      </w:r>
      <w:proofErr w:type="spellStart"/>
      <w:r w:rsidR="002423EC" w:rsidRPr="002423EC">
        <w:rPr>
          <w:rFonts w:ascii="Times New Roman" w:hAnsi="Times New Roman" w:cs="Times New Roman"/>
        </w:rPr>
        <w:t>zitakazofuata</w:t>
      </w:r>
      <w:proofErr w:type="spellEnd"/>
      <w:r w:rsidR="002423EC" w:rsidRPr="002423EC">
        <w:rPr>
          <w:rFonts w:ascii="Times New Roman" w:hAnsi="Times New Roman" w:cs="Times New Roman"/>
        </w:rPr>
        <w:t>. </w:t>
      </w:r>
      <w:r>
        <w:rPr>
          <w:rFonts w:ascii="Times New Roman" w:hAnsi="Times New Roman" w:cs="Times New Roman"/>
        </w:rPr>
        <w:t xml:space="preserve"> </w:t>
      </w:r>
      <w:proofErr w:type="spellStart"/>
      <w:r w:rsidR="00D431D0">
        <w:rPr>
          <w:rFonts w:ascii="Times New Roman" w:hAnsi="Times New Roman" w:cs="Times New Roman"/>
        </w:rPr>
        <w:t>Mbinu</w:t>
      </w:r>
      <w:proofErr w:type="spellEnd"/>
      <w:r w:rsidR="00D431D0">
        <w:rPr>
          <w:rFonts w:ascii="Times New Roman" w:hAnsi="Times New Roman" w:cs="Times New Roman"/>
        </w:rPr>
        <w:t xml:space="preserve"> </w:t>
      </w:r>
      <w:proofErr w:type="spellStart"/>
      <w:r w:rsidR="00D431D0">
        <w:rPr>
          <w:rFonts w:ascii="Times New Roman" w:hAnsi="Times New Roman" w:cs="Times New Roman"/>
        </w:rPr>
        <w:t>zile</w:t>
      </w:r>
      <w:proofErr w:type="spellEnd"/>
      <w:r w:rsidR="00D431D0">
        <w:rPr>
          <w:rFonts w:ascii="Times New Roman" w:hAnsi="Times New Roman" w:cs="Times New Roman"/>
        </w:rPr>
        <w:t xml:space="preserve"> </w:t>
      </w:r>
      <w:proofErr w:type="spellStart"/>
      <w:r w:rsidR="00D431D0">
        <w:rPr>
          <w:rFonts w:ascii="Times New Roman" w:hAnsi="Times New Roman" w:cs="Times New Roman"/>
        </w:rPr>
        <w:t>nimekueleza</w:t>
      </w:r>
      <w:proofErr w:type="spellEnd"/>
      <w:r w:rsidR="00D431D0">
        <w:rPr>
          <w:rFonts w:ascii="Times New Roman" w:hAnsi="Times New Roman" w:cs="Times New Roman"/>
        </w:rPr>
        <w:t xml:space="preserve"> </w:t>
      </w:r>
      <w:proofErr w:type="spellStart"/>
      <w:r w:rsidR="00D431D0">
        <w:rPr>
          <w:rFonts w:ascii="Times New Roman" w:hAnsi="Times New Roman" w:cs="Times New Roman"/>
        </w:rPr>
        <w:t>awali</w:t>
      </w:r>
      <w:proofErr w:type="spellEnd"/>
      <w:r w:rsidR="00D431D0">
        <w:rPr>
          <w:rFonts w:ascii="Times New Roman" w:hAnsi="Times New Roman" w:cs="Times New Roman"/>
        </w:rPr>
        <w:t xml:space="preserve"> </w:t>
      </w:r>
      <w:proofErr w:type="spellStart"/>
      <w:r w:rsidR="00D431D0">
        <w:rPr>
          <w:rFonts w:ascii="Times New Roman" w:hAnsi="Times New Roman" w:cs="Times New Roman"/>
        </w:rPr>
        <w:t>zitatumika</w:t>
      </w:r>
      <w:proofErr w:type="spellEnd"/>
      <w:r w:rsidR="00D431D0">
        <w:rPr>
          <w:rFonts w:ascii="Times New Roman" w:hAnsi="Times New Roman" w:cs="Times New Roman"/>
        </w:rPr>
        <w:t xml:space="preserve"> </w:t>
      </w:r>
      <w:proofErr w:type="spellStart"/>
      <w:r w:rsidR="00D431D0">
        <w:rPr>
          <w:rFonts w:ascii="Times New Roman" w:hAnsi="Times New Roman" w:cs="Times New Roman"/>
        </w:rPr>
        <w:t>katika</w:t>
      </w:r>
      <w:proofErr w:type="spellEnd"/>
      <w:r w:rsidR="00D431D0">
        <w:rPr>
          <w:rFonts w:ascii="Times New Roman" w:hAnsi="Times New Roman" w:cs="Times New Roman"/>
        </w:rPr>
        <w:t xml:space="preserve"> </w:t>
      </w:r>
      <w:proofErr w:type="spellStart"/>
      <w:r w:rsidR="00D431D0">
        <w:rPr>
          <w:rFonts w:ascii="Times New Roman" w:hAnsi="Times New Roman" w:cs="Times New Roman"/>
        </w:rPr>
        <w:t>kulinda</w:t>
      </w:r>
      <w:proofErr w:type="spellEnd"/>
      <w:r w:rsidR="00D431D0">
        <w:rPr>
          <w:rFonts w:ascii="Times New Roman" w:hAnsi="Times New Roman" w:cs="Times New Roman"/>
        </w:rPr>
        <w:t xml:space="preserve"> </w:t>
      </w:r>
      <w:proofErr w:type="spellStart"/>
      <w:r w:rsidR="00D431D0">
        <w:rPr>
          <w:rFonts w:ascii="Times New Roman" w:hAnsi="Times New Roman" w:cs="Times New Roman"/>
        </w:rPr>
        <w:t>usiri</w:t>
      </w:r>
      <w:proofErr w:type="spellEnd"/>
      <w:r w:rsidR="00D431D0">
        <w:rPr>
          <w:rFonts w:ascii="Times New Roman" w:hAnsi="Times New Roman" w:cs="Times New Roman"/>
        </w:rPr>
        <w:t xml:space="preserve"> </w:t>
      </w:r>
      <w:proofErr w:type="spellStart"/>
      <w:proofErr w:type="gramStart"/>
      <w:r w:rsidR="00D431D0">
        <w:rPr>
          <w:rFonts w:ascii="Times New Roman" w:hAnsi="Times New Roman" w:cs="Times New Roman"/>
        </w:rPr>
        <w:t>wa</w:t>
      </w:r>
      <w:proofErr w:type="spellEnd"/>
      <w:proofErr w:type="gramEnd"/>
      <w:r w:rsidR="00D431D0">
        <w:rPr>
          <w:rFonts w:ascii="Times New Roman" w:hAnsi="Times New Roman" w:cs="Times New Roman"/>
        </w:rPr>
        <w:t xml:space="preserve"> </w:t>
      </w:r>
      <w:proofErr w:type="spellStart"/>
      <w:r w:rsidR="00D431D0">
        <w:rPr>
          <w:rFonts w:ascii="Times New Roman" w:hAnsi="Times New Roman" w:cs="Times New Roman"/>
        </w:rPr>
        <w:t>nakala</w:t>
      </w:r>
      <w:proofErr w:type="spellEnd"/>
      <w:r w:rsidR="00D431D0">
        <w:rPr>
          <w:rFonts w:ascii="Times New Roman" w:hAnsi="Times New Roman" w:cs="Times New Roman"/>
        </w:rPr>
        <w:t xml:space="preserve"> </w:t>
      </w:r>
      <w:proofErr w:type="spellStart"/>
      <w:r w:rsidR="00D431D0">
        <w:rPr>
          <w:rFonts w:ascii="Times New Roman" w:hAnsi="Times New Roman" w:cs="Times New Roman"/>
        </w:rPr>
        <w:t>hizi</w:t>
      </w:r>
      <w:proofErr w:type="spellEnd"/>
      <w:r w:rsidR="00D431D0">
        <w:rPr>
          <w:rFonts w:ascii="Times New Roman" w:hAnsi="Times New Roman" w:cs="Times New Roman"/>
        </w:rPr>
        <w:t xml:space="preserve"> </w:t>
      </w:r>
      <w:proofErr w:type="spellStart"/>
      <w:r w:rsidR="00D431D0">
        <w:rPr>
          <w:rFonts w:ascii="Times New Roman" w:hAnsi="Times New Roman" w:cs="Times New Roman"/>
        </w:rPr>
        <w:t>za</w:t>
      </w:r>
      <w:proofErr w:type="spellEnd"/>
      <w:r w:rsidR="00D431D0">
        <w:rPr>
          <w:rFonts w:ascii="Times New Roman" w:hAnsi="Times New Roman" w:cs="Times New Roman"/>
        </w:rPr>
        <w:t xml:space="preserve"> </w:t>
      </w:r>
      <w:proofErr w:type="spellStart"/>
      <w:r w:rsidR="00D431D0">
        <w:rPr>
          <w:rFonts w:ascii="Times New Roman" w:hAnsi="Times New Roman" w:cs="Times New Roman"/>
        </w:rPr>
        <w:t>utafiti</w:t>
      </w:r>
      <w:proofErr w:type="spellEnd"/>
      <w:r w:rsidR="00D431D0">
        <w:rPr>
          <w:rFonts w:ascii="Times New Roman" w:hAnsi="Times New Roman" w:cs="Times New Roman"/>
        </w:rPr>
        <w:t xml:space="preserve">. </w:t>
      </w:r>
      <w:proofErr w:type="spellStart"/>
      <w:r>
        <w:rPr>
          <w:rFonts w:ascii="Times New Roman" w:hAnsi="Times New Roman" w:cs="Times New Roman"/>
        </w:rPr>
        <w:t>Majibu</w:t>
      </w:r>
      <w:proofErr w:type="spellEnd"/>
      <w:r>
        <w:rPr>
          <w:rFonts w:ascii="Times New Roman" w:hAnsi="Times New Roman" w:cs="Times New Roman"/>
        </w:rPr>
        <w:t xml:space="preserve"> </w:t>
      </w:r>
      <w:proofErr w:type="spellStart"/>
      <w:r>
        <w:rPr>
          <w:rFonts w:ascii="Times New Roman" w:hAnsi="Times New Roman" w:cs="Times New Roman"/>
        </w:rPr>
        <w:t>yako</w:t>
      </w:r>
      <w:proofErr w:type="spellEnd"/>
      <w:r>
        <w:rPr>
          <w:rFonts w:ascii="Times New Roman" w:hAnsi="Times New Roman" w:cs="Times New Roman"/>
        </w:rPr>
        <w:t xml:space="preserve"> </w:t>
      </w:r>
      <w:proofErr w:type="spellStart"/>
      <w:r>
        <w:rPr>
          <w:rFonts w:ascii="Times New Roman" w:hAnsi="Times New Roman" w:cs="Times New Roman"/>
        </w:rPr>
        <w:t>hayataathiri</w:t>
      </w:r>
      <w:proofErr w:type="spellEnd"/>
      <w:r>
        <w:rPr>
          <w:rFonts w:ascii="Times New Roman" w:hAnsi="Times New Roman" w:cs="Times New Roman"/>
        </w:rPr>
        <w:t xml:space="preserve"> </w:t>
      </w:r>
      <w:proofErr w:type="spellStart"/>
      <w:proofErr w:type="gramStart"/>
      <w:r>
        <w:rPr>
          <w:rFonts w:ascii="Times New Roman" w:hAnsi="Times New Roman" w:cs="Times New Roman"/>
        </w:rPr>
        <w:t>kwa</w:t>
      </w:r>
      <w:proofErr w:type="spellEnd"/>
      <w:proofErr w:type="gramEnd"/>
      <w:r>
        <w:rPr>
          <w:rFonts w:ascii="Times New Roman" w:hAnsi="Times New Roman" w:cs="Times New Roman"/>
        </w:rPr>
        <w:t xml:space="preserve"> </w:t>
      </w:r>
      <w:proofErr w:type="spellStart"/>
      <w:r>
        <w:rPr>
          <w:rFonts w:ascii="Times New Roman" w:hAnsi="Times New Roman" w:cs="Times New Roman"/>
        </w:rPr>
        <w:t>vyovyote</w:t>
      </w:r>
      <w:proofErr w:type="spellEnd"/>
      <w:r>
        <w:rPr>
          <w:rFonts w:ascii="Times New Roman" w:hAnsi="Times New Roman" w:cs="Times New Roman"/>
        </w:rPr>
        <w:t xml:space="preserve"> usaidizi </w:t>
      </w:r>
      <w:proofErr w:type="spellStart"/>
      <w:r>
        <w:rPr>
          <w:rFonts w:ascii="Times New Roman" w:hAnsi="Times New Roman" w:cs="Times New Roman"/>
        </w:rPr>
        <w:t>ambao</w:t>
      </w:r>
      <w:proofErr w:type="spellEnd"/>
      <w:r>
        <w:rPr>
          <w:rFonts w:ascii="Times New Roman" w:hAnsi="Times New Roman" w:cs="Times New Roman"/>
        </w:rPr>
        <w:t xml:space="preserve"> IPA </w:t>
      </w:r>
      <w:proofErr w:type="spellStart"/>
      <w:r>
        <w:rPr>
          <w:rFonts w:ascii="Times New Roman" w:hAnsi="Times New Roman" w:cs="Times New Roman"/>
        </w:rPr>
        <w:t>huenda</w:t>
      </w:r>
      <w:proofErr w:type="spellEnd"/>
      <w:r>
        <w:rPr>
          <w:rFonts w:ascii="Times New Roman" w:hAnsi="Times New Roman" w:cs="Times New Roman"/>
        </w:rPr>
        <w:t xml:space="preserve"> </w:t>
      </w:r>
      <w:proofErr w:type="spellStart"/>
      <w:r>
        <w:rPr>
          <w:rFonts w:ascii="Times New Roman" w:hAnsi="Times New Roman" w:cs="Times New Roman"/>
        </w:rPr>
        <w:t>ikapeana</w:t>
      </w:r>
      <w:proofErr w:type="spellEnd"/>
      <w:r>
        <w:rPr>
          <w:rFonts w:ascii="Times New Roman" w:hAnsi="Times New Roman" w:cs="Times New Roman"/>
        </w:rPr>
        <w:t xml:space="preserve"> au </w:t>
      </w:r>
      <w:proofErr w:type="spellStart"/>
      <w:r>
        <w:rPr>
          <w:rFonts w:ascii="Times New Roman" w:hAnsi="Times New Roman" w:cs="Times New Roman"/>
        </w:rPr>
        <w:t>kutopeana</w:t>
      </w:r>
      <w:proofErr w:type="spellEnd"/>
      <w:r>
        <w:rPr>
          <w:rFonts w:ascii="Times New Roman" w:hAnsi="Times New Roman" w:cs="Times New Roman"/>
        </w:rPr>
        <w:t xml:space="preserve"> kwako au </w:t>
      </w:r>
      <w:proofErr w:type="spellStart"/>
      <w:r>
        <w:rPr>
          <w:rFonts w:ascii="Times New Roman" w:hAnsi="Times New Roman" w:cs="Times New Roman"/>
        </w:rPr>
        <w:t>kwa</w:t>
      </w:r>
      <w:proofErr w:type="spellEnd"/>
      <w:r>
        <w:rPr>
          <w:rFonts w:ascii="Times New Roman" w:hAnsi="Times New Roman" w:cs="Times New Roman"/>
        </w:rPr>
        <w:t xml:space="preserve"> </w:t>
      </w:r>
      <w:proofErr w:type="spellStart"/>
      <w:r>
        <w:rPr>
          <w:rFonts w:ascii="Times New Roman" w:hAnsi="Times New Roman" w:cs="Times New Roman"/>
        </w:rPr>
        <w:t>jamii</w:t>
      </w:r>
      <w:proofErr w:type="spellEnd"/>
      <w:r>
        <w:rPr>
          <w:rFonts w:ascii="Times New Roman" w:hAnsi="Times New Roman" w:cs="Times New Roman"/>
        </w:rPr>
        <w:t xml:space="preserve"> </w:t>
      </w:r>
      <w:proofErr w:type="spellStart"/>
      <w:r>
        <w:rPr>
          <w:rFonts w:ascii="Times New Roman" w:hAnsi="Times New Roman" w:cs="Times New Roman"/>
        </w:rPr>
        <w:t>yako</w:t>
      </w:r>
      <w:proofErr w:type="spellEnd"/>
      <w:r>
        <w:rPr>
          <w:rFonts w:ascii="Times New Roman" w:hAnsi="Times New Roman" w:cs="Times New Roman"/>
        </w:rPr>
        <w:t>.</w:t>
      </w:r>
    </w:p>
    <w:p w14:paraId="04F5D3FB" w14:textId="77777777" w:rsidR="00BD17F9" w:rsidRPr="00126DDC" w:rsidRDefault="00BD17F9" w:rsidP="00BD17F9">
      <w:pPr>
        <w:autoSpaceDE w:val="0"/>
        <w:autoSpaceDN w:val="0"/>
        <w:adjustRightInd w:val="0"/>
        <w:spacing w:after="0" w:line="240" w:lineRule="auto"/>
        <w:rPr>
          <w:rFonts w:ascii="Times New Roman" w:hAnsi="Times New Roman" w:cs="Times New Roman"/>
          <w:b/>
          <w:lang w:val="en"/>
        </w:rPr>
      </w:pPr>
    </w:p>
    <w:p w14:paraId="65D205E5" w14:textId="77777777" w:rsidR="00BD17F9" w:rsidRPr="00126DDC" w:rsidRDefault="00BD17F9" w:rsidP="00BD17F9">
      <w:pPr>
        <w:autoSpaceDE w:val="0"/>
        <w:autoSpaceDN w:val="0"/>
        <w:adjustRightInd w:val="0"/>
        <w:spacing w:after="0" w:line="240" w:lineRule="auto"/>
        <w:rPr>
          <w:rFonts w:ascii="Times New Roman" w:hAnsi="Times New Roman" w:cs="Times New Roman"/>
          <w:b/>
          <w:lang w:val="en"/>
        </w:rPr>
      </w:pPr>
      <w:proofErr w:type="spellStart"/>
      <w:r w:rsidRPr="00126DDC">
        <w:rPr>
          <w:rFonts w:ascii="Times New Roman" w:hAnsi="Times New Roman" w:cs="Times New Roman"/>
          <w:b/>
          <w:lang w:val="en"/>
        </w:rPr>
        <w:t>Kufidiwa</w:t>
      </w:r>
      <w:proofErr w:type="spellEnd"/>
      <w:r w:rsidRPr="00126DDC">
        <w:rPr>
          <w:rFonts w:ascii="Times New Roman" w:hAnsi="Times New Roman" w:cs="Times New Roman"/>
          <w:b/>
        </w:rPr>
        <w:t xml:space="preserve"> </w:t>
      </w:r>
      <w:r w:rsidRPr="00F5744A">
        <w:rPr>
          <w:rFonts w:ascii="Times New Roman" w:hAnsi="Times New Roman" w:cs="Times New Roman"/>
          <w:b/>
        </w:rPr>
        <w:t xml:space="preserve">au </w:t>
      </w:r>
      <w:proofErr w:type="spellStart"/>
      <w:r w:rsidRPr="00F5744A">
        <w:rPr>
          <w:rFonts w:ascii="Times New Roman" w:hAnsi="Times New Roman" w:cs="Times New Roman"/>
          <w:b/>
        </w:rPr>
        <w:t>malipo</w:t>
      </w:r>
      <w:proofErr w:type="spellEnd"/>
    </w:p>
    <w:p w14:paraId="4539077F" w14:textId="77777777" w:rsidR="00BD17F9" w:rsidRDefault="00BD17F9" w:rsidP="00BD17F9">
      <w:pPr>
        <w:autoSpaceDE w:val="0"/>
        <w:autoSpaceDN w:val="0"/>
        <w:adjustRightInd w:val="0"/>
        <w:spacing w:after="0" w:line="240" w:lineRule="auto"/>
        <w:rPr>
          <w:rFonts w:ascii="Times New Roman" w:hAnsi="Times New Roman" w:cs="Times New Roman"/>
          <w:lang w:val="en"/>
        </w:rPr>
      </w:pPr>
      <w:proofErr w:type="spellStart"/>
      <w:proofErr w:type="gramStart"/>
      <w:r w:rsidRPr="00126DDC">
        <w:rPr>
          <w:rFonts w:ascii="Times New Roman" w:hAnsi="Times New Roman" w:cs="Times New Roman"/>
          <w:lang w:val="en"/>
        </w:rPr>
        <w:t>Hautalipwa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kushiriki</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katika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utafiti</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huu</w:t>
      </w:r>
      <w:proofErr w:type="spellEnd"/>
      <w:r>
        <w:rPr>
          <w:rFonts w:ascii="Times New Roman" w:hAnsi="Times New Roman" w:cs="Times New Roman"/>
          <w:lang w:val="en"/>
        </w:rPr>
        <w:t>.</w:t>
      </w:r>
      <w:proofErr w:type="gramEnd"/>
      <w:r>
        <w:rPr>
          <w:rFonts w:ascii="Times New Roman" w:hAnsi="Times New Roman" w:cs="Times New Roman"/>
          <w:lang w:val="en"/>
        </w:rPr>
        <w:t xml:space="preserve"> </w:t>
      </w:r>
      <w:proofErr w:type="spellStart"/>
      <w:r>
        <w:rPr>
          <w:rFonts w:ascii="Times New Roman" w:hAnsi="Times New Roman" w:cs="Times New Roman"/>
          <w:lang w:val="en"/>
        </w:rPr>
        <w:t>Lakini</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tutawarudishia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nau</w:t>
      </w:r>
      <w:r>
        <w:rPr>
          <w:rFonts w:ascii="Times New Roman" w:hAnsi="Times New Roman" w:cs="Times New Roman"/>
          <w:lang w:val="en"/>
        </w:rPr>
        <w:t>li</w:t>
      </w:r>
      <w:proofErr w:type="spellEnd"/>
      <w:r>
        <w:rPr>
          <w:rFonts w:ascii="Times New Roman" w:hAnsi="Times New Roman" w:cs="Times New Roman"/>
          <w:lang w:val="en"/>
        </w:rPr>
        <w:t xml:space="preserve"> </w:t>
      </w:r>
      <w:proofErr w:type="spellStart"/>
      <w:r>
        <w:rPr>
          <w:rFonts w:ascii="Times New Roman" w:hAnsi="Times New Roman" w:cs="Times New Roman"/>
          <w:lang w:val="en"/>
        </w:rPr>
        <w:t>mtakayo</w:t>
      </w:r>
      <w:proofErr w:type="spellEnd"/>
      <w:r>
        <w:rPr>
          <w:rFonts w:ascii="Times New Roman" w:hAnsi="Times New Roman" w:cs="Times New Roman"/>
          <w:lang w:val="en"/>
        </w:rPr>
        <w:t xml:space="preserve"> </w:t>
      </w:r>
      <w:proofErr w:type="spellStart"/>
      <w:r>
        <w:rPr>
          <w:rFonts w:ascii="Times New Roman" w:hAnsi="Times New Roman" w:cs="Times New Roman"/>
          <w:lang w:val="en"/>
        </w:rPr>
        <w:t>tumia</w:t>
      </w:r>
      <w:proofErr w:type="spellEnd"/>
      <w:r>
        <w:rPr>
          <w:rFonts w:ascii="Times New Roman" w:hAnsi="Times New Roman" w:cs="Times New Roman"/>
          <w:lang w:val="en"/>
        </w:rPr>
        <w:t xml:space="preserve"> </w:t>
      </w:r>
      <w:proofErr w:type="spellStart"/>
      <w:r>
        <w:rPr>
          <w:rFonts w:ascii="Times New Roman" w:hAnsi="Times New Roman" w:cs="Times New Roman"/>
          <w:lang w:val="en"/>
        </w:rPr>
        <w:t>kufika</w:t>
      </w:r>
      <w:proofErr w:type="spellEnd"/>
      <w:r>
        <w:rPr>
          <w:rFonts w:ascii="Times New Roman" w:hAnsi="Times New Roman" w:cs="Times New Roman"/>
          <w:lang w:val="en"/>
        </w:rPr>
        <w:t xml:space="preserve"> </w:t>
      </w:r>
      <w:proofErr w:type="spellStart"/>
      <w:r>
        <w:rPr>
          <w:rFonts w:ascii="Times New Roman" w:hAnsi="Times New Roman" w:cs="Times New Roman"/>
          <w:lang w:val="en"/>
        </w:rPr>
        <w:t>kwenye</w:t>
      </w:r>
      <w:proofErr w:type="spellEnd"/>
      <w:r>
        <w:rPr>
          <w:rFonts w:ascii="Times New Roman" w:hAnsi="Times New Roman" w:cs="Times New Roman"/>
          <w:lang w:val="en"/>
        </w:rPr>
        <w:t xml:space="preserve"> </w:t>
      </w:r>
      <w:proofErr w:type="spellStart"/>
      <w:r>
        <w:rPr>
          <w:rFonts w:ascii="Times New Roman" w:hAnsi="Times New Roman" w:cs="Times New Roman"/>
          <w:lang w:val="en"/>
        </w:rPr>
        <w:t>eneo</w:t>
      </w:r>
      <w:proofErr w:type="spellEnd"/>
      <w:r>
        <w:rPr>
          <w:rFonts w:ascii="Times New Roman" w:hAnsi="Times New Roman" w:cs="Times New Roman"/>
          <w:lang w:val="en"/>
        </w:rPr>
        <w:t xml:space="preserve"> la </w:t>
      </w:r>
      <w:proofErr w:type="spellStart"/>
      <w:r>
        <w:rPr>
          <w:rFonts w:ascii="Times New Roman" w:hAnsi="Times New Roman" w:cs="Times New Roman"/>
          <w:lang w:val="en"/>
        </w:rPr>
        <w:t>majadiliano</w:t>
      </w:r>
      <w:proofErr w:type="spellEnd"/>
      <w:r>
        <w:rPr>
          <w:rFonts w:ascii="Times New Roman" w:hAnsi="Times New Roman" w:cs="Times New Roman"/>
          <w:lang w:val="en"/>
        </w:rPr>
        <w:t xml:space="preserve"> haya </w:t>
      </w:r>
      <w:proofErr w:type="gramStart"/>
      <w:r>
        <w:rPr>
          <w:rFonts w:ascii="Times New Roman" w:hAnsi="Times New Roman" w:cs="Times New Roman"/>
          <w:lang w:val="en"/>
        </w:rPr>
        <w:t>na</w:t>
      </w:r>
      <w:proofErr w:type="gramEnd"/>
      <w:r>
        <w:rPr>
          <w:rFonts w:ascii="Times New Roman" w:hAnsi="Times New Roman" w:cs="Times New Roman"/>
          <w:lang w:val="en"/>
        </w:rPr>
        <w:t xml:space="preserve"> </w:t>
      </w:r>
      <w:proofErr w:type="spellStart"/>
      <w:r w:rsidRPr="00126DDC">
        <w:rPr>
          <w:rFonts w:ascii="Times New Roman" w:hAnsi="Times New Roman" w:cs="Times New Roman"/>
          <w:lang w:val="en"/>
        </w:rPr>
        <w:t>kurejea</w:t>
      </w:r>
      <w:proofErr w:type="spellEnd"/>
      <w:r w:rsidRPr="00126DDC">
        <w:rPr>
          <w:rFonts w:ascii="Times New Roman" w:hAnsi="Times New Roman" w:cs="Times New Roman"/>
          <w:lang w:val="en"/>
        </w:rPr>
        <w:t xml:space="preserve"> </w:t>
      </w:r>
      <w:r>
        <w:rPr>
          <w:rFonts w:ascii="Times New Roman" w:hAnsi="Times New Roman" w:cs="Times New Roman"/>
          <w:lang w:val="en"/>
        </w:rPr>
        <w:t xml:space="preserve">kwako </w:t>
      </w:r>
      <w:proofErr w:type="spellStart"/>
      <w:r>
        <w:rPr>
          <w:rFonts w:ascii="Times New Roman" w:hAnsi="Times New Roman" w:cs="Times New Roman"/>
          <w:lang w:val="en"/>
        </w:rPr>
        <w:t>ikiwa</w:t>
      </w:r>
      <w:proofErr w:type="spellEnd"/>
      <w:r>
        <w:rPr>
          <w:rFonts w:ascii="Times New Roman" w:hAnsi="Times New Roman" w:cs="Times New Roman"/>
          <w:lang w:val="en"/>
        </w:rPr>
        <w:t xml:space="preserve"> </w:t>
      </w:r>
      <w:proofErr w:type="spellStart"/>
      <w:r>
        <w:rPr>
          <w:rFonts w:ascii="Times New Roman" w:hAnsi="Times New Roman" w:cs="Times New Roman"/>
          <w:lang w:val="en"/>
        </w:rPr>
        <w:t>majadiliano</w:t>
      </w:r>
      <w:proofErr w:type="spellEnd"/>
      <w:r>
        <w:rPr>
          <w:rFonts w:ascii="Times New Roman" w:hAnsi="Times New Roman" w:cs="Times New Roman"/>
          <w:lang w:val="en"/>
        </w:rPr>
        <w:t xml:space="preserve"> haya </w:t>
      </w:r>
      <w:proofErr w:type="spellStart"/>
      <w:r>
        <w:rPr>
          <w:rFonts w:ascii="Times New Roman" w:hAnsi="Times New Roman" w:cs="Times New Roman"/>
          <w:lang w:val="en"/>
        </w:rPr>
        <w:t>hayatafanyikia</w:t>
      </w:r>
      <w:proofErr w:type="spellEnd"/>
      <w:r>
        <w:rPr>
          <w:rFonts w:ascii="Times New Roman" w:hAnsi="Times New Roman" w:cs="Times New Roman"/>
          <w:lang w:val="en"/>
        </w:rPr>
        <w:t xml:space="preserve"> </w:t>
      </w:r>
      <w:r w:rsidRPr="00126DDC">
        <w:rPr>
          <w:rFonts w:ascii="Times New Roman" w:hAnsi="Times New Roman" w:cs="Times New Roman"/>
          <w:lang w:val="en"/>
        </w:rPr>
        <w:t xml:space="preserve">nyumbani </w:t>
      </w:r>
      <w:r>
        <w:rPr>
          <w:rFonts w:ascii="Times New Roman" w:hAnsi="Times New Roman" w:cs="Times New Roman"/>
          <w:lang w:val="en"/>
        </w:rPr>
        <w:t>kwako.</w:t>
      </w:r>
    </w:p>
    <w:p w14:paraId="37E15CCB" w14:textId="77777777" w:rsidR="00BD17F9" w:rsidRPr="00126DDC" w:rsidRDefault="00BD17F9" w:rsidP="00BD17F9">
      <w:pPr>
        <w:autoSpaceDE w:val="0"/>
        <w:autoSpaceDN w:val="0"/>
        <w:adjustRightInd w:val="0"/>
        <w:spacing w:after="0" w:line="240" w:lineRule="auto"/>
        <w:rPr>
          <w:rFonts w:ascii="Times New Roman" w:hAnsi="Times New Roman" w:cs="Times New Roman"/>
          <w:lang w:val="en"/>
        </w:rPr>
      </w:pPr>
    </w:p>
    <w:p w14:paraId="5BB1A06D" w14:textId="2409D114" w:rsidR="00BD17F9" w:rsidRPr="00F5744A" w:rsidDel="00F04E6C" w:rsidRDefault="00BD17F9" w:rsidP="00BD17F9">
      <w:pPr>
        <w:spacing w:after="0"/>
        <w:rPr>
          <w:del w:id="3" w:author="OSBORN KWENA " w:date="2014-06-17T12:38:00Z"/>
          <w:rFonts w:ascii="Times New Roman" w:hAnsi="Times New Roman" w:cs="Times New Roman"/>
          <w:b/>
        </w:rPr>
      </w:pPr>
      <w:del w:id="4" w:author="OSBORN KWENA " w:date="2014-06-17T12:38:00Z">
        <w:r w:rsidRPr="00F5744A" w:rsidDel="00F04E6C">
          <w:rPr>
            <w:rFonts w:ascii="Times New Roman" w:hAnsi="Times New Roman" w:cs="Times New Roman"/>
            <w:b/>
          </w:rPr>
          <w:delText>Matibabu na kufidiwa kwa ajali</w:delText>
        </w:r>
      </w:del>
    </w:p>
    <w:p w14:paraId="486456C8" w14:textId="1566E447" w:rsidR="00BD17F9" w:rsidDel="00F04E6C" w:rsidRDefault="00BD17F9" w:rsidP="00BD17F9">
      <w:pPr>
        <w:widowControl w:val="0"/>
        <w:tabs>
          <w:tab w:val="left" w:pos="0"/>
        </w:tabs>
        <w:spacing w:after="0"/>
        <w:rPr>
          <w:del w:id="5" w:author="OSBORN KWENA " w:date="2014-06-17T12:38:00Z"/>
          <w:rFonts w:ascii="Times New Roman" w:hAnsi="Times New Roman" w:cs="Times New Roman"/>
        </w:rPr>
      </w:pPr>
      <w:del w:id="6" w:author="OSBORN KWENA " w:date="2014-06-17T12:38:00Z">
        <w:r w:rsidDel="00F04E6C">
          <w:rPr>
            <w:rFonts w:ascii="Times New Roman" w:hAnsi="Times New Roman" w:cs="Times New Roman"/>
          </w:rPr>
          <w:delText>Ni muhimu wewe kuelezea IPA haraka iwezekanavyo, ikiwa unaamini kuwa umepata jerahaa kwa sababu ya kushiriki kwenye utafiti huu. Unaweza kuelezea mfanyikazi wa IPA au kumupigia simu kwa nambari 0728 716 661.</w:delText>
        </w:r>
      </w:del>
    </w:p>
    <w:p w14:paraId="4C6200AF" w14:textId="4B5653B1" w:rsidR="00BD17F9" w:rsidRPr="0008367B" w:rsidDel="00F04E6C" w:rsidRDefault="00BD17F9" w:rsidP="00BD17F9">
      <w:pPr>
        <w:widowControl w:val="0"/>
        <w:tabs>
          <w:tab w:val="left" w:pos="0"/>
        </w:tabs>
        <w:spacing w:after="0"/>
        <w:rPr>
          <w:del w:id="7" w:author="OSBORN KWENA " w:date="2014-06-17T12:38:00Z"/>
          <w:rFonts w:ascii="Times New Roman" w:hAnsi="Times New Roman" w:cs="Times New Roman"/>
        </w:rPr>
      </w:pPr>
      <w:del w:id="8" w:author="OSBORN KWENA " w:date="2014-06-17T12:38:00Z">
        <w:r w:rsidDel="00F04E6C">
          <w:rPr>
            <w:rFonts w:ascii="Times New Roman" w:hAnsi="Times New Roman" w:cs="Times New Roman"/>
          </w:rPr>
          <w:delText xml:space="preserve">Ikiwa umejuruhiwa kutokana na kushiriki kwenye utafiti huu, IPA itakupa matibabu utakayoitaji. </w:delText>
        </w:r>
      </w:del>
    </w:p>
    <w:p w14:paraId="66C12518" w14:textId="77777777" w:rsidR="00BD17F9" w:rsidRPr="00126DDC" w:rsidRDefault="00BD17F9" w:rsidP="00BD17F9">
      <w:pPr>
        <w:spacing w:after="0" w:line="240" w:lineRule="auto"/>
        <w:rPr>
          <w:rFonts w:ascii="Times New Roman" w:hAnsi="Times New Roman" w:cs="Times New Roman"/>
        </w:rPr>
      </w:pPr>
      <w:bookmarkStart w:id="9" w:name="_GoBack"/>
      <w:bookmarkEnd w:id="9"/>
    </w:p>
    <w:p w14:paraId="1AB8FCA9" w14:textId="77777777" w:rsidR="00BD17F9" w:rsidRPr="00F5744A" w:rsidRDefault="00BD17F9" w:rsidP="00BD17F9">
      <w:pPr>
        <w:spacing w:after="0"/>
        <w:rPr>
          <w:rFonts w:ascii="Times New Roman" w:hAnsi="Times New Roman" w:cs="Times New Roman"/>
          <w:b/>
        </w:rPr>
      </w:pPr>
      <w:proofErr w:type="spellStart"/>
      <w:r w:rsidRPr="00F5744A">
        <w:rPr>
          <w:rFonts w:ascii="Times New Roman" w:hAnsi="Times New Roman" w:cs="Times New Roman"/>
          <w:b/>
        </w:rPr>
        <w:t>Haki</w:t>
      </w:r>
      <w:proofErr w:type="spellEnd"/>
    </w:p>
    <w:p w14:paraId="45C1AB4C" w14:textId="77777777" w:rsidR="00BD17F9" w:rsidRDefault="00BD17F9" w:rsidP="00BD17F9">
      <w:pPr>
        <w:spacing w:after="0"/>
        <w:rPr>
          <w:rFonts w:ascii="Times New Roman" w:hAnsi="Times New Roman" w:cs="Times New Roman"/>
          <w:iCs/>
        </w:rPr>
      </w:pPr>
      <w:proofErr w:type="spellStart"/>
      <w:r>
        <w:rPr>
          <w:rFonts w:ascii="Times New Roman" w:hAnsi="Times New Roman" w:cs="Times New Roman"/>
          <w:b/>
          <w:i/>
          <w:iCs/>
        </w:rPr>
        <w:t>Kushiriki</w:t>
      </w:r>
      <w:proofErr w:type="spellEnd"/>
      <w:r>
        <w:rPr>
          <w:rFonts w:ascii="Times New Roman" w:hAnsi="Times New Roman" w:cs="Times New Roman"/>
          <w:b/>
          <w:i/>
          <w:iCs/>
        </w:rPr>
        <w:t xml:space="preserve"> </w:t>
      </w:r>
      <w:proofErr w:type="spellStart"/>
      <w:proofErr w:type="gramStart"/>
      <w:r>
        <w:rPr>
          <w:rFonts w:ascii="Times New Roman" w:hAnsi="Times New Roman" w:cs="Times New Roman"/>
          <w:b/>
          <w:i/>
          <w:iCs/>
        </w:rPr>
        <w:t>kwa</w:t>
      </w:r>
      <w:proofErr w:type="spellEnd"/>
      <w:proofErr w:type="gramEnd"/>
      <w:r>
        <w:rPr>
          <w:rFonts w:ascii="Times New Roman" w:hAnsi="Times New Roman" w:cs="Times New Roman"/>
          <w:b/>
          <w:i/>
          <w:iCs/>
        </w:rPr>
        <w:t xml:space="preserve"> </w:t>
      </w:r>
      <w:proofErr w:type="spellStart"/>
      <w:r>
        <w:rPr>
          <w:rFonts w:ascii="Times New Roman" w:hAnsi="Times New Roman" w:cs="Times New Roman"/>
          <w:b/>
          <w:i/>
          <w:iCs/>
        </w:rPr>
        <w:t>utafiti</w:t>
      </w:r>
      <w:proofErr w:type="spellEnd"/>
      <w:r>
        <w:rPr>
          <w:rFonts w:ascii="Times New Roman" w:hAnsi="Times New Roman" w:cs="Times New Roman"/>
          <w:b/>
          <w:i/>
          <w:iCs/>
        </w:rPr>
        <w:t xml:space="preserve"> </w:t>
      </w:r>
      <w:proofErr w:type="spellStart"/>
      <w:r>
        <w:rPr>
          <w:rFonts w:ascii="Times New Roman" w:hAnsi="Times New Roman" w:cs="Times New Roman"/>
          <w:b/>
          <w:i/>
          <w:iCs/>
        </w:rPr>
        <w:t>ni</w:t>
      </w:r>
      <w:proofErr w:type="spellEnd"/>
      <w:r>
        <w:rPr>
          <w:rFonts w:ascii="Times New Roman" w:hAnsi="Times New Roman" w:cs="Times New Roman"/>
          <w:b/>
          <w:i/>
          <w:iCs/>
        </w:rPr>
        <w:t xml:space="preserve"> </w:t>
      </w:r>
      <w:proofErr w:type="spellStart"/>
      <w:r>
        <w:rPr>
          <w:rFonts w:ascii="Times New Roman" w:hAnsi="Times New Roman" w:cs="Times New Roman"/>
          <w:b/>
          <w:i/>
          <w:iCs/>
        </w:rPr>
        <w:t>kwa</w:t>
      </w:r>
      <w:proofErr w:type="spellEnd"/>
      <w:r>
        <w:rPr>
          <w:rFonts w:ascii="Times New Roman" w:hAnsi="Times New Roman" w:cs="Times New Roman"/>
          <w:b/>
          <w:i/>
          <w:iCs/>
        </w:rPr>
        <w:t xml:space="preserve"> hiari</w:t>
      </w:r>
      <w:r w:rsidRPr="0008367B">
        <w:rPr>
          <w:rFonts w:ascii="Times New Roman" w:hAnsi="Times New Roman" w:cs="Times New Roman"/>
          <w:i/>
        </w:rPr>
        <w:t>.</w:t>
      </w:r>
      <w:r w:rsidRPr="0008367B">
        <w:rPr>
          <w:rFonts w:ascii="Times New Roman" w:hAnsi="Times New Roman" w:cs="Times New Roman"/>
        </w:rPr>
        <w:t xml:space="preserve">  </w:t>
      </w:r>
      <w:r>
        <w:rPr>
          <w:rFonts w:ascii="Times New Roman" w:hAnsi="Times New Roman" w:cs="Times New Roman"/>
          <w:iCs/>
        </w:rPr>
        <w:t xml:space="preserve">Una </w:t>
      </w:r>
      <w:proofErr w:type="spellStart"/>
      <w:r>
        <w:rPr>
          <w:rFonts w:ascii="Times New Roman" w:hAnsi="Times New Roman" w:cs="Times New Roman"/>
          <w:iCs/>
        </w:rPr>
        <w:t>haki</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w:t>
      </w:r>
      <w:proofErr w:type="spellStart"/>
      <w:r>
        <w:rPr>
          <w:rFonts w:ascii="Times New Roman" w:hAnsi="Times New Roman" w:cs="Times New Roman"/>
          <w:iCs/>
        </w:rPr>
        <w:t>kukataa</w:t>
      </w:r>
      <w:proofErr w:type="spellEnd"/>
      <w:r>
        <w:rPr>
          <w:rFonts w:ascii="Times New Roman" w:hAnsi="Times New Roman" w:cs="Times New Roman"/>
          <w:iCs/>
        </w:rPr>
        <w:t xml:space="preserve"> </w:t>
      </w:r>
      <w:proofErr w:type="spellStart"/>
      <w:r>
        <w:rPr>
          <w:rFonts w:ascii="Times New Roman" w:hAnsi="Times New Roman" w:cs="Times New Roman"/>
          <w:iCs/>
        </w:rPr>
        <w:t>kushiriki</w:t>
      </w:r>
      <w:proofErr w:type="spellEnd"/>
      <w:r>
        <w:rPr>
          <w:rFonts w:ascii="Times New Roman" w:hAnsi="Times New Roman" w:cs="Times New Roman"/>
          <w:iCs/>
        </w:rPr>
        <w:t xml:space="preserve"> au </w:t>
      </w:r>
      <w:proofErr w:type="spellStart"/>
      <w:r>
        <w:rPr>
          <w:rFonts w:ascii="Times New Roman" w:hAnsi="Times New Roman" w:cs="Times New Roman"/>
          <w:iCs/>
        </w:rPr>
        <w:t>kujiondoa</w:t>
      </w:r>
      <w:proofErr w:type="spellEnd"/>
      <w:r>
        <w:rPr>
          <w:rFonts w:ascii="Times New Roman" w:hAnsi="Times New Roman" w:cs="Times New Roman"/>
          <w:iCs/>
        </w:rPr>
        <w:t xml:space="preserve"> </w:t>
      </w:r>
      <w:proofErr w:type="spellStart"/>
      <w:proofErr w:type="gramStart"/>
      <w:r>
        <w:rPr>
          <w:rFonts w:ascii="Times New Roman" w:hAnsi="Times New Roman" w:cs="Times New Roman"/>
          <w:iCs/>
        </w:rPr>
        <w:t>kwa</w:t>
      </w:r>
      <w:proofErr w:type="spellEnd"/>
      <w:proofErr w:type="gramEnd"/>
      <w:r>
        <w:rPr>
          <w:rFonts w:ascii="Times New Roman" w:hAnsi="Times New Roman" w:cs="Times New Roman"/>
          <w:iCs/>
        </w:rPr>
        <w:t xml:space="preserve"> wakati </w:t>
      </w:r>
      <w:proofErr w:type="spellStart"/>
      <w:r>
        <w:rPr>
          <w:rFonts w:ascii="Times New Roman" w:hAnsi="Times New Roman" w:cs="Times New Roman"/>
          <w:iCs/>
        </w:rPr>
        <w:t>wowote</w:t>
      </w:r>
      <w:proofErr w:type="spellEnd"/>
      <w:r>
        <w:rPr>
          <w:rFonts w:ascii="Times New Roman" w:hAnsi="Times New Roman" w:cs="Times New Roman"/>
          <w:iCs/>
        </w:rPr>
        <w:t xml:space="preserve"> </w:t>
      </w:r>
      <w:proofErr w:type="spellStart"/>
      <w:r>
        <w:rPr>
          <w:rFonts w:ascii="Times New Roman" w:hAnsi="Times New Roman" w:cs="Times New Roman"/>
          <w:iCs/>
        </w:rPr>
        <w:t>kutoka</w:t>
      </w:r>
      <w:proofErr w:type="spellEnd"/>
      <w:r>
        <w:rPr>
          <w:rFonts w:ascii="Times New Roman" w:hAnsi="Times New Roman" w:cs="Times New Roman"/>
          <w:iCs/>
        </w:rPr>
        <w:t xml:space="preserve"> </w:t>
      </w:r>
      <w:proofErr w:type="spellStart"/>
      <w:r>
        <w:rPr>
          <w:rFonts w:ascii="Times New Roman" w:hAnsi="Times New Roman" w:cs="Times New Roman"/>
          <w:iCs/>
        </w:rPr>
        <w:t>kwa</w:t>
      </w:r>
      <w:proofErr w:type="spellEnd"/>
      <w:r>
        <w:rPr>
          <w:rFonts w:ascii="Times New Roman" w:hAnsi="Times New Roman" w:cs="Times New Roman"/>
          <w:iCs/>
        </w:rPr>
        <w:t xml:space="preserve"> </w:t>
      </w:r>
      <w:proofErr w:type="spellStart"/>
      <w:r>
        <w:rPr>
          <w:rFonts w:ascii="Times New Roman" w:hAnsi="Times New Roman" w:cs="Times New Roman"/>
          <w:iCs/>
        </w:rPr>
        <w:t>utafiti</w:t>
      </w:r>
      <w:proofErr w:type="spellEnd"/>
      <w:r>
        <w:rPr>
          <w:rFonts w:ascii="Times New Roman" w:hAnsi="Times New Roman" w:cs="Times New Roman"/>
          <w:iCs/>
        </w:rPr>
        <w:t xml:space="preserve"> </w:t>
      </w:r>
      <w:proofErr w:type="spellStart"/>
      <w:r>
        <w:rPr>
          <w:rFonts w:ascii="Times New Roman" w:hAnsi="Times New Roman" w:cs="Times New Roman"/>
          <w:iCs/>
        </w:rPr>
        <w:t>bila</w:t>
      </w:r>
      <w:proofErr w:type="spellEnd"/>
      <w:r>
        <w:rPr>
          <w:rFonts w:ascii="Times New Roman" w:hAnsi="Times New Roman" w:cs="Times New Roman"/>
          <w:iCs/>
        </w:rPr>
        <w:t xml:space="preserve"> </w:t>
      </w:r>
      <w:proofErr w:type="spellStart"/>
      <w:r>
        <w:rPr>
          <w:rFonts w:ascii="Times New Roman" w:hAnsi="Times New Roman" w:cs="Times New Roman"/>
          <w:iCs/>
        </w:rPr>
        <w:t>kuadhibiwa</w:t>
      </w:r>
      <w:proofErr w:type="spellEnd"/>
      <w:r>
        <w:rPr>
          <w:rFonts w:ascii="Times New Roman" w:hAnsi="Times New Roman" w:cs="Times New Roman"/>
          <w:iCs/>
        </w:rPr>
        <w:t xml:space="preserve"> au </w:t>
      </w:r>
      <w:proofErr w:type="spellStart"/>
      <w:r>
        <w:rPr>
          <w:rFonts w:ascii="Times New Roman" w:hAnsi="Times New Roman" w:cs="Times New Roman"/>
          <w:iCs/>
        </w:rPr>
        <w:t>kupoteza</w:t>
      </w:r>
      <w:proofErr w:type="spellEnd"/>
      <w:r>
        <w:rPr>
          <w:rFonts w:ascii="Times New Roman" w:hAnsi="Times New Roman" w:cs="Times New Roman"/>
          <w:iCs/>
        </w:rPr>
        <w:t xml:space="preserve"> </w:t>
      </w:r>
      <w:proofErr w:type="spellStart"/>
      <w:r>
        <w:rPr>
          <w:rFonts w:ascii="Times New Roman" w:hAnsi="Times New Roman" w:cs="Times New Roman"/>
          <w:iCs/>
        </w:rPr>
        <w:t>manufaa</w:t>
      </w:r>
      <w:proofErr w:type="spellEnd"/>
      <w:r>
        <w:rPr>
          <w:rFonts w:ascii="Times New Roman" w:hAnsi="Times New Roman" w:cs="Times New Roman"/>
          <w:iCs/>
        </w:rPr>
        <w:t xml:space="preserve"> </w:t>
      </w:r>
      <w:proofErr w:type="spellStart"/>
      <w:r>
        <w:rPr>
          <w:rFonts w:ascii="Times New Roman" w:hAnsi="Times New Roman" w:cs="Times New Roman"/>
          <w:iCs/>
        </w:rPr>
        <w:t>ambayo</w:t>
      </w:r>
      <w:proofErr w:type="spellEnd"/>
      <w:r>
        <w:rPr>
          <w:rFonts w:ascii="Times New Roman" w:hAnsi="Times New Roman" w:cs="Times New Roman"/>
          <w:iCs/>
        </w:rPr>
        <w:t xml:space="preserve"> </w:t>
      </w:r>
      <w:proofErr w:type="spellStart"/>
      <w:r>
        <w:rPr>
          <w:rFonts w:ascii="Times New Roman" w:hAnsi="Times New Roman" w:cs="Times New Roman"/>
          <w:iCs/>
        </w:rPr>
        <w:t>ungekuwa</w:t>
      </w:r>
      <w:proofErr w:type="spellEnd"/>
      <w:r>
        <w:rPr>
          <w:rFonts w:ascii="Times New Roman" w:hAnsi="Times New Roman" w:cs="Times New Roman"/>
          <w:iCs/>
        </w:rPr>
        <w:t xml:space="preserve"> na </w:t>
      </w:r>
      <w:proofErr w:type="spellStart"/>
      <w:r>
        <w:rPr>
          <w:rFonts w:ascii="Times New Roman" w:hAnsi="Times New Roman" w:cs="Times New Roman"/>
          <w:iCs/>
        </w:rPr>
        <w:t>haki</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w:t>
      </w:r>
      <w:proofErr w:type="spellStart"/>
      <w:r>
        <w:rPr>
          <w:rFonts w:ascii="Times New Roman" w:hAnsi="Times New Roman" w:cs="Times New Roman"/>
          <w:iCs/>
        </w:rPr>
        <w:t>kuyapata</w:t>
      </w:r>
      <w:proofErr w:type="spellEnd"/>
      <w:r>
        <w:rPr>
          <w:rFonts w:ascii="Times New Roman" w:hAnsi="Times New Roman" w:cs="Times New Roman"/>
          <w:iCs/>
        </w:rPr>
        <w:t>.</w:t>
      </w:r>
    </w:p>
    <w:p w14:paraId="31D55C86" w14:textId="77777777" w:rsidR="00BD17F9" w:rsidRDefault="00BD17F9" w:rsidP="00BD17F9">
      <w:pPr>
        <w:spacing w:after="0"/>
        <w:rPr>
          <w:rFonts w:ascii="Times New Roman" w:hAnsi="Times New Roman" w:cs="Times New Roman"/>
          <w:b/>
        </w:rPr>
      </w:pPr>
    </w:p>
    <w:p w14:paraId="614B5951" w14:textId="77777777" w:rsidR="00BD17F9" w:rsidRDefault="00BD17F9" w:rsidP="00BD17F9">
      <w:pPr>
        <w:spacing w:after="0"/>
        <w:rPr>
          <w:rFonts w:ascii="Times New Roman" w:hAnsi="Times New Roman" w:cs="Times New Roman"/>
          <w:b/>
        </w:rPr>
      </w:pPr>
      <w:proofErr w:type="spellStart"/>
      <w:r w:rsidRPr="00F5744A">
        <w:rPr>
          <w:rFonts w:ascii="Times New Roman" w:hAnsi="Times New Roman" w:cs="Times New Roman"/>
          <w:b/>
        </w:rPr>
        <w:t>Maswali</w:t>
      </w:r>
      <w:proofErr w:type="spellEnd"/>
    </w:p>
    <w:p w14:paraId="22AE740F" w14:textId="77777777" w:rsidR="00BD17F9" w:rsidRDefault="00BD17F9" w:rsidP="00BD17F9">
      <w:pPr>
        <w:spacing w:after="0"/>
        <w:rPr>
          <w:rFonts w:ascii="Times New Roman" w:eastAsia="Calibri" w:hAnsi="Times New Roman" w:cs="Times New Roman"/>
        </w:rPr>
      </w:pPr>
      <w:proofErr w:type="spellStart"/>
      <w:r>
        <w:rPr>
          <w:rFonts w:ascii="Times New Roman" w:eastAsia="Calibri" w:hAnsi="Times New Roman" w:cs="Times New Roman"/>
        </w:rPr>
        <w:t>Ikiwa</w:t>
      </w:r>
      <w:proofErr w:type="spellEnd"/>
      <w:r>
        <w:rPr>
          <w:rFonts w:ascii="Times New Roman" w:eastAsia="Calibri" w:hAnsi="Times New Roman" w:cs="Times New Roman"/>
        </w:rPr>
        <w:t xml:space="preserve"> utakuwa </w:t>
      </w:r>
      <w:proofErr w:type="gramStart"/>
      <w:r>
        <w:rPr>
          <w:rFonts w:ascii="Times New Roman" w:eastAsia="Calibri" w:hAnsi="Times New Roman" w:cs="Times New Roman"/>
        </w:rPr>
        <w:t>na</w:t>
      </w:r>
      <w:proofErr w:type="gramEnd"/>
      <w:r>
        <w:rPr>
          <w:rFonts w:ascii="Times New Roman" w:eastAsia="Calibri" w:hAnsi="Times New Roman" w:cs="Times New Roman"/>
        </w:rPr>
        <w:t xml:space="preserve"> </w:t>
      </w:r>
      <w:proofErr w:type="spellStart"/>
      <w:r>
        <w:rPr>
          <w:rFonts w:ascii="Times New Roman" w:eastAsia="Calibri" w:hAnsi="Times New Roman" w:cs="Times New Roman"/>
        </w:rPr>
        <w:t>maswali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yoyote</w:t>
      </w:r>
      <w:proofErr w:type="spellEnd"/>
      <w:r>
        <w:rPr>
          <w:rFonts w:ascii="Times New Roman" w:eastAsia="Calibri" w:hAnsi="Times New Roman" w:cs="Times New Roman"/>
        </w:rPr>
        <w:t xml:space="preserve"> au </w:t>
      </w:r>
      <w:proofErr w:type="spellStart"/>
      <w:r>
        <w:rPr>
          <w:rFonts w:ascii="Times New Roman" w:eastAsia="Calibri" w:hAnsi="Times New Roman" w:cs="Times New Roman"/>
        </w:rPr>
        <w:t>wasiwasi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wowote</w:t>
      </w:r>
      <w:proofErr w:type="spellEnd"/>
      <w:r>
        <w:rPr>
          <w:rFonts w:ascii="Times New Roman" w:eastAsia="Calibri" w:hAnsi="Times New Roman" w:cs="Times New Roman"/>
        </w:rPr>
        <w:t xml:space="preserve"> siku </w:t>
      </w:r>
      <w:proofErr w:type="spellStart"/>
      <w:r>
        <w:rPr>
          <w:rFonts w:ascii="Times New Roman" w:eastAsia="Calibri" w:hAnsi="Times New Roman" w:cs="Times New Roman"/>
        </w:rPr>
        <w:t>za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usoni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unaweza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kupiga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simu</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kwa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namabari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ya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utafiti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ya</w:t>
      </w:r>
      <w:proofErr w:type="spellEnd"/>
      <w:r>
        <w:rPr>
          <w:rFonts w:ascii="Times New Roman" w:eastAsia="Calibri" w:hAnsi="Times New Roman" w:cs="Times New Roman"/>
        </w:rPr>
        <w:t xml:space="preserve"> Wash Benefits </w:t>
      </w:r>
      <w:proofErr w:type="spellStart"/>
      <w:r>
        <w:rPr>
          <w:rFonts w:ascii="Times New Roman" w:eastAsia="Calibri" w:hAnsi="Times New Roman" w:cs="Times New Roman"/>
        </w:rPr>
        <w:t>ambayo</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ni</w:t>
      </w:r>
      <w:proofErr w:type="spellEnd"/>
      <w:r>
        <w:rPr>
          <w:rFonts w:ascii="Times New Roman" w:eastAsia="Calibri" w:hAnsi="Times New Roman" w:cs="Times New Roman"/>
        </w:rPr>
        <w:t xml:space="preserve"> 0728 716 661. </w:t>
      </w:r>
      <w:proofErr w:type="spellStart"/>
      <w:r>
        <w:rPr>
          <w:rFonts w:ascii="Times New Roman" w:eastAsia="Calibri" w:hAnsi="Times New Roman" w:cs="Times New Roman"/>
        </w:rPr>
        <w:t>Ikiwa</w:t>
      </w:r>
      <w:proofErr w:type="spellEnd"/>
      <w:r>
        <w:rPr>
          <w:rFonts w:ascii="Times New Roman" w:eastAsia="Calibri" w:hAnsi="Times New Roman" w:cs="Times New Roman"/>
        </w:rPr>
        <w:t xml:space="preserve"> utakuwa </w:t>
      </w:r>
      <w:proofErr w:type="gramStart"/>
      <w:r>
        <w:rPr>
          <w:rFonts w:ascii="Times New Roman" w:eastAsia="Calibri" w:hAnsi="Times New Roman" w:cs="Times New Roman"/>
        </w:rPr>
        <w:t>na</w:t>
      </w:r>
      <w:proofErr w:type="gramEnd"/>
      <w:r>
        <w:rPr>
          <w:rFonts w:ascii="Times New Roman" w:eastAsia="Calibri" w:hAnsi="Times New Roman" w:cs="Times New Roman"/>
        </w:rPr>
        <w:t xml:space="preserve"> </w:t>
      </w:r>
      <w:proofErr w:type="spellStart"/>
      <w:r>
        <w:rPr>
          <w:rFonts w:ascii="Times New Roman" w:eastAsia="Calibri" w:hAnsi="Times New Roman" w:cs="Times New Roman"/>
        </w:rPr>
        <w:t>maswali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ya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ziada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lastRenderedPageBreak/>
        <w:t>kuhusu</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haki</w:t>
      </w:r>
      <w:proofErr w:type="spellEnd"/>
      <w:r>
        <w:rPr>
          <w:rFonts w:ascii="Times New Roman" w:eastAsia="Calibri" w:hAnsi="Times New Roman" w:cs="Times New Roman"/>
        </w:rPr>
        <w:t xml:space="preserve"> zako kama </w:t>
      </w:r>
      <w:proofErr w:type="spellStart"/>
      <w:r>
        <w:rPr>
          <w:rFonts w:ascii="Times New Roman" w:eastAsia="Calibri" w:hAnsi="Times New Roman" w:cs="Times New Roman"/>
        </w:rPr>
        <w:t>mshiriki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kwenye</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utafiti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unaweza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kuwasiliana</w:t>
      </w:r>
      <w:proofErr w:type="spellEnd"/>
      <w:r>
        <w:rPr>
          <w:rFonts w:ascii="Times New Roman" w:eastAsia="Calibri" w:hAnsi="Times New Roman" w:cs="Times New Roman"/>
        </w:rPr>
        <w:t xml:space="preserve"> na </w:t>
      </w:r>
      <w:proofErr w:type="spellStart"/>
      <w:r>
        <w:rPr>
          <w:rFonts w:ascii="Times New Roman" w:eastAsia="Calibri" w:hAnsi="Times New Roman" w:cs="Times New Roman"/>
        </w:rPr>
        <w:t>kamati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ya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kuchunguza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itikadi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ya</w:t>
      </w:r>
      <w:proofErr w:type="spellEnd"/>
      <w:r>
        <w:rPr>
          <w:rFonts w:ascii="Times New Roman" w:eastAsia="Calibri" w:hAnsi="Times New Roman" w:cs="Times New Roman"/>
        </w:rPr>
        <w:t xml:space="preserve"> KEMRI </w:t>
      </w:r>
      <w:proofErr w:type="spellStart"/>
      <w:r>
        <w:rPr>
          <w:rFonts w:ascii="Times New Roman" w:eastAsia="Calibri" w:hAnsi="Times New Roman" w:cs="Times New Roman"/>
        </w:rPr>
        <w:t>kwenye</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nambari</w:t>
      </w:r>
      <w:proofErr w:type="spellEnd"/>
      <w:r>
        <w:rPr>
          <w:rFonts w:ascii="Times New Roman" w:eastAsia="Calibri" w:hAnsi="Times New Roman" w:cs="Times New Roman"/>
        </w:rPr>
        <w:t xml:space="preserve"> 0722 205 901 au 0733 400 003.</w:t>
      </w:r>
    </w:p>
    <w:p w14:paraId="19A7320D" w14:textId="77777777" w:rsidR="00BD17F9" w:rsidRPr="00E271B6" w:rsidRDefault="00BD17F9" w:rsidP="00BD17F9">
      <w:pPr>
        <w:spacing w:after="0"/>
        <w:rPr>
          <w:rFonts w:ascii="Times New Roman" w:eastAsia="Calibri" w:hAnsi="Times New Roman" w:cs="Times New Roman"/>
        </w:rPr>
      </w:pPr>
      <w:proofErr w:type="spellStart"/>
      <w:r>
        <w:rPr>
          <w:rFonts w:ascii="Times New Roman" w:hAnsi="Times New Roman" w:cs="Times New Roman"/>
          <w:iCs/>
        </w:rPr>
        <w:t>Ikiwa</w:t>
      </w:r>
      <w:proofErr w:type="spellEnd"/>
      <w:r>
        <w:rPr>
          <w:rFonts w:ascii="Times New Roman" w:hAnsi="Times New Roman" w:cs="Times New Roman"/>
          <w:iCs/>
        </w:rPr>
        <w:t xml:space="preserve"> una </w:t>
      </w:r>
      <w:proofErr w:type="spellStart"/>
      <w:r>
        <w:rPr>
          <w:rFonts w:ascii="Times New Roman" w:hAnsi="Times New Roman" w:cs="Times New Roman"/>
          <w:iCs/>
        </w:rPr>
        <w:t>maswali</w:t>
      </w:r>
      <w:proofErr w:type="spellEnd"/>
      <w:r>
        <w:rPr>
          <w:rFonts w:ascii="Times New Roman" w:hAnsi="Times New Roman" w:cs="Times New Roman"/>
          <w:iCs/>
        </w:rPr>
        <w:t xml:space="preserve"> </w:t>
      </w:r>
      <w:proofErr w:type="spellStart"/>
      <w:r>
        <w:rPr>
          <w:rFonts w:ascii="Times New Roman" w:hAnsi="Times New Roman" w:cs="Times New Roman"/>
          <w:iCs/>
        </w:rPr>
        <w:t>yoyote</w:t>
      </w:r>
      <w:proofErr w:type="spellEnd"/>
      <w:r>
        <w:rPr>
          <w:rFonts w:ascii="Times New Roman" w:hAnsi="Times New Roman" w:cs="Times New Roman"/>
          <w:iCs/>
        </w:rPr>
        <w:t xml:space="preserve"> au </w:t>
      </w:r>
      <w:proofErr w:type="spellStart"/>
      <w:r>
        <w:rPr>
          <w:rFonts w:ascii="Times New Roman" w:hAnsi="Times New Roman" w:cs="Times New Roman"/>
          <w:iCs/>
        </w:rPr>
        <w:t>wasisi</w:t>
      </w:r>
      <w:proofErr w:type="spellEnd"/>
      <w:r>
        <w:rPr>
          <w:rFonts w:ascii="Times New Roman" w:hAnsi="Times New Roman" w:cs="Times New Roman"/>
          <w:iCs/>
        </w:rPr>
        <w:t xml:space="preserve"> </w:t>
      </w:r>
      <w:proofErr w:type="spellStart"/>
      <w:r>
        <w:rPr>
          <w:rFonts w:ascii="Times New Roman" w:hAnsi="Times New Roman" w:cs="Times New Roman"/>
          <w:iCs/>
        </w:rPr>
        <w:t>wowote</w:t>
      </w:r>
      <w:proofErr w:type="spellEnd"/>
      <w:r>
        <w:rPr>
          <w:rFonts w:ascii="Times New Roman" w:hAnsi="Times New Roman" w:cs="Times New Roman"/>
          <w:iCs/>
        </w:rPr>
        <w:t xml:space="preserve"> </w:t>
      </w:r>
      <w:proofErr w:type="spellStart"/>
      <w:r>
        <w:rPr>
          <w:rFonts w:ascii="Times New Roman" w:hAnsi="Times New Roman" w:cs="Times New Roman"/>
          <w:iCs/>
        </w:rPr>
        <w:t>kuhusu</w:t>
      </w:r>
      <w:proofErr w:type="spellEnd"/>
      <w:r>
        <w:rPr>
          <w:rFonts w:ascii="Times New Roman" w:hAnsi="Times New Roman" w:cs="Times New Roman"/>
          <w:iCs/>
        </w:rPr>
        <w:t xml:space="preserve"> </w:t>
      </w:r>
      <w:proofErr w:type="spellStart"/>
      <w:r>
        <w:rPr>
          <w:rFonts w:ascii="Times New Roman" w:hAnsi="Times New Roman" w:cs="Times New Roman"/>
          <w:iCs/>
        </w:rPr>
        <w:t>haki</w:t>
      </w:r>
      <w:proofErr w:type="spellEnd"/>
      <w:r>
        <w:rPr>
          <w:rFonts w:ascii="Times New Roman" w:hAnsi="Times New Roman" w:cs="Times New Roman"/>
          <w:iCs/>
        </w:rPr>
        <w:t xml:space="preserve"> zako </w:t>
      </w:r>
      <w:proofErr w:type="gramStart"/>
      <w:r>
        <w:rPr>
          <w:rFonts w:ascii="Times New Roman" w:hAnsi="Times New Roman" w:cs="Times New Roman"/>
          <w:iCs/>
        </w:rPr>
        <w:t>na</w:t>
      </w:r>
      <w:proofErr w:type="gramEnd"/>
      <w:r>
        <w:rPr>
          <w:rFonts w:ascii="Times New Roman" w:hAnsi="Times New Roman" w:cs="Times New Roman"/>
          <w:iCs/>
        </w:rPr>
        <w:t xml:space="preserve"> </w:t>
      </w:r>
      <w:proofErr w:type="spellStart"/>
      <w:r>
        <w:rPr>
          <w:rFonts w:ascii="Times New Roman" w:hAnsi="Times New Roman" w:cs="Times New Roman"/>
          <w:iCs/>
        </w:rPr>
        <w:t>jinsi</w:t>
      </w:r>
      <w:proofErr w:type="spellEnd"/>
      <w:r>
        <w:rPr>
          <w:rFonts w:ascii="Times New Roman" w:hAnsi="Times New Roman" w:cs="Times New Roman"/>
          <w:iCs/>
        </w:rPr>
        <w:t xml:space="preserve"> </w:t>
      </w:r>
      <w:proofErr w:type="spellStart"/>
      <w:r>
        <w:rPr>
          <w:rFonts w:ascii="Times New Roman" w:hAnsi="Times New Roman" w:cs="Times New Roman"/>
          <w:iCs/>
        </w:rPr>
        <w:t>ulivyoshugulikiwa</w:t>
      </w:r>
      <w:proofErr w:type="spellEnd"/>
      <w:r>
        <w:rPr>
          <w:rFonts w:ascii="Times New Roman" w:hAnsi="Times New Roman" w:cs="Times New Roman"/>
          <w:iCs/>
        </w:rPr>
        <w:t xml:space="preserve"> kama </w:t>
      </w:r>
      <w:proofErr w:type="spellStart"/>
      <w:r>
        <w:rPr>
          <w:rFonts w:ascii="Times New Roman" w:hAnsi="Times New Roman" w:cs="Times New Roman"/>
          <w:iCs/>
        </w:rPr>
        <w:t>mshiriki</w:t>
      </w:r>
      <w:proofErr w:type="spellEnd"/>
      <w:r>
        <w:rPr>
          <w:rFonts w:ascii="Times New Roman" w:hAnsi="Times New Roman" w:cs="Times New Roman"/>
          <w:iCs/>
        </w:rPr>
        <w:t xml:space="preserve"> </w:t>
      </w:r>
      <w:proofErr w:type="spellStart"/>
      <w:r>
        <w:rPr>
          <w:rFonts w:ascii="Times New Roman" w:hAnsi="Times New Roman" w:cs="Times New Roman"/>
          <w:iCs/>
        </w:rPr>
        <w:t>kwenye</w:t>
      </w:r>
      <w:proofErr w:type="spellEnd"/>
      <w:r>
        <w:rPr>
          <w:rFonts w:ascii="Times New Roman" w:hAnsi="Times New Roman" w:cs="Times New Roman"/>
          <w:iCs/>
        </w:rPr>
        <w:t xml:space="preserve"> </w:t>
      </w:r>
      <w:proofErr w:type="spellStart"/>
      <w:r>
        <w:rPr>
          <w:rFonts w:ascii="Times New Roman" w:hAnsi="Times New Roman" w:cs="Times New Roman"/>
          <w:iCs/>
        </w:rPr>
        <w:t>utafiti</w:t>
      </w:r>
      <w:proofErr w:type="spellEnd"/>
      <w:r>
        <w:rPr>
          <w:rFonts w:ascii="Times New Roman" w:hAnsi="Times New Roman" w:cs="Times New Roman"/>
          <w:iCs/>
        </w:rPr>
        <w:t xml:space="preserve">, </w:t>
      </w:r>
      <w:proofErr w:type="spellStart"/>
      <w:r>
        <w:rPr>
          <w:rFonts w:ascii="Times New Roman" w:hAnsi="Times New Roman" w:cs="Times New Roman"/>
          <w:iCs/>
        </w:rPr>
        <w:t>unaweza</w:t>
      </w:r>
      <w:proofErr w:type="spellEnd"/>
      <w:r>
        <w:rPr>
          <w:rFonts w:ascii="Times New Roman" w:hAnsi="Times New Roman" w:cs="Times New Roman"/>
          <w:iCs/>
        </w:rPr>
        <w:t xml:space="preserve"> </w:t>
      </w:r>
      <w:proofErr w:type="spellStart"/>
      <w:r>
        <w:rPr>
          <w:rFonts w:ascii="Times New Roman" w:hAnsi="Times New Roman" w:cs="Times New Roman"/>
          <w:iCs/>
        </w:rPr>
        <w:t>kuwasiliana</w:t>
      </w:r>
      <w:proofErr w:type="spellEnd"/>
      <w:r>
        <w:rPr>
          <w:rFonts w:ascii="Times New Roman" w:hAnsi="Times New Roman" w:cs="Times New Roman"/>
          <w:iCs/>
        </w:rPr>
        <w:t xml:space="preserve"> na </w:t>
      </w:r>
      <w:proofErr w:type="spellStart"/>
      <w:r>
        <w:rPr>
          <w:rFonts w:ascii="Times New Roman" w:hAnsi="Times New Roman" w:cs="Times New Roman"/>
          <w:iCs/>
        </w:rPr>
        <w:t>afisi</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w:t>
      </w:r>
      <w:proofErr w:type="spellStart"/>
      <w:r>
        <w:rPr>
          <w:rFonts w:ascii="Times New Roman" w:hAnsi="Times New Roman" w:cs="Times New Roman"/>
          <w:iCs/>
        </w:rPr>
        <w:t>kamati</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w:t>
      </w:r>
      <w:proofErr w:type="spellStart"/>
      <w:r>
        <w:rPr>
          <w:rFonts w:ascii="Times New Roman" w:hAnsi="Times New Roman" w:cs="Times New Roman"/>
          <w:iCs/>
        </w:rPr>
        <w:t>kutetea</w:t>
      </w:r>
      <w:proofErr w:type="spellEnd"/>
      <w:r>
        <w:rPr>
          <w:rFonts w:ascii="Times New Roman" w:hAnsi="Times New Roman" w:cs="Times New Roman"/>
          <w:iCs/>
        </w:rPr>
        <w:t xml:space="preserve"> </w:t>
      </w:r>
      <w:proofErr w:type="spellStart"/>
      <w:r>
        <w:rPr>
          <w:rFonts w:ascii="Times New Roman" w:hAnsi="Times New Roman" w:cs="Times New Roman"/>
          <w:iCs/>
        </w:rPr>
        <w:t>haki</w:t>
      </w:r>
      <w:proofErr w:type="spellEnd"/>
      <w:r>
        <w:rPr>
          <w:rFonts w:ascii="Times New Roman" w:hAnsi="Times New Roman" w:cs="Times New Roman"/>
          <w:iCs/>
        </w:rPr>
        <w:t xml:space="preserve"> </w:t>
      </w:r>
      <w:proofErr w:type="spellStart"/>
      <w:r>
        <w:rPr>
          <w:rFonts w:ascii="Times New Roman" w:hAnsi="Times New Roman" w:cs="Times New Roman"/>
          <w:iCs/>
        </w:rPr>
        <w:t>za</w:t>
      </w:r>
      <w:proofErr w:type="spellEnd"/>
      <w:r>
        <w:rPr>
          <w:rFonts w:ascii="Times New Roman" w:hAnsi="Times New Roman" w:cs="Times New Roman"/>
          <w:iCs/>
        </w:rPr>
        <w:t xml:space="preserve"> </w:t>
      </w:r>
      <w:proofErr w:type="spellStart"/>
      <w:r>
        <w:rPr>
          <w:rFonts w:ascii="Times New Roman" w:hAnsi="Times New Roman" w:cs="Times New Roman"/>
          <w:iCs/>
        </w:rPr>
        <w:t>binadamu</w:t>
      </w:r>
      <w:proofErr w:type="spellEnd"/>
      <w:r>
        <w:rPr>
          <w:rFonts w:ascii="Times New Roman" w:hAnsi="Times New Roman" w:cs="Times New Roman"/>
          <w:iCs/>
        </w:rPr>
        <w:t xml:space="preserve"> </w:t>
      </w:r>
      <w:proofErr w:type="spellStart"/>
      <w:r>
        <w:rPr>
          <w:rFonts w:ascii="Times New Roman" w:hAnsi="Times New Roman" w:cs="Times New Roman"/>
          <w:iCs/>
        </w:rPr>
        <w:t>wanaoshiriki</w:t>
      </w:r>
      <w:proofErr w:type="spellEnd"/>
      <w:r>
        <w:rPr>
          <w:rFonts w:ascii="Times New Roman" w:hAnsi="Times New Roman" w:cs="Times New Roman"/>
          <w:iCs/>
        </w:rPr>
        <w:t xml:space="preserve"> </w:t>
      </w:r>
      <w:proofErr w:type="spellStart"/>
      <w:r>
        <w:rPr>
          <w:rFonts w:ascii="Times New Roman" w:hAnsi="Times New Roman" w:cs="Times New Roman"/>
          <w:iCs/>
        </w:rPr>
        <w:t>kwenye</w:t>
      </w:r>
      <w:proofErr w:type="spellEnd"/>
      <w:r>
        <w:rPr>
          <w:rFonts w:ascii="Times New Roman" w:hAnsi="Times New Roman" w:cs="Times New Roman"/>
          <w:iCs/>
        </w:rPr>
        <w:t xml:space="preserve"> </w:t>
      </w:r>
      <w:proofErr w:type="spellStart"/>
      <w:r>
        <w:rPr>
          <w:rFonts w:ascii="Times New Roman" w:hAnsi="Times New Roman" w:cs="Times New Roman"/>
          <w:iCs/>
        </w:rPr>
        <w:t>utafiti</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UC Berkeley </w:t>
      </w:r>
      <w:proofErr w:type="spellStart"/>
      <w:r>
        <w:rPr>
          <w:rFonts w:ascii="Times New Roman" w:hAnsi="Times New Roman" w:cs="Times New Roman"/>
          <w:iCs/>
        </w:rPr>
        <w:t>ukitumia</w:t>
      </w:r>
      <w:proofErr w:type="spellEnd"/>
      <w:r w:rsidRPr="00EF3297">
        <w:rPr>
          <w:rFonts w:ascii="Times New Roman" w:hAnsi="Times New Roman" w:cs="Times New Roman"/>
        </w:rPr>
        <w:t xml:space="preserve"> </w:t>
      </w:r>
      <w:hyperlink r:id="rId9" w:history="1">
        <w:r w:rsidRPr="00EF3297">
          <w:rPr>
            <w:rStyle w:val="Hyperlink"/>
            <w:rFonts w:ascii="Times New Roman" w:hAnsi="Times New Roman" w:cs="Times New Roman"/>
            <w:bCs/>
          </w:rPr>
          <w:t>subjects@berkeley.edu</w:t>
        </w:r>
      </w:hyperlink>
      <w:r w:rsidRPr="00EF3297">
        <w:rPr>
          <w:rFonts w:ascii="Times New Roman" w:hAnsi="Times New Roman" w:cs="Times New Roman"/>
          <w:i/>
          <w:iCs/>
        </w:rPr>
        <w:t>.</w:t>
      </w:r>
    </w:p>
    <w:p w14:paraId="3E37E4F4" w14:textId="77777777" w:rsidR="00BD17F9" w:rsidRPr="00F5744A" w:rsidRDefault="00BD17F9" w:rsidP="00BD17F9">
      <w:pPr>
        <w:spacing w:after="0"/>
        <w:rPr>
          <w:rFonts w:ascii="Times New Roman" w:hAnsi="Times New Roman" w:cs="Times New Roman"/>
        </w:rPr>
      </w:pPr>
    </w:p>
    <w:p w14:paraId="01574261" w14:textId="77777777" w:rsidR="00BD17F9" w:rsidRPr="00F5744A" w:rsidRDefault="00BD17F9" w:rsidP="00BD17F9">
      <w:pPr>
        <w:spacing w:after="0"/>
        <w:rPr>
          <w:rFonts w:ascii="Times New Roman" w:hAnsi="Times New Roman" w:cs="Times New Roman"/>
          <w:b/>
        </w:rPr>
      </w:pPr>
      <w:r w:rsidRPr="00F5744A">
        <w:rPr>
          <w:rFonts w:ascii="Times New Roman" w:hAnsi="Times New Roman" w:cs="Times New Roman"/>
          <w:b/>
        </w:rPr>
        <w:t>IDHINI</w:t>
      </w:r>
    </w:p>
    <w:p w14:paraId="0B9A3FA2" w14:textId="77777777" w:rsidR="00BD17F9" w:rsidRPr="009A5DA7" w:rsidRDefault="00BD17F9" w:rsidP="00BD17F9">
      <w:pPr>
        <w:spacing w:after="0"/>
        <w:rPr>
          <w:rFonts w:ascii="Times New Roman" w:hAnsi="Times New Roman" w:cs="Times New Roman"/>
          <w:iCs/>
        </w:rPr>
      </w:pPr>
      <w:proofErr w:type="spellStart"/>
      <w:r>
        <w:rPr>
          <w:rFonts w:ascii="Times New Roman" w:hAnsi="Times New Roman" w:cs="Times New Roman"/>
          <w:iCs/>
        </w:rPr>
        <w:t>Umepewa</w:t>
      </w:r>
      <w:proofErr w:type="spellEnd"/>
      <w:r>
        <w:rPr>
          <w:rFonts w:ascii="Times New Roman" w:hAnsi="Times New Roman" w:cs="Times New Roman"/>
          <w:iCs/>
        </w:rPr>
        <w:t xml:space="preserve"> </w:t>
      </w:r>
      <w:proofErr w:type="spellStart"/>
      <w:r>
        <w:rPr>
          <w:rFonts w:ascii="Times New Roman" w:hAnsi="Times New Roman" w:cs="Times New Roman"/>
          <w:iCs/>
        </w:rPr>
        <w:t>nakala</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w:t>
      </w:r>
      <w:proofErr w:type="spellStart"/>
      <w:r>
        <w:rPr>
          <w:rFonts w:ascii="Times New Roman" w:hAnsi="Times New Roman" w:cs="Times New Roman"/>
          <w:iCs/>
        </w:rPr>
        <w:t>fomu</w:t>
      </w:r>
      <w:proofErr w:type="spellEnd"/>
      <w:r>
        <w:rPr>
          <w:rFonts w:ascii="Times New Roman" w:hAnsi="Times New Roman" w:cs="Times New Roman"/>
          <w:iCs/>
        </w:rPr>
        <w:t xml:space="preserve"> </w:t>
      </w:r>
      <w:proofErr w:type="spellStart"/>
      <w:r>
        <w:rPr>
          <w:rFonts w:ascii="Times New Roman" w:hAnsi="Times New Roman" w:cs="Times New Roman"/>
          <w:iCs/>
        </w:rPr>
        <w:t>hii</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w:t>
      </w:r>
      <w:proofErr w:type="spellStart"/>
      <w:r>
        <w:rPr>
          <w:rFonts w:ascii="Times New Roman" w:hAnsi="Times New Roman" w:cs="Times New Roman"/>
          <w:iCs/>
        </w:rPr>
        <w:t>kuomba</w:t>
      </w:r>
      <w:proofErr w:type="spellEnd"/>
      <w:r>
        <w:rPr>
          <w:rFonts w:ascii="Times New Roman" w:hAnsi="Times New Roman" w:cs="Times New Roman"/>
          <w:iCs/>
        </w:rPr>
        <w:t xml:space="preserve"> </w:t>
      </w:r>
      <w:proofErr w:type="spellStart"/>
      <w:r>
        <w:rPr>
          <w:rFonts w:ascii="Times New Roman" w:hAnsi="Times New Roman" w:cs="Times New Roman"/>
          <w:iCs/>
        </w:rPr>
        <w:t>ruhusa</w:t>
      </w:r>
      <w:proofErr w:type="spellEnd"/>
      <w:r>
        <w:rPr>
          <w:rFonts w:ascii="Times New Roman" w:hAnsi="Times New Roman" w:cs="Times New Roman"/>
          <w:iCs/>
        </w:rPr>
        <w:t xml:space="preserve"> </w:t>
      </w:r>
    </w:p>
    <w:p w14:paraId="3787ECC4" w14:textId="77777777" w:rsidR="00BD17F9" w:rsidRPr="0008367B" w:rsidRDefault="00BD17F9" w:rsidP="00BD17F9">
      <w:pPr>
        <w:spacing w:after="0"/>
        <w:rPr>
          <w:rFonts w:ascii="Times New Roman" w:hAnsi="Times New Roman" w:cs="Times New Roman"/>
        </w:rPr>
      </w:pPr>
      <w:proofErr w:type="spellStart"/>
      <w:r>
        <w:rPr>
          <w:rFonts w:ascii="Times New Roman" w:hAnsi="Times New Roman" w:cs="Times New Roman"/>
          <w:iCs/>
        </w:rPr>
        <w:t>Ikiwa</w:t>
      </w:r>
      <w:proofErr w:type="spellEnd"/>
      <w:r>
        <w:rPr>
          <w:rFonts w:ascii="Times New Roman" w:hAnsi="Times New Roman" w:cs="Times New Roman"/>
          <w:iCs/>
        </w:rPr>
        <w:t xml:space="preserve"> ungependa </w:t>
      </w:r>
      <w:proofErr w:type="spellStart"/>
      <w:r>
        <w:rPr>
          <w:rFonts w:ascii="Times New Roman" w:hAnsi="Times New Roman" w:cs="Times New Roman"/>
          <w:iCs/>
        </w:rPr>
        <w:t>kushiriki</w:t>
      </w:r>
      <w:proofErr w:type="spellEnd"/>
      <w:r>
        <w:rPr>
          <w:rFonts w:ascii="Times New Roman" w:hAnsi="Times New Roman" w:cs="Times New Roman"/>
          <w:iCs/>
        </w:rPr>
        <w:t xml:space="preserve"> </w:t>
      </w:r>
      <w:proofErr w:type="spellStart"/>
      <w:r>
        <w:rPr>
          <w:rFonts w:ascii="Times New Roman" w:hAnsi="Times New Roman" w:cs="Times New Roman"/>
          <w:iCs/>
        </w:rPr>
        <w:t>kwenye</w:t>
      </w:r>
      <w:proofErr w:type="spellEnd"/>
      <w:r>
        <w:rPr>
          <w:rFonts w:ascii="Times New Roman" w:hAnsi="Times New Roman" w:cs="Times New Roman"/>
          <w:iCs/>
        </w:rPr>
        <w:t xml:space="preserve"> </w:t>
      </w:r>
      <w:proofErr w:type="spellStart"/>
      <w:r>
        <w:rPr>
          <w:rFonts w:ascii="Times New Roman" w:hAnsi="Times New Roman" w:cs="Times New Roman"/>
          <w:iCs/>
        </w:rPr>
        <w:t>utafiti</w:t>
      </w:r>
      <w:proofErr w:type="spellEnd"/>
      <w:r>
        <w:rPr>
          <w:rFonts w:ascii="Times New Roman" w:hAnsi="Times New Roman" w:cs="Times New Roman"/>
          <w:iCs/>
        </w:rPr>
        <w:t xml:space="preserve"> </w:t>
      </w:r>
      <w:proofErr w:type="spellStart"/>
      <w:r>
        <w:rPr>
          <w:rFonts w:ascii="Times New Roman" w:hAnsi="Times New Roman" w:cs="Times New Roman"/>
          <w:iCs/>
        </w:rPr>
        <w:t>huu</w:t>
      </w:r>
      <w:proofErr w:type="spellEnd"/>
      <w:r>
        <w:rPr>
          <w:rFonts w:ascii="Times New Roman" w:hAnsi="Times New Roman" w:cs="Times New Roman"/>
          <w:iCs/>
        </w:rPr>
        <w:t xml:space="preserve">, </w:t>
      </w:r>
      <w:proofErr w:type="spellStart"/>
      <w:r>
        <w:rPr>
          <w:rFonts w:ascii="Times New Roman" w:hAnsi="Times New Roman" w:cs="Times New Roman"/>
          <w:iCs/>
        </w:rPr>
        <w:t>tafadhali</w:t>
      </w:r>
      <w:proofErr w:type="spellEnd"/>
      <w:r>
        <w:rPr>
          <w:rFonts w:ascii="Times New Roman" w:hAnsi="Times New Roman" w:cs="Times New Roman"/>
          <w:iCs/>
        </w:rPr>
        <w:t xml:space="preserve"> </w:t>
      </w:r>
      <w:proofErr w:type="spellStart"/>
      <w:r>
        <w:rPr>
          <w:rFonts w:ascii="Times New Roman" w:hAnsi="Times New Roman" w:cs="Times New Roman"/>
          <w:iCs/>
        </w:rPr>
        <w:t>hakikisha</w:t>
      </w:r>
      <w:proofErr w:type="spellEnd"/>
      <w:r>
        <w:rPr>
          <w:rFonts w:ascii="Times New Roman" w:hAnsi="Times New Roman" w:cs="Times New Roman"/>
          <w:iCs/>
        </w:rPr>
        <w:t xml:space="preserve"> </w:t>
      </w:r>
      <w:proofErr w:type="spellStart"/>
      <w:r>
        <w:rPr>
          <w:rFonts w:ascii="Times New Roman" w:hAnsi="Times New Roman" w:cs="Times New Roman"/>
          <w:iCs/>
        </w:rPr>
        <w:t>hivyo</w:t>
      </w:r>
      <w:proofErr w:type="spellEnd"/>
      <w:r>
        <w:rPr>
          <w:rFonts w:ascii="Times New Roman" w:hAnsi="Times New Roman" w:cs="Times New Roman"/>
          <w:iCs/>
        </w:rPr>
        <w:t xml:space="preserve"> </w:t>
      </w:r>
      <w:proofErr w:type="spellStart"/>
      <w:proofErr w:type="gramStart"/>
      <w:r>
        <w:rPr>
          <w:rFonts w:ascii="Times New Roman" w:hAnsi="Times New Roman" w:cs="Times New Roman"/>
          <w:iCs/>
        </w:rPr>
        <w:t>kwa</w:t>
      </w:r>
      <w:proofErr w:type="spellEnd"/>
      <w:proofErr w:type="gramEnd"/>
      <w:r>
        <w:rPr>
          <w:rFonts w:ascii="Times New Roman" w:hAnsi="Times New Roman" w:cs="Times New Roman"/>
          <w:iCs/>
        </w:rPr>
        <w:t xml:space="preserve"> </w:t>
      </w:r>
      <w:proofErr w:type="spellStart"/>
      <w:r>
        <w:rPr>
          <w:rFonts w:ascii="Times New Roman" w:hAnsi="Times New Roman" w:cs="Times New Roman"/>
          <w:iCs/>
        </w:rPr>
        <w:t>kuoyesha</w:t>
      </w:r>
      <w:proofErr w:type="spellEnd"/>
      <w:r>
        <w:rPr>
          <w:rFonts w:ascii="Times New Roman" w:hAnsi="Times New Roman" w:cs="Times New Roman"/>
          <w:iCs/>
        </w:rPr>
        <w:t xml:space="preserve"> hiari </w:t>
      </w:r>
      <w:proofErr w:type="spellStart"/>
      <w:r>
        <w:rPr>
          <w:rFonts w:ascii="Times New Roman" w:hAnsi="Times New Roman" w:cs="Times New Roman"/>
          <w:iCs/>
        </w:rPr>
        <w:t>yako</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w:t>
      </w:r>
      <w:proofErr w:type="spellStart"/>
      <w:r>
        <w:rPr>
          <w:rFonts w:ascii="Times New Roman" w:hAnsi="Times New Roman" w:cs="Times New Roman"/>
          <w:iCs/>
        </w:rPr>
        <w:t>kushirki</w:t>
      </w:r>
      <w:proofErr w:type="spellEnd"/>
      <w:r>
        <w:rPr>
          <w:rFonts w:ascii="Times New Roman" w:hAnsi="Times New Roman" w:cs="Times New Roman"/>
          <w:iCs/>
        </w:rPr>
        <w:t>.</w:t>
      </w:r>
      <w:r w:rsidRPr="000F128C">
        <w:rPr>
          <w:rFonts w:ascii="Times New Roman" w:hAnsi="Times New Roman" w:cs="Times New Roman"/>
          <w:iCs/>
        </w:rPr>
        <w:t xml:space="preserve">  </w:t>
      </w:r>
    </w:p>
    <w:p w14:paraId="7492E20C" w14:textId="77777777" w:rsidR="00BD17F9" w:rsidRPr="00126DDC" w:rsidRDefault="00BD17F9" w:rsidP="00BD17F9">
      <w:pPr>
        <w:spacing w:after="0" w:line="240" w:lineRule="auto"/>
        <w:rPr>
          <w:rFonts w:ascii="Times New Roman" w:hAnsi="Times New Roman" w:cs="Times New Roman"/>
        </w:rPr>
      </w:pPr>
      <w:proofErr w:type="spellStart"/>
      <w:r w:rsidRPr="00126DDC">
        <w:rPr>
          <w:rFonts w:ascii="Times New Roman" w:hAnsi="Times New Roman" w:cs="Times New Roman"/>
        </w:rPr>
        <w:t>Tafadhali</w:t>
      </w:r>
      <w:proofErr w:type="spellEnd"/>
      <w:r w:rsidRPr="00126DDC">
        <w:rPr>
          <w:rFonts w:ascii="Times New Roman" w:hAnsi="Times New Roman" w:cs="Times New Roman"/>
        </w:rPr>
        <w:t xml:space="preserve"> </w:t>
      </w:r>
      <w:proofErr w:type="spellStart"/>
      <w:r w:rsidRPr="00126DDC">
        <w:rPr>
          <w:rFonts w:ascii="Times New Roman" w:hAnsi="Times New Roman" w:cs="Times New Roman"/>
        </w:rPr>
        <w:t>weka</w:t>
      </w:r>
      <w:proofErr w:type="spellEnd"/>
      <w:r w:rsidRPr="00126DDC">
        <w:rPr>
          <w:rFonts w:ascii="Times New Roman" w:hAnsi="Times New Roman" w:cs="Times New Roman"/>
        </w:rPr>
        <w:t xml:space="preserve"> sahihi </w:t>
      </w:r>
      <w:proofErr w:type="gramStart"/>
      <w:r w:rsidRPr="00126DDC">
        <w:rPr>
          <w:rFonts w:ascii="Times New Roman" w:hAnsi="Times New Roman" w:cs="Times New Roman"/>
        </w:rPr>
        <w:t>na</w:t>
      </w:r>
      <w:proofErr w:type="gramEnd"/>
      <w:r w:rsidRPr="00126DDC">
        <w:rPr>
          <w:rFonts w:ascii="Times New Roman" w:hAnsi="Times New Roman" w:cs="Times New Roman"/>
        </w:rPr>
        <w:t xml:space="preserve"> </w:t>
      </w:r>
      <w:proofErr w:type="spellStart"/>
      <w:r w:rsidRPr="00126DDC">
        <w:rPr>
          <w:rFonts w:ascii="Times New Roman" w:hAnsi="Times New Roman" w:cs="Times New Roman"/>
        </w:rPr>
        <w:t>tarehe</w:t>
      </w:r>
      <w:proofErr w:type="spellEnd"/>
      <w:r w:rsidRPr="00126DDC">
        <w:rPr>
          <w:rFonts w:ascii="Times New Roman" w:hAnsi="Times New Roman" w:cs="Times New Roman"/>
        </w:rPr>
        <w:t xml:space="preserve"> </w:t>
      </w:r>
      <w:proofErr w:type="spellStart"/>
      <w:r w:rsidRPr="00126DDC">
        <w:rPr>
          <w:rFonts w:ascii="Times New Roman" w:hAnsi="Times New Roman" w:cs="Times New Roman"/>
        </w:rPr>
        <w:t>hapa</w:t>
      </w:r>
      <w:proofErr w:type="spellEnd"/>
      <w:r w:rsidRPr="00126DDC">
        <w:rPr>
          <w:rFonts w:ascii="Times New Roman" w:hAnsi="Times New Roman" w:cs="Times New Roman"/>
        </w:rPr>
        <w:t xml:space="preserve"> chini.</w:t>
      </w:r>
    </w:p>
    <w:p w14:paraId="41F6C96A" w14:textId="77777777" w:rsidR="005A0580" w:rsidRPr="00126DDC" w:rsidRDefault="005A0580" w:rsidP="00126DDC">
      <w:pPr>
        <w:spacing w:after="0" w:line="240" w:lineRule="auto"/>
        <w:rPr>
          <w:rFonts w:ascii="Times New Roman" w:hAnsi="Times New Roman" w:cs="Times New Roman"/>
        </w:rPr>
      </w:pPr>
      <w:r w:rsidRPr="00126DDC">
        <w:rPr>
          <w:rFonts w:ascii="Times New Roman" w:hAnsi="Times New Roman" w:cs="Times New Roman"/>
          <w:noProof/>
        </w:rPr>
        <mc:AlternateContent>
          <mc:Choice Requires="wps">
            <w:drawing>
              <wp:anchor distT="0" distB="0" distL="114300" distR="114300" simplePos="0" relativeHeight="251663360" behindDoc="1" locked="0" layoutInCell="1" allowOverlap="1" wp14:anchorId="52B469CA" wp14:editId="6E4B3BD4">
                <wp:simplePos x="0" y="0"/>
                <wp:positionH relativeFrom="column">
                  <wp:posOffset>4514850</wp:posOffset>
                </wp:positionH>
                <wp:positionV relativeFrom="paragraph">
                  <wp:posOffset>66675</wp:posOffset>
                </wp:positionV>
                <wp:extent cx="1333500" cy="1419225"/>
                <wp:effectExtent l="0" t="0" r="19050" b="28575"/>
                <wp:wrapTight wrapText="bothSides">
                  <wp:wrapPolygon edited="0">
                    <wp:start x="0" y="0"/>
                    <wp:lineTo x="0" y="21745"/>
                    <wp:lineTo x="21600" y="21745"/>
                    <wp:lineTo x="21600"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1333500" cy="141922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3E2B2AD" w14:textId="77777777" w:rsidR="005A0580" w:rsidRDefault="005A0580" w:rsidP="005A0580">
                            <w:proofErr w:type="spellStart"/>
                            <w:r>
                              <w:t>Alama</w:t>
                            </w:r>
                            <w:proofErr w:type="spellEnd"/>
                            <w:r>
                              <w:t xml:space="preserve"> </w:t>
                            </w:r>
                            <w:proofErr w:type="spellStart"/>
                            <w:r>
                              <w:t>ya</w:t>
                            </w:r>
                            <w:proofErr w:type="spellEnd"/>
                            <w:r>
                              <w:t xml:space="preserve"> </w:t>
                            </w:r>
                            <w:proofErr w:type="spellStart"/>
                            <w:r>
                              <w:t>kidole</w:t>
                            </w:r>
                            <w:proofErr w:type="spellEnd"/>
                            <w:r>
                              <w:t xml:space="preserve"> cha </w:t>
                            </w:r>
                            <w:proofErr w:type="spellStart"/>
                            <w:r>
                              <w:t>Gumba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55.5pt;margin-top:5.25pt;width:105pt;height:111.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" fillcolor="white [3201]" strokeweight="1pt">
                <v:textbox>
                  <w:txbxContent>
                    <w:p w14:paraId="23E2B2AD" w14:textId="77777777" w:rsidR="005A0580" w:rsidRDefault="005A0580" w:rsidP="005A0580">
                      <w:proofErr w:type="spellStart"/>
                      <w:r>
                        <w:t>Alama</w:t>
                      </w:r>
                      <w:proofErr w:type="spellEnd"/>
                      <w:r>
                        <w:t xml:space="preserve"> </w:t>
                      </w:r>
                      <w:proofErr w:type="spellStart"/>
                      <w:r>
                        <w:t>ya</w:t>
                      </w:r>
                      <w:proofErr w:type="spellEnd"/>
                      <w:r>
                        <w:t xml:space="preserve"> </w:t>
                      </w:r>
                      <w:proofErr w:type="spellStart"/>
                      <w:r>
                        <w:t>kidole</w:t>
                      </w:r>
                      <w:proofErr w:type="spellEnd"/>
                      <w:r>
                        <w:t xml:space="preserve"> cha </w:t>
                      </w:r>
                      <w:proofErr w:type="spellStart"/>
                      <w:r>
                        <w:t>Gumba</w:t>
                      </w:r>
                      <w:proofErr w:type="spellEnd"/>
                    </w:p>
                  </w:txbxContent>
                </v:textbox>
                <w10:wrap type="tight"/>
              </v:shape>
            </w:pict>
          </mc:Fallback>
        </mc:AlternateContent>
      </w:r>
    </w:p>
    <w:p w14:paraId="3399C671" w14:textId="77777777" w:rsidR="005A0580" w:rsidRPr="00126DDC" w:rsidRDefault="005A0580" w:rsidP="00126DDC">
      <w:pPr>
        <w:spacing w:after="0" w:line="240" w:lineRule="auto"/>
        <w:rPr>
          <w:rFonts w:ascii="Times New Roman" w:hAnsi="Times New Roman" w:cs="Times New Roman"/>
        </w:rPr>
      </w:pPr>
      <w:r w:rsidRPr="00126DDC">
        <w:rPr>
          <w:rFonts w:ascii="Times New Roman" w:hAnsi="Times New Roman" w:cs="Times New Roman"/>
          <w:u w:val="single"/>
        </w:rPr>
        <w:tab/>
      </w:r>
      <w:r w:rsidRPr="00126DDC">
        <w:rPr>
          <w:rFonts w:ascii="Times New Roman" w:hAnsi="Times New Roman" w:cs="Times New Roman"/>
          <w:u w:val="single"/>
        </w:rPr>
        <w:tab/>
      </w:r>
      <w:r w:rsidRPr="00126DDC">
        <w:rPr>
          <w:rFonts w:ascii="Times New Roman" w:hAnsi="Times New Roman" w:cs="Times New Roman"/>
          <w:u w:val="single"/>
        </w:rPr>
        <w:tab/>
      </w:r>
      <w:r w:rsidRPr="00126DDC">
        <w:rPr>
          <w:rFonts w:ascii="Times New Roman" w:hAnsi="Times New Roman" w:cs="Times New Roman"/>
          <w:u w:val="single"/>
        </w:rPr>
        <w:tab/>
      </w:r>
      <w:r w:rsidRPr="00126DDC">
        <w:rPr>
          <w:rFonts w:ascii="Times New Roman" w:hAnsi="Times New Roman" w:cs="Times New Roman"/>
          <w:u w:val="single"/>
        </w:rPr>
        <w:tab/>
      </w:r>
      <w:r w:rsidRPr="00126DDC">
        <w:rPr>
          <w:rFonts w:ascii="Times New Roman" w:hAnsi="Times New Roman" w:cs="Times New Roman"/>
          <w:u w:val="single"/>
        </w:rPr>
        <w:tab/>
      </w:r>
      <w:r w:rsidRPr="00126DDC">
        <w:rPr>
          <w:rFonts w:ascii="Times New Roman" w:hAnsi="Times New Roman" w:cs="Times New Roman"/>
        </w:rPr>
        <w:tab/>
        <w:t>_______________</w:t>
      </w:r>
    </w:p>
    <w:p w14:paraId="2D5EBC36" w14:textId="77777777" w:rsidR="005A0580" w:rsidRPr="00126DDC" w:rsidRDefault="005A0580" w:rsidP="00126DDC">
      <w:pPr>
        <w:spacing w:after="0" w:line="240" w:lineRule="auto"/>
        <w:rPr>
          <w:rFonts w:ascii="Times New Roman" w:hAnsi="Times New Roman" w:cs="Times New Roman"/>
        </w:rPr>
      </w:pPr>
      <w:proofErr w:type="spellStart"/>
      <w:r w:rsidRPr="00126DDC">
        <w:rPr>
          <w:rFonts w:ascii="Times New Roman" w:hAnsi="Times New Roman" w:cs="Times New Roman"/>
        </w:rPr>
        <w:t>Jina</w:t>
      </w:r>
      <w:proofErr w:type="spellEnd"/>
      <w:r w:rsidRPr="00126DDC">
        <w:rPr>
          <w:rFonts w:ascii="Times New Roman" w:hAnsi="Times New Roman" w:cs="Times New Roman"/>
        </w:rPr>
        <w:t xml:space="preserve"> la </w:t>
      </w:r>
      <w:proofErr w:type="spellStart"/>
      <w:proofErr w:type="gramStart"/>
      <w:r w:rsidRPr="00126DDC">
        <w:rPr>
          <w:rFonts w:ascii="Times New Roman" w:hAnsi="Times New Roman" w:cs="Times New Roman"/>
        </w:rPr>
        <w:t>mshiriki</w:t>
      </w:r>
      <w:proofErr w:type="spellEnd"/>
      <w:r w:rsidRPr="00126DDC">
        <w:rPr>
          <w:rFonts w:ascii="Times New Roman" w:hAnsi="Times New Roman" w:cs="Times New Roman"/>
        </w:rPr>
        <w:t>(</w:t>
      </w:r>
      <w:proofErr w:type="spellStart"/>
      <w:proofErr w:type="gramEnd"/>
      <w:r w:rsidRPr="00126DDC">
        <w:rPr>
          <w:rFonts w:ascii="Times New Roman" w:hAnsi="Times New Roman" w:cs="Times New Roman"/>
        </w:rPr>
        <w:t>tafadhali</w:t>
      </w:r>
      <w:proofErr w:type="spellEnd"/>
      <w:r w:rsidRPr="00126DDC">
        <w:rPr>
          <w:rFonts w:ascii="Times New Roman" w:hAnsi="Times New Roman" w:cs="Times New Roman"/>
        </w:rPr>
        <w:t xml:space="preserve"> </w:t>
      </w:r>
      <w:proofErr w:type="spellStart"/>
      <w:r w:rsidRPr="00126DDC">
        <w:rPr>
          <w:rFonts w:ascii="Times New Roman" w:hAnsi="Times New Roman" w:cs="Times New Roman"/>
        </w:rPr>
        <w:t>andika</w:t>
      </w:r>
      <w:proofErr w:type="spellEnd"/>
      <w:r w:rsidRPr="00126DDC">
        <w:rPr>
          <w:rFonts w:ascii="Times New Roman" w:hAnsi="Times New Roman" w:cs="Times New Roman"/>
        </w:rPr>
        <w:t xml:space="preserve">)                                      </w:t>
      </w:r>
      <w:proofErr w:type="spellStart"/>
      <w:r w:rsidRPr="00126DDC">
        <w:rPr>
          <w:rFonts w:ascii="Times New Roman" w:hAnsi="Times New Roman" w:cs="Times New Roman"/>
        </w:rPr>
        <w:t>Tarehe</w:t>
      </w:r>
      <w:proofErr w:type="spellEnd"/>
    </w:p>
    <w:p w14:paraId="26673152" w14:textId="77777777" w:rsidR="005A0580" w:rsidRPr="00126DDC" w:rsidRDefault="005A0580" w:rsidP="00126DDC">
      <w:pPr>
        <w:tabs>
          <w:tab w:val="left" w:pos="2790"/>
        </w:tabs>
        <w:spacing w:after="0" w:line="240" w:lineRule="auto"/>
        <w:rPr>
          <w:rFonts w:ascii="Times New Roman" w:hAnsi="Times New Roman" w:cs="Times New Roman"/>
        </w:rPr>
      </w:pPr>
      <w:r w:rsidRPr="00126DDC">
        <w:rPr>
          <w:rFonts w:ascii="Times New Roman" w:hAnsi="Times New Roman" w:cs="Times New Roman"/>
        </w:rPr>
        <w:tab/>
      </w:r>
    </w:p>
    <w:p w14:paraId="5FDBD820" w14:textId="77777777" w:rsidR="005A0580" w:rsidRPr="00126DDC" w:rsidRDefault="005A0580" w:rsidP="00126DDC">
      <w:pPr>
        <w:spacing w:after="0" w:line="240" w:lineRule="auto"/>
        <w:rPr>
          <w:rFonts w:ascii="Times New Roman" w:hAnsi="Times New Roman" w:cs="Times New Roman"/>
        </w:rPr>
      </w:pPr>
      <w:r w:rsidRPr="00126DDC">
        <w:rPr>
          <w:rFonts w:ascii="Times New Roman" w:hAnsi="Times New Roman" w:cs="Times New Roman"/>
          <w:u w:val="single"/>
        </w:rPr>
        <w:tab/>
      </w:r>
      <w:r w:rsidRPr="00126DDC">
        <w:rPr>
          <w:rFonts w:ascii="Times New Roman" w:hAnsi="Times New Roman" w:cs="Times New Roman"/>
          <w:u w:val="single"/>
        </w:rPr>
        <w:tab/>
      </w:r>
      <w:r w:rsidRPr="00126DDC">
        <w:rPr>
          <w:rFonts w:ascii="Times New Roman" w:hAnsi="Times New Roman" w:cs="Times New Roman"/>
          <w:u w:val="single"/>
        </w:rPr>
        <w:tab/>
      </w:r>
      <w:r w:rsidRPr="00126DDC">
        <w:rPr>
          <w:rFonts w:ascii="Times New Roman" w:hAnsi="Times New Roman" w:cs="Times New Roman"/>
          <w:u w:val="single"/>
        </w:rPr>
        <w:tab/>
      </w:r>
      <w:r w:rsidRPr="00126DDC">
        <w:rPr>
          <w:rFonts w:ascii="Times New Roman" w:hAnsi="Times New Roman" w:cs="Times New Roman"/>
          <w:u w:val="single"/>
        </w:rPr>
        <w:tab/>
      </w:r>
      <w:r w:rsidRPr="00126DDC">
        <w:rPr>
          <w:rFonts w:ascii="Times New Roman" w:hAnsi="Times New Roman" w:cs="Times New Roman"/>
          <w:u w:val="single"/>
        </w:rPr>
        <w:tab/>
      </w:r>
      <w:r w:rsidRPr="00126DDC">
        <w:rPr>
          <w:rFonts w:ascii="Times New Roman" w:hAnsi="Times New Roman" w:cs="Times New Roman"/>
        </w:rPr>
        <w:tab/>
        <w:t>_______________</w:t>
      </w:r>
    </w:p>
    <w:p w14:paraId="0FFF2C74" w14:textId="77777777" w:rsidR="005A0580" w:rsidRPr="00126DDC" w:rsidRDefault="005A0580" w:rsidP="00126DDC">
      <w:pPr>
        <w:spacing w:after="0" w:line="240" w:lineRule="auto"/>
        <w:rPr>
          <w:rFonts w:ascii="Times New Roman" w:hAnsi="Times New Roman" w:cs="Times New Roman"/>
        </w:rPr>
      </w:pPr>
      <w:r w:rsidRPr="00126DDC">
        <w:rPr>
          <w:rFonts w:ascii="Times New Roman" w:hAnsi="Times New Roman" w:cs="Times New Roman"/>
        </w:rPr>
        <w:t xml:space="preserve">Sahihi </w:t>
      </w:r>
      <w:proofErr w:type="spellStart"/>
      <w:r w:rsidRPr="00126DDC">
        <w:rPr>
          <w:rFonts w:ascii="Times New Roman" w:hAnsi="Times New Roman" w:cs="Times New Roman"/>
        </w:rPr>
        <w:t>ya</w:t>
      </w:r>
      <w:proofErr w:type="spellEnd"/>
      <w:r w:rsidRPr="00126DDC">
        <w:rPr>
          <w:rFonts w:ascii="Times New Roman" w:hAnsi="Times New Roman" w:cs="Times New Roman"/>
        </w:rPr>
        <w:t xml:space="preserve"> </w:t>
      </w:r>
      <w:proofErr w:type="spellStart"/>
      <w:r w:rsidRPr="00126DDC">
        <w:rPr>
          <w:rFonts w:ascii="Times New Roman" w:hAnsi="Times New Roman" w:cs="Times New Roman"/>
        </w:rPr>
        <w:t>mshiriki</w:t>
      </w:r>
      <w:proofErr w:type="spellEnd"/>
      <w:r w:rsidRPr="00126DDC">
        <w:rPr>
          <w:rFonts w:ascii="Times New Roman" w:hAnsi="Times New Roman" w:cs="Times New Roman"/>
        </w:rPr>
        <w:t xml:space="preserve">                                                              </w:t>
      </w:r>
      <w:proofErr w:type="spellStart"/>
      <w:r w:rsidRPr="00126DDC">
        <w:rPr>
          <w:rFonts w:ascii="Times New Roman" w:hAnsi="Times New Roman" w:cs="Times New Roman"/>
        </w:rPr>
        <w:t>Tarehe</w:t>
      </w:r>
      <w:proofErr w:type="spellEnd"/>
    </w:p>
    <w:p w14:paraId="4B591609" w14:textId="77777777" w:rsidR="005A0580" w:rsidRPr="00126DDC" w:rsidRDefault="005A0580" w:rsidP="00126DDC">
      <w:pPr>
        <w:spacing w:after="0" w:line="240" w:lineRule="auto"/>
        <w:rPr>
          <w:rFonts w:ascii="Times New Roman" w:hAnsi="Times New Roman" w:cs="Times New Roman"/>
        </w:rPr>
      </w:pPr>
    </w:p>
    <w:p w14:paraId="33AF4471" w14:textId="77777777" w:rsidR="005A0580" w:rsidRPr="00126DDC" w:rsidRDefault="005A0580" w:rsidP="00126DDC">
      <w:pPr>
        <w:spacing w:after="0" w:line="240" w:lineRule="auto"/>
        <w:rPr>
          <w:rFonts w:ascii="Times New Roman" w:hAnsi="Times New Roman" w:cs="Times New Roman"/>
        </w:rPr>
      </w:pPr>
      <w:r w:rsidRPr="00126DDC">
        <w:rPr>
          <w:rFonts w:ascii="Times New Roman" w:hAnsi="Times New Roman" w:cs="Times New Roman"/>
          <w:u w:val="single"/>
        </w:rPr>
        <w:tab/>
      </w:r>
      <w:r w:rsidRPr="00126DDC">
        <w:rPr>
          <w:rFonts w:ascii="Times New Roman" w:hAnsi="Times New Roman" w:cs="Times New Roman"/>
          <w:u w:val="single"/>
        </w:rPr>
        <w:tab/>
      </w:r>
      <w:r w:rsidRPr="00126DDC">
        <w:rPr>
          <w:rFonts w:ascii="Times New Roman" w:hAnsi="Times New Roman" w:cs="Times New Roman"/>
          <w:u w:val="single"/>
        </w:rPr>
        <w:tab/>
      </w:r>
      <w:r w:rsidRPr="00126DDC">
        <w:rPr>
          <w:rFonts w:ascii="Times New Roman" w:hAnsi="Times New Roman" w:cs="Times New Roman"/>
          <w:u w:val="single"/>
        </w:rPr>
        <w:tab/>
      </w:r>
      <w:r w:rsidRPr="00126DDC">
        <w:rPr>
          <w:rFonts w:ascii="Times New Roman" w:hAnsi="Times New Roman" w:cs="Times New Roman"/>
          <w:u w:val="single"/>
        </w:rPr>
        <w:tab/>
      </w:r>
      <w:r w:rsidRPr="00126DDC">
        <w:rPr>
          <w:rFonts w:ascii="Times New Roman" w:hAnsi="Times New Roman" w:cs="Times New Roman"/>
          <w:u w:val="single"/>
        </w:rPr>
        <w:tab/>
      </w:r>
      <w:r w:rsidRPr="00126DDC">
        <w:rPr>
          <w:rFonts w:ascii="Times New Roman" w:hAnsi="Times New Roman" w:cs="Times New Roman"/>
        </w:rPr>
        <w:tab/>
        <w:t>_______________</w:t>
      </w:r>
    </w:p>
    <w:p w14:paraId="65E16F7A" w14:textId="77777777" w:rsidR="005A0580" w:rsidRPr="00126DDC" w:rsidRDefault="005A0580" w:rsidP="00126DDC">
      <w:pPr>
        <w:spacing w:after="0" w:line="240" w:lineRule="auto"/>
        <w:rPr>
          <w:rFonts w:ascii="Times New Roman" w:hAnsi="Times New Roman" w:cs="Times New Roman"/>
        </w:rPr>
      </w:pPr>
      <w:proofErr w:type="spellStart"/>
      <w:r w:rsidRPr="00126DDC">
        <w:rPr>
          <w:rFonts w:ascii="Times New Roman" w:hAnsi="Times New Roman" w:cs="Times New Roman"/>
        </w:rPr>
        <w:t>Mwenye</w:t>
      </w:r>
      <w:proofErr w:type="spellEnd"/>
      <w:r w:rsidRPr="00126DDC">
        <w:rPr>
          <w:rFonts w:ascii="Times New Roman" w:hAnsi="Times New Roman" w:cs="Times New Roman"/>
        </w:rPr>
        <w:t xml:space="preserve"> </w:t>
      </w:r>
      <w:proofErr w:type="spellStart"/>
      <w:r w:rsidRPr="00126DDC">
        <w:rPr>
          <w:rFonts w:ascii="Times New Roman" w:hAnsi="Times New Roman" w:cs="Times New Roman"/>
        </w:rPr>
        <w:t>idhini</w:t>
      </w:r>
      <w:proofErr w:type="spellEnd"/>
      <w:r w:rsidRPr="00126DDC">
        <w:rPr>
          <w:rFonts w:ascii="Times New Roman" w:hAnsi="Times New Roman" w:cs="Times New Roman"/>
        </w:rPr>
        <w:t xml:space="preserve">                                                                    </w:t>
      </w:r>
      <w:proofErr w:type="spellStart"/>
      <w:r w:rsidRPr="00126DDC">
        <w:rPr>
          <w:rFonts w:ascii="Times New Roman" w:hAnsi="Times New Roman" w:cs="Times New Roman"/>
        </w:rPr>
        <w:t>Tarehe</w:t>
      </w:r>
      <w:proofErr w:type="spellEnd"/>
    </w:p>
    <w:p w14:paraId="147E7FA7" w14:textId="77777777" w:rsidR="00162629" w:rsidRPr="00126DDC" w:rsidRDefault="00162629" w:rsidP="00126DDC">
      <w:pPr>
        <w:autoSpaceDE w:val="0"/>
        <w:autoSpaceDN w:val="0"/>
        <w:adjustRightInd w:val="0"/>
        <w:spacing w:after="0" w:line="240" w:lineRule="auto"/>
        <w:rPr>
          <w:rFonts w:ascii="Times New Roman" w:hAnsi="Times New Roman" w:cs="Times New Roman"/>
          <w:lang w:val="en"/>
        </w:rPr>
      </w:pPr>
    </w:p>
    <w:sectPr w:rsidR="00162629" w:rsidRPr="00126DDC" w:rsidSect="00126DDC">
      <w:headerReference w:type="default" r:id="rId10"/>
      <w:footerReference w:type="default" r:id="rId11"/>
      <w:pgSz w:w="12240" w:h="15840" w:code="1"/>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42C173" w14:textId="77777777" w:rsidR="003872DA" w:rsidRDefault="003872DA" w:rsidP="002423EC">
      <w:pPr>
        <w:spacing w:after="0" w:line="240" w:lineRule="auto"/>
      </w:pPr>
      <w:r>
        <w:separator/>
      </w:r>
    </w:p>
  </w:endnote>
  <w:endnote w:type="continuationSeparator" w:id="0">
    <w:p w14:paraId="71B369AD" w14:textId="77777777" w:rsidR="003872DA" w:rsidRDefault="003872DA" w:rsidP="00242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E034F1" w14:textId="77777777" w:rsidR="00910C42" w:rsidRDefault="00910C42">
    <w:pPr>
      <w:pStyle w:val="Footer"/>
    </w:pPr>
    <w:r>
      <w:t>CPHS #2011-09-3654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EC21B1" w14:textId="77777777" w:rsidR="003872DA" w:rsidRDefault="003872DA" w:rsidP="002423EC">
      <w:pPr>
        <w:spacing w:after="0" w:line="240" w:lineRule="auto"/>
      </w:pPr>
      <w:r>
        <w:separator/>
      </w:r>
    </w:p>
  </w:footnote>
  <w:footnote w:type="continuationSeparator" w:id="0">
    <w:p w14:paraId="4E453C0F" w14:textId="77777777" w:rsidR="003872DA" w:rsidRDefault="003872DA" w:rsidP="002423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5658283"/>
      <w:docPartObj>
        <w:docPartGallery w:val="Page Numbers (Top of Page)"/>
        <w:docPartUnique/>
      </w:docPartObj>
    </w:sdtPr>
    <w:sdtEndPr>
      <w:rPr>
        <w:noProof/>
      </w:rPr>
    </w:sdtEndPr>
    <w:sdtContent>
      <w:p w14:paraId="57CFCAFF" w14:textId="77777777" w:rsidR="002423EC" w:rsidRDefault="002423EC">
        <w:pPr>
          <w:pStyle w:val="Header"/>
          <w:jc w:val="right"/>
        </w:pPr>
        <w:r>
          <w:fldChar w:fldCharType="begin"/>
        </w:r>
        <w:r>
          <w:instrText xml:space="preserve"> PAGE   \* MERGEFORMAT </w:instrText>
        </w:r>
        <w:r>
          <w:fldChar w:fldCharType="separate"/>
        </w:r>
        <w:r w:rsidR="00F04E6C">
          <w:rPr>
            <w:noProof/>
          </w:rPr>
          <w:t>1</w:t>
        </w:r>
        <w:r>
          <w:rPr>
            <w:noProof/>
          </w:rPr>
          <w:fldChar w:fldCharType="end"/>
        </w:r>
      </w:p>
    </w:sdtContent>
  </w:sdt>
  <w:p w14:paraId="59AB8C53" w14:textId="77777777" w:rsidR="002423EC" w:rsidRDefault="002423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B507D"/>
    <w:multiLevelType w:val="hybridMultilevel"/>
    <w:tmpl w:val="11CE70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A5A0211"/>
    <w:multiLevelType w:val="hybridMultilevel"/>
    <w:tmpl w:val="D534B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C721BE0"/>
    <w:multiLevelType w:val="hybridMultilevel"/>
    <w:tmpl w:val="43C0A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84D39A9"/>
    <w:multiLevelType w:val="hybridMultilevel"/>
    <w:tmpl w:val="5A7EF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BF462D6"/>
    <w:multiLevelType w:val="hybridMultilevel"/>
    <w:tmpl w:val="D2D4C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629"/>
    <w:rsid w:val="0000350E"/>
    <w:rsid w:val="00051F95"/>
    <w:rsid w:val="0008577C"/>
    <w:rsid w:val="00126DDC"/>
    <w:rsid w:val="00135220"/>
    <w:rsid w:val="001505B5"/>
    <w:rsid w:val="00162629"/>
    <w:rsid w:val="00195280"/>
    <w:rsid w:val="001A19B9"/>
    <w:rsid w:val="001C4289"/>
    <w:rsid w:val="001D14AD"/>
    <w:rsid w:val="001D189F"/>
    <w:rsid w:val="002154F0"/>
    <w:rsid w:val="002423EC"/>
    <w:rsid w:val="002944C0"/>
    <w:rsid w:val="002950CB"/>
    <w:rsid w:val="002C0CE8"/>
    <w:rsid w:val="003872DA"/>
    <w:rsid w:val="0040682B"/>
    <w:rsid w:val="00423CB4"/>
    <w:rsid w:val="00441FAF"/>
    <w:rsid w:val="004759D0"/>
    <w:rsid w:val="00562B9B"/>
    <w:rsid w:val="005A0580"/>
    <w:rsid w:val="005E2CC6"/>
    <w:rsid w:val="005E33B5"/>
    <w:rsid w:val="00644571"/>
    <w:rsid w:val="00671B74"/>
    <w:rsid w:val="00686C74"/>
    <w:rsid w:val="006E7D29"/>
    <w:rsid w:val="00727BDC"/>
    <w:rsid w:val="00730FA3"/>
    <w:rsid w:val="00885613"/>
    <w:rsid w:val="008C3A17"/>
    <w:rsid w:val="008D3EDB"/>
    <w:rsid w:val="0090225E"/>
    <w:rsid w:val="00910C42"/>
    <w:rsid w:val="009135AE"/>
    <w:rsid w:val="00922CB5"/>
    <w:rsid w:val="00996AA4"/>
    <w:rsid w:val="00A031CE"/>
    <w:rsid w:val="00A53F44"/>
    <w:rsid w:val="00A9408F"/>
    <w:rsid w:val="00AE1F0C"/>
    <w:rsid w:val="00B442BC"/>
    <w:rsid w:val="00B70D5E"/>
    <w:rsid w:val="00BD17F9"/>
    <w:rsid w:val="00C060B3"/>
    <w:rsid w:val="00C23C79"/>
    <w:rsid w:val="00CB1EEB"/>
    <w:rsid w:val="00D431D0"/>
    <w:rsid w:val="00D7362F"/>
    <w:rsid w:val="00E76C02"/>
    <w:rsid w:val="00ED47EF"/>
    <w:rsid w:val="00F04E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C23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6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59D0"/>
    <w:rPr>
      <w:color w:val="0000FF" w:themeColor="hyperlink"/>
      <w:u w:val="single"/>
    </w:rPr>
  </w:style>
  <w:style w:type="paragraph" w:styleId="ListParagraph">
    <w:name w:val="List Paragraph"/>
    <w:basedOn w:val="Normal"/>
    <w:uiPriority w:val="34"/>
    <w:qFormat/>
    <w:rsid w:val="00441FAF"/>
    <w:pPr>
      <w:ind w:left="720"/>
      <w:contextualSpacing/>
    </w:pPr>
  </w:style>
  <w:style w:type="paragraph" w:styleId="Header">
    <w:name w:val="header"/>
    <w:basedOn w:val="Normal"/>
    <w:link w:val="HeaderChar"/>
    <w:uiPriority w:val="99"/>
    <w:unhideWhenUsed/>
    <w:rsid w:val="002423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23EC"/>
  </w:style>
  <w:style w:type="paragraph" w:styleId="Footer">
    <w:name w:val="footer"/>
    <w:basedOn w:val="Normal"/>
    <w:link w:val="FooterChar"/>
    <w:uiPriority w:val="99"/>
    <w:unhideWhenUsed/>
    <w:rsid w:val="002423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23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6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59D0"/>
    <w:rPr>
      <w:color w:val="0000FF" w:themeColor="hyperlink"/>
      <w:u w:val="single"/>
    </w:rPr>
  </w:style>
  <w:style w:type="paragraph" w:styleId="ListParagraph">
    <w:name w:val="List Paragraph"/>
    <w:basedOn w:val="Normal"/>
    <w:uiPriority w:val="34"/>
    <w:qFormat/>
    <w:rsid w:val="00441FAF"/>
    <w:pPr>
      <w:ind w:left="720"/>
      <w:contextualSpacing/>
    </w:pPr>
  </w:style>
  <w:style w:type="paragraph" w:styleId="Header">
    <w:name w:val="header"/>
    <w:basedOn w:val="Normal"/>
    <w:link w:val="HeaderChar"/>
    <w:uiPriority w:val="99"/>
    <w:unhideWhenUsed/>
    <w:rsid w:val="002423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23EC"/>
  </w:style>
  <w:style w:type="paragraph" w:styleId="Footer">
    <w:name w:val="footer"/>
    <w:basedOn w:val="Normal"/>
    <w:link w:val="FooterChar"/>
    <w:uiPriority w:val="99"/>
    <w:unhideWhenUsed/>
    <w:rsid w:val="002423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23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ubjects@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1030</Words>
  <Characters>5875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IPA user</dc:creator>
  <cp:lastModifiedBy>OSBORN KWENA </cp:lastModifiedBy>
  <cp:revision>2</cp:revision>
  <dcterms:created xsi:type="dcterms:W3CDTF">2014-06-17T09:39:00Z</dcterms:created>
  <dcterms:modified xsi:type="dcterms:W3CDTF">2014-06-17T09:39:00Z</dcterms:modified>
</cp:coreProperties>
</file>