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68240E58" w:rsidR="00652F58" w:rsidRPr="00127A5E" w:rsidRDefault="00B27400" w:rsidP="00D27F1A">
      <w:pPr>
        <w:keepNext/>
        <w:keepLines/>
        <w:spacing w:after="0" w:line="240" w:lineRule="auto"/>
        <w:jc w:val="center"/>
        <w:outlineLvl w:val="0"/>
        <w:rPr>
          <w:rFonts w:ascii="Times New Roman" w:hAnsi="Times New Roman" w:cs="Times New Roman"/>
          <w:b/>
        </w:rPr>
      </w:pPr>
      <w:r w:rsidRPr="00127A5E">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127A5E">
        <w:rPr>
          <w:rFonts w:ascii="Times New Roman" w:hAnsi="Times New Roman" w:cs="Times New Roman"/>
          <w:b/>
        </w:rPr>
        <w:t xml:space="preserve"> </w:t>
      </w:r>
      <w:r w:rsidR="005A201D" w:rsidRPr="00127A5E">
        <w:rPr>
          <w:rFonts w:ascii="Times New Roman" w:eastAsiaTheme="majorEastAsia" w:hAnsi="Times New Roman" w:cs="Times New Roman"/>
          <w:b/>
          <w:bCs/>
        </w:rPr>
        <w:t xml:space="preserve">OKHUFUCHIRIRA OKHUSHIRIKIANA NI NAFWE MU OMURADI </w:t>
      </w:r>
    </w:p>
    <w:p w14:paraId="0D5EF094" w14:textId="23DC748B" w:rsidR="005A201D" w:rsidRPr="00127A5E" w:rsidRDefault="00DB7267" w:rsidP="00D27F1A">
      <w:pPr>
        <w:keepNext/>
        <w:keepLines/>
        <w:spacing w:after="0" w:line="240" w:lineRule="auto"/>
        <w:jc w:val="center"/>
        <w:outlineLvl w:val="0"/>
        <w:rPr>
          <w:rFonts w:ascii="Times New Roman" w:eastAsiaTheme="majorEastAsia" w:hAnsi="Times New Roman" w:cs="Times New Roman"/>
          <w:b/>
          <w:bCs/>
        </w:rPr>
      </w:pPr>
      <w:r w:rsidRPr="00127A5E">
        <w:rPr>
          <w:rFonts w:ascii="Times New Roman" w:hAnsi="Times New Roman" w:cs="Times New Roman"/>
          <w:b/>
        </w:rPr>
        <w:t xml:space="preserve">WASH BENEFITS </w:t>
      </w:r>
      <w:r w:rsidR="00D27F1A" w:rsidRPr="00127A5E">
        <w:rPr>
          <w:rFonts w:ascii="Times New Roman" w:hAnsi="Times New Roman" w:cs="Times New Roman"/>
          <w:b/>
        </w:rPr>
        <w:t>OKHULOMALOMA OMUNJU MLALA KHU MLALA  OKHULONDERERA MU OKHUANDIKA</w:t>
      </w:r>
    </w:p>
    <w:p w14:paraId="4B78247A" w14:textId="2C3943CD" w:rsidR="00DB7267" w:rsidRPr="00127A5E" w:rsidRDefault="005A201D" w:rsidP="00D27F1A">
      <w:pPr>
        <w:keepNext/>
        <w:keepLines/>
        <w:tabs>
          <w:tab w:val="left" w:pos="3345"/>
        </w:tabs>
        <w:spacing w:after="0" w:line="240" w:lineRule="auto"/>
        <w:jc w:val="both"/>
        <w:outlineLvl w:val="0"/>
        <w:rPr>
          <w:rFonts w:ascii="Times New Roman" w:eastAsiaTheme="majorEastAsia" w:hAnsi="Times New Roman" w:cs="Times New Roman"/>
          <w:b/>
          <w:bCs/>
        </w:rPr>
      </w:pPr>
      <w:r w:rsidRPr="00127A5E">
        <w:rPr>
          <w:rFonts w:ascii="Times New Roman" w:eastAsiaTheme="majorEastAsia" w:hAnsi="Times New Roman" w:cs="Times New Roman"/>
          <w:b/>
          <w:bCs/>
        </w:rPr>
        <w:tab/>
      </w:r>
    </w:p>
    <w:p w14:paraId="5BB944BA" w14:textId="646C4F64" w:rsidR="002F2440" w:rsidRPr="00127A5E" w:rsidRDefault="002F2440" w:rsidP="00D27F1A">
      <w:pPr>
        <w:spacing w:after="0" w:line="240" w:lineRule="auto"/>
        <w:jc w:val="both"/>
        <w:rPr>
          <w:rFonts w:ascii="Times New Roman" w:hAnsi="Times New Roman" w:cs="Times New Roman"/>
        </w:rPr>
      </w:pPr>
      <w:r w:rsidRPr="00127A5E">
        <w:rPr>
          <w:rFonts w:ascii="Times New Roman" w:eastAsia="Calibri" w:hAnsi="Times New Roman" w:cs="Times New Roman"/>
          <w:b/>
        </w:rPr>
        <w:t>Eshirwe Eshiobuhabilishi:</w:t>
      </w:r>
      <w:r w:rsidRPr="00127A5E">
        <w:rPr>
          <w:rFonts w:ascii="Times New Roman" w:eastAsia="Calibri" w:hAnsi="Times New Roman" w:cs="Times New Roman"/>
        </w:rPr>
        <w:t xml:space="preserve"> WASH Benefits – Okhusaba amakhono, Obusirihi obwamatsi, </w:t>
      </w:r>
      <w:r w:rsidR="000145C7" w:rsidRPr="00127A5E">
        <w:rPr>
          <w:rFonts w:ascii="Times New Roman" w:hAnsi="Times New Roman" w:cs="Times New Roman"/>
        </w:rPr>
        <w:t>Obusafi bwa Mungo, nende Okhulia</w:t>
      </w:r>
      <w:r w:rsidR="00E84BDB" w:rsidRPr="00127A5E">
        <w:rPr>
          <w:rFonts w:ascii="Times New Roman" w:hAnsi="Times New Roman" w:cs="Times New Roman"/>
        </w:rPr>
        <w:t xml:space="preserve"> nende Okhupima Matokeo Murisafu</w:t>
      </w:r>
      <w:r w:rsidR="000145C7" w:rsidRPr="00127A5E">
        <w:rPr>
          <w:rFonts w:ascii="Times New Roman" w:hAnsi="Times New Roman" w:cs="Times New Roman"/>
        </w:rPr>
        <w:t xml:space="preserve"> mwa Kenya</w:t>
      </w:r>
      <w:r w:rsidR="00E84BDB" w:rsidRPr="00127A5E">
        <w:rPr>
          <w:rFonts w:ascii="Times New Roman" w:hAnsi="Times New Roman" w:cs="Times New Roman"/>
        </w:rPr>
        <w:t xml:space="preserve"> </w:t>
      </w:r>
      <w:r w:rsidR="000145C7" w:rsidRPr="00127A5E">
        <w:rPr>
          <w:rFonts w:ascii="Times New Roman" w:hAnsi="Times New Roman" w:cs="Times New Roman"/>
        </w:rPr>
        <w:t xml:space="preserve">(nomba Omuradi kwa Obulamu </w:t>
      </w:r>
      <w:r w:rsidR="00E84BDB" w:rsidRPr="00127A5E">
        <w:rPr>
          <w:rFonts w:ascii="Times New Roman" w:hAnsi="Times New Roman" w:cs="Times New Roman"/>
        </w:rPr>
        <w:t>bwa B</w:t>
      </w:r>
      <w:r w:rsidR="000145C7" w:rsidRPr="00127A5E">
        <w:rPr>
          <w:rFonts w:ascii="Times New Roman" w:hAnsi="Times New Roman" w:cs="Times New Roman"/>
        </w:rPr>
        <w:t>ana).</w:t>
      </w:r>
    </w:p>
    <w:p w14:paraId="01BECF60" w14:textId="77777777" w:rsidR="00217E15" w:rsidRPr="00127A5E" w:rsidRDefault="00217E15" w:rsidP="00D27F1A">
      <w:pPr>
        <w:spacing w:after="0" w:line="240" w:lineRule="auto"/>
        <w:jc w:val="both"/>
        <w:rPr>
          <w:rFonts w:ascii="Times New Roman" w:eastAsia="Calibri" w:hAnsi="Times New Roman" w:cs="Times New Roman"/>
        </w:rPr>
      </w:pPr>
    </w:p>
    <w:p w14:paraId="6228E9B0" w14:textId="0076628D" w:rsidR="00652F58" w:rsidRPr="00127A5E" w:rsidRDefault="00B35D8C" w:rsidP="00D27F1A">
      <w:pPr>
        <w:spacing w:after="0" w:line="240" w:lineRule="auto"/>
        <w:rPr>
          <w:rFonts w:ascii="Times New Roman" w:hAnsi="Times New Roman" w:cs="Times New Roman"/>
          <w:b/>
        </w:rPr>
      </w:pPr>
      <w:r w:rsidRPr="00127A5E">
        <w:rPr>
          <w:rFonts w:ascii="Times New Roman" w:hAnsi="Times New Roman" w:cs="Times New Roman"/>
          <w:b/>
        </w:rPr>
        <w:t>Okhwebula</w:t>
      </w:r>
      <w:r w:rsidR="00C63A85" w:rsidRPr="00127A5E">
        <w:rPr>
          <w:rFonts w:ascii="Times New Roman" w:hAnsi="Times New Roman" w:cs="Times New Roman"/>
          <w:b/>
        </w:rPr>
        <w:t xml:space="preserve"> </w:t>
      </w:r>
    </w:p>
    <w:p w14:paraId="1319605F" w14:textId="67E093A1" w:rsidR="00E84BDB" w:rsidRPr="00127A5E" w:rsidRDefault="00E84BDB" w:rsidP="00D27F1A">
      <w:pPr>
        <w:spacing w:after="0" w:line="240" w:lineRule="auto"/>
        <w:rPr>
          <w:rFonts w:ascii="Times New Roman" w:eastAsia="Calibri" w:hAnsi="Times New Roman" w:cs="Times New Roman"/>
        </w:rPr>
      </w:pPr>
      <w:r w:rsidRPr="00127A5E">
        <w:rPr>
          <w:rFonts w:ascii="Times New Roman" w:eastAsia="Calibri" w:hAnsi="Times New Roman" w:cs="Times New Roman"/>
        </w:rPr>
        <w:t>Elira Lianje ni ______________, [</w:t>
      </w:r>
      <w:r w:rsidR="00E605BF" w:rsidRPr="00127A5E">
        <w:rPr>
          <w:rFonts w:ascii="Times New Roman" w:eastAsia="Calibri" w:hAnsi="Times New Roman" w:cs="Times New Roman"/>
          <w:i/>
        </w:rPr>
        <w:t>Elira</w:t>
      </w:r>
      <w:r w:rsidRPr="00127A5E">
        <w:rPr>
          <w:rFonts w:ascii="Times New Roman" w:eastAsia="Calibri" w:hAnsi="Times New Roman" w:cs="Times New Roman"/>
        </w:rPr>
        <w:t>], khurula Innovations for Poverty Action (IPA) kuli mutsitauni tsia [</w:t>
      </w:r>
      <w:r w:rsidR="00E55C61" w:rsidRPr="00127A5E">
        <w:rPr>
          <w:rFonts w:ascii="Times New Roman" w:eastAsia="Calibri" w:hAnsi="Times New Roman" w:cs="Times New Roman"/>
        </w:rPr>
        <w:t>KAKAMEGA</w:t>
      </w:r>
      <w:r w:rsidR="0003537F" w:rsidRPr="00127A5E">
        <w:rPr>
          <w:rFonts w:ascii="Times New Roman" w:eastAsia="Calibri" w:hAnsi="Times New Roman" w:cs="Times New Roman"/>
        </w:rPr>
        <w:t xml:space="preserve"> ne</w:t>
      </w:r>
      <w:r w:rsidRPr="00127A5E">
        <w:rPr>
          <w:rFonts w:ascii="Times New Roman" w:eastAsia="Calibri" w:hAnsi="Times New Roman" w:cs="Times New Roman"/>
        </w:rPr>
        <w:t xml:space="preserve">nde </w:t>
      </w:r>
      <w:r w:rsidR="00E55C61" w:rsidRPr="00127A5E">
        <w:rPr>
          <w:rFonts w:ascii="Times New Roman" w:eastAsia="Calibri" w:hAnsi="Times New Roman" w:cs="Times New Roman"/>
        </w:rPr>
        <w:t>BUNGOMA</w:t>
      </w:r>
      <w:r w:rsidRPr="00127A5E">
        <w:rPr>
          <w:rFonts w:ascii="Times New Roman" w:eastAsia="Calibri" w:hAnsi="Times New Roman" w:cs="Times New Roman"/>
        </w:rPr>
        <w:t xml:space="preserve">]. </w:t>
      </w:r>
      <w:r w:rsidR="00701FFE" w:rsidRPr="00127A5E">
        <w:rPr>
          <w:rFonts w:ascii="Times New Roman" w:eastAsia="Calibri" w:hAnsi="Times New Roman" w:cs="Times New Roman"/>
        </w:rPr>
        <w:t>Ekholanga emilimo nende Clair Null okhurula mu Innovations for Poverty Action mu United States</w:t>
      </w:r>
      <w:r w:rsidR="0083259F" w:rsidRPr="00127A5E">
        <w:rPr>
          <w:rFonts w:ascii="Times New Roman" w:eastAsia="Calibri" w:hAnsi="Times New Roman" w:cs="Times New Roman"/>
        </w:rPr>
        <w:t>. Emba</w:t>
      </w:r>
      <w:r w:rsidR="0003537F" w:rsidRPr="00127A5E">
        <w:rPr>
          <w:rFonts w:ascii="Times New Roman" w:eastAsia="Calibri" w:hAnsi="Times New Roman" w:cs="Times New Roman"/>
        </w:rPr>
        <w:t>n</w:t>
      </w:r>
      <w:r w:rsidR="0083259F" w:rsidRPr="00127A5E">
        <w:rPr>
          <w:rFonts w:ascii="Times New Roman" w:eastAsia="Calibri" w:hAnsi="Times New Roman" w:cs="Times New Roman"/>
        </w:rPr>
        <w:t>ga</w:t>
      </w:r>
      <w:r w:rsidR="0003537F" w:rsidRPr="00127A5E">
        <w:rPr>
          <w:rFonts w:ascii="Times New Roman" w:eastAsia="Calibri" w:hAnsi="Times New Roman" w:cs="Times New Roman"/>
        </w:rPr>
        <w:t>n</w:t>
      </w:r>
      <w:r w:rsidR="0083259F" w:rsidRPr="00127A5E">
        <w:rPr>
          <w:rFonts w:ascii="Times New Roman" w:eastAsia="Calibri" w:hAnsi="Times New Roman" w:cs="Times New Roman"/>
        </w:rPr>
        <w:t>ga [</w:t>
      </w:r>
      <w:r w:rsidR="0083259F" w:rsidRPr="00127A5E">
        <w:rPr>
          <w:rFonts w:ascii="Times New Roman" w:eastAsia="Calibri" w:hAnsi="Times New Roman" w:cs="Times New Roman"/>
          <w:i/>
        </w:rPr>
        <w:t>Khupa</w:t>
      </w:r>
      <w:r w:rsidR="0003537F" w:rsidRPr="00127A5E">
        <w:rPr>
          <w:rFonts w:ascii="Times New Roman" w:eastAsia="Calibri" w:hAnsi="Times New Roman" w:cs="Times New Roman"/>
          <w:i/>
        </w:rPr>
        <w:t>n</w:t>
      </w:r>
      <w:r w:rsidR="0083259F" w:rsidRPr="00127A5E">
        <w:rPr>
          <w:rFonts w:ascii="Times New Roman" w:eastAsia="Calibri" w:hAnsi="Times New Roman" w:cs="Times New Roman"/>
          <w:i/>
        </w:rPr>
        <w:t>ga</w:t>
      </w:r>
      <w:r w:rsidR="0003537F" w:rsidRPr="00127A5E">
        <w:rPr>
          <w:rFonts w:ascii="Times New Roman" w:eastAsia="Calibri" w:hAnsi="Times New Roman" w:cs="Times New Roman"/>
          <w:i/>
        </w:rPr>
        <w:t>n</w:t>
      </w:r>
      <w:r w:rsidR="0083259F" w:rsidRPr="00127A5E">
        <w:rPr>
          <w:rFonts w:ascii="Times New Roman" w:eastAsia="Calibri" w:hAnsi="Times New Roman" w:cs="Times New Roman"/>
          <w:i/>
        </w:rPr>
        <w:t>gaa</w:t>
      </w:r>
      <w:r w:rsidR="0083259F" w:rsidRPr="00127A5E">
        <w:rPr>
          <w:rFonts w:ascii="Times New Roman" w:eastAsia="Calibri" w:hAnsi="Times New Roman" w:cs="Times New Roman"/>
        </w:rPr>
        <w:t>]</w:t>
      </w:r>
      <w:r w:rsidR="0003537F" w:rsidRPr="00127A5E">
        <w:rPr>
          <w:rFonts w:ascii="Times New Roman" w:eastAsia="Calibri" w:hAnsi="Times New Roman" w:cs="Times New Roman"/>
        </w:rPr>
        <w:t xml:space="preserve"> okhwitsa okhulonderera khu mkanda</w:t>
      </w:r>
      <w:r w:rsidR="0083259F" w:rsidRPr="00127A5E">
        <w:rPr>
          <w:rFonts w:ascii="Times New Roman" w:eastAsia="Calibri" w:hAnsi="Times New Roman" w:cs="Times New Roman"/>
        </w:rPr>
        <w:t xml:space="preserve"> kwefu kwo okhukhabirisia, nokwa emulanjire </w:t>
      </w:r>
      <w:r w:rsidR="0003537F" w:rsidRPr="00127A5E">
        <w:rPr>
          <w:rFonts w:ascii="Times New Roman" w:eastAsia="Calibri" w:hAnsi="Times New Roman" w:cs="Times New Roman"/>
        </w:rPr>
        <w:t xml:space="preserve">ano. </w:t>
      </w:r>
      <w:r w:rsidR="002F295C" w:rsidRPr="00127A5E">
        <w:rPr>
          <w:rFonts w:ascii="Times New Roman" w:hAnsi="Times New Roman" w:cs="Times New Roman"/>
        </w:rPr>
        <w:t>[OLAVOLA VUTSWA KAKHAVA OUVUKULANGA/OUANDIKISHANGA AMAREVO KANO ALAVAO]</w:t>
      </w:r>
      <w:r w:rsidR="00AD0CD8" w:rsidRPr="00127A5E">
        <w:rPr>
          <w:rFonts w:ascii="Times New Roman" w:hAnsi="Times New Roman" w:cs="Times New Roman"/>
        </w:rPr>
        <w:t xml:space="preserve">.Uno ni……… </w:t>
      </w:r>
      <w:r w:rsidR="002F295C" w:rsidRPr="00127A5E">
        <w:rPr>
          <w:rFonts w:ascii="Times New Roman" w:hAnsi="Times New Roman" w:cs="Times New Roman"/>
        </w:rPr>
        <w:t>{</w:t>
      </w:r>
      <w:r w:rsidR="00AD0CD8" w:rsidRPr="00127A5E">
        <w:rPr>
          <w:rFonts w:ascii="Times New Roman" w:hAnsi="Times New Roman" w:cs="Times New Roman"/>
        </w:rPr>
        <w:t>na no omwandishi }</w:t>
      </w:r>
    </w:p>
    <w:p w14:paraId="72B812EC" w14:textId="77777777" w:rsidR="00217E15" w:rsidRPr="00127A5E" w:rsidRDefault="00217E15" w:rsidP="00D27F1A">
      <w:pPr>
        <w:spacing w:after="0" w:line="240" w:lineRule="auto"/>
        <w:rPr>
          <w:rFonts w:ascii="Times New Roman" w:eastAsia="Calibri" w:hAnsi="Times New Roman" w:cs="Times New Roman"/>
        </w:rPr>
      </w:pPr>
    </w:p>
    <w:p w14:paraId="0E68ED29" w14:textId="58FBB154" w:rsidR="0008367B" w:rsidRPr="00127A5E" w:rsidRDefault="007618AD" w:rsidP="00D27F1A">
      <w:pPr>
        <w:spacing w:after="0" w:line="240" w:lineRule="auto"/>
        <w:rPr>
          <w:rFonts w:ascii="Times New Roman" w:hAnsi="Times New Roman" w:cs="Times New Roman"/>
        </w:rPr>
      </w:pPr>
      <w:r w:rsidRPr="00127A5E">
        <w:rPr>
          <w:rFonts w:ascii="Times New Roman" w:hAnsi="Times New Roman" w:cs="Times New Roman"/>
        </w:rPr>
        <w:t xml:space="preserve">Khukhusayanga witse mu ameko kano shichira ori  </w:t>
      </w:r>
      <w:r w:rsidR="00D27F1A" w:rsidRPr="00127A5E">
        <w:rPr>
          <w:rFonts w:ascii="Times New Roman" w:hAnsi="Times New Roman" w:cs="Times New Roman"/>
        </w:rPr>
        <w:t xml:space="preserve">mu okhulonderera khwa okhulomaloma omunju mlala khu mlala okhuvera enyumba yiyo/engo iri khale mu muradi. Kama esinju silala esio mradi , omunju okhuchula mwifwe ali okhucheva esikundi sya avanju avali mu muradi kwo  okhubaatisha okhulondekhana nende nga vengirirana nende promoters, nivatumikhira evinju evi vavawanga nende ngalu vakhola mu muradi. </w:t>
      </w:r>
    </w:p>
    <w:p w14:paraId="7C26C55D" w14:textId="08398784" w:rsidR="00652F58" w:rsidRPr="00127A5E" w:rsidRDefault="00C63A85" w:rsidP="00D27F1A">
      <w:pPr>
        <w:spacing w:after="0" w:line="240" w:lineRule="auto"/>
        <w:rPr>
          <w:rFonts w:ascii="Times New Roman" w:hAnsi="Times New Roman" w:cs="Times New Roman"/>
          <w:b/>
        </w:rPr>
      </w:pPr>
      <w:r w:rsidRPr="00127A5E">
        <w:rPr>
          <w:rFonts w:ascii="Times New Roman" w:hAnsi="Times New Roman" w:cs="Times New Roman"/>
          <w:b/>
        </w:rPr>
        <w:t>Lichomo</w:t>
      </w:r>
    </w:p>
    <w:p w14:paraId="6A5EECCC" w14:textId="4ACED5C8" w:rsidR="0008367B" w:rsidRPr="00127A5E" w:rsidRDefault="00227CBA" w:rsidP="00D27F1A">
      <w:pPr>
        <w:spacing w:after="0" w:line="240" w:lineRule="auto"/>
        <w:rPr>
          <w:rFonts w:ascii="Times New Roman" w:hAnsi="Times New Roman" w:cs="Times New Roman"/>
          <w:i/>
        </w:rPr>
      </w:pPr>
      <w:r w:rsidRPr="00127A5E">
        <w:rPr>
          <w:rFonts w:ascii="Times New Roman" w:eastAsia="Calibri" w:hAnsi="Times New Roman" w:cs="Times New Roman"/>
        </w:rPr>
        <w:t>Eshifune</w:t>
      </w:r>
      <w:r w:rsidR="002B2968" w:rsidRPr="00127A5E">
        <w:rPr>
          <w:rFonts w:ascii="Times New Roman" w:eastAsia="Calibri" w:hAnsi="Times New Roman" w:cs="Times New Roman"/>
        </w:rPr>
        <w:t xml:space="preserve"> </w:t>
      </w:r>
      <w:r w:rsidRPr="00127A5E">
        <w:rPr>
          <w:rFonts w:ascii="Times New Roman" w:eastAsia="Calibri" w:hAnsi="Times New Roman" w:cs="Times New Roman"/>
        </w:rPr>
        <w:t>shi</w:t>
      </w:r>
      <w:r w:rsidR="002B2968" w:rsidRPr="00127A5E">
        <w:rPr>
          <w:rFonts w:ascii="Times New Roman" w:eastAsia="Calibri" w:hAnsi="Times New Roman" w:cs="Times New Roman"/>
        </w:rPr>
        <w:t xml:space="preserve">ya elioko lino ni </w:t>
      </w:r>
      <w:r w:rsidR="00B14054" w:rsidRPr="00127A5E">
        <w:rPr>
          <w:rFonts w:ascii="Times New Roman" w:eastAsia="Calibri" w:hAnsi="Times New Roman" w:cs="Times New Roman"/>
        </w:rPr>
        <w:t>okhuhabirisia khu obulamu obwa bana khuluokhwenya okhumanya nga olwa ebindu abikhusialo khuno binyala okhunyasia okhukhula nende obulamu bwa bana.</w:t>
      </w:r>
      <w:r w:rsidR="00D27F1A" w:rsidRPr="00127A5E">
        <w:rPr>
          <w:rFonts w:ascii="Times New Roman" w:hAnsi="Times New Roman" w:cs="Times New Roman"/>
        </w:rPr>
        <w:t xml:space="preserve"> Nda khenyirekho okhulomaloma okhulondekhana nende nga vanju vapara nga khukhola emiradi kiefwe nende </w:t>
      </w:r>
      <w:r w:rsidR="002026AB" w:rsidRPr="00127A5E">
        <w:rPr>
          <w:rFonts w:ascii="Times New Roman" w:hAnsi="Times New Roman" w:cs="Times New Roman"/>
        </w:rPr>
        <w:t>opima,</w:t>
      </w:r>
      <w:r w:rsidR="00EC1F2D" w:rsidRPr="00127A5E">
        <w:rPr>
          <w:rFonts w:ascii="Times New Roman" w:hAnsi="Times New Roman" w:cs="Times New Roman"/>
        </w:rPr>
        <w:t xml:space="preserve"> okhusava emikhono  nende Tippy tap ,nomba okusirikha amatsi ,nomba ovusafi  nomba viosi alala vitaru </w:t>
      </w:r>
      <w:r w:rsidR="002026AB" w:rsidRPr="00127A5E">
        <w:rPr>
          <w:rFonts w:ascii="Times New Roman" w:hAnsi="Times New Roman" w:cs="Times New Roman"/>
        </w:rPr>
        <w:t xml:space="preserve"> </w:t>
      </w:r>
      <w:r w:rsidR="00701FFE" w:rsidRPr="00127A5E">
        <w:rPr>
          <w:rFonts w:ascii="Times New Roman" w:hAnsi="Times New Roman" w:cs="Times New Roman"/>
        </w:rPr>
        <w:t>.</w:t>
      </w:r>
      <w:r w:rsidR="002026AB" w:rsidRPr="00127A5E">
        <w:rPr>
          <w:rFonts w:ascii="Times New Roman" w:hAnsi="Times New Roman" w:cs="Times New Roman"/>
        </w:rPr>
        <w:t xml:space="preserve"> </w:t>
      </w:r>
      <w:r w:rsidR="00D27F1A" w:rsidRPr="00127A5E">
        <w:rPr>
          <w:rFonts w:ascii="Times New Roman" w:hAnsi="Times New Roman" w:cs="Times New Roman"/>
        </w:rPr>
        <w:t>Mu miaka kiavichire, enywe mwesi mwali mu muradi kwefwe. Ka mwamanya, mwanyola  kali khuva aka owuyeti khwifwe. Amakhuwa akamuchuwa kali okhuchuyeta okhukhola emiradi kiefwe okhuva emilayi mungongo chindi. Kaumao amachipu kali akawene nomba akouveyi, khanu ewe va sa fri okhuwola oukweli okhulondekhana nende amaparo kako</w:t>
      </w:r>
      <w:r w:rsidR="00D27F1A" w:rsidRPr="00127A5E">
        <w:rPr>
          <w:i/>
        </w:rPr>
        <w:t xml:space="preserve"> </w:t>
      </w:r>
    </w:p>
    <w:p w14:paraId="3EC9F735" w14:textId="77777777" w:rsidR="00217E15" w:rsidRPr="00127A5E" w:rsidRDefault="00217E15" w:rsidP="00D27F1A">
      <w:pPr>
        <w:spacing w:after="0" w:line="240" w:lineRule="auto"/>
        <w:rPr>
          <w:rFonts w:ascii="Times New Roman" w:hAnsi="Times New Roman" w:cs="Times New Roman"/>
          <w:b/>
        </w:rPr>
      </w:pPr>
    </w:p>
    <w:p w14:paraId="3C7D6438" w14:textId="5672C6EE" w:rsidR="00E13E0C" w:rsidRPr="00127A5E" w:rsidRDefault="00C63A85" w:rsidP="00D27F1A">
      <w:pPr>
        <w:spacing w:after="0" w:line="240" w:lineRule="auto"/>
        <w:rPr>
          <w:rFonts w:ascii="Times New Roman" w:hAnsi="Times New Roman" w:cs="Times New Roman"/>
          <w:b/>
        </w:rPr>
      </w:pPr>
      <w:r w:rsidRPr="00127A5E">
        <w:rPr>
          <w:rFonts w:ascii="Times New Roman" w:hAnsi="Times New Roman" w:cs="Times New Roman"/>
          <w:b/>
        </w:rPr>
        <w:t>Tsinjira</w:t>
      </w:r>
    </w:p>
    <w:p w14:paraId="3D58120F" w14:textId="409D9DC3" w:rsidR="00217E15" w:rsidRPr="00127A5E" w:rsidRDefault="007618AD" w:rsidP="00D27F1A">
      <w:pPr>
        <w:spacing w:after="0" w:line="240" w:lineRule="auto"/>
        <w:rPr>
          <w:rFonts w:ascii="Times New Roman" w:eastAsia="Calibri" w:hAnsi="Times New Roman" w:cs="Times New Roman"/>
        </w:rPr>
      </w:pPr>
      <w:r w:rsidRPr="00127A5E">
        <w:rPr>
          <w:rFonts w:ascii="Times New Roman" w:hAnsi="Times New Roman" w:cs="Times New Roman"/>
        </w:rPr>
        <w:t>Kakhava oleyama khuva mu ameko kano olarevwa okhukhola  akalondakho</w:t>
      </w:r>
      <w:r w:rsidR="005A201D" w:rsidRPr="00127A5E">
        <w:rPr>
          <w:rFonts w:ascii="Times New Roman" w:hAnsi="Times New Roman" w:cs="Times New Roman"/>
        </w:rPr>
        <w:t xml:space="preserve">: </w:t>
      </w:r>
      <w:r w:rsidR="00D27F1A" w:rsidRPr="00127A5E">
        <w:rPr>
          <w:rFonts w:ascii="Times New Roman" w:eastAsia="Calibri" w:hAnsi="Times New Roman" w:cs="Times New Roman"/>
        </w:rPr>
        <w:t>Okhuchuyeta okhumanya nga emiradi kikhola nende nga khunyala khwakhola kive emilayi, khwkhekombirekho okhukhucheva amaswali mati</w:t>
      </w:r>
      <w:r w:rsidR="004F0E10" w:rsidRPr="00127A5E">
        <w:rPr>
          <w:rFonts w:ascii="Times New Roman" w:eastAsia="Calibri" w:hAnsi="Times New Roman" w:cs="Times New Roman"/>
        </w:rPr>
        <w:t>ti akhulondekhana nende okhuendelesha omuradi kwefwe nende evyombo viveresanwa</w:t>
      </w:r>
      <w:r w:rsidR="00D27F1A" w:rsidRPr="00127A5E">
        <w:rPr>
          <w:rFonts w:ascii="Times New Roman" w:eastAsia="Calibri" w:hAnsi="Times New Roman" w:cs="Times New Roman"/>
        </w:rPr>
        <w:t>.Ini iri okhwikholekha ulimunjuyeng’ene mu sub-location  (aunju achariakhongo si ikhira ekilomita 7 muukhomefu tawe). Okhulomaloma khuno uli okhuukula etaka sitiniokhwola tamanini.</w:t>
      </w:r>
    </w:p>
    <w:p w14:paraId="6404402B" w14:textId="77777777" w:rsidR="00D27F1A" w:rsidRPr="00127A5E" w:rsidRDefault="00D27F1A" w:rsidP="00D27F1A">
      <w:pPr>
        <w:spacing w:after="0" w:line="240" w:lineRule="auto"/>
        <w:rPr>
          <w:rFonts w:ascii="Times New Roman" w:eastAsia="Calibri" w:hAnsi="Times New Roman" w:cs="Times New Roman"/>
        </w:rPr>
      </w:pPr>
    </w:p>
    <w:p w14:paraId="56AF4312" w14:textId="06CBC961" w:rsidR="0008367B" w:rsidRPr="00127A5E" w:rsidRDefault="00D27F1A" w:rsidP="00D27F1A">
      <w:pPr>
        <w:spacing w:after="0" w:line="240" w:lineRule="auto"/>
        <w:rPr>
          <w:rFonts w:ascii="Times New Roman" w:eastAsia="Calibri" w:hAnsi="Times New Roman" w:cs="Times New Roman"/>
        </w:rPr>
      </w:pPr>
      <w:r w:rsidRPr="00127A5E">
        <w:rPr>
          <w:rFonts w:ascii="Times New Roman" w:eastAsia="Calibri" w:hAnsi="Times New Roman" w:cs="Times New Roman"/>
        </w:rPr>
        <w:t>Endi hano okhwimirira elomaloma , lakini si ndi omumanyi khwi esomo lino tawe. Nenya sa okhumanya amaparo kako okhulondekhana nende esomo lino.</w:t>
      </w:r>
      <w:r w:rsidR="003A4A91" w:rsidRPr="00127A5E">
        <w:rPr>
          <w:rFonts w:ascii="Times New Roman" w:eastAsia="Calibri" w:hAnsi="Times New Roman" w:cs="Times New Roman"/>
        </w:rPr>
        <w:t xml:space="preserve"> </w:t>
      </w:r>
    </w:p>
    <w:p w14:paraId="27182305" w14:textId="77777777" w:rsidR="00D27F1A" w:rsidRPr="00127A5E" w:rsidRDefault="00D27F1A" w:rsidP="00D27F1A">
      <w:pPr>
        <w:spacing w:after="0" w:line="240" w:lineRule="auto"/>
        <w:rPr>
          <w:rFonts w:ascii="Times New Roman" w:eastAsia="Calibri" w:hAnsi="Times New Roman" w:cs="Times New Roman"/>
        </w:rPr>
      </w:pPr>
    </w:p>
    <w:p w14:paraId="2D4F306B" w14:textId="149A4D11" w:rsidR="00617F04" w:rsidRPr="00127A5E" w:rsidRDefault="00C63A85" w:rsidP="00D27F1A">
      <w:pPr>
        <w:spacing w:after="0" w:line="240" w:lineRule="auto"/>
        <w:rPr>
          <w:rFonts w:ascii="Times New Roman" w:hAnsi="Times New Roman" w:cs="Times New Roman"/>
        </w:rPr>
      </w:pPr>
      <w:r w:rsidRPr="00127A5E">
        <w:rPr>
          <w:rFonts w:ascii="Times New Roman" w:hAnsi="Times New Roman" w:cs="Times New Roman"/>
          <w:b/>
        </w:rPr>
        <w:t>Bikha Bio bukhabirisi</w:t>
      </w:r>
      <w:r w:rsidR="00F9688A" w:rsidRPr="00127A5E">
        <w:rPr>
          <w:rFonts w:ascii="Times New Roman" w:hAnsi="Times New Roman" w:cs="Times New Roman"/>
          <w:b/>
        </w:rPr>
        <w:t xml:space="preserve">:  </w:t>
      </w:r>
      <w:r w:rsidR="00617F04" w:rsidRPr="00127A5E">
        <w:rPr>
          <w:rFonts w:ascii="Times New Roman" w:hAnsi="Times New Roman" w:cs="Times New Roman"/>
        </w:rPr>
        <w:t xml:space="preserve">Iwe khuba mu mradi kuno </w:t>
      </w:r>
      <w:r w:rsidR="008C3019" w:rsidRPr="00127A5E">
        <w:rPr>
          <w:rFonts w:ascii="Times New Roman" w:hAnsi="Times New Roman" w:cs="Times New Roman"/>
        </w:rPr>
        <w:t xml:space="preserve">khulakhubukua </w:t>
      </w:r>
      <w:r w:rsidR="00D27F1A" w:rsidRPr="00127A5E">
        <w:rPr>
          <w:rFonts w:ascii="Times New Roman" w:hAnsi="Times New Roman" w:cs="Times New Roman"/>
        </w:rPr>
        <w:t>etaka 60-90 khu kila elomaloma rwa omunju mulala khu mulala</w:t>
      </w:r>
    </w:p>
    <w:p w14:paraId="1CACF823" w14:textId="77777777" w:rsidR="0008367B" w:rsidRPr="00127A5E" w:rsidRDefault="0008367B" w:rsidP="00D27F1A">
      <w:pPr>
        <w:spacing w:after="0" w:line="240" w:lineRule="auto"/>
        <w:rPr>
          <w:rFonts w:ascii="Times New Roman" w:hAnsi="Times New Roman" w:cs="Times New Roman"/>
          <w:b/>
        </w:rPr>
      </w:pPr>
    </w:p>
    <w:p w14:paraId="7FAABD0D" w14:textId="77777777" w:rsidR="00D27F1A" w:rsidRPr="00127A5E" w:rsidRDefault="00C63A85" w:rsidP="00D27F1A">
      <w:pPr>
        <w:spacing w:after="0"/>
        <w:rPr>
          <w:rFonts w:ascii="Times New Roman" w:hAnsi="Times New Roman" w:cs="Times New Roman"/>
          <w:b/>
        </w:rPr>
      </w:pPr>
      <w:r w:rsidRPr="00127A5E">
        <w:rPr>
          <w:rFonts w:ascii="Times New Roman" w:hAnsi="Times New Roman" w:cs="Times New Roman"/>
          <w:b/>
        </w:rPr>
        <w:t>Owobukhabirisi bukholerwa:</w:t>
      </w:r>
      <w:r w:rsidRPr="00127A5E">
        <w:rPr>
          <w:rFonts w:ascii="Times New Roman" w:hAnsi="Times New Roman" w:cs="Times New Roman"/>
        </w:rPr>
        <w:t xml:space="preserve"> </w:t>
      </w:r>
      <w:r w:rsidR="008C3019" w:rsidRPr="00127A5E">
        <w:rPr>
          <w:rFonts w:ascii="Times New Roman" w:hAnsi="Times New Roman" w:cs="Times New Roman"/>
        </w:rPr>
        <w:t xml:space="preserve">Mipango kiosi kiobukhabirisi </w:t>
      </w:r>
      <w:r w:rsidR="00C316E9" w:rsidRPr="00127A5E">
        <w:rPr>
          <w:rFonts w:ascii="Times New Roman" w:hAnsi="Times New Roman" w:cs="Times New Roman"/>
        </w:rPr>
        <w:t xml:space="preserve">kilekholera </w:t>
      </w:r>
      <w:r w:rsidR="00D27F1A" w:rsidRPr="00127A5E">
        <w:rPr>
          <w:rFonts w:ascii="Times New Roman" w:hAnsi="Times New Roman" w:cs="Times New Roman"/>
        </w:rPr>
        <w:t>Mu sub-location yiyo aunju ali katikati singa ekanisa nomba esikulu nomba enyumba yiyo.</w:t>
      </w:r>
    </w:p>
    <w:p w14:paraId="6903AB5A" w14:textId="4FE5AB3C" w:rsidR="00F9688A" w:rsidRPr="00127A5E" w:rsidRDefault="00F9688A" w:rsidP="00D27F1A">
      <w:pPr>
        <w:spacing w:after="0" w:line="240" w:lineRule="auto"/>
        <w:rPr>
          <w:rFonts w:ascii="Times New Roman" w:eastAsia="Calibri" w:hAnsi="Times New Roman" w:cs="Times New Roman"/>
        </w:rPr>
      </w:pPr>
    </w:p>
    <w:p w14:paraId="468C6E39" w14:textId="2F3E9E01" w:rsidR="00F9688A" w:rsidRPr="00127A5E" w:rsidRDefault="00C63A85" w:rsidP="00D27F1A">
      <w:pPr>
        <w:spacing w:after="0" w:line="240" w:lineRule="auto"/>
        <w:rPr>
          <w:rFonts w:ascii="Times New Roman" w:hAnsi="Times New Roman" w:cs="Times New Roman"/>
          <w:b/>
          <w:bCs/>
        </w:rPr>
      </w:pPr>
      <w:r w:rsidRPr="00127A5E">
        <w:rPr>
          <w:rFonts w:ascii="Times New Roman" w:hAnsi="Times New Roman" w:cs="Times New Roman"/>
          <w:b/>
        </w:rPr>
        <w:t>Obukhonyi</w:t>
      </w:r>
    </w:p>
    <w:p w14:paraId="76E27732" w14:textId="7A6A8721" w:rsidR="00F9688A" w:rsidRPr="00127A5E" w:rsidRDefault="00594F05" w:rsidP="00D27F1A">
      <w:pPr>
        <w:spacing w:after="0" w:line="240" w:lineRule="auto"/>
        <w:rPr>
          <w:rFonts w:ascii="Times New Roman" w:eastAsia="Calibri" w:hAnsi="Times New Roman" w:cs="Times New Roman"/>
        </w:rPr>
      </w:pPr>
      <w:r w:rsidRPr="00127A5E">
        <w:rPr>
          <w:rFonts w:ascii="Times New Roman" w:eastAsia="Calibri" w:hAnsi="Times New Roman" w:cs="Times New Roman"/>
        </w:rPr>
        <w:lastRenderedPageBreak/>
        <w:t>Nocha</w:t>
      </w:r>
      <w:r w:rsidR="00366F1A" w:rsidRPr="00127A5E">
        <w:rPr>
          <w:rFonts w:ascii="Times New Roman" w:eastAsia="Calibri" w:hAnsi="Times New Roman" w:cs="Times New Roman"/>
        </w:rPr>
        <w:t>ma okhuchi</w:t>
      </w:r>
      <w:r w:rsidR="00C316E9" w:rsidRPr="00127A5E">
        <w:rPr>
          <w:rFonts w:ascii="Times New Roman" w:eastAsia="Calibri" w:hAnsi="Times New Roman" w:cs="Times New Roman"/>
        </w:rPr>
        <w:t xml:space="preserve">ba amarebo kano bubulao obukhonyi bwosi bwosi bwaulanyola ne olaba norukhonyanga </w:t>
      </w:r>
      <w:r w:rsidR="008D2E77" w:rsidRPr="00127A5E">
        <w:rPr>
          <w:rFonts w:ascii="Times New Roman" w:eastAsia="Calibri" w:hAnsi="Times New Roman" w:cs="Times New Roman"/>
        </w:rPr>
        <w:t>shinga lu khuneenderesia ovutafiti vwefwe. Khwa</w:t>
      </w:r>
      <w:r w:rsidR="00D27F1A" w:rsidRPr="00127A5E">
        <w:rPr>
          <w:rFonts w:ascii="Times New Roman" w:eastAsia="Calibri" w:hAnsi="Times New Roman" w:cs="Times New Roman"/>
        </w:rPr>
        <w:t xml:space="preserve"> </w:t>
      </w:r>
      <w:r w:rsidR="008D2E77" w:rsidRPr="00127A5E">
        <w:rPr>
          <w:rFonts w:ascii="Times New Roman" w:eastAsia="Calibri" w:hAnsi="Times New Roman" w:cs="Times New Roman"/>
        </w:rPr>
        <w:t>khu verese</w:t>
      </w:r>
      <w:r w:rsidR="00D27F1A" w:rsidRPr="00127A5E">
        <w:rPr>
          <w:rFonts w:ascii="Times New Roman" w:eastAsia="Calibri" w:hAnsi="Times New Roman" w:cs="Times New Roman"/>
        </w:rPr>
        <w:t xml:space="preserve"> tsisendi echi mkendee okhwola aunju ali katikati nikhuchari mu nyumba mumwo</w:t>
      </w:r>
    </w:p>
    <w:p w14:paraId="2AF9456A" w14:textId="77777777" w:rsidR="000A0C6B" w:rsidRPr="00127A5E" w:rsidRDefault="000A0C6B" w:rsidP="00D27F1A">
      <w:pPr>
        <w:spacing w:after="0" w:line="240" w:lineRule="auto"/>
        <w:rPr>
          <w:rFonts w:ascii="Times New Roman" w:eastAsia="Calibri" w:hAnsi="Times New Roman" w:cs="Times New Roman"/>
        </w:rPr>
      </w:pPr>
    </w:p>
    <w:p w14:paraId="3E291BBD" w14:textId="6B38C89C" w:rsidR="00F9688A" w:rsidRPr="00127A5E" w:rsidRDefault="00C316E9" w:rsidP="00D27F1A">
      <w:pPr>
        <w:spacing w:after="0" w:line="240" w:lineRule="auto"/>
        <w:rPr>
          <w:rFonts w:ascii="Times New Roman" w:hAnsi="Times New Roman" w:cs="Times New Roman"/>
          <w:b/>
          <w:bCs/>
        </w:rPr>
      </w:pPr>
      <w:r w:rsidRPr="00127A5E">
        <w:rPr>
          <w:rFonts w:ascii="Times New Roman" w:hAnsi="Times New Roman" w:cs="Times New Roman"/>
          <w:b/>
          <w:bCs/>
        </w:rPr>
        <w:t>Hatari nende obulebulira</w:t>
      </w:r>
    </w:p>
    <w:p w14:paraId="4BE1C1AF" w14:textId="20280091" w:rsidR="00C316E9" w:rsidRPr="00127A5E" w:rsidRDefault="00C316E9" w:rsidP="00D27F1A">
      <w:pPr>
        <w:spacing w:after="0" w:line="240" w:lineRule="auto"/>
        <w:rPr>
          <w:rFonts w:ascii="Times New Roman" w:hAnsi="Times New Roman" w:cs="Times New Roman"/>
          <w:i/>
        </w:rPr>
      </w:pPr>
      <w:r w:rsidRPr="00127A5E">
        <w:rPr>
          <w:rFonts w:ascii="Times New Roman" w:hAnsi="Times New Roman" w:cs="Times New Roman"/>
          <w:bCs/>
        </w:rPr>
        <w:t>Hatari inyala okhulu</w:t>
      </w:r>
      <w:r w:rsidR="00430F72" w:rsidRPr="00127A5E">
        <w:rPr>
          <w:rFonts w:ascii="Times New Roman" w:hAnsi="Times New Roman" w:cs="Times New Roman"/>
          <w:bCs/>
        </w:rPr>
        <w:t>lirao, obulebulira, nende ebinyalao okhurulirao ne ebilondakho</w:t>
      </w:r>
      <w:ins w:id="0" w:author="swakoli" w:date="2014-06-17T12:50:00Z">
        <w:r w:rsidR="00323097">
          <w:rPr>
            <w:rFonts w:ascii="Times New Roman" w:hAnsi="Times New Roman" w:cs="Times New Roman"/>
            <w:bCs/>
          </w:rPr>
          <w:t xml:space="preserve"> </w:t>
        </w:r>
      </w:ins>
      <w:ins w:id="1" w:author="swakoli" w:date="2014-06-17T12:51:00Z">
        <w:r w:rsidR="00323097">
          <w:rPr>
            <w:rFonts w:ascii="Times New Roman" w:hAnsi="Times New Roman" w:cs="Times New Roman"/>
            <w:bCs/>
          </w:rPr>
          <w:t>khwama huvuenjelesi vili</w:t>
        </w:r>
      </w:ins>
      <w:r w:rsidR="00430F72" w:rsidRPr="00127A5E">
        <w:rPr>
          <w:rFonts w:ascii="Times New Roman" w:hAnsi="Times New Roman" w:cs="Times New Roman"/>
          <w:bCs/>
        </w:rPr>
        <w:t>:</w:t>
      </w:r>
    </w:p>
    <w:p w14:paraId="1890792A" w14:textId="0E00DE9D" w:rsidR="00430F72" w:rsidRPr="00127A5E" w:rsidRDefault="00430F72" w:rsidP="00D27F1A">
      <w:pPr>
        <w:pStyle w:val="ListParagraph"/>
        <w:numPr>
          <w:ilvl w:val="0"/>
          <w:numId w:val="6"/>
        </w:numPr>
        <w:spacing w:after="0" w:line="240" w:lineRule="auto"/>
        <w:contextualSpacing w:val="0"/>
        <w:rPr>
          <w:rFonts w:ascii="Times New Roman" w:hAnsi="Times New Roman" w:cs="Times New Roman"/>
          <w:i/>
        </w:rPr>
      </w:pPr>
      <w:r w:rsidRPr="00127A5E">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127A5E">
        <w:rPr>
          <w:rFonts w:ascii="Times New Roman" w:eastAsia="Calibri" w:hAnsi="Times New Roman" w:cs="Times New Roman"/>
        </w:rPr>
        <w:t>ni obututu muno.</w:t>
      </w:r>
    </w:p>
    <w:p w14:paraId="6E04A7D3" w14:textId="660AB1EA" w:rsidR="00F9688A" w:rsidRPr="00127A5E" w:rsidRDefault="00D76DE3" w:rsidP="00D27F1A">
      <w:pPr>
        <w:pStyle w:val="ListParagraph"/>
        <w:numPr>
          <w:ilvl w:val="0"/>
          <w:numId w:val="6"/>
        </w:numPr>
        <w:spacing w:after="0" w:line="240" w:lineRule="auto"/>
        <w:contextualSpacing w:val="0"/>
        <w:rPr>
          <w:rFonts w:ascii="Times New Roman" w:hAnsi="Times New Roman" w:cs="Times New Roman"/>
          <w:i/>
        </w:rPr>
      </w:pPr>
      <w:r w:rsidRPr="00127A5E">
        <w:rPr>
          <w:rFonts w:ascii="Times New Roman" w:hAnsi="Times New Roman" w:cs="Times New Roman"/>
          <w:i/>
        </w:rPr>
        <w:t xml:space="preserve">Ebikha bwokosie khulwokhurebwa </w:t>
      </w:r>
      <w:r w:rsidR="00D27F1A" w:rsidRPr="00127A5E">
        <w:rPr>
          <w:rFonts w:ascii="Times New Roman" w:hAnsi="Times New Roman" w:cs="Times New Roman"/>
          <w:i/>
        </w:rPr>
        <w:t>okhulomaloma omunju mulala khu mlala</w:t>
      </w:r>
      <w:r w:rsidR="00D27F1A" w:rsidRPr="00127A5E">
        <w:rPr>
          <w:rStyle w:val="CommentReference"/>
        </w:rPr>
        <w:t>,</w:t>
      </w:r>
      <w:r w:rsidRPr="00127A5E">
        <w:rPr>
          <w:rFonts w:ascii="Times New Roman" w:hAnsi="Times New Roman" w:cs="Times New Roman"/>
          <w:i/>
        </w:rPr>
        <w:t xml:space="preserve"> khalari onyalakhulekhera akari siha siosi siosi.</w:t>
      </w:r>
      <w:r w:rsidR="00F9688A" w:rsidRPr="00127A5E">
        <w:rPr>
          <w:rFonts w:ascii="Times New Roman" w:hAnsi="Times New Roman" w:cs="Times New Roman"/>
          <w:i/>
        </w:rPr>
        <w:t xml:space="preserve"> </w:t>
      </w:r>
    </w:p>
    <w:p w14:paraId="37E8AF3A" w14:textId="77777777" w:rsidR="000A0C6B" w:rsidRPr="00127A5E" w:rsidRDefault="000A0C6B" w:rsidP="00D27F1A">
      <w:pPr>
        <w:tabs>
          <w:tab w:val="left" w:pos="1980"/>
        </w:tabs>
        <w:spacing w:after="0" w:line="240" w:lineRule="auto"/>
        <w:rPr>
          <w:rFonts w:ascii="Times New Roman" w:hAnsi="Times New Roman" w:cs="Times New Roman"/>
          <w:b/>
        </w:rPr>
      </w:pPr>
    </w:p>
    <w:p w14:paraId="629A5BBC" w14:textId="20229EF4" w:rsidR="00D76DE3" w:rsidRPr="00127A5E" w:rsidRDefault="00C63A85" w:rsidP="00D27F1A">
      <w:pPr>
        <w:tabs>
          <w:tab w:val="left" w:pos="1980"/>
        </w:tabs>
        <w:spacing w:after="0" w:line="240" w:lineRule="auto"/>
        <w:rPr>
          <w:rFonts w:ascii="Times New Roman" w:hAnsi="Times New Roman" w:cs="Times New Roman"/>
          <w:b/>
        </w:rPr>
      </w:pPr>
      <w:r w:rsidRPr="00127A5E">
        <w:rPr>
          <w:rFonts w:ascii="Times New Roman" w:hAnsi="Times New Roman" w:cs="Times New Roman"/>
          <w:b/>
        </w:rPr>
        <w:t>O</w:t>
      </w:r>
      <w:r w:rsidR="00D76DE3" w:rsidRPr="00127A5E">
        <w:rPr>
          <w:rFonts w:ascii="Times New Roman" w:hAnsi="Times New Roman" w:cs="Times New Roman"/>
          <w:b/>
        </w:rPr>
        <w:t>bubinafusi</w:t>
      </w:r>
    </w:p>
    <w:p w14:paraId="2551FB9E" w14:textId="77777777" w:rsidR="00217E15" w:rsidRPr="00127A5E" w:rsidRDefault="00F9688A" w:rsidP="00D27F1A">
      <w:pPr>
        <w:numPr>
          <w:ilvl w:val="0"/>
          <w:numId w:val="5"/>
        </w:numPr>
        <w:tabs>
          <w:tab w:val="left" w:pos="1980"/>
        </w:tabs>
        <w:spacing w:after="0" w:line="240" w:lineRule="auto"/>
        <w:rPr>
          <w:rFonts w:ascii="Times New Roman" w:hAnsi="Times New Roman" w:cs="Times New Roman"/>
          <w:bCs/>
        </w:rPr>
      </w:pPr>
      <w:r w:rsidRPr="00127A5E">
        <w:rPr>
          <w:rFonts w:ascii="Times New Roman" w:hAnsi="Times New Roman" w:cs="Times New Roman"/>
        </w:rPr>
        <w:t xml:space="preserve"> </w:t>
      </w:r>
      <w:r w:rsidR="00D76DE3" w:rsidRPr="00127A5E">
        <w:rPr>
          <w:rFonts w:ascii="Times New Roman" w:hAnsi="Times New Roman" w:cs="Times New Roman"/>
          <w:b/>
        </w:rPr>
        <w:t>Okhufunaka obubinafusi:</w:t>
      </w:r>
      <w:r w:rsidR="00D76DE3" w:rsidRPr="00127A5E">
        <w:rPr>
          <w:rFonts w:ascii="Times New Roman" w:hAnsi="Times New Roman" w:cs="Times New Roman"/>
        </w:rPr>
        <w:t xml:space="preserve"> ngalwa obukhabirisi bwosi, sinyalakhubawo sikha esiabubifusi bulanyala khulidwa tawe; halari, khutemanga ngalwakhunyalirwa okhubulinda. </w:t>
      </w:r>
    </w:p>
    <w:p w14:paraId="08F335BF" w14:textId="3F64FFD4" w:rsidR="00F9688A" w:rsidRPr="00127A5E" w:rsidRDefault="00D76DE3" w:rsidP="00D27F1A">
      <w:pPr>
        <w:numPr>
          <w:ilvl w:val="0"/>
          <w:numId w:val="5"/>
        </w:numPr>
        <w:tabs>
          <w:tab w:val="left" w:pos="1980"/>
        </w:tabs>
        <w:spacing w:after="0" w:line="240" w:lineRule="auto"/>
        <w:rPr>
          <w:rFonts w:ascii="Times New Roman" w:hAnsi="Times New Roman" w:cs="Times New Roman"/>
          <w:bCs/>
        </w:rPr>
      </w:pPr>
      <w:r w:rsidRPr="00127A5E">
        <w:rPr>
          <w:rFonts w:ascii="Times New Roman" w:hAnsi="Times New Roman" w:cs="Times New Roman"/>
        </w:rPr>
        <w:t xml:space="preserve">Obukhabirisi bwao khulatema ngalwakhunyalirwa khubulinde mu bubinafisi. </w:t>
      </w:r>
      <w:r w:rsidR="00C13708" w:rsidRPr="00127A5E">
        <w:rPr>
          <w:rFonts w:ascii="Times New Roman" w:hAnsi="Times New Roman" w:cs="Times New Roman"/>
        </w:rPr>
        <w:t>Na si kwitsa okhurubula elira lio omundu yesi yesi tawe</w:t>
      </w:r>
    </w:p>
    <w:p w14:paraId="30D221FC" w14:textId="77777777" w:rsidR="00D27F1A" w:rsidRPr="00127A5E" w:rsidRDefault="00D76DE3" w:rsidP="00D27F1A">
      <w:pPr>
        <w:numPr>
          <w:ilvl w:val="0"/>
          <w:numId w:val="5"/>
        </w:numPr>
        <w:tabs>
          <w:tab w:val="left" w:pos="1980"/>
        </w:tabs>
        <w:spacing w:after="0" w:line="240" w:lineRule="auto"/>
        <w:rPr>
          <w:rFonts w:ascii="Times New Roman" w:hAnsi="Times New Roman" w:cs="Times New Roman"/>
        </w:rPr>
      </w:pPr>
      <w:r w:rsidRPr="00127A5E">
        <w:rPr>
          <w:rFonts w:ascii="Times New Roman" w:hAnsi="Times New Roman" w:cs="Times New Roman"/>
        </w:rPr>
        <w:t xml:space="preserve">Okhulonderera khu </w:t>
      </w:r>
      <w:r w:rsidR="00A85A0E" w:rsidRPr="00127A5E">
        <w:rPr>
          <w:rFonts w:ascii="Times New Roman" w:hAnsi="Times New Roman" w:cs="Times New Roman"/>
        </w:rPr>
        <w:t xml:space="preserve">hatari eyo </w:t>
      </w:r>
      <w:r w:rsidRPr="00127A5E">
        <w:rPr>
          <w:rFonts w:ascii="Times New Roman" w:hAnsi="Times New Roman" w:cs="Times New Roman"/>
        </w:rPr>
        <w:t>bubinafusi</w:t>
      </w:r>
      <w:r w:rsidR="00A85A0E" w:rsidRPr="00127A5E">
        <w:rPr>
          <w:rFonts w:ascii="Times New Roman" w:hAnsi="Times New Roman" w:cs="Times New Roman"/>
        </w:rPr>
        <w:t xml:space="preserve">, abalanyalirwa khula ireporti ikhusiyana ni nawe balaba abakholi ba IPA </w:t>
      </w:r>
      <w:r w:rsidR="006C3C96" w:rsidRPr="00127A5E">
        <w:rPr>
          <w:rFonts w:ascii="Times New Roman" w:hAnsi="Times New Roman" w:cs="Times New Roman"/>
        </w:rPr>
        <w:t>balala nande abemirisi bo mukanda</w:t>
      </w:r>
      <w:r w:rsidR="00A85A0E" w:rsidRPr="00127A5E">
        <w:rPr>
          <w:rFonts w:ascii="Times New Roman" w:hAnsi="Times New Roman" w:cs="Times New Roman"/>
        </w:rPr>
        <w:t>. Esimany</w:t>
      </w:r>
      <w:r w:rsidR="006C3C96" w:rsidRPr="00127A5E">
        <w:rPr>
          <w:rFonts w:ascii="Times New Roman" w:hAnsi="Times New Roman" w:cs="Times New Roman"/>
        </w:rPr>
        <w:t>i</w:t>
      </w:r>
      <w:r w:rsidR="00A85A0E" w:rsidRPr="00127A5E">
        <w:rPr>
          <w:rFonts w:ascii="Times New Roman" w:hAnsi="Times New Roman" w:cs="Times New Roman"/>
        </w:rPr>
        <w:t>sio siosi s</w:t>
      </w:r>
      <w:r w:rsidR="006C3C96" w:rsidRPr="00127A5E">
        <w:rPr>
          <w:rFonts w:ascii="Times New Roman" w:hAnsi="Times New Roman" w:cs="Times New Roman"/>
        </w:rPr>
        <w:t>iosi silahakhasibwa nende makalusio</w:t>
      </w:r>
      <w:r w:rsidR="00A85A0E" w:rsidRPr="00127A5E">
        <w:rPr>
          <w:rFonts w:ascii="Times New Roman" w:hAnsi="Times New Roman" w:cs="Times New Roman"/>
        </w:rPr>
        <w:t xml:space="preserve"> ka</w:t>
      </w:r>
      <w:r w:rsidR="006C3C96" w:rsidRPr="00127A5E">
        <w:rPr>
          <w:rFonts w:ascii="Times New Roman" w:hAnsi="Times New Roman" w:cs="Times New Roman"/>
        </w:rPr>
        <w:t>o kandi, kho abemirisi bo mukanda</w:t>
      </w:r>
      <w:r w:rsidR="00A85A0E" w:rsidRPr="00127A5E">
        <w:rPr>
          <w:rFonts w:ascii="Times New Roman" w:hAnsi="Times New Roman" w:cs="Times New Roman"/>
        </w:rPr>
        <w:t xml:space="preserve"> ni abalanyalirwa okhulonderera khulkalukha khu iwe. Ne amakaratasi kosi kalaba nende iripoti yawo </w:t>
      </w:r>
      <w:r w:rsidR="009F2341" w:rsidRPr="00127A5E">
        <w:rPr>
          <w:rFonts w:ascii="Times New Roman" w:hAnsi="Times New Roman" w:cs="Times New Roman"/>
        </w:rPr>
        <w:t>khulaifungira abundu andiyu. Ne y</w:t>
      </w:r>
      <w:r w:rsidR="00BD1503" w:rsidRPr="00127A5E">
        <w:rPr>
          <w:rFonts w:ascii="Times New Roman" w:hAnsi="Times New Roman" w:cs="Times New Roman"/>
        </w:rPr>
        <w:t>osi</w:t>
      </w:r>
      <w:r w:rsidR="00AC020F" w:rsidRPr="00127A5E">
        <w:rPr>
          <w:rFonts w:ascii="Times New Roman" w:hAnsi="Times New Roman" w:cs="Times New Roman"/>
        </w:rPr>
        <w:t xml:space="preserve"> yosi ibukulirwa khu Ikomputa</w:t>
      </w:r>
      <w:r w:rsidR="009F2341" w:rsidRPr="00127A5E">
        <w:rPr>
          <w:rFonts w:ascii="Times New Roman" w:hAnsi="Times New Roman" w:cs="Times New Roman"/>
        </w:rPr>
        <w:t xml:space="preserve"> ilaba enc</w:t>
      </w:r>
      <w:r w:rsidR="00BD1503" w:rsidRPr="00127A5E">
        <w:rPr>
          <w:rFonts w:ascii="Times New Roman" w:hAnsi="Times New Roman" w:cs="Times New Roman"/>
        </w:rPr>
        <w:t>rypted. Iripoti yao ileresibwa</w:t>
      </w:r>
      <w:r w:rsidR="009F2341" w:rsidRPr="00127A5E">
        <w:rPr>
          <w:rFonts w:ascii="Times New Roman" w:hAnsi="Times New Roman" w:cs="Times New Roman"/>
        </w:rPr>
        <w:t xml:space="preserve"> okhulondakhana nende amalako</w:t>
      </w:r>
      <w:r w:rsidR="00217E15" w:rsidRPr="00127A5E">
        <w:rPr>
          <w:rFonts w:ascii="Times New Roman" w:hAnsi="Times New Roman" w:cs="Times New Roman"/>
        </w:rPr>
        <w:t xml:space="preserve">.  </w:t>
      </w:r>
    </w:p>
    <w:p w14:paraId="5830672F" w14:textId="4074FB49" w:rsidR="00F9688A" w:rsidRPr="00127A5E" w:rsidRDefault="00D27F1A" w:rsidP="00D27F1A">
      <w:pPr>
        <w:pStyle w:val="ListParagraph"/>
        <w:numPr>
          <w:ilvl w:val="0"/>
          <w:numId w:val="5"/>
        </w:numPr>
        <w:spacing w:after="0" w:line="240" w:lineRule="auto"/>
        <w:jc w:val="both"/>
        <w:rPr>
          <w:rFonts w:ascii="Times New Roman" w:hAnsi="Times New Roman" w:cs="Times New Roman"/>
        </w:rPr>
      </w:pPr>
      <w:r w:rsidRPr="00127A5E">
        <w:rPr>
          <w:rFonts w:ascii="Times New Roman" w:hAnsi="Times New Roman" w:cs="Times New Roman"/>
        </w:rPr>
        <w:t>Endi okhuukula esauti elomaloma lino ni endumikhira e recoder. E recoder si iukulanga epicha tawe.[IF THERE IS A NOTE TAKER PRESENT SAY THE FOLLOWING:. Khuli nende omunju wo okhuandika  lakini lakini aandika sa evinju vititi echuyeta okhukumbuka amakhuwa ka maana ) Okhuukula esauti nende okhuandika khuli okwesiri ne sikhuli okhuwolira omunju undi ochariwo mradi tawe</w:t>
      </w:r>
      <w:r w:rsidR="00D76DE3" w:rsidRPr="00127A5E">
        <w:rPr>
          <w:rFonts w:ascii="Times New Roman" w:hAnsi="Times New Roman" w:cs="Times New Roman"/>
        </w:rPr>
        <w:t xml:space="preserve"> </w:t>
      </w:r>
      <w:r w:rsidR="00F9688A" w:rsidRPr="00127A5E">
        <w:rPr>
          <w:rFonts w:ascii="Times New Roman" w:hAnsi="Times New Roman" w:cs="Times New Roman"/>
        </w:rPr>
        <w:t xml:space="preserve">  </w:t>
      </w:r>
      <w:bookmarkStart w:id="2" w:name="OLE_LINK1"/>
      <w:bookmarkStart w:id="3" w:name="OLE_LINK2"/>
    </w:p>
    <w:bookmarkEnd w:id="2"/>
    <w:bookmarkEnd w:id="3"/>
    <w:p w14:paraId="62D900ED" w14:textId="77777777" w:rsidR="00D27F1A" w:rsidRPr="00127A5E" w:rsidRDefault="00D27F1A" w:rsidP="00D27F1A">
      <w:pPr>
        <w:spacing w:after="0" w:line="240" w:lineRule="auto"/>
        <w:rPr>
          <w:rStyle w:val="header-a1"/>
          <w:rFonts w:ascii="Times New Roman" w:hAnsi="Times New Roman" w:cs="Times New Roman"/>
          <w:b w:val="0"/>
          <w:bCs w:val="0"/>
          <w:color w:val="auto"/>
          <w:sz w:val="22"/>
          <w:szCs w:val="22"/>
        </w:rPr>
      </w:pPr>
    </w:p>
    <w:p w14:paraId="458BFD0D" w14:textId="77777777" w:rsidR="00805F1E" w:rsidRPr="00127A5E" w:rsidRDefault="00805F1E" w:rsidP="00805F1E">
      <w:pPr>
        <w:spacing w:after="0"/>
        <w:rPr>
          <w:rFonts w:ascii="Times New Roman" w:hAnsi="Times New Roman"/>
        </w:rPr>
      </w:pPr>
      <w:r w:rsidRPr="00127A5E">
        <w:rPr>
          <w:rFonts w:ascii="Times New Roman" w:hAnsi="Times New Roman" w:cs="Times New Roman"/>
          <w:b/>
          <w:i/>
        </w:rPr>
        <w:t>Okhutong’a nende tsirekodi tsiobukhabirisi:</w:t>
      </w:r>
      <w:r w:rsidRPr="00127A5E">
        <w:rPr>
          <w:rFonts w:ascii="Times New Roman" w:hAnsi="Times New Roman" w:cs="Times New Roman"/>
          <w:i/>
        </w:rPr>
        <w:t xml:space="preserve"> </w:t>
      </w:r>
      <w:r w:rsidRPr="00127A5E">
        <w:rPr>
          <w:rFonts w:ascii="Times New Roman" w:hAnsi="Times New Roman" w:cs="Times New Roman"/>
        </w:rPr>
        <w:t xml:space="preserve">Okhutong’a ne irekodi yo bukhabirisi: obukhabirisi ni bwakhabwa, abemirisi banyala khubikha khulokhwekhonyera mu bukhabirisi bundi obwa bahenya okhukhola noba abasiabwe. Khulavika kamakhua ke kumradi kuno khundalo che kumradi kuno nende kimiradi kikindi kilondakho.  Ngalwaobulindi bubolerwe akulu awo ni bwakhulekhonyara okhulinda iripoti yioyo. Amakalusio kawo sikalanyasiakho obukhonyi bwa IPA inyala noba inyala okhukhweresia noba khu abamenyani bawo.  </w:t>
      </w:r>
    </w:p>
    <w:p w14:paraId="0CA0F276" w14:textId="77777777" w:rsidR="00805F1E" w:rsidRPr="00127A5E" w:rsidRDefault="00805F1E" w:rsidP="00D27F1A">
      <w:pPr>
        <w:spacing w:after="0" w:line="240" w:lineRule="auto"/>
        <w:rPr>
          <w:rStyle w:val="header-a1"/>
          <w:rFonts w:ascii="Times New Roman" w:hAnsi="Times New Roman" w:cs="Times New Roman"/>
          <w:b w:val="0"/>
          <w:bCs w:val="0"/>
          <w:color w:val="auto"/>
          <w:sz w:val="22"/>
          <w:szCs w:val="22"/>
        </w:rPr>
      </w:pPr>
    </w:p>
    <w:p w14:paraId="15825F3A" w14:textId="77777777" w:rsidR="00805F1E" w:rsidRPr="00127A5E" w:rsidRDefault="00805F1E" w:rsidP="00D27F1A">
      <w:pPr>
        <w:spacing w:after="0" w:line="240" w:lineRule="auto"/>
        <w:rPr>
          <w:rStyle w:val="header-a1"/>
          <w:rFonts w:ascii="Times New Roman" w:hAnsi="Times New Roman" w:cs="Times New Roman"/>
          <w:b w:val="0"/>
          <w:bCs w:val="0"/>
          <w:color w:val="auto"/>
          <w:sz w:val="22"/>
          <w:szCs w:val="22"/>
        </w:rPr>
      </w:pPr>
    </w:p>
    <w:p w14:paraId="631391A9" w14:textId="0243E744" w:rsidR="000025D3" w:rsidRPr="00127A5E" w:rsidRDefault="00437341" w:rsidP="00D27F1A">
      <w:pPr>
        <w:spacing w:after="0" w:line="240" w:lineRule="auto"/>
        <w:rPr>
          <w:rFonts w:ascii="Times New Roman" w:hAnsi="Times New Roman" w:cs="Times New Roman"/>
          <w:b/>
          <w:bCs/>
          <w:color w:val="000000"/>
        </w:rPr>
      </w:pPr>
      <w:r w:rsidRPr="00127A5E">
        <w:rPr>
          <w:rStyle w:val="header-a1"/>
          <w:rFonts w:ascii="Times New Roman" w:hAnsi="Times New Roman" w:cs="Times New Roman"/>
          <w:sz w:val="22"/>
          <w:szCs w:val="22"/>
        </w:rPr>
        <w:t>Okhurungwa</w:t>
      </w:r>
    </w:p>
    <w:p w14:paraId="696300EC" w14:textId="0459841A" w:rsidR="00437341" w:rsidRPr="00127A5E" w:rsidRDefault="00D16F67" w:rsidP="00D27F1A">
      <w:pPr>
        <w:spacing w:after="0" w:line="240" w:lineRule="auto"/>
        <w:rPr>
          <w:rFonts w:ascii="Times New Roman" w:hAnsi="Times New Roman" w:cs="Times New Roman"/>
          <w:i/>
        </w:rPr>
      </w:pPr>
      <w:r w:rsidRPr="00127A5E">
        <w:rPr>
          <w:rFonts w:ascii="Times New Roman" w:hAnsi="Times New Roman" w:cs="Times New Roman"/>
        </w:rPr>
        <w:t>Sho</w:t>
      </w:r>
      <w:r w:rsidR="00437341" w:rsidRPr="00127A5E">
        <w:rPr>
          <w:rFonts w:ascii="Times New Roman" w:hAnsi="Times New Roman" w:cs="Times New Roman"/>
        </w:rPr>
        <w:t>laru</w:t>
      </w:r>
      <w:r w:rsidRPr="00127A5E">
        <w:rPr>
          <w:rFonts w:ascii="Times New Roman" w:hAnsi="Times New Roman" w:cs="Times New Roman"/>
        </w:rPr>
        <w:t>n</w:t>
      </w:r>
      <w:r w:rsidR="00437341" w:rsidRPr="00127A5E">
        <w:rPr>
          <w:rFonts w:ascii="Times New Roman" w:hAnsi="Times New Roman" w:cs="Times New Roman"/>
        </w:rPr>
        <w:t xml:space="preserve">gwa khulwokhuba mu </w:t>
      </w:r>
      <w:r w:rsidRPr="00127A5E">
        <w:rPr>
          <w:rFonts w:ascii="Times New Roman" w:hAnsi="Times New Roman" w:cs="Times New Roman"/>
        </w:rPr>
        <w:t>mukanda</w:t>
      </w:r>
      <w:r w:rsidR="00217E15" w:rsidRPr="00127A5E">
        <w:rPr>
          <w:rFonts w:ascii="Times New Roman" w:hAnsi="Times New Roman" w:cs="Times New Roman"/>
        </w:rPr>
        <w:t xml:space="preserve"> kuno tawe.</w:t>
      </w:r>
      <w:r w:rsidR="00D27F1A" w:rsidRPr="00127A5E">
        <w:rPr>
          <w:rFonts w:ascii="Times New Roman" w:hAnsi="Times New Roman" w:cs="Times New Roman"/>
        </w:rPr>
        <w:t xml:space="preserve"> </w:t>
      </w:r>
      <w:r w:rsidR="002026AB" w:rsidRPr="00127A5E">
        <w:rPr>
          <w:rFonts w:ascii="Times New Roman" w:hAnsi="Times New Roman" w:cs="Times New Roman"/>
        </w:rPr>
        <w:t xml:space="preserve">Ataivo  </w:t>
      </w:r>
      <w:r w:rsidR="00D27F1A" w:rsidRPr="00127A5E">
        <w:rPr>
          <w:rFonts w:ascii="Times New Roman" w:hAnsi="Times New Roman" w:cs="Times New Roman"/>
        </w:rPr>
        <w:t>kh</w:t>
      </w:r>
      <w:r w:rsidR="002026AB" w:rsidRPr="00127A5E">
        <w:rPr>
          <w:rFonts w:ascii="Times New Roman" w:hAnsi="Times New Roman" w:cs="Times New Roman"/>
        </w:rPr>
        <w:t>wakalusie</w:t>
      </w:r>
      <w:r w:rsidR="00D27F1A" w:rsidRPr="00127A5E">
        <w:rPr>
          <w:rFonts w:ascii="Times New Roman" w:hAnsi="Times New Roman" w:cs="Times New Roman"/>
        </w:rPr>
        <w:t xml:space="preserve"> es</w:t>
      </w:r>
      <w:r w:rsidR="002026AB" w:rsidRPr="00127A5E">
        <w:rPr>
          <w:rFonts w:ascii="Times New Roman" w:hAnsi="Times New Roman" w:cs="Times New Roman"/>
        </w:rPr>
        <w:t>ende khulwa okovola</w:t>
      </w:r>
      <w:r w:rsidR="00D27F1A" w:rsidRPr="00127A5E">
        <w:rPr>
          <w:rFonts w:ascii="Times New Roman" w:hAnsi="Times New Roman" w:cs="Times New Roman"/>
        </w:rPr>
        <w:t xml:space="preserve"> aunju wo okhuloma loma  nende echia okhukola engo niiva mbo si ikholekhire munyumba  mumwo tawe.</w:t>
      </w:r>
    </w:p>
    <w:p w14:paraId="3DDF4035" w14:textId="39AA914B" w:rsidR="00EF3297" w:rsidRPr="00127A5E" w:rsidDel="00323097" w:rsidRDefault="00EF3297" w:rsidP="00D27F1A">
      <w:pPr>
        <w:spacing w:after="0" w:line="240" w:lineRule="auto"/>
        <w:rPr>
          <w:del w:id="4" w:author="swakoli" w:date="2014-06-17T12:51:00Z"/>
          <w:rStyle w:val="header-a1"/>
          <w:rFonts w:ascii="Times New Roman" w:hAnsi="Times New Roman" w:cs="Times New Roman"/>
          <w:b w:val="0"/>
          <w:bCs w:val="0"/>
          <w:i/>
          <w:color w:val="auto"/>
          <w:sz w:val="22"/>
          <w:szCs w:val="22"/>
        </w:rPr>
      </w:pPr>
    </w:p>
    <w:p w14:paraId="72F86B5E" w14:textId="6BD47D98" w:rsidR="00437341" w:rsidRPr="00127A5E" w:rsidDel="00323097" w:rsidRDefault="00437341" w:rsidP="00D27F1A">
      <w:pPr>
        <w:spacing w:after="0" w:line="240" w:lineRule="auto"/>
        <w:rPr>
          <w:del w:id="5" w:author="swakoli" w:date="2014-06-17T12:51:00Z"/>
          <w:rFonts w:ascii="Times New Roman" w:hAnsi="Times New Roman" w:cs="Times New Roman"/>
          <w:b/>
        </w:rPr>
      </w:pPr>
      <w:del w:id="6" w:author="swakoli" w:date="2014-06-17T12:51:00Z">
        <w:r w:rsidRPr="00127A5E" w:rsidDel="00323097">
          <w:rPr>
            <w:rFonts w:ascii="Times New Roman" w:hAnsi="Times New Roman" w:cs="Times New Roman"/>
            <w:b/>
          </w:rPr>
          <w:delText>Okhusirikhwa nende okhurungwa noumi</w:delText>
        </w:r>
        <w:r w:rsidR="00D16F67" w:rsidRPr="00127A5E" w:rsidDel="00323097">
          <w:rPr>
            <w:rFonts w:ascii="Times New Roman" w:hAnsi="Times New Roman" w:cs="Times New Roman"/>
            <w:b/>
          </w:rPr>
          <w:delText>y</w:delText>
        </w:r>
        <w:r w:rsidRPr="00127A5E" w:rsidDel="00323097">
          <w:rPr>
            <w:rFonts w:ascii="Times New Roman" w:hAnsi="Times New Roman" w:cs="Times New Roman"/>
            <w:b/>
          </w:rPr>
          <w:delText>e</w:delText>
        </w:r>
      </w:del>
    </w:p>
    <w:p w14:paraId="46CF303C" w14:textId="08B65951" w:rsidR="00437341" w:rsidRPr="00127A5E" w:rsidDel="00323097" w:rsidRDefault="00D16F67" w:rsidP="00D27F1A">
      <w:pPr>
        <w:widowControl w:val="0"/>
        <w:tabs>
          <w:tab w:val="left" w:pos="0"/>
        </w:tabs>
        <w:spacing w:after="0" w:line="240" w:lineRule="auto"/>
        <w:rPr>
          <w:del w:id="7" w:author="swakoli" w:date="2014-06-17T12:51:00Z"/>
          <w:rFonts w:ascii="Times New Roman" w:hAnsi="Times New Roman" w:cs="Times New Roman"/>
        </w:rPr>
      </w:pPr>
      <w:del w:id="8" w:author="swakoli" w:date="2014-06-17T12:51:00Z">
        <w:r w:rsidRPr="00127A5E" w:rsidDel="00323097">
          <w:rPr>
            <w:rFonts w:ascii="Times New Roman" w:hAnsi="Times New Roman" w:cs="Times New Roman"/>
          </w:rPr>
          <w:delText>Nobulayi ni wekesia IPA, lwao</w:delText>
        </w:r>
        <w:r w:rsidR="00437341" w:rsidRPr="00127A5E" w:rsidDel="00323097">
          <w:rPr>
            <w:rFonts w:ascii="Times New Roman" w:hAnsi="Times New Roman" w:cs="Times New Roman"/>
          </w:rPr>
          <w:delText>laba n</w:delText>
        </w:r>
        <w:r w:rsidRPr="00127A5E" w:rsidDel="00323097">
          <w:rPr>
            <w:rFonts w:ascii="Times New Roman" w:hAnsi="Times New Roman" w:cs="Times New Roman"/>
          </w:rPr>
          <w:delText>iwakhaumia khulwokhuba mu mukanda kuno. Khunyalakhwakhwech</w:delText>
        </w:r>
        <w:r w:rsidR="00437341" w:rsidRPr="00127A5E" w:rsidDel="00323097">
          <w:rPr>
            <w:rFonts w:ascii="Times New Roman" w:hAnsi="Times New Roman" w:cs="Times New Roman"/>
          </w:rPr>
          <w:delText>esia om</w:delText>
        </w:r>
        <w:r w:rsidR="00217E15" w:rsidRPr="00127A5E" w:rsidDel="00323097">
          <w:rPr>
            <w:rFonts w:ascii="Times New Roman" w:hAnsi="Times New Roman" w:cs="Times New Roman"/>
          </w:rPr>
          <w:delText xml:space="preserve">wandike wa IPA noba omukhupire </w:delText>
        </w:r>
        <w:r w:rsidR="00217E15" w:rsidRPr="00127A5E" w:rsidDel="00323097">
          <w:rPr>
            <w:rFonts w:ascii="Times New Roman" w:eastAsia="Calibri" w:hAnsi="Times New Roman" w:cs="Times New Roman"/>
          </w:rPr>
          <w:delText>0728-716-661</w:delText>
        </w:r>
        <w:r w:rsidR="00437341" w:rsidRPr="00127A5E" w:rsidDel="00323097">
          <w:rPr>
            <w:rFonts w:ascii="Times New Roman" w:hAnsi="Times New Roman" w:cs="Times New Roman"/>
          </w:rPr>
          <w:delText>.</w:delText>
        </w:r>
      </w:del>
    </w:p>
    <w:p w14:paraId="62116E9B" w14:textId="423F1EA2" w:rsidR="000025D3" w:rsidRPr="00127A5E" w:rsidDel="00323097" w:rsidRDefault="00437341" w:rsidP="00D27F1A">
      <w:pPr>
        <w:widowControl w:val="0"/>
        <w:tabs>
          <w:tab w:val="left" w:pos="0"/>
        </w:tabs>
        <w:spacing w:after="0" w:line="240" w:lineRule="auto"/>
        <w:rPr>
          <w:del w:id="9" w:author="swakoli" w:date="2014-06-17T12:51:00Z"/>
          <w:rFonts w:ascii="Times New Roman" w:hAnsi="Times New Roman" w:cs="Times New Roman"/>
        </w:rPr>
      </w:pPr>
      <w:del w:id="10" w:author="swakoli" w:date="2014-06-17T12:51:00Z">
        <w:r w:rsidRPr="00127A5E" w:rsidDel="00323097">
          <w:rPr>
            <w:rFonts w:ascii="Times New Roman" w:hAnsi="Times New Roman" w:cs="Times New Roman"/>
          </w:rPr>
          <w:delText>Noumi</w:delText>
        </w:r>
        <w:r w:rsidR="00D16F67" w:rsidRPr="00127A5E" w:rsidDel="00323097">
          <w:rPr>
            <w:rFonts w:ascii="Times New Roman" w:hAnsi="Times New Roman" w:cs="Times New Roman"/>
          </w:rPr>
          <w:delText>y</w:delText>
        </w:r>
        <w:r w:rsidRPr="00127A5E" w:rsidDel="00323097">
          <w:rPr>
            <w:rFonts w:ascii="Times New Roman" w:hAnsi="Times New Roman" w:cs="Times New Roman"/>
          </w:rPr>
          <w:delText>a okhulondekha</w:delText>
        </w:r>
        <w:r w:rsidR="00C83FD1" w:rsidRPr="00127A5E" w:rsidDel="00323097">
          <w:rPr>
            <w:rFonts w:ascii="Times New Roman" w:hAnsi="Times New Roman" w:cs="Times New Roman"/>
          </w:rPr>
          <w:delText>na</w:delText>
        </w:r>
        <w:r w:rsidRPr="00127A5E" w:rsidDel="00323097">
          <w:rPr>
            <w:rFonts w:ascii="Times New Roman" w:hAnsi="Times New Roman" w:cs="Times New Roman"/>
          </w:rPr>
          <w:delText xml:space="preserve"> nende obukhabirisi buno</w:delText>
        </w:r>
        <w:r w:rsidR="00C83FD1" w:rsidRPr="00127A5E" w:rsidDel="00323097">
          <w:rPr>
            <w:rFonts w:ascii="Times New Roman" w:hAnsi="Times New Roman" w:cs="Times New Roman"/>
          </w:rPr>
          <w:delText>, IPA ilakhweresia obusirikhi bukhoyerwa.</w:delText>
        </w:r>
        <w:r w:rsidRPr="00127A5E" w:rsidDel="00323097">
          <w:rPr>
            <w:rFonts w:ascii="Times New Roman" w:hAnsi="Times New Roman" w:cs="Times New Roman"/>
          </w:rPr>
          <w:delText xml:space="preserve"> </w:delText>
        </w:r>
        <w:r w:rsidR="000025D3" w:rsidRPr="00127A5E" w:rsidDel="00323097">
          <w:rPr>
            <w:rFonts w:ascii="Times New Roman" w:hAnsi="Times New Roman" w:cs="Times New Roman"/>
          </w:rPr>
          <w:delText xml:space="preserve"> </w:delText>
        </w:r>
      </w:del>
    </w:p>
    <w:p w14:paraId="7DB73CA8" w14:textId="77777777" w:rsidR="0008367B" w:rsidRPr="00127A5E" w:rsidRDefault="0008367B" w:rsidP="00D27F1A">
      <w:pPr>
        <w:spacing w:after="0" w:line="240" w:lineRule="auto"/>
        <w:rPr>
          <w:rStyle w:val="header-a1"/>
          <w:rFonts w:ascii="Times New Roman" w:hAnsi="Times New Roman" w:cs="Times New Roman"/>
          <w:sz w:val="22"/>
          <w:szCs w:val="22"/>
        </w:rPr>
      </w:pPr>
      <w:bookmarkStart w:id="11" w:name="_GoBack"/>
      <w:bookmarkEnd w:id="11"/>
    </w:p>
    <w:p w14:paraId="3AD725B8" w14:textId="4D20F766" w:rsidR="00C83FD1" w:rsidRPr="00127A5E" w:rsidRDefault="00217E15" w:rsidP="00D27F1A">
      <w:pPr>
        <w:spacing w:after="0" w:line="240" w:lineRule="auto"/>
        <w:rPr>
          <w:rFonts w:ascii="Times New Roman" w:hAnsi="Times New Roman" w:cs="Times New Roman"/>
          <w:b/>
          <w:bCs/>
          <w:color w:val="000000"/>
        </w:rPr>
      </w:pPr>
      <w:r w:rsidRPr="00127A5E">
        <w:rPr>
          <w:rFonts w:ascii="Times New Roman" w:hAnsi="Times New Roman" w:cs="Times New Roman"/>
          <w:b/>
          <w:bCs/>
          <w:color w:val="000000"/>
        </w:rPr>
        <w:t>Obunyali</w:t>
      </w:r>
    </w:p>
    <w:p w14:paraId="6510CC10" w14:textId="34AA8BE7" w:rsidR="00C83FD1" w:rsidRPr="00127A5E" w:rsidRDefault="00BF6E38" w:rsidP="00D27F1A">
      <w:pPr>
        <w:spacing w:after="0" w:line="240" w:lineRule="auto"/>
        <w:rPr>
          <w:rFonts w:ascii="Times New Roman" w:hAnsi="Times New Roman" w:cs="Times New Roman"/>
          <w:iCs/>
        </w:rPr>
      </w:pPr>
      <w:r w:rsidRPr="00127A5E">
        <w:rPr>
          <w:rFonts w:ascii="Times New Roman" w:hAnsi="Times New Roman" w:cs="Times New Roman"/>
          <w:b/>
          <w:i/>
        </w:rPr>
        <w:t>Okhuba mu mukanda</w:t>
      </w:r>
      <w:r w:rsidR="00C83FD1" w:rsidRPr="00127A5E">
        <w:rPr>
          <w:rFonts w:ascii="Times New Roman" w:hAnsi="Times New Roman" w:cs="Times New Roman"/>
          <w:b/>
          <w:i/>
        </w:rPr>
        <w:t xml:space="preserve"> kuno no khwenya khukhuo.</w:t>
      </w:r>
      <w:r w:rsidR="000025D3" w:rsidRPr="00127A5E">
        <w:rPr>
          <w:rFonts w:ascii="Times New Roman" w:hAnsi="Times New Roman" w:cs="Times New Roman"/>
        </w:rPr>
        <w:t xml:space="preserve">  </w:t>
      </w:r>
      <w:r w:rsidR="00C83FD1" w:rsidRPr="00127A5E">
        <w:rPr>
          <w:rFonts w:ascii="Times New Roman" w:hAnsi="Times New Roman" w:cs="Times New Roman"/>
          <w:iCs/>
        </w:rPr>
        <w:t>Oli nende obunyali bwokhu</w:t>
      </w:r>
      <w:r w:rsidRPr="00127A5E">
        <w:rPr>
          <w:rFonts w:ascii="Times New Roman" w:hAnsi="Times New Roman" w:cs="Times New Roman"/>
          <w:iCs/>
        </w:rPr>
        <w:t>k</w:t>
      </w:r>
      <w:r w:rsidR="00C83FD1" w:rsidRPr="00127A5E">
        <w:rPr>
          <w:rFonts w:ascii="Times New Roman" w:hAnsi="Times New Roman" w:cs="Times New Roman"/>
          <w:iCs/>
        </w:rPr>
        <w:t>haya no</w:t>
      </w:r>
      <w:r w:rsidRPr="00127A5E">
        <w:rPr>
          <w:rFonts w:ascii="Times New Roman" w:hAnsi="Times New Roman" w:cs="Times New Roman"/>
          <w:iCs/>
        </w:rPr>
        <w:t>m</w:t>
      </w:r>
      <w:r w:rsidR="00C83FD1" w:rsidRPr="00127A5E">
        <w:rPr>
          <w:rFonts w:ascii="Times New Roman" w:hAnsi="Times New Roman" w:cs="Times New Roman"/>
          <w:iCs/>
        </w:rPr>
        <w:t>ba okhurula mubukhabirisi buno nolakosiakho s</w:t>
      </w:r>
      <w:r w:rsidRPr="00127A5E">
        <w:rPr>
          <w:rFonts w:ascii="Times New Roman" w:hAnsi="Times New Roman" w:cs="Times New Roman"/>
          <w:iCs/>
        </w:rPr>
        <w:t>h</w:t>
      </w:r>
      <w:r w:rsidR="00C83FD1" w:rsidRPr="00127A5E">
        <w:rPr>
          <w:rFonts w:ascii="Times New Roman" w:hAnsi="Times New Roman" w:cs="Times New Roman"/>
          <w:iCs/>
        </w:rPr>
        <w:t>iosi s</w:t>
      </w:r>
      <w:r w:rsidRPr="00127A5E">
        <w:rPr>
          <w:rFonts w:ascii="Times New Roman" w:hAnsi="Times New Roman" w:cs="Times New Roman"/>
          <w:iCs/>
        </w:rPr>
        <w:t>h</w:t>
      </w:r>
      <w:r w:rsidR="00C83FD1" w:rsidRPr="00127A5E">
        <w:rPr>
          <w:rFonts w:ascii="Times New Roman" w:hAnsi="Times New Roman" w:cs="Times New Roman"/>
          <w:iCs/>
        </w:rPr>
        <w:t>iosi s</w:t>
      </w:r>
      <w:r w:rsidRPr="00127A5E">
        <w:rPr>
          <w:rFonts w:ascii="Times New Roman" w:hAnsi="Times New Roman" w:cs="Times New Roman"/>
          <w:iCs/>
        </w:rPr>
        <w:t>h</w:t>
      </w:r>
      <w:r w:rsidR="00C83FD1" w:rsidRPr="00127A5E">
        <w:rPr>
          <w:rFonts w:ascii="Times New Roman" w:hAnsi="Times New Roman" w:cs="Times New Roman"/>
          <w:iCs/>
        </w:rPr>
        <w:t>ioba nokho</w:t>
      </w:r>
      <w:r w:rsidRPr="00127A5E">
        <w:rPr>
          <w:rFonts w:ascii="Times New Roman" w:hAnsi="Times New Roman" w:cs="Times New Roman"/>
          <w:iCs/>
        </w:rPr>
        <w:t>n</w:t>
      </w:r>
      <w:r w:rsidR="00C83FD1" w:rsidRPr="00127A5E">
        <w:rPr>
          <w:rFonts w:ascii="Times New Roman" w:hAnsi="Times New Roman" w:cs="Times New Roman"/>
          <w:iCs/>
        </w:rPr>
        <w:t>yerwe okhunyola.</w:t>
      </w:r>
    </w:p>
    <w:p w14:paraId="766A8A99" w14:textId="6F22FDC1" w:rsidR="00C83FD1" w:rsidRPr="00127A5E" w:rsidRDefault="00C83FD1" w:rsidP="00D27F1A">
      <w:pPr>
        <w:spacing w:after="0" w:line="240" w:lineRule="auto"/>
        <w:rPr>
          <w:rStyle w:val="header-a1"/>
          <w:rFonts w:ascii="Times New Roman" w:hAnsi="Times New Roman" w:cs="Times New Roman"/>
          <w:sz w:val="22"/>
          <w:szCs w:val="22"/>
        </w:rPr>
      </w:pPr>
    </w:p>
    <w:p w14:paraId="3215B8BE" w14:textId="7B98C4AD" w:rsidR="000025D3" w:rsidRPr="00127A5E" w:rsidRDefault="00217E15" w:rsidP="00D27F1A">
      <w:pPr>
        <w:spacing w:after="0" w:line="240" w:lineRule="auto"/>
        <w:rPr>
          <w:rFonts w:ascii="Times New Roman" w:hAnsi="Times New Roman" w:cs="Times New Roman"/>
          <w:b/>
          <w:bCs/>
          <w:color w:val="000000"/>
        </w:rPr>
      </w:pPr>
      <w:r w:rsidRPr="00127A5E">
        <w:rPr>
          <w:rStyle w:val="header-a1"/>
          <w:rFonts w:ascii="Times New Roman" w:hAnsi="Times New Roman" w:cs="Times New Roman"/>
          <w:sz w:val="22"/>
          <w:szCs w:val="22"/>
        </w:rPr>
        <w:t>Amarebo</w:t>
      </w:r>
    </w:p>
    <w:p w14:paraId="61A9BDE3" w14:textId="02D83F32" w:rsidR="00C83FD1" w:rsidRPr="00127A5E" w:rsidRDefault="00B25B92" w:rsidP="00D27F1A">
      <w:pPr>
        <w:spacing w:after="0" w:line="240" w:lineRule="auto"/>
        <w:rPr>
          <w:rFonts w:ascii="Times New Roman" w:eastAsia="Calibri" w:hAnsi="Times New Roman" w:cs="Times New Roman"/>
        </w:rPr>
      </w:pPr>
      <w:r w:rsidRPr="00127A5E">
        <w:rPr>
          <w:rFonts w:ascii="Times New Roman" w:eastAsia="Calibri" w:hAnsi="Times New Roman" w:cs="Times New Roman"/>
        </w:rPr>
        <w:t>Nomba</w:t>
      </w:r>
      <w:r w:rsidR="00C83FD1" w:rsidRPr="00127A5E">
        <w:rPr>
          <w:rFonts w:ascii="Times New Roman" w:eastAsia="Calibri" w:hAnsi="Times New Roman" w:cs="Times New Roman"/>
        </w:rPr>
        <w:t xml:space="preserve"> namarebo inyuma wefu, </w:t>
      </w:r>
      <w:r w:rsidR="00AC276F" w:rsidRPr="00127A5E">
        <w:rPr>
          <w:rFonts w:ascii="Times New Roman" w:eastAsia="Calibri" w:hAnsi="Times New Roman" w:cs="Times New Roman"/>
        </w:rPr>
        <w:t>onyalakhupira WASH Benefits khusimu ino 0728-716-661. Noba noli namarebo kandi khulondekhana</w:t>
      </w:r>
      <w:r w:rsidR="00011E66" w:rsidRPr="00127A5E">
        <w:rPr>
          <w:rFonts w:ascii="Times New Roman" w:eastAsia="Calibri" w:hAnsi="Times New Roman" w:cs="Times New Roman"/>
        </w:rPr>
        <w:t xml:space="preserve"> nende obunyali bwawo, onyala wakhupi</w:t>
      </w:r>
      <w:r w:rsidR="00AC276F" w:rsidRPr="00127A5E">
        <w:rPr>
          <w:rFonts w:ascii="Times New Roman" w:eastAsia="Calibri" w:hAnsi="Times New Roman" w:cs="Times New Roman"/>
        </w:rPr>
        <w:t>ra KEMRI Ethics Review Committee khu 0722-205901 no</w:t>
      </w:r>
      <w:r w:rsidR="00011E66" w:rsidRPr="00127A5E">
        <w:rPr>
          <w:rFonts w:ascii="Times New Roman" w:eastAsia="Calibri" w:hAnsi="Times New Roman" w:cs="Times New Roman"/>
        </w:rPr>
        <w:t>m</w:t>
      </w:r>
      <w:r w:rsidR="00AC276F" w:rsidRPr="00127A5E">
        <w:rPr>
          <w:rFonts w:ascii="Times New Roman" w:eastAsia="Calibri" w:hAnsi="Times New Roman" w:cs="Times New Roman"/>
        </w:rPr>
        <w:t>ba 0733-400003.</w:t>
      </w:r>
    </w:p>
    <w:p w14:paraId="0C0512D3" w14:textId="77777777" w:rsidR="00EF3297" w:rsidRPr="00127A5E" w:rsidRDefault="00EF3297" w:rsidP="00D27F1A">
      <w:pPr>
        <w:spacing w:after="0" w:line="240" w:lineRule="auto"/>
        <w:rPr>
          <w:rFonts w:ascii="Times New Roman" w:eastAsia="Calibri" w:hAnsi="Times New Roman" w:cs="Times New Roman"/>
        </w:rPr>
      </w:pPr>
    </w:p>
    <w:p w14:paraId="4CA57DE5" w14:textId="5298EA5E" w:rsidR="00AC276F" w:rsidRPr="00127A5E" w:rsidRDefault="006F26F4" w:rsidP="00D27F1A">
      <w:pPr>
        <w:spacing w:after="0" w:line="240" w:lineRule="auto"/>
        <w:rPr>
          <w:rFonts w:ascii="Times New Roman" w:hAnsi="Times New Roman" w:cs="Times New Roman"/>
          <w:i/>
          <w:iCs/>
        </w:rPr>
      </w:pPr>
      <w:r w:rsidRPr="00127A5E">
        <w:rPr>
          <w:rFonts w:ascii="Times New Roman" w:eastAsia="Calibri" w:hAnsi="Times New Roman" w:cs="Times New Roman"/>
        </w:rPr>
        <w:t xml:space="preserve"> </w:t>
      </w:r>
      <w:r w:rsidR="00011E66" w:rsidRPr="00127A5E">
        <w:rPr>
          <w:rFonts w:ascii="Times New Roman" w:hAnsi="Times New Roman" w:cs="Times New Roman"/>
          <w:iCs/>
        </w:rPr>
        <w:t>Kh</w:t>
      </w:r>
      <w:r w:rsidR="00AC276F" w:rsidRPr="00127A5E">
        <w:rPr>
          <w:rFonts w:ascii="Times New Roman" w:hAnsi="Times New Roman" w:cs="Times New Roman"/>
          <w:iCs/>
        </w:rPr>
        <w:t>a</w:t>
      </w:r>
      <w:r w:rsidR="00011E66" w:rsidRPr="00127A5E">
        <w:rPr>
          <w:rFonts w:ascii="Times New Roman" w:hAnsi="Times New Roman" w:cs="Times New Roman"/>
          <w:iCs/>
        </w:rPr>
        <w:t>n</w:t>
      </w:r>
      <w:r w:rsidR="00AC276F" w:rsidRPr="00127A5E">
        <w:rPr>
          <w:rFonts w:ascii="Times New Roman" w:hAnsi="Times New Roman" w:cs="Times New Roman"/>
          <w:iCs/>
        </w:rPr>
        <w:t>di no</w:t>
      </w:r>
      <w:r w:rsidR="00011E66" w:rsidRPr="00127A5E">
        <w:rPr>
          <w:rFonts w:ascii="Times New Roman" w:hAnsi="Times New Roman" w:cs="Times New Roman"/>
          <w:iCs/>
        </w:rPr>
        <w:t>m</w:t>
      </w:r>
      <w:r w:rsidR="00AC276F" w:rsidRPr="00127A5E">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127A5E">
          <w:rPr>
            <w:rStyle w:val="Hyperlink"/>
            <w:rFonts w:ascii="Times New Roman" w:hAnsi="Times New Roman" w:cs="Times New Roman"/>
            <w:bCs/>
          </w:rPr>
          <w:t>subjects@berkeley.edu</w:t>
        </w:r>
      </w:hyperlink>
      <w:r w:rsidR="00217E15" w:rsidRPr="00127A5E">
        <w:rPr>
          <w:rFonts w:ascii="Times New Roman" w:hAnsi="Times New Roman" w:cs="Times New Roman"/>
          <w:i/>
          <w:iCs/>
        </w:rPr>
        <w:t>.</w:t>
      </w:r>
    </w:p>
    <w:p w14:paraId="3A05B32F" w14:textId="77777777" w:rsidR="000025D3" w:rsidRPr="00127A5E" w:rsidRDefault="000025D3" w:rsidP="00D27F1A">
      <w:pPr>
        <w:spacing w:after="0" w:line="240" w:lineRule="auto"/>
        <w:rPr>
          <w:rFonts w:ascii="Times New Roman" w:eastAsia="Calibri" w:hAnsi="Times New Roman" w:cs="Times New Roman"/>
          <w:b/>
        </w:rPr>
      </w:pPr>
    </w:p>
    <w:p w14:paraId="0B9271E4" w14:textId="4A745A57" w:rsidR="0048320A" w:rsidRPr="00127A5E" w:rsidRDefault="00011E66" w:rsidP="00D27F1A">
      <w:pPr>
        <w:spacing w:after="0" w:line="240" w:lineRule="auto"/>
        <w:rPr>
          <w:rFonts w:ascii="Times New Roman" w:hAnsi="Times New Roman" w:cs="Times New Roman"/>
          <w:b/>
        </w:rPr>
      </w:pPr>
      <w:r w:rsidRPr="00127A5E">
        <w:rPr>
          <w:rFonts w:ascii="Times New Roman" w:hAnsi="Times New Roman" w:cs="Times New Roman"/>
          <w:b/>
        </w:rPr>
        <w:t>OKHUCH</w:t>
      </w:r>
      <w:r w:rsidR="0048320A" w:rsidRPr="00127A5E">
        <w:rPr>
          <w:rFonts w:ascii="Times New Roman" w:hAnsi="Times New Roman" w:cs="Times New Roman"/>
          <w:b/>
        </w:rPr>
        <w:t>AMA</w:t>
      </w:r>
    </w:p>
    <w:p w14:paraId="61EACE77" w14:textId="62E62B8B" w:rsidR="00AC276F" w:rsidRPr="00127A5E" w:rsidRDefault="0048320A" w:rsidP="00D27F1A">
      <w:pPr>
        <w:spacing w:after="0" w:line="240" w:lineRule="auto"/>
        <w:rPr>
          <w:rFonts w:ascii="Times New Roman" w:hAnsi="Times New Roman" w:cs="Times New Roman"/>
        </w:rPr>
      </w:pPr>
      <w:r w:rsidRPr="00127A5E">
        <w:rPr>
          <w:rFonts w:ascii="Times New Roman" w:hAnsi="Times New Roman" w:cs="Times New Roman"/>
        </w:rPr>
        <w:t>Wakheres</w:t>
      </w:r>
      <w:r w:rsidR="003851C9" w:rsidRPr="00127A5E">
        <w:rPr>
          <w:rFonts w:ascii="Times New Roman" w:hAnsi="Times New Roman" w:cs="Times New Roman"/>
        </w:rPr>
        <w:t>ibwa ecopi ye ikaratasi yo khucha</w:t>
      </w:r>
      <w:r w:rsidRPr="00127A5E">
        <w:rPr>
          <w:rFonts w:ascii="Times New Roman" w:hAnsi="Times New Roman" w:cs="Times New Roman"/>
        </w:rPr>
        <w:t>ma.</w:t>
      </w:r>
    </w:p>
    <w:p w14:paraId="2F91CA98" w14:textId="76655C97" w:rsidR="0048320A" w:rsidRPr="00127A5E" w:rsidRDefault="00BE4662" w:rsidP="00D27F1A">
      <w:pPr>
        <w:spacing w:after="0" w:line="240" w:lineRule="auto"/>
        <w:rPr>
          <w:rFonts w:ascii="Times New Roman" w:hAnsi="Times New Roman" w:cs="Times New Roman"/>
        </w:rPr>
      </w:pPr>
      <w:r w:rsidRPr="00127A5E">
        <w:rPr>
          <w:rFonts w:ascii="Times New Roman" w:hAnsi="Times New Roman" w:cs="Times New Roman"/>
        </w:rPr>
        <w:t>Noch</w:t>
      </w:r>
      <w:r w:rsidR="0048320A" w:rsidRPr="00127A5E">
        <w:rPr>
          <w:rFonts w:ascii="Times New Roman" w:hAnsi="Times New Roman" w:cs="Times New Roman"/>
        </w:rPr>
        <w:t>ama okhuba mu bukhabirisi buno, sinia mani wandike itare hasi awo.</w:t>
      </w:r>
    </w:p>
    <w:p w14:paraId="01AF0EBA" w14:textId="55B9EF05" w:rsidR="008E033C" w:rsidRPr="00127A5E" w:rsidRDefault="005A201D" w:rsidP="00D27F1A">
      <w:pPr>
        <w:pStyle w:val="Header"/>
        <w:rPr>
          <w:rFonts w:ascii="Times New Roman" w:hAnsi="Times New Roman" w:cs="Times New Roman"/>
        </w:rPr>
      </w:pPr>
      <w:r w:rsidRPr="00127A5E">
        <w:rPr>
          <w:rFonts w:ascii="Times New Roman" w:hAnsi="Times New Roman" w:cs="Times New Roman"/>
        </w:rPr>
        <w:t>Nochama kwakhayanza wandike elira lio isaini nende itare ilondakho</w:t>
      </w:r>
      <w:r w:rsidR="00217E15" w:rsidRPr="00127A5E">
        <w:rPr>
          <w:rFonts w:ascii="Times New Roman" w:hAnsi="Times New Roman" w:cs="Times New Roman"/>
        </w:rPr>
        <w:t>.</w:t>
      </w:r>
    </w:p>
    <w:p w14:paraId="3D65D2B4" w14:textId="77777777" w:rsidR="00217E15" w:rsidRPr="00127A5E" w:rsidRDefault="00217E15" w:rsidP="00D27F1A">
      <w:pPr>
        <w:pStyle w:val="Header"/>
        <w:rPr>
          <w:rFonts w:ascii="Times New Roman" w:hAnsi="Times New Roman" w:cs="Times New Roman"/>
        </w:rPr>
      </w:pPr>
    </w:p>
    <w:p w14:paraId="33D4A84C" w14:textId="747FFB07" w:rsidR="008E033C" w:rsidRPr="00127A5E" w:rsidRDefault="008E033C" w:rsidP="00D27F1A">
      <w:pPr>
        <w:spacing w:after="0" w:line="240" w:lineRule="auto"/>
        <w:rPr>
          <w:rFonts w:ascii="Times New Roman" w:hAnsi="Times New Roman" w:cs="Times New Roman"/>
        </w:rPr>
      </w:pPr>
      <w:r w:rsidRPr="00127A5E">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0D830BD7" w:rsidR="008E033C" w:rsidRDefault="0048320A">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0D830BD7" w:rsidR="008E033C" w:rsidRDefault="0048320A">
                      <w:r>
                        <w:t>Olwala</w:t>
                      </w:r>
                    </w:p>
                  </w:txbxContent>
                </v:textbox>
              </v:shape>
            </w:pict>
          </mc:Fallback>
        </mc:AlternateContent>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rPr>
        <w:tab/>
        <w:t>_______________</w:t>
      </w:r>
    </w:p>
    <w:p w14:paraId="15CF1765" w14:textId="24B779F5" w:rsidR="008E033C" w:rsidRPr="00127A5E" w:rsidRDefault="0048320A" w:rsidP="00D27F1A">
      <w:pPr>
        <w:spacing w:after="0" w:line="240" w:lineRule="auto"/>
        <w:rPr>
          <w:rFonts w:ascii="Times New Roman" w:hAnsi="Times New Roman" w:cs="Times New Roman"/>
        </w:rPr>
      </w:pPr>
      <w:r w:rsidRPr="00127A5E">
        <w:rPr>
          <w:rFonts w:ascii="Times New Roman" w:hAnsi="Times New Roman" w:cs="Times New Roman"/>
        </w:rPr>
        <w:t>Elira liawo</w:t>
      </w:r>
      <w:r w:rsidR="008E033C" w:rsidRPr="00127A5E">
        <w:rPr>
          <w:rFonts w:ascii="Times New Roman" w:hAnsi="Times New Roman" w:cs="Times New Roman"/>
        </w:rPr>
        <w:t xml:space="preserve"> </w:t>
      </w:r>
      <w:r w:rsidR="008E033C" w:rsidRPr="00127A5E">
        <w:rPr>
          <w:rFonts w:ascii="Times New Roman" w:hAnsi="Times New Roman" w:cs="Times New Roman"/>
          <w:i/>
        </w:rPr>
        <w:t>(please print)</w:t>
      </w:r>
      <w:r w:rsidR="008E033C" w:rsidRPr="00127A5E">
        <w:rPr>
          <w:rFonts w:ascii="Times New Roman" w:hAnsi="Times New Roman" w:cs="Times New Roman"/>
        </w:rPr>
        <w:tab/>
      </w:r>
      <w:r w:rsidR="008E033C" w:rsidRPr="00127A5E">
        <w:rPr>
          <w:rFonts w:ascii="Times New Roman" w:hAnsi="Times New Roman" w:cs="Times New Roman"/>
        </w:rPr>
        <w:tab/>
      </w:r>
      <w:r w:rsidR="008E033C" w:rsidRPr="00127A5E">
        <w:rPr>
          <w:rFonts w:ascii="Times New Roman" w:hAnsi="Times New Roman" w:cs="Times New Roman"/>
        </w:rPr>
        <w:tab/>
      </w:r>
      <w:r w:rsidRPr="00127A5E">
        <w:rPr>
          <w:rFonts w:ascii="Times New Roman" w:hAnsi="Times New Roman" w:cs="Times New Roman"/>
        </w:rPr>
        <w:t xml:space="preserve">                           Itare</w:t>
      </w:r>
    </w:p>
    <w:p w14:paraId="7D5F1ADE" w14:textId="77777777" w:rsidR="00E526BB" w:rsidRPr="00127A5E" w:rsidRDefault="00E526BB" w:rsidP="00D27F1A">
      <w:pPr>
        <w:spacing w:after="0" w:line="240" w:lineRule="auto"/>
        <w:rPr>
          <w:rFonts w:ascii="Times New Roman" w:hAnsi="Times New Roman" w:cs="Times New Roman"/>
        </w:rPr>
      </w:pPr>
    </w:p>
    <w:p w14:paraId="44C13F1B" w14:textId="3F427B46" w:rsidR="008E033C" w:rsidRPr="00127A5E" w:rsidRDefault="008E033C" w:rsidP="00D27F1A">
      <w:pPr>
        <w:spacing w:after="0" w:line="240" w:lineRule="auto"/>
        <w:rPr>
          <w:rFonts w:ascii="Times New Roman" w:hAnsi="Times New Roman" w:cs="Times New Roman"/>
        </w:rPr>
      </w:pP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rPr>
        <w:tab/>
        <w:t>_______________</w:t>
      </w:r>
    </w:p>
    <w:p w14:paraId="1A360586" w14:textId="442C6B60" w:rsidR="008E033C" w:rsidRPr="00127A5E" w:rsidRDefault="0048320A" w:rsidP="00D27F1A">
      <w:pPr>
        <w:spacing w:after="0" w:line="240" w:lineRule="auto"/>
        <w:rPr>
          <w:rFonts w:ascii="Times New Roman" w:hAnsi="Times New Roman" w:cs="Times New Roman"/>
        </w:rPr>
      </w:pPr>
      <w:r w:rsidRPr="00127A5E">
        <w:rPr>
          <w:rFonts w:ascii="Times New Roman" w:hAnsi="Times New Roman" w:cs="Times New Roman"/>
        </w:rPr>
        <w:t>Isaini</w:t>
      </w:r>
      <w:r w:rsidRPr="00127A5E">
        <w:rPr>
          <w:rFonts w:ascii="Times New Roman" w:hAnsi="Times New Roman" w:cs="Times New Roman"/>
        </w:rPr>
        <w:tab/>
      </w:r>
      <w:r w:rsidRPr="00127A5E">
        <w:rPr>
          <w:rFonts w:ascii="Times New Roman" w:hAnsi="Times New Roman" w:cs="Times New Roman"/>
        </w:rPr>
        <w:tab/>
      </w:r>
      <w:r w:rsidRPr="00127A5E">
        <w:rPr>
          <w:rFonts w:ascii="Times New Roman" w:hAnsi="Times New Roman" w:cs="Times New Roman"/>
        </w:rPr>
        <w:tab/>
      </w:r>
      <w:r w:rsidRPr="00127A5E">
        <w:rPr>
          <w:rFonts w:ascii="Times New Roman" w:hAnsi="Times New Roman" w:cs="Times New Roman"/>
        </w:rPr>
        <w:tab/>
        <w:t xml:space="preserve">                                                     Itare</w:t>
      </w:r>
    </w:p>
    <w:p w14:paraId="257E97A9" w14:textId="77777777" w:rsidR="008E033C" w:rsidRPr="00127A5E" w:rsidRDefault="008E033C" w:rsidP="00D27F1A">
      <w:pPr>
        <w:spacing w:after="0" w:line="240" w:lineRule="auto"/>
        <w:rPr>
          <w:rFonts w:ascii="Times New Roman" w:hAnsi="Times New Roman" w:cs="Times New Roman"/>
          <w:u w:val="single"/>
        </w:rPr>
      </w:pPr>
    </w:p>
    <w:p w14:paraId="048CE7CB" w14:textId="77777777" w:rsidR="008E033C" w:rsidRPr="00127A5E" w:rsidRDefault="008E033C" w:rsidP="00D27F1A">
      <w:pPr>
        <w:spacing w:after="0" w:line="240" w:lineRule="auto"/>
        <w:rPr>
          <w:rFonts w:ascii="Times New Roman" w:hAnsi="Times New Roman" w:cs="Times New Roman"/>
        </w:rPr>
      </w:pP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u w:val="single"/>
        </w:rPr>
        <w:tab/>
      </w:r>
      <w:r w:rsidRPr="00127A5E">
        <w:rPr>
          <w:rFonts w:ascii="Times New Roman" w:hAnsi="Times New Roman" w:cs="Times New Roman"/>
        </w:rPr>
        <w:tab/>
        <w:t>_______________</w:t>
      </w:r>
    </w:p>
    <w:p w14:paraId="2CA50F78" w14:textId="4496B74D" w:rsidR="008E033C" w:rsidRPr="00217E15" w:rsidRDefault="00660886" w:rsidP="00D27F1A">
      <w:pPr>
        <w:spacing w:after="0" w:line="240" w:lineRule="auto"/>
        <w:rPr>
          <w:rFonts w:ascii="Times New Roman" w:hAnsi="Times New Roman" w:cs="Times New Roman"/>
        </w:rPr>
      </w:pPr>
      <w:r w:rsidRPr="00127A5E">
        <w:rPr>
          <w:rFonts w:ascii="Times New Roman" w:hAnsi="Times New Roman" w:cs="Times New Roman"/>
        </w:rPr>
        <w:t>Oubukula obuch</w:t>
      </w:r>
      <w:r w:rsidR="0048320A" w:rsidRPr="00127A5E">
        <w:rPr>
          <w:rFonts w:ascii="Times New Roman" w:hAnsi="Times New Roman" w:cs="Times New Roman"/>
        </w:rPr>
        <w:t>ami buno</w:t>
      </w:r>
      <w:r w:rsidR="0048320A" w:rsidRPr="00127A5E">
        <w:rPr>
          <w:rFonts w:ascii="Times New Roman" w:hAnsi="Times New Roman" w:cs="Times New Roman"/>
        </w:rPr>
        <w:tab/>
      </w:r>
      <w:r w:rsidR="0048320A" w:rsidRPr="00127A5E">
        <w:rPr>
          <w:rFonts w:ascii="Times New Roman" w:hAnsi="Times New Roman" w:cs="Times New Roman"/>
        </w:rPr>
        <w:tab/>
      </w:r>
      <w:r w:rsidR="0048320A" w:rsidRPr="00127A5E">
        <w:rPr>
          <w:rFonts w:ascii="Times New Roman" w:hAnsi="Times New Roman" w:cs="Times New Roman"/>
        </w:rPr>
        <w:tab/>
      </w:r>
      <w:r w:rsidR="0048320A" w:rsidRPr="00127A5E">
        <w:rPr>
          <w:rFonts w:ascii="Times New Roman" w:hAnsi="Times New Roman" w:cs="Times New Roman"/>
        </w:rPr>
        <w:tab/>
      </w:r>
      <w:r w:rsidR="00E526BB" w:rsidRPr="00127A5E">
        <w:rPr>
          <w:rFonts w:ascii="Times New Roman" w:hAnsi="Times New Roman" w:cs="Times New Roman"/>
        </w:rPr>
        <w:t xml:space="preserve">              </w:t>
      </w:r>
      <w:r w:rsidR="0048320A" w:rsidRPr="00127A5E">
        <w:rPr>
          <w:rFonts w:ascii="Times New Roman" w:hAnsi="Times New Roman" w:cs="Times New Roman"/>
        </w:rPr>
        <w:t>Itare</w:t>
      </w:r>
    </w:p>
    <w:p w14:paraId="5981C03D" w14:textId="77777777" w:rsidR="008E033C" w:rsidRPr="00217E15" w:rsidRDefault="008E033C" w:rsidP="00D27F1A">
      <w:pPr>
        <w:spacing w:after="0" w:line="240" w:lineRule="auto"/>
        <w:rPr>
          <w:rFonts w:ascii="Times New Roman" w:eastAsia="Calibri" w:hAnsi="Times New Roman" w:cs="Times New Roman"/>
          <w:b/>
        </w:rPr>
      </w:pPr>
    </w:p>
    <w:p w14:paraId="5800E097" w14:textId="39AB55D4" w:rsidR="00E37AA0" w:rsidRPr="00217E15" w:rsidRDefault="00E37AA0" w:rsidP="00D27F1A">
      <w:pPr>
        <w:spacing w:after="0" w:line="240" w:lineRule="auto"/>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DF45A" w14:textId="77777777" w:rsidR="008442A9" w:rsidRDefault="008442A9" w:rsidP="00DB7267">
      <w:pPr>
        <w:spacing w:after="0" w:line="240" w:lineRule="auto"/>
      </w:pPr>
      <w:r>
        <w:separator/>
      </w:r>
    </w:p>
  </w:endnote>
  <w:endnote w:type="continuationSeparator" w:id="0">
    <w:p w14:paraId="79231F06" w14:textId="77777777" w:rsidR="008442A9" w:rsidRDefault="008442A9"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4F3D9D0B" w:rsidR="00A848D7" w:rsidRDefault="00A848D7">
    <w:pPr>
      <w:pStyle w:val="Footer"/>
    </w:pPr>
    <w:r>
      <w:t>CPHS Protocol 201</w:t>
    </w:r>
    <w:r w:rsidR="00127A5E">
      <w:t>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A60D8" w14:textId="77777777" w:rsidR="008442A9" w:rsidRDefault="008442A9" w:rsidP="00DB7267">
      <w:pPr>
        <w:spacing w:after="0" w:line="240" w:lineRule="auto"/>
      </w:pPr>
      <w:r>
        <w:separator/>
      </w:r>
    </w:p>
  </w:footnote>
  <w:footnote w:type="continuationSeparator" w:id="0">
    <w:p w14:paraId="02A36ECE" w14:textId="77777777" w:rsidR="008442A9" w:rsidRDefault="008442A9"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697263"/>
      <w:docPartObj>
        <w:docPartGallery w:val="Page Numbers (Top of Page)"/>
        <w:docPartUnique/>
      </w:docPartObj>
    </w:sdtPr>
    <w:sdtEndPr>
      <w:rPr>
        <w:noProof/>
      </w:rPr>
    </w:sdtEndPr>
    <w:sdtContent>
      <w:p w14:paraId="6CBBE0FF" w14:textId="45FA1DF7" w:rsidR="00DB40A8" w:rsidRDefault="00DB40A8">
        <w:pPr>
          <w:pStyle w:val="Header"/>
          <w:jc w:val="right"/>
        </w:pPr>
        <w:r>
          <w:fldChar w:fldCharType="begin"/>
        </w:r>
        <w:r>
          <w:instrText xml:space="preserve"> PAGE   \* MERGEFORMAT </w:instrText>
        </w:r>
        <w:r>
          <w:fldChar w:fldCharType="separate"/>
        </w:r>
        <w:r w:rsidR="00323097">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72B42"/>
    <w:rsid w:val="00074BAA"/>
    <w:rsid w:val="0008367B"/>
    <w:rsid w:val="0009432B"/>
    <w:rsid w:val="000A0C6B"/>
    <w:rsid w:val="000A25CC"/>
    <w:rsid w:val="000A7575"/>
    <w:rsid w:val="000D44DD"/>
    <w:rsid w:val="000E620E"/>
    <w:rsid w:val="00113370"/>
    <w:rsid w:val="00127A5E"/>
    <w:rsid w:val="00162241"/>
    <w:rsid w:val="0016304D"/>
    <w:rsid w:val="00165574"/>
    <w:rsid w:val="00185CB3"/>
    <w:rsid w:val="001C12AD"/>
    <w:rsid w:val="001C1967"/>
    <w:rsid w:val="002026AB"/>
    <w:rsid w:val="0021371A"/>
    <w:rsid w:val="00217E15"/>
    <w:rsid w:val="00227CBA"/>
    <w:rsid w:val="0024490E"/>
    <w:rsid w:val="002552D8"/>
    <w:rsid w:val="002A52E0"/>
    <w:rsid w:val="002A5722"/>
    <w:rsid w:val="002B2968"/>
    <w:rsid w:val="002D4861"/>
    <w:rsid w:val="002F2440"/>
    <w:rsid w:val="002F295C"/>
    <w:rsid w:val="002F389D"/>
    <w:rsid w:val="002F7F50"/>
    <w:rsid w:val="00316999"/>
    <w:rsid w:val="00323097"/>
    <w:rsid w:val="00352248"/>
    <w:rsid w:val="00366F1A"/>
    <w:rsid w:val="00380575"/>
    <w:rsid w:val="003851C9"/>
    <w:rsid w:val="003A0331"/>
    <w:rsid w:val="003A4A91"/>
    <w:rsid w:val="003B1305"/>
    <w:rsid w:val="003B6A00"/>
    <w:rsid w:val="003E16BE"/>
    <w:rsid w:val="003F2084"/>
    <w:rsid w:val="003F7941"/>
    <w:rsid w:val="00400A26"/>
    <w:rsid w:val="00430F72"/>
    <w:rsid w:val="004311AD"/>
    <w:rsid w:val="00437341"/>
    <w:rsid w:val="004617FC"/>
    <w:rsid w:val="004711D2"/>
    <w:rsid w:val="00472582"/>
    <w:rsid w:val="0048320A"/>
    <w:rsid w:val="004A2BB2"/>
    <w:rsid w:val="004B1966"/>
    <w:rsid w:val="004F0E10"/>
    <w:rsid w:val="005215F9"/>
    <w:rsid w:val="0056262E"/>
    <w:rsid w:val="0059103F"/>
    <w:rsid w:val="00594F05"/>
    <w:rsid w:val="005A201D"/>
    <w:rsid w:val="005B525D"/>
    <w:rsid w:val="005E6765"/>
    <w:rsid w:val="00606DB7"/>
    <w:rsid w:val="00617F04"/>
    <w:rsid w:val="006442F3"/>
    <w:rsid w:val="00647E4C"/>
    <w:rsid w:val="00652F58"/>
    <w:rsid w:val="00660886"/>
    <w:rsid w:val="006642A0"/>
    <w:rsid w:val="00685993"/>
    <w:rsid w:val="006B3306"/>
    <w:rsid w:val="006C3C96"/>
    <w:rsid w:val="006F26F4"/>
    <w:rsid w:val="00701FBD"/>
    <w:rsid w:val="00701FFE"/>
    <w:rsid w:val="0072650D"/>
    <w:rsid w:val="00731FEB"/>
    <w:rsid w:val="00732349"/>
    <w:rsid w:val="007472D3"/>
    <w:rsid w:val="007618AD"/>
    <w:rsid w:val="0078525D"/>
    <w:rsid w:val="00790562"/>
    <w:rsid w:val="007C59D0"/>
    <w:rsid w:val="007E02F5"/>
    <w:rsid w:val="007F6164"/>
    <w:rsid w:val="00803DE4"/>
    <w:rsid w:val="00805F1E"/>
    <w:rsid w:val="00812838"/>
    <w:rsid w:val="0083259F"/>
    <w:rsid w:val="008442A9"/>
    <w:rsid w:val="00884734"/>
    <w:rsid w:val="00895E9B"/>
    <w:rsid w:val="008B0308"/>
    <w:rsid w:val="008C3019"/>
    <w:rsid w:val="008D2E77"/>
    <w:rsid w:val="008E033C"/>
    <w:rsid w:val="009162CA"/>
    <w:rsid w:val="009251B2"/>
    <w:rsid w:val="009262D3"/>
    <w:rsid w:val="00993857"/>
    <w:rsid w:val="00994CFE"/>
    <w:rsid w:val="009A5DA7"/>
    <w:rsid w:val="009C6F38"/>
    <w:rsid w:val="009F15DB"/>
    <w:rsid w:val="009F2341"/>
    <w:rsid w:val="00A60C74"/>
    <w:rsid w:val="00A848D7"/>
    <w:rsid w:val="00A85A0E"/>
    <w:rsid w:val="00AB278C"/>
    <w:rsid w:val="00AB4933"/>
    <w:rsid w:val="00AC020F"/>
    <w:rsid w:val="00AC276F"/>
    <w:rsid w:val="00AD0CD8"/>
    <w:rsid w:val="00AD1C00"/>
    <w:rsid w:val="00B14054"/>
    <w:rsid w:val="00B25B92"/>
    <w:rsid w:val="00B26D34"/>
    <w:rsid w:val="00B27400"/>
    <w:rsid w:val="00B35D8C"/>
    <w:rsid w:val="00B5140F"/>
    <w:rsid w:val="00B76455"/>
    <w:rsid w:val="00BA1063"/>
    <w:rsid w:val="00BD1503"/>
    <w:rsid w:val="00BE4662"/>
    <w:rsid w:val="00BF6E38"/>
    <w:rsid w:val="00C13708"/>
    <w:rsid w:val="00C148F7"/>
    <w:rsid w:val="00C316E9"/>
    <w:rsid w:val="00C329D8"/>
    <w:rsid w:val="00C63A85"/>
    <w:rsid w:val="00C74FDF"/>
    <w:rsid w:val="00C83FD1"/>
    <w:rsid w:val="00C84879"/>
    <w:rsid w:val="00CC7A9C"/>
    <w:rsid w:val="00D16F67"/>
    <w:rsid w:val="00D27F1A"/>
    <w:rsid w:val="00D506AE"/>
    <w:rsid w:val="00D5491B"/>
    <w:rsid w:val="00D753CC"/>
    <w:rsid w:val="00D76DE3"/>
    <w:rsid w:val="00D821E1"/>
    <w:rsid w:val="00DA7BCE"/>
    <w:rsid w:val="00DB40A8"/>
    <w:rsid w:val="00DB7267"/>
    <w:rsid w:val="00E11049"/>
    <w:rsid w:val="00E13E0C"/>
    <w:rsid w:val="00E271B6"/>
    <w:rsid w:val="00E37AA0"/>
    <w:rsid w:val="00E526BB"/>
    <w:rsid w:val="00E55C61"/>
    <w:rsid w:val="00E605BF"/>
    <w:rsid w:val="00E84BDB"/>
    <w:rsid w:val="00EA4788"/>
    <w:rsid w:val="00EC1F2D"/>
    <w:rsid w:val="00EF3297"/>
    <w:rsid w:val="00F076A5"/>
    <w:rsid w:val="00F51EBA"/>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B2B0EEB1-7C2C-4718-ABA4-BE678DA3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6</cp:revision>
  <cp:lastPrinted>2014-03-13T15:55:00Z</cp:lastPrinted>
  <dcterms:created xsi:type="dcterms:W3CDTF">2014-05-20T09:43:00Z</dcterms:created>
  <dcterms:modified xsi:type="dcterms:W3CDTF">2014-06-17T09:51:00Z</dcterms:modified>
</cp:coreProperties>
</file>