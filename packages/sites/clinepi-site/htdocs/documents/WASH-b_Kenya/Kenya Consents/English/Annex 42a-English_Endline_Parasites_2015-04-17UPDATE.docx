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3FB80" w14:textId="77777777" w:rsidR="00FC6FDA" w:rsidRDefault="00FC6FDA" w:rsidP="009A5DA7">
      <w:pPr>
        <w:keepNext/>
        <w:keepLines/>
        <w:spacing w:after="0" w:line="240" w:lineRule="auto"/>
        <w:jc w:val="center"/>
        <w:outlineLvl w:val="0"/>
        <w:rPr>
          <w:rFonts w:ascii="Times New Roman" w:hAnsi="Times New Roman" w:cs="Times New Roman"/>
          <w:b/>
        </w:rPr>
      </w:pPr>
    </w:p>
    <w:p w14:paraId="48644606" w14:textId="77777777" w:rsidR="00FC6FDA" w:rsidRDefault="00FC6FDA" w:rsidP="009A5DA7">
      <w:pPr>
        <w:keepNext/>
        <w:keepLines/>
        <w:spacing w:after="0" w:line="240" w:lineRule="auto"/>
        <w:jc w:val="center"/>
        <w:outlineLvl w:val="0"/>
        <w:rPr>
          <w:rFonts w:ascii="Times New Roman" w:hAnsi="Times New Roman" w:cs="Times New Roman"/>
          <w:b/>
        </w:rPr>
      </w:pPr>
    </w:p>
    <w:p w14:paraId="49DF3D01" w14:textId="77777777" w:rsidR="00FC6FDA" w:rsidRDefault="00FC6FDA" w:rsidP="009A5DA7">
      <w:pPr>
        <w:keepNext/>
        <w:keepLines/>
        <w:spacing w:after="0" w:line="240" w:lineRule="auto"/>
        <w:jc w:val="center"/>
        <w:outlineLvl w:val="0"/>
        <w:rPr>
          <w:rFonts w:ascii="Times New Roman" w:hAnsi="Times New Roman" w:cs="Times New Roman"/>
          <w:b/>
        </w:rPr>
      </w:pPr>
    </w:p>
    <w:p w14:paraId="14342DA0" w14:textId="77777777" w:rsidR="00FC6FDA" w:rsidRDefault="00FC6FDA" w:rsidP="009A5DA7">
      <w:pPr>
        <w:keepNext/>
        <w:keepLines/>
        <w:spacing w:after="0" w:line="240" w:lineRule="auto"/>
        <w:jc w:val="center"/>
        <w:outlineLvl w:val="0"/>
        <w:rPr>
          <w:rFonts w:ascii="Times New Roman" w:hAnsi="Times New Roman" w:cs="Times New Roman"/>
          <w:b/>
        </w:rPr>
      </w:pPr>
    </w:p>
    <w:p w14:paraId="5E11A94A" w14:textId="093CEC84" w:rsidR="00BD76FB" w:rsidRDefault="00BD76FB" w:rsidP="009A5DA7">
      <w:pPr>
        <w:keepNext/>
        <w:keepLines/>
        <w:spacing w:after="0" w:line="240" w:lineRule="auto"/>
        <w:jc w:val="center"/>
        <w:outlineLvl w:val="0"/>
        <w:rPr>
          <w:rFonts w:ascii="Times New Roman" w:hAnsi="Times New Roman" w:cs="Times New Roman"/>
          <w:b/>
        </w:rPr>
      </w:pPr>
      <w:r w:rsidRPr="00520298">
        <w:rPr>
          <w:rFonts w:ascii="Times New Roman" w:hAnsi="Times New Roman" w:cs="Times New Roman"/>
          <w:b/>
        </w:rPr>
        <w:t xml:space="preserve">Annex </w:t>
      </w:r>
      <w:r w:rsidR="00BE0DF1" w:rsidRPr="00520298">
        <w:rPr>
          <w:rFonts w:ascii="Times New Roman" w:hAnsi="Times New Roman" w:cs="Times New Roman"/>
          <w:b/>
        </w:rPr>
        <w:t>42a</w:t>
      </w:r>
    </w:p>
    <w:p w14:paraId="70BB8C4E" w14:textId="2F3EB73E" w:rsidR="00652F58" w:rsidRPr="005D56D5" w:rsidRDefault="00B27400" w:rsidP="009A5DA7">
      <w:pPr>
        <w:keepNext/>
        <w:keepLines/>
        <w:spacing w:after="0" w:line="240" w:lineRule="auto"/>
        <w:jc w:val="center"/>
        <w:outlineLvl w:val="0"/>
        <w:rPr>
          <w:rFonts w:ascii="Times New Roman" w:hAnsi="Times New Roman" w:cs="Times New Roman"/>
          <w:b/>
          <w:sz w:val="24"/>
          <w:szCs w:val="24"/>
        </w:rPr>
      </w:pPr>
      <w:r w:rsidRPr="0038052F">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5D56D5">
        <w:rPr>
          <w:rFonts w:ascii="Times New Roman" w:hAnsi="Times New Roman" w:cs="Times New Roman"/>
          <w:b/>
        </w:rPr>
        <w:t>CONSENT TO PARTICIPATE IN RESEARCH</w:t>
      </w:r>
    </w:p>
    <w:p w14:paraId="5A2EAB8D" w14:textId="755F65F9" w:rsidR="00DB7267" w:rsidRPr="005D56D5" w:rsidRDefault="00691547" w:rsidP="00652F58">
      <w:pPr>
        <w:keepNext/>
        <w:keepLines/>
        <w:spacing w:after="0" w:line="240" w:lineRule="auto"/>
        <w:jc w:val="center"/>
        <w:outlineLvl w:val="0"/>
        <w:rPr>
          <w:rFonts w:ascii="Times New Roman" w:eastAsiaTheme="majorEastAsia" w:hAnsi="Times New Roman" w:cs="Times New Roman"/>
          <w:b/>
          <w:bCs/>
        </w:rPr>
      </w:pPr>
      <w:r w:rsidRPr="005D56D5">
        <w:rPr>
          <w:rFonts w:ascii="Times New Roman" w:hAnsi="Times New Roman" w:cs="Times New Roman"/>
          <w:b/>
        </w:rPr>
        <w:t>WASH BENEFITS</w:t>
      </w:r>
      <w:r w:rsidR="008B4558" w:rsidRPr="005D56D5">
        <w:rPr>
          <w:rFonts w:ascii="Times New Roman" w:hAnsi="Times New Roman" w:cs="Times New Roman"/>
          <w:b/>
        </w:rPr>
        <w:t xml:space="preserve"> </w:t>
      </w:r>
      <w:r w:rsidR="00E65135" w:rsidRPr="005D56D5">
        <w:rPr>
          <w:rFonts w:ascii="Times New Roman" w:hAnsi="Times New Roman" w:cs="Times New Roman"/>
          <w:b/>
        </w:rPr>
        <w:t>ENDLINE PARASITE ASSESSMENT</w:t>
      </w:r>
      <w:r w:rsidR="00C31E5B" w:rsidRPr="005D56D5">
        <w:rPr>
          <w:rFonts w:ascii="Times New Roman" w:hAnsi="Times New Roman" w:cs="Times New Roman"/>
          <w:b/>
        </w:rPr>
        <w:t xml:space="preserve"> </w:t>
      </w:r>
      <w:r w:rsidR="00652F58" w:rsidRPr="005D56D5">
        <w:rPr>
          <w:rFonts w:ascii="Times New Roman" w:hAnsi="Times New Roman" w:cs="Times New Roman"/>
          <w:b/>
          <w:i/>
        </w:rPr>
        <w:t>WRITTEN</w:t>
      </w:r>
      <w:r w:rsidR="00652F58" w:rsidRPr="005D56D5">
        <w:rPr>
          <w:rFonts w:ascii="Times New Roman" w:hAnsi="Times New Roman" w:cs="Times New Roman"/>
          <w:b/>
        </w:rPr>
        <w:t xml:space="preserve"> </w:t>
      </w:r>
      <w:r w:rsidR="00DB7267" w:rsidRPr="005D56D5">
        <w:rPr>
          <w:rFonts w:ascii="Times New Roman" w:hAnsi="Times New Roman" w:cs="Times New Roman"/>
          <w:b/>
        </w:rPr>
        <w:t>CONSENT</w:t>
      </w:r>
    </w:p>
    <w:p w14:paraId="4B78247A" w14:textId="77777777" w:rsidR="00DB7267" w:rsidRPr="005D56D5"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5D56D5" w:rsidRDefault="00DB7267" w:rsidP="00DB7267">
      <w:pPr>
        <w:jc w:val="both"/>
        <w:rPr>
          <w:rFonts w:ascii="Times New Roman" w:eastAsia="Calibri" w:hAnsi="Times New Roman" w:cs="Times New Roman"/>
        </w:rPr>
      </w:pPr>
      <w:r w:rsidRPr="005D56D5">
        <w:rPr>
          <w:rFonts w:ascii="Times New Roman" w:eastAsia="Calibri" w:hAnsi="Times New Roman" w:cs="Times New Roman"/>
          <w:b/>
        </w:rPr>
        <w:t>Study</w:t>
      </w:r>
      <w:r w:rsidRPr="005D56D5">
        <w:rPr>
          <w:rFonts w:ascii="Times New Roman" w:eastAsia="Calibri" w:hAnsi="Times New Roman" w:cs="Times New Roman"/>
        </w:rPr>
        <w:t xml:space="preserve"> </w:t>
      </w:r>
      <w:r w:rsidRPr="005D56D5">
        <w:rPr>
          <w:rFonts w:ascii="Times New Roman" w:eastAsia="Calibri" w:hAnsi="Times New Roman" w:cs="Times New Roman"/>
          <w:b/>
        </w:rPr>
        <w:t>Title</w:t>
      </w:r>
      <w:r w:rsidRPr="005D56D5">
        <w:rPr>
          <w:rFonts w:ascii="Times New Roman" w:eastAsia="Calibri" w:hAnsi="Times New Roman" w:cs="Times New Roman"/>
        </w:rPr>
        <w:t xml:space="preserve">:  </w:t>
      </w:r>
      <w:r w:rsidRPr="005D56D5">
        <w:rPr>
          <w:rFonts w:ascii="Times New Roman" w:eastAsia="Cambria" w:hAnsi="Times New Roman" w:cs="Times New Roman"/>
        </w:rPr>
        <w:t>WASH Benefits - Handwashing, Water Treatment, Sanitation, and Nutrition Interventions and Outcome Measures in Rural Kenya</w:t>
      </w:r>
      <w:r w:rsidRPr="005D56D5">
        <w:rPr>
          <w:rFonts w:ascii="Times New Roman" w:eastAsia="Calibri" w:hAnsi="Times New Roman" w:cs="Times New Roman"/>
        </w:rPr>
        <w:t xml:space="preserve"> (also known as the Child Health Project)</w:t>
      </w:r>
    </w:p>
    <w:p w14:paraId="5EF8778C" w14:textId="5699FCE6" w:rsidR="00652F58" w:rsidRPr="005D56D5" w:rsidRDefault="00652F58" w:rsidP="0008367B">
      <w:pPr>
        <w:spacing w:after="0" w:line="240" w:lineRule="auto"/>
        <w:rPr>
          <w:rFonts w:ascii="Times New Roman" w:hAnsi="Times New Roman" w:cs="Times New Roman"/>
          <w:b/>
        </w:rPr>
      </w:pPr>
      <w:r w:rsidRPr="005D56D5">
        <w:rPr>
          <w:rFonts w:ascii="Times New Roman" w:hAnsi="Times New Roman" w:cs="Times New Roman"/>
          <w:b/>
        </w:rPr>
        <w:t>Introduction</w:t>
      </w:r>
    </w:p>
    <w:p w14:paraId="1696D5B9" w14:textId="2EE3C2B1" w:rsidR="00760581" w:rsidRPr="005D56D5" w:rsidRDefault="00652F58" w:rsidP="0008367B">
      <w:pPr>
        <w:spacing w:after="0" w:line="240" w:lineRule="auto"/>
        <w:rPr>
          <w:rFonts w:ascii="Times New Roman" w:eastAsia="Calibri" w:hAnsi="Times New Roman" w:cs="Times New Roman"/>
        </w:rPr>
      </w:pPr>
      <w:r w:rsidRPr="005D56D5">
        <w:rPr>
          <w:rFonts w:ascii="Times New Roman" w:hAnsi="Times New Roman" w:cs="Times New Roman"/>
        </w:rPr>
        <w:t xml:space="preserve">My name is </w:t>
      </w:r>
      <w:r w:rsidRPr="005D56D5">
        <w:rPr>
          <w:rFonts w:ascii="Times New Roman" w:hAnsi="Times New Roman" w:cs="Times New Roman"/>
          <w:i/>
        </w:rPr>
        <w:t xml:space="preserve">_______________, [staff name], </w:t>
      </w:r>
      <w:r w:rsidRPr="005D56D5">
        <w:rPr>
          <w:rFonts w:ascii="Times New Roman" w:eastAsia="Calibri" w:hAnsi="Times New Roman" w:cs="Times New Roman"/>
        </w:rPr>
        <w:t xml:space="preserve">I am from Innovations for Poverty Action (IPA) in [KAKAMEGA/BUNGOMA] Town. I am working with Clair Null from </w:t>
      </w:r>
      <w:r w:rsidR="00B07CF0" w:rsidRPr="005D56D5">
        <w:rPr>
          <w:rFonts w:ascii="Times New Roman" w:eastAsia="Calibri" w:hAnsi="Times New Roman" w:cs="Times New Roman"/>
        </w:rPr>
        <w:t xml:space="preserve">Innovations for Poverty Action </w:t>
      </w:r>
      <w:r w:rsidR="006449F6">
        <w:rPr>
          <w:rFonts w:ascii="Times New Roman" w:hAnsi="Times New Roman"/>
        </w:rPr>
        <w:t>and with scientists at the University of California, Berkeley</w:t>
      </w:r>
      <w:r w:rsidR="006449F6">
        <w:rPr>
          <w:rFonts w:ascii="Times New Roman" w:hAnsi="Times New Roman"/>
          <w:sz w:val="24"/>
          <w:szCs w:val="24"/>
        </w:rPr>
        <w:t xml:space="preserve"> </w:t>
      </w:r>
      <w:r w:rsidRPr="005D56D5">
        <w:rPr>
          <w:rFonts w:ascii="Times New Roman" w:hAnsi="Times New Roman" w:cs="Times New Roman"/>
        </w:rPr>
        <w:t xml:space="preserve">in the United States. I am </w:t>
      </w:r>
      <w:r w:rsidRPr="005D56D5">
        <w:rPr>
          <w:rFonts w:ascii="Times New Roman" w:hAnsi="Times New Roman" w:cs="Times New Roman"/>
          <w:i/>
        </w:rPr>
        <w:t>[We are]</w:t>
      </w:r>
      <w:r w:rsidRPr="005D56D5">
        <w:rPr>
          <w:rFonts w:ascii="Times New Roman" w:hAnsi="Times New Roman" w:cs="Times New Roman"/>
        </w:rPr>
        <w:t xml:space="preserve"> planning to conduct a follow up to our research study, which I invite you to take part in.</w:t>
      </w:r>
      <w:r w:rsidRPr="005D56D5">
        <w:rPr>
          <w:rFonts w:ascii="Times New Roman" w:eastAsia="Calibri" w:hAnsi="Times New Roman" w:cs="Times New Roman"/>
        </w:rPr>
        <w:t xml:space="preserve"> </w:t>
      </w:r>
    </w:p>
    <w:p w14:paraId="7C55BB31" w14:textId="77777777" w:rsidR="00760581" w:rsidRPr="005D56D5" w:rsidRDefault="00760581" w:rsidP="0008367B">
      <w:pPr>
        <w:spacing w:after="0" w:line="240" w:lineRule="auto"/>
        <w:rPr>
          <w:rFonts w:ascii="Times New Roman" w:eastAsia="Calibri" w:hAnsi="Times New Roman" w:cs="Times New Roman"/>
        </w:rPr>
      </w:pPr>
    </w:p>
    <w:p w14:paraId="514E9075" w14:textId="10E92CE4" w:rsidR="00E65135" w:rsidRPr="00E635DA" w:rsidRDefault="00760581" w:rsidP="00E65135">
      <w:pPr>
        <w:spacing w:after="120"/>
        <w:jc w:val="both"/>
        <w:rPr>
          <w:rFonts w:ascii="Times New Roman" w:hAnsi="Times New Roman" w:cs="Times New Roman"/>
        </w:rPr>
      </w:pPr>
      <w:r w:rsidRPr="005D56D5">
        <w:rPr>
          <w:rFonts w:ascii="Times New Roman" w:hAnsi="Times New Roman" w:cs="Times New Roman"/>
        </w:rPr>
        <w:t>You</w:t>
      </w:r>
      <w:r w:rsidR="00E65135" w:rsidRPr="005D56D5">
        <w:rPr>
          <w:rFonts w:ascii="Times New Roman" w:hAnsi="Times New Roman" w:cs="Times New Roman"/>
        </w:rPr>
        <w:t>r child is</w:t>
      </w:r>
      <w:r w:rsidR="00A330C7" w:rsidRPr="005D56D5">
        <w:rPr>
          <w:rFonts w:ascii="Times New Roman" w:hAnsi="Times New Roman" w:cs="Times New Roman"/>
        </w:rPr>
        <w:t xml:space="preserve"> </w:t>
      </w:r>
      <w:r w:rsidRPr="005D56D5">
        <w:rPr>
          <w:rFonts w:ascii="Times New Roman" w:hAnsi="Times New Roman" w:cs="Times New Roman"/>
        </w:rPr>
        <w:t xml:space="preserve">being invited to participate in </w:t>
      </w:r>
      <w:r w:rsidR="00D70BA6" w:rsidRPr="005D56D5">
        <w:rPr>
          <w:rFonts w:ascii="Times New Roman" w:hAnsi="Times New Roman" w:cs="Times New Roman"/>
        </w:rPr>
        <w:t xml:space="preserve">this </w:t>
      </w:r>
      <w:r w:rsidR="005E77D8" w:rsidRPr="005D56D5">
        <w:rPr>
          <w:rFonts w:ascii="Times New Roman" w:hAnsi="Times New Roman" w:cs="Times New Roman"/>
        </w:rPr>
        <w:t xml:space="preserve">activity </w:t>
      </w:r>
      <w:r w:rsidR="00D70BA6" w:rsidRPr="005D56D5">
        <w:rPr>
          <w:rFonts w:ascii="Times New Roman" w:hAnsi="Times New Roman" w:cs="Times New Roman"/>
        </w:rPr>
        <w:t xml:space="preserve">because </w:t>
      </w:r>
      <w:r w:rsidR="00E65135" w:rsidRPr="00E635DA">
        <w:rPr>
          <w:rFonts w:ascii="Times New Roman" w:hAnsi="Times New Roman" w:cs="Times New Roman"/>
        </w:rPr>
        <w:t xml:space="preserve">your compound </w:t>
      </w:r>
      <w:r w:rsidR="0038052F">
        <w:rPr>
          <w:rFonts w:ascii="Times New Roman" w:hAnsi="Times New Roman" w:cs="Times New Roman"/>
        </w:rPr>
        <w:t>agreed to participate in our research previously</w:t>
      </w:r>
      <w:r w:rsidR="00E65135" w:rsidRPr="005D56D5">
        <w:rPr>
          <w:rFonts w:ascii="Times New Roman" w:hAnsi="Times New Roman" w:cs="Times New Roman"/>
        </w:rPr>
        <w:t>. We want to get an idea of how much parasite infection</w:t>
      </w:r>
      <w:ins w:id="0" w:author="Clair Null" w:date="2015-03-20T00:36:00Z">
        <w:r w:rsidR="00E730A2">
          <w:rPr>
            <w:rFonts w:ascii="Times New Roman" w:hAnsi="Times New Roman" w:cs="Times New Roman"/>
          </w:rPr>
          <w:t xml:space="preserve"> </w:t>
        </w:r>
      </w:ins>
      <w:r w:rsidR="00E65135" w:rsidRPr="005D56D5">
        <w:rPr>
          <w:rFonts w:ascii="Times New Roman" w:hAnsi="Times New Roman" w:cs="Times New Roman"/>
        </w:rPr>
        <w:t>children</w:t>
      </w:r>
      <w:ins w:id="1" w:author="Holly Dentz" w:date="2015-03-18T03:14:00Z">
        <w:r w:rsidR="00BD76FB">
          <w:rPr>
            <w:rFonts w:ascii="Times New Roman" w:hAnsi="Times New Roman" w:cs="Times New Roman"/>
          </w:rPr>
          <w:t xml:space="preserve"> </w:t>
        </w:r>
      </w:ins>
      <w:r w:rsidR="00E65135" w:rsidRPr="005D56D5">
        <w:rPr>
          <w:rFonts w:ascii="Times New Roman" w:hAnsi="Times New Roman" w:cs="Times New Roman"/>
        </w:rPr>
        <w:t xml:space="preserve">in this compound are exposed to. </w:t>
      </w:r>
    </w:p>
    <w:p w14:paraId="7C26C55D" w14:textId="694C2F6C" w:rsidR="00652F58" w:rsidRPr="005D56D5" w:rsidRDefault="00652F58" w:rsidP="0059044E">
      <w:pPr>
        <w:spacing w:after="0"/>
        <w:rPr>
          <w:rFonts w:ascii="Times New Roman" w:hAnsi="Times New Roman" w:cs="Times New Roman"/>
          <w:b/>
        </w:rPr>
      </w:pPr>
      <w:r w:rsidRPr="005D56D5">
        <w:rPr>
          <w:rFonts w:ascii="Times New Roman" w:hAnsi="Times New Roman" w:cs="Times New Roman"/>
          <w:b/>
        </w:rPr>
        <w:t>Purpose</w:t>
      </w:r>
    </w:p>
    <w:p w14:paraId="0D0D8E04" w14:textId="01829086" w:rsidR="00E65135" w:rsidRPr="0038052F" w:rsidRDefault="00652F58" w:rsidP="00E65135">
      <w:pPr>
        <w:spacing w:after="120"/>
        <w:jc w:val="both"/>
        <w:rPr>
          <w:rFonts w:ascii="Times New Roman" w:hAnsi="Times New Roman" w:cs="Times New Roman"/>
        </w:rPr>
      </w:pPr>
      <w:r w:rsidRPr="005D56D5">
        <w:rPr>
          <w:rFonts w:ascii="Times New Roman" w:hAnsi="Times New Roman" w:cs="Times New Roman"/>
        </w:rPr>
        <w:t xml:space="preserve">The purpose of this </w:t>
      </w:r>
      <w:r w:rsidR="005E77D8" w:rsidRPr="005D56D5">
        <w:rPr>
          <w:rFonts w:ascii="Times New Roman" w:hAnsi="Times New Roman" w:cs="Times New Roman"/>
        </w:rPr>
        <w:t xml:space="preserve">activity </w:t>
      </w:r>
      <w:r w:rsidRPr="005D56D5">
        <w:rPr>
          <w:rFonts w:ascii="Times New Roman" w:hAnsi="Times New Roman" w:cs="Times New Roman"/>
        </w:rPr>
        <w:t xml:space="preserve">is to </w:t>
      </w:r>
      <w:r w:rsidRPr="005D56D5">
        <w:rPr>
          <w:rFonts w:ascii="Times New Roman" w:eastAsia="Calibri" w:hAnsi="Times New Roman" w:cs="Times New Roman"/>
        </w:rPr>
        <w:t xml:space="preserve">conduct research on children’s health to better understand how </w:t>
      </w:r>
      <w:r w:rsidR="008B4558" w:rsidRPr="005D56D5">
        <w:rPr>
          <w:rFonts w:ascii="Times New Roman" w:eastAsia="Calibri" w:hAnsi="Times New Roman" w:cs="Times New Roman"/>
        </w:rPr>
        <w:t xml:space="preserve">nutrition and </w:t>
      </w:r>
      <w:r w:rsidRPr="005D56D5">
        <w:rPr>
          <w:rFonts w:ascii="Times New Roman" w:eastAsia="Calibri" w:hAnsi="Times New Roman" w:cs="Times New Roman"/>
        </w:rPr>
        <w:t xml:space="preserve">environmental factors might affect child growth and health. </w:t>
      </w:r>
      <w:r w:rsidR="0008367B" w:rsidRPr="005D56D5">
        <w:rPr>
          <w:rFonts w:ascii="Times New Roman" w:eastAsia="Calibri" w:hAnsi="Times New Roman" w:cs="Times New Roman"/>
        </w:rPr>
        <w:t xml:space="preserve"> </w:t>
      </w:r>
      <w:r w:rsidR="00E65135" w:rsidRPr="00E635DA">
        <w:rPr>
          <w:rFonts w:ascii="Times New Roman" w:hAnsi="Times New Roman" w:cs="Times New Roman"/>
        </w:rPr>
        <w:t>We are conducting research on diarrheal diseases and through this particular study we want to learn about the health impact of diarrheal diseases in children. We are interested in learning if the exposure of a child to diarrheal disease has long term effects.</w:t>
      </w:r>
      <w:r w:rsidR="00E65135" w:rsidRPr="0038052F">
        <w:rPr>
          <w:rFonts w:ascii="Times New Roman" w:hAnsi="Times New Roman" w:cs="Times New Roman"/>
          <w:b/>
        </w:rPr>
        <w:t xml:space="preserve"> </w:t>
      </w:r>
    </w:p>
    <w:p w14:paraId="3C7D6438" w14:textId="38E79352" w:rsidR="00E13E0C" w:rsidRPr="005D56D5" w:rsidRDefault="00E13E0C" w:rsidP="0059044E">
      <w:pPr>
        <w:spacing w:after="0"/>
        <w:rPr>
          <w:rFonts w:ascii="Times New Roman" w:hAnsi="Times New Roman" w:cs="Times New Roman"/>
          <w:b/>
        </w:rPr>
      </w:pPr>
      <w:r w:rsidRPr="005D56D5">
        <w:rPr>
          <w:rFonts w:ascii="Times New Roman" w:hAnsi="Times New Roman" w:cs="Times New Roman"/>
          <w:b/>
        </w:rPr>
        <w:t>Procedures</w:t>
      </w:r>
    </w:p>
    <w:p w14:paraId="1D71F53C" w14:textId="08EF1948" w:rsidR="00E65135" w:rsidRPr="00E635DA" w:rsidRDefault="00E13E0C" w:rsidP="00E65135">
      <w:pPr>
        <w:jc w:val="both"/>
        <w:rPr>
          <w:rFonts w:ascii="Times New Roman" w:hAnsi="Times New Roman" w:cs="Times New Roman"/>
          <w:b/>
          <w:sz w:val="24"/>
          <w:szCs w:val="24"/>
        </w:rPr>
      </w:pPr>
      <w:r w:rsidRPr="005D56D5">
        <w:rPr>
          <w:rFonts w:ascii="Times New Roman" w:hAnsi="Times New Roman" w:cs="Times New Roman"/>
        </w:rPr>
        <w:t xml:space="preserve">If you agree to be in this </w:t>
      </w:r>
      <w:r w:rsidR="005E77D8" w:rsidRPr="005D56D5">
        <w:rPr>
          <w:rFonts w:ascii="Times New Roman" w:hAnsi="Times New Roman" w:cs="Times New Roman"/>
        </w:rPr>
        <w:t>activity</w:t>
      </w:r>
      <w:r w:rsidRPr="005D56D5">
        <w:rPr>
          <w:rFonts w:ascii="Times New Roman" w:hAnsi="Times New Roman" w:cs="Times New Roman"/>
        </w:rPr>
        <w:t xml:space="preserve">, you will be asked to do the following: </w:t>
      </w:r>
    </w:p>
    <w:p w14:paraId="38AB907C" w14:textId="4090763D" w:rsidR="00E65135" w:rsidRPr="005D56D5" w:rsidRDefault="00E65135" w:rsidP="00E65135">
      <w:pPr>
        <w:jc w:val="both"/>
        <w:rPr>
          <w:rFonts w:ascii="Times New Roman" w:hAnsi="Times New Roman" w:cs="Times New Roman"/>
        </w:rPr>
      </w:pPr>
      <w:r w:rsidRPr="005D56D5">
        <w:rPr>
          <w:rFonts w:ascii="Times New Roman" w:hAnsi="Times New Roman" w:cs="Times New Roman"/>
        </w:rPr>
        <w:t>Participation in this component of the study will only span 15-30</w:t>
      </w:r>
      <w:r w:rsidR="005D56D5">
        <w:rPr>
          <w:rFonts w:ascii="Times New Roman" w:hAnsi="Times New Roman" w:cs="Times New Roman"/>
        </w:rPr>
        <w:t xml:space="preserve"> </w:t>
      </w:r>
      <w:r w:rsidRPr="005D56D5">
        <w:rPr>
          <w:rFonts w:ascii="Times New Roman" w:hAnsi="Times New Roman" w:cs="Times New Roman"/>
        </w:rPr>
        <w:t xml:space="preserve">min. We will collect some demographic information about your household, and we will also collect biological samples, including collecting a stool and blood sample from your child. The blood and stool samples will help us understand whether your child has been exposed to parasites and other pathogens by conducting tests in a laboratory. </w:t>
      </w:r>
    </w:p>
    <w:p w14:paraId="349F026B" w14:textId="52B9995A" w:rsidR="00E65135" w:rsidRPr="005D56D5" w:rsidRDefault="00E65135" w:rsidP="00E65135">
      <w:pPr>
        <w:jc w:val="both"/>
        <w:rPr>
          <w:rFonts w:ascii="Times New Roman" w:hAnsi="Times New Roman" w:cs="Times New Roman"/>
        </w:rPr>
      </w:pPr>
      <w:r w:rsidRPr="005D56D5">
        <w:rPr>
          <w:rFonts w:ascii="Times New Roman" w:hAnsi="Times New Roman" w:cs="Times New Roman"/>
        </w:rPr>
        <w:t xml:space="preserve">If you agree to participate, a field research person will visit your household up to two times for this purpose. On the day before the collection a field member will deliver a stool collection kit and instruct you how to collect stool from your child. You will be instructed to collect your child’s stool on the following morning, if </w:t>
      </w:r>
      <w:r w:rsidR="001C4E9A">
        <w:rPr>
          <w:rFonts w:ascii="Times New Roman" w:hAnsi="Times New Roman" w:cs="Times New Roman"/>
        </w:rPr>
        <w:t>your</w:t>
      </w:r>
      <w:r w:rsidRPr="005D56D5">
        <w:rPr>
          <w:rFonts w:ascii="Times New Roman" w:hAnsi="Times New Roman" w:cs="Times New Roman"/>
        </w:rPr>
        <w:t xml:space="preserve"> child defecates before their arrival, by having your child defecate on a sheet of provided </w:t>
      </w:r>
      <w:del w:id="2" w:author="Amy Pickering" w:date="2015-03-22T05:32:00Z">
        <w:r w:rsidRPr="005D56D5" w:rsidDel="00AB3022">
          <w:rPr>
            <w:rFonts w:ascii="Times New Roman" w:hAnsi="Times New Roman" w:cs="Times New Roman"/>
          </w:rPr>
          <w:delText xml:space="preserve">plastic </w:delText>
        </w:r>
      </w:del>
      <w:ins w:id="3" w:author="Amy Pickering" w:date="2015-03-22T05:32:00Z">
        <w:r w:rsidR="00AB3022">
          <w:rPr>
            <w:rFonts w:ascii="Times New Roman" w:hAnsi="Times New Roman" w:cs="Times New Roman"/>
          </w:rPr>
          <w:t>aluminum foil</w:t>
        </w:r>
        <w:r w:rsidR="00AB3022" w:rsidRPr="005D56D5">
          <w:rPr>
            <w:rFonts w:ascii="Times New Roman" w:hAnsi="Times New Roman" w:cs="Times New Roman"/>
          </w:rPr>
          <w:t xml:space="preserve"> </w:t>
        </w:r>
      </w:ins>
      <w:r w:rsidRPr="005D56D5">
        <w:rPr>
          <w:rFonts w:ascii="Times New Roman" w:hAnsi="Times New Roman" w:cs="Times New Roman"/>
        </w:rPr>
        <w:t>and use a plastic scoop to collect a small amount of fresh stool from the top of the pile into a container. The field person will collect this container when they come to collect the other specimens.</w:t>
      </w:r>
    </w:p>
    <w:p w14:paraId="4172C294" w14:textId="64C95725" w:rsidR="00B07CF0" w:rsidRPr="0038052F" w:rsidRDefault="00E65135" w:rsidP="0059044E">
      <w:pPr>
        <w:jc w:val="both"/>
        <w:rPr>
          <w:rFonts w:ascii="Times New Roman" w:hAnsi="Times New Roman" w:cs="Times New Roman"/>
          <w:i/>
        </w:rPr>
      </w:pPr>
      <w:r w:rsidRPr="005D56D5">
        <w:rPr>
          <w:rFonts w:ascii="Times New Roman" w:hAnsi="Times New Roman" w:cs="Times New Roman"/>
        </w:rPr>
        <w:t xml:space="preserve">The blood sample will be collected through a finger prick. </w:t>
      </w:r>
      <w:r w:rsidR="001C4E9A">
        <w:rPr>
          <w:rFonts w:ascii="Times New Roman" w:hAnsi="Times New Roman" w:cs="Times New Roman"/>
        </w:rPr>
        <w:t>Your</w:t>
      </w:r>
      <w:r w:rsidRPr="005D56D5">
        <w:rPr>
          <w:rFonts w:ascii="Times New Roman" w:hAnsi="Times New Roman" w:cs="Times New Roman"/>
        </w:rPr>
        <w:t xml:space="preserve"> child will experience momentary pinch and a few drops of blood will be collected by our trained field staff.</w:t>
      </w:r>
    </w:p>
    <w:p w14:paraId="1CACF823" w14:textId="225C4C25" w:rsidR="0008367B" w:rsidRPr="0038052F" w:rsidRDefault="00F9688A" w:rsidP="005E7156">
      <w:pPr>
        <w:rPr>
          <w:rFonts w:ascii="Times New Roman" w:hAnsi="Times New Roman" w:cs="Times New Roman"/>
          <w:b/>
        </w:rPr>
      </w:pPr>
      <w:r w:rsidRPr="005D56D5">
        <w:rPr>
          <w:rFonts w:ascii="Times New Roman" w:hAnsi="Times New Roman" w:cs="Times New Roman"/>
          <w:b/>
        </w:rPr>
        <w:t xml:space="preserve">Study time:  </w:t>
      </w:r>
      <w:r w:rsidRPr="005D56D5">
        <w:rPr>
          <w:rFonts w:ascii="Times New Roman" w:hAnsi="Times New Roman" w:cs="Times New Roman"/>
        </w:rPr>
        <w:t xml:space="preserve">Study participation will take a total of approximately </w:t>
      </w:r>
      <w:r w:rsidR="00E65135" w:rsidRPr="0038052F">
        <w:rPr>
          <w:rFonts w:ascii="Times New Roman" w:hAnsi="Times New Roman" w:cs="Times New Roman"/>
          <w:i/>
        </w:rPr>
        <w:t>15-30 minutes</w:t>
      </w:r>
      <w:r w:rsidR="005E7156" w:rsidRPr="0038052F">
        <w:rPr>
          <w:rFonts w:ascii="Times New Roman" w:hAnsi="Times New Roman" w:cs="Times New Roman"/>
        </w:rPr>
        <w:t xml:space="preserve"> over </w:t>
      </w:r>
      <w:r w:rsidR="00E65135" w:rsidRPr="0038052F">
        <w:rPr>
          <w:rFonts w:ascii="Times New Roman" w:hAnsi="Times New Roman" w:cs="Times New Roman"/>
        </w:rPr>
        <w:t xml:space="preserve">2 </w:t>
      </w:r>
      <w:r w:rsidR="005E7156" w:rsidRPr="0038052F">
        <w:rPr>
          <w:rFonts w:ascii="Times New Roman" w:hAnsi="Times New Roman" w:cs="Times New Roman"/>
        </w:rPr>
        <w:t xml:space="preserve"> visit</w:t>
      </w:r>
      <w:r w:rsidR="005E77D8" w:rsidRPr="0038052F">
        <w:rPr>
          <w:rFonts w:ascii="Times New Roman" w:hAnsi="Times New Roman" w:cs="Times New Roman"/>
        </w:rPr>
        <w:t>s</w:t>
      </w:r>
      <w:r w:rsidR="005E7156" w:rsidRPr="0038052F">
        <w:rPr>
          <w:rFonts w:ascii="Times New Roman" w:hAnsi="Times New Roman" w:cs="Times New Roman"/>
        </w:rPr>
        <w:t xml:space="preserve"> </w:t>
      </w:r>
    </w:p>
    <w:p w14:paraId="13CCB486" w14:textId="18E38095" w:rsidR="00F9688A" w:rsidRPr="005D56D5" w:rsidRDefault="00F9688A" w:rsidP="0008367B">
      <w:pPr>
        <w:spacing w:after="0"/>
        <w:rPr>
          <w:rFonts w:ascii="Times New Roman" w:hAnsi="Times New Roman" w:cs="Times New Roman"/>
          <w:b/>
        </w:rPr>
      </w:pPr>
      <w:r w:rsidRPr="005D56D5">
        <w:rPr>
          <w:rFonts w:ascii="Times New Roman" w:hAnsi="Times New Roman" w:cs="Times New Roman"/>
          <w:b/>
        </w:rPr>
        <w:t xml:space="preserve">Study location: </w:t>
      </w:r>
      <w:r w:rsidRPr="005D56D5">
        <w:rPr>
          <w:rFonts w:ascii="Times New Roman" w:hAnsi="Times New Roman" w:cs="Times New Roman"/>
        </w:rPr>
        <w:t xml:space="preserve">All study procedures will take place at </w:t>
      </w:r>
      <w:r w:rsidR="00E65135" w:rsidRPr="005D56D5">
        <w:rPr>
          <w:rFonts w:ascii="Times New Roman" w:hAnsi="Times New Roman" w:cs="Times New Roman"/>
        </w:rPr>
        <w:t>or near your compound.</w:t>
      </w:r>
    </w:p>
    <w:p w14:paraId="0B2D5E99" w14:textId="77777777" w:rsidR="005E7156" w:rsidRPr="005D56D5" w:rsidRDefault="005E7156" w:rsidP="0008367B">
      <w:pPr>
        <w:spacing w:after="0"/>
        <w:rPr>
          <w:rFonts w:ascii="Times New Roman" w:eastAsia="Calibri" w:hAnsi="Times New Roman" w:cs="Times New Roman"/>
        </w:rPr>
      </w:pPr>
    </w:p>
    <w:p w14:paraId="468C6E39" w14:textId="0D5CBB45" w:rsidR="00F9688A" w:rsidRPr="005D56D5" w:rsidRDefault="00F9688A" w:rsidP="0008367B">
      <w:pPr>
        <w:spacing w:after="0"/>
        <w:rPr>
          <w:rFonts w:ascii="Times New Roman" w:hAnsi="Times New Roman" w:cs="Times New Roman"/>
          <w:b/>
          <w:bCs/>
        </w:rPr>
      </w:pPr>
      <w:r w:rsidRPr="005D56D5">
        <w:rPr>
          <w:rFonts w:ascii="Times New Roman" w:hAnsi="Times New Roman" w:cs="Times New Roman"/>
          <w:b/>
        </w:rPr>
        <w:t>Benefits</w:t>
      </w:r>
    </w:p>
    <w:p w14:paraId="0E73C693" w14:textId="63E17609" w:rsidR="00DA71A5" w:rsidRPr="005D56D5" w:rsidRDefault="00F9688A" w:rsidP="00F076A5">
      <w:pPr>
        <w:spacing w:after="0"/>
        <w:rPr>
          <w:rFonts w:ascii="Times New Roman" w:eastAsia="Calibri" w:hAnsi="Times New Roman" w:cs="Times New Roman"/>
        </w:rPr>
      </w:pPr>
      <w:del w:id="4" w:author="Holly Dentz" w:date="2015-04-19T03:03:00Z">
        <w:r w:rsidRPr="005D56D5" w:rsidDel="00DA71A5">
          <w:rPr>
            <w:rFonts w:ascii="Times New Roman" w:eastAsia="Calibri" w:hAnsi="Times New Roman" w:cs="Times New Roman"/>
          </w:rPr>
          <w:lastRenderedPageBreak/>
          <w:delText xml:space="preserve">If you </w:delText>
        </w:r>
        <w:r w:rsidR="007003AC" w:rsidRPr="005D56D5" w:rsidDel="00DA71A5">
          <w:rPr>
            <w:rFonts w:ascii="Times New Roman" w:eastAsia="Calibri" w:hAnsi="Times New Roman" w:cs="Times New Roman"/>
          </w:rPr>
          <w:delText>choose to participate</w:delText>
        </w:r>
        <w:r w:rsidRPr="005D56D5" w:rsidDel="00DA71A5">
          <w:rPr>
            <w:rFonts w:ascii="Times New Roman" w:eastAsia="Calibri" w:hAnsi="Times New Roman" w:cs="Times New Roman"/>
          </w:rPr>
          <w:delText xml:space="preserve"> there will not be a direct benefit to you but you will help us to understand</w:delText>
        </w:r>
        <w:r w:rsidR="000B3068" w:rsidRPr="005D56D5" w:rsidDel="00DA71A5">
          <w:rPr>
            <w:rFonts w:ascii="Times New Roman" w:eastAsia="Calibri" w:hAnsi="Times New Roman" w:cs="Times New Roman"/>
          </w:rPr>
          <w:delText xml:space="preserve"> </w:delText>
        </w:r>
        <w:r w:rsidR="00E65135" w:rsidRPr="005D56D5" w:rsidDel="00DA71A5">
          <w:rPr>
            <w:rFonts w:ascii="Times New Roman" w:eastAsia="Calibri" w:hAnsi="Times New Roman" w:cs="Times New Roman"/>
            <w:i/>
          </w:rPr>
          <w:delText>about the health impact of diarrheal diseases in children.</w:delText>
        </w:r>
        <w:r w:rsidR="000B3068" w:rsidRPr="005D56D5" w:rsidDel="00DA71A5">
          <w:rPr>
            <w:rFonts w:ascii="Times New Roman" w:eastAsia="Calibri" w:hAnsi="Times New Roman" w:cs="Times New Roman"/>
            <w:i/>
          </w:rPr>
          <w:delText xml:space="preserve"> </w:delText>
        </w:r>
        <w:r w:rsidRPr="005D56D5" w:rsidDel="00DA71A5">
          <w:rPr>
            <w:rFonts w:ascii="Times New Roman" w:eastAsia="Calibri" w:hAnsi="Times New Roman" w:cs="Times New Roman"/>
          </w:rPr>
          <w:delText xml:space="preserve"> </w:delText>
        </w:r>
      </w:del>
      <w:ins w:id="5" w:author="Holly Dentz" w:date="2015-04-19T03:02:00Z">
        <w:r w:rsidR="00DA71A5" w:rsidRPr="00DA71A5">
          <w:rPr>
            <w:rFonts w:ascii="Times New Roman" w:eastAsia="Calibri" w:hAnsi="Times New Roman" w:cs="Times New Roman"/>
            <w:rPrChange w:id="6" w:author="Holly Dentz" w:date="2015-04-19T03:02:00Z">
              <w:rPr>
                <w:sz w:val="20"/>
                <w:szCs w:val="20"/>
              </w:rPr>
            </w:rPrChange>
          </w:rPr>
          <w:t>If you choose to participate there will not be a direct benefit to you or your child but you will help us to understand about the health impact of diarrheal diseases in children.</w:t>
        </w:r>
      </w:ins>
    </w:p>
    <w:p w14:paraId="2AF9456A" w14:textId="77777777" w:rsidR="000A0C6B" w:rsidRPr="005D56D5" w:rsidRDefault="000A0C6B" w:rsidP="0008367B">
      <w:pPr>
        <w:spacing w:after="0"/>
        <w:rPr>
          <w:rFonts w:ascii="Times New Roman" w:eastAsia="Calibri" w:hAnsi="Times New Roman" w:cs="Times New Roman"/>
        </w:rPr>
      </w:pPr>
    </w:p>
    <w:p w14:paraId="3E291BBD" w14:textId="66B0F26F" w:rsidR="00F9688A" w:rsidRPr="005D56D5" w:rsidRDefault="00F9688A" w:rsidP="0008367B">
      <w:pPr>
        <w:spacing w:after="0"/>
        <w:rPr>
          <w:rFonts w:ascii="Times New Roman" w:hAnsi="Times New Roman" w:cs="Times New Roman"/>
          <w:b/>
          <w:bCs/>
        </w:rPr>
      </w:pPr>
      <w:r w:rsidRPr="005D56D5">
        <w:rPr>
          <w:rFonts w:ascii="Times New Roman" w:hAnsi="Times New Roman" w:cs="Times New Roman"/>
          <w:b/>
          <w:bCs/>
        </w:rPr>
        <w:t>Risks/Discomforts</w:t>
      </w:r>
    </w:p>
    <w:p w14:paraId="6C53BC2A" w14:textId="756E3399" w:rsidR="000A0C6B" w:rsidRPr="0038052F" w:rsidRDefault="00F9688A" w:rsidP="000A0C6B">
      <w:pPr>
        <w:rPr>
          <w:rFonts w:ascii="Times New Roman" w:hAnsi="Times New Roman" w:cs="Times New Roman"/>
          <w:i/>
        </w:rPr>
      </w:pPr>
      <w:r w:rsidRPr="005D56D5">
        <w:rPr>
          <w:rFonts w:ascii="Times New Roman" w:hAnsi="Times New Roman" w:cs="Times New Roman"/>
        </w:rPr>
        <w:t xml:space="preserve">Possible risks, discomforts, and/or side effects </w:t>
      </w:r>
      <w:r w:rsidR="000A0C6B" w:rsidRPr="005D56D5">
        <w:rPr>
          <w:rFonts w:ascii="Times New Roman" w:hAnsi="Times New Roman" w:cs="Times New Roman"/>
        </w:rPr>
        <w:t xml:space="preserve">related to the </w:t>
      </w:r>
      <w:ins w:id="7" w:author="DM" w:date="2015-02-08T14:41:00Z">
        <w:r w:rsidR="00A74ED6">
          <w:rPr>
            <w:rFonts w:ascii="Times New Roman" w:hAnsi="Times New Roman" w:cs="Times New Roman"/>
          </w:rPr>
          <w:t xml:space="preserve">study </w:t>
        </w:r>
      </w:ins>
      <w:r w:rsidRPr="005D56D5">
        <w:rPr>
          <w:rFonts w:ascii="Times New Roman" w:hAnsi="Times New Roman" w:cs="Times New Roman"/>
          <w:bCs/>
        </w:rPr>
        <w:t>include:</w:t>
      </w:r>
    </w:p>
    <w:p w14:paraId="2671551F" w14:textId="77777777" w:rsidR="009A5DA7" w:rsidRPr="005D56D5" w:rsidRDefault="000A0C6B" w:rsidP="009A5DA7">
      <w:pPr>
        <w:pStyle w:val="ListParagraph"/>
        <w:numPr>
          <w:ilvl w:val="0"/>
          <w:numId w:val="6"/>
        </w:numPr>
        <w:spacing w:after="0"/>
        <w:rPr>
          <w:rFonts w:ascii="Times New Roman" w:hAnsi="Times New Roman" w:cs="Times New Roman"/>
          <w:i/>
        </w:rPr>
      </w:pPr>
      <w:r w:rsidRPr="005D56D5">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E2B2E11" w:rsidR="00F9688A" w:rsidRPr="00520298" w:rsidRDefault="00F9688A" w:rsidP="009A5DA7">
      <w:pPr>
        <w:pStyle w:val="ListParagraph"/>
        <w:numPr>
          <w:ilvl w:val="0"/>
          <w:numId w:val="6"/>
        </w:numPr>
        <w:spacing w:after="0"/>
        <w:rPr>
          <w:rFonts w:ascii="Times New Roman" w:hAnsi="Times New Roman" w:cs="Times New Roman"/>
        </w:rPr>
      </w:pPr>
      <w:r w:rsidRPr="00520298">
        <w:rPr>
          <w:rFonts w:ascii="Times New Roman" w:hAnsi="Times New Roman" w:cs="Times New Roman"/>
        </w:rPr>
        <w:t xml:space="preserve">Time lost while participating in </w:t>
      </w:r>
      <w:r w:rsidR="007003AC" w:rsidRPr="00520298">
        <w:rPr>
          <w:rFonts w:ascii="Times New Roman" w:hAnsi="Times New Roman" w:cs="Times New Roman"/>
        </w:rPr>
        <w:t>this</w:t>
      </w:r>
      <w:r w:rsidR="00E65135" w:rsidRPr="00520298">
        <w:rPr>
          <w:rFonts w:ascii="Times New Roman" w:hAnsi="Times New Roman" w:cs="Times New Roman"/>
        </w:rPr>
        <w:t xml:space="preserve"> activity</w:t>
      </w:r>
      <w:r w:rsidRPr="00520298">
        <w:rPr>
          <w:rFonts w:ascii="Times New Roman" w:hAnsi="Times New Roman" w:cs="Times New Roman"/>
        </w:rPr>
        <w:t>, although you can discontinue the</w:t>
      </w:r>
      <w:r w:rsidR="00583AD5" w:rsidRPr="00520298">
        <w:rPr>
          <w:rFonts w:ascii="Times New Roman" w:hAnsi="Times New Roman" w:cs="Times New Roman"/>
        </w:rPr>
        <w:t xml:space="preserve"> </w:t>
      </w:r>
      <w:r w:rsidR="00E65135" w:rsidRPr="00520298">
        <w:rPr>
          <w:rFonts w:ascii="Times New Roman" w:hAnsi="Times New Roman" w:cs="Times New Roman"/>
        </w:rPr>
        <w:t>data or sample collection</w:t>
      </w:r>
      <w:r w:rsidRPr="00520298">
        <w:rPr>
          <w:rFonts w:ascii="Times New Roman" w:hAnsi="Times New Roman" w:cs="Times New Roman"/>
        </w:rPr>
        <w:t xml:space="preserve"> at any</w:t>
      </w:r>
      <w:r w:rsidR="00E65135" w:rsidRPr="00520298">
        <w:rPr>
          <w:rFonts w:ascii="Times New Roman" w:hAnsi="Times New Roman" w:cs="Times New Roman"/>
        </w:rPr>
        <w:t xml:space="preserve"> </w:t>
      </w:r>
      <w:r w:rsidRPr="00520298">
        <w:rPr>
          <w:rFonts w:ascii="Times New Roman" w:hAnsi="Times New Roman" w:cs="Times New Roman"/>
        </w:rPr>
        <w:t xml:space="preserve">time. </w:t>
      </w:r>
    </w:p>
    <w:p w14:paraId="12111991" w14:textId="68ADA1D5" w:rsidR="00281833" w:rsidRPr="00520298" w:rsidRDefault="00281833" w:rsidP="009A5DA7">
      <w:pPr>
        <w:pStyle w:val="ListParagraph"/>
        <w:numPr>
          <w:ilvl w:val="0"/>
          <w:numId w:val="6"/>
        </w:numPr>
        <w:spacing w:after="0"/>
        <w:rPr>
          <w:rFonts w:ascii="Times New Roman" w:hAnsi="Times New Roman" w:cs="Times New Roman"/>
        </w:rPr>
      </w:pPr>
      <w:r w:rsidRPr="00520298">
        <w:rPr>
          <w:rFonts w:ascii="Times New Roman" w:hAnsi="Times New Roman" w:cs="Times New Roman"/>
        </w:rPr>
        <w:t>Momentary discomfort related to your child having a small needle prick their finger</w:t>
      </w:r>
    </w:p>
    <w:p w14:paraId="2ABCE228" w14:textId="77777777" w:rsidR="00DA71A5" w:rsidRPr="005D56D5" w:rsidRDefault="00DA71A5" w:rsidP="00DA71A5">
      <w:pPr>
        <w:numPr>
          <w:ilvl w:val="0"/>
          <w:numId w:val="6"/>
        </w:numPr>
        <w:tabs>
          <w:tab w:val="left" w:pos="1980"/>
        </w:tabs>
        <w:spacing w:after="0" w:line="240" w:lineRule="auto"/>
        <w:rPr>
          <w:rFonts w:ascii="Times New Roman" w:hAnsi="Times New Roman" w:cs="Times New Roman"/>
          <w:bCs/>
        </w:rPr>
      </w:pPr>
      <w:moveToRangeStart w:id="8" w:author="Holly Dentz" w:date="2015-04-19T03:03:00Z" w:name="move417175947"/>
      <w:moveTo w:id="9" w:author="Holly Dentz" w:date="2015-04-19T03:03:00Z">
        <w:r w:rsidRPr="005D56D5">
          <w:rPr>
            <w:rFonts w:ascii="Times New Roman" w:hAnsi="Times New Roman" w:cs="Times New Roman"/>
            <w:b/>
          </w:rPr>
          <w:t>Breach of confidentiality:</w:t>
        </w:r>
        <w:r w:rsidRPr="005D56D5">
          <w:rPr>
            <w:rFonts w:ascii="Times New Roman" w:hAnsi="Times New Roman" w:cs="Times New Roman"/>
          </w:rPr>
          <w:t xml:space="preserve"> As with all research, there is a chance that confidentiality could be compromised; however, we are taking precautions to minimize this risk.</w:t>
        </w:r>
        <w:r w:rsidRPr="005D56D5">
          <w:rPr>
            <w:rFonts w:ascii="Times New Roman" w:hAnsi="Times New Roman" w:cs="Times New Roman"/>
            <w:bCs/>
          </w:rPr>
          <w:t xml:space="preserve"> </w:t>
        </w:r>
      </w:moveTo>
    </w:p>
    <w:moveToRangeEnd w:id="8"/>
    <w:p w14:paraId="37E8AF3A" w14:textId="77777777" w:rsidR="000A0C6B" w:rsidRPr="005D56D5" w:rsidRDefault="000A0C6B" w:rsidP="0008367B">
      <w:pPr>
        <w:tabs>
          <w:tab w:val="left" w:pos="1980"/>
        </w:tabs>
        <w:spacing w:after="0"/>
        <w:rPr>
          <w:rFonts w:ascii="Times New Roman" w:hAnsi="Times New Roman" w:cs="Times New Roman"/>
          <w:b/>
        </w:rPr>
      </w:pPr>
    </w:p>
    <w:p w14:paraId="09CF5FBB" w14:textId="6D686619" w:rsidR="00F9688A" w:rsidRPr="005D56D5" w:rsidRDefault="00F9688A" w:rsidP="0008367B">
      <w:pPr>
        <w:tabs>
          <w:tab w:val="left" w:pos="1980"/>
        </w:tabs>
        <w:spacing w:after="0"/>
        <w:rPr>
          <w:rFonts w:ascii="Times New Roman" w:hAnsi="Times New Roman" w:cs="Times New Roman"/>
          <w:b/>
        </w:rPr>
      </w:pPr>
      <w:r w:rsidRPr="005D56D5">
        <w:rPr>
          <w:rFonts w:ascii="Times New Roman" w:hAnsi="Times New Roman" w:cs="Times New Roman"/>
          <w:b/>
        </w:rPr>
        <w:t>Confidentiality</w:t>
      </w:r>
    </w:p>
    <w:p w14:paraId="73E0F6FF" w14:textId="468300A7" w:rsidR="000B3068" w:rsidRPr="005D56D5" w:rsidDel="00DA71A5" w:rsidRDefault="00F9688A" w:rsidP="009A5DA7">
      <w:pPr>
        <w:numPr>
          <w:ilvl w:val="0"/>
          <w:numId w:val="5"/>
        </w:numPr>
        <w:tabs>
          <w:tab w:val="left" w:pos="1980"/>
        </w:tabs>
        <w:spacing w:after="0" w:line="240" w:lineRule="auto"/>
        <w:rPr>
          <w:rFonts w:ascii="Times New Roman" w:hAnsi="Times New Roman" w:cs="Times New Roman"/>
          <w:bCs/>
        </w:rPr>
      </w:pPr>
      <w:moveFromRangeStart w:id="10" w:author="Holly Dentz" w:date="2015-04-19T03:03:00Z" w:name="move417175947"/>
      <w:moveFrom w:id="11" w:author="Holly Dentz" w:date="2015-04-19T03:03:00Z">
        <w:r w:rsidRPr="005D56D5" w:rsidDel="00DA71A5">
          <w:rPr>
            <w:rFonts w:ascii="Times New Roman" w:hAnsi="Times New Roman" w:cs="Times New Roman"/>
            <w:b/>
          </w:rPr>
          <w:t>Breach of confidentiality:</w:t>
        </w:r>
        <w:r w:rsidRPr="005D56D5" w:rsidDel="00DA71A5">
          <w:rPr>
            <w:rFonts w:ascii="Times New Roman" w:hAnsi="Times New Roman" w:cs="Times New Roman"/>
          </w:rPr>
          <w:t xml:space="preserve"> As with all research, there is a chance that confidentiality could be compromised; however, we are taking precautions to minimize this risk.</w:t>
        </w:r>
        <w:r w:rsidR="000025D3" w:rsidRPr="005D56D5" w:rsidDel="00DA71A5">
          <w:rPr>
            <w:rFonts w:ascii="Times New Roman" w:hAnsi="Times New Roman" w:cs="Times New Roman"/>
            <w:bCs/>
          </w:rPr>
          <w:t xml:space="preserve"> </w:t>
        </w:r>
      </w:moveFrom>
    </w:p>
    <w:moveFromRangeEnd w:id="10"/>
    <w:p w14:paraId="08F335BF" w14:textId="18707B97" w:rsidR="00F9688A" w:rsidRPr="005D56D5" w:rsidRDefault="00F9688A" w:rsidP="009A5DA7">
      <w:pPr>
        <w:numPr>
          <w:ilvl w:val="0"/>
          <w:numId w:val="5"/>
        </w:numPr>
        <w:tabs>
          <w:tab w:val="left" w:pos="1980"/>
        </w:tabs>
        <w:spacing w:after="0" w:line="240" w:lineRule="auto"/>
        <w:rPr>
          <w:rFonts w:ascii="Times New Roman" w:hAnsi="Times New Roman" w:cs="Times New Roman"/>
          <w:bCs/>
        </w:rPr>
      </w:pPr>
      <w:r w:rsidRPr="005D56D5">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5D56D5" w:rsidRDefault="00F9688A" w:rsidP="000A0C6B">
      <w:pPr>
        <w:numPr>
          <w:ilvl w:val="0"/>
          <w:numId w:val="5"/>
        </w:numPr>
        <w:tabs>
          <w:tab w:val="left" w:pos="1980"/>
        </w:tabs>
        <w:spacing w:after="0" w:line="240" w:lineRule="auto"/>
        <w:rPr>
          <w:rFonts w:ascii="Times New Roman" w:hAnsi="Times New Roman" w:cs="Times New Roman"/>
        </w:rPr>
      </w:pPr>
      <w:r w:rsidRPr="005D56D5">
        <w:rPr>
          <w:rFonts w:ascii="Times New Roman" w:hAnsi="Times New Roman" w:cs="Times New Roman"/>
        </w:rPr>
        <w:t>To minimize the risks to confidentiality, we will</w:t>
      </w:r>
      <w:r w:rsidR="000025D3" w:rsidRPr="005D56D5">
        <w:rPr>
          <w:rFonts w:ascii="Times New Roman" w:hAnsi="Times New Roman" w:cs="Times New Roman"/>
        </w:rPr>
        <w:t xml:space="preserve"> limit access to study records to only the necessary IPA staff and investigators. </w:t>
      </w:r>
      <w:r w:rsidR="000A0C6B" w:rsidRPr="005D56D5">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5D56D5">
        <w:rPr>
          <w:rFonts w:ascii="Times New Roman" w:hAnsi="Times New Roman" w:cs="Times New Roman"/>
        </w:rPr>
        <w:t>All paper data will be sorted in secured locked locations. All electronic data will be encrypted</w:t>
      </w:r>
      <w:r w:rsidR="00F076A5" w:rsidRPr="005D56D5">
        <w:rPr>
          <w:rFonts w:ascii="Times New Roman" w:hAnsi="Times New Roman" w:cs="Times New Roman"/>
        </w:rPr>
        <w:t>.</w:t>
      </w:r>
      <w:r w:rsidRPr="005D56D5">
        <w:rPr>
          <w:rFonts w:ascii="Times New Roman" w:hAnsi="Times New Roman" w:cs="Times New Roman"/>
          <w:i/>
        </w:rPr>
        <w:t xml:space="preserve"> </w:t>
      </w:r>
      <w:r w:rsidRPr="005D56D5">
        <w:rPr>
          <w:rFonts w:ascii="Times New Roman" w:hAnsi="Times New Roman" w:cs="Times New Roman"/>
        </w:rPr>
        <w:t xml:space="preserve">Your personal information may be given out if required by law.  </w:t>
      </w:r>
      <w:bookmarkStart w:id="12" w:name="OLE_LINK1"/>
      <w:bookmarkStart w:id="13" w:name="OLE_LINK2"/>
    </w:p>
    <w:p w14:paraId="502BD1A5" w14:textId="77777777" w:rsidR="00BB6011" w:rsidRPr="0038052F" w:rsidRDefault="00BB6011" w:rsidP="00B07CF0">
      <w:pPr>
        <w:tabs>
          <w:tab w:val="left" w:pos="1980"/>
        </w:tabs>
        <w:spacing w:after="0" w:line="240" w:lineRule="auto"/>
        <w:rPr>
          <w:rFonts w:ascii="Times New Roman" w:hAnsi="Times New Roman" w:cs="Times New Roman"/>
          <w:spacing w:val="-3"/>
          <w:highlight w:val="yellow"/>
        </w:rPr>
      </w:pPr>
    </w:p>
    <w:p w14:paraId="0746F647" w14:textId="3C0511D0" w:rsidR="00B07CF0" w:rsidRPr="005D56D5" w:rsidRDefault="00B07CF0" w:rsidP="00B07CF0">
      <w:pPr>
        <w:tabs>
          <w:tab w:val="left" w:pos="1980"/>
        </w:tabs>
        <w:spacing w:after="0" w:line="240" w:lineRule="auto"/>
        <w:rPr>
          <w:rFonts w:ascii="Times New Roman" w:hAnsi="Times New Roman" w:cs="Times New Roman"/>
        </w:rPr>
      </w:pPr>
      <w:r w:rsidRPr="005D56D5">
        <w:rPr>
          <w:rFonts w:ascii="Times New Roman" w:hAnsi="Times New Roman" w:cs="Times New Roman"/>
          <w:b/>
          <w:i/>
        </w:rPr>
        <w:t>Retaining research records</w:t>
      </w:r>
      <w:r w:rsidRPr="005D56D5">
        <w:rPr>
          <w:rFonts w:ascii="Times New Roman" w:hAnsi="Times New Roman" w:cs="Times New Roman"/>
          <w:i/>
        </w:rPr>
        <w:t xml:space="preserve">: </w:t>
      </w:r>
      <w:r w:rsidRPr="005D56D5">
        <w:rPr>
          <w:rFonts w:ascii="Times New Roman" w:hAnsi="Times New Roman" w:cs="Times New Roman"/>
        </w:rPr>
        <w:t xml:space="preserve"> Your child’s blood</w:t>
      </w:r>
      <w:del w:id="14" w:author="Holly Dentz" w:date="2015-04-19T03:04:00Z">
        <w:r w:rsidRPr="005D56D5" w:rsidDel="004E526B">
          <w:rPr>
            <w:rFonts w:ascii="Times New Roman" w:hAnsi="Times New Roman" w:cs="Times New Roman"/>
          </w:rPr>
          <w:delText>,</w:delText>
        </w:r>
      </w:del>
      <w:r w:rsidRPr="005D56D5">
        <w:rPr>
          <w:rFonts w:ascii="Times New Roman" w:hAnsi="Times New Roman" w:cs="Times New Roman"/>
        </w:rPr>
        <w:t xml:space="preserve"> and stool</w:t>
      </w:r>
      <w:del w:id="15" w:author="Holly Dentz" w:date="2015-04-19T03:04:00Z">
        <w:r w:rsidR="00C638DB" w:rsidRPr="005D56D5" w:rsidDel="004E526B">
          <w:rPr>
            <w:rFonts w:ascii="Times New Roman" w:hAnsi="Times New Roman" w:cs="Times New Roman"/>
          </w:rPr>
          <w:delText>,</w:delText>
        </w:r>
      </w:del>
      <w:r w:rsidRPr="005D56D5">
        <w:rPr>
          <w:rFonts w:ascii="Times New Roman" w:hAnsi="Times New Roman" w:cs="Times New Roman"/>
        </w:rPr>
        <w:t xml:space="preserve"> samples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4862A7A2" w14:textId="77777777" w:rsidR="00B07CF0" w:rsidRPr="005D56D5" w:rsidRDefault="00B07CF0" w:rsidP="00B07CF0">
      <w:pPr>
        <w:tabs>
          <w:tab w:val="left" w:pos="1980"/>
        </w:tabs>
        <w:spacing w:after="0" w:line="240" w:lineRule="auto"/>
        <w:rPr>
          <w:rFonts w:ascii="Times New Roman" w:hAnsi="Times New Roman" w:cs="Times New Roman"/>
        </w:rPr>
      </w:pPr>
    </w:p>
    <w:p w14:paraId="32B80E17" w14:textId="166AE04C" w:rsidR="0008367B" w:rsidRDefault="00B07CF0" w:rsidP="0008367B">
      <w:pPr>
        <w:spacing w:after="0"/>
        <w:rPr>
          <w:rFonts w:ascii="Times New Roman" w:hAnsi="Times New Roman" w:cs="Times New Roman"/>
        </w:rPr>
      </w:pPr>
      <w:r w:rsidRPr="0038052F">
        <w:rPr>
          <w:rFonts w:ascii="Times New Roman" w:hAnsi="Times New Roman" w:cs="Times New Roman"/>
        </w:rPr>
        <w:t>You have the right to refuse to allow your child’s blood</w:t>
      </w:r>
      <w:ins w:id="16" w:author="Holly Dentz" w:date="2015-04-19T03:06:00Z">
        <w:r w:rsidR="004E526B">
          <w:rPr>
            <w:rFonts w:ascii="Times New Roman" w:hAnsi="Times New Roman" w:cs="Times New Roman"/>
          </w:rPr>
          <w:t xml:space="preserve"> and </w:t>
        </w:r>
      </w:ins>
      <w:del w:id="17" w:author="Holly Dentz" w:date="2015-04-19T03:06:00Z">
        <w:r w:rsidRPr="0038052F" w:rsidDel="004E526B">
          <w:rPr>
            <w:rFonts w:ascii="Times New Roman" w:hAnsi="Times New Roman" w:cs="Times New Roman"/>
          </w:rPr>
          <w:delText>,</w:delText>
        </w:r>
      </w:del>
      <w:r w:rsidRPr="0038052F">
        <w:rPr>
          <w:rFonts w:ascii="Times New Roman" w:hAnsi="Times New Roman" w:cs="Times New Roman"/>
        </w:rPr>
        <w:t xml:space="preserve"> stool</w:t>
      </w:r>
      <w:del w:id="18" w:author="Holly Dentz" w:date="2015-04-19T03:05:00Z">
        <w:r w:rsidRPr="0038052F" w:rsidDel="004E526B">
          <w:rPr>
            <w:rFonts w:ascii="Times New Roman" w:hAnsi="Times New Roman" w:cs="Times New Roman"/>
          </w:rPr>
          <w:delText>, and urine</w:delText>
        </w:r>
        <w:r w:rsidR="00583AD5" w:rsidRPr="005D56D5" w:rsidDel="004E526B">
          <w:rPr>
            <w:rFonts w:ascii="Times New Roman" w:hAnsi="Times New Roman" w:cs="Times New Roman"/>
          </w:rPr>
          <w:delText xml:space="preserve"> </w:delText>
        </w:r>
      </w:del>
      <w:r w:rsidR="00583AD5" w:rsidRPr="005D56D5">
        <w:rPr>
          <w:rFonts w:ascii="Times New Roman" w:hAnsi="Times New Roman" w:cs="Times New Roman"/>
        </w:rPr>
        <w:t xml:space="preserve">samples to be stored long term </w:t>
      </w:r>
      <w:r w:rsidRPr="005D56D5">
        <w:rPr>
          <w:rFonts w:ascii="Times New Roman" w:hAnsi="Times New Roman" w:cs="Times New Roman"/>
        </w:rPr>
        <w:t>for future</w:t>
      </w:r>
      <w:bookmarkStart w:id="19" w:name="_GoBack"/>
      <w:bookmarkEnd w:id="19"/>
      <w:r w:rsidRPr="005D56D5">
        <w:rPr>
          <w:rFonts w:ascii="Times New Roman" w:hAnsi="Times New Roman" w:cs="Times New Roman"/>
        </w:rPr>
        <w:t xml:space="preserve"> studie</w:t>
      </w:r>
      <w:r w:rsidR="00DE635C" w:rsidRPr="005D56D5">
        <w:rPr>
          <w:rFonts w:ascii="Times New Roman" w:hAnsi="Times New Roman" w:cs="Times New Roman"/>
        </w:rPr>
        <w:t>s</w:t>
      </w:r>
      <w:bookmarkEnd w:id="12"/>
      <w:bookmarkEnd w:id="13"/>
      <w:ins w:id="20" w:author="Holly Dentz" w:date="2015-04-19T03:06:00Z">
        <w:r w:rsidR="004E526B">
          <w:rPr>
            <w:rFonts w:ascii="Times New Roman" w:hAnsi="Times New Roman" w:cs="Times New Roman"/>
          </w:rPr>
          <w:t xml:space="preserve">. </w:t>
        </w:r>
      </w:ins>
    </w:p>
    <w:p w14:paraId="611EB9B4" w14:textId="77777777" w:rsidR="00B35B15" w:rsidRPr="005D56D5" w:rsidRDefault="00B35B15" w:rsidP="0008367B">
      <w:pPr>
        <w:spacing w:after="0"/>
        <w:rPr>
          <w:rStyle w:val="header-a1"/>
          <w:rFonts w:ascii="Times New Roman" w:hAnsi="Times New Roman" w:cs="Times New Roman"/>
          <w:sz w:val="22"/>
          <w:szCs w:val="22"/>
        </w:rPr>
      </w:pPr>
    </w:p>
    <w:p w14:paraId="631391A9" w14:textId="23124024"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Compensation/Payment</w:t>
      </w:r>
    </w:p>
    <w:p w14:paraId="5A0144BF" w14:textId="55FF4AA3" w:rsidR="0008367B" w:rsidRPr="005D56D5" w:rsidRDefault="000025D3" w:rsidP="0008367B">
      <w:pPr>
        <w:spacing w:after="0"/>
        <w:rPr>
          <w:rFonts w:ascii="Times New Roman" w:hAnsi="Times New Roman" w:cs="Times New Roman"/>
          <w:i/>
        </w:rPr>
      </w:pPr>
      <w:r w:rsidRPr="005D56D5">
        <w:rPr>
          <w:rFonts w:ascii="Times New Roman" w:hAnsi="Times New Roman" w:cs="Times New Roman"/>
        </w:rPr>
        <w:t>You will not be paid for taking part in this study.</w:t>
      </w:r>
    </w:p>
    <w:p w14:paraId="7DB73CA8" w14:textId="77777777" w:rsidR="0008367B" w:rsidRPr="005D56D5" w:rsidRDefault="0008367B" w:rsidP="0008367B">
      <w:pPr>
        <w:spacing w:after="0"/>
        <w:rPr>
          <w:rStyle w:val="header-a1"/>
          <w:rFonts w:ascii="Times New Roman" w:hAnsi="Times New Roman" w:cs="Times New Roman"/>
          <w:sz w:val="22"/>
          <w:szCs w:val="22"/>
        </w:rPr>
      </w:pPr>
    </w:p>
    <w:p w14:paraId="45B71B30" w14:textId="195801FC"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Rights</w:t>
      </w:r>
    </w:p>
    <w:p w14:paraId="2A1D7F50" w14:textId="26D1C519" w:rsidR="00BB6011" w:rsidRPr="005D56D5" w:rsidRDefault="00BB6011" w:rsidP="00BB6011">
      <w:pPr>
        <w:spacing w:after="0"/>
        <w:rPr>
          <w:rFonts w:ascii="Times New Roman" w:hAnsi="Times New Roman" w:cs="Times New Roman"/>
          <w:iCs/>
        </w:rPr>
      </w:pPr>
      <w:r w:rsidRPr="005D56D5">
        <w:rPr>
          <w:rFonts w:ascii="Times New Roman" w:hAnsi="Times New Roman" w:cs="Times New Roman"/>
          <w:b/>
          <w:i/>
          <w:iCs/>
        </w:rPr>
        <w:t>Participation in research is completely voluntary</w:t>
      </w:r>
      <w:r w:rsidRPr="005D56D5">
        <w:rPr>
          <w:rFonts w:ascii="Times New Roman" w:hAnsi="Times New Roman" w:cs="Times New Roman"/>
          <w:i/>
        </w:rPr>
        <w:t>.</w:t>
      </w:r>
      <w:r w:rsidRPr="005D56D5">
        <w:rPr>
          <w:rFonts w:ascii="Times New Roman" w:hAnsi="Times New Roman" w:cs="Times New Roman"/>
        </w:rPr>
        <w:t xml:space="preserve">  </w:t>
      </w:r>
      <w:r w:rsidRPr="005D56D5">
        <w:rPr>
          <w:rFonts w:ascii="Times New Roman" w:hAnsi="Times New Roman" w:cs="Times New Roman"/>
          <w:iCs/>
        </w:rPr>
        <w:t>You have the right to decline to participate or to withdraw at any point in this study without penalty or loss of benefits to which you are otherwise entitled.</w:t>
      </w:r>
      <w:r w:rsidRPr="005D56D5">
        <w:rPr>
          <w:rFonts w:ascii="Times New Roman" w:eastAsia="Calibri" w:hAnsi="Times New Roman" w:cs="Times New Roman"/>
        </w:rPr>
        <w:t xml:space="preserve"> </w:t>
      </w:r>
    </w:p>
    <w:p w14:paraId="07B97FC0" w14:textId="77777777" w:rsidR="0059044E" w:rsidRPr="005D56D5" w:rsidRDefault="0059044E" w:rsidP="0008367B">
      <w:pPr>
        <w:spacing w:after="0"/>
        <w:rPr>
          <w:rStyle w:val="header-a1"/>
          <w:rFonts w:ascii="Times New Roman" w:hAnsi="Times New Roman" w:cs="Times New Roman"/>
          <w:sz w:val="22"/>
          <w:szCs w:val="22"/>
        </w:rPr>
      </w:pPr>
    </w:p>
    <w:p w14:paraId="3215B8BE" w14:textId="00D5DBE7" w:rsidR="000025D3" w:rsidRPr="005D56D5" w:rsidRDefault="000025D3" w:rsidP="0008367B">
      <w:pPr>
        <w:spacing w:after="0"/>
        <w:rPr>
          <w:rFonts w:ascii="Times New Roman" w:hAnsi="Times New Roman" w:cs="Times New Roman"/>
          <w:b/>
          <w:bCs/>
          <w:color w:val="000000"/>
        </w:rPr>
      </w:pPr>
      <w:r w:rsidRPr="005D56D5">
        <w:rPr>
          <w:rStyle w:val="header-a1"/>
          <w:rFonts w:ascii="Times New Roman" w:hAnsi="Times New Roman" w:cs="Times New Roman"/>
          <w:sz w:val="22"/>
          <w:szCs w:val="22"/>
        </w:rPr>
        <w:t>Questions</w:t>
      </w:r>
    </w:p>
    <w:p w14:paraId="38281969" w14:textId="77777777" w:rsidR="00EF3297" w:rsidRPr="005D56D5" w:rsidRDefault="008E033C" w:rsidP="006F26F4">
      <w:pPr>
        <w:spacing w:after="0"/>
        <w:rPr>
          <w:rFonts w:ascii="Times New Roman" w:eastAsia="Calibri" w:hAnsi="Times New Roman" w:cs="Times New Roman"/>
        </w:rPr>
      </w:pPr>
      <w:r w:rsidRPr="005D56D5">
        <w:rPr>
          <w:rFonts w:ascii="Times New Roman" w:eastAsia="Calibri" w:hAnsi="Times New Roman" w:cs="Times New Roman"/>
        </w:rPr>
        <w:lastRenderedPageBreak/>
        <w:t>If you have any questions or concerns at a later time, you may contact the WASH Benefits hotline at 0728-716-661.</w:t>
      </w:r>
      <w:r w:rsidR="006F26F4" w:rsidRPr="005D56D5">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5D56D5" w:rsidRDefault="00EF3297" w:rsidP="006F26F4">
      <w:pPr>
        <w:spacing w:after="0"/>
        <w:rPr>
          <w:rFonts w:ascii="Times New Roman" w:eastAsia="Calibri" w:hAnsi="Times New Roman" w:cs="Times New Roman"/>
        </w:rPr>
      </w:pPr>
    </w:p>
    <w:p w14:paraId="5F529BC7" w14:textId="5F45773D" w:rsidR="006F26F4" w:rsidRPr="005D56D5" w:rsidRDefault="006F26F4" w:rsidP="006F26F4">
      <w:pPr>
        <w:spacing w:after="0"/>
        <w:rPr>
          <w:rFonts w:ascii="Times New Roman" w:eastAsia="Calibri" w:hAnsi="Times New Roman" w:cs="Times New Roman"/>
        </w:rPr>
      </w:pPr>
      <w:r w:rsidRPr="005D56D5">
        <w:rPr>
          <w:rFonts w:ascii="Times New Roman" w:hAnsi="Times New Roman" w:cs="Times New Roman"/>
          <w:iCs/>
        </w:rPr>
        <w:t xml:space="preserve">If you have any </w:t>
      </w:r>
      <w:r w:rsidRPr="005D56D5">
        <w:rPr>
          <w:rFonts w:ascii="Times New Roman" w:hAnsi="Times New Roman" w:cs="Times New Roman"/>
        </w:rPr>
        <w:t>questions or concerns about your rights and treatment as a research subject, you may contact the office of UC Berkeley's Committee for t</w:t>
      </w:r>
      <w:r w:rsidR="00574F53" w:rsidRPr="005D56D5">
        <w:rPr>
          <w:rFonts w:ascii="Times New Roman" w:hAnsi="Times New Roman" w:cs="Times New Roman"/>
        </w:rPr>
        <w:t>he Protection of Human Subjects</w:t>
      </w:r>
      <w:r w:rsidRPr="005D56D5">
        <w:rPr>
          <w:rFonts w:ascii="Times New Roman" w:hAnsi="Times New Roman" w:cs="Times New Roman"/>
        </w:rPr>
        <w:t xml:space="preserve"> at </w:t>
      </w:r>
      <w:r w:rsidR="00574F53" w:rsidRPr="005D56D5">
        <w:rPr>
          <w:rFonts w:ascii="Times New Roman" w:hAnsi="Times New Roman" w:cs="Times New Roman"/>
        </w:rPr>
        <w:t>+1-</w:t>
      </w:r>
      <w:r w:rsidRPr="005D56D5">
        <w:rPr>
          <w:rFonts w:ascii="Times New Roman" w:hAnsi="Times New Roman" w:cs="Times New Roman"/>
        </w:rPr>
        <w:t xml:space="preserve">510-642-7461 or </w:t>
      </w:r>
      <w:hyperlink r:id="rId9" w:history="1">
        <w:r w:rsidRPr="005D56D5">
          <w:rPr>
            <w:rStyle w:val="Hyperlink"/>
            <w:rFonts w:ascii="Times New Roman" w:hAnsi="Times New Roman" w:cs="Times New Roman"/>
            <w:bCs/>
          </w:rPr>
          <w:t>subjects@berkeley.edu</w:t>
        </w:r>
      </w:hyperlink>
      <w:r w:rsidRPr="005D56D5">
        <w:rPr>
          <w:rFonts w:ascii="Times New Roman" w:hAnsi="Times New Roman" w:cs="Times New Roman"/>
          <w:i/>
          <w:iCs/>
        </w:rPr>
        <w:t>.</w:t>
      </w:r>
    </w:p>
    <w:p w14:paraId="3A05B32F" w14:textId="77777777" w:rsidR="000025D3" w:rsidRPr="005D56D5" w:rsidRDefault="000025D3" w:rsidP="0008367B">
      <w:pPr>
        <w:spacing w:after="0"/>
        <w:rPr>
          <w:rFonts w:ascii="Times New Roman" w:eastAsia="Calibri" w:hAnsi="Times New Roman" w:cs="Times New Roman"/>
          <w:b/>
        </w:rPr>
      </w:pPr>
    </w:p>
    <w:p w14:paraId="72739907" w14:textId="63FA16E3" w:rsidR="008E033C" w:rsidRPr="005D56D5" w:rsidRDefault="008E033C" w:rsidP="0008367B">
      <w:pPr>
        <w:pStyle w:val="Heading1"/>
        <w:rPr>
          <w:sz w:val="22"/>
          <w:szCs w:val="22"/>
        </w:rPr>
      </w:pPr>
      <w:r w:rsidRPr="0038052F">
        <w:rPr>
          <w:sz w:val="22"/>
          <w:szCs w:val="22"/>
        </w:rPr>
        <w:t>CONSENT</w:t>
      </w:r>
    </w:p>
    <w:p w14:paraId="4104FE13" w14:textId="506313EF" w:rsidR="008E033C" w:rsidRPr="005D56D5" w:rsidRDefault="008E033C" w:rsidP="0008367B">
      <w:pPr>
        <w:spacing w:after="0"/>
        <w:rPr>
          <w:rFonts w:ascii="Times New Roman" w:hAnsi="Times New Roman" w:cs="Times New Roman"/>
          <w:iCs/>
        </w:rPr>
      </w:pPr>
      <w:r w:rsidRPr="005D56D5">
        <w:rPr>
          <w:rFonts w:ascii="Times New Roman" w:hAnsi="Times New Roman" w:cs="Times New Roman"/>
          <w:iCs/>
        </w:rPr>
        <w:t xml:space="preserve">You have been given a copy of this consent form. </w:t>
      </w:r>
    </w:p>
    <w:p w14:paraId="14BBAAEB" w14:textId="77777777" w:rsidR="00E118CB" w:rsidRPr="005D56D5" w:rsidRDefault="008E033C" w:rsidP="0008367B">
      <w:pPr>
        <w:spacing w:after="0"/>
        <w:rPr>
          <w:rFonts w:ascii="Times New Roman" w:hAnsi="Times New Roman" w:cs="Times New Roman"/>
          <w:iCs/>
        </w:rPr>
      </w:pPr>
      <w:r w:rsidRPr="005D56D5">
        <w:rPr>
          <w:rFonts w:ascii="Times New Roman" w:hAnsi="Times New Roman" w:cs="Times New Roman"/>
          <w:iCs/>
        </w:rPr>
        <w:t>If you wish to participate in this study,</w:t>
      </w:r>
      <w:r w:rsidR="00707285" w:rsidRPr="005D56D5">
        <w:rPr>
          <w:rFonts w:ascii="Times New Roman" w:hAnsi="Times New Roman" w:cs="Times New Roman"/>
          <w:iCs/>
        </w:rPr>
        <w:t xml:space="preserve"> please confirm by indicating if you are willing to participate. </w:t>
      </w:r>
    </w:p>
    <w:p w14:paraId="61B74BE9" w14:textId="77777777" w:rsidR="00583AD5" w:rsidRPr="00E635DA" w:rsidRDefault="00583AD5" w:rsidP="00E118CB">
      <w:pPr>
        <w:spacing w:after="0"/>
        <w:rPr>
          <w:rFonts w:ascii="Times New Roman" w:hAnsi="Times New Roman" w:cs="Times New Roman"/>
          <w:b/>
          <w:szCs w:val="24"/>
        </w:rPr>
      </w:pPr>
    </w:p>
    <w:p w14:paraId="23F33CF2" w14:textId="122733E2" w:rsidR="00E118CB" w:rsidRPr="0038052F" w:rsidRDefault="00E118CB" w:rsidP="00E118CB">
      <w:pPr>
        <w:spacing w:after="0"/>
        <w:rPr>
          <w:rFonts w:ascii="Times New Roman" w:hAnsi="Times New Roman" w:cs="Times New Roman"/>
          <w:b/>
          <w:szCs w:val="24"/>
        </w:rPr>
      </w:pPr>
      <w:r w:rsidRPr="0038052F">
        <w:rPr>
          <w:rFonts w:ascii="Times New Roman" w:hAnsi="Times New Roman" w:cs="Times New Roman"/>
          <w:b/>
          <w:szCs w:val="24"/>
        </w:rPr>
        <w:t xml:space="preserve">Please indicate your consent </w:t>
      </w:r>
      <w:ins w:id="21" w:author="Holly Dentz" w:date="2015-03-18T06:08:00Z">
        <w:r w:rsidR="0021149A">
          <w:rPr>
            <w:rFonts w:ascii="Times New Roman" w:hAnsi="Times New Roman" w:cs="Times New Roman"/>
            <w:b/>
            <w:szCs w:val="24"/>
          </w:rPr>
          <w:t xml:space="preserve">or non-consent </w:t>
        </w:r>
      </w:ins>
      <w:r w:rsidRPr="0038052F">
        <w:rPr>
          <w:rFonts w:ascii="Times New Roman" w:hAnsi="Times New Roman" w:cs="Times New Roman"/>
          <w:b/>
          <w:szCs w:val="24"/>
        </w:rPr>
        <w:t>by checking the boxes of the activities that you agree</w:t>
      </w:r>
      <w:ins w:id="22" w:author="Holly Dentz" w:date="2015-03-18T06:08:00Z">
        <w:r w:rsidR="0021149A">
          <w:rPr>
            <w:rFonts w:ascii="Times New Roman" w:hAnsi="Times New Roman" w:cs="Times New Roman"/>
            <w:b/>
            <w:szCs w:val="24"/>
          </w:rPr>
          <w:t xml:space="preserve"> or disagree</w:t>
        </w:r>
      </w:ins>
      <w:r w:rsidRPr="0038052F">
        <w:rPr>
          <w:rFonts w:ascii="Times New Roman" w:hAnsi="Times New Roman" w:cs="Times New Roman"/>
          <w:b/>
          <w:szCs w:val="24"/>
        </w:rPr>
        <w:t xml:space="preserve"> to participate in:</w:t>
      </w:r>
    </w:p>
    <w:p w14:paraId="4575D3F3" w14:textId="77777777" w:rsidR="00E118CB" w:rsidRPr="0038052F" w:rsidRDefault="00E118CB" w:rsidP="00E118CB">
      <w:pPr>
        <w:spacing w:after="0"/>
        <w:rPr>
          <w:rFonts w:ascii="Times New Roman" w:hAnsi="Times New Roman" w:cs="Times New Roman"/>
          <w:b/>
          <w:szCs w:val="24"/>
        </w:rPr>
      </w:pPr>
    </w:p>
    <w:p w14:paraId="5450E86B" w14:textId="3A80A5FB" w:rsidR="00E118CB" w:rsidRPr="0038052F" w:rsidRDefault="0021149A" w:rsidP="00E118CB">
      <w:pPr>
        <w:jc w:val="both"/>
        <w:rPr>
          <w:rFonts w:ascii="Times New Roman" w:hAnsi="Times New Roman" w:cs="Times New Roman"/>
          <w:b/>
          <w:szCs w:val="24"/>
        </w:rPr>
      </w:pPr>
      <w:ins w:id="23" w:author="Holly Dentz" w:date="2015-03-18T06:08:00Z">
        <w:r>
          <w:rPr>
            <w:rFonts w:ascii="Times New Roman" w:hAnsi="Times New Roman" w:cs="Times New Roman"/>
            <w:b/>
            <w:szCs w:val="24"/>
          </w:rPr>
          <w:t xml:space="preserve">YES </w:t>
        </w:r>
      </w:ins>
      <w:r w:rsidR="00E118CB" w:rsidRPr="0038052F">
        <w:rPr>
          <w:rFonts w:ascii="Times New Roman" w:hAnsi="Times New Roman" w:cs="Times New Roman"/>
          <w:b/>
          <w:szCs w:val="24"/>
        </w:rPr>
        <w:t xml:space="preserve">|__| </w:t>
      </w:r>
      <w:ins w:id="24" w:author="Holly Dentz" w:date="2015-03-18T06:08:00Z">
        <w:r>
          <w:rPr>
            <w:rFonts w:ascii="Times New Roman" w:hAnsi="Times New Roman" w:cs="Times New Roman"/>
            <w:b/>
            <w:szCs w:val="24"/>
          </w:rPr>
          <w:t xml:space="preserve"> NO </w:t>
        </w:r>
      </w:ins>
      <w:ins w:id="25" w:author="Holly Dentz" w:date="2015-03-18T06:09:00Z">
        <w:r w:rsidRPr="0038052F">
          <w:rPr>
            <w:rFonts w:ascii="Times New Roman" w:hAnsi="Times New Roman" w:cs="Times New Roman"/>
            <w:b/>
            <w:szCs w:val="24"/>
          </w:rPr>
          <w:t xml:space="preserve">|__| </w:t>
        </w:r>
      </w:ins>
      <w:r w:rsidR="00E118CB" w:rsidRPr="0038052F">
        <w:rPr>
          <w:rFonts w:ascii="Times New Roman" w:hAnsi="Times New Roman" w:cs="Times New Roman"/>
          <w:b/>
          <w:szCs w:val="24"/>
        </w:rPr>
        <w:t xml:space="preserve">Stool Collection </w:t>
      </w:r>
    </w:p>
    <w:p w14:paraId="3EF1343A" w14:textId="47381C1C" w:rsidR="00E118CB" w:rsidRPr="0038052F" w:rsidRDefault="0021149A" w:rsidP="00E118CB">
      <w:pPr>
        <w:jc w:val="both"/>
        <w:rPr>
          <w:rFonts w:ascii="Times New Roman" w:hAnsi="Times New Roman" w:cs="Times New Roman"/>
          <w:b/>
          <w:szCs w:val="24"/>
        </w:rPr>
      </w:pPr>
      <w:ins w:id="26" w:author="Holly Dentz" w:date="2015-03-18T06:09:00Z">
        <w:r>
          <w:rPr>
            <w:rFonts w:ascii="Times New Roman" w:hAnsi="Times New Roman" w:cs="Times New Roman"/>
            <w:b/>
            <w:szCs w:val="24"/>
          </w:rPr>
          <w:t xml:space="preserve">YES </w:t>
        </w:r>
        <w:r w:rsidRPr="0038052F">
          <w:rPr>
            <w:rFonts w:ascii="Times New Roman" w:hAnsi="Times New Roman" w:cs="Times New Roman"/>
            <w:b/>
            <w:szCs w:val="24"/>
          </w:rPr>
          <w:t xml:space="preserve">|__| </w:t>
        </w:r>
        <w:r>
          <w:rPr>
            <w:rFonts w:ascii="Times New Roman" w:hAnsi="Times New Roman" w:cs="Times New Roman"/>
            <w:b/>
            <w:szCs w:val="24"/>
          </w:rPr>
          <w:t xml:space="preserve"> NO </w:t>
        </w:r>
        <w:r w:rsidRPr="0038052F">
          <w:rPr>
            <w:rFonts w:ascii="Times New Roman" w:hAnsi="Times New Roman" w:cs="Times New Roman"/>
            <w:b/>
            <w:szCs w:val="24"/>
          </w:rPr>
          <w:t xml:space="preserve">|__| </w:t>
        </w:r>
      </w:ins>
      <w:del w:id="27" w:author="Holly Dentz" w:date="2015-03-18T06:09:00Z">
        <w:r w:rsidR="00E118CB" w:rsidRPr="0038052F" w:rsidDel="0021149A">
          <w:rPr>
            <w:rFonts w:ascii="Times New Roman" w:hAnsi="Times New Roman" w:cs="Times New Roman"/>
            <w:b/>
            <w:szCs w:val="24"/>
          </w:rPr>
          <w:delText>|__|</w:delText>
        </w:r>
      </w:del>
      <w:r w:rsidR="00E118CB" w:rsidRPr="0038052F">
        <w:rPr>
          <w:rFonts w:ascii="Times New Roman" w:hAnsi="Times New Roman" w:cs="Times New Roman"/>
          <w:b/>
          <w:szCs w:val="24"/>
        </w:rPr>
        <w:t xml:space="preserve"> Finger Prick Blood Collection</w:t>
      </w:r>
    </w:p>
    <w:p w14:paraId="43F4DDF1" w14:textId="77777777" w:rsidR="00E118CB" w:rsidRPr="005D56D5" w:rsidRDefault="00E118CB" w:rsidP="0008367B">
      <w:pPr>
        <w:spacing w:after="0"/>
        <w:rPr>
          <w:rFonts w:ascii="Times New Roman" w:hAnsi="Times New Roman" w:cs="Times New Roman"/>
          <w:iCs/>
        </w:rPr>
      </w:pPr>
    </w:p>
    <w:p w14:paraId="710430B6" w14:textId="3B709382" w:rsidR="0021149A" w:rsidRDefault="008E033C" w:rsidP="0021149A">
      <w:pPr>
        <w:jc w:val="both"/>
        <w:rPr>
          <w:ins w:id="28" w:author="Holly Dentz" w:date="2015-03-18T06:13:00Z"/>
          <w:rFonts w:ascii="Times New Roman" w:hAnsi="Times New Roman" w:cs="Times New Roman"/>
          <w:szCs w:val="24"/>
        </w:rPr>
      </w:pPr>
      <w:r w:rsidRPr="005D56D5">
        <w:rPr>
          <w:rFonts w:ascii="Times New Roman" w:hAnsi="Times New Roman" w:cs="Times New Roman"/>
          <w:iCs/>
        </w:rPr>
        <w:t xml:space="preserve"> </w:t>
      </w:r>
      <w:ins w:id="29" w:author="Holly Dentz" w:date="2015-03-18T06:13:00Z">
        <w:r w:rsidR="0021149A">
          <w:rPr>
            <w:rFonts w:ascii="Times New Roman" w:hAnsi="Times New Roman" w:cs="Times New Roman"/>
            <w:szCs w:val="24"/>
          </w:rPr>
          <w:t xml:space="preserve">Long Term Storage </w:t>
        </w:r>
      </w:ins>
      <w:ins w:id="30" w:author="Amy Pickering" w:date="2015-03-22T05:35:00Z">
        <w:r w:rsidR="00AB3022">
          <w:rPr>
            <w:rFonts w:ascii="Times New Roman" w:hAnsi="Times New Roman" w:cs="Times New Roman"/>
            <w:szCs w:val="24"/>
          </w:rPr>
          <w:t>consent</w:t>
        </w:r>
      </w:ins>
      <w:ins w:id="31" w:author="Holly Dentz" w:date="2015-03-18T06:13:00Z">
        <w:del w:id="32" w:author="Amy Pickering" w:date="2015-03-22T05:35:00Z">
          <w:r w:rsidR="0021149A" w:rsidRPr="00E635DA" w:rsidDel="00AB3022">
            <w:rPr>
              <w:rFonts w:ascii="Times New Roman" w:hAnsi="Times New Roman" w:cs="Times New Roman"/>
              <w:szCs w:val="24"/>
            </w:rPr>
            <w:delText>Opt-</w:delText>
          </w:r>
          <w:r w:rsidR="0021149A" w:rsidDel="00AB3022">
            <w:rPr>
              <w:rFonts w:ascii="Times New Roman" w:hAnsi="Times New Roman" w:cs="Times New Roman"/>
              <w:szCs w:val="24"/>
            </w:rPr>
            <w:delText xml:space="preserve"> in/</w:delText>
          </w:r>
          <w:r w:rsidR="0021149A" w:rsidRPr="00E635DA" w:rsidDel="00AB3022">
            <w:rPr>
              <w:rFonts w:ascii="Times New Roman" w:hAnsi="Times New Roman" w:cs="Times New Roman"/>
              <w:szCs w:val="24"/>
            </w:rPr>
            <w:delText>out</w:delText>
          </w:r>
        </w:del>
      </w:ins>
    </w:p>
    <w:p w14:paraId="04FE2385" w14:textId="24A5648F" w:rsidR="0021149A" w:rsidRDefault="0021149A" w:rsidP="0021149A">
      <w:pPr>
        <w:jc w:val="both"/>
        <w:rPr>
          <w:ins w:id="33" w:author="Holly Dentz" w:date="2015-03-18T06:14:00Z"/>
          <w:rFonts w:ascii="Times New Roman" w:hAnsi="Times New Roman" w:cs="Times New Roman"/>
          <w:szCs w:val="24"/>
        </w:rPr>
      </w:pPr>
      <w:ins w:id="34" w:author="Holly Dentz" w:date="2015-03-18T06:14:00Z">
        <w:r>
          <w:rPr>
            <w:rFonts w:ascii="Times New Roman" w:hAnsi="Times New Roman" w:cs="Times New Roman"/>
            <w:szCs w:val="24"/>
          </w:rPr>
          <w:t>Blood</w:t>
        </w:r>
      </w:ins>
    </w:p>
    <w:p w14:paraId="43F8143D" w14:textId="2839A527" w:rsidR="0021149A" w:rsidRDefault="0021149A" w:rsidP="0021149A">
      <w:pPr>
        <w:jc w:val="both"/>
        <w:rPr>
          <w:ins w:id="35" w:author="Holly Dentz" w:date="2015-03-18T06:13:00Z"/>
          <w:rFonts w:ascii="Times New Roman" w:hAnsi="Times New Roman" w:cs="Times New Roman"/>
          <w:szCs w:val="24"/>
        </w:rPr>
      </w:pPr>
      <w:ins w:id="36" w:author="Holly Dentz" w:date="2015-03-18T06:13:00Z">
        <w:r w:rsidRPr="0038052F">
          <w:rPr>
            <w:rFonts w:ascii="Times New Roman" w:hAnsi="Times New Roman" w:cs="Times New Roman"/>
            <w:szCs w:val="24"/>
          </w:rPr>
          <w:t xml:space="preserve">|__| </w:t>
        </w:r>
        <w:r>
          <w:rPr>
            <w:rFonts w:ascii="Times New Roman" w:hAnsi="Times New Roman" w:cs="Times New Roman"/>
            <w:szCs w:val="24"/>
          </w:rPr>
          <w:t>YES</w:t>
        </w:r>
      </w:ins>
      <w:ins w:id="37" w:author="Holly Dentz" w:date="2015-03-18T06:14:00Z">
        <w:r w:rsidR="00B46A24">
          <w:rPr>
            <w:rFonts w:ascii="Times New Roman" w:hAnsi="Times New Roman" w:cs="Times New Roman"/>
            <w:szCs w:val="24"/>
          </w:rPr>
          <w:t>,</w:t>
        </w:r>
      </w:ins>
      <w:ins w:id="38" w:author="Holly Dentz" w:date="2015-03-18T06:13:00Z">
        <w:r>
          <w:rPr>
            <w:rFonts w:ascii="Times New Roman" w:hAnsi="Times New Roman" w:cs="Times New Roman"/>
            <w:szCs w:val="24"/>
          </w:rPr>
          <w:t xml:space="preserve"> I do</w:t>
        </w:r>
        <w:r w:rsidRPr="0038052F">
          <w:rPr>
            <w:rFonts w:ascii="Times New Roman" w:hAnsi="Times New Roman" w:cs="Times New Roman"/>
            <w:szCs w:val="24"/>
          </w:rPr>
          <w:t xml:space="preserve"> want my child’s </w:t>
        </w:r>
        <w:r w:rsidRPr="001E7D2A">
          <w:rPr>
            <w:rFonts w:ascii="Times New Roman" w:hAnsi="Times New Roman" w:cs="Times New Roman"/>
            <w:b/>
            <w:szCs w:val="24"/>
          </w:rPr>
          <w:t>blood</w:t>
        </w:r>
        <w:r>
          <w:rPr>
            <w:rFonts w:ascii="Times New Roman" w:hAnsi="Times New Roman" w:cs="Times New Roman"/>
            <w:b/>
            <w:szCs w:val="24"/>
          </w:rPr>
          <w:t xml:space="preserve"> </w:t>
        </w:r>
        <w:r w:rsidRPr="001E7D2A">
          <w:rPr>
            <w:rFonts w:ascii="Times New Roman" w:hAnsi="Times New Roman" w:cs="Times New Roman"/>
            <w:szCs w:val="24"/>
          </w:rPr>
          <w:t>samples</w:t>
        </w:r>
        <w:r w:rsidRPr="0038052F">
          <w:rPr>
            <w:rFonts w:ascii="Times New Roman" w:hAnsi="Times New Roman" w:cs="Times New Roman"/>
            <w:szCs w:val="24"/>
          </w:rPr>
          <w:t xml:space="preserve"> to be stored long term  </w:t>
        </w:r>
      </w:ins>
    </w:p>
    <w:p w14:paraId="48CDB259" w14:textId="468197D8" w:rsidR="0021149A" w:rsidRDefault="0021149A" w:rsidP="0021149A">
      <w:pPr>
        <w:jc w:val="both"/>
        <w:rPr>
          <w:ins w:id="39" w:author="Holly Dentz" w:date="2015-03-18T06:13:00Z"/>
          <w:rFonts w:ascii="Times New Roman" w:hAnsi="Times New Roman" w:cs="Times New Roman"/>
          <w:szCs w:val="24"/>
        </w:rPr>
      </w:pPr>
      <w:ins w:id="40" w:author="Holly Dentz" w:date="2015-03-18T06:13:00Z">
        <w:r w:rsidRPr="0038052F">
          <w:rPr>
            <w:rFonts w:ascii="Times New Roman" w:hAnsi="Times New Roman" w:cs="Times New Roman"/>
            <w:szCs w:val="24"/>
          </w:rPr>
          <w:t xml:space="preserve">|__| </w:t>
        </w:r>
        <w:r>
          <w:rPr>
            <w:rFonts w:ascii="Times New Roman" w:hAnsi="Times New Roman" w:cs="Times New Roman"/>
            <w:szCs w:val="24"/>
          </w:rPr>
          <w:t>NO</w:t>
        </w:r>
      </w:ins>
      <w:ins w:id="41" w:author="Holly Dentz" w:date="2015-03-18T06:14:00Z">
        <w:r w:rsidR="00B46A24">
          <w:rPr>
            <w:rFonts w:ascii="Times New Roman" w:hAnsi="Times New Roman" w:cs="Times New Roman"/>
            <w:szCs w:val="24"/>
          </w:rPr>
          <w:t>,</w:t>
        </w:r>
      </w:ins>
      <w:ins w:id="42" w:author="Holly Dentz" w:date="2015-03-18T06:13:00Z">
        <w:r>
          <w:rPr>
            <w:rFonts w:ascii="Times New Roman" w:hAnsi="Times New Roman" w:cs="Times New Roman"/>
            <w:szCs w:val="24"/>
          </w:rPr>
          <w:t xml:space="preserve"> </w:t>
        </w:r>
        <w:r w:rsidRPr="0038052F">
          <w:rPr>
            <w:rFonts w:ascii="Times New Roman" w:hAnsi="Times New Roman" w:cs="Times New Roman"/>
            <w:szCs w:val="24"/>
          </w:rPr>
          <w:t xml:space="preserve">I do not want my child’s </w:t>
        </w:r>
        <w:r w:rsidRPr="001E7D2A">
          <w:rPr>
            <w:rFonts w:ascii="Times New Roman" w:hAnsi="Times New Roman" w:cs="Times New Roman"/>
            <w:b/>
            <w:szCs w:val="24"/>
          </w:rPr>
          <w:t>blood</w:t>
        </w:r>
        <w:r w:rsidRPr="0038052F">
          <w:rPr>
            <w:rFonts w:ascii="Times New Roman" w:hAnsi="Times New Roman" w:cs="Times New Roman"/>
            <w:szCs w:val="24"/>
          </w:rPr>
          <w:t xml:space="preserve"> samples to be stored long term  </w:t>
        </w:r>
      </w:ins>
    </w:p>
    <w:p w14:paraId="780F811C" w14:textId="05D91419" w:rsidR="0021149A" w:rsidRDefault="0021149A" w:rsidP="0021149A">
      <w:pPr>
        <w:jc w:val="both"/>
        <w:rPr>
          <w:ins w:id="43" w:author="Holly Dentz" w:date="2015-03-18T06:14:00Z"/>
          <w:rFonts w:ascii="Times New Roman" w:hAnsi="Times New Roman" w:cs="Times New Roman"/>
          <w:szCs w:val="24"/>
        </w:rPr>
      </w:pPr>
      <w:ins w:id="44" w:author="Holly Dentz" w:date="2015-03-18T06:14:00Z">
        <w:r>
          <w:rPr>
            <w:rFonts w:ascii="Times New Roman" w:hAnsi="Times New Roman" w:cs="Times New Roman"/>
            <w:szCs w:val="24"/>
          </w:rPr>
          <w:t xml:space="preserve">Stool </w:t>
        </w:r>
      </w:ins>
    </w:p>
    <w:p w14:paraId="163FE078" w14:textId="74AB08AA" w:rsidR="0021149A" w:rsidRDefault="0021149A" w:rsidP="0021149A">
      <w:pPr>
        <w:jc w:val="both"/>
        <w:rPr>
          <w:ins w:id="45" w:author="Holly Dentz" w:date="2015-03-18T06:13:00Z"/>
          <w:rFonts w:ascii="Times New Roman" w:hAnsi="Times New Roman" w:cs="Times New Roman"/>
        </w:rPr>
      </w:pPr>
      <w:ins w:id="46" w:author="Holly Dentz" w:date="2015-03-18T06:13:00Z">
        <w:r>
          <w:rPr>
            <w:rFonts w:ascii="Times New Roman" w:hAnsi="Times New Roman" w:cs="Times New Roman"/>
            <w:szCs w:val="24"/>
          </w:rPr>
          <w:t>|</w:t>
        </w:r>
        <w:r w:rsidRPr="0038052F">
          <w:rPr>
            <w:rFonts w:ascii="Times New Roman" w:hAnsi="Times New Roman" w:cs="Times New Roman"/>
            <w:szCs w:val="24"/>
          </w:rPr>
          <w:t xml:space="preserve">__| </w:t>
        </w:r>
        <w:r>
          <w:rPr>
            <w:rFonts w:ascii="Times New Roman" w:hAnsi="Times New Roman" w:cs="Times New Roman"/>
            <w:szCs w:val="24"/>
          </w:rPr>
          <w:t>YES</w:t>
        </w:r>
      </w:ins>
      <w:ins w:id="47" w:author="Holly Dentz" w:date="2015-03-18T06:14:00Z">
        <w:r w:rsidR="00B46A24">
          <w:rPr>
            <w:rFonts w:ascii="Times New Roman" w:hAnsi="Times New Roman" w:cs="Times New Roman"/>
            <w:szCs w:val="24"/>
          </w:rPr>
          <w:t>,</w:t>
        </w:r>
      </w:ins>
      <w:ins w:id="48" w:author="Holly Dentz" w:date="2015-03-18T06:13:00Z">
        <w:r>
          <w:rPr>
            <w:rFonts w:ascii="Times New Roman" w:hAnsi="Times New Roman" w:cs="Times New Roman"/>
            <w:szCs w:val="24"/>
          </w:rPr>
          <w:t xml:space="preserve"> I do</w:t>
        </w:r>
        <w:r w:rsidRPr="0038052F">
          <w:rPr>
            <w:rFonts w:ascii="Times New Roman" w:hAnsi="Times New Roman" w:cs="Times New Roman"/>
            <w:szCs w:val="24"/>
          </w:rPr>
          <w:t xml:space="preserve"> want my child’s </w:t>
        </w:r>
        <w:r w:rsidRPr="00217028">
          <w:rPr>
            <w:rFonts w:ascii="Times New Roman" w:hAnsi="Times New Roman" w:cs="Times New Roman"/>
            <w:b/>
            <w:szCs w:val="24"/>
          </w:rPr>
          <w:t>stool</w:t>
        </w:r>
        <w:r w:rsidRPr="0038052F">
          <w:rPr>
            <w:rFonts w:ascii="Times New Roman" w:hAnsi="Times New Roman" w:cs="Times New Roman"/>
            <w:szCs w:val="24"/>
          </w:rPr>
          <w:t xml:space="preserve"> samples to be stored long term                    </w:t>
        </w:r>
      </w:ins>
    </w:p>
    <w:p w14:paraId="2B9310CB" w14:textId="607861BC" w:rsidR="0021149A" w:rsidRPr="0021149A" w:rsidRDefault="0021149A" w:rsidP="0021149A">
      <w:pPr>
        <w:jc w:val="both"/>
        <w:rPr>
          <w:ins w:id="49" w:author="Holly Dentz" w:date="2015-03-18T06:13:00Z"/>
          <w:rFonts w:ascii="Times New Roman" w:hAnsi="Times New Roman" w:cs="Times New Roman"/>
        </w:rPr>
      </w:pPr>
      <w:ins w:id="50" w:author="Holly Dentz" w:date="2015-03-18T06:13:00Z">
        <w:r w:rsidRPr="0038052F">
          <w:rPr>
            <w:rFonts w:ascii="Times New Roman" w:hAnsi="Times New Roman" w:cs="Times New Roman"/>
            <w:szCs w:val="24"/>
          </w:rPr>
          <w:t xml:space="preserve">|__| </w:t>
        </w:r>
        <w:r>
          <w:rPr>
            <w:rFonts w:ascii="Times New Roman" w:hAnsi="Times New Roman" w:cs="Times New Roman"/>
            <w:szCs w:val="24"/>
          </w:rPr>
          <w:t>NO</w:t>
        </w:r>
      </w:ins>
      <w:ins w:id="51" w:author="Holly Dentz" w:date="2015-03-18T06:14:00Z">
        <w:r w:rsidR="00B46A24">
          <w:rPr>
            <w:rFonts w:ascii="Times New Roman" w:hAnsi="Times New Roman" w:cs="Times New Roman"/>
            <w:szCs w:val="24"/>
          </w:rPr>
          <w:t>,</w:t>
        </w:r>
      </w:ins>
      <w:ins w:id="52" w:author="Holly Dentz" w:date="2015-03-18T06:13:00Z">
        <w:r>
          <w:rPr>
            <w:rFonts w:ascii="Times New Roman" w:hAnsi="Times New Roman" w:cs="Times New Roman"/>
            <w:szCs w:val="24"/>
          </w:rPr>
          <w:t xml:space="preserve"> I do not want my child’s </w:t>
        </w:r>
        <w:r w:rsidRPr="001E7D2A">
          <w:rPr>
            <w:rFonts w:ascii="Times New Roman" w:hAnsi="Times New Roman" w:cs="Times New Roman"/>
            <w:b/>
            <w:szCs w:val="24"/>
          </w:rPr>
          <w:t>stool</w:t>
        </w:r>
        <w:r>
          <w:rPr>
            <w:rFonts w:ascii="Times New Roman" w:hAnsi="Times New Roman" w:cs="Times New Roman"/>
            <w:szCs w:val="24"/>
          </w:rPr>
          <w:t xml:space="preserve"> </w:t>
        </w:r>
        <w:r w:rsidRPr="0038052F">
          <w:rPr>
            <w:rFonts w:ascii="Times New Roman" w:hAnsi="Times New Roman" w:cs="Times New Roman"/>
            <w:szCs w:val="24"/>
          </w:rPr>
          <w:t xml:space="preserve">samples to be stored long term                                         </w:t>
        </w:r>
      </w:ins>
    </w:p>
    <w:p w14:paraId="7793F1C5" w14:textId="7E98B8C2" w:rsidR="008E033C" w:rsidRPr="005D56D5" w:rsidRDefault="00574F53" w:rsidP="0008367B">
      <w:pPr>
        <w:spacing w:after="0"/>
        <w:rPr>
          <w:rFonts w:ascii="Times New Roman" w:hAnsi="Times New Roman" w:cs="Times New Roman"/>
        </w:rPr>
      </w:pPr>
      <w:r w:rsidRPr="005D56D5">
        <w:rPr>
          <w:rFonts w:ascii="Times New Roman" w:hAnsi="Times New Roman" w:cs="Times New Roman"/>
          <w:iCs/>
        </w:rPr>
        <w:t>P</w:t>
      </w:r>
      <w:r w:rsidR="008E033C" w:rsidRPr="005D56D5">
        <w:rPr>
          <w:rFonts w:ascii="Times New Roman" w:hAnsi="Times New Roman" w:cs="Times New Roman"/>
          <w:iCs/>
        </w:rPr>
        <w:t>lease sign and date below</w:t>
      </w:r>
      <w:r w:rsidR="008E033C" w:rsidRPr="005D56D5">
        <w:rPr>
          <w:rFonts w:ascii="Times New Roman" w:hAnsi="Times New Roman" w:cs="Times New Roman"/>
        </w:rPr>
        <w:t>.</w:t>
      </w:r>
    </w:p>
    <w:p w14:paraId="01AF0EBA" w14:textId="77777777" w:rsidR="008E033C" w:rsidRPr="005D56D5" w:rsidRDefault="008E033C" w:rsidP="0008367B">
      <w:pPr>
        <w:pStyle w:val="Header"/>
        <w:rPr>
          <w:rFonts w:ascii="Times New Roman" w:hAnsi="Times New Roman" w:cs="Times New Roman"/>
        </w:rPr>
      </w:pPr>
    </w:p>
    <w:p w14:paraId="33D4A84C" w14:textId="747FFB07" w:rsidR="008E033C" w:rsidRPr="005D56D5" w:rsidRDefault="008E033C" w:rsidP="0008367B">
      <w:pPr>
        <w:spacing w:after="0"/>
        <w:rPr>
          <w:rFonts w:ascii="Times New Roman" w:hAnsi="Times New Roman" w:cs="Times New Roman"/>
        </w:rPr>
      </w:pPr>
      <w:r w:rsidRPr="005D56D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BD76FB" w:rsidRDefault="00BD76FB">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BD76FB" w:rsidRDefault="00BD76FB">
                      <w:r>
                        <w:t xml:space="preserve">Thumb print </w:t>
                      </w:r>
                    </w:p>
                  </w:txbxContent>
                </v:textbox>
              </v:shape>
            </w:pict>
          </mc:Fallback>
        </mc:AlternateContent>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15CF1765" w14:textId="7CC668C9"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 xml:space="preserve">Participant's Name </w:t>
      </w:r>
      <w:r w:rsidRPr="005D56D5">
        <w:rPr>
          <w:rFonts w:ascii="Times New Roman" w:hAnsi="Times New Roman" w:cs="Times New Roman"/>
          <w:i/>
        </w:rPr>
        <w:t>(please print)</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44C13F1B" w14:textId="3F427B46" w:rsidR="008E033C" w:rsidRPr="005D56D5" w:rsidRDefault="008E033C" w:rsidP="0008367B">
      <w:pPr>
        <w:spacing w:after="0"/>
        <w:rPr>
          <w:rFonts w:ascii="Times New Roman" w:hAnsi="Times New Roman" w:cs="Times New Roman"/>
        </w:rPr>
      </w:pP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1A360586" w14:textId="62AEEC3E"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Participant's Signature</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257E97A9" w14:textId="77777777" w:rsidR="008E033C" w:rsidRPr="005D56D5" w:rsidRDefault="008E033C" w:rsidP="0008367B">
      <w:pPr>
        <w:spacing w:after="0"/>
        <w:rPr>
          <w:rFonts w:ascii="Times New Roman" w:hAnsi="Times New Roman" w:cs="Times New Roman"/>
          <w:u w:val="single"/>
        </w:rPr>
      </w:pPr>
    </w:p>
    <w:p w14:paraId="048CE7CB" w14:textId="77777777" w:rsidR="008E033C" w:rsidRPr="005D56D5" w:rsidRDefault="008E033C" w:rsidP="0008367B">
      <w:pPr>
        <w:spacing w:after="0"/>
        <w:rPr>
          <w:rFonts w:ascii="Times New Roman" w:hAnsi="Times New Roman" w:cs="Times New Roman"/>
        </w:rPr>
      </w:pP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u w:val="single"/>
        </w:rPr>
        <w:tab/>
      </w:r>
      <w:r w:rsidRPr="005D56D5">
        <w:rPr>
          <w:rFonts w:ascii="Times New Roman" w:hAnsi="Times New Roman" w:cs="Times New Roman"/>
        </w:rPr>
        <w:tab/>
        <w:t>_______________</w:t>
      </w:r>
    </w:p>
    <w:p w14:paraId="2CA50F78" w14:textId="77777777" w:rsidR="008E033C" w:rsidRPr="005D56D5" w:rsidRDefault="008E033C" w:rsidP="0008367B">
      <w:pPr>
        <w:spacing w:after="0"/>
        <w:rPr>
          <w:rFonts w:ascii="Times New Roman" w:hAnsi="Times New Roman" w:cs="Times New Roman"/>
        </w:rPr>
      </w:pPr>
      <w:r w:rsidRPr="005D56D5">
        <w:rPr>
          <w:rFonts w:ascii="Times New Roman" w:hAnsi="Times New Roman" w:cs="Times New Roman"/>
        </w:rPr>
        <w:t>Person Obtaining Consent</w:t>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r>
      <w:r w:rsidRPr="005D56D5">
        <w:rPr>
          <w:rFonts w:ascii="Times New Roman" w:hAnsi="Times New Roman" w:cs="Times New Roman"/>
        </w:rPr>
        <w:tab/>
        <w:t>Date</w:t>
      </w:r>
    </w:p>
    <w:p w14:paraId="42153522" w14:textId="77777777" w:rsidR="00E118CB" w:rsidRPr="005D56D5" w:rsidRDefault="00E118CB" w:rsidP="00E118CB">
      <w:pPr>
        <w:spacing w:after="0"/>
        <w:rPr>
          <w:rFonts w:ascii="Times New Roman" w:eastAsia="Calibri" w:hAnsi="Times New Roman" w:cs="Times New Roman"/>
          <w:b/>
        </w:rPr>
      </w:pPr>
    </w:p>
    <w:p w14:paraId="7166811A" w14:textId="434EDD1D" w:rsidR="0021149A" w:rsidRPr="0021149A" w:rsidDel="0021149A" w:rsidRDefault="00E118CB" w:rsidP="00E118CB">
      <w:pPr>
        <w:jc w:val="both"/>
        <w:rPr>
          <w:del w:id="53" w:author="Holly Dentz" w:date="2015-03-18T06:11:00Z"/>
          <w:rFonts w:ascii="Times New Roman" w:hAnsi="Times New Roman" w:cs="Times New Roman"/>
          <w:szCs w:val="24"/>
        </w:rPr>
      </w:pPr>
      <w:del w:id="54" w:author="Holly Dentz" w:date="2015-03-18T06:13:00Z">
        <w:r w:rsidRPr="00E635DA" w:rsidDel="0021149A">
          <w:rPr>
            <w:rFonts w:ascii="Times New Roman" w:hAnsi="Times New Roman" w:cs="Times New Roman"/>
            <w:szCs w:val="24"/>
          </w:rPr>
          <w:delText>Opt-out</w:delText>
        </w:r>
      </w:del>
    </w:p>
    <w:p w14:paraId="5800E097" w14:textId="01AC5CF1" w:rsidR="00E37AA0" w:rsidRPr="005D56D5" w:rsidRDefault="00E118CB" w:rsidP="0038052F">
      <w:pPr>
        <w:jc w:val="both"/>
        <w:rPr>
          <w:rFonts w:ascii="Times New Roman" w:hAnsi="Times New Roman" w:cs="Times New Roman"/>
        </w:rPr>
      </w:pPr>
      <w:del w:id="55" w:author="Holly Dentz" w:date="2015-03-18T06:13:00Z">
        <w:r w:rsidRPr="0038052F" w:rsidDel="0021149A">
          <w:rPr>
            <w:rFonts w:ascii="Times New Roman" w:hAnsi="Times New Roman" w:cs="Times New Roman"/>
            <w:szCs w:val="24"/>
          </w:rPr>
          <w:delText xml:space="preserve">|__| I do not want my child’s </w:delText>
        </w:r>
        <w:r w:rsidRPr="0021149A" w:rsidDel="0021149A">
          <w:rPr>
            <w:rFonts w:ascii="Times New Roman" w:hAnsi="Times New Roman" w:cs="Times New Roman"/>
            <w:b/>
            <w:szCs w:val="24"/>
            <w:rPrChange w:id="56" w:author="Holly Dentz" w:date="2015-03-18T06:12:00Z">
              <w:rPr>
                <w:rFonts w:ascii="Times New Roman" w:hAnsi="Times New Roman" w:cs="Times New Roman"/>
                <w:szCs w:val="24"/>
              </w:rPr>
            </w:rPrChange>
          </w:rPr>
          <w:delText>blood</w:delText>
        </w:r>
        <w:r w:rsidRPr="0038052F" w:rsidDel="0021149A">
          <w:rPr>
            <w:rFonts w:ascii="Times New Roman" w:hAnsi="Times New Roman" w:cs="Times New Roman"/>
            <w:szCs w:val="24"/>
          </w:rPr>
          <w:delText xml:space="preserve"> </w:delText>
        </w:r>
      </w:del>
      <w:del w:id="57" w:author="Holly Dentz" w:date="2015-03-18T06:11:00Z">
        <w:r w:rsidRPr="0038052F" w:rsidDel="0021149A">
          <w:rPr>
            <w:rFonts w:ascii="Times New Roman" w:hAnsi="Times New Roman" w:cs="Times New Roman"/>
            <w:szCs w:val="24"/>
          </w:rPr>
          <w:delText xml:space="preserve">and stool </w:delText>
        </w:r>
      </w:del>
      <w:del w:id="58" w:author="Holly Dentz" w:date="2015-03-18T06:13:00Z">
        <w:r w:rsidRPr="0038052F" w:rsidDel="0021149A">
          <w:rPr>
            <w:rFonts w:ascii="Times New Roman" w:hAnsi="Times New Roman" w:cs="Times New Roman"/>
            <w:szCs w:val="24"/>
          </w:rPr>
          <w:delText xml:space="preserve">samples to be stored long </w:delText>
        </w:r>
      </w:del>
      <w:del w:id="59" w:author="Holly Dentz" w:date="2015-03-18T06:12:00Z">
        <w:r w:rsidRPr="0038052F" w:rsidDel="0021149A">
          <w:rPr>
            <w:rFonts w:ascii="Times New Roman" w:hAnsi="Times New Roman" w:cs="Times New Roman"/>
            <w:szCs w:val="24"/>
          </w:rPr>
          <w:delText xml:space="preserve">term                        </w:delText>
        </w:r>
      </w:del>
      <w:del w:id="60" w:author="Holly Dentz" w:date="2015-03-18T06:13:00Z">
        <w:r w:rsidRPr="0038052F" w:rsidDel="0021149A">
          <w:rPr>
            <w:rFonts w:ascii="Times New Roman" w:hAnsi="Times New Roman" w:cs="Times New Roman"/>
            <w:szCs w:val="24"/>
          </w:rPr>
          <w:delText xml:space="preserve"> </w:delText>
        </w:r>
      </w:del>
    </w:p>
    <w:sectPr w:rsidR="00E37AA0" w:rsidRPr="005D56D5" w:rsidSect="0059044E">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BE7D6" w14:textId="77777777" w:rsidR="0027172D" w:rsidRDefault="0027172D" w:rsidP="00DB7267">
      <w:pPr>
        <w:spacing w:after="0" w:line="240" w:lineRule="auto"/>
      </w:pPr>
      <w:r>
        <w:separator/>
      </w:r>
    </w:p>
  </w:endnote>
  <w:endnote w:type="continuationSeparator" w:id="0">
    <w:p w14:paraId="306CE908" w14:textId="77777777" w:rsidR="0027172D" w:rsidRDefault="0027172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2D2E" w14:textId="446CCF01" w:rsidR="00BD76FB" w:rsidRDefault="00BD76FB" w:rsidP="0059044E">
    <w:pPr>
      <w:pStyle w:val="Footer"/>
    </w:pPr>
    <w:r>
      <w:t xml:space="preserve">CPHS Protocol </w:t>
    </w:r>
    <w:r w:rsidRPr="00CC4226">
      <w:t>#2011-09-3654</w:t>
    </w:r>
    <w:r>
      <w:tab/>
    </w:r>
    <w:r>
      <w:tab/>
    </w:r>
    <w:sdt>
      <w:sdtPr>
        <w:id w:val="69528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F1AC1">
          <w:rPr>
            <w:noProof/>
          </w:rPr>
          <w:t>3</w:t>
        </w:r>
        <w:r>
          <w:rPr>
            <w:noProof/>
          </w:rPr>
          <w:fldChar w:fldCharType="end"/>
        </w:r>
      </w:sdtContent>
    </w:sdt>
  </w:p>
  <w:p w14:paraId="144AE333" w14:textId="71CB1B7B" w:rsidR="00BD76FB" w:rsidRPr="0059044E" w:rsidRDefault="00BD76FB" w:rsidP="00590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7ECDC" w14:textId="77777777" w:rsidR="0027172D" w:rsidRDefault="0027172D" w:rsidP="00DB7267">
      <w:pPr>
        <w:spacing w:after="0" w:line="240" w:lineRule="auto"/>
      </w:pPr>
      <w:r>
        <w:separator/>
      </w:r>
    </w:p>
  </w:footnote>
  <w:footnote w:type="continuationSeparator" w:id="0">
    <w:p w14:paraId="16A6CF78" w14:textId="77777777" w:rsidR="0027172D" w:rsidRDefault="0027172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4144405E" w:rsidR="00BD76FB" w:rsidRDefault="00BD76FB" w:rsidP="009F623C">
    <w:pPr>
      <w:pStyle w:val="Header"/>
    </w:pPr>
    <w:r>
      <w:rPr>
        <w:b/>
      </w:rPr>
      <w:t xml:space="preserve">FO ID: |__|__|__|__|                                    </w:t>
    </w:r>
    <w:r w:rsidRPr="00B64243">
      <w:rPr>
        <w:b/>
      </w:rPr>
      <w:t>STUDY CHILD ID : |__|__|__|__|-|__|__|-|__|-|__|__|</w:t>
    </w:r>
  </w:p>
  <w:p w14:paraId="647240BE" w14:textId="77777777" w:rsidR="00BD76FB" w:rsidRDefault="00BD7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ir Null">
    <w15:presenceInfo w15:providerId="None" w15:userId="Clair Null"/>
  </w15:person>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13044"/>
    <w:rsid w:val="00015D74"/>
    <w:rsid w:val="000255F6"/>
    <w:rsid w:val="0003185C"/>
    <w:rsid w:val="00032EF4"/>
    <w:rsid w:val="00042AF9"/>
    <w:rsid w:val="00043EE7"/>
    <w:rsid w:val="0008367B"/>
    <w:rsid w:val="00090D2D"/>
    <w:rsid w:val="00091B22"/>
    <w:rsid w:val="000A0C6B"/>
    <w:rsid w:val="000A7575"/>
    <w:rsid w:val="000B280B"/>
    <w:rsid w:val="000B3068"/>
    <w:rsid w:val="000D44DD"/>
    <w:rsid w:val="000E1B0D"/>
    <w:rsid w:val="000E620E"/>
    <w:rsid w:val="000F1AC1"/>
    <w:rsid w:val="00113370"/>
    <w:rsid w:val="00113516"/>
    <w:rsid w:val="00117E96"/>
    <w:rsid w:val="0014431C"/>
    <w:rsid w:val="00162241"/>
    <w:rsid w:val="0016304D"/>
    <w:rsid w:val="00165574"/>
    <w:rsid w:val="0018551A"/>
    <w:rsid w:val="00185CB3"/>
    <w:rsid w:val="001B77DC"/>
    <w:rsid w:val="001C12AD"/>
    <w:rsid w:val="001C1967"/>
    <w:rsid w:val="001C4E9A"/>
    <w:rsid w:val="001D268C"/>
    <w:rsid w:val="00200EF3"/>
    <w:rsid w:val="0021149A"/>
    <w:rsid w:val="0024490E"/>
    <w:rsid w:val="0025496A"/>
    <w:rsid w:val="002552D8"/>
    <w:rsid w:val="0027172D"/>
    <w:rsid w:val="00276810"/>
    <w:rsid w:val="002770E5"/>
    <w:rsid w:val="00281833"/>
    <w:rsid w:val="002A52E0"/>
    <w:rsid w:val="002A5722"/>
    <w:rsid w:val="002D2052"/>
    <w:rsid w:val="002D4861"/>
    <w:rsid w:val="002F7F50"/>
    <w:rsid w:val="00316999"/>
    <w:rsid w:val="0033611C"/>
    <w:rsid w:val="00352248"/>
    <w:rsid w:val="0038052F"/>
    <w:rsid w:val="00380575"/>
    <w:rsid w:val="003B6A00"/>
    <w:rsid w:val="003E16BE"/>
    <w:rsid w:val="003F4464"/>
    <w:rsid w:val="003F7941"/>
    <w:rsid w:val="00400A26"/>
    <w:rsid w:val="00414D65"/>
    <w:rsid w:val="00417E2E"/>
    <w:rsid w:val="004311AD"/>
    <w:rsid w:val="0044573C"/>
    <w:rsid w:val="004617FC"/>
    <w:rsid w:val="004711D2"/>
    <w:rsid w:val="00472582"/>
    <w:rsid w:val="004A2BB2"/>
    <w:rsid w:val="004A78B1"/>
    <w:rsid w:val="004B1966"/>
    <w:rsid w:val="004E526B"/>
    <w:rsid w:val="00512A78"/>
    <w:rsid w:val="00520298"/>
    <w:rsid w:val="005215F9"/>
    <w:rsid w:val="005404B1"/>
    <w:rsid w:val="00554C8D"/>
    <w:rsid w:val="00561BF5"/>
    <w:rsid w:val="0056262E"/>
    <w:rsid w:val="00574F53"/>
    <w:rsid w:val="005750E3"/>
    <w:rsid w:val="00580015"/>
    <w:rsid w:val="00583AD5"/>
    <w:rsid w:val="0059044E"/>
    <w:rsid w:val="0059103F"/>
    <w:rsid w:val="005B525D"/>
    <w:rsid w:val="005D56D5"/>
    <w:rsid w:val="005E6765"/>
    <w:rsid w:val="005E7156"/>
    <w:rsid w:val="005E77D8"/>
    <w:rsid w:val="00617BD5"/>
    <w:rsid w:val="00623C93"/>
    <w:rsid w:val="006442F3"/>
    <w:rsid w:val="006449F6"/>
    <w:rsid w:val="00647E4C"/>
    <w:rsid w:val="00651AE5"/>
    <w:rsid w:val="00652F58"/>
    <w:rsid w:val="006642A0"/>
    <w:rsid w:val="00691547"/>
    <w:rsid w:val="006B3306"/>
    <w:rsid w:val="006B4F1E"/>
    <w:rsid w:val="006D7FC0"/>
    <w:rsid w:val="006F26F4"/>
    <w:rsid w:val="007003AC"/>
    <w:rsid w:val="00701FBD"/>
    <w:rsid w:val="00707285"/>
    <w:rsid w:val="0072650D"/>
    <w:rsid w:val="00731FEB"/>
    <w:rsid w:val="00760581"/>
    <w:rsid w:val="00760F2B"/>
    <w:rsid w:val="007810B1"/>
    <w:rsid w:val="0078525D"/>
    <w:rsid w:val="00790562"/>
    <w:rsid w:val="007A139C"/>
    <w:rsid w:val="007C59D0"/>
    <w:rsid w:val="007E02F5"/>
    <w:rsid w:val="008028DF"/>
    <w:rsid w:val="00803DE4"/>
    <w:rsid w:val="00812838"/>
    <w:rsid w:val="00895E9B"/>
    <w:rsid w:val="008A7D57"/>
    <w:rsid w:val="008B4558"/>
    <w:rsid w:val="008D664F"/>
    <w:rsid w:val="008E033C"/>
    <w:rsid w:val="008F14CB"/>
    <w:rsid w:val="009162CA"/>
    <w:rsid w:val="009251B2"/>
    <w:rsid w:val="009262D3"/>
    <w:rsid w:val="009618E7"/>
    <w:rsid w:val="00993857"/>
    <w:rsid w:val="00997A35"/>
    <w:rsid w:val="009A5DA7"/>
    <w:rsid w:val="009C6F38"/>
    <w:rsid w:val="009D7F07"/>
    <w:rsid w:val="009F13A0"/>
    <w:rsid w:val="009F15DB"/>
    <w:rsid w:val="009F623C"/>
    <w:rsid w:val="00A15D38"/>
    <w:rsid w:val="00A3248F"/>
    <w:rsid w:val="00A330C7"/>
    <w:rsid w:val="00A33B25"/>
    <w:rsid w:val="00A43EFC"/>
    <w:rsid w:val="00A60C74"/>
    <w:rsid w:val="00A74ED6"/>
    <w:rsid w:val="00A848D7"/>
    <w:rsid w:val="00AA7046"/>
    <w:rsid w:val="00AB278C"/>
    <w:rsid w:val="00AB3022"/>
    <w:rsid w:val="00AB4933"/>
    <w:rsid w:val="00AD1C00"/>
    <w:rsid w:val="00AD348B"/>
    <w:rsid w:val="00AF280B"/>
    <w:rsid w:val="00AF301E"/>
    <w:rsid w:val="00AF57F7"/>
    <w:rsid w:val="00B07CF0"/>
    <w:rsid w:val="00B27400"/>
    <w:rsid w:val="00B35B15"/>
    <w:rsid w:val="00B46A24"/>
    <w:rsid w:val="00B5140F"/>
    <w:rsid w:val="00B718AE"/>
    <w:rsid w:val="00B72DEB"/>
    <w:rsid w:val="00BB6011"/>
    <w:rsid w:val="00BC459C"/>
    <w:rsid w:val="00BD76FB"/>
    <w:rsid w:val="00BE0DF1"/>
    <w:rsid w:val="00BF62BB"/>
    <w:rsid w:val="00C134E2"/>
    <w:rsid w:val="00C148F7"/>
    <w:rsid w:val="00C31E5B"/>
    <w:rsid w:val="00C46D29"/>
    <w:rsid w:val="00C61CDF"/>
    <w:rsid w:val="00C638DB"/>
    <w:rsid w:val="00C737BE"/>
    <w:rsid w:val="00C74FDF"/>
    <w:rsid w:val="00C84879"/>
    <w:rsid w:val="00CC7A9C"/>
    <w:rsid w:val="00CE3A3F"/>
    <w:rsid w:val="00CF4FC6"/>
    <w:rsid w:val="00D5491B"/>
    <w:rsid w:val="00D70BA6"/>
    <w:rsid w:val="00D753CC"/>
    <w:rsid w:val="00D821E1"/>
    <w:rsid w:val="00DA6835"/>
    <w:rsid w:val="00DA71A5"/>
    <w:rsid w:val="00DA7BCE"/>
    <w:rsid w:val="00DB7267"/>
    <w:rsid w:val="00DE635C"/>
    <w:rsid w:val="00E11049"/>
    <w:rsid w:val="00E118CB"/>
    <w:rsid w:val="00E13E0C"/>
    <w:rsid w:val="00E271B6"/>
    <w:rsid w:val="00E37AA0"/>
    <w:rsid w:val="00E635DA"/>
    <w:rsid w:val="00E65135"/>
    <w:rsid w:val="00E730A2"/>
    <w:rsid w:val="00EF1E36"/>
    <w:rsid w:val="00EF3297"/>
    <w:rsid w:val="00F076A5"/>
    <w:rsid w:val="00F07BD5"/>
    <w:rsid w:val="00F07C2F"/>
    <w:rsid w:val="00F41C97"/>
    <w:rsid w:val="00F51EBA"/>
    <w:rsid w:val="00F75DFE"/>
    <w:rsid w:val="00F8286F"/>
    <w:rsid w:val="00F9688A"/>
    <w:rsid w:val="00FB2FEB"/>
    <w:rsid w:val="00FB5872"/>
    <w:rsid w:val="00FC6FD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ED320EA6-0B31-4B8A-A9C7-EF8F0ECE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9450E-6909-430C-A357-327063FA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Holly Dentz</cp:lastModifiedBy>
  <cp:revision>3</cp:revision>
  <cp:lastPrinted>2014-03-13T15:55:00Z</cp:lastPrinted>
  <dcterms:created xsi:type="dcterms:W3CDTF">2015-04-21T13:15:00Z</dcterms:created>
  <dcterms:modified xsi:type="dcterms:W3CDTF">2015-04-24T06:56:00Z</dcterms:modified>
</cp:coreProperties>
</file>