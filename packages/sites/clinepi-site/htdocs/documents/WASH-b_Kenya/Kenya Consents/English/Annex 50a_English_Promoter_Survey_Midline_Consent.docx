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B8C4E" w14:textId="2F3EB73E" w:rsidR="00652F58" w:rsidRPr="001763CE" w:rsidRDefault="00B27400" w:rsidP="009A5DA7">
      <w:pPr>
        <w:keepNext/>
        <w:keepLines/>
        <w:spacing w:after="0" w:line="240" w:lineRule="auto"/>
        <w:jc w:val="center"/>
        <w:outlineLvl w:val="0"/>
        <w:rPr>
          <w:rFonts w:ascii="Times New Roman" w:hAnsi="Times New Roman" w:cs="Times New Roman"/>
          <w:b/>
          <w:sz w:val="24"/>
          <w:szCs w:val="24"/>
        </w:rPr>
      </w:pPr>
      <w:bookmarkStart w:id="0" w:name="_GoBack"/>
      <w:r w:rsidRPr="001763CE">
        <w:rPr>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1763CE">
        <w:rPr>
          <w:rFonts w:ascii="Times New Roman" w:hAnsi="Times New Roman" w:cs="Times New Roman"/>
          <w:b/>
        </w:rPr>
        <w:t>CONSENT TO PARTICIPATE IN RESEARCH</w:t>
      </w:r>
    </w:p>
    <w:p w14:paraId="5A2EAB8D" w14:textId="7989A88C" w:rsidR="00DB7267" w:rsidRPr="001763CE" w:rsidRDefault="00691547" w:rsidP="00652F58">
      <w:pPr>
        <w:keepNext/>
        <w:keepLines/>
        <w:spacing w:after="0" w:line="240" w:lineRule="auto"/>
        <w:jc w:val="center"/>
        <w:outlineLvl w:val="0"/>
        <w:rPr>
          <w:rFonts w:ascii="Times New Roman" w:eastAsiaTheme="majorEastAsia" w:hAnsi="Times New Roman" w:cs="Times New Roman"/>
          <w:b/>
          <w:bCs/>
        </w:rPr>
      </w:pPr>
      <w:r w:rsidRPr="001763CE">
        <w:rPr>
          <w:rFonts w:ascii="Times New Roman" w:hAnsi="Times New Roman" w:cs="Times New Roman"/>
          <w:b/>
        </w:rPr>
        <w:t>WASH BENEFITS</w:t>
      </w:r>
      <w:r w:rsidR="008B4558" w:rsidRPr="001763CE">
        <w:rPr>
          <w:rFonts w:ascii="Times New Roman" w:hAnsi="Times New Roman" w:cs="Times New Roman"/>
          <w:b/>
        </w:rPr>
        <w:t xml:space="preserve"> </w:t>
      </w:r>
      <w:r w:rsidR="003D600F" w:rsidRPr="001763CE">
        <w:rPr>
          <w:rFonts w:ascii="Times New Roman" w:hAnsi="Times New Roman" w:cs="Times New Roman"/>
          <w:b/>
        </w:rPr>
        <w:t xml:space="preserve">PROMOTER SURVEY </w:t>
      </w:r>
      <w:r w:rsidR="00AF7202" w:rsidRPr="001763CE">
        <w:rPr>
          <w:rFonts w:ascii="Times New Roman" w:hAnsi="Times New Roman" w:cs="Times New Roman"/>
          <w:b/>
        </w:rPr>
        <w:t>MIDLINE</w:t>
      </w:r>
      <w:r w:rsidR="00C31E5B" w:rsidRPr="001763CE">
        <w:rPr>
          <w:rFonts w:ascii="Times New Roman" w:hAnsi="Times New Roman" w:cs="Times New Roman"/>
          <w:b/>
        </w:rPr>
        <w:t xml:space="preserve"> </w:t>
      </w:r>
      <w:r w:rsidR="00652F58" w:rsidRPr="001763CE">
        <w:rPr>
          <w:rFonts w:ascii="Times New Roman" w:hAnsi="Times New Roman" w:cs="Times New Roman"/>
          <w:b/>
          <w:i/>
        </w:rPr>
        <w:t>WRITTEN</w:t>
      </w:r>
      <w:r w:rsidR="00652F58" w:rsidRPr="001763CE">
        <w:rPr>
          <w:rFonts w:ascii="Times New Roman" w:hAnsi="Times New Roman" w:cs="Times New Roman"/>
          <w:b/>
        </w:rPr>
        <w:t xml:space="preserve"> </w:t>
      </w:r>
      <w:r w:rsidR="00DB7267" w:rsidRPr="001763CE">
        <w:rPr>
          <w:rFonts w:ascii="Times New Roman" w:hAnsi="Times New Roman" w:cs="Times New Roman"/>
          <w:b/>
        </w:rPr>
        <w:t>CONSENT</w:t>
      </w:r>
    </w:p>
    <w:p w14:paraId="4B78247A" w14:textId="77777777" w:rsidR="00DB7267" w:rsidRPr="001763CE" w:rsidRDefault="00DB7267" w:rsidP="00AA6A0F">
      <w:pPr>
        <w:keepNext/>
        <w:keepLines/>
        <w:spacing w:after="0" w:line="240" w:lineRule="auto"/>
        <w:jc w:val="center"/>
        <w:outlineLvl w:val="0"/>
        <w:rPr>
          <w:rFonts w:ascii="Times New Roman" w:eastAsiaTheme="majorEastAsia" w:hAnsi="Times New Roman" w:cs="Times New Roman"/>
          <w:b/>
          <w:bCs/>
        </w:rPr>
      </w:pPr>
    </w:p>
    <w:p w14:paraId="5B1C42F9" w14:textId="4606F1C3" w:rsidR="00DB7267" w:rsidRPr="001763CE" w:rsidRDefault="00DB7267" w:rsidP="00DB7267">
      <w:pPr>
        <w:jc w:val="both"/>
        <w:rPr>
          <w:rFonts w:ascii="Times New Roman" w:eastAsia="Calibri" w:hAnsi="Times New Roman" w:cs="Times New Roman"/>
        </w:rPr>
      </w:pPr>
      <w:r w:rsidRPr="001763CE">
        <w:rPr>
          <w:rFonts w:ascii="Times New Roman" w:eastAsia="Calibri" w:hAnsi="Times New Roman" w:cs="Times New Roman"/>
          <w:b/>
        </w:rPr>
        <w:t>Study</w:t>
      </w:r>
      <w:r w:rsidRPr="001763CE">
        <w:rPr>
          <w:rFonts w:ascii="Times New Roman" w:eastAsia="Calibri" w:hAnsi="Times New Roman" w:cs="Times New Roman"/>
        </w:rPr>
        <w:t xml:space="preserve"> </w:t>
      </w:r>
      <w:r w:rsidRPr="001763CE">
        <w:rPr>
          <w:rFonts w:ascii="Times New Roman" w:eastAsia="Calibri" w:hAnsi="Times New Roman" w:cs="Times New Roman"/>
          <w:b/>
        </w:rPr>
        <w:t>Title</w:t>
      </w:r>
      <w:r w:rsidRPr="001763CE">
        <w:rPr>
          <w:rFonts w:ascii="Times New Roman" w:eastAsia="Calibri" w:hAnsi="Times New Roman" w:cs="Times New Roman"/>
        </w:rPr>
        <w:t xml:space="preserve">:  </w:t>
      </w:r>
      <w:r w:rsidRPr="001763CE">
        <w:rPr>
          <w:rFonts w:ascii="Times New Roman" w:eastAsia="Cambria" w:hAnsi="Times New Roman" w:cs="Times New Roman"/>
        </w:rPr>
        <w:t>WASH Benefits - Handwashing, Water Treatment, Sanitation, and Nutrition Interventions and Outcome Measures in Rural Kenya</w:t>
      </w:r>
      <w:r w:rsidRPr="001763CE">
        <w:rPr>
          <w:rFonts w:ascii="Times New Roman" w:eastAsia="Calibri" w:hAnsi="Times New Roman" w:cs="Times New Roman"/>
        </w:rPr>
        <w:t xml:space="preserve"> (also known as the Child Health Project)</w:t>
      </w:r>
    </w:p>
    <w:p w14:paraId="5EF8778C" w14:textId="5699FCE6" w:rsidR="00652F58" w:rsidRPr="001763CE" w:rsidRDefault="00652F58" w:rsidP="0008367B">
      <w:pPr>
        <w:spacing w:after="0" w:line="240" w:lineRule="auto"/>
        <w:rPr>
          <w:rFonts w:ascii="Times New Roman" w:hAnsi="Times New Roman" w:cs="Times New Roman"/>
          <w:b/>
        </w:rPr>
      </w:pPr>
      <w:r w:rsidRPr="001763CE">
        <w:rPr>
          <w:rFonts w:ascii="Times New Roman" w:hAnsi="Times New Roman" w:cs="Times New Roman"/>
          <w:b/>
        </w:rPr>
        <w:t>Introduction</w:t>
      </w:r>
    </w:p>
    <w:p w14:paraId="1696D5B9" w14:textId="68F420E7" w:rsidR="00760581" w:rsidRPr="001763CE" w:rsidRDefault="00652F58" w:rsidP="0008367B">
      <w:pPr>
        <w:spacing w:after="0" w:line="240" w:lineRule="auto"/>
        <w:rPr>
          <w:rFonts w:ascii="Times New Roman" w:eastAsia="Calibri" w:hAnsi="Times New Roman" w:cs="Times New Roman"/>
        </w:rPr>
      </w:pPr>
      <w:r w:rsidRPr="001763CE">
        <w:rPr>
          <w:rFonts w:ascii="Times New Roman" w:hAnsi="Times New Roman" w:cs="Times New Roman"/>
        </w:rPr>
        <w:t xml:space="preserve">My name is </w:t>
      </w:r>
      <w:r w:rsidRPr="001763CE">
        <w:rPr>
          <w:rFonts w:ascii="Times New Roman" w:hAnsi="Times New Roman" w:cs="Times New Roman"/>
          <w:i/>
        </w:rPr>
        <w:t xml:space="preserve">_______________, [staff name], </w:t>
      </w:r>
      <w:r w:rsidRPr="001763CE">
        <w:rPr>
          <w:rFonts w:ascii="Times New Roman" w:eastAsia="Calibri" w:hAnsi="Times New Roman" w:cs="Times New Roman"/>
        </w:rPr>
        <w:t xml:space="preserve">I am from Innovations for Poverty Action (IPA) in [KAKAMEGA/BUNGOMA] Town. </w:t>
      </w:r>
      <w:r w:rsidR="00085828" w:rsidRPr="001763CE">
        <w:rPr>
          <w:rFonts w:ascii="Times New Roman" w:hAnsi="Times New Roman" w:cs="Times New Roman"/>
        </w:rPr>
        <w:t>I am working with Clair Null from Innovations for Poverty Action in the United States</w:t>
      </w:r>
      <w:r w:rsidR="00085828" w:rsidRPr="001763CE">
        <w:t xml:space="preserve">. </w:t>
      </w:r>
      <w:r w:rsidRPr="001763CE">
        <w:rPr>
          <w:rFonts w:ascii="Times New Roman" w:hAnsi="Times New Roman" w:cs="Times New Roman"/>
        </w:rPr>
        <w:t xml:space="preserve">I am </w:t>
      </w:r>
      <w:r w:rsidRPr="001763CE">
        <w:rPr>
          <w:rFonts w:ascii="Times New Roman" w:hAnsi="Times New Roman" w:cs="Times New Roman"/>
          <w:i/>
        </w:rPr>
        <w:t>[We are]</w:t>
      </w:r>
      <w:r w:rsidRPr="001763CE">
        <w:rPr>
          <w:rFonts w:ascii="Times New Roman" w:hAnsi="Times New Roman" w:cs="Times New Roman"/>
        </w:rPr>
        <w:t xml:space="preserve"> planning to conduct a follow up to our research study, which I invite you to take part in.</w:t>
      </w:r>
      <w:r w:rsidRPr="001763CE">
        <w:rPr>
          <w:rFonts w:ascii="Times New Roman" w:eastAsia="Calibri" w:hAnsi="Times New Roman" w:cs="Times New Roman"/>
        </w:rPr>
        <w:t xml:space="preserve"> </w:t>
      </w:r>
    </w:p>
    <w:p w14:paraId="7C55BB31" w14:textId="77777777" w:rsidR="00760581" w:rsidRPr="001763CE" w:rsidRDefault="00760581" w:rsidP="0008367B">
      <w:pPr>
        <w:spacing w:after="0" w:line="240" w:lineRule="auto"/>
        <w:rPr>
          <w:rFonts w:ascii="Times New Roman" w:eastAsia="Calibri" w:hAnsi="Times New Roman" w:cs="Times New Roman"/>
        </w:rPr>
      </w:pPr>
    </w:p>
    <w:p w14:paraId="0E68ED29" w14:textId="789F32F4" w:rsidR="0008367B" w:rsidRPr="001763CE" w:rsidRDefault="00760581" w:rsidP="00A15D38">
      <w:pPr>
        <w:rPr>
          <w:i/>
        </w:rPr>
      </w:pPr>
      <w:r w:rsidRPr="001763CE">
        <w:rPr>
          <w:rFonts w:ascii="Times New Roman" w:hAnsi="Times New Roman" w:cs="Times New Roman"/>
        </w:rPr>
        <w:t xml:space="preserve">You are being invited to participate in </w:t>
      </w:r>
      <w:r w:rsidR="00D70BA6" w:rsidRPr="001763CE">
        <w:rPr>
          <w:rFonts w:ascii="Times New Roman" w:hAnsi="Times New Roman" w:cs="Times New Roman"/>
        </w:rPr>
        <w:t xml:space="preserve">this study because you </w:t>
      </w:r>
      <w:r w:rsidR="003D600F" w:rsidRPr="001763CE">
        <w:rPr>
          <w:rFonts w:ascii="Times New Roman" w:hAnsi="Times New Roman" w:cs="Times New Roman"/>
        </w:rPr>
        <w:t>were selected by members of your community and were trained by IPA staff to be a promoter.</w:t>
      </w:r>
      <w:r w:rsidR="003D600F" w:rsidRPr="001763CE">
        <w:rPr>
          <w:i/>
        </w:rPr>
        <w:t xml:space="preserve"> </w:t>
      </w:r>
      <w:r w:rsidR="00D70BA6" w:rsidRPr="001763CE">
        <w:rPr>
          <w:rFonts w:ascii="Times New Roman" w:hAnsi="Times New Roman" w:cs="Times New Roman"/>
        </w:rPr>
        <w:t xml:space="preserve"> </w:t>
      </w:r>
    </w:p>
    <w:p w14:paraId="7C26C55D" w14:textId="694C2F6C" w:rsidR="00652F58" w:rsidRPr="001763CE" w:rsidRDefault="00652F58" w:rsidP="0008367B">
      <w:pPr>
        <w:spacing w:after="0"/>
        <w:rPr>
          <w:rFonts w:ascii="Times New Roman" w:hAnsi="Times New Roman" w:cs="Times New Roman"/>
          <w:b/>
        </w:rPr>
      </w:pPr>
      <w:r w:rsidRPr="001763CE">
        <w:rPr>
          <w:rFonts w:ascii="Times New Roman" w:hAnsi="Times New Roman" w:cs="Times New Roman"/>
          <w:b/>
        </w:rPr>
        <w:t>Purpose</w:t>
      </w:r>
    </w:p>
    <w:p w14:paraId="6A5EECCC" w14:textId="0E721AE1" w:rsidR="0008367B" w:rsidRPr="001763CE" w:rsidRDefault="00652F58" w:rsidP="00A15D38">
      <w:pPr>
        <w:rPr>
          <w:i/>
        </w:rPr>
      </w:pPr>
      <w:r w:rsidRPr="001763CE">
        <w:rPr>
          <w:rFonts w:ascii="Times New Roman" w:hAnsi="Times New Roman" w:cs="Times New Roman"/>
        </w:rPr>
        <w:t xml:space="preserve">The purpose of this study is to </w:t>
      </w:r>
      <w:r w:rsidRPr="001763CE">
        <w:rPr>
          <w:rFonts w:ascii="Times New Roman" w:eastAsia="Calibri" w:hAnsi="Times New Roman" w:cs="Times New Roman"/>
        </w:rPr>
        <w:t xml:space="preserve">conduct research on children’s health to better understand how </w:t>
      </w:r>
      <w:r w:rsidR="008B4558" w:rsidRPr="001763CE">
        <w:rPr>
          <w:rFonts w:ascii="Times New Roman" w:eastAsia="Calibri" w:hAnsi="Times New Roman" w:cs="Times New Roman"/>
        </w:rPr>
        <w:t xml:space="preserve">nutrition and </w:t>
      </w:r>
      <w:r w:rsidRPr="001763CE">
        <w:rPr>
          <w:rFonts w:ascii="Times New Roman" w:eastAsia="Calibri" w:hAnsi="Times New Roman" w:cs="Times New Roman"/>
        </w:rPr>
        <w:t xml:space="preserve">environmental factors might affect child growth and health. </w:t>
      </w:r>
      <w:r w:rsidR="0008367B" w:rsidRPr="001763CE">
        <w:rPr>
          <w:rFonts w:ascii="Times New Roman" w:eastAsia="Calibri" w:hAnsi="Times New Roman" w:cs="Times New Roman"/>
        </w:rPr>
        <w:t xml:space="preserve"> </w:t>
      </w:r>
      <w:r w:rsidR="00A15D38" w:rsidRPr="001763CE">
        <w:rPr>
          <w:i/>
        </w:rPr>
        <w:t xml:space="preserve"> </w:t>
      </w:r>
      <w:r w:rsidR="003D600F" w:rsidRPr="001763CE">
        <w:rPr>
          <w:rFonts w:ascii="Times New Roman" w:hAnsi="Times New Roman" w:cs="Times New Roman"/>
        </w:rPr>
        <w:t xml:space="preserve">We would like to understand how our health promotion programs influence the behaviors of community members. </w:t>
      </w:r>
      <w:r w:rsidR="00A15D38" w:rsidRPr="001763CE">
        <w:rPr>
          <w:i/>
        </w:rPr>
        <w:t xml:space="preserve"> </w:t>
      </w:r>
    </w:p>
    <w:p w14:paraId="3C7D6438" w14:textId="38E79352" w:rsidR="00E13E0C" w:rsidRPr="001763CE" w:rsidRDefault="00E13E0C" w:rsidP="000A0C6B">
      <w:pPr>
        <w:spacing w:after="0"/>
        <w:rPr>
          <w:rFonts w:ascii="Times New Roman" w:hAnsi="Times New Roman" w:cs="Times New Roman"/>
          <w:b/>
        </w:rPr>
      </w:pPr>
      <w:r w:rsidRPr="001763CE">
        <w:rPr>
          <w:rFonts w:ascii="Times New Roman" w:hAnsi="Times New Roman" w:cs="Times New Roman"/>
          <w:b/>
        </w:rPr>
        <w:t>Procedures</w:t>
      </w:r>
    </w:p>
    <w:p w14:paraId="383C42C1" w14:textId="21B1C307" w:rsidR="00895E9B" w:rsidRPr="001763CE" w:rsidRDefault="00E13E0C" w:rsidP="005E7156">
      <w:pPr>
        <w:rPr>
          <w:i/>
        </w:rPr>
      </w:pPr>
      <w:r w:rsidRPr="001763CE">
        <w:rPr>
          <w:rFonts w:ascii="Times New Roman" w:hAnsi="Times New Roman" w:cs="Times New Roman"/>
        </w:rPr>
        <w:t xml:space="preserve">If you agree to be in this study, you will be asked to do the following: </w:t>
      </w:r>
      <w:r w:rsidR="003D600F" w:rsidRPr="001763CE">
        <w:rPr>
          <w:rFonts w:ascii="Times New Roman" w:hAnsi="Times New Roman" w:cs="Times New Roman"/>
        </w:rPr>
        <w:t>I will speak to you today to collect some information, do some observations and take some measurements. Our staff will collect some information about your household and your environment. Participation in this activity will take about 1 hour.</w:t>
      </w:r>
    </w:p>
    <w:p w14:paraId="1CACF823" w14:textId="4822247F" w:rsidR="0008367B" w:rsidRPr="001763CE" w:rsidRDefault="00F9688A" w:rsidP="005E7156">
      <w:pPr>
        <w:rPr>
          <w:b/>
        </w:rPr>
      </w:pPr>
      <w:r w:rsidRPr="001763CE">
        <w:rPr>
          <w:rFonts w:ascii="Times New Roman" w:hAnsi="Times New Roman" w:cs="Times New Roman"/>
          <w:b/>
        </w:rPr>
        <w:t xml:space="preserve">Study time:  </w:t>
      </w:r>
      <w:r w:rsidRPr="001763CE">
        <w:rPr>
          <w:rFonts w:ascii="Times New Roman" w:hAnsi="Times New Roman" w:cs="Times New Roman"/>
        </w:rPr>
        <w:t xml:space="preserve">Study participation will take a total of approximately </w:t>
      </w:r>
      <w:r w:rsidR="003D600F" w:rsidRPr="001763CE">
        <w:rPr>
          <w:rFonts w:ascii="Times New Roman" w:hAnsi="Times New Roman" w:cs="Times New Roman"/>
        </w:rPr>
        <w:t>1 hour</w:t>
      </w:r>
      <w:r w:rsidR="005E7156" w:rsidRPr="001763CE">
        <w:rPr>
          <w:rFonts w:ascii="Times New Roman" w:hAnsi="Times New Roman" w:cs="Times New Roman"/>
        </w:rPr>
        <w:t xml:space="preserve"> over </w:t>
      </w:r>
      <w:r w:rsidR="003D600F" w:rsidRPr="001763CE">
        <w:rPr>
          <w:rFonts w:ascii="Times New Roman" w:hAnsi="Times New Roman" w:cs="Times New Roman"/>
        </w:rPr>
        <w:t>1</w:t>
      </w:r>
      <w:r w:rsidR="005E7156" w:rsidRPr="001763CE">
        <w:rPr>
          <w:rFonts w:ascii="Times New Roman" w:hAnsi="Times New Roman" w:cs="Times New Roman"/>
        </w:rPr>
        <w:t xml:space="preserve"> </w:t>
      </w:r>
      <w:r w:rsidR="003D600F" w:rsidRPr="001763CE">
        <w:rPr>
          <w:rFonts w:ascii="Times New Roman" w:hAnsi="Times New Roman" w:cs="Times New Roman"/>
        </w:rPr>
        <w:t>visit</w:t>
      </w:r>
    </w:p>
    <w:p w14:paraId="13CCB486" w14:textId="361A3079" w:rsidR="00F9688A" w:rsidRPr="001763CE" w:rsidRDefault="00F9688A" w:rsidP="0008367B">
      <w:pPr>
        <w:spacing w:after="0"/>
        <w:rPr>
          <w:rFonts w:ascii="Times New Roman" w:hAnsi="Times New Roman" w:cs="Times New Roman"/>
          <w:b/>
        </w:rPr>
      </w:pPr>
      <w:r w:rsidRPr="001763CE">
        <w:rPr>
          <w:rFonts w:ascii="Times New Roman" w:hAnsi="Times New Roman" w:cs="Times New Roman"/>
          <w:b/>
        </w:rPr>
        <w:t xml:space="preserve">Study location: </w:t>
      </w:r>
      <w:r w:rsidRPr="001763CE">
        <w:rPr>
          <w:rFonts w:ascii="Times New Roman" w:hAnsi="Times New Roman" w:cs="Times New Roman"/>
        </w:rPr>
        <w:t>All study procedures will take place at your</w:t>
      </w:r>
      <w:r w:rsidR="005E7156" w:rsidRPr="001763CE">
        <w:rPr>
          <w:rFonts w:ascii="Times New Roman" w:hAnsi="Times New Roman" w:cs="Times New Roman"/>
        </w:rPr>
        <w:t xml:space="preserve"> </w:t>
      </w:r>
      <w:r w:rsidR="00AA6A0F" w:rsidRPr="001763CE">
        <w:rPr>
          <w:rFonts w:ascii="Times New Roman" w:hAnsi="Times New Roman" w:cs="Times New Roman"/>
        </w:rPr>
        <w:t>compound</w:t>
      </w:r>
      <w:r w:rsidRPr="001763CE">
        <w:rPr>
          <w:rFonts w:ascii="Times New Roman" w:hAnsi="Times New Roman" w:cs="Times New Roman"/>
        </w:rPr>
        <w:t xml:space="preserve">. </w:t>
      </w:r>
    </w:p>
    <w:p w14:paraId="0B2D5E99" w14:textId="77777777" w:rsidR="005E7156" w:rsidRPr="001763CE" w:rsidRDefault="005E7156" w:rsidP="0008367B">
      <w:pPr>
        <w:spacing w:after="0"/>
        <w:rPr>
          <w:rFonts w:ascii="Times New Roman" w:eastAsia="Calibri" w:hAnsi="Times New Roman" w:cs="Times New Roman"/>
        </w:rPr>
      </w:pPr>
    </w:p>
    <w:p w14:paraId="468C6E39" w14:textId="0D5CBB45" w:rsidR="00F9688A" w:rsidRPr="001763CE" w:rsidRDefault="00F9688A" w:rsidP="0008367B">
      <w:pPr>
        <w:spacing w:after="0"/>
        <w:rPr>
          <w:rFonts w:ascii="Times New Roman" w:hAnsi="Times New Roman" w:cs="Times New Roman"/>
          <w:b/>
          <w:bCs/>
        </w:rPr>
      </w:pPr>
      <w:r w:rsidRPr="001763CE">
        <w:rPr>
          <w:rFonts w:ascii="Times New Roman" w:hAnsi="Times New Roman" w:cs="Times New Roman"/>
          <w:b/>
        </w:rPr>
        <w:t>Benefits</w:t>
      </w:r>
    </w:p>
    <w:p w14:paraId="76E27732" w14:textId="46BB98C0" w:rsidR="00F9688A" w:rsidRPr="001763CE" w:rsidRDefault="00F9688A" w:rsidP="00F076A5">
      <w:pPr>
        <w:spacing w:after="0"/>
        <w:rPr>
          <w:rFonts w:ascii="Times New Roman" w:eastAsia="Calibri" w:hAnsi="Times New Roman" w:cs="Times New Roman"/>
        </w:rPr>
      </w:pPr>
      <w:r w:rsidRPr="001763CE">
        <w:rPr>
          <w:rFonts w:ascii="Times New Roman" w:eastAsia="Calibri" w:hAnsi="Times New Roman" w:cs="Times New Roman"/>
        </w:rPr>
        <w:t>If you chose to answer these questions there will not be a direct benefit to you but you will help us to understand</w:t>
      </w:r>
      <w:r w:rsidR="000B3068" w:rsidRPr="001763CE">
        <w:rPr>
          <w:rFonts w:ascii="Times New Roman" w:eastAsia="Calibri" w:hAnsi="Times New Roman" w:cs="Times New Roman"/>
        </w:rPr>
        <w:t xml:space="preserve"> </w:t>
      </w:r>
      <w:r w:rsidR="003D600F" w:rsidRPr="001763CE">
        <w:rPr>
          <w:rFonts w:ascii="Times New Roman" w:eastAsia="Calibri" w:hAnsi="Times New Roman" w:cs="Times New Roman"/>
        </w:rPr>
        <w:t>how we are implementing our research study.</w:t>
      </w:r>
    </w:p>
    <w:p w14:paraId="2AF9456A" w14:textId="25DFCB87" w:rsidR="000A0C6B" w:rsidRPr="001763CE" w:rsidRDefault="003D600F" w:rsidP="003D600F">
      <w:pPr>
        <w:tabs>
          <w:tab w:val="left" w:pos="3478"/>
        </w:tabs>
        <w:spacing w:after="0"/>
        <w:rPr>
          <w:rFonts w:ascii="Times New Roman" w:eastAsia="Calibri" w:hAnsi="Times New Roman" w:cs="Times New Roman"/>
        </w:rPr>
      </w:pPr>
      <w:r w:rsidRPr="001763CE">
        <w:rPr>
          <w:rFonts w:ascii="Times New Roman" w:eastAsia="Calibri" w:hAnsi="Times New Roman" w:cs="Times New Roman"/>
        </w:rPr>
        <w:tab/>
      </w:r>
    </w:p>
    <w:p w14:paraId="3E291BBD" w14:textId="66B0F26F" w:rsidR="00F9688A" w:rsidRPr="001763CE" w:rsidRDefault="00F9688A" w:rsidP="0008367B">
      <w:pPr>
        <w:spacing w:after="0"/>
        <w:rPr>
          <w:rFonts w:ascii="Times New Roman" w:hAnsi="Times New Roman" w:cs="Times New Roman"/>
          <w:b/>
          <w:bCs/>
        </w:rPr>
      </w:pPr>
      <w:r w:rsidRPr="001763CE">
        <w:rPr>
          <w:rFonts w:ascii="Times New Roman" w:hAnsi="Times New Roman" w:cs="Times New Roman"/>
          <w:b/>
          <w:bCs/>
        </w:rPr>
        <w:t>Risks/Discomforts</w:t>
      </w:r>
    </w:p>
    <w:p w14:paraId="6C53BC2A" w14:textId="30D44A3C" w:rsidR="000A0C6B" w:rsidRPr="001763CE" w:rsidRDefault="00F9688A" w:rsidP="000A0C6B">
      <w:pPr>
        <w:rPr>
          <w:i/>
        </w:rPr>
      </w:pPr>
      <w:r w:rsidRPr="001763CE">
        <w:rPr>
          <w:rFonts w:ascii="Times New Roman" w:hAnsi="Times New Roman" w:cs="Times New Roman"/>
        </w:rPr>
        <w:t xml:space="preserve">Possible risks, discomforts, and/or side effects </w:t>
      </w:r>
      <w:r w:rsidR="000A0C6B" w:rsidRPr="001763CE">
        <w:rPr>
          <w:rFonts w:ascii="Times New Roman" w:hAnsi="Times New Roman" w:cs="Times New Roman"/>
        </w:rPr>
        <w:t>related to the</w:t>
      </w:r>
      <w:r w:rsidR="00A121DB">
        <w:rPr>
          <w:rFonts w:ascii="Times New Roman" w:hAnsi="Times New Roman" w:cs="Times New Roman"/>
        </w:rPr>
        <w:t xml:space="preserve"> study</w:t>
      </w:r>
      <w:r w:rsidR="000A0C6B" w:rsidRPr="001763CE">
        <w:rPr>
          <w:rFonts w:ascii="Times New Roman" w:hAnsi="Times New Roman" w:cs="Times New Roman"/>
        </w:rPr>
        <w:t xml:space="preserve"> </w:t>
      </w:r>
      <w:r w:rsidRPr="001763CE">
        <w:rPr>
          <w:rFonts w:ascii="Times New Roman" w:hAnsi="Times New Roman" w:cs="Times New Roman"/>
          <w:bCs/>
        </w:rPr>
        <w:t>include:</w:t>
      </w:r>
    </w:p>
    <w:p w14:paraId="2671551F" w14:textId="77777777" w:rsidR="009A5DA7" w:rsidRPr="001763CE" w:rsidRDefault="000A0C6B" w:rsidP="009A5DA7">
      <w:pPr>
        <w:pStyle w:val="ListParagraph"/>
        <w:numPr>
          <w:ilvl w:val="0"/>
          <w:numId w:val="6"/>
        </w:numPr>
        <w:spacing w:after="0"/>
        <w:rPr>
          <w:rFonts w:ascii="Times New Roman" w:hAnsi="Times New Roman" w:cs="Times New Roman"/>
          <w:i/>
        </w:rPr>
      </w:pPr>
      <w:r w:rsidRPr="001763CE">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1AEDA8DE" w:rsidR="00F9688A" w:rsidRPr="001763CE" w:rsidRDefault="00F9688A" w:rsidP="009A5DA7">
      <w:pPr>
        <w:pStyle w:val="ListParagraph"/>
        <w:numPr>
          <w:ilvl w:val="0"/>
          <w:numId w:val="6"/>
        </w:numPr>
        <w:spacing w:after="0"/>
        <w:rPr>
          <w:rFonts w:ascii="Times New Roman" w:hAnsi="Times New Roman" w:cs="Times New Roman"/>
          <w:i/>
        </w:rPr>
      </w:pPr>
      <w:r w:rsidRPr="001763CE">
        <w:rPr>
          <w:rFonts w:ascii="Times New Roman" w:hAnsi="Times New Roman" w:cs="Times New Roman"/>
          <w:i/>
        </w:rPr>
        <w:t xml:space="preserve">Time lost while participating in the </w:t>
      </w:r>
      <w:r w:rsidR="003D600F" w:rsidRPr="001763CE">
        <w:rPr>
          <w:rFonts w:ascii="Times New Roman" w:hAnsi="Times New Roman" w:cs="Times New Roman"/>
          <w:i/>
        </w:rPr>
        <w:t>survey</w:t>
      </w:r>
      <w:r w:rsidRPr="001763CE">
        <w:rPr>
          <w:rFonts w:ascii="Times New Roman" w:hAnsi="Times New Roman" w:cs="Times New Roman"/>
          <w:i/>
        </w:rPr>
        <w:t>, although you can discontinue the</w:t>
      </w:r>
      <w:r w:rsidR="000B3068" w:rsidRPr="001763CE">
        <w:rPr>
          <w:rFonts w:ascii="Times New Roman" w:hAnsi="Times New Roman" w:cs="Times New Roman"/>
          <w:i/>
        </w:rPr>
        <w:t xml:space="preserve"> </w:t>
      </w:r>
      <w:r w:rsidR="003D600F" w:rsidRPr="001763CE">
        <w:rPr>
          <w:rFonts w:ascii="Times New Roman" w:hAnsi="Times New Roman" w:cs="Times New Roman"/>
          <w:i/>
        </w:rPr>
        <w:t>survey</w:t>
      </w:r>
      <w:r w:rsidRPr="001763CE">
        <w:rPr>
          <w:rFonts w:ascii="Times New Roman" w:hAnsi="Times New Roman" w:cs="Times New Roman"/>
          <w:i/>
        </w:rPr>
        <w:t xml:space="preserve"> at </w:t>
      </w:r>
      <w:proofErr w:type="spellStart"/>
      <w:r w:rsidRPr="001763CE">
        <w:rPr>
          <w:rFonts w:ascii="Times New Roman" w:hAnsi="Times New Roman" w:cs="Times New Roman"/>
          <w:i/>
        </w:rPr>
        <w:t>anytime</w:t>
      </w:r>
      <w:proofErr w:type="spellEnd"/>
      <w:r w:rsidRPr="001763CE">
        <w:rPr>
          <w:rFonts w:ascii="Times New Roman" w:hAnsi="Times New Roman" w:cs="Times New Roman"/>
          <w:i/>
        </w:rPr>
        <w:t xml:space="preserve">. </w:t>
      </w:r>
    </w:p>
    <w:p w14:paraId="37E8AF3A" w14:textId="77777777" w:rsidR="000A0C6B" w:rsidRPr="001763CE" w:rsidRDefault="000A0C6B" w:rsidP="0008367B">
      <w:pPr>
        <w:tabs>
          <w:tab w:val="left" w:pos="1980"/>
        </w:tabs>
        <w:spacing w:after="0"/>
        <w:rPr>
          <w:rFonts w:ascii="Times New Roman" w:hAnsi="Times New Roman" w:cs="Times New Roman"/>
          <w:b/>
        </w:rPr>
      </w:pPr>
    </w:p>
    <w:p w14:paraId="09CF5FBB" w14:textId="6D686619" w:rsidR="00F9688A" w:rsidRPr="001763CE" w:rsidRDefault="00F9688A" w:rsidP="0008367B">
      <w:pPr>
        <w:tabs>
          <w:tab w:val="left" w:pos="1980"/>
        </w:tabs>
        <w:spacing w:after="0"/>
        <w:rPr>
          <w:rFonts w:ascii="Times New Roman" w:hAnsi="Times New Roman" w:cs="Times New Roman"/>
          <w:b/>
        </w:rPr>
      </w:pPr>
      <w:r w:rsidRPr="001763CE">
        <w:rPr>
          <w:rFonts w:ascii="Times New Roman" w:hAnsi="Times New Roman" w:cs="Times New Roman"/>
          <w:b/>
        </w:rPr>
        <w:t>Confidentiality</w:t>
      </w:r>
    </w:p>
    <w:p w14:paraId="73E0F6FF" w14:textId="77777777" w:rsidR="000B3068" w:rsidRPr="001763CE" w:rsidRDefault="00F9688A" w:rsidP="009A5DA7">
      <w:pPr>
        <w:numPr>
          <w:ilvl w:val="0"/>
          <w:numId w:val="5"/>
        </w:numPr>
        <w:tabs>
          <w:tab w:val="left" w:pos="1980"/>
        </w:tabs>
        <w:spacing w:after="0" w:line="240" w:lineRule="auto"/>
        <w:rPr>
          <w:rFonts w:ascii="Times New Roman" w:hAnsi="Times New Roman" w:cs="Times New Roman"/>
          <w:bCs/>
        </w:rPr>
      </w:pPr>
      <w:r w:rsidRPr="001763CE">
        <w:rPr>
          <w:rFonts w:ascii="Times New Roman" w:hAnsi="Times New Roman" w:cs="Times New Roman"/>
          <w:b/>
        </w:rPr>
        <w:t>Breach of confidentiality:</w:t>
      </w:r>
      <w:r w:rsidRPr="001763CE">
        <w:rPr>
          <w:rFonts w:ascii="Times New Roman" w:hAnsi="Times New Roman" w:cs="Times New Roman"/>
        </w:rPr>
        <w:t xml:space="preserve"> As with all research, there is a chance that confidentiality could be compromised; however, we are taking precautions to minimize this risk.</w:t>
      </w:r>
      <w:r w:rsidR="000025D3" w:rsidRPr="001763CE">
        <w:rPr>
          <w:rFonts w:ascii="Times New Roman" w:hAnsi="Times New Roman" w:cs="Times New Roman"/>
          <w:bCs/>
        </w:rPr>
        <w:t xml:space="preserve"> </w:t>
      </w:r>
    </w:p>
    <w:p w14:paraId="08F335BF" w14:textId="18707B97" w:rsidR="00F9688A" w:rsidRPr="001763CE" w:rsidRDefault="00F9688A" w:rsidP="009A5DA7">
      <w:pPr>
        <w:numPr>
          <w:ilvl w:val="0"/>
          <w:numId w:val="5"/>
        </w:numPr>
        <w:tabs>
          <w:tab w:val="left" w:pos="1980"/>
        </w:tabs>
        <w:spacing w:after="0" w:line="240" w:lineRule="auto"/>
        <w:rPr>
          <w:rFonts w:ascii="Times New Roman" w:hAnsi="Times New Roman" w:cs="Times New Roman"/>
          <w:bCs/>
        </w:rPr>
      </w:pPr>
      <w:r w:rsidRPr="001763CE">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1763CE" w:rsidRDefault="00F9688A" w:rsidP="000A0C6B">
      <w:pPr>
        <w:numPr>
          <w:ilvl w:val="0"/>
          <w:numId w:val="5"/>
        </w:numPr>
        <w:tabs>
          <w:tab w:val="left" w:pos="1980"/>
        </w:tabs>
        <w:spacing w:after="0" w:line="240" w:lineRule="auto"/>
        <w:rPr>
          <w:rFonts w:ascii="Times New Roman" w:hAnsi="Times New Roman" w:cs="Times New Roman"/>
        </w:rPr>
      </w:pPr>
      <w:r w:rsidRPr="001763CE">
        <w:rPr>
          <w:rFonts w:ascii="Times New Roman" w:hAnsi="Times New Roman" w:cs="Times New Roman"/>
        </w:rPr>
        <w:lastRenderedPageBreak/>
        <w:t>To minimize the risks to confidentiality, we will</w:t>
      </w:r>
      <w:r w:rsidR="000025D3" w:rsidRPr="001763CE">
        <w:rPr>
          <w:rFonts w:ascii="Times New Roman" w:hAnsi="Times New Roman" w:cs="Times New Roman"/>
        </w:rPr>
        <w:t xml:space="preserve"> limit access to study records to only the necessary IPA staff and investigators. </w:t>
      </w:r>
      <w:r w:rsidR="000A0C6B" w:rsidRPr="001763CE">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1763CE">
        <w:rPr>
          <w:rFonts w:ascii="Times New Roman" w:hAnsi="Times New Roman" w:cs="Times New Roman"/>
        </w:rPr>
        <w:t>All paper data will be sorted in secured locked locations. All electronic data will be encrypted</w:t>
      </w:r>
      <w:r w:rsidR="00F076A5" w:rsidRPr="001763CE">
        <w:rPr>
          <w:rFonts w:ascii="Times New Roman" w:hAnsi="Times New Roman" w:cs="Times New Roman"/>
        </w:rPr>
        <w:t>.</w:t>
      </w:r>
      <w:r w:rsidRPr="001763CE">
        <w:rPr>
          <w:rFonts w:ascii="Times New Roman" w:hAnsi="Times New Roman" w:cs="Times New Roman"/>
          <w:i/>
        </w:rPr>
        <w:t xml:space="preserve"> </w:t>
      </w:r>
      <w:r w:rsidRPr="001763CE">
        <w:rPr>
          <w:rFonts w:ascii="Times New Roman" w:hAnsi="Times New Roman" w:cs="Times New Roman"/>
        </w:rPr>
        <w:t xml:space="preserve">Your personal information may be given out if required by law.  </w:t>
      </w:r>
      <w:bookmarkStart w:id="1" w:name="OLE_LINK1"/>
      <w:bookmarkStart w:id="2" w:name="OLE_LINK2"/>
    </w:p>
    <w:p w14:paraId="43624DBE" w14:textId="77777777" w:rsidR="00F51EBA" w:rsidRPr="001763CE" w:rsidRDefault="00F51EBA" w:rsidP="000A0C6B">
      <w:pPr>
        <w:spacing w:after="0"/>
        <w:rPr>
          <w:rFonts w:ascii="Times New Roman" w:hAnsi="Times New Roman" w:cs="Times New Roman"/>
          <w:b/>
          <w:i/>
        </w:rPr>
      </w:pPr>
    </w:p>
    <w:p w14:paraId="744B9D9C" w14:textId="6CAAA10C" w:rsidR="000A0C6B" w:rsidRPr="001763CE" w:rsidRDefault="00F9688A" w:rsidP="000A0C6B">
      <w:pPr>
        <w:spacing w:after="0"/>
        <w:rPr>
          <w:rFonts w:ascii="Times New Roman" w:hAnsi="Times New Roman" w:cs="Times New Roman"/>
        </w:rPr>
      </w:pPr>
      <w:r w:rsidRPr="001763CE">
        <w:rPr>
          <w:rFonts w:ascii="Times New Roman" w:hAnsi="Times New Roman" w:cs="Times New Roman"/>
          <w:b/>
          <w:i/>
        </w:rPr>
        <w:t xml:space="preserve">Retaining research records: </w:t>
      </w:r>
      <w:r w:rsidRPr="001763CE">
        <w:rPr>
          <w:rFonts w:ascii="Times New Roman" w:hAnsi="Times New Roman" w:cs="Times New Roman"/>
        </w:rPr>
        <w:t xml:space="preserve"> W</w:t>
      </w:r>
      <w:r w:rsidR="000025D3" w:rsidRPr="001763CE">
        <w:rPr>
          <w:rFonts w:ascii="Times New Roman" w:hAnsi="Times New Roman" w:cs="Times New Roman"/>
        </w:rPr>
        <w:t>hen the research is completed, the investigators</w:t>
      </w:r>
      <w:r w:rsidRPr="001763CE">
        <w:rPr>
          <w:rFonts w:ascii="Times New Roman" w:hAnsi="Times New Roman" w:cs="Times New Roman"/>
        </w:rPr>
        <w:t xml:space="preserve"> may save the</w:t>
      </w:r>
      <w:r w:rsidR="000025D3" w:rsidRPr="001763CE">
        <w:rPr>
          <w:rFonts w:ascii="Times New Roman" w:hAnsi="Times New Roman" w:cs="Times New Roman"/>
        </w:rPr>
        <w:t xml:space="preserve"> data</w:t>
      </w:r>
      <w:r w:rsidRPr="001763CE">
        <w:rPr>
          <w:rFonts w:ascii="Times New Roman" w:hAnsi="Times New Roman" w:cs="Times New Roman"/>
        </w:rPr>
        <w:t xml:space="preserve"> for use i</w:t>
      </w:r>
      <w:r w:rsidR="000025D3" w:rsidRPr="001763CE">
        <w:rPr>
          <w:rFonts w:ascii="Times New Roman" w:hAnsi="Times New Roman" w:cs="Times New Roman"/>
        </w:rPr>
        <w:t>n future research done by themselves</w:t>
      </w:r>
      <w:r w:rsidRPr="001763CE">
        <w:rPr>
          <w:rFonts w:ascii="Times New Roman" w:hAnsi="Times New Roman" w:cs="Times New Roman"/>
        </w:rPr>
        <w:t xml:space="preserve"> or others.  </w:t>
      </w:r>
      <w:r w:rsidR="00A3181A" w:rsidRPr="00FC75F8">
        <w:rPr>
          <w:rFonts w:ascii="Times New Roman" w:hAnsi="Times New Roman" w:cs="Times New Roman"/>
        </w:rPr>
        <w:t>We will retain this study information for the duration of this study and for follow up studies. </w:t>
      </w:r>
      <w:r w:rsidRPr="001763CE">
        <w:rPr>
          <w:rFonts w:ascii="Times New Roman" w:hAnsi="Times New Roman" w:cs="Times New Roman"/>
        </w:rPr>
        <w:t xml:space="preserve">The same measures described above will be taken to protect confidentiality of this study data.  </w:t>
      </w:r>
      <w:bookmarkEnd w:id="1"/>
      <w:bookmarkEnd w:id="2"/>
      <w:r w:rsidR="000A0C6B" w:rsidRPr="001763CE">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1763CE" w:rsidRDefault="0008367B" w:rsidP="0008367B">
      <w:pPr>
        <w:spacing w:after="0"/>
        <w:rPr>
          <w:rStyle w:val="header-a1"/>
          <w:rFonts w:ascii="Times New Roman" w:hAnsi="Times New Roman" w:cs="Times New Roman"/>
          <w:sz w:val="22"/>
          <w:szCs w:val="22"/>
        </w:rPr>
      </w:pPr>
    </w:p>
    <w:p w14:paraId="631391A9" w14:textId="23124024" w:rsidR="000025D3" w:rsidRPr="001763CE" w:rsidRDefault="000025D3" w:rsidP="0008367B">
      <w:pPr>
        <w:spacing w:after="0"/>
        <w:rPr>
          <w:rFonts w:ascii="Times New Roman" w:hAnsi="Times New Roman" w:cs="Times New Roman"/>
          <w:b/>
          <w:bCs/>
          <w:color w:val="000000"/>
        </w:rPr>
      </w:pPr>
      <w:r w:rsidRPr="001763CE">
        <w:rPr>
          <w:rStyle w:val="header-a1"/>
          <w:rFonts w:ascii="Times New Roman" w:hAnsi="Times New Roman" w:cs="Times New Roman"/>
          <w:sz w:val="22"/>
          <w:szCs w:val="22"/>
        </w:rPr>
        <w:t>Compensation/Payment</w:t>
      </w:r>
    </w:p>
    <w:p w14:paraId="5A0144BF" w14:textId="55FF4AA3" w:rsidR="0008367B" w:rsidRPr="001763CE" w:rsidRDefault="000025D3" w:rsidP="0008367B">
      <w:pPr>
        <w:spacing w:after="0"/>
        <w:rPr>
          <w:rFonts w:ascii="Times New Roman" w:hAnsi="Times New Roman" w:cs="Times New Roman"/>
          <w:i/>
        </w:rPr>
      </w:pPr>
      <w:r w:rsidRPr="001763CE">
        <w:rPr>
          <w:rFonts w:ascii="Times New Roman" w:hAnsi="Times New Roman" w:cs="Times New Roman"/>
        </w:rPr>
        <w:t>You will not be paid for taking part in this study.</w:t>
      </w:r>
    </w:p>
    <w:p w14:paraId="3DDF4035" w14:textId="77777777" w:rsidR="00EF3297" w:rsidRPr="001763CE" w:rsidRDefault="00EF3297" w:rsidP="0008367B">
      <w:pPr>
        <w:spacing w:after="0"/>
        <w:rPr>
          <w:rStyle w:val="header-a1"/>
          <w:rFonts w:ascii="Times New Roman" w:hAnsi="Times New Roman" w:cs="Times New Roman"/>
          <w:b w:val="0"/>
          <w:bCs w:val="0"/>
          <w:i/>
          <w:color w:val="auto"/>
          <w:sz w:val="22"/>
          <w:szCs w:val="22"/>
        </w:rPr>
      </w:pPr>
    </w:p>
    <w:p w14:paraId="7DB73CA8" w14:textId="77777777" w:rsidR="0008367B" w:rsidRPr="001763CE" w:rsidRDefault="0008367B" w:rsidP="0008367B">
      <w:pPr>
        <w:spacing w:after="0"/>
        <w:rPr>
          <w:rStyle w:val="header-a1"/>
          <w:rFonts w:ascii="Times New Roman" w:hAnsi="Times New Roman" w:cs="Times New Roman"/>
          <w:sz w:val="22"/>
          <w:szCs w:val="22"/>
        </w:rPr>
      </w:pPr>
    </w:p>
    <w:p w14:paraId="45B71B30" w14:textId="195801FC" w:rsidR="000025D3" w:rsidRPr="001763CE" w:rsidRDefault="000025D3" w:rsidP="0008367B">
      <w:pPr>
        <w:spacing w:after="0"/>
        <w:rPr>
          <w:rFonts w:ascii="Times New Roman" w:hAnsi="Times New Roman" w:cs="Times New Roman"/>
          <w:b/>
          <w:bCs/>
          <w:color w:val="000000"/>
        </w:rPr>
      </w:pPr>
      <w:r w:rsidRPr="001763CE">
        <w:rPr>
          <w:rStyle w:val="header-a1"/>
          <w:rFonts w:ascii="Times New Roman" w:hAnsi="Times New Roman" w:cs="Times New Roman"/>
          <w:sz w:val="22"/>
          <w:szCs w:val="22"/>
        </w:rPr>
        <w:t>Rights</w:t>
      </w:r>
    </w:p>
    <w:p w14:paraId="7AE890A5" w14:textId="5E51BD3E" w:rsidR="000025D3" w:rsidRPr="001763CE" w:rsidRDefault="000025D3" w:rsidP="0008367B">
      <w:pPr>
        <w:spacing w:after="0"/>
        <w:rPr>
          <w:rFonts w:ascii="Times New Roman" w:hAnsi="Times New Roman" w:cs="Times New Roman"/>
          <w:iCs/>
        </w:rPr>
      </w:pPr>
      <w:r w:rsidRPr="001763CE">
        <w:rPr>
          <w:rFonts w:ascii="Times New Roman" w:hAnsi="Times New Roman" w:cs="Times New Roman"/>
          <w:b/>
          <w:i/>
          <w:iCs/>
        </w:rPr>
        <w:t>Participation in research is completely voluntary</w:t>
      </w:r>
      <w:r w:rsidRPr="001763CE">
        <w:rPr>
          <w:rFonts w:ascii="Times New Roman" w:hAnsi="Times New Roman" w:cs="Times New Roman"/>
          <w:i/>
        </w:rPr>
        <w:t>.</w:t>
      </w:r>
      <w:r w:rsidRPr="001763CE">
        <w:rPr>
          <w:rFonts w:ascii="Times New Roman" w:hAnsi="Times New Roman" w:cs="Times New Roman"/>
        </w:rPr>
        <w:t xml:space="preserve">  </w:t>
      </w:r>
      <w:r w:rsidRPr="001763CE">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1763CE" w:rsidRDefault="0008367B" w:rsidP="0008367B">
      <w:pPr>
        <w:spacing w:after="0"/>
        <w:rPr>
          <w:rStyle w:val="header-a1"/>
          <w:rFonts w:ascii="Times New Roman" w:hAnsi="Times New Roman" w:cs="Times New Roman"/>
          <w:sz w:val="22"/>
          <w:szCs w:val="22"/>
        </w:rPr>
      </w:pPr>
    </w:p>
    <w:p w14:paraId="3215B8BE" w14:textId="00D5DBE7" w:rsidR="000025D3" w:rsidRPr="001763CE" w:rsidRDefault="000025D3" w:rsidP="0008367B">
      <w:pPr>
        <w:spacing w:after="0"/>
        <w:rPr>
          <w:rFonts w:ascii="Times New Roman" w:hAnsi="Times New Roman" w:cs="Times New Roman"/>
          <w:b/>
          <w:bCs/>
          <w:color w:val="000000"/>
        </w:rPr>
      </w:pPr>
      <w:r w:rsidRPr="001763CE">
        <w:rPr>
          <w:rStyle w:val="header-a1"/>
          <w:rFonts w:ascii="Times New Roman" w:hAnsi="Times New Roman" w:cs="Times New Roman"/>
          <w:sz w:val="22"/>
          <w:szCs w:val="22"/>
        </w:rPr>
        <w:t>Questions</w:t>
      </w:r>
    </w:p>
    <w:p w14:paraId="38281969" w14:textId="77777777" w:rsidR="00EF3297" w:rsidRPr="001763CE" w:rsidRDefault="008E033C" w:rsidP="006F26F4">
      <w:pPr>
        <w:spacing w:after="0"/>
        <w:rPr>
          <w:rFonts w:ascii="Times New Roman" w:eastAsia="Calibri" w:hAnsi="Times New Roman" w:cs="Times New Roman"/>
        </w:rPr>
      </w:pPr>
      <w:r w:rsidRPr="001763CE">
        <w:rPr>
          <w:rFonts w:ascii="Times New Roman" w:eastAsia="Calibri" w:hAnsi="Times New Roman" w:cs="Times New Roman"/>
        </w:rPr>
        <w:t>If you have any questions or concerns at a later time, you may contact the WASH Benefits hotline at 0728-716-661.</w:t>
      </w:r>
      <w:r w:rsidR="006F26F4" w:rsidRPr="001763CE">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1763CE" w:rsidRDefault="00EF3297" w:rsidP="006F26F4">
      <w:pPr>
        <w:spacing w:after="0"/>
        <w:rPr>
          <w:rFonts w:ascii="Times New Roman" w:eastAsia="Calibri" w:hAnsi="Times New Roman" w:cs="Times New Roman"/>
        </w:rPr>
      </w:pPr>
    </w:p>
    <w:p w14:paraId="5F529BC7" w14:textId="45A9BCFB" w:rsidR="006F26F4" w:rsidRPr="001763CE" w:rsidRDefault="006F26F4" w:rsidP="006F26F4">
      <w:pPr>
        <w:spacing w:after="0"/>
        <w:rPr>
          <w:rFonts w:ascii="Times New Roman" w:eastAsia="Calibri" w:hAnsi="Times New Roman" w:cs="Times New Roman"/>
        </w:rPr>
      </w:pPr>
      <w:r w:rsidRPr="001763CE">
        <w:rPr>
          <w:rFonts w:ascii="Times New Roman" w:eastAsia="Calibri" w:hAnsi="Times New Roman" w:cs="Times New Roman"/>
        </w:rPr>
        <w:t xml:space="preserve"> </w:t>
      </w:r>
      <w:r w:rsidRPr="001763CE">
        <w:rPr>
          <w:rFonts w:ascii="Times New Roman" w:hAnsi="Times New Roman" w:cs="Times New Roman"/>
          <w:iCs/>
        </w:rPr>
        <w:t xml:space="preserve">If you have any </w:t>
      </w:r>
      <w:r w:rsidRPr="001763CE">
        <w:rPr>
          <w:rFonts w:ascii="Times New Roman" w:hAnsi="Times New Roman" w:cs="Times New Roman"/>
        </w:rPr>
        <w:t>questions or concerns about your rights and treatment as a research subject, you may contact the office of UC Berkeley's Committee for t</w:t>
      </w:r>
      <w:r w:rsidR="00574F53" w:rsidRPr="001763CE">
        <w:rPr>
          <w:rFonts w:ascii="Times New Roman" w:hAnsi="Times New Roman" w:cs="Times New Roman"/>
        </w:rPr>
        <w:t>he Protection of Human Subjects</w:t>
      </w:r>
      <w:r w:rsidRPr="001763CE">
        <w:rPr>
          <w:rFonts w:ascii="Times New Roman" w:hAnsi="Times New Roman" w:cs="Times New Roman"/>
        </w:rPr>
        <w:t xml:space="preserve"> at </w:t>
      </w:r>
      <w:r w:rsidR="00574F53" w:rsidRPr="001763CE">
        <w:rPr>
          <w:rFonts w:ascii="Times New Roman" w:hAnsi="Times New Roman" w:cs="Times New Roman"/>
        </w:rPr>
        <w:t>+1-</w:t>
      </w:r>
      <w:r w:rsidRPr="001763CE">
        <w:rPr>
          <w:rFonts w:ascii="Times New Roman" w:hAnsi="Times New Roman" w:cs="Times New Roman"/>
        </w:rPr>
        <w:t xml:space="preserve">510-642-7461 or </w:t>
      </w:r>
      <w:hyperlink r:id="rId8" w:history="1">
        <w:r w:rsidRPr="001763CE">
          <w:rPr>
            <w:rStyle w:val="Hyperlink"/>
            <w:rFonts w:ascii="Times New Roman" w:hAnsi="Times New Roman" w:cs="Times New Roman"/>
            <w:bCs/>
          </w:rPr>
          <w:t>subjects@berkeley.edu</w:t>
        </w:r>
      </w:hyperlink>
      <w:r w:rsidRPr="001763CE">
        <w:rPr>
          <w:rFonts w:ascii="Times New Roman" w:hAnsi="Times New Roman" w:cs="Times New Roman"/>
          <w:i/>
          <w:iCs/>
        </w:rPr>
        <w:t>.</w:t>
      </w:r>
    </w:p>
    <w:p w14:paraId="3A05B32F" w14:textId="77777777" w:rsidR="000025D3" w:rsidRPr="001763CE" w:rsidRDefault="000025D3" w:rsidP="0008367B">
      <w:pPr>
        <w:spacing w:after="0"/>
        <w:rPr>
          <w:rFonts w:ascii="Times New Roman" w:eastAsia="Calibri" w:hAnsi="Times New Roman" w:cs="Times New Roman"/>
          <w:b/>
        </w:rPr>
      </w:pPr>
    </w:p>
    <w:p w14:paraId="72739907" w14:textId="63FA16E3" w:rsidR="008E033C" w:rsidRPr="001763CE" w:rsidRDefault="008E033C" w:rsidP="0008367B">
      <w:pPr>
        <w:pStyle w:val="Heading1"/>
        <w:rPr>
          <w:sz w:val="22"/>
          <w:szCs w:val="22"/>
        </w:rPr>
      </w:pPr>
      <w:r w:rsidRPr="001763CE">
        <w:rPr>
          <w:sz w:val="22"/>
          <w:szCs w:val="22"/>
        </w:rPr>
        <w:t>CONSENT</w:t>
      </w:r>
    </w:p>
    <w:p w14:paraId="4104FE13" w14:textId="506313EF" w:rsidR="008E033C" w:rsidRPr="001763CE" w:rsidRDefault="008E033C" w:rsidP="0008367B">
      <w:pPr>
        <w:spacing w:after="0"/>
        <w:rPr>
          <w:rFonts w:ascii="Times New Roman" w:hAnsi="Times New Roman" w:cs="Times New Roman"/>
          <w:iCs/>
        </w:rPr>
      </w:pPr>
      <w:r w:rsidRPr="001763CE">
        <w:rPr>
          <w:rFonts w:ascii="Times New Roman" w:hAnsi="Times New Roman" w:cs="Times New Roman"/>
          <w:iCs/>
        </w:rPr>
        <w:t xml:space="preserve">You have been given a copy of this consent form. </w:t>
      </w:r>
    </w:p>
    <w:p w14:paraId="7793F1C5" w14:textId="40BBA7BD" w:rsidR="008E033C" w:rsidRPr="001763CE" w:rsidRDefault="008E033C" w:rsidP="0008367B">
      <w:pPr>
        <w:spacing w:after="0"/>
        <w:rPr>
          <w:rFonts w:ascii="Times New Roman" w:hAnsi="Times New Roman" w:cs="Times New Roman"/>
        </w:rPr>
      </w:pPr>
      <w:r w:rsidRPr="001763CE">
        <w:rPr>
          <w:rFonts w:ascii="Times New Roman" w:hAnsi="Times New Roman" w:cs="Times New Roman"/>
          <w:iCs/>
        </w:rPr>
        <w:t>If you wish to participate in this study,</w:t>
      </w:r>
      <w:r w:rsidR="00707285" w:rsidRPr="001763CE">
        <w:rPr>
          <w:rFonts w:ascii="Times New Roman" w:hAnsi="Times New Roman" w:cs="Times New Roman"/>
          <w:iCs/>
        </w:rPr>
        <w:t xml:space="preserve"> please confirm by indicating if you are willing to participate. </w:t>
      </w:r>
      <w:r w:rsidRPr="001763CE">
        <w:rPr>
          <w:rFonts w:ascii="Times New Roman" w:hAnsi="Times New Roman" w:cs="Times New Roman"/>
          <w:iCs/>
        </w:rPr>
        <w:t xml:space="preserve"> </w:t>
      </w:r>
      <w:r w:rsidR="00574F53" w:rsidRPr="001763CE">
        <w:rPr>
          <w:rFonts w:ascii="Times New Roman" w:hAnsi="Times New Roman" w:cs="Times New Roman"/>
          <w:iCs/>
        </w:rPr>
        <w:t>P</w:t>
      </w:r>
      <w:r w:rsidRPr="001763CE">
        <w:rPr>
          <w:rFonts w:ascii="Times New Roman" w:hAnsi="Times New Roman" w:cs="Times New Roman"/>
          <w:iCs/>
        </w:rPr>
        <w:t>lease sign and date below</w:t>
      </w:r>
      <w:r w:rsidRPr="001763CE">
        <w:rPr>
          <w:rFonts w:ascii="Times New Roman" w:hAnsi="Times New Roman" w:cs="Times New Roman"/>
        </w:rPr>
        <w:t>.</w:t>
      </w:r>
    </w:p>
    <w:p w14:paraId="01AF0EBA" w14:textId="77777777" w:rsidR="008E033C" w:rsidRPr="001763CE" w:rsidRDefault="008E033C" w:rsidP="0008367B">
      <w:pPr>
        <w:pStyle w:val="Header"/>
        <w:rPr>
          <w:rFonts w:ascii="Times New Roman" w:hAnsi="Times New Roman" w:cs="Times New Roman"/>
        </w:rPr>
      </w:pPr>
    </w:p>
    <w:p w14:paraId="33D4A84C" w14:textId="747FFB07" w:rsidR="008E033C" w:rsidRPr="001763CE" w:rsidRDefault="008E033C" w:rsidP="0008367B">
      <w:pPr>
        <w:spacing w:after="0"/>
        <w:rPr>
          <w:rFonts w:ascii="Times New Roman" w:hAnsi="Times New Roman" w:cs="Times New Roman"/>
        </w:rPr>
      </w:pPr>
      <w:r w:rsidRPr="001763CE">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33806023" w:rsidR="00760581" w:rsidRDefault="00760581">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33806023" w:rsidR="00760581" w:rsidRDefault="00760581">
                      <w:r>
                        <w:t xml:space="preserve">Thumb print </w:t>
                      </w:r>
                    </w:p>
                  </w:txbxContent>
                </v:textbox>
              </v:shape>
            </w:pict>
          </mc:Fallback>
        </mc:AlternateContent>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rPr>
        <w:tab/>
        <w:t>_______________</w:t>
      </w:r>
    </w:p>
    <w:p w14:paraId="15CF1765" w14:textId="7CC668C9" w:rsidR="008E033C" w:rsidRPr="001763CE" w:rsidRDefault="008E033C" w:rsidP="0008367B">
      <w:pPr>
        <w:spacing w:after="0"/>
        <w:rPr>
          <w:rFonts w:ascii="Times New Roman" w:hAnsi="Times New Roman" w:cs="Times New Roman"/>
        </w:rPr>
      </w:pPr>
      <w:r w:rsidRPr="001763CE">
        <w:rPr>
          <w:rFonts w:ascii="Times New Roman" w:hAnsi="Times New Roman" w:cs="Times New Roman"/>
        </w:rPr>
        <w:t xml:space="preserve">Participant's Name </w:t>
      </w:r>
      <w:r w:rsidRPr="001763CE">
        <w:rPr>
          <w:rFonts w:ascii="Times New Roman" w:hAnsi="Times New Roman" w:cs="Times New Roman"/>
          <w:i/>
        </w:rPr>
        <w:t>(please print)</w:t>
      </w:r>
      <w:r w:rsidRPr="001763CE">
        <w:rPr>
          <w:rFonts w:ascii="Times New Roman" w:hAnsi="Times New Roman" w:cs="Times New Roman"/>
        </w:rPr>
        <w:tab/>
      </w:r>
      <w:r w:rsidRPr="001763CE">
        <w:rPr>
          <w:rFonts w:ascii="Times New Roman" w:hAnsi="Times New Roman" w:cs="Times New Roman"/>
        </w:rPr>
        <w:tab/>
      </w:r>
      <w:r w:rsidRPr="001763CE">
        <w:rPr>
          <w:rFonts w:ascii="Times New Roman" w:hAnsi="Times New Roman" w:cs="Times New Roman"/>
        </w:rPr>
        <w:tab/>
        <w:t>Date</w:t>
      </w:r>
    </w:p>
    <w:p w14:paraId="44C13F1B" w14:textId="3F427B46" w:rsidR="008E033C" w:rsidRPr="001763CE" w:rsidRDefault="008E033C" w:rsidP="0008367B">
      <w:pPr>
        <w:spacing w:after="0"/>
        <w:rPr>
          <w:rFonts w:ascii="Times New Roman" w:hAnsi="Times New Roman" w:cs="Times New Roman"/>
        </w:rPr>
      </w:pP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rPr>
        <w:tab/>
        <w:t>_______________</w:t>
      </w:r>
    </w:p>
    <w:p w14:paraId="1A360586" w14:textId="62AEEC3E" w:rsidR="008E033C" w:rsidRPr="001763CE" w:rsidRDefault="008E033C" w:rsidP="0008367B">
      <w:pPr>
        <w:spacing w:after="0"/>
        <w:rPr>
          <w:rFonts w:ascii="Times New Roman" w:hAnsi="Times New Roman" w:cs="Times New Roman"/>
        </w:rPr>
      </w:pPr>
      <w:r w:rsidRPr="001763CE">
        <w:rPr>
          <w:rFonts w:ascii="Times New Roman" w:hAnsi="Times New Roman" w:cs="Times New Roman"/>
        </w:rPr>
        <w:t>Participant's Signature</w:t>
      </w:r>
      <w:r w:rsidRPr="001763CE">
        <w:rPr>
          <w:rFonts w:ascii="Times New Roman" w:hAnsi="Times New Roman" w:cs="Times New Roman"/>
        </w:rPr>
        <w:tab/>
      </w:r>
      <w:r w:rsidRPr="001763CE">
        <w:rPr>
          <w:rFonts w:ascii="Times New Roman" w:hAnsi="Times New Roman" w:cs="Times New Roman"/>
        </w:rPr>
        <w:tab/>
      </w:r>
      <w:r w:rsidRPr="001763CE">
        <w:rPr>
          <w:rFonts w:ascii="Times New Roman" w:hAnsi="Times New Roman" w:cs="Times New Roman"/>
        </w:rPr>
        <w:tab/>
      </w:r>
      <w:r w:rsidRPr="001763CE">
        <w:rPr>
          <w:rFonts w:ascii="Times New Roman" w:hAnsi="Times New Roman" w:cs="Times New Roman"/>
        </w:rPr>
        <w:tab/>
      </w:r>
      <w:r w:rsidRPr="001763CE">
        <w:rPr>
          <w:rFonts w:ascii="Times New Roman" w:hAnsi="Times New Roman" w:cs="Times New Roman"/>
        </w:rPr>
        <w:tab/>
        <w:t>Date</w:t>
      </w:r>
    </w:p>
    <w:p w14:paraId="257E97A9" w14:textId="77777777" w:rsidR="008E033C" w:rsidRPr="001763CE" w:rsidRDefault="008E033C" w:rsidP="0008367B">
      <w:pPr>
        <w:spacing w:after="0"/>
        <w:rPr>
          <w:rFonts w:ascii="Times New Roman" w:hAnsi="Times New Roman" w:cs="Times New Roman"/>
          <w:u w:val="single"/>
        </w:rPr>
      </w:pPr>
    </w:p>
    <w:p w14:paraId="048CE7CB" w14:textId="77777777" w:rsidR="008E033C" w:rsidRPr="001763CE" w:rsidRDefault="008E033C" w:rsidP="0008367B">
      <w:pPr>
        <w:spacing w:after="0"/>
        <w:rPr>
          <w:rFonts w:ascii="Times New Roman" w:hAnsi="Times New Roman" w:cs="Times New Roman"/>
        </w:rPr>
      </w:pP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u w:val="single"/>
        </w:rPr>
        <w:tab/>
      </w:r>
      <w:r w:rsidRPr="001763CE">
        <w:rPr>
          <w:rFonts w:ascii="Times New Roman" w:hAnsi="Times New Roman" w:cs="Times New Roman"/>
        </w:rPr>
        <w:tab/>
        <w:t>_______________</w:t>
      </w:r>
    </w:p>
    <w:p w14:paraId="2CA50F78" w14:textId="77777777" w:rsidR="008E033C" w:rsidRPr="0008367B" w:rsidRDefault="008E033C" w:rsidP="0008367B">
      <w:pPr>
        <w:spacing w:after="0"/>
        <w:rPr>
          <w:rFonts w:ascii="Times New Roman" w:hAnsi="Times New Roman" w:cs="Times New Roman"/>
        </w:rPr>
      </w:pPr>
      <w:r w:rsidRPr="001763CE">
        <w:rPr>
          <w:rFonts w:ascii="Times New Roman" w:hAnsi="Times New Roman" w:cs="Times New Roman"/>
        </w:rPr>
        <w:t>Person Obtaining Consent</w:t>
      </w:r>
      <w:r w:rsidRPr="001763CE">
        <w:rPr>
          <w:rFonts w:ascii="Times New Roman" w:hAnsi="Times New Roman" w:cs="Times New Roman"/>
        </w:rPr>
        <w:tab/>
      </w:r>
      <w:r w:rsidRPr="001763CE">
        <w:rPr>
          <w:rFonts w:ascii="Times New Roman" w:hAnsi="Times New Roman" w:cs="Times New Roman"/>
        </w:rPr>
        <w:tab/>
      </w:r>
      <w:r w:rsidRPr="001763CE">
        <w:rPr>
          <w:rFonts w:ascii="Times New Roman" w:hAnsi="Times New Roman" w:cs="Times New Roman"/>
        </w:rPr>
        <w:tab/>
      </w:r>
      <w:r w:rsidRPr="001763CE">
        <w:rPr>
          <w:rFonts w:ascii="Times New Roman" w:hAnsi="Times New Roman" w:cs="Times New Roman"/>
        </w:rPr>
        <w:tab/>
        <w:t>Date</w:t>
      </w:r>
    </w:p>
    <w:p w14:paraId="5981C03D" w14:textId="77777777" w:rsidR="008E033C" w:rsidRPr="0008367B" w:rsidRDefault="008E033C" w:rsidP="0008367B">
      <w:pPr>
        <w:spacing w:after="0"/>
        <w:rPr>
          <w:rFonts w:ascii="Times New Roman" w:eastAsia="Calibri" w:hAnsi="Times New Roman" w:cs="Times New Roman"/>
          <w:b/>
        </w:rPr>
      </w:pPr>
    </w:p>
    <w:bookmarkEnd w:id="0"/>
    <w:p w14:paraId="5800E097" w14:textId="39AB55D4" w:rsidR="00E37AA0" w:rsidRPr="0008367B" w:rsidRDefault="00E37AA0" w:rsidP="0008367B">
      <w:pPr>
        <w:spacing w:after="0"/>
        <w:rPr>
          <w:rFonts w:ascii="Times New Roman" w:hAnsi="Times New Roman" w:cs="Times New Roman"/>
        </w:rPr>
      </w:pPr>
    </w:p>
    <w:sectPr w:rsidR="00E37AA0" w:rsidRPr="0008367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E2545" w14:textId="77777777" w:rsidR="007B0DB2" w:rsidRDefault="007B0DB2" w:rsidP="00DB7267">
      <w:pPr>
        <w:spacing w:after="0" w:line="240" w:lineRule="auto"/>
      </w:pPr>
      <w:r>
        <w:separator/>
      </w:r>
    </w:p>
  </w:endnote>
  <w:endnote w:type="continuationSeparator" w:id="0">
    <w:p w14:paraId="659CB8E7" w14:textId="77777777" w:rsidR="007B0DB2" w:rsidRDefault="007B0DB2"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AE333" w14:textId="069D723E" w:rsidR="00760581" w:rsidRDefault="00F07C2F">
    <w:pPr>
      <w:pStyle w:val="Footer"/>
    </w:pPr>
    <w:r>
      <w:t xml:space="preserve">CPHS Protocol </w:t>
    </w:r>
    <w:r w:rsidRPr="00CC4226">
      <w:t>#2011-09-3654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045D1" w14:textId="77777777" w:rsidR="007B0DB2" w:rsidRDefault="007B0DB2" w:rsidP="00DB7267">
      <w:pPr>
        <w:spacing w:after="0" w:line="240" w:lineRule="auto"/>
      </w:pPr>
      <w:r>
        <w:separator/>
      </w:r>
    </w:p>
  </w:footnote>
  <w:footnote w:type="continuationSeparator" w:id="0">
    <w:p w14:paraId="2EFC69A0" w14:textId="77777777" w:rsidR="007B0DB2" w:rsidRDefault="007B0DB2" w:rsidP="00DB7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433155"/>
      <w:docPartObj>
        <w:docPartGallery w:val="Page Numbers (Top of Page)"/>
        <w:docPartUnique/>
      </w:docPartObj>
    </w:sdtPr>
    <w:sdtEndPr>
      <w:rPr>
        <w:noProof/>
      </w:rPr>
    </w:sdtEndPr>
    <w:sdtContent>
      <w:p w14:paraId="5B58209B" w14:textId="7AA91F74" w:rsidR="00A3181A" w:rsidRDefault="00A3181A">
        <w:pPr>
          <w:pStyle w:val="Header"/>
          <w:jc w:val="right"/>
        </w:pPr>
        <w:r>
          <w:fldChar w:fldCharType="begin"/>
        </w:r>
        <w:r>
          <w:instrText xml:space="preserve"> PAGE   \* MERGEFORMAT </w:instrText>
        </w:r>
        <w:r>
          <w:fldChar w:fldCharType="separate"/>
        </w:r>
        <w:r w:rsidR="00A121DB">
          <w:rPr>
            <w:noProof/>
          </w:rPr>
          <w:t>2</w:t>
        </w:r>
        <w:r>
          <w:rPr>
            <w:noProof/>
          </w:rPr>
          <w:fldChar w:fldCharType="end"/>
        </w:r>
      </w:p>
    </w:sdtContent>
  </w:sdt>
  <w:p w14:paraId="647240BE" w14:textId="77777777" w:rsidR="00760581" w:rsidRDefault="00760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267"/>
    <w:rsid w:val="000025D3"/>
    <w:rsid w:val="00013044"/>
    <w:rsid w:val="0003185C"/>
    <w:rsid w:val="00032EF4"/>
    <w:rsid w:val="0008367B"/>
    <w:rsid w:val="00085828"/>
    <w:rsid w:val="000A0C6B"/>
    <w:rsid w:val="000A7575"/>
    <w:rsid w:val="000B3068"/>
    <w:rsid w:val="000D44DD"/>
    <w:rsid w:val="000E1B0D"/>
    <w:rsid w:val="000E620E"/>
    <w:rsid w:val="00113370"/>
    <w:rsid w:val="00117E96"/>
    <w:rsid w:val="00123367"/>
    <w:rsid w:val="00162241"/>
    <w:rsid w:val="0016304D"/>
    <w:rsid w:val="00165574"/>
    <w:rsid w:val="001763CE"/>
    <w:rsid w:val="0018551A"/>
    <w:rsid w:val="00185CB3"/>
    <w:rsid w:val="001C12AD"/>
    <w:rsid w:val="001C1967"/>
    <w:rsid w:val="0024490E"/>
    <w:rsid w:val="00245AB6"/>
    <w:rsid w:val="002552D8"/>
    <w:rsid w:val="00276810"/>
    <w:rsid w:val="002A52E0"/>
    <w:rsid w:val="002A5722"/>
    <w:rsid w:val="002D4861"/>
    <w:rsid w:val="002F7F50"/>
    <w:rsid w:val="00316999"/>
    <w:rsid w:val="00352248"/>
    <w:rsid w:val="00380575"/>
    <w:rsid w:val="003B6A00"/>
    <w:rsid w:val="003D600F"/>
    <w:rsid w:val="003E16BE"/>
    <w:rsid w:val="003F7941"/>
    <w:rsid w:val="00400A26"/>
    <w:rsid w:val="004311AD"/>
    <w:rsid w:val="004617FC"/>
    <w:rsid w:val="004711D2"/>
    <w:rsid w:val="00472582"/>
    <w:rsid w:val="004A2BB2"/>
    <w:rsid w:val="004A78B1"/>
    <w:rsid w:val="004B1966"/>
    <w:rsid w:val="005215F9"/>
    <w:rsid w:val="00561BF5"/>
    <w:rsid w:val="0056262E"/>
    <w:rsid w:val="00574F53"/>
    <w:rsid w:val="0059103F"/>
    <w:rsid w:val="00596EBC"/>
    <w:rsid w:val="005B525D"/>
    <w:rsid w:val="005E6765"/>
    <w:rsid w:val="005E7156"/>
    <w:rsid w:val="006442F3"/>
    <w:rsid w:val="00647E4C"/>
    <w:rsid w:val="00651AE5"/>
    <w:rsid w:val="00652F58"/>
    <w:rsid w:val="006642A0"/>
    <w:rsid w:val="00691547"/>
    <w:rsid w:val="006B3306"/>
    <w:rsid w:val="006F26F4"/>
    <w:rsid w:val="00701FBD"/>
    <w:rsid w:val="007033AB"/>
    <w:rsid w:val="00707285"/>
    <w:rsid w:val="0072650D"/>
    <w:rsid w:val="00731FEB"/>
    <w:rsid w:val="00760581"/>
    <w:rsid w:val="0078525D"/>
    <w:rsid w:val="00790562"/>
    <w:rsid w:val="007B0DB2"/>
    <w:rsid w:val="007C59D0"/>
    <w:rsid w:val="007E02F5"/>
    <w:rsid w:val="008028DF"/>
    <w:rsid w:val="00803DE4"/>
    <w:rsid w:val="00812838"/>
    <w:rsid w:val="00857C0D"/>
    <w:rsid w:val="00895E9B"/>
    <w:rsid w:val="008B4558"/>
    <w:rsid w:val="008E033C"/>
    <w:rsid w:val="008F14CB"/>
    <w:rsid w:val="009162CA"/>
    <w:rsid w:val="009251B2"/>
    <w:rsid w:val="009262D3"/>
    <w:rsid w:val="009618E7"/>
    <w:rsid w:val="00993857"/>
    <w:rsid w:val="009A5DA7"/>
    <w:rsid w:val="009C6F38"/>
    <w:rsid w:val="009D7F07"/>
    <w:rsid w:val="009F15DB"/>
    <w:rsid w:val="00A121DB"/>
    <w:rsid w:val="00A15D38"/>
    <w:rsid w:val="00A3181A"/>
    <w:rsid w:val="00A60C74"/>
    <w:rsid w:val="00A848D7"/>
    <w:rsid w:val="00AA6A0F"/>
    <w:rsid w:val="00AB278C"/>
    <w:rsid w:val="00AB4933"/>
    <w:rsid w:val="00AD1C00"/>
    <w:rsid w:val="00AF7202"/>
    <w:rsid w:val="00B27400"/>
    <w:rsid w:val="00B5140F"/>
    <w:rsid w:val="00B718AE"/>
    <w:rsid w:val="00BC459C"/>
    <w:rsid w:val="00C148F7"/>
    <w:rsid w:val="00C22F4D"/>
    <w:rsid w:val="00C31E5B"/>
    <w:rsid w:val="00C46D29"/>
    <w:rsid w:val="00C74FDF"/>
    <w:rsid w:val="00C84879"/>
    <w:rsid w:val="00CC05AE"/>
    <w:rsid w:val="00CC7A9C"/>
    <w:rsid w:val="00D5491B"/>
    <w:rsid w:val="00D70BA6"/>
    <w:rsid w:val="00D753CC"/>
    <w:rsid w:val="00D821E1"/>
    <w:rsid w:val="00DA7BCE"/>
    <w:rsid w:val="00DB7267"/>
    <w:rsid w:val="00DE12A9"/>
    <w:rsid w:val="00E11049"/>
    <w:rsid w:val="00E13E0C"/>
    <w:rsid w:val="00E271B6"/>
    <w:rsid w:val="00E37AA0"/>
    <w:rsid w:val="00EF3297"/>
    <w:rsid w:val="00F076A5"/>
    <w:rsid w:val="00F07BD5"/>
    <w:rsid w:val="00F07C2F"/>
    <w:rsid w:val="00F51EBA"/>
    <w:rsid w:val="00F5488F"/>
    <w:rsid w:val="00F62A1A"/>
    <w:rsid w:val="00F75DFE"/>
    <w:rsid w:val="00F8286F"/>
    <w:rsid w:val="00F9688A"/>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EE4FB098-7333-4D4F-B5A0-574837C8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Helb, Danica Ann</cp:lastModifiedBy>
  <cp:revision>3</cp:revision>
  <cp:lastPrinted>2014-03-13T15:55:00Z</cp:lastPrinted>
  <dcterms:created xsi:type="dcterms:W3CDTF">2014-06-17T07:06:00Z</dcterms:created>
  <dcterms:modified xsi:type="dcterms:W3CDTF">2021-02-25T17:15:00Z</dcterms:modified>
</cp:coreProperties>
</file>