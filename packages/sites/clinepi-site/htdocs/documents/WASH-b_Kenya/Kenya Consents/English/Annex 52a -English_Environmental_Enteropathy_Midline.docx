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252991" w:rsidRDefault="00B27400" w:rsidP="009A5DA7">
      <w:pPr>
        <w:keepNext/>
        <w:keepLines/>
        <w:spacing w:after="0" w:line="240" w:lineRule="auto"/>
        <w:jc w:val="center"/>
        <w:outlineLvl w:val="0"/>
        <w:rPr>
          <w:rFonts w:ascii="Times New Roman" w:hAnsi="Times New Roman" w:cs="Times New Roman"/>
          <w:b/>
          <w:sz w:val="24"/>
          <w:szCs w:val="24"/>
        </w:rPr>
      </w:pPr>
      <w:r w:rsidRPr="00252991">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252991">
        <w:rPr>
          <w:rFonts w:ascii="Times New Roman" w:hAnsi="Times New Roman" w:cs="Times New Roman"/>
          <w:b/>
        </w:rPr>
        <w:t>CONSENT TO PARTICIPATE IN RESEARCH</w:t>
      </w:r>
    </w:p>
    <w:p w14:paraId="5A2EAB8D" w14:textId="41AC68B0" w:rsidR="00DB7267" w:rsidRPr="00252991" w:rsidRDefault="00691547" w:rsidP="00652F58">
      <w:pPr>
        <w:keepNext/>
        <w:keepLines/>
        <w:spacing w:after="0" w:line="240" w:lineRule="auto"/>
        <w:jc w:val="center"/>
        <w:outlineLvl w:val="0"/>
        <w:rPr>
          <w:rFonts w:ascii="Times New Roman" w:eastAsiaTheme="majorEastAsia" w:hAnsi="Times New Roman" w:cs="Times New Roman"/>
          <w:b/>
          <w:bCs/>
        </w:rPr>
      </w:pPr>
      <w:r w:rsidRPr="00252991">
        <w:rPr>
          <w:rFonts w:ascii="Times New Roman" w:hAnsi="Times New Roman" w:cs="Times New Roman"/>
          <w:b/>
        </w:rPr>
        <w:t>WASH BENEFITS</w:t>
      </w:r>
      <w:r w:rsidR="008B4558" w:rsidRPr="00252991">
        <w:rPr>
          <w:rFonts w:ascii="Times New Roman" w:hAnsi="Times New Roman" w:cs="Times New Roman"/>
          <w:b/>
        </w:rPr>
        <w:t xml:space="preserve"> </w:t>
      </w:r>
      <w:r w:rsidR="001E55F8" w:rsidRPr="00252991">
        <w:rPr>
          <w:rFonts w:ascii="Times New Roman" w:hAnsi="Times New Roman" w:cs="Times New Roman"/>
          <w:b/>
        </w:rPr>
        <w:t>MID</w:t>
      </w:r>
      <w:r w:rsidR="00F46CCB" w:rsidRPr="00252991">
        <w:rPr>
          <w:rFonts w:ascii="Times New Roman" w:hAnsi="Times New Roman" w:cs="Times New Roman"/>
          <w:b/>
        </w:rPr>
        <w:t>LINE</w:t>
      </w:r>
      <w:r w:rsidR="004022A7" w:rsidRPr="00252991">
        <w:rPr>
          <w:rFonts w:ascii="Times New Roman" w:hAnsi="Times New Roman" w:cs="Times New Roman"/>
          <w:b/>
        </w:rPr>
        <w:t xml:space="preserve"> ENVIRONMENTAL ENTEROPATHY</w:t>
      </w:r>
      <w:r w:rsidR="00C31E5B" w:rsidRPr="00252991">
        <w:rPr>
          <w:rFonts w:ascii="Times New Roman" w:hAnsi="Times New Roman" w:cs="Times New Roman"/>
          <w:b/>
        </w:rPr>
        <w:t xml:space="preserve"> </w:t>
      </w:r>
      <w:r w:rsidR="00C31E5B" w:rsidRPr="00252991">
        <w:rPr>
          <w:rFonts w:ascii="Times New Roman" w:hAnsi="Times New Roman" w:cs="Times New Roman"/>
          <w:b/>
          <w:i/>
        </w:rPr>
        <w:t>/</w:t>
      </w:r>
      <w:r w:rsidR="00652F58" w:rsidRPr="00252991">
        <w:rPr>
          <w:rFonts w:ascii="Times New Roman" w:hAnsi="Times New Roman" w:cs="Times New Roman"/>
          <w:b/>
          <w:i/>
        </w:rPr>
        <w:t>WRITTEN</w:t>
      </w:r>
      <w:r w:rsidR="00652F58" w:rsidRPr="00252991">
        <w:rPr>
          <w:rFonts w:ascii="Times New Roman" w:hAnsi="Times New Roman" w:cs="Times New Roman"/>
          <w:b/>
        </w:rPr>
        <w:t xml:space="preserve"> </w:t>
      </w:r>
      <w:r w:rsidR="00DB7267" w:rsidRPr="00252991">
        <w:rPr>
          <w:rFonts w:ascii="Times New Roman" w:hAnsi="Times New Roman" w:cs="Times New Roman"/>
          <w:b/>
        </w:rPr>
        <w:t>CONSENT</w:t>
      </w:r>
    </w:p>
    <w:p w14:paraId="4B78247A" w14:textId="77777777" w:rsidR="00DB7267" w:rsidRPr="00252991"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252991" w:rsidRDefault="00DB7267" w:rsidP="00DB7267">
      <w:pPr>
        <w:jc w:val="both"/>
        <w:rPr>
          <w:rFonts w:ascii="Times New Roman" w:eastAsia="Calibri" w:hAnsi="Times New Roman" w:cs="Times New Roman"/>
        </w:rPr>
      </w:pPr>
      <w:r w:rsidRPr="00252991">
        <w:rPr>
          <w:rFonts w:ascii="Times New Roman" w:eastAsia="Calibri" w:hAnsi="Times New Roman" w:cs="Times New Roman"/>
          <w:b/>
        </w:rPr>
        <w:t>Study</w:t>
      </w:r>
      <w:r w:rsidRPr="00252991">
        <w:rPr>
          <w:rFonts w:ascii="Times New Roman" w:eastAsia="Calibri" w:hAnsi="Times New Roman" w:cs="Times New Roman"/>
        </w:rPr>
        <w:t xml:space="preserve"> </w:t>
      </w:r>
      <w:r w:rsidRPr="00252991">
        <w:rPr>
          <w:rFonts w:ascii="Times New Roman" w:eastAsia="Calibri" w:hAnsi="Times New Roman" w:cs="Times New Roman"/>
          <w:b/>
        </w:rPr>
        <w:t>Title</w:t>
      </w:r>
      <w:r w:rsidRPr="00252991">
        <w:rPr>
          <w:rFonts w:ascii="Times New Roman" w:eastAsia="Calibri" w:hAnsi="Times New Roman" w:cs="Times New Roman"/>
        </w:rPr>
        <w:t xml:space="preserve">:  </w:t>
      </w:r>
      <w:r w:rsidRPr="00252991">
        <w:rPr>
          <w:rFonts w:ascii="Times New Roman" w:eastAsia="Cambria" w:hAnsi="Times New Roman" w:cs="Times New Roman"/>
        </w:rPr>
        <w:t>WASH Benefits - Handwashing, Water Treatment, Sanitation, and Nutrition Interventions and Outcome Measures in Rural Kenya</w:t>
      </w:r>
      <w:r w:rsidRPr="00252991">
        <w:rPr>
          <w:rFonts w:ascii="Times New Roman" w:eastAsia="Calibri" w:hAnsi="Times New Roman" w:cs="Times New Roman"/>
        </w:rPr>
        <w:t xml:space="preserve"> (also known as the Child Health Project)</w:t>
      </w:r>
    </w:p>
    <w:p w14:paraId="5EF8778C" w14:textId="5699FCE6" w:rsidR="00652F58" w:rsidRPr="00252991" w:rsidRDefault="00652F58" w:rsidP="0008367B">
      <w:pPr>
        <w:spacing w:after="0" w:line="240" w:lineRule="auto"/>
        <w:rPr>
          <w:rFonts w:ascii="Times New Roman" w:hAnsi="Times New Roman" w:cs="Times New Roman"/>
          <w:b/>
        </w:rPr>
      </w:pPr>
      <w:r w:rsidRPr="00252991">
        <w:rPr>
          <w:rFonts w:ascii="Times New Roman" w:hAnsi="Times New Roman" w:cs="Times New Roman"/>
          <w:b/>
        </w:rPr>
        <w:t>Introduction</w:t>
      </w:r>
    </w:p>
    <w:p w14:paraId="1696D5B9" w14:textId="3B5F4877" w:rsidR="00760581" w:rsidRPr="00252991" w:rsidRDefault="00652F58" w:rsidP="0008367B">
      <w:pPr>
        <w:spacing w:after="0" w:line="240" w:lineRule="auto"/>
        <w:rPr>
          <w:rFonts w:ascii="Times New Roman" w:eastAsia="Calibri" w:hAnsi="Times New Roman" w:cs="Times New Roman"/>
        </w:rPr>
      </w:pPr>
      <w:r w:rsidRPr="00252991">
        <w:rPr>
          <w:rFonts w:ascii="Times New Roman" w:hAnsi="Times New Roman" w:cs="Times New Roman"/>
        </w:rPr>
        <w:t xml:space="preserve">My name is </w:t>
      </w:r>
      <w:r w:rsidRPr="00252991">
        <w:rPr>
          <w:rFonts w:ascii="Times New Roman" w:hAnsi="Times New Roman" w:cs="Times New Roman"/>
          <w:i/>
        </w:rPr>
        <w:t xml:space="preserve">_______________, [staff name], </w:t>
      </w:r>
      <w:r w:rsidRPr="00252991">
        <w:rPr>
          <w:rFonts w:ascii="Times New Roman" w:eastAsia="Calibri" w:hAnsi="Times New Roman" w:cs="Times New Roman"/>
        </w:rPr>
        <w:t xml:space="preserve">I am from Innovations for Poverty Action (IPA) in [KAKAMEGA/BUNGOMA] Town. I am working with Clair Null </w:t>
      </w:r>
      <w:r w:rsidR="00E2601E" w:rsidRPr="00252991">
        <w:rPr>
          <w:rFonts w:ascii="Times New Roman" w:eastAsia="Calibri" w:hAnsi="Times New Roman" w:cs="Times New Roman"/>
        </w:rPr>
        <w:t xml:space="preserve">Innovations for Poverty Action in </w:t>
      </w:r>
      <w:r w:rsidR="00100DDA" w:rsidRPr="00252991">
        <w:rPr>
          <w:rFonts w:ascii="Times New Roman" w:eastAsia="Calibri" w:hAnsi="Times New Roman" w:cs="Times New Roman"/>
        </w:rPr>
        <w:t>the United States</w:t>
      </w:r>
      <w:r w:rsidRPr="00252991">
        <w:rPr>
          <w:rFonts w:ascii="Times New Roman" w:hAnsi="Times New Roman" w:cs="Times New Roman"/>
        </w:rPr>
        <w:t xml:space="preserve">. I am </w:t>
      </w:r>
      <w:r w:rsidRPr="00252991">
        <w:rPr>
          <w:rFonts w:ascii="Times New Roman" w:hAnsi="Times New Roman" w:cs="Times New Roman"/>
          <w:i/>
        </w:rPr>
        <w:t>[We are]</w:t>
      </w:r>
      <w:r w:rsidRPr="00252991">
        <w:rPr>
          <w:rFonts w:ascii="Times New Roman" w:hAnsi="Times New Roman" w:cs="Times New Roman"/>
        </w:rPr>
        <w:t xml:space="preserve"> planning to conduct a follow up to our research study, which I invite you to take part in.</w:t>
      </w:r>
      <w:r w:rsidRPr="00252991">
        <w:rPr>
          <w:rFonts w:ascii="Times New Roman" w:eastAsia="Calibri" w:hAnsi="Times New Roman" w:cs="Times New Roman"/>
        </w:rPr>
        <w:t xml:space="preserve"> </w:t>
      </w:r>
    </w:p>
    <w:p w14:paraId="7C55BB31" w14:textId="77777777" w:rsidR="00760581" w:rsidRPr="00252991" w:rsidRDefault="00760581" w:rsidP="0008367B">
      <w:pPr>
        <w:spacing w:after="0" w:line="240" w:lineRule="auto"/>
        <w:rPr>
          <w:rFonts w:ascii="Times New Roman" w:eastAsia="Calibri" w:hAnsi="Times New Roman" w:cs="Times New Roman"/>
        </w:rPr>
      </w:pPr>
    </w:p>
    <w:p w14:paraId="4F690D37" w14:textId="79D9B113" w:rsidR="00A6027D" w:rsidRPr="00252991" w:rsidRDefault="00760581" w:rsidP="004022A7">
      <w:pPr>
        <w:rPr>
          <w:rFonts w:ascii="Times New Roman" w:hAnsi="Times New Roman" w:cs="Times New Roman"/>
          <w:i/>
        </w:rPr>
      </w:pPr>
      <w:r w:rsidRPr="00252991">
        <w:rPr>
          <w:rFonts w:ascii="Times New Roman" w:hAnsi="Times New Roman" w:cs="Times New Roman"/>
          <w:b/>
        </w:rPr>
        <w:t xml:space="preserve">You are being invited to participate in </w:t>
      </w:r>
      <w:r w:rsidR="00D70BA6" w:rsidRPr="00252991">
        <w:rPr>
          <w:rFonts w:ascii="Times New Roman" w:hAnsi="Times New Roman" w:cs="Times New Roman"/>
          <w:b/>
        </w:rPr>
        <w:t xml:space="preserve">this study because </w:t>
      </w:r>
      <w:r w:rsidR="004022A7" w:rsidRPr="00252991">
        <w:rPr>
          <w:rFonts w:ascii="Times New Roman" w:hAnsi="Times New Roman" w:cs="Times New Roman"/>
          <w:b/>
        </w:rPr>
        <w:t>we collected information on your household earlier</w:t>
      </w:r>
      <w:r w:rsidR="00DB04B9" w:rsidRPr="00252991">
        <w:rPr>
          <w:rFonts w:ascii="Times New Roman" w:hAnsi="Times New Roman" w:cs="Times New Roman"/>
          <w:b/>
        </w:rPr>
        <w:t xml:space="preserve"> in our study </w:t>
      </w:r>
      <w:r w:rsidR="004022A7" w:rsidRPr="00252991">
        <w:rPr>
          <w:rFonts w:ascii="Times New Roman" w:hAnsi="Times New Roman" w:cs="Times New Roman"/>
          <w:b/>
        </w:rPr>
        <w:t>and would like to learn more about your child’s growth and development.</w:t>
      </w:r>
      <w:r w:rsidR="004022A7" w:rsidRPr="00252991" w:rsidDel="004022A7">
        <w:rPr>
          <w:rFonts w:ascii="Times New Roman" w:hAnsi="Times New Roman" w:cs="Times New Roman"/>
        </w:rPr>
        <w:t xml:space="preserve"> </w:t>
      </w:r>
    </w:p>
    <w:p w14:paraId="7C26C55D" w14:textId="694C2F6C" w:rsidR="00652F58" w:rsidRPr="00252991" w:rsidRDefault="00652F58" w:rsidP="004022A7">
      <w:pPr>
        <w:rPr>
          <w:rFonts w:ascii="Times New Roman" w:hAnsi="Times New Roman" w:cs="Times New Roman"/>
          <w:b/>
        </w:rPr>
      </w:pPr>
      <w:r w:rsidRPr="00252991">
        <w:rPr>
          <w:rFonts w:ascii="Times New Roman" w:hAnsi="Times New Roman" w:cs="Times New Roman"/>
          <w:b/>
        </w:rPr>
        <w:t>Purpose</w:t>
      </w:r>
    </w:p>
    <w:p w14:paraId="7445CF35" w14:textId="2F6B20F0" w:rsidR="004022A7" w:rsidRPr="00252991" w:rsidRDefault="00652F58" w:rsidP="004022A7">
      <w:pPr>
        <w:spacing w:after="120"/>
        <w:jc w:val="both"/>
        <w:rPr>
          <w:rFonts w:ascii="Times New Roman" w:hAnsi="Times New Roman" w:cs="Times New Roman"/>
          <w:b/>
        </w:rPr>
      </w:pPr>
      <w:r w:rsidRPr="00252991">
        <w:rPr>
          <w:rFonts w:ascii="Times New Roman" w:hAnsi="Times New Roman" w:cs="Times New Roman"/>
        </w:rPr>
        <w:t xml:space="preserve">The purpose of this study is to </w:t>
      </w:r>
      <w:r w:rsidRPr="00252991">
        <w:rPr>
          <w:rFonts w:ascii="Times New Roman" w:eastAsia="Calibri" w:hAnsi="Times New Roman" w:cs="Times New Roman"/>
        </w:rPr>
        <w:t xml:space="preserve">conduct research on children’s health to better understand how </w:t>
      </w:r>
      <w:r w:rsidR="008B4558" w:rsidRPr="00252991">
        <w:rPr>
          <w:rFonts w:ascii="Times New Roman" w:eastAsia="Calibri" w:hAnsi="Times New Roman" w:cs="Times New Roman"/>
        </w:rPr>
        <w:t xml:space="preserve">nutrition and </w:t>
      </w:r>
      <w:r w:rsidRPr="00252991">
        <w:rPr>
          <w:rFonts w:ascii="Times New Roman" w:eastAsia="Calibri" w:hAnsi="Times New Roman" w:cs="Times New Roman"/>
        </w:rPr>
        <w:t xml:space="preserve">environmental factors might affect child growth and health. </w:t>
      </w:r>
      <w:r w:rsidR="0008367B" w:rsidRPr="00252991">
        <w:rPr>
          <w:rFonts w:ascii="Times New Roman" w:eastAsia="Calibri" w:hAnsi="Times New Roman" w:cs="Times New Roman"/>
        </w:rPr>
        <w:t xml:space="preserve"> </w:t>
      </w:r>
      <w:r w:rsidR="004022A7" w:rsidRPr="00252991">
        <w:rPr>
          <w:rFonts w:ascii="Times New Roman" w:hAnsi="Times New Roman" w:cs="Times New Roman"/>
        </w:rPr>
        <w:t xml:space="preserve">We are interested in learning if the exposure of a child to diarrheal disease has long-term effects. </w:t>
      </w:r>
      <w:r w:rsidR="004022A7" w:rsidRPr="00252991">
        <w:rPr>
          <w:rFonts w:ascii="Times New Roman" w:hAnsi="Times New Roman" w:cs="Times New Roman"/>
          <w:b/>
        </w:rPr>
        <w:t xml:space="preserve">We </w:t>
      </w:r>
      <w:r w:rsidR="00263911" w:rsidRPr="00252991">
        <w:rPr>
          <w:rFonts w:ascii="Times New Roman" w:hAnsi="Times New Roman" w:cs="Times New Roman"/>
          <w:b/>
        </w:rPr>
        <w:t xml:space="preserve">also </w:t>
      </w:r>
      <w:r w:rsidR="004022A7" w:rsidRPr="00252991">
        <w:rPr>
          <w:rFonts w:ascii="Times New Roman" w:hAnsi="Times New Roman" w:cs="Times New Roman"/>
          <w:b/>
        </w:rPr>
        <w:t>are interested in learning how certain foods</w:t>
      </w:r>
      <w:r w:rsidR="00944C6C" w:rsidRPr="00252991">
        <w:rPr>
          <w:rFonts w:ascii="Times New Roman" w:hAnsi="Times New Roman" w:cs="Times New Roman"/>
          <w:b/>
        </w:rPr>
        <w:t>,</w:t>
      </w:r>
      <w:r w:rsidR="004022A7" w:rsidRPr="00252991">
        <w:rPr>
          <w:rFonts w:ascii="Times New Roman" w:hAnsi="Times New Roman" w:cs="Times New Roman"/>
          <w:b/>
        </w:rPr>
        <w:t xml:space="preserve"> nutrition</w:t>
      </w:r>
      <w:r w:rsidR="00944C6C" w:rsidRPr="00252991">
        <w:rPr>
          <w:rFonts w:ascii="Times New Roman" w:hAnsi="Times New Roman" w:cs="Times New Roman"/>
          <w:b/>
        </w:rPr>
        <w:t>,</w:t>
      </w:r>
      <w:r w:rsidR="004022A7" w:rsidRPr="00252991">
        <w:rPr>
          <w:rFonts w:ascii="Times New Roman" w:hAnsi="Times New Roman" w:cs="Times New Roman"/>
          <w:b/>
        </w:rPr>
        <w:t xml:space="preserve"> </w:t>
      </w:r>
      <w:r w:rsidR="00B03563" w:rsidRPr="00252991">
        <w:rPr>
          <w:rFonts w:ascii="Times New Roman" w:hAnsi="Times New Roman" w:cs="Times New Roman"/>
          <w:b/>
        </w:rPr>
        <w:t xml:space="preserve">or life experiences </w:t>
      </w:r>
      <w:r w:rsidR="004022A7" w:rsidRPr="00252991">
        <w:rPr>
          <w:rFonts w:ascii="Times New Roman" w:hAnsi="Times New Roman" w:cs="Times New Roman"/>
          <w:b/>
        </w:rPr>
        <w:t xml:space="preserve">in general may interact with diarrhea or other illnesses.  </w:t>
      </w:r>
    </w:p>
    <w:p w14:paraId="352B1C24" w14:textId="77777777" w:rsidR="004022A7" w:rsidRPr="00252991" w:rsidRDefault="004022A7" w:rsidP="004022A7">
      <w:pPr>
        <w:pStyle w:val="BodyText"/>
        <w:tabs>
          <w:tab w:val="left" w:pos="5400"/>
        </w:tabs>
        <w:rPr>
          <w:rFonts w:ascii="Times New Roman" w:hAnsi="Times New Roman"/>
          <w:b/>
        </w:rPr>
      </w:pPr>
      <w:r w:rsidRPr="00252991">
        <w:rPr>
          <w:rFonts w:ascii="Times New Roman" w:hAnsi="Times New Roman"/>
          <w:b/>
        </w:rPr>
        <w:t xml:space="preserve">We are also doing research on </w:t>
      </w:r>
      <w:r w:rsidRPr="00252991">
        <w:rPr>
          <w:rFonts w:ascii="Times New Roman" w:hAnsi="Times New Roman"/>
          <w:b/>
          <w:color w:val="000000"/>
        </w:rPr>
        <w:t xml:space="preserve">factors children inherit from their parents that affect the way they fight serious illnesses in this community, such as malaria. </w:t>
      </w:r>
      <w:r w:rsidRPr="00252991">
        <w:rPr>
          <w:rFonts w:ascii="Times New Roman" w:hAnsi="Times New Roman"/>
          <w:b/>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7381C45B" w14:textId="6C686607" w:rsidR="004022A7" w:rsidRPr="00252991" w:rsidRDefault="004022A7" w:rsidP="004022A7">
      <w:pPr>
        <w:spacing w:after="120"/>
        <w:jc w:val="both"/>
        <w:rPr>
          <w:rFonts w:ascii="Times New Roman" w:hAnsi="Times New Roman" w:cs="Times New Roman"/>
        </w:rPr>
      </w:pPr>
      <w:r w:rsidRPr="00252991">
        <w:rPr>
          <w:rFonts w:ascii="Times New Roman" w:hAnsi="Times New Roman" w:cs="Times New Roman"/>
        </w:rPr>
        <w:t>We are interested in evaluat</w:t>
      </w:r>
      <w:r w:rsidR="00A431DA" w:rsidRPr="00252991">
        <w:rPr>
          <w:rFonts w:ascii="Times New Roman" w:hAnsi="Times New Roman" w:cs="Times New Roman"/>
        </w:rPr>
        <w:t>ing</w:t>
      </w:r>
      <w:r w:rsidRPr="00252991">
        <w:rPr>
          <w:rFonts w:ascii="Times New Roman" w:hAnsi="Times New Roman" w:cs="Times New Roman"/>
        </w:rPr>
        <w:t xml:space="preserve"> your child’s</w:t>
      </w:r>
      <w:r w:rsidR="00F35964" w:rsidRPr="00252991">
        <w:rPr>
          <w:rFonts w:ascii="Times New Roman" w:hAnsi="Times New Roman" w:cs="Times New Roman"/>
        </w:rPr>
        <w:t xml:space="preserve"> blood</w:t>
      </w:r>
      <w:r w:rsidR="00450554" w:rsidRPr="00252991">
        <w:rPr>
          <w:rFonts w:ascii="Times New Roman" w:hAnsi="Times New Roman" w:cs="Times New Roman"/>
        </w:rPr>
        <w:t>,</w:t>
      </w:r>
      <w:r w:rsidR="00F35964" w:rsidRPr="00252991">
        <w:rPr>
          <w:rFonts w:ascii="Times New Roman" w:hAnsi="Times New Roman" w:cs="Times New Roman"/>
        </w:rPr>
        <w:t xml:space="preserve"> </w:t>
      </w:r>
      <w:r w:rsidRPr="00252991">
        <w:rPr>
          <w:rFonts w:ascii="Times New Roman" w:hAnsi="Times New Roman" w:cs="Times New Roman"/>
        </w:rPr>
        <w:t>stool</w:t>
      </w:r>
      <w:r w:rsidR="00450554" w:rsidRPr="00252991">
        <w:rPr>
          <w:rFonts w:ascii="Times New Roman" w:hAnsi="Times New Roman" w:cs="Times New Roman"/>
        </w:rPr>
        <w:t>,</w:t>
      </w:r>
      <w:r w:rsidR="00911DBE" w:rsidRPr="00252991">
        <w:rPr>
          <w:rFonts w:ascii="Times New Roman" w:hAnsi="Times New Roman" w:cs="Times New Roman"/>
        </w:rPr>
        <w:t xml:space="preserve"> saliva</w:t>
      </w:r>
      <w:r w:rsidR="00A77E02" w:rsidRPr="00252991">
        <w:rPr>
          <w:rFonts w:ascii="Times New Roman" w:hAnsi="Times New Roman" w:cs="Times New Roman"/>
        </w:rPr>
        <w:t>, hair</w:t>
      </w:r>
      <w:r w:rsidR="00450554" w:rsidRPr="00252991">
        <w:rPr>
          <w:rFonts w:ascii="Times New Roman" w:hAnsi="Times New Roman" w:cs="Times New Roman"/>
        </w:rPr>
        <w:t xml:space="preserve"> and urine</w:t>
      </w:r>
      <w:r w:rsidRPr="00252991">
        <w:rPr>
          <w:rFonts w:ascii="Times New Roman" w:hAnsi="Times New Roman" w:cs="Times New Roman"/>
        </w:rPr>
        <w:t xml:space="preserve"> for markers of </w:t>
      </w:r>
      <w:r w:rsidR="00450554" w:rsidRPr="00252991">
        <w:rPr>
          <w:rFonts w:ascii="Times New Roman" w:hAnsi="Times New Roman" w:cs="Times New Roman"/>
        </w:rPr>
        <w:t xml:space="preserve">nutritional status, </w:t>
      </w:r>
      <w:r w:rsidRPr="00252991">
        <w:rPr>
          <w:rFonts w:ascii="Times New Roman" w:hAnsi="Times New Roman" w:cs="Times New Roman"/>
        </w:rPr>
        <w:t>infections</w:t>
      </w:r>
      <w:r w:rsidR="00450554" w:rsidRPr="00252991">
        <w:rPr>
          <w:rFonts w:ascii="Times New Roman" w:hAnsi="Times New Roman" w:cs="Times New Roman"/>
        </w:rPr>
        <w:t xml:space="preserve"> and health</w:t>
      </w:r>
      <w:r w:rsidRPr="00252991">
        <w:rPr>
          <w:rFonts w:ascii="Times New Roman" w:hAnsi="Times New Roman" w:cs="Times New Roman"/>
        </w:rPr>
        <w:t xml:space="preserve">.  </w:t>
      </w:r>
      <w:r w:rsidR="00911DBE" w:rsidRPr="00252991">
        <w:rPr>
          <w:rFonts w:ascii="Times New Roman" w:hAnsi="Times New Roman" w:cs="Times New Roman"/>
        </w:rPr>
        <w:t>We are also interested in evaluating your saliva</w:t>
      </w:r>
      <w:r w:rsidR="00944C6C" w:rsidRPr="00252991">
        <w:rPr>
          <w:rFonts w:ascii="Times New Roman" w:hAnsi="Times New Roman" w:cs="Times New Roman"/>
        </w:rPr>
        <w:t>, hair,</w:t>
      </w:r>
      <w:r w:rsidR="00911DBE" w:rsidRPr="00252991">
        <w:rPr>
          <w:rFonts w:ascii="Times New Roman" w:hAnsi="Times New Roman" w:cs="Times New Roman"/>
        </w:rPr>
        <w:t xml:space="preserve"> </w:t>
      </w:r>
      <w:r w:rsidR="00AC45B8" w:rsidRPr="00252991">
        <w:rPr>
          <w:rFonts w:ascii="Times New Roman" w:hAnsi="Times New Roman" w:cs="Times New Roman"/>
        </w:rPr>
        <w:t xml:space="preserve">blood, </w:t>
      </w:r>
      <w:r w:rsidR="00911DBE" w:rsidRPr="00252991">
        <w:rPr>
          <w:rFonts w:ascii="Times New Roman" w:hAnsi="Times New Roman" w:cs="Times New Roman"/>
        </w:rPr>
        <w:t>and urine for markers of infections, stress and health.</w:t>
      </w:r>
    </w:p>
    <w:p w14:paraId="3C7D6438" w14:textId="38E79352" w:rsidR="00E13E0C" w:rsidRPr="00252991" w:rsidRDefault="00E13E0C" w:rsidP="004022A7">
      <w:pPr>
        <w:rPr>
          <w:rFonts w:ascii="Times New Roman" w:hAnsi="Times New Roman" w:cs="Times New Roman"/>
          <w:b/>
        </w:rPr>
      </w:pPr>
      <w:r w:rsidRPr="00252991">
        <w:rPr>
          <w:rFonts w:ascii="Times New Roman" w:hAnsi="Times New Roman" w:cs="Times New Roman"/>
          <w:b/>
        </w:rPr>
        <w:t>Procedures</w:t>
      </w:r>
    </w:p>
    <w:p w14:paraId="07628173" w14:textId="7A79B9CE" w:rsidR="004022A7" w:rsidRPr="00252991" w:rsidRDefault="004022A7" w:rsidP="004022A7">
      <w:pPr>
        <w:jc w:val="both"/>
        <w:rPr>
          <w:rFonts w:ascii="Times New Roman" w:hAnsi="Times New Roman" w:cs="Times New Roman"/>
        </w:rPr>
      </w:pPr>
      <w:r w:rsidRPr="00252991">
        <w:rPr>
          <w:rFonts w:ascii="Times New Roman" w:hAnsi="Times New Roman" w:cs="Times New Roman"/>
        </w:rPr>
        <w:t>To achieve the aim of the project</w:t>
      </w:r>
      <w:r w:rsidR="00641FFF" w:rsidRPr="00252991">
        <w:rPr>
          <w:rFonts w:ascii="Times New Roman" w:hAnsi="Times New Roman" w:cs="Times New Roman"/>
        </w:rPr>
        <w:t>, if you agree to be in this study,</w:t>
      </w:r>
      <w:r w:rsidRPr="00252991">
        <w:rPr>
          <w:rFonts w:ascii="Times New Roman" w:hAnsi="Times New Roman" w:cs="Times New Roman"/>
        </w:rPr>
        <w:t xml:space="preserve"> we will collect a blood, stool</w:t>
      </w:r>
      <w:r w:rsidR="00857291" w:rsidRPr="00252991">
        <w:rPr>
          <w:rFonts w:ascii="Times New Roman" w:hAnsi="Times New Roman" w:cs="Times New Roman"/>
        </w:rPr>
        <w:t>, and</w:t>
      </w:r>
      <w:r w:rsidRPr="00252991">
        <w:rPr>
          <w:rFonts w:ascii="Times New Roman" w:hAnsi="Times New Roman" w:cs="Times New Roman"/>
        </w:rPr>
        <w:t xml:space="preserve"> urine sample</w:t>
      </w:r>
      <w:r w:rsidR="002A06B2" w:rsidRPr="00252991">
        <w:rPr>
          <w:rFonts w:ascii="Times New Roman" w:hAnsi="Times New Roman" w:cs="Times New Roman"/>
        </w:rPr>
        <w:t xml:space="preserve"> from your child. With your permission, we might also collect</w:t>
      </w:r>
      <w:r w:rsidR="00751DC0" w:rsidRPr="00252991">
        <w:rPr>
          <w:rFonts w:ascii="Times New Roman" w:hAnsi="Times New Roman" w:cs="Times New Roman"/>
        </w:rPr>
        <w:t xml:space="preserve"> </w:t>
      </w:r>
      <w:r w:rsidR="006D52F9" w:rsidRPr="00252991">
        <w:rPr>
          <w:rFonts w:ascii="Times New Roman" w:hAnsi="Times New Roman" w:cs="Times New Roman"/>
        </w:rPr>
        <w:t xml:space="preserve">4 </w:t>
      </w:r>
      <w:r w:rsidR="004017CE" w:rsidRPr="00252991">
        <w:rPr>
          <w:rFonts w:ascii="Times New Roman" w:hAnsi="Times New Roman" w:cs="Times New Roman"/>
        </w:rPr>
        <w:t>s</w:t>
      </w:r>
      <w:r w:rsidR="00350E18" w:rsidRPr="00252991">
        <w:rPr>
          <w:rFonts w:ascii="Times New Roman" w:hAnsi="Times New Roman" w:cs="Times New Roman"/>
        </w:rPr>
        <w:t>aliva samples and 3</w:t>
      </w:r>
      <w:r w:rsidR="00967F5B" w:rsidRPr="00252991">
        <w:rPr>
          <w:rFonts w:ascii="Times New Roman" w:hAnsi="Times New Roman" w:cs="Times New Roman"/>
        </w:rPr>
        <w:t>-4</w:t>
      </w:r>
      <w:r w:rsidR="00350E18" w:rsidRPr="00252991">
        <w:rPr>
          <w:rFonts w:ascii="Times New Roman" w:hAnsi="Times New Roman" w:cs="Times New Roman"/>
        </w:rPr>
        <w:t xml:space="preserve"> strands of hair </w:t>
      </w:r>
      <w:r w:rsidRPr="00252991">
        <w:rPr>
          <w:rFonts w:ascii="Times New Roman" w:hAnsi="Times New Roman" w:cs="Times New Roman"/>
        </w:rPr>
        <w:t>from your child</w:t>
      </w:r>
      <w:r w:rsidR="002A06B2" w:rsidRPr="00252991">
        <w:rPr>
          <w:rFonts w:ascii="Times New Roman" w:hAnsi="Times New Roman" w:cs="Times New Roman"/>
        </w:rPr>
        <w:t xml:space="preserve"> and </w:t>
      </w:r>
      <w:r w:rsidR="004017CE" w:rsidRPr="00252991">
        <w:rPr>
          <w:rFonts w:ascii="Times New Roman" w:hAnsi="Times New Roman" w:cs="Times New Roman"/>
        </w:rPr>
        <w:t xml:space="preserve">a urine sample, </w:t>
      </w:r>
      <w:r w:rsidR="00AC45B8" w:rsidRPr="00252991">
        <w:rPr>
          <w:rFonts w:ascii="Times New Roman" w:hAnsi="Times New Roman" w:cs="Times New Roman"/>
        </w:rPr>
        <w:t xml:space="preserve">a blood sample, </w:t>
      </w:r>
      <w:r w:rsidR="006D52F9" w:rsidRPr="00252991">
        <w:rPr>
          <w:rFonts w:ascii="Times New Roman" w:hAnsi="Times New Roman" w:cs="Times New Roman"/>
        </w:rPr>
        <w:t xml:space="preserve">4 </w:t>
      </w:r>
      <w:r w:rsidR="004017CE" w:rsidRPr="00252991">
        <w:rPr>
          <w:rFonts w:ascii="Times New Roman" w:hAnsi="Times New Roman" w:cs="Times New Roman"/>
        </w:rPr>
        <w:t>saliva samples, and 3</w:t>
      </w:r>
      <w:r w:rsidR="00967F5B" w:rsidRPr="00252991">
        <w:rPr>
          <w:rFonts w:ascii="Times New Roman" w:hAnsi="Times New Roman" w:cs="Times New Roman"/>
        </w:rPr>
        <w:t>-4</w:t>
      </w:r>
      <w:r w:rsidR="004017CE" w:rsidRPr="00252991">
        <w:rPr>
          <w:rFonts w:ascii="Times New Roman" w:hAnsi="Times New Roman" w:cs="Times New Roman"/>
        </w:rPr>
        <w:t xml:space="preserve"> strands of hair from you.</w:t>
      </w:r>
      <w:r w:rsidR="00282863" w:rsidRPr="00252991">
        <w:rPr>
          <w:rFonts w:ascii="Times New Roman" w:hAnsi="Times New Roman" w:cs="Times New Roman"/>
        </w:rPr>
        <w:t xml:space="preserve"> </w:t>
      </w:r>
      <w:r w:rsidRPr="00252991">
        <w:rPr>
          <w:rFonts w:ascii="Times New Roman" w:hAnsi="Times New Roman" w:cs="Times New Roman"/>
        </w:rPr>
        <w:t>From the blood sample, we will measure nutritional markers, indicators of factors children inherit from their parents, and we will be able to understand whether your child has been exposed to infection. The urine sample will help us understand whether there has been a long-term physical effect as a result of diarrhea. We will also collect a stool sample from your child with your help to measure infections, such as worms.</w:t>
      </w:r>
      <w:r w:rsidR="0042366E" w:rsidRPr="00252991">
        <w:rPr>
          <w:rFonts w:ascii="Times New Roman" w:hAnsi="Times New Roman" w:cs="Times New Roman"/>
        </w:rPr>
        <w:t xml:space="preserve"> The </w:t>
      </w:r>
      <w:r w:rsidR="00AC45B8" w:rsidRPr="00252991">
        <w:rPr>
          <w:rFonts w:ascii="Times New Roman" w:hAnsi="Times New Roman" w:cs="Times New Roman"/>
        </w:rPr>
        <w:t xml:space="preserve">blood, </w:t>
      </w:r>
      <w:r w:rsidR="0042366E" w:rsidRPr="00252991">
        <w:rPr>
          <w:rFonts w:ascii="Times New Roman" w:hAnsi="Times New Roman" w:cs="Times New Roman"/>
        </w:rPr>
        <w:t xml:space="preserve">saliva, hair, and urine samples </w:t>
      </w:r>
      <w:r w:rsidR="003A0D7B" w:rsidRPr="00252991">
        <w:rPr>
          <w:rFonts w:ascii="Times New Roman" w:hAnsi="Times New Roman" w:cs="Times New Roman"/>
        </w:rPr>
        <w:t xml:space="preserve">from you and your child </w:t>
      </w:r>
      <w:r w:rsidR="0042366E" w:rsidRPr="00252991">
        <w:rPr>
          <w:rFonts w:ascii="Times New Roman" w:hAnsi="Times New Roman" w:cs="Times New Roman"/>
        </w:rPr>
        <w:t xml:space="preserve">will help us </w:t>
      </w:r>
      <w:r w:rsidR="003A0D7B" w:rsidRPr="00252991">
        <w:rPr>
          <w:rFonts w:ascii="Times New Roman" w:hAnsi="Times New Roman" w:cs="Times New Roman"/>
        </w:rPr>
        <w:t xml:space="preserve">to </w:t>
      </w:r>
      <w:r w:rsidR="0042366E" w:rsidRPr="00252991">
        <w:rPr>
          <w:rFonts w:ascii="Times New Roman" w:hAnsi="Times New Roman" w:cs="Times New Roman"/>
        </w:rPr>
        <w:t>understand the long-term physical effects of infections and stress.</w:t>
      </w:r>
    </w:p>
    <w:p w14:paraId="29557EB0" w14:textId="7A4FD076" w:rsidR="004022A7" w:rsidRPr="00252991" w:rsidRDefault="004022A7" w:rsidP="004022A7">
      <w:pPr>
        <w:jc w:val="both"/>
        <w:rPr>
          <w:rFonts w:ascii="Times New Roman" w:hAnsi="Times New Roman" w:cs="Times New Roman"/>
        </w:rPr>
      </w:pPr>
      <w:r w:rsidRPr="00252991">
        <w:rPr>
          <w:rFonts w:ascii="Times New Roman" w:hAnsi="Times New Roman" w:cs="Times New Roman"/>
        </w:rPr>
        <w:t xml:space="preserve">If you agree to participate, </w:t>
      </w:r>
      <w:r w:rsidR="00A62AF7" w:rsidRPr="00252991">
        <w:rPr>
          <w:rFonts w:ascii="Times New Roman" w:hAnsi="Times New Roman" w:cs="Times New Roman"/>
        </w:rPr>
        <w:t>today</w:t>
      </w:r>
      <w:r w:rsidRPr="00252991">
        <w:rPr>
          <w:rFonts w:ascii="Times New Roman" w:hAnsi="Times New Roman" w:cs="Times New Roman"/>
        </w:rPr>
        <w:t xml:space="preserve"> a field staff member will administer a short, 15</w:t>
      </w:r>
      <w:r w:rsidR="007E7A68" w:rsidRPr="00252991">
        <w:rPr>
          <w:rFonts w:ascii="Times New Roman" w:hAnsi="Times New Roman" w:cs="Times New Roman"/>
        </w:rPr>
        <w:t>-</w:t>
      </w:r>
      <w:r w:rsidRPr="00252991">
        <w:rPr>
          <w:rFonts w:ascii="Times New Roman" w:hAnsi="Times New Roman" w:cs="Times New Roman"/>
        </w:rPr>
        <w:t xml:space="preserve">minute survey and </w:t>
      </w:r>
      <w:r w:rsidR="00A62AF7" w:rsidRPr="00252991">
        <w:rPr>
          <w:rFonts w:ascii="Times New Roman" w:hAnsi="Times New Roman" w:cs="Times New Roman"/>
        </w:rPr>
        <w:t>give you</w:t>
      </w:r>
      <w:r w:rsidRPr="00252991">
        <w:rPr>
          <w:rFonts w:ascii="Times New Roman" w:hAnsi="Times New Roman" w:cs="Times New Roman"/>
        </w:rPr>
        <w:t xml:space="preserve"> a stool collection kit and instruct you how to collect stool from your child. You will be instructed to collect your child’s stool </w:t>
      </w:r>
      <w:r w:rsidR="00A62AF7" w:rsidRPr="00252991">
        <w:rPr>
          <w:rFonts w:ascii="Times New Roman" w:hAnsi="Times New Roman" w:cs="Times New Roman"/>
        </w:rPr>
        <w:t>tomorrow</w:t>
      </w:r>
      <w:r w:rsidRPr="00252991">
        <w:rPr>
          <w:rFonts w:ascii="Times New Roman" w:hAnsi="Times New Roman" w:cs="Times New Roman"/>
        </w:rPr>
        <w:t xml:space="preserve"> morning, if the child defecates before the arrival of the field team, by </w:t>
      </w:r>
      <w:r w:rsidRPr="00252991">
        <w:rPr>
          <w:rFonts w:ascii="Times New Roman" w:hAnsi="Times New Roman" w:cs="Times New Roman"/>
        </w:rPr>
        <w:lastRenderedPageBreak/>
        <w:t>having your child defecate on a sheet of provided aluminum foil or a diaper and by using a plastic scoop to collect a small amount of fresh stool from the top of the pile into a container. The field person will collect this container and the used diaper when they come to collect the other specimens</w:t>
      </w:r>
      <w:r w:rsidR="00A62AF7" w:rsidRPr="00252991">
        <w:rPr>
          <w:rFonts w:ascii="Times New Roman" w:hAnsi="Times New Roman" w:cs="Times New Roman"/>
        </w:rPr>
        <w:t xml:space="preserve"> tomorrow</w:t>
      </w:r>
      <w:r w:rsidRPr="00252991">
        <w:rPr>
          <w:rFonts w:ascii="Times New Roman" w:hAnsi="Times New Roman" w:cs="Times New Roman"/>
        </w:rPr>
        <w:t xml:space="preserve">. With your permission, </w:t>
      </w:r>
      <w:r w:rsidR="00DB04B9" w:rsidRPr="00252991">
        <w:rPr>
          <w:rFonts w:ascii="Times New Roman" w:hAnsi="Times New Roman" w:cs="Times New Roman"/>
        </w:rPr>
        <w:t xml:space="preserve">using a needle </w:t>
      </w:r>
      <w:r w:rsidRPr="00252991">
        <w:rPr>
          <w:rFonts w:ascii="Times New Roman" w:hAnsi="Times New Roman" w:cs="Times New Roman"/>
        </w:rPr>
        <w:t>we will also draw a small amount (5ml) of blood from your child</w:t>
      </w:r>
      <w:r w:rsidR="00DB04B9" w:rsidRPr="00252991">
        <w:rPr>
          <w:rFonts w:ascii="Times New Roman" w:hAnsi="Times New Roman" w:cs="Times New Roman"/>
        </w:rPr>
        <w:t>’s vein</w:t>
      </w:r>
      <w:r w:rsidRPr="00252991">
        <w:rPr>
          <w:rFonts w:ascii="Times New Roman" w:hAnsi="Times New Roman" w:cs="Times New Roman"/>
        </w:rPr>
        <w:t>.</w:t>
      </w:r>
      <w:r w:rsidR="00AF65C3" w:rsidRPr="00252991">
        <w:rPr>
          <w:rFonts w:ascii="Times New Roman" w:hAnsi="Times New Roman" w:cs="Times New Roman"/>
        </w:rPr>
        <w:t xml:space="preserve"> </w:t>
      </w:r>
      <w:r w:rsidR="008D084A" w:rsidRPr="00252991">
        <w:rPr>
          <w:rFonts w:ascii="Times New Roman" w:hAnsi="Times New Roman" w:cs="Times New Roman"/>
        </w:rPr>
        <w:t xml:space="preserve">We might also collect a small amount (5ml) of blood from your vein. </w:t>
      </w:r>
      <w:r w:rsidR="00AF65C3" w:rsidRPr="00252991">
        <w:rPr>
          <w:rFonts w:ascii="Times New Roman" w:hAnsi="Times New Roman" w:cs="Times New Roman"/>
        </w:rPr>
        <w:t xml:space="preserve">We </w:t>
      </w:r>
      <w:r w:rsidR="00AD0B63" w:rsidRPr="00252991">
        <w:rPr>
          <w:rFonts w:ascii="Times New Roman" w:hAnsi="Times New Roman" w:cs="Times New Roman"/>
        </w:rPr>
        <w:t>might</w:t>
      </w:r>
      <w:r w:rsidR="00AF65C3" w:rsidRPr="00252991">
        <w:rPr>
          <w:rFonts w:ascii="Times New Roman" w:hAnsi="Times New Roman" w:cs="Times New Roman"/>
        </w:rPr>
        <w:t xml:space="preserve"> also collect 3 saliva samples</w:t>
      </w:r>
      <w:r w:rsidR="00A77E02" w:rsidRPr="00252991">
        <w:rPr>
          <w:rFonts w:ascii="Times New Roman" w:hAnsi="Times New Roman" w:cs="Times New Roman"/>
        </w:rPr>
        <w:t xml:space="preserve"> each</w:t>
      </w:r>
      <w:r w:rsidR="00AF65C3" w:rsidRPr="00252991">
        <w:rPr>
          <w:rFonts w:ascii="Times New Roman" w:hAnsi="Times New Roman" w:cs="Times New Roman"/>
        </w:rPr>
        <w:t xml:space="preserve"> from both you and your child before, during, and after the blood draw.</w:t>
      </w:r>
      <w:r w:rsidR="002023F5" w:rsidRPr="00252991">
        <w:rPr>
          <w:rFonts w:ascii="Times New Roman" w:hAnsi="Times New Roman" w:cs="Times New Roman"/>
        </w:rPr>
        <w:t xml:space="preserve">  </w:t>
      </w:r>
      <w:r w:rsidR="00DB04B9" w:rsidRPr="00252991">
        <w:rPr>
          <w:rFonts w:ascii="Times New Roman" w:hAnsi="Times New Roman" w:cs="Times New Roman"/>
        </w:rPr>
        <w:t>T</w:t>
      </w:r>
      <w:r w:rsidRPr="00252991">
        <w:rPr>
          <w:rFonts w:ascii="Times New Roman" w:hAnsi="Times New Roman" w:cs="Times New Roman"/>
        </w:rPr>
        <w:t>he field representative will also weigh the child using a scale, measure his/her height using a height board and head circumference and mid upper arm circumference using a tape measure</w:t>
      </w:r>
      <w:r w:rsidR="0085624A" w:rsidRPr="00252991">
        <w:rPr>
          <w:rFonts w:ascii="Times New Roman" w:hAnsi="Times New Roman" w:cs="Times New Roman"/>
        </w:rPr>
        <w:t xml:space="preserve"> and collect general health measures of blood pressure, sweat, and heart rate</w:t>
      </w:r>
      <w:r w:rsidRPr="00252991">
        <w:rPr>
          <w:rFonts w:ascii="Times New Roman" w:hAnsi="Times New Roman" w:cs="Times New Roman"/>
        </w:rPr>
        <w:t xml:space="preserve">. </w:t>
      </w:r>
      <w:r w:rsidR="005B459A" w:rsidRPr="00252991">
        <w:rPr>
          <w:rFonts w:ascii="Times New Roman" w:hAnsi="Times New Roman" w:cs="Times New Roman"/>
        </w:rPr>
        <w:t xml:space="preserve">The blood pressure and heart rate results from your child will be provided to you after the testing. </w:t>
      </w:r>
      <w:r w:rsidRPr="00252991">
        <w:rPr>
          <w:rFonts w:ascii="Times New Roman" w:hAnsi="Times New Roman" w:cs="Times New Roman"/>
        </w:rPr>
        <w:t>The field representative will also weigh you</w:t>
      </w:r>
      <w:r w:rsidR="009C07C7" w:rsidRPr="00252991">
        <w:rPr>
          <w:rFonts w:ascii="Times New Roman" w:hAnsi="Times New Roman" w:cs="Times New Roman"/>
        </w:rPr>
        <w:t>,</w:t>
      </w:r>
      <w:r w:rsidRPr="00252991">
        <w:rPr>
          <w:rFonts w:ascii="Times New Roman" w:hAnsi="Times New Roman" w:cs="Times New Roman"/>
        </w:rPr>
        <w:t xml:space="preserve"> measure your height</w:t>
      </w:r>
      <w:r w:rsidR="009C07C7" w:rsidRPr="00252991">
        <w:rPr>
          <w:rFonts w:ascii="Times New Roman" w:hAnsi="Times New Roman" w:cs="Times New Roman"/>
        </w:rPr>
        <w:t xml:space="preserve"> and mid upper arm circumference, and collect general health measures of blood pressure, sweat, and heart rate</w:t>
      </w:r>
      <w:r w:rsidRPr="00252991">
        <w:rPr>
          <w:rFonts w:ascii="Times New Roman" w:hAnsi="Times New Roman" w:cs="Times New Roman"/>
        </w:rPr>
        <w:t xml:space="preserve">. </w:t>
      </w:r>
      <w:r w:rsidR="006F6D2F" w:rsidRPr="00252991">
        <w:rPr>
          <w:rFonts w:ascii="Times New Roman" w:hAnsi="Times New Roman" w:cs="Times New Roman"/>
        </w:rPr>
        <w:t xml:space="preserve">Your blood pressure and heart rate results will be provided to you after the testing. </w:t>
      </w:r>
      <w:r w:rsidR="00A77E02" w:rsidRPr="00252991">
        <w:rPr>
          <w:rFonts w:ascii="Times New Roman" w:hAnsi="Times New Roman" w:cs="Times New Roman"/>
        </w:rPr>
        <w:t xml:space="preserve">The field representative will also cut and collect </w:t>
      </w:r>
      <w:r w:rsidR="007E7A68" w:rsidRPr="00252991">
        <w:rPr>
          <w:rFonts w:ascii="Times New Roman" w:hAnsi="Times New Roman" w:cs="Times New Roman"/>
        </w:rPr>
        <w:t>3-4</w:t>
      </w:r>
      <w:r w:rsidR="00A77E02" w:rsidRPr="00252991">
        <w:rPr>
          <w:rFonts w:ascii="Times New Roman" w:hAnsi="Times New Roman" w:cs="Times New Roman"/>
        </w:rPr>
        <w:t xml:space="preserve"> strands of hair from you and your child.</w:t>
      </w:r>
      <w:r w:rsidRPr="00252991">
        <w:rPr>
          <w:rFonts w:ascii="Times New Roman" w:hAnsi="Times New Roman" w:cs="Times New Roman"/>
        </w:rPr>
        <w:t xml:space="preserve"> Total participation time </w:t>
      </w:r>
      <w:r w:rsidR="00A62AF7" w:rsidRPr="00252991">
        <w:rPr>
          <w:rFonts w:ascii="Times New Roman" w:hAnsi="Times New Roman" w:cs="Times New Roman"/>
        </w:rPr>
        <w:t>to</w:t>
      </w:r>
      <w:r w:rsidRPr="00252991">
        <w:rPr>
          <w:rFonts w:ascii="Times New Roman" w:hAnsi="Times New Roman" w:cs="Times New Roman"/>
        </w:rPr>
        <w:t xml:space="preserve">day will be approximately </w:t>
      </w:r>
      <w:r w:rsidR="00AC0FBC" w:rsidRPr="00252991">
        <w:rPr>
          <w:rFonts w:ascii="Times New Roman" w:hAnsi="Times New Roman" w:cs="Times New Roman"/>
        </w:rPr>
        <w:t>3</w:t>
      </w:r>
      <w:r w:rsidRPr="00252991">
        <w:rPr>
          <w:rFonts w:ascii="Times New Roman" w:hAnsi="Times New Roman" w:cs="Times New Roman"/>
        </w:rPr>
        <w:t xml:space="preserve"> hour</w:t>
      </w:r>
      <w:r w:rsidR="00AC0FBC" w:rsidRPr="00252991">
        <w:rPr>
          <w:rFonts w:ascii="Times New Roman" w:hAnsi="Times New Roman" w:cs="Times New Roman"/>
        </w:rPr>
        <w:t>s</w:t>
      </w:r>
      <w:r w:rsidRPr="00252991">
        <w:rPr>
          <w:rFonts w:ascii="Times New Roman" w:hAnsi="Times New Roman" w:cs="Times New Roman"/>
        </w:rPr>
        <w:t xml:space="preserve">. </w:t>
      </w:r>
    </w:p>
    <w:p w14:paraId="4FE9DD4F" w14:textId="62FD3122" w:rsidR="004022A7" w:rsidRPr="00252991" w:rsidRDefault="00A62AF7" w:rsidP="004022A7">
      <w:pPr>
        <w:jc w:val="both"/>
        <w:rPr>
          <w:rFonts w:ascii="Times New Roman" w:hAnsi="Times New Roman" w:cs="Times New Roman"/>
        </w:rPr>
      </w:pPr>
      <w:r w:rsidRPr="00252991">
        <w:rPr>
          <w:rFonts w:ascii="Times New Roman" w:hAnsi="Times New Roman" w:cs="Times New Roman"/>
        </w:rPr>
        <w:t>Tomorr</w:t>
      </w:r>
      <w:r w:rsidR="006443A2" w:rsidRPr="00252991">
        <w:rPr>
          <w:rFonts w:ascii="Times New Roman" w:hAnsi="Times New Roman" w:cs="Times New Roman"/>
        </w:rPr>
        <w:t>o</w:t>
      </w:r>
      <w:r w:rsidRPr="00252991">
        <w:rPr>
          <w:rFonts w:ascii="Times New Roman" w:hAnsi="Times New Roman" w:cs="Times New Roman"/>
        </w:rPr>
        <w:t>w</w:t>
      </w:r>
      <w:r w:rsidR="004022A7" w:rsidRPr="00252991">
        <w:rPr>
          <w:rFonts w:ascii="Times New Roman" w:hAnsi="Times New Roman" w:cs="Times New Roman"/>
        </w:rPr>
        <w:t>,</w:t>
      </w:r>
      <w:r w:rsidR="00AF65C3" w:rsidRPr="00252991">
        <w:rPr>
          <w:rFonts w:ascii="Times New Roman" w:hAnsi="Times New Roman" w:cs="Times New Roman"/>
        </w:rPr>
        <w:t xml:space="preserve"> we will ask you to collect</w:t>
      </w:r>
      <w:r w:rsidR="00ED231A" w:rsidRPr="00252991">
        <w:rPr>
          <w:rFonts w:ascii="Times New Roman" w:hAnsi="Times New Roman" w:cs="Times New Roman"/>
        </w:rPr>
        <w:t xml:space="preserve"> your first urine sample of the morning immediately after you wake up.</w:t>
      </w:r>
      <w:r w:rsidR="004022A7" w:rsidRPr="00252991">
        <w:rPr>
          <w:rFonts w:ascii="Times New Roman" w:hAnsi="Times New Roman" w:cs="Times New Roman"/>
        </w:rPr>
        <w:t xml:space="preserve"> </w:t>
      </w:r>
      <w:r w:rsidR="00ED231A" w:rsidRPr="00252991">
        <w:rPr>
          <w:rFonts w:ascii="Times New Roman" w:hAnsi="Times New Roman" w:cs="Times New Roman"/>
        </w:rPr>
        <w:t>T</w:t>
      </w:r>
      <w:r w:rsidR="004022A7" w:rsidRPr="00252991">
        <w:rPr>
          <w:rFonts w:ascii="Times New Roman" w:hAnsi="Times New Roman" w:cs="Times New Roman"/>
        </w:rPr>
        <w:t xml:space="preserve">he main procedure will involve feeding your child sugar syrup and then collecting their urine sample over a period of 5 hours. You/the mother will be requested to not feed your child for at least one hour before we feed him/her the syrup. During this fasting period, we will collect your child’s urine for 1 hour by attaching the urine collection bag with a drainage tube (show sample) to the child. </w:t>
      </w:r>
      <w:r w:rsidR="00B776FA" w:rsidRPr="00252991">
        <w:rPr>
          <w:rFonts w:ascii="Times New Roman" w:hAnsi="Times New Roman" w:cs="Times New Roman"/>
        </w:rPr>
        <w:t xml:space="preserve">We will also collect one </w:t>
      </w:r>
      <w:r w:rsidR="005A2651" w:rsidRPr="00252991">
        <w:rPr>
          <w:rFonts w:ascii="Times New Roman" w:hAnsi="Times New Roman" w:cs="Times New Roman"/>
        </w:rPr>
        <w:t xml:space="preserve">additional </w:t>
      </w:r>
      <w:r w:rsidR="00B776FA" w:rsidRPr="00252991">
        <w:rPr>
          <w:rFonts w:ascii="Times New Roman" w:hAnsi="Times New Roman" w:cs="Times New Roman"/>
        </w:rPr>
        <w:t>saliva sample from you</w:t>
      </w:r>
      <w:r w:rsidR="005A2651" w:rsidRPr="00252991">
        <w:rPr>
          <w:rFonts w:ascii="Times New Roman" w:hAnsi="Times New Roman" w:cs="Times New Roman"/>
        </w:rPr>
        <w:t xml:space="preserve"> and your child</w:t>
      </w:r>
      <w:r w:rsidR="00B776FA" w:rsidRPr="00252991">
        <w:rPr>
          <w:rFonts w:ascii="Times New Roman" w:hAnsi="Times New Roman" w:cs="Times New Roman"/>
        </w:rPr>
        <w:t xml:space="preserve">. </w:t>
      </w:r>
      <w:r w:rsidR="004022A7" w:rsidRPr="00252991">
        <w:rPr>
          <w:rFonts w:ascii="Times New Roman" w:hAnsi="Times New Roman" w:cs="Times New Roman"/>
        </w:rPr>
        <w:t xml:space="preserve">We will then give a dose of the sugar syrup to the child and collect the urine for 5 hours. We will ask you to encourage the child to breastfeed or drink water 30 minutes after taking the syrup to help urination. The field representative will remove the urine from the bag, whenever the child urinates. This collection will take place for 5 hours after which the bag will be removed from the child. </w:t>
      </w:r>
      <w:r w:rsidR="004022A7" w:rsidRPr="00252991">
        <w:rPr>
          <w:rFonts w:ascii="Times New Roman" w:hAnsi="Times New Roman" w:cs="Times New Roman"/>
          <w:lang w:val="en-GB"/>
        </w:rPr>
        <w:t xml:space="preserve">During the 5-hour period of urine collection, you will be asked about foods and eating practices in your household. </w:t>
      </w:r>
      <w:r w:rsidR="00ED231A" w:rsidRPr="00252991">
        <w:rPr>
          <w:rFonts w:ascii="Times New Roman" w:hAnsi="Times New Roman" w:cs="Times New Roman"/>
          <w:lang w:val="en-GB"/>
        </w:rPr>
        <w:t xml:space="preserve">You will also be asked about your </w:t>
      </w:r>
      <w:r w:rsidR="00F7449E" w:rsidRPr="00252991">
        <w:rPr>
          <w:rFonts w:ascii="Times New Roman" w:hAnsi="Times New Roman" w:cs="Times New Roman"/>
          <w:lang w:val="en-GB"/>
        </w:rPr>
        <w:t>personal life experiences and health</w:t>
      </w:r>
      <w:r w:rsidR="00ED231A" w:rsidRPr="00252991">
        <w:rPr>
          <w:rFonts w:ascii="Times New Roman" w:hAnsi="Times New Roman" w:cs="Times New Roman"/>
          <w:lang w:val="en-GB"/>
        </w:rPr>
        <w:t xml:space="preserve">. </w:t>
      </w:r>
      <w:r w:rsidR="00FE601F" w:rsidRPr="00252991">
        <w:rPr>
          <w:rFonts w:ascii="Times New Roman" w:hAnsi="Times New Roman" w:cs="Times New Roman"/>
          <w:lang w:val="en-GB"/>
        </w:rPr>
        <w:t xml:space="preserve">You </w:t>
      </w:r>
      <w:r w:rsidR="0013784E" w:rsidRPr="00252991">
        <w:rPr>
          <w:rFonts w:ascii="Times New Roman" w:hAnsi="Times New Roman" w:cs="Times New Roman"/>
          <w:lang w:val="en-GB"/>
        </w:rPr>
        <w:t>will</w:t>
      </w:r>
      <w:r w:rsidR="00FE601F" w:rsidRPr="00252991">
        <w:rPr>
          <w:rFonts w:ascii="Times New Roman" w:hAnsi="Times New Roman" w:cs="Times New Roman"/>
          <w:lang w:val="en-GB"/>
        </w:rPr>
        <w:t xml:space="preserve"> be asked about perceptions regarding social norms</w:t>
      </w:r>
      <w:r w:rsidR="0013784E" w:rsidRPr="00252991">
        <w:rPr>
          <w:rFonts w:ascii="Times New Roman" w:hAnsi="Times New Roman" w:cs="Times New Roman"/>
          <w:lang w:val="en-GB"/>
        </w:rPr>
        <w:t xml:space="preserve"> that may affect a child’s health</w:t>
      </w:r>
      <w:r w:rsidR="00FE601F" w:rsidRPr="00252991">
        <w:rPr>
          <w:rFonts w:ascii="Times New Roman" w:hAnsi="Times New Roman" w:cs="Times New Roman"/>
          <w:lang w:val="en-GB"/>
        </w:rPr>
        <w:t xml:space="preserve">. </w:t>
      </w:r>
      <w:r w:rsidR="00AC0FBC" w:rsidRPr="00252991">
        <w:rPr>
          <w:rFonts w:ascii="Times New Roman" w:hAnsi="Times New Roman" w:cs="Times New Roman"/>
        </w:rPr>
        <w:t>Total participation time tomorrow will be approximately 7 hours.</w:t>
      </w:r>
    </w:p>
    <w:p w14:paraId="05AFBDDC" w14:textId="2652BF58" w:rsidR="00CF0113" w:rsidRPr="00252991" w:rsidRDefault="00CF0113" w:rsidP="004022A7">
      <w:pPr>
        <w:jc w:val="both"/>
        <w:rPr>
          <w:rFonts w:ascii="Times New Roman" w:hAnsi="Times New Roman" w:cs="Times New Roman"/>
          <w:lang w:val="en-GB"/>
        </w:rPr>
      </w:pPr>
      <w:r w:rsidRPr="00252991">
        <w:rPr>
          <w:rFonts w:ascii="Times New Roman" w:hAnsi="Times New Roman" w:cs="Times New Roman"/>
        </w:rPr>
        <w:t xml:space="preserve">Later, at </w:t>
      </w:r>
      <w:r w:rsidR="00B86023" w:rsidRPr="00252991">
        <w:rPr>
          <w:rFonts w:ascii="Times New Roman" w:hAnsi="Times New Roman" w:cs="Times New Roman"/>
        </w:rPr>
        <w:t>the</w:t>
      </w:r>
      <w:r w:rsidRPr="00252991">
        <w:rPr>
          <w:rFonts w:ascii="Times New Roman" w:hAnsi="Times New Roman" w:cs="Times New Roman"/>
        </w:rPr>
        <w:t xml:space="preserve"> laboratory, we will measure </w:t>
      </w:r>
      <w:r w:rsidR="00ED231A" w:rsidRPr="00252991">
        <w:rPr>
          <w:rFonts w:ascii="Times New Roman" w:hAnsi="Times New Roman" w:cs="Times New Roman"/>
        </w:rPr>
        <w:t xml:space="preserve">your </w:t>
      </w:r>
      <w:r w:rsidR="008D084A" w:rsidRPr="00252991">
        <w:rPr>
          <w:rFonts w:ascii="Times New Roman" w:hAnsi="Times New Roman" w:cs="Times New Roman"/>
        </w:rPr>
        <w:t xml:space="preserve">blood, </w:t>
      </w:r>
      <w:r w:rsidR="00ED231A" w:rsidRPr="00252991">
        <w:rPr>
          <w:rFonts w:ascii="Times New Roman" w:hAnsi="Times New Roman" w:cs="Times New Roman"/>
        </w:rPr>
        <w:t>saliva</w:t>
      </w:r>
      <w:r w:rsidR="00A77E02" w:rsidRPr="00252991">
        <w:rPr>
          <w:rFonts w:ascii="Times New Roman" w:hAnsi="Times New Roman" w:cs="Times New Roman"/>
        </w:rPr>
        <w:t>, hair,</w:t>
      </w:r>
      <w:r w:rsidR="00ED231A" w:rsidRPr="00252991">
        <w:rPr>
          <w:rFonts w:ascii="Times New Roman" w:hAnsi="Times New Roman" w:cs="Times New Roman"/>
        </w:rPr>
        <w:t xml:space="preserve"> and urine samples and </w:t>
      </w:r>
      <w:r w:rsidRPr="00252991">
        <w:rPr>
          <w:rFonts w:ascii="Times New Roman" w:hAnsi="Times New Roman" w:cs="Times New Roman"/>
        </w:rPr>
        <w:t>your child’s blood, stool,</w:t>
      </w:r>
      <w:r w:rsidR="00ED231A" w:rsidRPr="00252991">
        <w:rPr>
          <w:rFonts w:ascii="Times New Roman" w:hAnsi="Times New Roman" w:cs="Times New Roman"/>
        </w:rPr>
        <w:t xml:space="preserve"> saliva,</w:t>
      </w:r>
      <w:r w:rsidRPr="00252991">
        <w:rPr>
          <w:rFonts w:ascii="Times New Roman" w:hAnsi="Times New Roman" w:cs="Times New Roman"/>
        </w:rPr>
        <w:t xml:space="preserve"> </w:t>
      </w:r>
      <w:r w:rsidR="00A77E02" w:rsidRPr="00252991">
        <w:rPr>
          <w:rFonts w:ascii="Times New Roman" w:hAnsi="Times New Roman" w:cs="Times New Roman"/>
        </w:rPr>
        <w:t xml:space="preserve">hair, </w:t>
      </w:r>
      <w:r w:rsidRPr="00252991">
        <w:rPr>
          <w:rFonts w:ascii="Times New Roman" w:hAnsi="Times New Roman" w:cs="Times New Roman"/>
        </w:rPr>
        <w:t>and urine samples</w:t>
      </w:r>
      <w:r w:rsidR="00C84DB5" w:rsidRPr="00252991">
        <w:rPr>
          <w:rFonts w:ascii="Times New Roman" w:hAnsi="Times New Roman" w:cs="Times New Roman"/>
        </w:rPr>
        <w:t xml:space="preserve"> </w:t>
      </w:r>
      <w:r w:rsidRPr="00252991">
        <w:rPr>
          <w:rFonts w:ascii="Times New Roman" w:hAnsi="Times New Roman" w:cs="Times New Roman"/>
        </w:rPr>
        <w:t>for markers of nutritional status</w:t>
      </w:r>
      <w:r w:rsidR="00450554" w:rsidRPr="00252991">
        <w:rPr>
          <w:rFonts w:ascii="Times New Roman" w:hAnsi="Times New Roman" w:cs="Times New Roman"/>
        </w:rPr>
        <w:t>, infections,</w:t>
      </w:r>
      <w:r w:rsidRPr="00252991">
        <w:rPr>
          <w:rFonts w:ascii="Times New Roman" w:hAnsi="Times New Roman" w:cs="Times New Roman"/>
        </w:rPr>
        <w:t xml:space="preserve"> and health.</w:t>
      </w:r>
    </w:p>
    <w:p w14:paraId="1CACF823" w14:textId="6E5AB21C" w:rsidR="0008367B" w:rsidRPr="00252991" w:rsidRDefault="00F9688A" w:rsidP="00D464DD">
      <w:pPr>
        <w:jc w:val="both"/>
        <w:rPr>
          <w:rFonts w:ascii="Times New Roman" w:hAnsi="Times New Roman" w:cs="Times New Roman"/>
        </w:rPr>
      </w:pPr>
      <w:r w:rsidRPr="00252991">
        <w:rPr>
          <w:rFonts w:ascii="Times New Roman" w:hAnsi="Times New Roman" w:cs="Times New Roman"/>
          <w:b/>
        </w:rPr>
        <w:t>Study time</w:t>
      </w:r>
      <w:r w:rsidRPr="00252991">
        <w:rPr>
          <w:rFonts w:ascii="Times New Roman" w:hAnsi="Times New Roman" w:cs="Times New Roman"/>
        </w:rPr>
        <w:t xml:space="preserve">:  Study participation will take a total of approximately </w:t>
      </w:r>
      <w:r w:rsidR="004022A7" w:rsidRPr="00252991">
        <w:rPr>
          <w:rFonts w:ascii="Times New Roman" w:hAnsi="Times New Roman" w:cs="Times New Roman"/>
          <w:i/>
        </w:rPr>
        <w:t xml:space="preserve">10 hours over 2 days, </w:t>
      </w:r>
    </w:p>
    <w:p w14:paraId="13CCB486" w14:textId="106E3AFE" w:rsidR="00F9688A" w:rsidRPr="00252991" w:rsidRDefault="00F9688A" w:rsidP="0008367B">
      <w:pPr>
        <w:spacing w:after="0"/>
        <w:rPr>
          <w:rFonts w:ascii="Times New Roman" w:hAnsi="Times New Roman" w:cs="Times New Roman"/>
          <w:b/>
        </w:rPr>
      </w:pPr>
      <w:r w:rsidRPr="00252991">
        <w:rPr>
          <w:rFonts w:ascii="Times New Roman" w:hAnsi="Times New Roman" w:cs="Times New Roman"/>
          <w:b/>
        </w:rPr>
        <w:t xml:space="preserve">Study location: </w:t>
      </w:r>
      <w:r w:rsidR="00CF4CD6" w:rsidRPr="00252991">
        <w:rPr>
          <w:rFonts w:ascii="Times New Roman" w:hAnsi="Times New Roman" w:cs="Times New Roman"/>
          <w:b/>
        </w:rPr>
        <w:t>Today, a</w:t>
      </w:r>
      <w:r w:rsidRPr="00252991">
        <w:rPr>
          <w:rFonts w:ascii="Times New Roman" w:hAnsi="Times New Roman" w:cs="Times New Roman"/>
          <w:b/>
        </w:rPr>
        <w:t>ll study procedures will take place</w:t>
      </w:r>
      <w:r w:rsidR="00CF4CD6" w:rsidRPr="00252991">
        <w:rPr>
          <w:rFonts w:ascii="Times New Roman" w:hAnsi="Times New Roman" w:cs="Times New Roman"/>
          <w:b/>
        </w:rPr>
        <w:t xml:space="preserve"> here</w:t>
      </w:r>
      <w:r w:rsidRPr="00252991">
        <w:rPr>
          <w:rFonts w:ascii="Times New Roman" w:hAnsi="Times New Roman" w:cs="Times New Roman"/>
          <w:b/>
        </w:rPr>
        <w:t xml:space="preserve"> at </w:t>
      </w:r>
      <w:r w:rsidR="00CF4CD6" w:rsidRPr="00252991">
        <w:rPr>
          <w:rFonts w:ascii="Times New Roman" w:hAnsi="Times New Roman" w:cs="Times New Roman"/>
          <w:b/>
        </w:rPr>
        <w:t>th</w:t>
      </w:r>
      <w:r w:rsidR="00FC53D4" w:rsidRPr="00252991">
        <w:rPr>
          <w:rFonts w:ascii="Times New Roman" w:hAnsi="Times New Roman" w:cs="Times New Roman"/>
          <w:b/>
        </w:rPr>
        <w:t>is</w:t>
      </w:r>
      <w:r w:rsidR="004022A7" w:rsidRPr="00252991">
        <w:rPr>
          <w:rFonts w:ascii="Times New Roman" w:hAnsi="Times New Roman" w:cs="Times New Roman"/>
          <w:b/>
        </w:rPr>
        <w:t xml:space="preserve"> central </w:t>
      </w:r>
      <w:proofErr w:type="gramStart"/>
      <w:r w:rsidR="004022A7" w:rsidRPr="00252991">
        <w:rPr>
          <w:rFonts w:ascii="Times New Roman" w:hAnsi="Times New Roman" w:cs="Times New Roman"/>
          <w:b/>
        </w:rPr>
        <w:t>location ,</w:t>
      </w:r>
      <w:proofErr w:type="gramEnd"/>
      <w:r w:rsidR="004022A7" w:rsidRPr="00252991">
        <w:rPr>
          <w:rFonts w:ascii="Times New Roman" w:hAnsi="Times New Roman" w:cs="Times New Roman"/>
          <w:b/>
        </w:rPr>
        <w:t xml:space="preserve"> and </w:t>
      </w:r>
      <w:r w:rsidR="00CF4CD6" w:rsidRPr="00252991">
        <w:rPr>
          <w:rFonts w:ascii="Times New Roman" w:hAnsi="Times New Roman" w:cs="Times New Roman"/>
          <w:b/>
        </w:rPr>
        <w:t xml:space="preserve">tomorrow we will visit you </w:t>
      </w:r>
      <w:r w:rsidR="004022A7" w:rsidRPr="00252991">
        <w:rPr>
          <w:rFonts w:ascii="Times New Roman" w:hAnsi="Times New Roman" w:cs="Times New Roman"/>
          <w:b/>
        </w:rPr>
        <w:t>at your home.</w:t>
      </w:r>
    </w:p>
    <w:p w14:paraId="0B2D5E99" w14:textId="77777777" w:rsidR="005E7156" w:rsidRPr="00252991" w:rsidRDefault="005E7156" w:rsidP="0008367B">
      <w:pPr>
        <w:spacing w:after="0"/>
        <w:rPr>
          <w:rFonts w:ascii="Times New Roman" w:eastAsia="Calibri" w:hAnsi="Times New Roman" w:cs="Times New Roman"/>
        </w:rPr>
      </w:pPr>
    </w:p>
    <w:p w14:paraId="468C6E39" w14:textId="0D5CBB45" w:rsidR="00F9688A" w:rsidRPr="00252991" w:rsidRDefault="00F9688A" w:rsidP="0008367B">
      <w:pPr>
        <w:spacing w:after="0"/>
        <w:rPr>
          <w:rFonts w:ascii="Times New Roman" w:hAnsi="Times New Roman" w:cs="Times New Roman"/>
          <w:b/>
          <w:bCs/>
        </w:rPr>
      </w:pPr>
      <w:r w:rsidRPr="00252991">
        <w:rPr>
          <w:rFonts w:ascii="Times New Roman" w:hAnsi="Times New Roman" w:cs="Times New Roman"/>
          <w:b/>
        </w:rPr>
        <w:t>Benefits</w:t>
      </w:r>
    </w:p>
    <w:p w14:paraId="76E27732" w14:textId="7B0FAB20" w:rsidR="00F9688A" w:rsidRPr="00252991" w:rsidRDefault="00F9688A" w:rsidP="00F076A5">
      <w:pPr>
        <w:spacing w:after="0"/>
        <w:rPr>
          <w:rFonts w:ascii="Times New Roman" w:eastAsia="Calibri" w:hAnsi="Times New Roman" w:cs="Times New Roman"/>
        </w:rPr>
      </w:pPr>
      <w:r w:rsidRPr="00252991">
        <w:rPr>
          <w:rFonts w:ascii="Times New Roman" w:eastAsia="Calibri" w:hAnsi="Times New Roman" w:cs="Times New Roman"/>
        </w:rPr>
        <w:t>If you cho</w:t>
      </w:r>
      <w:r w:rsidR="00FB02A8" w:rsidRPr="00252991">
        <w:rPr>
          <w:rFonts w:ascii="Times New Roman" w:eastAsia="Calibri" w:hAnsi="Times New Roman" w:cs="Times New Roman"/>
        </w:rPr>
        <w:t>o</w:t>
      </w:r>
      <w:r w:rsidRPr="00252991">
        <w:rPr>
          <w:rFonts w:ascii="Times New Roman" w:eastAsia="Calibri" w:hAnsi="Times New Roman" w:cs="Times New Roman"/>
        </w:rPr>
        <w:t>se to answer these questions there will not be a direct benefit to you but you will help us to understand</w:t>
      </w:r>
      <w:r w:rsidR="000B3068" w:rsidRPr="00252991">
        <w:rPr>
          <w:rFonts w:ascii="Times New Roman" w:eastAsia="Calibri" w:hAnsi="Times New Roman" w:cs="Times New Roman"/>
        </w:rPr>
        <w:t xml:space="preserve"> </w:t>
      </w:r>
      <w:r w:rsidR="004022A7" w:rsidRPr="00252991">
        <w:rPr>
          <w:rFonts w:ascii="Times New Roman" w:eastAsia="Calibri" w:hAnsi="Times New Roman" w:cs="Times New Roman"/>
          <w:i/>
        </w:rPr>
        <w:t>the health impact of diarrheal diseases</w:t>
      </w:r>
      <w:r w:rsidR="00ED231A" w:rsidRPr="00252991">
        <w:rPr>
          <w:rFonts w:ascii="Times New Roman" w:eastAsia="Calibri" w:hAnsi="Times New Roman" w:cs="Times New Roman"/>
          <w:i/>
        </w:rPr>
        <w:t xml:space="preserve"> and</w:t>
      </w:r>
      <w:r w:rsidR="004022A7" w:rsidRPr="00252991">
        <w:rPr>
          <w:rFonts w:ascii="Times New Roman" w:eastAsia="Calibri" w:hAnsi="Times New Roman" w:cs="Times New Roman"/>
          <w:i/>
        </w:rPr>
        <w:t xml:space="preserve"> how certain foods</w:t>
      </w:r>
      <w:r w:rsidR="00ED231A" w:rsidRPr="00252991">
        <w:rPr>
          <w:rFonts w:ascii="Times New Roman" w:eastAsia="Calibri" w:hAnsi="Times New Roman" w:cs="Times New Roman"/>
          <w:i/>
        </w:rPr>
        <w:t xml:space="preserve">, </w:t>
      </w:r>
      <w:r w:rsidR="004022A7" w:rsidRPr="00252991">
        <w:rPr>
          <w:rFonts w:ascii="Times New Roman" w:eastAsia="Calibri" w:hAnsi="Times New Roman" w:cs="Times New Roman"/>
          <w:i/>
        </w:rPr>
        <w:t>nutrition</w:t>
      </w:r>
      <w:r w:rsidR="00ED231A" w:rsidRPr="00252991">
        <w:rPr>
          <w:rFonts w:ascii="Times New Roman" w:eastAsia="Calibri" w:hAnsi="Times New Roman" w:cs="Times New Roman"/>
          <w:i/>
        </w:rPr>
        <w:t>, and</w:t>
      </w:r>
      <w:r w:rsidR="007C6145" w:rsidRPr="00252991">
        <w:rPr>
          <w:rFonts w:ascii="Times New Roman" w:eastAsia="Calibri" w:hAnsi="Times New Roman" w:cs="Times New Roman"/>
          <w:i/>
        </w:rPr>
        <w:t xml:space="preserve"> life experiences</w:t>
      </w:r>
      <w:r w:rsidR="004022A7" w:rsidRPr="00252991">
        <w:rPr>
          <w:rFonts w:ascii="Times New Roman" w:eastAsia="Calibri" w:hAnsi="Times New Roman" w:cs="Times New Roman"/>
          <w:i/>
        </w:rPr>
        <w:t xml:space="preserve"> in general may interact with diarrhea or other illnesses.</w:t>
      </w:r>
      <w:r w:rsidR="000B3068" w:rsidRPr="00252991">
        <w:rPr>
          <w:rFonts w:ascii="Times New Roman" w:eastAsia="Calibri" w:hAnsi="Times New Roman" w:cs="Times New Roman"/>
          <w:i/>
        </w:rPr>
        <w:t xml:space="preserve"> </w:t>
      </w:r>
      <w:r w:rsidRPr="00252991">
        <w:rPr>
          <w:rFonts w:ascii="Times New Roman" w:eastAsia="Calibri" w:hAnsi="Times New Roman" w:cs="Times New Roman"/>
        </w:rPr>
        <w:t xml:space="preserve"> </w:t>
      </w:r>
    </w:p>
    <w:p w14:paraId="2AF9456A" w14:textId="77777777" w:rsidR="000A0C6B" w:rsidRPr="00252991" w:rsidRDefault="000A0C6B" w:rsidP="0008367B">
      <w:pPr>
        <w:spacing w:after="0"/>
        <w:rPr>
          <w:rFonts w:ascii="Times New Roman" w:eastAsia="Calibri" w:hAnsi="Times New Roman" w:cs="Times New Roman"/>
        </w:rPr>
      </w:pPr>
    </w:p>
    <w:p w14:paraId="3E291BBD" w14:textId="66B0F26F" w:rsidR="00F9688A" w:rsidRPr="00252991" w:rsidRDefault="00F9688A" w:rsidP="0008367B">
      <w:pPr>
        <w:spacing w:after="0"/>
        <w:rPr>
          <w:rFonts w:ascii="Times New Roman" w:hAnsi="Times New Roman" w:cs="Times New Roman"/>
          <w:b/>
          <w:bCs/>
        </w:rPr>
      </w:pPr>
      <w:r w:rsidRPr="00252991">
        <w:rPr>
          <w:rFonts w:ascii="Times New Roman" w:hAnsi="Times New Roman" w:cs="Times New Roman"/>
          <w:b/>
          <w:bCs/>
        </w:rPr>
        <w:t>Risks/Discomforts</w:t>
      </w:r>
    </w:p>
    <w:p w14:paraId="6C53BC2A" w14:textId="6D268B30" w:rsidR="000A0C6B" w:rsidRPr="00252991" w:rsidRDefault="00F9688A" w:rsidP="000A0C6B">
      <w:pPr>
        <w:rPr>
          <w:rFonts w:ascii="Times New Roman" w:hAnsi="Times New Roman" w:cs="Times New Roman"/>
          <w:i/>
        </w:rPr>
      </w:pPr>
      <w:r w:rsidRPr="00252991">
        <w:rPr>
          <w:rFonts w:ascii="Times New Roman" w:hAnsi="Times New Roman" w:cs="Times New Roman"/>
        </w:rPr>
        <w:t xml:space="preserve">Possible risks, discomforts, and/or side effects </w:t>
      </w:r>
      <w:r w:rsidR="000A0C6B" w:rsidRPr="00252991">
        <w:rPr>
          <w:rFonts w:ascii="Times New Roman" w:hAnsi="Times New Roman" w:cs="Times New Roman"/>
        </w:rPr>
        <w:t xml:space="preserve">related to the </w:t>
      </w:r>
      <w:r w:rsidR="004D7286" w:rsidRPr="00252991">
        <w:rPr>
          <w:rFonts w:ascii="Times New Roman" w:hAnsi="Times New Roman" w:cs="Times New Roman"/>
        </w:rPr>
        <w:t xml:space="preserve">study procedures </w:t>
      </w:r>
      <w:r w:rsidRPr="00252991">
        <w:rPr>
          <w:rFonts w:ascii="Times New Roman" w:hAnsi="Times New Roman" w:cs="Times New Roman"/>
          <w:bCs/>
        </w:rPr>
        <w:t>include:</w:t>
      </w:r>
    </w:p>
    <w:p w14:paraId="2671551F" w14:textId="2A9C00FD" w:rsidR="009A5DA7" w:rsidRPr="00252991" w:rsidRDefault="000A0C6B" w:rsidP="009A5DA7">
      <w:pPr>
        <w:pStyle w:val="ListParagraph"/>
        <w:numPr>
          <w:ilvl w:val="0"/>
          <w:numId w:val="6"/>
        </w:numPr>
        <w:spacing w:after="0"/>
        <w:rPr>
          <w:rFonts w:ascii="Times New Roman" w:hAnsi="Times New Roman" w:cs="Times New Roman"/>
          <w:i/>
        </w:rPr>
      </w:pPr>
      <w:r w:rsidRPr="00252991">
        <w:rPr>
          <w:rFonts w:ascii="Times New Roman" w:eastAsia="Calibri" w:hAnsi="Times New Roman" w:cs="Times New Roman"/>
        </w:rPr>
        <w:lastRenderedPageBreak/>
        <w:t xml:space="preserve">Some of the questions I would like to ask you may seem private or personal since they touch on your life and health. </w:t>
      </w:r>
      <w:r w:rsidR="00DD30E2" w:rsidRPr="00252991">
        <w:rPr>
          <w:rFonts w:ascii="Times New Roman" w:eastAsia="Calibri" w:hAnsi="Times New Roman" w:cs="Times New Roman"/>
        </w:rPr>
        <w:t xml:space="preserve">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w:t>
      </w:r>
      <w:r w:rsidRPr="00252991">
        <w:rPr>
          <w:rFonts w:ascii="Times New Roman" w:eastAsia="Calibri" w:hAnsi="Times New Roman" w:cs="Times New Roman"/>
        </w:rPr>
        <w:t>All your answers will be kept as confidential as possible, and we anticipate that the risks from participating in this survey will be very minimal.</w:t>
      </w:r>
      <w:r w:rsidR="0055716E" w:rsidRPr="00252991">
        <w:rPr>
          <w:rFonts w:ascii="Times New Roman" w:eastAsia="Calibri" w:hAnsi="Times New Roman" w:cs="Times New Roman"/>
        </w:rPr>
        <w:t xml:space="preserve"> </w:t>
      </w:r>
    </w:p>
    <w:p w14:paraId="185F69CF" w14:textId="2324DFF7" w:rsidR="00001870" w:rsidRPr="00252991" w:rsidRDefault="0023039F" w:rsidP="00D464DD">
      <w:pPr>
        <w:pStyle w:val="ListParagraph"/>
        <w:numPr>
          <w:ilvl w:val="0"/>
          <w:numId w:val="6"/>
        </w:numPr>
        <w:tabs>
          <w:tab w:val="center" w:pos="4320"/>
          <w:tab w:val="right" w:pos="8640"/>
        </w:tabs>
        <w:spacing w:after="0"/>
        <w:jc w:val="both"/>
        <w:rPr>
          <w:rFonts w:ascii="Times New Roman" w:hAnsi="Times New Roman" w:cs="Times New Roman"/>
        </w:rPr>
      </w:pPr>
      <w:r w:rsidRPr="00252991">
        <w:rPr>
          <w:rFonts w:ascii="Times New Roman" w:hAnsi="Times New Roman" w:cs="Times New Roman"/>
        </w:rPr>
        <w:t xml:space="preserve">Your child may not </w:t>
      </w:r>
      <w:r w:rsidR="00940519" w:rsidRPr="00252991">
        <w:rPr>
          <w:rFonts w:ascii="Times New Roman" w:hAnsi="Times New Roman" w:cs="Times New Roman"/>
        </w:rPr>
        <w:t>like</w:t>
      </w:r>
      <w:r w:rsidRPr="00252991">
        <w:rPr>
          <w:rFonts w:ascii="Times New Roman" w:hAnsi="Times New Roman" w:cs="Times New Roman"/>
        </w:rPr>
        <w:t xml:space="preserve"> the syrup</w:t>
      </w:r>
      <w:r w:rsidR="0055716E" w:rsidRPr="00252991">
        <w:rPr>
          <w:rFonts w:ascii="Times New Roman" w:hAnsi="Times New Roman" w:cs="Times New Roman"/>
        </w:rPr>
        <w:t xml:space="preserve">, </w:t>
      </w:r>
      <w:r w:rsidR="000B7111" w:rsidRPr="00252991">
        <w:rPr>
          <w:rFonts w:ascii="Times New Roman" w:hAnsi="Times New Roman" w:cs="Times New Roman"/>
        </w:rPr>
        <w:t>even though it</w:t>
      </w:r>
      <w:r w:rsidR="00001870" w:rsidRPr="00252991">
        <w:rPr>
          <w:rFonts w:ascii="Times New Roman" w:hAnsi="Times New Roman" w:cs="Times New Roman"/>
        </w:rPr>
        <w:t xml:space="preserve"> is a natural sugar solution that tastes pleasant. </w:t>
      </w:r>
    </w:p>
    <w:p w14:paraId="4EF37C8F" w14:textId="5A64B06A" w:rsidR="001F6416" w:rsidRPr="00252991" w:rsidRDefault="00001870">
      <w:pPr>
        <w:pStyle w:val="ListParagraph"/>
        <w:numPr>
          <w:ilvl w:val="0"/>
          <w:numId w:val="6"/>
        </w:numPr>
        <w:tabs>
          <w:tab w:val="center" w:pos="4320"/>
          <w:tab w:val="right" w:pos="8640"/>
        </w:tabs>
        <w:jc w:val="both"/>
        <w:rPr>
          <w:rFonts w:ascii="Times New Roman" w:hAnsi="Times New Roman" w:cs="Times New Roman"/>
        </w:rPr>
      </w:pPr>
      <w:r w:rsidRPr="00252991">
        <w:rPr>
          <w:rFonts w:ascii="Times New Roman" w:hAnsi="Times New Roman" w:cs="Times New Roman"/>
          <w:iCs/>
        </w:rPr>
        <w:t>Drawing blood may cause temporary discomfort from the needle stick, bruising, or very rarely, infection.</w:t>
      </w:r>
      <w:r w:rsidR="007F6ADB" w:rsidRPr="00252991">
        <w:rPr>
          <w:rFonts w:ascii="Times New Roman" w:hAnsi="Times New Roman" w:cs="Times New Roman"/>
          <w:iCs/>
        </w:rPr>
        <w:t xml:space="preserve"> To minimize these</w:t>
      </w:r>
      <w:r w:rsidR="000B7111" w:rsidRPr="00252991">
        <w:rPr>
          <w:rFonts w:ascii="Times New Roman" w:hAnsi="Times New Roman" w:cs="Times New Roman"/>
          <w:iCs/>
        </w:rPr>
        <w:t xml:space="preserve"> risk</w:t>
      </w:r>
      <w:r w:rsidR="007F6ADB" w:rsidRPr="00252991">
        <w:rPr>
          <w:rFonts w:ascii="Times New Roman" w:hAnsi="Times New Roman" w:cs="Times New Roman"/>
          <w:iCs/>
        </w:rPr>
        <w:t>s</w:t>
      </w:r>
      <w:r w:rsidR="000B7111" w:rsidRPr="00252991">
        <w:rPr>
          <w:rFonts w:ascii="Times New Roman" w:hAnsi="Times New Roman" w:cs="Times New Roman"/>
          <w:iCs/>
        </w:rPr>
        <w:t xml:space="preserve"> the blood will be collected by a trained professional.</w:t>
      </w:r>
      <w:r w:rsidR="001F6416" w:rsidRPr="00252991">
        <w:rPr>
          <w:rFonts w:ascii="Times New Roman" w:hAnsi="Times New Roman" w:cs="Times New Roman"/>
          <w:iCs/>
        </w:rPr>
        <w:t xml:space="preserve"> </w:t>
      </w:r>
    </w:p>
    <w:p w14:paraId="44F94CA1" w14:textId="77777777" w:rsidR="00001870" w:rsidRPr="00252991" w:rsidRDefault="00001870" w:rsidP="00001870">
      <w:pPr>
        <w:pStyle w:val="ListParagraph"/>
        <w:numPr>
          <w:ilvl w:val="0"/>
          <w:numId w:val="6"/>
        </w:numPr>
        <w:tabs>
          <w:tab w:val="center" w:pos="4320"/>
          <w:tab w:val="right" w:pos="8640"/>
        </w:tabs>
        <w:jc w:val="both"/>
        <w:rPr>
          <w:rFonts w:ascii="Times New Roman" w:hAnsi="Times New Roman" w:cs="Times New Roman"/>
        </w:rPr>
      </w:pPr>
      <w:r w:rsidRPr="00252991">
        <w:rPr>
          <w:rFonts w:ascii="Times New Roman" w:hAnsi="Times New Roman" w:cs="Times New Roman"/>
        </w:rPr>
        <w:t xml:space="preserve">Your child may feel some discomfort due to the presence of urine collection bag for 5 hours. </w:t>
      </w:r>
    </w:p>
    <w:p w14:paraId="05954D4A" w14:textId="2AFD9EF2" w:rsidR="00001870" w:rsidRPr="00252991" w:rsidRDefault="00001870" w:rsidP="00001870">
      <w:pPr>
        <w:pStyle w:val="ListParagraph"/>
        <w:numPr>
          <w:ilvl w:val="0"/>
          <w:numId w:val="6"/>
        </w:numPr>
        <w:tabs>
          <w:tab w:val="center" w:pos="4320"/>
          <w:tab w:val="right" w:pos="8640"/>
        </w:tabs>
        <w:jc w:val="both"/>
        <w:rPr>
          <w:rFonts w:ascii="Times New Roman" w:hAnsi="Times New Roman" w:cs="Times New Roman"/>
        </w:rPr>
      </w:pPr>
      <w:r w:rsidRPr="00252991">
        <w:rPr>
          <w:rFonts w:ascii="Times New Roman" w:hAnsi="Times New Roman" w:cs="Times New Roman"/>
        </w:rPr>
        <w:t xml:space="preserve">There is also a slight risk of breach of confidentiality. </w:t>
      </w:r>
    </w:p>
    <w:p w14:paraId="37E8AF3A" w14:textId="77777777" w:rsidR="000A0C6B" w:rsidRPr="00252991" w:rsidRDefault="000A0C6B" w:rsidP="0008367B">
      <w:pPr>
        <w:tabs>
          <w:tab w:val="left" w:pos="1980"/>
        </w:tabs>
        <w:spacing w:after="0"/>
        <w:rPr>
          <w:rFonts w:ascii="Times New Roman" w:hAnsi="Times New Roman" w:cs="Times New Roman"/>
          <w:b/>
        </w:rPr>
      </w:pPr>
    </w:p>
    <w:p w14:paraId="09CF5FBB" w14:textId="6D686619" w:rsidR="00F9688A" w:rsidRPr="00252991" w:rsidRDefault="00F9688A" w:rsidP="0008367B">
      <w:pPr>
        <w:tabs>
          <w:tab w:val="left" w:pos="1980"/>
        </w:tabs>
        <w:spacing w:after="0"/>
        <w:rPr>
          <w:rFonts w:ascii="Times New Roman" w:hAnsi="Times New Roman" w:cs="Times New Roman"/>
          <w:b/>
        </w:rPr>
      </w:pPr>
      <w:r w:rsidRPr="00252991">
        <w:rPr>
          <w:rFonts w:ascii="Times New Roman" w:hAnsi="Times New Roman" w:cs="Times New Roman"/>
          <w:b/>
        </w:rPr>
        <w:t>Confidentiality</w:t>
      </w:r>
    </w:p>
    <w:p w14:paraId="73E0F6FF" w14:textId="77777777" w:rsidR="000B3068" w:rsidRPr="00252991" w:rsidRDefault="00F9688A" w:rsidP="00D464DD">
      <w:pPr>
        <w:tabs>
          <w:tab w:val="left" w:pos="1980"/>
        </w:tabs>
        <w:spacing w:after="0" w:line="240" w:lineRule="auto"/>
        <w:rPr>
          <w:rFonts w:ascii="Times New Roman" w:hAnsi="Times New Roman" w:cs="Times New Roman"/>
          <w:bCs/>
        </w:rPr>
      </w:pPr>
      <w:r w:rsidRPr="00252991">
        <w:rPr>
          <w:rFonts w:ascii="Times New Roman" w:hAnsi="Times New Roman" w:cs="Times New Roman"/>
          <w:b/>
        </w:rPr>
        <w:t>Breach of confidentiality:</w:t>
      </w:r>
      <w:r w:rsidRPr="00252991">
        <w:rPr>
          <w:rFonts w:ascii="Times New Roman" w:hAnsi="Times New Roman" w:cs="Times New Roman"/>
        </w:rPr>
        <w:t xml:space="preserve"> As with all research, there is a chance that confidentiality could be compromised; however, we are taking precautions to minimize this risk.</w:t>
      </w:r>
      <w:r w:rsidR="000025D3" w:rsidRPr="00252991">
        <w:rPr>
          <w:rFonts w:ascii="Times New Roman" w:hAnsi="Times New Roman" w:cs="Times New Roman"/>
          <w:bCs/>
        </w:rPr>
        <w:t xml:space="preserve"> </w:t>
      </w:r>
    </w:p>
    <w:p w14:paraId="44BC70B2" w14:textId="77777777" w:rsidR="00E46A3C" w:rsidRPr="00252991" w:rsidRDefault="00F9688A" w:rsidP="00D464DD">
      <w:pPr>
        <w:tabs>
          <w:tab w:val="left" w:pos="1980"/>
        </w:tabs>
        <w:spacing w:after="0" w:line="240" w:lineRule="auto"/>
        <w:rPr>
          <w:rFonts w:ascii="Times New Roman" w:hAnsi="Times New Roman" w:cs="Times New Roman"/>
        </w:rPr>
      </w:pPr>
      <w:r w:rsidRPr="00252991">
        <w:rPr>
          <w:rFonts w:ascii="Times New Roman" w:hAnsi="Times New Roman" w:cs="Times New Roman"/>
        </w:rPr>
        <w:t>Your study data will be handled as confidentially as possible.  If results of this study are published or presented, individual names and other personally identifiable information will not be used</w:t>
      </w:r>
      <w:r w:rsidR="00E46A3C" w:rsidRPr="00252991">
        <w:rPr>
          <w:rFonts w:ascii="Times New Roman" w:hAnsi="Times New Roman" w:cs="Times New Roman"/>
        </w:rPr>
        <w:t>.</w:t>
      </w:r>
    </w:p>
    <w:p w14:paraId="08F335BF" w14:textId="0C3C40B2" w:rsidR="00F9688A" w:rsidRPr="00252991" w:rsidRDefault="00F9688A" w:rsidP="00D464DD">
      <w:pPr>
        <w:tabs>
          <w:tab w:val="left" w:pos="1980"/>
        </w:tabs>
        <w:spacing w:after="0" w:line="240" w:lineRule="auto"/>
        <w:rPr>
          <w:rFonts w:ascii="Times New Roman" w:hAnsi="Times New Roman" w:cs="Times New Roman"/>
          <w:bCs/>
        </w:rPr>
      </w:pPr>
      <w:r w:rsidRPr="00252991">
        <w:rPr>
          <w:rFonts w:ascii="Times New Roman" w:hAnsi="Times New Roman" w:cs="Times New Roman"/>
        </w:rPr>
        <w:t xml:space="preserve"> </w:t>
      </w:r>
    </w:p>
    <w:p w14:paraId="5830672F" w14:textId="579B261D" w:rsidR="00F9688A" w:rsidRPr="00252991" w:rsidRDefault="00F9688A" w:rsidP="00D464DD">
      <w:pPr>
        <w:tabs>
          <w:tab w:val="left" w:pos="1980"/>
        </w:tabs>
        <w:spacing w:after="0" w:line="240" w:lineRule="auto"/>
        <w:rPr>
          <w:rFonts w:ascii="Times New Roman" w:hAnsi="Times New Roman" w:cs="Times New Roman"/>
        </w:rPr>
      </w:pPr>
      <w:r w:rsidRPr="00252991">
        <w:rPr>
          <w:rFonts w:ascii="Times New Roman" w:hAnsi="Times New Roman" w:cs="Times New Roman"/>
        </w:rPr>
        <w:t>To minimize the risks to confidentiality, we will</w:t>
      </w:r>
      <w:r w:rsidR="000025D3" w:rsidRPr="00252991">
        <w:rPr>
          <w:rFonts w:ascii="Times New Roman" w:hAnsi="Times New Roman" w:cs="Times New Roman"/>
        </w:rPr>
        <w:t xml:space="preserve"> limit access to study records to only the necessary IPA staff and investigators. </w:t>
      </w:r>
      <w:r w:rsidR="000A0C6B" w:rsidRPr="00252991">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252991">
        <w:rPr>
          <w:rFonts w:ascii="Times New Roman" w:hAnsi="Times New Roman" w:cs="Times New Roman"/>
        </w:rPr>
        <w:t>All paper data will be sorted in secured locked locations. All electronic data will be encrypted</w:t>
      </w:r>
      <w:r w:rsidR="00F076A5" w:rsidRPr="00252991">
        <w:rPr>
          <w:rFonts w:ascii="Times New Roman" w:hAnsi="Times New Roman" w:cs="Times New Roman"/>
        </w:rPr>
        <w:t>.</w:t>
      </w:r>
      <w:r w:rsidRPr="00252991">
        <w:rPr>
          <w:rFonts w:ascii="Times New Roman" w:hAnsi="Times New Roman" w:cs="Times New Roman"/>
          <w:i/>
        </w:rPr>
        <w:t xml:space="preserve"> </w:t>
      </w:r>
      <w:r w:rsidRPr="00252991">
        <w:rPr>
          <w:rFonts w:ascii="Times New Roman" w:hAnsi="Times New Roman" w:cs="Times New Roman"/>
        </w:rPr>
        <w:t xml:space="preserve">Your personal information may be given out if required by law.  </w:t>
      </w:r>
      <w:bookmarkStart w:id="0" w:name="OLE_LINK1"/>
      <w:bookmarkStart w:id="1" w:name="OLE_LINK2"/>
    </w:p>
    <w:p w14:paraId="7B91D4A2" w14:textId="77777777" w:rsidR="00EC5250" w:rsidRPr="00252991" w:rsidRDefault="00EC5250" w:rsidP="00D464DD">
      <w:pPr>
        <w:tabs>
          <w:tab w:val="left" w:pos="1980"/>
        </w:tabs>
        <w:spacing w:after="0" w:line="240" w:lineRule="auto"/>
        <w:rPr>
          <w:rFonts w:ascii="Times New Roman" w:hAnsi="Times New Roman" w:cs="Times New Roman"/>
        </w:rPr>
      </w:pPr>
    </w:p>
    <w:p w14:paraId="1561DE8F" w14:textId="021A6D65" w:rsidR="009A5286" w:rsidRPr="00252991" w:rsidRDefault="00855905" w:rsidP="009A5286">
      <w:pPr>
        <w:tabs>
          <w:tab w:val="left" w:pos="1980"/>
        </w:tabs>
        <w:spacing w:after="0" w:line="240" w:lineRule="auto"/>
        <w:rPr>
          <w:rFonts w:ascii="Times New Roman" w:hAnsi="Times New Roman" w:cs="Times New Roman"/>
          <w:b/>
          <w:color w:val="222222"/>
          <w:sz w:val="23"/>
          <w:szCs w:val="23"/>
          <w:shd w:val="clear" w:color="auto" w:fill="FFFFFF"/>
        </w:rPr>
      </w:pPr>
      <w:r w:rsidRPr="00252991">
        <w:rPr>
          <w:rFonts w:ascii="Times New Roman" w:hAnsi="Times New Roman" w:cs="Times New Roman"/>
          <w:b/>
          <w:spacing w:val="-3"/>
        </w:rPr>
        <w:t xml:space="preserve"> </w:t>
      </w:r>
      <w:r w:rsidR="00F9688A" w:rsidRPr="00252991">
        <w:rPr>
          <w:rFonts w:ascii="Times New Roman" w:hAnsi="Times New Roman" w:cs="Times New Roman"/>
          <w:b/>
          <w:i/>
        </w:rPr>
        <w:t xml:space="preserve">Retaining research records: </w:t>
      </w:r>
      <w:r w:rsidR="00F9688A" w:rsidRPr="00252991">
        <w:rPr>
          <w:rFonts w:ascii="Times New Roman" w:hAnsi="Times New Roman" w:cs="Times New Roman"/>
        </w:rPr>
        <w:t xml:space="preserve"> </w:t>
      </w:r>
      <w:r w:rsidR="009A5286" w:rsidRPr="00252991">
        <w:rPr>
          <w:rFonts w:ascii="Times New Roman" w:hAnsi="Times New Roman" w:cs="Times New Roman"/>
          <w:b/>
          <w:spacing w:val="-3"/>
        </w:rPr>
        <w:t>Your child’s blood,</w:t>
      </w:r>
      <w:r w:rsidR="009A5286" w:rsidRPr="00252991">
        <w:rPr>
          <w:rFonts w:ascii="Times New Roman" w:hAnsi="Times New Roman" w:cs="Times New Roman"/>
          <w:b/>
          <w:color w:val="222222"/>
          <w:sz w:val="23"/>
          <w:szCs w:val="23"/>
          <w:shd w:val="clear" w:color="auto" w:fill="FFFFFF"/>
        </w:rPr>
        <w:t xml:space="preserve"> stool, </w:t>
      </w:r>
      <w:r w:rsidR="0055716E" w:rsidRPr="00252991">
        <w:rPr>
          <w:rFonts w:ascii="Times New Roman" w:hAnsi="Times New Roman" w:cs="Times New Roman"/>
          <w:b/>
          <w:color w:val="222222"/>
          <w:sz w:val="23"/>
          <w:szCs w:val="23"/>
          <w:shd w:val="clear" w:color="auto" w:fill="FFFFFF"/>
        </w:rPr>
        <w:t xml:space="preserve">saliva, </w:t>
      </w:r>
      <w:r w:rsidR="00A77E02" w:rsidRPr="00252991">
        <w:rPr>
          <w:rFonts w:ascii="Times New Roman" w:hAnsi="Times New Roman" w:cs="Times New Roman"/>
          <w:b/>
          <w:color w:val="222222"/>
          <w:sz w:val="23"/>
          <w:szCs w:val="23"/>
          <w:shd w:val="clear" w:color="auto" w:fill="FFFFFF"/>
        </w:rPr>
        <w:t xml:space="preserve">hair, </w:t>
      </w:r>
      <w:r w:rsidR="009A5286" w:rsidRPr="00252991">
        <w:rPr>
          <w:rFonts w:ascii="Times New Roman" w:hAnsi="Times New Roman" w:cs="Times New Roman"/>
          <w:b/>
          <w:color w:val="222222"/>
          <w:sz w:val="23"/>
          <w:szCs w:val="23"/>
          <w:shd w:val="clear" w:color="auto" w:fill="FFFFFF"/>
        </w:rPr>
        <w:t xml:space="preserve">and urine samples </w:t>
      </w:r>
      <w:r w:rsidR="0055716E" w:rsidRPr="00252991">
        <w:rPr>
          <w:rFonts w:ascii="Times New Roman" w:hAnsi="Times New Roman" w:cs="Times New Roman"/>
          <w:b/>
          <w:color w:val="222222"/>
          <w:sz w:val="23"/>
          <w:szCs w:val="23"/>
          <w:shd w:val="clear" w:color="auto" w:fill="FFFFFF"/>
        </w:rPr>
        <w:t xml:space="preserve">and your </w:t>
      </w:r>
      <w:r w:rsidR="008D084A" w:rsidRPr="00252991">
        <w:rPr>
          <w:rFonts w:ascii="Times New Roman" w:hAnsi="Times New Roman" w:cs="Times New Roman"/>
          <w:b/>
          <w:color w:val="222222"/>
          <w:sz w:val="23"/>
          <w:szCs w:val="23"/>
          <w:shd w:val="clear" w:color="auto" w:fill="FFFFFF"/>
        </w:rPr>
        <w:t xml:space="preserve">blood, </w:t>
      </w:r>
      <w:r w:rsidR="0055716E" w:rsidRPr="00252991">
        <w:rPr>
          <w:rFonts w:ascii="Times New Roman" w:hAnsi="Times New Roman" w:cs="Times New Roman"/>
          <w:b/>
          <w:color w:val="222222"/>
          <w:sz w:val="23"/>
          <w:szCs w:val="23"/>
          <w:shd w:val="clear" w:color="auto" w:fill="FFFFFF"/>
        </w:rPr>
        <w:t>saliva</w:t>
      </w:r>
      <w:r w:rsidR="00A77E02" w:rsidRPr="00252991">
        <w:rPr>
          <w:rFonts w:ascii="Times New Roman" w:hAnsi="Times New Roman" w:cs="Times New Roman"/>
          <w:b/>
          <w:color w:val="222222"/>
          <w:sz w:val="23"/>
          <w:szCs w:val="23"/>
          <w:shd w:val="clear" w:color="auto" w:fill="FFFFFF"/>
        </w:rPr>
        <w:t>, hair,</w:t>
      </w:r>
      <w:r w:rsidR="0055716E" w:rsidRPr="00252991">
        <w:rPr>
          <w:rFonts w:ascii="Times New Roman" w:hAnsi="Times New Roman" w:cs="Times New Roman"/>
          <w:b/>
          <w:color w:val="222222"/>
          <w:sz w:val="23"/>
          <w:szCs w:val="23"/>
          <w:shd w:val="clear" w:color="auto" w:fill="FFFFFF"/>
        </w:rPr>
        <w:t xml:space="preserve"> and urine samples </w:t>
      </w:r>
      <w:r w:rsidR="009A5286" w:rsidRPr="00252991">
        <w:rPr>
          <w:rFonts w:ascii="Times New Roman" w:hAnsi="Times New Roman" w:cs="Times New Roman"/>
          <w:b/>
          <w:color w:val="222222"/>
          <w:sz w:val="23"/>
          <w:szCs w:val="23"/>
          <w:shd w:val="clear" w:color="auto" w:fill="FFFFFF"/>
        </w:rPr>
        <w:t>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66A3DE0D" w14:textId="77777777" w:rsidR="009A5286" w:rsidRPr="00252991" w:rsidRDefault="009A5286" w:rsidP="009A5286">
      <w:pPr>
        <w:tabs>
          <w:tab w:val="left" w:pos="1980"/>
        </w:tabs>
        <w:spacing w:after="0" w:line="240" w:lineRule="auto"/>
        <w:rPr>
          <w:rFonts w:ascii="Times New Roman" w:hAnsi="Times New Roman" w:cs="Times New Roman"/>
          <w:b/>
        </w:rPr>
      </w:pPr>
    </w:p>
    <w:p w14:paraId="744B9D9C" w14:textId="4AE37D67" w:rsidR="000A0C6B" w:rsidRPr="00252991" w:rsidRDefault="009A5286" w:rsidP="009A5286">
      <w:pPr>
        <w:spacing w:after="0"/>
        <w:rPr>
          <w:rFonts w:ascii="Times New Roman" w:hAnsi="Times New Roman" w:cs="Times New Roman"/>
        </w:rPr>
      </w:pPr>
      <w:r w:rsidRPr="00252991">
        <w:rPr>
          <w:rFonts w:ascii="Times New Roman" w:hAnsi="Times New Roman" w:cs="Times New Roman"/>
          <w:b/>
          <w:spacing w:val="-3"/>
        </w:rPr>
        <w:t xml:space="preserve">You have the right to refuse to allow your child’s blood, stool, </w:t>
      </w:r>
      <w:r w:rsidR="0055716E" w:rsidRPr="00252991">
        <w:rPr>
          <w:rFonts w:ascii="Times New Roman" w:hAnsi="Times New Roman" w:cs="Times New Roman"/>
          <w:b/>
          <w:spacing w:val="-3"/>
        </w:rPr>
        <w:t xml:space="preserve">saliva, </w:t>
      </w:r>
      <w:r w:rsidR="00A77E02" w:rsidRPr="00252991">
        <w:rPr>
          <w:rFonts w:ascii="Times New Roman" w:hAnsi="Times New Roman" w:cs="Times New Roman"/>
          <w:b/>
          <w:spacing w:val="-3"/>
        </w:rPr>
        <w:t xml:space="preserve">hair, </w:t>
      </w:r>
      <w:r w:rsidRPr="00252991">
        <w:rPr>
          <w:rFonts w:ascii="Times New Roman" w:hAnsi="Times New Roman" w:cs="Times New Roman"/>
          <w:b/>
          <w:spacing w:val="-3"/>
        </w:rPr>
        <w:t>and urine samples</w:t>
      </w:r>
      <w:r w:rsidR="0055716E" w:rsidRPr="00252991">
        <w:rPr>
          <w:rFonts w:ascii="Times New Roman" w:hAnsi="Times New Roman" w:cs="Times New Roman"/>
          <w:b/>
          <w:spacing w:val="-3"/>
        </w:rPr>
        <w:t xml:space="preserve"> and your </w:t>
      </w:r>
      <w:r w:rsidR="008D084A" w:rsidRPr="00252991">
        <w:rPr>
          <w:rFonts w:ascii="Times New Roman" w:hAnsi="Times New Roman" w:cs="Times New Roman"/>
          <w:b/>
          <w:spacing w:val="-3"/>
        </w:rPr>
        <w:t xml:space="preserve">blood, </w:t>
      </w:r>
      <w:r w:rsidR="0055716E" w:rsidRPr="00252991">
        <w:rPr>
          <w:rFonts w:ascii="Times New Roman" w:hAnsi="Times New Roman" w:cs="Times New Roman"/>
          <w:b/>
          <w:spacing w:val="-3"/>
        </w:rPr>
        <w:t>saliva</w:t>
      </w:r>
      <w:r w:rsidR="00A77E02" w:rsidRPr="00252991">
        <w:rPr>
          <w:rFonts w:ascii="Times New Roman" w:hAnsi="Times New Roman" w:cs="Times New Roman"/>
          <w:b/>
          <w:spacing w:val="-3"/>
        </w:rPr>
        <w:t>, hair,</w:t>
      </w:r>
      <w:r w:rsidR="0055716E" w:rsidRPr="00252991">
        <w:rPr>
          <w:rFonts w:ascii="Times New Roman" w:hAnsi="Times New Roman" w:cs="Times New Roman"/>
          <w:b/>
          <w:spacing w:val="-3"/>
        </w:rPr>
        <w:t xml:space="preserve"> and urine samples</w:t>
      </w:r>
      <w:r w:rsidRPr="00252991">
        <w:rPr>
          <w:rFonts w:ascii="Times New Roman" w:hAnsi="Times New Roman" w:cs="Times New Roman"/>
          <w:b/>
          <w:spacing w:val="-3"/>
        </w:rPr>
        <w:t xml:space="preserve"> to be stored long term for future studies. </w:t>
      </w:r>
      <w:bookmarkEnd w:id="0"/>
      <w:bookmarkEnd w:id="1"/>
    </w:p>
    <w:p w14:paraId="32B80E17" w14:textId="77777777" w:rsidR="0008367B" w:rsidRPr="00252991" w:rsidRDefault="0008367B" w:rsidP="0008367B">
      <w:pPr>
        <w:spacing w:after="0"/>
        <w:rPr>
          <w:rStyle w:val="header-a1"/>
          <w:rFonts w:ascii="Times New Roman" w:hAnsi="Times New Roman" w:cs="Times New Roman"/>
          <w:sz w:val="22"/>
          <w:szCs w:val="22"/>
        </w:rPr>
      </w:pPr>
    </w:p>
    <w:p w14:paraId="631391A9" w14:textId="23124024" w:rsidR="000025D3" w:rsidRPr="00252991" w:rsidRDefault="000025D3" w:rsidP="0008367B">
      <w:pPr>
        <w:spacing w:after="0"/>
        <w:rPr>
          <w:rFonts w:ascii="Times New Roman" w:hAnsi="Times New Roman" w:cs="Times New Roman"/>
          <w:b/>
          <w:bCs/>
          <w:color w:val="000000"/>
        </w:rPr>
      </w:pPr>
      <w:r w:rsidRPr="00252991">
        <w:rPr>
          <w:rStyle w:val="header-a1"/>
          <w:rFonts w:ascii="Times New Roman" w:hAnsi="Times New Roman" w:cs="Times New Roman"/>
          <w:sz w:val="22"/>
          <w:szCs w:val="22"/>
        </w:rPr>
        <w:t>Compensation/Payment</w:t>
      </w:r>
    </w:p>
    <w:p w14:paraId="5A0144BF" w14:textId="55FF4AA3" w:rsidR="0008367B" w:rsidRPr="00252991" w:rsidRDefault="000025D3" w:rsidP="0008367B">
      <w:pPr>
        <w:spacing w:after="0"/>
        <w:rPr>
          <w:rFonts w:ascii="Times New Roman" w:hAnsi="Times New Roman" w:cs="Times New Roman"/>
          <w:i/>
        </w:rPr>
      </w:pPr>
      <w:r w:rsidRPr="00252991">
        <w:rPr>
          <w:rFonts w:ascii="Times New Roman" w:hAnsi="Times New Roman" w:cs="Times New Roman"/>
        </w:rPr>
        <w:t>You will not be paid for taking part in this study.</w:t>
      </w:r>
    </w:p>
    <w:p w14:paraId="3DDF4035" w14:textId="77777777" w:rsidR="00EF3297" w:rsidRPr="00252991" w:rsidRDefault="00EF3297" w:rsidP="0008367B">
      <w:pPr>
        <w:spacing w:after="0"/>
        <w:rPr>
          <w:rStyle w:val="header-a1"/>
          <w:rFonts w:ascii="Times New Roman" w:hAnsi="Times New Roman" w:cs="Times New Roman"/>
          <w:b w:val="0"/>
          <w:bCs w:val="0"/>
          <w:i/>
          <w:color w:val="auto"/>
          <w:sz w:val="22"/>
          <w:szCs w:val="22"/>
        </w:rPr>
      </w:pPr>
    </w:p>
    <w:p w14:paraId="3718B3B7" w14:textId="2BC6FAFD" w:rsidR="000025D3" w:rsidRPr="00252991" w:rsidDel="00FE7B70" w:rsidRDefault="000025D3" w:rsidP="0008367B">
      <w:pPr>
        <w:spacing w:after="0"/>
        <w:rPr>
          <w:del w:id="2" w:author="IPAuser" w:date="2014-06-17T10:08:00Z"/>
          <w:rFonts w:ascii="Times New Roman" w:hAnsi="Times New Roman" w:cs="Times New Roman"/>
        </w:rPr>
      </w:pPr>
      <w:del w:id="3" w:author="IPAuser" w:date="2014-06-17T10:08:00Z">
        <w:r w:rsidRPr="00252991" w:rsidDel="00FE7B70">
          <w:rPr>
            <w:rStyle w:val="header-a1"/>
            <w:rFonts w:ascii="Times New Roman" w:hAnsi="Times New Roman" w:cs="Times New Roman"/>
            <w:sz w:val="22"/>
            <w:szCs w:val="22"/>
          </w:rPr>
          <w:delText>Treatment and compensation for injury</w:delText>
        </w:r>
      </w:del>
    </w:p>
    <w:p w14:paraId="7B237D11" w14:textId="0D5B9879" w:rsidR="000025D3" w:rsidRPr="00252991" w:rsidDel="00FE7B70" w:rsidRDefault="000025D3" w:rsidP="009A5DA7">
      <w:pPr>
        <w:widowControl w:val="0"/>
        <w:tabs>
          <w:tab w:val="left" w:pos="0"/>
        </w:tabs>
        <w:spacing w:after="0"/>
        <w:rPr>
          <w:del w:id="4" w:author="IPAuser" w:date="2014-06-17T10:08:00Z"/>
          <w:rFonts w:ascii="Times New Roman" w:hAnsi="Times New Roman" w:cs="Times New Roman"/>
          <w:i/>
        </w:rPr>
      </w:pPr>
      <w:del w:id="5" w:author="IPAuser" w:date="2014-06-17T10:08:00Z">
        <w:r w:rsidRPr="00252991" w:rsidDel="00FE7B70">
          <w:rPr>
            <w:rFonts w:ascii="Times New Roman" w:hAnsi="Times New Roman" w:cs="Times New Roman"/>
          </w:rPr>
          <w:delText>It is important that y</w:delText>
        </w:r>
        <w:r w:rsidR="008E033C" w:rsidRPr="00252991" w:rsidDel="00FE7B70">
          <w:rPr>
            <w:rFonts w:ascii="Times New Roman" w:hAnsi="Times New Roman" w:cs="Times New Roman"/>
          </w:rPr>
          <w:delText>ou promptly tell IPA</w:delText>
        </w:r>
        <w:r w:rsidRPr="00252991" w:rsidDel="00FE7B70">
          <w:rPr>
            <w:rFonts w:ascii="Times New Roman" w:hAnsi="Times New Roman" w:cs="Times New Roman"/>
          </w:rPr>
          <w:delText xml:space="preserve">, if you believe that you have been injured </w:delText>
        </w:r>
        <w:r w:rsidR="00172903" w:rsidRPr="00252991" w:rsidDel="00FE7B70">
          <w:rPr>
            <w:rFonts w:ascii="Times New Roman" w:hAnsi="Times New Roman" w:cs="Times New Roman"/>
          </w:rPr>
          <w:delText xml:space="preserve">or experience any emotional upset </w:delText>
        </w:r>
        <w:r w:rsidRPr="00252991" w:rsidDel="00FE7B70">
          <w:rPr>
            <w:rFonts w:ascii="Times New Roman" w:hAnsi="Times New Roman" w:cs="Times New Roman"/>
          </w:rPr>
          <w:delText>because of taking part in this st</w:delText>
        </w:r>
        <w:r w:rsidR="008E033C" w:rsidRPr="00252991" w:rsidDel="00FE7B70">
          <w:rPr>
            <w:rFonts w:ascii="Times New Roman" w:hAnsi="Times New Roman" w:cs="Times New Roman"/>
          </w:rPr>
          <w:delText>udy. You can tell the IPA staff</w:delText>
        </w:r>
        <w:r w:rsidRPr="00252991" w:rsidDel="00FE7B70">
          <w:rPr>
            <w:rFonts w:ascii="Times New Roman" w:hAnsi="Times New Roman" w:cs="Times New Roman"/>
          </w:rPr>
          <w:delText xml:space="preserve"> in person or call him/her at </w:delText>
        </w:r>
        <w:r w:rsidR="000B3068" w:rsidRPr="00252991" w:rsidDel="00FE7B70">
          <w:rPr>
            <w:rFonts w:ascii="Times New Roman" w:eastAsia="Calibri" w:hAnsi="Times New Roman" w:cs="Times New Roman"/>
          </w:rPr>
          <w:delText>0728-716-661</w:delText>
        </w:r>
        <w:r w:rsidRPr="00252991" w:rsidDel="00FE7B70">
          <w:rPr>
            <w:rFonts w:ascii="Times New Roman" w:hAnsi="Times New Roman" w:cs="Times New Roman"/>
            <w:i/>
          </w:rPr>
          <w:delText>.</w:delText>
        </w:r>
      </w:del>
    </w:p>
    <w:p w14:paraId="62116E9B" w14:textId="65DA4171" w:rsidR="000025D3" w:rsidRPr="00252991" w:rsidDel="00FE7B70" w:rsidRDefault="000025D3" w:rsidP="009A5DA7">
      <w:pPr>
        <w:widowControl w:val="0"/>
        <w:tabs>
          <w:tab w:val="left" w:pos="0"/>
        </w:tabs>
        <w:spacing w:after="0"/>
        <w:rPr>
          <w:del w:id="6" w:author="IPAuser" w:date="2014-06-17T10:08:00Z"/>
          <w:rFonts w:ascii="Times New Roman" w:hAnsi="Times New Roman" w:cs="Times New Roman"/>
        </w:rPr>
      </w:pPr>
      <w:del w:id="7" w:author="IPAuser" w:date="2014-06-17T10:08:00Z">
        <w:r w:rsidRPr="00252991" w:rsidDel="00FE7B70">
          <w:rPr>
            <w:rFonts w:ascii="Times New Roman" w:hAnsi="Times New Roman" w:cs="Times New Roman"/>
          </w:rPr>
          <w:delText>If you are injured</w:delText>
        </w:r>
        <w:r w:rsidR="00172903" w:rsidRPr="00252991" w:rsidDel="00FE7B70">
          <w:rPr>
            <w:rFonts w:ascii="Times New Roman" w:hAnsi="Times New Roman" w:cs="Times New Roman"/>
          </w:rPr>
          <w:delText xml:space="preserve"> or if you experience any emotional upset</w:delText>
        </w:r>
        <w:r w:rsidRPr="00252991" w:rsidDel="00FE7B70">
          <w:rPr>
            <w:rFonts w:ascii="Times New Roman" w:hAnsi="Times New Roman" w:cs="Times New Roman"/>
          </w:rPr>
          <w:delText xml:space="preserve"> as a result of taking part in this </w:delText>
        </w:r>
        <w:r w:rsidR="008E033C" w:rsidRPr="00252991" w:rsidDel="00FE7B70">
          <w:rPr>
            <w:rFonts w:ascii="Times New Roman" w:hAnsi="Times New Roman" w:cs="Times New Roman"/>
          </w:rPr>
          <w:delText xml:space="preserve">follow up </w:delText>
        </w:r>
        <w:r w:rsidRPr="00252991" w:rsidDel="00FE7B70">
          <w:rPr>
            <w:rFonts w:ascii="Times New Roman" w:hAnsi="Times New Roman" w:cs="Times New Roman"/>
          </w:rPr>
          <w:delText xml:space="preserve">study, IPA will provide necessary medical treatment. </w:delText>
        </w:r>
      </w:del>
    </w:p>
    <w:p w14:paraId="7DB73CA8" w14:textId="77777777" w:rsidR="0008367B" w:rsidRPr="00252991" w:rsidRDefault="0008367B" w:rsidP="0008367B">
      <w:pPr>
        <w:spacing w:after="0"/>
        <w:rPr>
          <w:rStyle w:val="header-a1"/>
          <w:rFonts w:ascii="Times New Roman" w:hAnsi="Times New Roman" w:cs="Times New Roman"/>
          <w:sz w:val="22"/>
          <w:szCs w:val="22"/>
        </w:rPr>
      </w:pPr>
      <w:bookmarkStart w:id="8" w:name="_GoBack"/>
      <w:bookmarkEnd w:id="8"/>
    </w:p>
    <w:p w14:paraId="45B71B30" w14:textId="195801FC" w:rsidR="000025D3" w:rsidRPr="00252991" w:rsidRDefault="000025D3" w:rsidP="0008367B">
      <w:pPr>
        <w:spacing w:after="0"/>
        <w:rPr>
          <w:rFonts w:ascii="Times New Roman" w:hAnsi="Times New Roman" w:cs="Times New Roman"/>
          <w:b/>
          <w:bCs/>
          <w:color w:val="000000"/>
        </w:rPr>
      </w:pPr>
      <w:r w:rsidRPr="00252991">
        <w:rPr>
          <w:rStyle w:val="header-a1"/>
          <w:rFonts w:ascii="Times New Roman" w:hAnsi="Times New Roman" w:cs="Times New Roman"/>
          <w:sz w:val="22"/>
          <w:szCs w:val="22"/>
        </w:rPr>
        <w:lastRenderedPageBreak/>
        <w:t>Rights</w:t>
      </w:r>
    </w:p>
    <w:p w14:paraId="7AE890A5" w14:textId="716297DC" w:rsidR="000025D3" w:rsidRPr="00252991" w:rsidRDefault="000025D3" w:rsidP="0008367B">
      <w:pPr>
        <w:spacing w:after="0"/>
        <w:rPr>
          <w:rFonts w:ascii="Times New Roman" w:hAnsi="Times New Roman" w:cs="Times New Roman"/>
          <w:iCs/>
        </w:rPr>
      </w:pPr>
      <w:r w:rsidRPr="00252991">
        <w:rPr>
          <w:rFonts w:ascii="Times New Roman" w:hAnsi="Times New Roman" w:cs="Times New Roman"/>
          <w:b/>
          <w:i/>
          <w:iCs/>
        </w:rPr>
        <w:t>Participation in research is completely voluntary</w:t>
      </w:r>
      <w:r w:rsidRPr="00252991">
        <w:rPr>
          <w:rFonts w:ascii="Times New Roman" w:hAnsi="Times New Roman" w:cs="Times New Roman"/>
          <w:i/>
        </w:rPr>
        <w:t>.</w:t>
      </w:r>
      <w:r w:rsidRPr="00252991">
        <w:rPr>
          <w:rFonts w:ascii="Times New Roman" w:hAnsi="Times New Roman" w:cs="Times New Roman"/>
        </w:rPr>
        <w:t xml:space="preserve">  </w:t>
      </w:r>
      <w:r w:rsidRPr="00252991">
        <w:rPr>
          <w:rFonts w:ascii="Times New Roman" w:hAnsi="Times New Roman" w:cs="Times New Roman"/>
          <w:iCs/>
        </w:rPr>
        <w:t>You have the right to decline to participate or to withdraw at any point in this study without penalty or loss of benefits to which you are otherwise entitled.</w:t>
      </w:r>
      <w:r w:rsidR="009A5286" w:rsidRPr="00252991">
        <w:rPr>
          <w:rFonts w:ascii="Times New Roman" w:eastAsia="Calibri" w:hAnsi="Times New Roman" w:cs="Times New Roman"/>
        </w:rPr>
        <w:t xml:space="preserve"> Your participation will not affect the assistance that IPA may or may not provide to you or your community.</w:t>
      </w:r>
    </w:p>
    <w:p w14:paraId="799F0119" w14:textId="77777777" w:rsidR="0008367B" w:rsidRPr="00252991" w:rsidRDefault="0008367B" w:rsidP="0008367B">
      <w:pPr>
        <w:spacing w:after="0"/>
        <w:rPr>
          <w:rStyle w:val="header-a1"/>
          <w:rFonts w:ascii="Times New Roman" w:hAnsi="Times New Roman" w:cs="Times New Roman"/>
          <w:sz w:val="22"/>
          <w:szCs w:val="22"/>
        </w:rPr>
      </w:pPr>
    </w:p>
    <w:p w14:paraId="3215B8BE" w14:textId="00D5DBE7" w:rsidR="000025D3" w:rsidRPr="00252991" w:rsidRDefault="000025D3" w:rsidP="0008367B">
      <w:pPr>
        <w:spacing w:after="0"/>
        <w:rPr>
          <w:rFonts w:ascii="Times New Roman" w:hAnsi="Times New Roman" w:cs="Times New Roman"/>
          <w:b/>
          <w:bCs/>
          <w:color w:val="000000"/>
        </w:rPr>
      </w:pPr>
      <w:r w:rsidRPr="00252991">
        <w:rPr>
          <w:rStyle w:val="header-a1"/>
          <w:rFonts w:ascii="Times New Roman" w:hAnsi="Times New Roman" w:cs="Times New Roman"/>
          <w:sz w:val="22"/>
          <w:szCs w:val="22"/>
        </w:rPr>
        <w:t>Questions</w:t>
      </w:r>
    </w:p>
    <w:p w14:paraId="5F529BC7" w14:textId="6E497DAB" w:rsidR="006F26F4" w:rsidRPr="00252991" w:rsidRDefault="008E033C" w:rsidP="00C2404B">
      <w:pPr>
        <w:spacing w:after="0"/>
        <w:rPr>
          <w:rFonts w:ascii="Times New Roman" w:eastAsia="Calibri" w:hAnsi="Times New Roman" w:cs="Times New Roman"/>
        </w:rPr>
      </w:pPr>
      <w:r w:rsidRPr="00252991">
        <w:rPr>
          <w:rFonts w:ascii="Times New Roman" w:eastAsia="Calibri" w:hAnsi="Times New Roman" w:cs="Times New Roman"/>
        </w:rPr>
        <w:t>If you have any questions or concerns at a later time, you may contact the WASH Benefits hotline at 0728-716-661.</w:t>
      </w:r>
      <w:r w:rsidR="006F26F4" w:rsidRPr="00252991">
        <w:rPr>
          <w:rFonts w:ascii="Times New Roman" w:eastAsia="Calibri" w:hAnsi="Times New Roman" w:cs="Times New Roman"/>
        </w:rPr>
        <w:t xml:space="preserve"> If you have additional questions </w:t>
      </w:r>
      <w:r w:rsidR="00C2404B" w:rsidRPr="00252991">
        <w:rPr>
          <w:rFonts w:ascii="Times New Roman" w:eastAsia="Calibri" w:hAnsi="Times New Roman" w:cs="Times New Roman"/>
        </w:rPr>
        <w:t xml:space="preserve">or concerns </w:t>
      </w:r>
      <w:r w:rsidR="006F26F4" w:rsidRPr="00252991">
        <w:rPr>
          <w:rFonts w:ascii="Times New Roman" w:eastAsia="Calibri" w:hAnsi="Times New Roman" w:cs="Times New Roman"/>
        </w:rPr>
        <w:t>about your rights</w:t>
      </w:r>
      <w:r w:rsidR="00C2404B" w:rsidRPr="00252991">
        <w:rPr>
          <w:rFonts w:ascii="Times New Roman" w:eastAsia="Calibri" w:hAnsi="Times New Roman" w:cs="Times New Roman"/>
        </w:rPr>
        <w:t xml:space="preserve"> and treatment</w:t>
      </w:r>
      <w:r w:rsidR="006F26F4" w:rsidRPr="00252991">
        <w:rPr>
          <w:rFonts w:ascii="Times New Roman" w:eastAsia="Calibri" w:hAnsi="Times New Roman" w:cs="Times New Roman"/>
        </w:rPr>
        <w:t xml:space="preserve"> as a research subject, you can contact KEMRI Ethics Review Committee on 0722-205901 or 0733-400003</w:t>
      </w:r>
      <w:r w:rsidR="00C2404B" w:rsidRPr="00252991">
        <w:rPr>
          <w:rFonts w:ascii="Times New Roman" w:eastAsia="Calibri" w:hAnsi="Times New Roman" w:cs="Times New Roman"/>
        </w:rPr>
        <w:t>, or</w:t>
      </w:r>
      <w:r w:rsidR="006F26F4" w:rsidRPr="00252991">
        <w:rPr>
          <w:rFonts w:ascii="Times New Roman" w:hAnsi="Times New Roman" w:cs="Times New Roman"/>
        </w:rPr>
        <w:t xml:space="preserve"> the office of UC Berkeley's Committee for t</w:t>
      </w:r>
      <w:r w:rsidR="00574F53" w:rsidRPr="00252991">
        <w:rPr>
          <w:rFonts w:ascii="Times New Roman" w:hAnsi="Times New Roman" w:cs="Times New Roman"/>
        </w:rPr>
        <w:t>he Protection of Human Subjects</w:t>
      </w:r>
      <w:r w:rsidR="006F26F4" w:rsidRPr="00252991">
        <w:rPr>
          <w:rFonts w:ascii="Times New Roman" w:hAnsi="Times New Roman" w:cs="Times New Roman"/>
        </w:rPr>
        <w:t xml:space="preserve"> at </w:t>
      </w:r>
      <w:r w:rsidR="00574F53" w:rsidRPr="00252991">
        <w:rPr>
          <w:rFonts w:ascii="Times New Roman" w:hAnsi="Times New Roman" w:cs="Times New Roman"/>
        </w:rPr>
        <w:t>+1-</w:t>
      </w:r>
      <w:r w:rsidR="006F26F4" w:rsidRPr="00252991">
        <w:rPr>
          <w:rFonts w:ascii="Times New Roman" w:hAnsi="Times New Roman" w:cs="Times New Roman"/>
        </w:rPr>
        <w:t xml:space="preserve">510-642-7461 or </w:t>
      </w:r>
      <w:hyperlink r:id="rId9" w:history="1">
        <w:r w:rsidR="006F26F4" w:rsidRPr="00252991">
          <w:rPr>
            <w:rStyle w:val="Hyperlink"/>
            <w:rFonts w:ascii="Times New Roman" w:hAnsi="Times New Roman" w:cs="Times New Roman"/>
            <w:bCs/>
          </w:rPr>
          <w:t>subjects@berkeley.edu</w:t>
        </w:r>
      </w:hyperlink>
      <w:r w:rsidR="006F26F4" w:rsidRPr="00252991">
        <w:rPr>
          <w:rFonts w:ascii="Times New Roman" w:hAnsi="Times New Roman" w:cs="Times New Roman"/>
          <w:i/>
          <w:iCs/>
        </w:rPr>
        <w:t>.</w:t>
      </w:r>
    </w:p>
    <w:p w14:paraId="3A05B32F" w14:textId="77777777" w:rsidR="000025D3" w:rsidRPr="00252991" w:rsidRDefault="000025D3" w:rsidP="0008367B">
      <w:pPr>
        <w:spacing w:after="0"/>
        <w:rPr>
          <w:rFonts w:ascii="Times New Roman" w:eastAsia="Calibri" w:hAnsi="Times New Roman" w:cs="Times New Roman"/>
          <w:b/>
        </w:rPr>
      </w:pPr>
    </w:p>
    <w:p w14:paraId="72739907" w14:textId="63FA16E3" w:rsidR="008E033C" w:rsidRPr="00252991" w:rsidRDefault="008E033C" w:rsidP="0008367B">
      <w:pPr>
        <w:pStyle w:val="Heading1"/>
        <w:rPr>
          <w:sz w:val="22"/>
          <w:szCs w:val="22"/>
        </w:rPr>
      </w:pPr>
      <w:r w:rsidRPr="00252991">
        <w:rPr>
          <w:sz w:val="22"/>
          <w:szCs w:val="22"/>
        </w:rPr>
        <w:t>CONSENT</w:t>
      </w:r>
    </w:p>
    <w:p w14:paraId="4104FE13" w14:textId="506313EF" w:rsidR="008E033C" w:rsidRPr="00252991" w:rsidRDefault="008E033C" w:rsidP="0008367B">
      <w:pPr>
        <w:spacing w:after="0"/>
        <w:rPr>
          <w:rFonts w:ascii="Times New Roman" w:hAnsi="Times New Roman" w:cs="Times New Roman"/>
          <w:iCs/>
        </w:rPr>
      </w:pPr>
      <w:r w:rsidRPr="00252991">
        <w:rPr>
          <w:rFonts w:ascii="Times New Roman" w:hAnsi="Times New Roman" w:cs="Times New Roman"/>
          <w:iCs/>
        </w:rPr>
        <w:t xml:space="preserve">You have been given a copy of this consent form. </w:t>
      </w:r>
    </w:p>
    <w:p w14:paraId="7793F1C5" w14:textId="40BBA7BD" w:rsidR="008E033C" w:rsidRPr="00252991" w:rsidRDefault="008E033C" w:rsidP="0008367B">
      <w:pPr>
        <w:spacing w:after="0"/>
        <w:rPr>
          <w:rFonts w:ascii="Times New Roman" w:hAnsi="Times New Roman" w:cs="Times New Roman"/>
        </w:rPr>
      </w:pPr>
      <w:r w:rsidRPr="00252991">
        <w:rPr>
          <w:rFonts w:ascii="Times New Roman" w:hAnsi="Times New Roman" w:cs="Times New Roman"/>
          <w:iCs/>
        </w:rPr>
        <w:t>If you wish to participate in this study,</w:t>
      </w:r>
      <w:r w:rsidR="00707285" w:rsidRPr="00252991">
        <w:rPr>
          <w:rFonts w:ascii="Times New Roman" w:hAnsi="Times New Roman" w:cs="Times New Roman"/>
          <w:iCs/>
        </w:rPr>
        <w:t xml:space="preserve"> please confirm by indicating if you are willing to participate. </w:t>
      </w:r>
      <w:r w:rsidRPr="00252991">
        <w:rPr>
          <w:rFonts w:ascii="Times New Roman" w:hAnsi="Times New Roman" w:cs="Times New Roman"/>
          <w:iCs/>
        </w:rPr>
        <w:t xml:space="preserve"> </w:t>
      </w:r>
      <w:r w:rsidR="00574F53" w:rsidRPr="00252991">
        <w:rPr>
          <w:rFonts w:ascii="Times New Roman" w:hAnsi="Times New Roman" w:cs="Times New Roman"/>
          <w:iCs/>
        </w:rPr>
        <w:t>P</w:t>
      </w:r>
      <w:r w:rsidRPr="00252991">
        <w:rPr>
          <w:rFonts w:ascii="Times New Roman" w:hAnsi="Times New Roman" w:cs="Times New Roman"/>
          <w:iCs/>
        </w:rPr>
        <w:t>lease sign and date below</w:t>
      </w:r>
      <w:r w:rsidRPr="00252991">
        <w:rPr>
          <w:rFonts w:ascii="Times New Roman" w:hAnsi="Times New Roman" w:cs="Times New Roman"/>
        </w:rPr>
        <w:t>.</w:t>
      </w:r>
    </w:p>
    <w:p w14:paraId="01AF0EBA" w14:textId="77777777" w:rsidR="008E033C" w:rsidRPr="00252991" w:rsidRDefault="008E033C" w:rsidP="0008367B">
      <w:pPr>
        <w:pStyle w:val="Header"/>
        <w:rPr>
          <w:rFonts w:ascii="Times New Roman" w:hAnsi="Times New Roman" w:cs="Times New Roman"/>
        </w:rPr>
      </w:pPr>
    </w:p>
    <w:p w14:paraId="33D4A84C" w14:textId="747FFB07" w:rsidR="008E033C" w:rsidRPr="00252991" w:rsidRDefault="008E033C" w:rsidP="0008367B">
      <w:pPr>
        <w:spacing w:after="0"/>
        <w:rPr>
          <w:rFonts w:ascii="Times New Roman" w:hAnsi="Times New Roman" w:cs="Times New Roman"/>
        </w:rPr>
      </w:pPr>
      <w:r w:rsidRPr="00252991">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857291" w:rsidRDefault="0085729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rPr>
        <w:tab/>
        <w:t>_______________</w:t>
      </w:r>
    </w:p>
    <w:p w14:paraId="15CF1765" w14:textId="7CC668C9" w:rsidR="008E033C" w:rsidRPr="00252991" w:rsidRDefault="008E033C" w:rsidP="0008367B">
      <w:pPr>
        <w:spacing w:after="0"/>
        <w:rPr>
          <w:rFonts w:ascii="Times New Roman" w:hAnsi="Times New Roman" w:cs="Times New Roman"/>
        </w:rPr>
      </w:pPr>
      <w:r w:rsidRPr="00252991">
        <w:rPr>
          <w:rFonts w:ascii="Times New Roman" w:hAnsi="Times New Roman" w:cs="Times New Roman"/>
        </w:rPr>
        <w:t xml:space="preserve">Participant's Name </w:t>
      </w:r>
      <w:r w:rsidRPr="00252991">
        <w:rPr>
          <w:rFonts w:ascii="Times New Roman" w:hAnsi="Times New Roman" w:cs="Times New Roman"/>
          <w:i/>
        </w:rPr>
        <w:t>(please print)</w:t>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t>Date</w:t>
      </w:r>
    </w:p>
    <w:p w14:paraId="44C13F1B" w14:textId="3F427B46" w:rsidR="008E033C" w:rsidRPr="00252991" w:rsidRDefault="008E033C" w:rsidP="0008367B">
      <w:pPr>
        <w:spacing w:after="0"/>
        <w:rPr>
          <w:rFonts w:ascii="Times New Roman" w:hAnsi="Times New Roman" w:cs="Times New Roman"/>
        </w:rPr>
      </w:pP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rPr>
        <w:tab/>
        <w:t>_______________</w:t>
      </w:r>
    </w:p>
    <w:p w14:paraId="1A360586" w14:textId="62AEEC3E" w:rsidR="008E033C" w:rsidRPr="00252991" w:rsidRDefault="008E033C" w:rsidP="0008367B">
      <w:pPr>
        <w:spacing w:after="0"/>
        <w:rPr>
          <w:rFonts w:ascii="Times New Roman" w:hAnsi="Times New Roman" w:cs="Times New Roman"/>
        </w:rPr>
      </w:pPr>
      <w:r w:rsidRPr="00252991">
        <w:rPr>
          <w:rFonts w:ascii="Times New Roman" w:hAnsi="Times New Roman" w:cs="Times New Roman"/>
        </w:rPr>
        <w:t>Participant's Signature</w:t>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t>Date</w:t>
      </w:r>
    </w:p>
    <w:p w14:paraId="257E97A9" w14:textId="77777777" w:rsidR="008E033C" w:rsidRPr="00252991" w:rsidRDefault="008E033C" w:rsidP="0008367B">
      <w:pPr>
        <w:spacing w:after="0"/>
        <w:rPr>
          <w:rFonts w:ascii="Times New Roman" w:hAnsi="Times New Roman" w:cs="Times New Roman"/>
          <w:u w:val="single"/>
        </w:rPr>
      </w:pPr>
    </w:p>
    <w:p w14:paraId="048CE7CB" w14:textId="77777777" w:rsidR="008E033C" w:rsidRPr="00252991" w:rsidRDefault="008E033C" w:rsidP="0008367B">
      <w:pPr>
        <w:spacing w:after="0"/>
        <w:rPr>
          <w:rFonts w:ascii="Times New Roman" w:hAnsi="Times New Roman" w:cs="Times New Roman"/>
        </w:rPr>
      </w:pP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u w:val="single"/>
        </w:rPr>
        <w:tab/>
      </w:r>
      <w:r w:rsidRPr="00252991">
        <w:rPr>
          <w:rFonts w:ascii="Times New Roman" w:hAnsi="Times New Roman" w:cs="Times New Roman"/>
        </w:rPr>
        <w:tab/>
        <w:t>_______________</w:t>
      </w:r>
    </w:p>
    <w:p w14:paraId="2CA50F78" w14:textId="77777777" w:rsidR="008E033C" w:rsidRPr="00252991" w:rsidRDefault="008E033C" w:rsidP="0008367B">
      <w:pPr>
        <w:spacing w:after="0"/>
        <w:rPr>
          <w:rFonts w:ascii="Times New Roman" w:hAnsi="Times New Roman" w:cs="Times New Roman"/>
        </w:rPr>
      </w:pPr>
      <w:r w:rsidRPr="00252991">
        <w:rPr>
          <w:rFonts w:ascii="Times New Roman" w:hAnsi="Times New Roman" w:cs="Times New Roman"/>
        </w:rPr>
        <w:t>Person Obtaining Consent</w:t>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r>
      <w:r w:rsidRPr="00252991">
        <w:rPr>
          <w:rFonts w:ascii="Times New Roman" w:hAnsi="Times New Roman" w:cs="Times New Roman"/>
        </w:rPr>
        <w:tab/>
        <w:t>Date</w:t>
      </w:r>
    </w:p>
    <w:p w14:paraId="5981C03D" w14:textId="77777777" w:rsidR="008E033C" w:rsidRPr="00252991" w:rsidRDefault="008E033C" w:rsidP="0008367B">
      <w:pPr>
        <w:spacing w:after="0"/>
        <w:rPr>
          <w:rFonts w:ascii="Times New Roman" w:eastAsia="Calibri" w:hAnsi="Times New Roman" w:cs="Times New Roman"/>
          <w:b/>
        </w:rPr>
      </w:pPr>
    </w:p>
    <w:p w14:paraId="29C6CD6B" w14:textId="77777777" w:rsidR="0092577D" w:rsidRPr="00252991" w:rsidRDefault="0092577D" w:rsidP="00B86023">
      <w:pPr>
        <w:jc w:val="both"/>
        <w:rPr>
          <w:rFonts w:ascii="Times New Roman" w:hAnsi="Times New Roman" w:cs="Times New Roman"/>
          <w:sz w:val="24"/>
          <w:szCs w:val="24"/>
        </w:rPr>
      </w:pPr>
    </w:p>
    <w:p w14:paraId="12D8FF4C" w14:textId="47A044A8" w:rsidR="0092577D" w:rsidRPr="00252991" w:rsidRDefault="0092577D" w:rsidP="00B86023">
      <w:pPr>
        <w:jc w:val="both"/>
        <w:rPr>
          <w:rFonts w:ascii="Times New Roman" w:hAnsi="Times New Roman" w:cs="Times New Roman"/>
          <w:sz w:val="24"/>
          <w:szCs w:val="24"/>
        </w:rPr>
      </w:pPr>
      <w:r w:rsidRPr="00252991">
        <w:rPr>
          <w:rFonts w:ascii="Times New Roman" w:hAnsi="Times New Roman" w:cs="Times New Roman"/>
          <w:sz w:val="24"/>
          <w:szCs w:val="24"/>
        </w:rPr>
        <w:t>If you agree to allow your child to participate, please indicate that by checking the boxes of the activities that you will agree to below:</w:t>
      </w:r>
    </w:p>
    <w:p w14:paraId="7687F761"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Urine Collection  |__| mother |__| child</w:t>
      </w:r>
    </w:p>
    <w:p w14:paraId="592A4005"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Venous Blood Collection  |__| mother |__| child</w:t>
      </w:r>
    </w:p>
    <w:p w14:paraId="44E6DC5A"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Stool Collection |__| child</w:t>
      </w:r>
    </w:p>
    <w:p w14:paraId="0C055DD9"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Saliva sample collection |__| mother |__| child</w:t>
      </w:r>
    </w:p>
    <w:p w14:paraId="79FCE222" w14:textId="6A76ACC8"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Hair sample collection |__| mother |__| child</w:t>
      </w:r>
    </w:p>
    <w:p w14:paraId="757C3E2A"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sz w:val="24"/>
          <w:szCs w:val="24"/>
        </w:rPr>
        <w:t>Opt-out</w:t>
      </w:r>
    </w:p>
    <w:p w14:paraId="3A69CF5D"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Urine Long-term storage  |__| mother |__| child</w:t>
      </w:r>
    </w:p>
    <w:p w14:paraId="0844F13D"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Venous Blood Long-term storage  |__| mother |__| child</w:t>
      </w:r>
    </w:p>
    <w:p w14:paraId="57E76B74"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lastRenderedPageBreak/>
        <w:t>Stool Long-term storage  |__| child</w:t>
      </w:r>
    </w:p>
    <w:p w14:paraId="27738BE8"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Saliva sample Long-term storage  |__| mother |__| child</w:t>
      </w:r>
    </w:p>
    <w:p w14:paraId="16CB0D3D" w14:textId="77777777" w:rsidR="0092577D" w:rsidRPr="00252991" w:rsidRDefault="0092577D" w:rsidP="0092577D">
      <w:pPr>
        <w:jc w:val="both"/>
        <w:rPr>
          <w:rFonts w:ascii="Times New Roman" w:hAnsi="Times New Roman" w:cs="Times New Roman"/>
          <w:b/>
          <w:sz w:val="24"/>
          <w:szCs w:val="24"/>
        </w:rPr>
      </w:pPr>
      <w:r w:rsidRPr="00252991">
        <w:rPr>
          <w:rFonts w:ascii="Times New Roman" w:hAnsi="Times New Roman" w:cs="Times New Roman"/>
          <w:b/>
          <w:sz w:val="24"/>
          <w:szCs w:val="24"/>
        </w:rPr>
        <w:t>Hair sample Long-term storage  |__| mother |__| child</w:t>
      </w:r>
    </w:p>
    <w:p w14:paraId="0205BF7C" w14:textId="586AD81F" w:rsidR="00022FA6" w:rsidRPr="00252991" w:rsidRDefault="00022FA6" w:rsidP="007C6145">
      <w:pPr>
        <w:jc w:val="both"/>
        <w:rPr>
          <w:rFonts w:ascii="Times New Roman" w:hAnsi="Times New Roman" w:cs="Times New Roman"/>
          <w:sz w:val="24"/>
          <w:szCs w:val="24"/>
        </w:rPr>
      </w:pPr>
    </w:p>
    <w:p w14:paraId="1FDEDD8E" w14:textId="0EFFAD42" w:rsidR="007C6145" w:rsidRPr="00252991" w:rsidRDefault="007C6145" w:rsidP="007C6145">
      <w:pPr>
        <w:jc w:val="both"/>
        <w:rPr>
          <w:rFonts w:ascii="Times New Roman" w:hAnsi="Times New Roman" w:cs="Times New Roman"/>
          <w:sz w:val="24"/>
          <w:szCs w:val="24"/>
        </w:rPr>
      </w:pPr>
      <w:r w:rsidRPr="00252991">
        <w:rPr>
          <w:rFonts w:ascii="Times New Roman" w:hAnsi="Times New Roman" w:cs="Times New Roman"/>
          <w:sz w:val="24"/>
          <w:szCs w:val="24"/>
        </w:rPr>
        <w:t xml:space="preserve">                        </w:t>
      </w:r>
    </w:p>
    <w:p w14:paraId="39779A01" w14:textId="005389EC" w:rsidR="00B86023" w:rsidRPr="00252991" w:rsidRDefault="00B86023" w:rsidP="00B86023">
      <w:pPr>
        <w:jc w:val="both"/>
        <w:rPr>
          <w:rFonts w:ascii="Times New Roman" w:hAnsi="Times New Roman" w:cs="Times New Roman"/>
          <w:sz w:val="24"/>
          <w:szCs w:val="24"/>
        </w:rPr>
      </w:pPr>
      <w:r w:rsidRPr="00252991">
        <w:rPr>
          <w:rFonts w:ascii="Times New Roman" w:hAnsi="Times New Roman" w:cs="Times New Roman"/>
          <w:sz w:val="24"/>
          <w:szCs w:val="24"/>
        </w:rPr>
        <w:t xml:space="preserve">                       </w:t>
      </w:r>
    </w:p>
    <w:p w14:paraId="5800E097" w14:textId="39AB55D4" w:rsidR="00E37AA0" w:rsidRPr="00252991" w:rsidRDefault="00E37AA0" w:rsidP="0008367B">
      <w:pPr>
        <w:spacing w:after="0"/>
        <w:rPr>
          <w:rFonts w:ascii="Times New Roman" w:hAnsi="Times New Roman" w:cs="Times New Roman"/>
        </w:rPr>
      </w:pPr>
    </w:p>
    <w:sectPr w:rsidR="00E37AA0" w:rsidRPr="00252991">
      <w:headerReference w:type="default" r:id="rId10"/>
      <w:footerReference w:type="default"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4404B" w15:done="0"/>
  <w15:commentEx w15:paraId="1AE57FCB" w15:done="0"/>
  <w15:commentEx w15:paraId="6DCA5596" w15:done="0"/>
  <w15:commentEx w15:paraId="17000914" w15:done="0"/>
  <w15:commentEx w15:paraId="4FDE8AF7" w15:done="0"/>
  <w15:commentEx w15:paraId="2566828F" w15:done="0"/>
  <w15:commentEx w15:paraId="055D0323" w15:done="0"/>
  <w15:commentEx w15:paraId="0493834B" w15:done="0"/>
  <w15:commentEx w15:paraId="0B7FB361" w15:done="0"/>
  <w15:commentEx w15:paraId="2E185F80" w15:done="0"/>
  <w15:commentEx w15:paraId="378F7B1D" w15:done="0"/>
  <w15:commentEx w15:paraId="2FE917DF" w15:done="0"/>
  <w15:commentEx w15:paraId="4516111A" w15:done="0"/>
  <w15:commentEx w15:paraId="79381DB2" w15:done="0"/>
  <w15:commentEx w15:paraId="239C66B4" w15:done="0"/>
  <w15:commentEx w15:paraId="32C8E0DF" w15:done="0"/>
  <w15:commentEx w15:paraId="1AD4AB36" w15:done="0"/>
  <w15:commentEx w15:paraId="22498C82" w15:done="0"/>
  <w15:commentEx w15:paraId="654068C7" w15:done="0"/>
  <w15:commentEx w15:paraId="517DC7B0" w15:done="0"/>
  <w15:commentEx w15:paraId="22478210" w15:done="0"/>
  <w15:commentEx w15:paraId="614D29E0" w15:done="0"/>
  <w15:commentEx w15:paraId="1A219945" w15:done="0"/>
  <w15:commentEx w15:paraId="52ECB960" w15:done="0"/>
  <w15:commentEx w15:paraId="20F8E81E" w15:done="0"/>
  <w15:commentEx w15:paraId="493D0CB4" w15:done="0"/>
  <w15:commentEx w15:paraId="25E9C65B" w15:done="0"/>
  <w15:commentEx w15:paraId="2A1E6A8F" w15:done="0"/>
  <w15:commentEx w15:paraId="3667F7F3" w15:done="0"/>
  <w15:commentEx w15:paraId="673C67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83E78" w14:textId="77777777" w:rsidR="00BB44DF" w:rsidRDefault="00BB44DF" w:rsidP="00DB7267">
      <w:pPr>
        <w:spacing w:after="0" w:line="240" w:lineRule="auto"/>
      </w:pPr>
      <w:r>
        <w:separator/>
      </w:r>
    </w:p>
  </w:endnote>
  <w:endnote w:type="continuationSeparator" w:id="0">
    <w:p w14:paraId="6D05AC61" w14:textId="77777777" w:rsidR="00BB44DF" w:rsidRDefault="00BB44DF"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857291" w:rsidRDefault="00857291">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8D9CC" w14:textId="77777777" w:rsidR="00BB44DF" w:rsidRDefault="00BB44DF" w:rsidP="00DB7267">
      <w:pPr>
        <w:spacing w:after="0" w:line="240" w:lineRule="auto"/>
      </w:pPr>
      <w:r>
        <w:separator/>
      </w:r>
    </w:p>
  </w:footnote>
  <w:footnote w:type="continuationSeparator" w:id="0">
    <w:p w14:paraId="51DCE3A3" w14:textId="77777777" w:rsidR="00BB44DF" w:rsidRDefault="00BB44DF"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2020" w14:textId="77777777" w:rsidR="00857291" w:rsidRDefault="00857291">
    <w:pPr>
      <w:pStyle w:val="Header"/>
      <w:jc w:val="center"/>
    </w:pPr>
  </w:p>
  <w:p w14:paraId="647240BE" w14:textId="77777777" w:rsidR="00857291" w:rsidRDefault="008572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Stewart">
    <w15:presenceInfo w15:providerId="None" w15:userId="Christine Stew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1870"/>
    <w:rsid w:val="000025D3"/>
    <w:rsid w:val="00013044"/>
    <w:rsid w:val="00022FA6"/>
    <w:rsid w:val="0003185C"/>
    <w:rsid w:val="00032EF4"/>
    <w:rsid w:val="000424D5"/>
    <w:rsid w:val="00055749"/>
    <w:rsid w:val="0008367B"/>
    <w:rsid w:val="000A0C6B"/>
    <w:rsid w:val="000A7575"/>
    <w:rsid w:val="000B3068"/>
    <w:rsid w:val="000B7111"/>
    <w:rsid w:val="000C57FA"/>
    <w:rsid w:val="000D44DD"/>
    <w:rsid w:val="000E1B0D"/>
    <w:rsid w:val="000E620E"/>
    <w:rsid w:val="00100DDA"/>
    <w:rsid w:val="00113370"/>
    <w:rsid w:val="00117E96"/>
    <w:rsid w:val="00124BE6"/>
    <w:rsid w:val="00131406"/>
    <w:rsid w:val="0013784E"/>
    <w:rsid w:val="00162241"/>
    <w:rsid w:val="0016304D"/>
    <w:rsid w:val="00165574"/>
    <w:rsid w:val="00172903"/>
    <w:rsid w:val="0018551A"/>
    <w:rsid w:val="00185CB3"/>
    <w:rsid w:val="001C12AD"/>
    <w:rsid w:val="001C1967"/>
    <w:rsid w:val="001E55F8"/>
    <w:rsid w:val="001F6416"/>
    <w:rsid w:val="002023F5"/>
    <w:rsid w:val="00205BD8"/>
    <w:rsid w:val="0023039F"/>
    <w:rsid w:val="0024490E"/>
    <w:rsid w:val="00246338"/>
    <w:rsid w:val="00252991"/>
    <w:rsid w:val="002552D8"/>
    <w:rsid w:val="00263911"/>
    <w:rsid w:val="00272F5A"/>
    <w:rsid w:val="00276810"/>
    <w:rsid w:val="00282863"/>
    <w:rsid w:val="002A06B2"/>
    <w:rsid w:val="002A52E0"/>
    <w:rsid w:val="002A5722"/>
    <w:rsid w:val="002C7FE8"/>
    <w:rsid w:val="002D02AE"/>
    <w:rsid w:val="002D4861"/>
    <w:rsid w:val="002F6083"/>
    <w:rsid w:val="002F7F50"/>
    <w:rsid w:val="00311CC9"/>
    <w:rsid w:val="00311FB8"/>
    <w:rsid w:val="00316999"/>
    <w:rsid w:val="00317019"/>
    <w:rsid w:val="00350E18"/>
    <w:rsid w:val="00352248"/>
    <w:rsid w:val="00370909"/>
    <w:rsid w:val="00380575"/>
    <w:rsid w:val="003A0D7B"/>
    <w:rsid w:val="003B6A00"/>
    <w:rsid w:val="003D33E0"/>
    <w:rsid w:val="003E16BE"/>
    <w:rsid w:val="003F7941"/>
    <w:rsid w:val="00400A26"/>
    <w:rsid w:val="004017CE"/>
    <w:rsid w:val="004022A7"/>
    <w:rsid w:val="0042264D"/>
    <w:rsid w:val="0042366E"/>
    <w:rsid w:val="004311AD"/>
    <w:rsid w:val="004332BA"/>
    <w:rsid w:val="00450554"/>
    <w:rsid w:val="004617FC"/>
    <w:rsid w:val="004708EF"/>
    <w:rsid w:val="004711D2"/>
    <w:rsid w:val="00472582"/>
    <w:rsid w:val="004A2BB2"/>
    <w:rsid w:val="004A78B1"/>
    <w:rsid w:val="004B1966"/>
    <w:rsid w:val="004D7286"/>
    <w:rsid w:val="005215F9"/>
    <w:rsid w:val="00541557"/>
    <w:rsid w:val="0055716E"/>
    <w:rsid w:val="00561BF5"/>
    <w:rsid w:val="0056262E"/>
    <w:rsid w:val="00574F53"/>
    <w:rsid w:val="0059103F"/>
    <w:rsid w:val="005A2651"/>
    <w:rsid w:val="005B459A"/>
    <w:rsid w:val="005B525D"/>
    <w:rsid w:val="005E6765"/>
    <w:rsid w:val="005E7156"/>
    <w:rsid w:val="00641FFF"/>
    <w:rsid w:val="006442F3"/>
    <w:rsid w:val="006443A2"/>
    <w:rsid w:val="00647E4C"/>
    <w:rsid w:val="00651AE5"/>
    <w:rsid w:val="00652F58"/>
    <w:rsid w:val="006642A0"/>
    <w:rsid w:val="00691547"/>
    <w:rsid w:val="00697D95"/>
    <w:rsid w:val="006B3306"/>
    <w:rsid w:val="006B6ABD"/>
    <w:rsid w:val="006D52F9"/>
    <w:rsid w:val="006F26F4"/>
    <w:rsid w:val="006F6D2F"/>
    <w:rsid w:val="00701FBD"/>
    <w:rsid w:val="00707285"/>
    <w:rsid w:val="00710EAE"/>
    <w:rsid w:val="007161A4"/>
    <w:rsid w:val="0072650D"/>
    <w:rsid w:val="00731FEB"/>
    <w:rsid w:val="00751DC0"/>
    <w:rsid w:val="00760581"/>
    <w:rsid w:val="0078525D"/>
    <w:rsid w:val="00790562"/>
    <w:rsid w:val="007C59D0"/>
    <w:rsid w:val="007C6145"/>
    <w:rsid w:val="007D38EA"/>
    <w:rsid w:val="007E02F5"/>
    <w:rsid w:val="007E7A68"/>
    <w:rsid w:val="007F6ADB"/>
    <w:rsid w:val="008028DF"/>
    <w:rsid w:val="00803DE4"/>
    <w:rsid w:val="00812838"/>
    <w:rsid w:val="00855905"/>
    <w:rsid w:val="0085624A"/>
    <w:rsid w:val="00857291"/>
    <w:rsid w:val="00874622"/>
    <w:rsid w:val="00895E9B"/>
    <w:rsid w:val="008B4558"/>
    <w:rsid w:val="008B66CD"/>
    <w:rsid w:val="008D084A"/>
    <w:rsid w:val="008E033C"/>
    <w:rsid w:val="008E55A7"/>
    <w:rsid w:val="008F14CB"/>
    <w:rsid w:val="00911DBE"/>
    <w:rsid w:val="009162CA"/>
    <w:rsid w:val="00922A27"/>
    <w:rsid w:val="009251B2"/>
    <w:rsid w:val="0092577D"/>
    <w:rsid w:val="009262D3"/>
    <w:rsid w:val="00936077"/>
    <w:rsid w:val="00940519"/>
    <w:rsid w:val="00944C6C"/>
    <w:rsid w:val="009618E7"/>
    <w:rsid w:val="00967F5B"/>
    <w:rsid w:val="00993857"/>
    <w:rsid w:val="009A5286"/>
    <w:rsid w:val="009A5DA7"/>
    <w:rsid w:val="009C07C7"/>
    <w:rsid w:val="009C6F38"/>
    <w:rsid w:val="009D7F07"/>
    <w:rsid w:val="009F15DB"/>
    <w:rsid w:val="00A14A3C"/>
    <w:rsid w:val="00A15D38"/>
    <w:rsid w:val="00A431DA"/>
    <w:rsid w:val="00A531D7"/>
    <w:rsid w:val="00A6027D"/>
    <w:rsid w:val="00A60C74"/>
    <w:rsid w:val="00A62AF7"/>
    <w:rsid w:val="00A77E02"/>
    <w:rsid w:val="00A848D7"/>
    <w:rsid w:val="00AB278C"/>
    <w:rsid w:val="00AB4933"/>
    <w:rsid w:val="00AC0FBC"/>
    <w:rsid w:val="00AC45B8"/>
    <w:rsid w:val="00AD0B63"/>
    <w:rsid w:val="00AD1C00"/>
    <w:rsid w:val="00AF65C3"/>
    <w:rsid w:val="00B03563"/>
    <w:rsid w:val="00B237C1"/>
    <w:rsid w:val="00B27400"/>
    <w:rsid w:val="00B5140F"/>
    <w:rsid w:val="00B718AE"/>
    <w:rsid w:val="00B776FA"/>
    <w:rsid w:val="00B86023"/>
    <w:rsid w:val="00BB16BE"/>
    <w:rsid w:val="00BB44DF"/>
    <w:rsid w:val="00BC459C"/>
    <w:rsid w:val="00BF0409"/>
    <w:rsid w:val="00BF695F"/>
    <w:rsid w:val="00C12C85"/>
    <w:rsid w:val="00C148F7"/>
    <w:rsid w:val="00C2404B"/>
    <w:rsid w:val="00C31E5B"/>
    <w:rsid w:val="00C3633D"/>
    <w:rsid w:val="00C46D29"/>
    <w:rsid w:val="00C74FDF"/>
    <w:rsid w:val="00C84879"/>
    <w:rsid w:val="00C84DB5"/>
    <w:rsid w:val="00CB05A7"/>
    <w:rsid w:val="00CC7A9C"/>
    <w:rsid w:val="00CF0113"/>
    <w:rsid w:val="00CF4CD6"/>
    <w:rsid w:val="00D36A10"/>
    <w:rsid w:val="00D464DD"/>
    <w:rsid w:val="00D5491B"/>
    <w:rsid w:val="00D70BA6"/>
    <w:rsid w:val="00D753CC"/>
    <w:rsid w:val="00D821E1"/>
    <w:rsid w:val="00DA7BCE"/>
    <w:rsid w:val="00DB04B9"/>
    <w:rsid w:val="00DB7267"/>
    <w:rsid w:val="00DD30E2"/>
    <w:rsid w:val="00E11049"/>
    <w:rsid w:val="00E13E0C"/>
    <w:rsid w:val="00E2601E"/>
    <w:rsid w:val="00E271B6"/>
    <w:rsid w:val="00E37AA0"/>
    <w:rsid w:val="00E46A3C"/>
    <w:rsid w:val="00E608C6"/>
    <w:rsid w:val="00EA0DF0"/>
    <w:rsid w:val="00EC5250"/>
    <w:rsid w:val="00ED231A"/>
    <w:rsid w:val="00EF3297"/>
    <w:rsid w:val="00F076A5"/>
    <w:rsid w:val="00F07BD5"/>
    <w:rsid w:val="00F07C2F"/>
    <w:rsid w:val="00F238F3"/>
    <w:rsid w:val="00F35964"/>
    <w:rsid w:val="00F46CCB"/>
    <w:rsid w:val="00F51EBA"/>
    <w:rsid w:val="00F557D3"/>
    <w:rsid w:val="00F714B8"/>
    <w:rsid w:val="00F7449E"/>
    <w:rsid w:val="00F75DFE"/>
    <w:rsid w:val="00F8286F"/>
    <w:rsid w:val="00F8671B"/>
    <w:rsid w:val="00F9688A"/>
    <w:rsid w:val="00FB02A8"/>
    <w:rsid w:val="00FB0E87"/>
    <w:rsid w:val="00FC53D4"/>
    <w:rsid w:val="00FE211B"/>
    <w:rsid w:val="00FE601F"/>
    <w:rsid w:val="00FE7B70"/>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BodyText">
    <w:name w:val="Body Text"/>
    <w:basedOn w:val="Normal"/>
    <w:link w:val="BodyTextChar"/>
    <w:uiPriority w:val="99"/>
    <w:semiHidden/>
    <w:unhideWhenUsed/>
    <w:rsid w:val="004022A7"/>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4022A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 w:type="paragraph" w:styleId="BodyText">
    <w:name w:val="Body Text"/>
    <w:basedOn w:val="Normal"/>
    <w:link w:val="BodyTextChar"/>
    <w:uiPriority w:val="99"/>
    <w:semiHidden/>
    <w:unhideWhenUsed/>
    <w:rsid w:val="004022A7"/>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4022A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2014-06-17T07:09:00Z</dcterms:created>
  <dcterms:modified xsi:type="dcterms:W3CDTF">2014-06-17T07:09:00Z</dcterms:modified>
</cp:coreProperties>
</file>