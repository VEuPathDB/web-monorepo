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BB8C4E" w14:textId="68240E58" w:rsidR="00652F58" w:rsidRPr="009F0DFD" w:rsidRDefault="00B27400" w:rsidP="005A201D">
      <w:pPr>
        <w:keepNext/>
        <w:keepLines/>
        <w:spacing w:after="0"/>
        <w:jc w:val="center"/>
        <w:outlineLvl w:val="0"/>
        <w:rPr>
          <w:rFonts w:ascii="Times New Roman" w:hAnsi="Times New Roman" w:cs="Times New Roman"/>
          <w:b/>
        </w:rPr>
      </w:pPr>
      <w:r w:rsidRPr="00217E15">
        <w:rPr>
          <w:rFonts w:ascii="Times New Roman" w:hAnsi="Times New Roman" w:cs="Times New Roman"/>
          <w:noProof/>
        </w:rPr>
        <w:drawing>
          <wp:anchor distT="0" distB="0" distL="114300" distR="114300" simplePos="0" relativeHeight="251658240" behindDoc="0" locked="0" layoutInCell="1" allowOverlap="1" wp14:anchorId="34B4ED94" wp14:editId="27C82591">
            <wp:simplePos x="0" y="0"/>
            <wp:positionH relativeFrom="column">
              <wp:posOffset>2066925</wp:posOffset>
            </wp:positionH>
            <wp:positionV relativeFrom="paragraph">
              <wp:posOffset>-759460</wp:posOffset>
            </wp:positionV>
            <wp:extent cx="1100455" cy="542925"/>
            <wp:effectExtent l="0" t="0" r="4445" b="952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00217E15" w:rsidRPr="00217E15">
        <w:rPr>
          <w:rFonts w:ascii="Times New Roman" w:hAnsi="Times New Roman" w:cs="Times New Roman"/>
          <w:b/>
        </w:rPr>
        <w:t xml:space="preserve"> </w:t>
      </w:r>
      <w:r w:rsidR="005A201D">
        <w:rPr>
          <w:rFonts w:ascii="Times New Roman" w:eastAsiaTheme="majorEastAsia" w:hAnsi="Times New Roman" w:cs="Times New Roman"/>
          <w:b/>
          <w:bCs/>
        </w:rPr>
        <w:t xml:space="preserve">OKHUFUCHIRIRA OKHUSHIRIKIANA NI </w:t>
      </w:r>
      <w:r w:rsidR="005A201D" w:rsidRPr="009F0DFD">
        <w:rPr>
          <w:rFonts w:ascii="Times New Roman" w:eastAsiaTheme="majorEastAsia" w:hAnsi="Times New Roman" w:cs="Times New Roman"/>
          <w:b/>
          <w:bCs/>
        </w:rPr>
        <w:t xml:space="preserve">NAFWE MU OMURADI </w:t>
      </w:r>
    </w:p>
    <w:p w14:paraId="0D5EF094" w14:textId="7EF2D5B6" w:rsidR="005A201D" w:rsidRPr="00217E15" w:rsidRDefault="00DB7267" w:rsidP="005A201D">
      <w:pPr>
        <w:keepNext/>
        <w:keepLines/>
        <w:spacing w:after="0"/>
        <w:jc w:val="center"/>
        <w:outlineLvl w:val="0"/>
        <w:rPr>
          <w:rFonts w:ascii="Times New Roman" w:eastAsiaTheme="majorEastAsia" w:hAnsi="Times New Roman" w:cs="Times New Roman"/>
          <w:b/>
          <w:bCs/>
        </w:rPr>
      </w:pPr>
      <w:r w:rsidRPr="009F0DFD">
        <w:rPr>
          <w:rFonts w:ascii="Times New Roman" w:hAnsi="Times New Roman" w:cs="Times New Roman"/>
          <w:b/>
        </w:rPr>
        <w:t xml:space="preserve">WASH BENEFITS </w:t>
      </w:r>
      <w:r w:rsidR="009F0DFD" w:rsidRPr="009F0DFD">
        <w:rPr>
          <w:rFonts w:ascii="Times New Roman" w:hAnsi="Times New Roman" w:cs="Times New Roman"/>
          <w:b/>
        </w:rPr>
        <w:t xml:space="preserve">AMACHEVA KE KLINIKI MU </w:t>
      </w:r>
      <w:r w:rsidR="009F0DFD" w:rsidRPr="009F0DFD">
        <w:rPr>
          <w:rFonts w:ascii="Times New Roman" w:eastAsiaTheme="majorEastAsia" w:hAnsi="Times New Roman" w:cs="Times New Roman"/>
          <w:b/>
          <w:bCs/>
        </w:rPr>
        <w:t>KHUVOLA NOMBA</w:t>
      </w:r>
    </w:p>
    <w:p w14:paraId="4B78247A" w14:textId="2C3943CD" w:rsidR="00DB7267" w:rsidRPr="00217E15" w:rsidRDefault="005A201D" w:rsidP="005A201D">
      <w:pPr>
        <w:keepNext/>
        <w:keepLines/>
        <w:tabs>
          <w:tab w:val="left" w:pos="3345"/>
        </w:tabs>
        <w:spacing w:after="0"/>
        <w:jc w:val="both"/>
        <w:outlineLvl w:val="0"/>
        <w:rPr>
          <w:rFonts w:ascii="Times New Roman" w:eastAsiaTheme="majorEastAsia" w:hAnsi="Times New Roman" w:cs="Times New Roman"/>
          <w:b/>
          <w:bCs/>
        </w:rPr>
      </w:pPr>
      <w:r>
        <w:rPr>
          <w:rFonts w:ascii="Times New Roman" w:eastAsiaTheme="majorEastAsia" w:hAnsi="Times New Roman" w:cs="Times New Roman"/>
          <w:b/>
          <w:bCs/>
        </w:rPr>
        <w:tab/>
      </w:r>
    </w:p>
    <w:p w14:paraId="5BB944BA" w14:textId="646C4F64" w:rsidR="002F2440" w:rsidRDefault="002F2440" w:rsidP="005A201D">
      <w:pPr>
        <w:spacing w:after="0"/>
        <w:jc w:val="both"/>
        <w:rPr>
          <w:rFonts w:ascii="Times New Roman" w:hAnsi="Times New Roman" w:cs="Times New Roman"/>
        </w:rPr>
      </w:pPr>
      <w:r w:rsidRPr="00217E15">
        <w:rPr>
          <w:rFonts w:ascii="Times New Roman" w:eastAsia="Calibri" w:hAnsi="Times New Roman" w:cs="Times New Roman"/>
          <w:b/>
        </w:rPr>
        <w:t>Eshirwe Eshiobuhabilishi:</w:t>
      </w:r>
      <w:r w:rsidRPr="00217E15">
        <w:rPr>
          <w:rFonts w:ascii="Times New Roman" w:eastAsia="Calibri" w:hAnsi="Times New Roman" w:cs="Times New Roman"/>
        </w:rPr>
        <w:t xml:space="preserve"> WASH Benefits – Okhusaba amakhono, Obusirihi obwamatsi, </w:t>
      </w:r>
      <w:r w:rsidR="000145C7" w:rsidRPr="00217E15">
        <w:rPr>
          <w:rFonts w:ascii="Times New Roman" w:hAnsi="Times New Roman" w:cs="Times New Roman"/>
        </w:rPr>
        <w:t>Obusafi bwa Mungo, nende Okhulia</w:t>
      </w:r>
      <w:r w:rsidR="00E84BDB" w:rsidRPr="00217E15">
        <w:rPr>
          <w:rFonts w:ascii="Times New Roman" w:hAnsi="Times New Roman" w:cs="Times New Roman"/>
        </w:rPr>
        <w:t xml:space="preserve"> nende Okhupima Matokeo Murisafu</w:t>
      </w:r>
      <w:r w:rsidR="000145C7" w:rsidRPr="00217E15">
        <w:rPr>
          <w:rFonts w:ascii="Times New Roman" w:hAnsi="Times New Roman" w:cs="Times New Roman"/>
        </w:rPr>
        <w:t xml:space="preserve"> mwa Kenya</w:t>
      </w:r>
      <w:r w:rsidR="00E84BDB" w:rsidRPr="00217E15">
        <w:rPr>
          <w:rFonts w:ascii="Times New Roman" w:hAnsi="Times New Roman" w:cs="Times New Roman"/>
        </w:rPr>
        <w:t xml:space="preserve"> </w:t>
      </w:r>
      <w:r w:rsidR="000145C7" w:rsidRPr="00217E15">
        <w:rPr>
          <w:rFonts w:ascii="Times New Roman" w:hAnsi="Times New Roman" w:cs="Times New Roman"/>
        </w:rPr>
        <w:t xml:space="preserve">(nomba Omuradi kwa Obulamu </w:t>
      </w:r>
      <w:r w:rsidR="00E84BDB" w:rsidRPr="00217E15">
        <w:rPr>
          <w:rFonts w:ascii="Times New Roman" w:hAnsi="Times New Roman" w:cs="Times New Roman"/>
        </w:rPr>
        <w:t>bwa B</w:t>
      </w:r>
      <w:r w:rsidR="000145C7" w:rsidRPr="00217E15">
        <w:rPr>
          <w:rFonts w:ascii="Times New Roman" w:hAnsi="Times New Roman" w:cs="Times New Roman"/>
        </w:rPr>
        <w:t>ana).</w:t>
      </w:r>
    </w:p>
    <w:p w14:paraId="01BECF60" w14:textId="77777777" w:rsidR="00217E15" w:rsidRPr="00217E15" w:rsidRDefault="00217E15" w:rsidP="005A201D">
      <w:pPr>
        <w:spacing w:after="0"/>
        <w:jc w:val="both"/>
        <w:rPr>
          <w:rFonts w:ascii="Times New Roman" w:eastAsia="Calibri" w:hAnsi="Times New Roman" w:cs="Times New Roman"/>
        </w:rPr>
      </w:pPr>
    </w:p>
    <w:p w14:paraId="6228E9B0" w14:textId="0076628D" w:rsidR="00652F58" w:rsidRPr="00217E15" w:rsidRDefault="00B35D8C" w:rsidP="005A201D">
      <w:pPr>
        <w:spacing w:after="0"/>
        <w:rPr>
          <w:rFonts w:ascii="Times New Roman" w:hAnsi="Times New Roman" w:cs="Times New Roman"/>
          <w:b/>
        </w:rPr>
      </w:pPr>
      <w:r w:rsidRPr="00217E15">
        <w:rPr>
          <w:rFonts w:ascii="Times New Roman" w:hAnsi="Times New Roman" w:cs="Times New Roman"/>
          <w:b/>
        </w:rPr>
        <w:t>Okhwebula</w:t>
      </w:r>
      <w:r w:rsidR="00C63A85" w:rsidRPr="00217E15">
        <w:rPr>
          <w:rFonts w:ascii="Times New Roman" w:hAnsi="Times New Roman" w:cs="Times New Roman"/>
          <w:b/>
        </w:rPr>
        <w:t xml:space="preserve"> </w:t>
      </w:r>
    </w:p>
    <w:p w14:paraId="1319605F" w14:textId="4BA109C1" w:rsidR="00E84BDB" w:rsidRDefault="00E84BDB" w:rsidP="005A201D">
      <w:pPr>
        <w:spacing w:after="0"/>
        <w:rPr>
          <w:rFonts w:ascii="Times New Roman" w:eastAsia="Calibri" w:hAnsi="Times New Roman" w:cs="Times New Roman"/>
        </w:rPr>
      </w:pPr>
      <w:r w:rsidRPr="00217E15">
        <w:rPr>
          <w:rFonts w:ascii="Times New Roman" w:eastAsia="Calibri" w:hAnsi="Times New Roman" w:cs="Times New Roman"/>
        </w:rPr>
        <w:t>Elira Lianje ni ______________, [</w:t>
      </w:r>
      <w:r w:rsidR="00E605BF" w:rsidRPr="00217E15">
        <w:rPr>
          <w:rFonts w:ascii="Times New Roman" w:eastAsia="Calibri" w:hAnsi="Times New Roman" w:cs="Times New Roman"/>
          <w:i/>
        </w:rPr>
        <w:t>Elira</w:t>
      </w:r>
      <w:r w:rsidRPr="00217E15">
        <w:rPr>
          <w:rFonts w:ascii="Times New Roman" w:eastAsia="Calibri" w:hAnsi="Times New Roman" w:cs="Times New Roman"/>
        </w:rPr>
        <w:t>], khurula Innovations for Poverty Action (IPA) kuli mutsitauni tsia [</w:t>
      </w:r>
      <w:r w:rsidR="00E55C61" w:rsidRPr="00217E15">
        <w:rPr>
          <w:rFonts w:ascii="Times New Roman" w:eastAsia="Calibri" w:hAnsi="Times New Roman" w:cs="Times New Roman"/>
        </w:rPr>
        <w:t>KAKAMEGA</w:t>
      </w:r>
      <w:r w:rsidR="0003537F" w:rsidRPr="00217E15">
        <w:rPr>
          <w:rFonts w:ascii="Times New Roman" w:eastAsia="Calibri" w:hAnsi="Times New Roman" w:cs="Times New Roman"/>
        </w:rPr>
        <w:t xml:space="preserve"> ne</w:t>
      </w:r>
      <w:r w:rsidRPr="00217E15">
        <w:rPr>
          <w:rFonts w:ascii="Times New Roman" w:eastAsia="Calibri" w:hAnsi="Times New Roman" w:cs="Times New Roman"/>
        </w:rPr>
        <w:t xml:space="preserve">nde </w:t>
      </w:r>
      <w:r w:rsidR="00E55C61" w:rsidRPr="00217E15">
        <w:rPr>
          <w:rFonts w:ascii="Times New Roman" w:eastAsia="Calibri" w:hAnsi="Times New Roman" w:cs="Times New Roman"/>
        </w:rPr>
        <w:t>BUNGOMA</w:t>
      </w:r>
      <w:r w:rsidRPr="00217E15">
        <w:rPr>
          <w:rFonts w:ascii="Times New Roman" w:eastAsia="Calibri" w:hAnsi="Times New Roman" w:cs="Times New Roman"/>
        </w:rPr>
        <w:t xml:space="preserve">]. </w:t>
      </w:r>
      <w:r w:rsidR="00AE5549" w:rsidRPr="00217E15">
        <w:rPr>
          <w:rFonts w:ascii="Times New Roman" w:eastAsia="Calibri" w:hAnsi="Times New Roman" w:cs="Times New Roman"/>
        </w:rPr>
        <w:t xml:space="preserve">Ekholanga emilimo nende Clair Null okhurula mu </w:t>
      </w:r>
      <w:r w:rsidR="00AE5549">
        <w:rPr>
          <w:rFonts w:ascii="Times New Roman" w:eastAsia="Calibri" w:hAnsi="Times New Roman" w:cs="Times New Roman"/>
        </w:rPr>
        <w:t>Innovations for Poverty Action</w:t>
      </w:r>
      <w:r w:rsidR="00AE5549" w:rsidRPr="00217E15">
        <w:rPr>
          <w:rFonts w:ascii="Times New Roman" w:eastAsia="Calibri" w:hAnsi="Times New Roman" w:cs="Times New Roman"/>
        </w:rPr>
        <w:t xml:space="preserve"> mu United States.</w:t>
      </w:r>
      <w:r w:rsidR="0083259F" w:rsidRPr="00217E15">
        <w:rPr>
          <w:rFonts w:ascii="Times New Roman" w:eastAsia="Calibri" w:hAnsi="Times New Roman" w:cs="Times New Roman"/>
        </w:rPr>
        <w:t xml:space="preserve"> Emba</w:t>
      </w:r>
      <w:r w:rsidR="0003537F" w:rsidRPr="00217E15">
        <w:rPr>
          <w:rFonts w:ascii="Times New Roman" w:eastAsia="Calibri" w:hAnsi="Times New Roman" w:cs="Times New Roman"/>
        </w:rPr>
        <w:t>n</w:t>
      </w:r>
      <w:r w:rsidR="0083259F" w:rsidRPr="00217E15">
        <w:rPr>
          <w:rFonts w:ascii="Times New Roman" w:eastAsia="Calibri" w:hAnsi="Times New Roman" w:cs="Times New Roman"/>
        </w:rPr>
        <w:t>ga</w:t>
      </w:r>
      <w:r w:rsidR="0003537F" w:rsidRPr="00217E15">
        <w:rPr>
          <w:rFonts w:ascii="Times New Roman" w:eastAsia="Calibri" w:hAnsi="Times New Roman" w:cs="Times New Roman"/>
        </w:rPr>
        <w:t>n</w:t>
      </w:r>
      <w:r w:rsidR="0083259F" w:rsidRPr="00217E15">
        <w:rPr>
          <w:rFonts w:ascii="Times New Roman" w:eastAsia="Calibri" w:hAnsi="Times New Roman" w:cs="Times New Roman"/>
        </w:rPr>
        <w:t>ga [</w:t>
      </w:r>
      <w:r w:rsidR="0083259F" w:rsidRPr="00217E15">
        <w:rPr>
          <w:rFonts w:ascii="Times New Roman" w:eastAsia="Calibri" w:hAnsi="Times New Roman" w:cs="Times New Roman"/>
          <w:i/>
        </w:rPr>
        <w:t>Khupa</w:t>
      </w:r>
      <w:r w:rsidR="0003537F" w:rsidRPr="00217E15">
        <w:rPr>
          <w:rFonts w:ascii="Times New Roman" w:eastAsia="Calibri" w:hAnsi="Times New Roman" w:cs="Times New Roman"/>
          <w:i/>
        </w:rPr>
        <w:t>n</w:t>
      </w:r>
      <w:r w:rsidR="0083259F" w:rsidRPr="00217E15">
        <w:rPr>
          <w:rFonts w:ascii="Times New Roman" w:eastAsia="Calibri" w:hAnsi="Times New Roman" w:cs="Times New Roman"/>
          <w:i/>
        </w:rPr>
        <w:t>ga</w:t>
      </w:r>
      <w:r w:rsidR="0003537F" w:rsidRPr="00217E15">
        <w:rPr>
          <w:rFonts w:ascii="Times New Roman" w:eastAsia="Calibri" w:hAnsi="Times New Roman" w:cs="Times New Roman"/>
          <w:i/>
        </w:rPr>
        <w:t>n</w:t>
      </w:r>
      <w:r w:rsidR="0083259F" w:rsidRPr="00217E15">
        <w:rPr>
          <w:rFonts w:ascii="Times New Roman" w:eastAsia="Calibri" w:hAnsi="Times New Roman" w:cs="Times New Roman"/>
          <w:i/>
        </w:rPr>
        <w:t>gaa</w:t>
      </w:r>
      <w:r w:rsidR="0083259F" w:rsidRPr="00217E15">
        <w:rPr>
          <w:rFonts w:ascii="Times New Roman" w:eastAsia="Calibri" w:hAnsi="Times New Roman" w:cs="Times New Roman"/>
        </w:rPr>
        <w:t>]</w:t>
      </w:r>
      <w:r w:rsidR="0003537F" w:rsidRPr="00217E15">
        <w:rPr>
          <w:rFonts w:ascii="Times New Roman" w:eastAsia="Calibri" w:hAnsi="Times New Roman" w:cs="Times New Roman"/>
        </w:rPr>
        <w:t xml:space="preserve"> okhwitsa okhulonderera khu mkanda</w:t>
      </w:r>
      <w:r w:rsidR="0083259F" w:rsidRPr="00217E15">
        <w:rPr>
          <w:rFonts w:ascii="Times New Roman" w:eastAsia="Calibri" w:hAnsi="Times New Roman" w:cs="Times New Roman"/>
        </w:rPr>
        <w:t xml:space="preserve"> kwefu kwo okhukhabirisia, nokwa emulanjire </w:t>
      </w:r>
      <w:r w:rsidR="0003537F" w:rsidRPr="00217E15">
        <w:rPr>
          <w:rFonts w:ascii="Times New Roman" w:eastAsia="Calibri" w:hAnsi="Times New Roman" w:cs="Times New Roman"/>
        </w:rPr>
        <w:t xml:space="preserve">ano. </w:t>
      </w:r>
    </w:p>
    <w:p w14:paraId="72B812EC" w14:textId="77777777" w:rsidR="00217E15" w:rsidRDefault="00217E15" w:rsidP="005A201D">
      <w:pPr>
        <w:spacing w:after="0"/>
        <w:rPr>
          <w:rFonts w:ascii="Times New Roman" w:eastAsia="Calibri" w:hAnsi="Times New Roman" w:cs="Times New Roman"/>
        </w:rPr>
      </w:pPr>
    </w:p>
    <w:p w14:paraId="0E68ED29" w14:textId="06E3645A" w:rsidR="0008367B" w:rsidRDefault="007618AD" w:rsidP="005A201D">
      <w:pPr>
        <w:spacing w:after="0"/>
        <w:rPr>
          <w:rFonts w:ascii="Times New Roman" w:hAnsi="Times New Roman" w:cs="Times New Roman"/>
        </w:rPr>
      </w:pPr>
      <w:r>
        <w:rPr>
          <w:rFonts w:ascii="Times New Roman" w:hAnsi="Times New Roman" w:cs="Times New Roman"/>
        </w:rPr>
        <w:t xml:space="preserve">Khukhusayanga witse mu ameko kano shichira </w:t>
      </w:r>
      <w:r w:rsidR="009F0DFD">
        <w:rPr>
          <w:rFonts w:ascii="Times New Roman" w:hAnsi="Times New Roman" w:cs="Times New Roman"/>
        </w:rPr>
        <w:t>oli omulwaye mu hospitali ino eivanyola nende amalwaye ka machi nomba akesirifu nomba nende .</w:t>
      </w:r>
    </w:p>
    <w:p w14:paraId="0CE84E9D" w14:textId="77777777" w:rsidR="009F0DFD" w:rsidRPr="00217E15" w:rsidRDefault="009F0DFD" w:rsidP="005A201D">
      <w:pPr>
        <w:spacing w:after="0"/>
        <w:rPr>
          <w:rFonts w:ascii="Times New Roman" w:hAnsi="Times New Roman" w:cs="Times New Roman"/>
        </w:rPr>
      </w:pPr>
    </w:p>
    <w:p w14:paraId="7C26C55D" w14:textId="08398784" w:rsidR="00652F58" w:rsidRPr="00217E15" w:rsidRDefault="00C63A85" w:rsidP="005A201D">
      <w:pPr>
        <w:spacing w:after="0"/>
        <w:rPr>
          <w:rFonts w:ascii="Times New Roman" w:hAnsi="Times New Roman" w:cs="Times New Roman"/>
          <w:b/>
        </w:rPr>
      </w:pPr>
      <w:r w:rsidRPr="00217E15">
        <w:rPr>
          <w:rFonts w:ascii="Times New Roman" w:hAnsi="Times New Roman" w:cs="Times New Roman"/>
          <w:b/>
        </w:rPr>
        <w:t>Lichomo</w:t>
      </w:r>
    </w:p>
    <w:p w14:paraId="7BAF6514" w14:textId="00823CED" w:rsidR="009F0DFD" w:rsidRDefault="00227CBA" w:rsidP="009F0DFD">
      <w:pPr>
        <w:spacing w:after="0" w:line="240" w:lineRule="auto"/>
        <w:rPr>
          <w:rFonts w:ascii="Times New Roman" w:hAnsi="Times New Roman" w:cs="Times New Roman"/>
          <w:sz w:val="24"/>
          <w:szCs w:val="24"/>
        </w:rPr>
      </w:pPr>
      <w:r w:rsidRPr="00217E15">
        <w:rPr>
          <w:rFonts w:ascii="Times New Roman" w:eastAsia="Calibri" w:hAnsi="Times New Roman" w:cs="Times New Roman"/>
        </w:rPr>
        <w:t>Eshifune</w:t>
      </w:r>
      <w:r w:rsidR="002B2968" w:rsidRPr="00217E15">
        <w:rPr>
          <w:rFonts w:ascii="Times New Roman" w:eastAsia="Calibri" w:hAnsi="Times New Roman" w:cs="Times New Roman"/>
        </w:rPr>
        <w:t xml:space="preserve"> </w:t>
      </w:r>
      <w:r w:rsidRPr="00217E15">
        <w:rPr>
          <w:rFonts w:ascii="Times New Roman" w:eastAsia="Calibri" w:hAnsi="Times New Roman" w:cs="Times New Roman"/>
        </w:rPr>
        <w:t>shi</w:t>
      </w:r>
      <w:r w:rsidR="002B2968" w:rsidRPr="00217E15">
        <w:rPr>
          <w:rFonts w:ascii="Times New Roman" w:eastAsia="Calibri" w:hAnsi="Times New Roman" w:cs="Times New Roman"/>
        </w:rPr>
        <w:t xml:space="preserve">ya elioko lino ni </w:t>
      </w:r>
      <w:r w:rsidR="00B14054" w:rsidRPr="00217E15">
        <w:rPr>
          <w:rFonts w:ascii="Times New Roman" w:eastAsia="Calibri" w:hAnsi="Times New Roman" w:cs="Times New Roman"/>
        </w:rPr>
        <w:t xml:space="preserve">okhuhabirisia khu obulamu obwa bana khuluokhwenya okhumanya nga olwa ebindu abikhusialo khuno binyala okhunyasia okhukhula nende obulamu bwa bana. </w:t>
      </w:r>
      <w:r w:rsidR="009F0DFD">
        <w:rPr>
          <w:rFonts w:ascii="Times New Roman" w:eastAsia="Calibri" w:hAnsi="Times New Roman" w:cs="Times New Roman"/>
        </w:rPr>
        <w:t>Khunakholanga resachi khu amalwaye ko okhunyalala, akesirifu nende akandi akalondekhana nende ousafi werwanyi nende ounifu wamachi. Esinju silala esikhenya okhumanyirisa nje oulala uli kati ye endwaye  nende okhuchia mu kliniki, edispensari nende ehosivito.</w:t>
      </w:r>
      <w:r w:rsidR="009F0DFD">
        <w:rPr>
          <w:i/>
          <w:highlight w:val="yellow"/>
        </w:rPr>
        <w:t xml:space="preserve">  </w:t>
      </w:r>
    </w:p>
    <w:p w14:paraId="3EC9F735" w14:textId="7C0F8D5F" w:rsidR="00217E15" w:rsidRPr="00217E15" w:rsidRDefault="00217E15" w:rsidP="005A201D">
      <w:pPr>
        <w:spacing w:after="0"/>
        <w:rPr>
          <w:rFonts w:ascii="Times New Roman" w:hAnsi="Times New Roman" w:cs="Times New Roman"/>
          <w:b/>
        </w:rPr>
      </w:pPr>
    </w:p>
    <w:p w14:paraId="3C7D6438" w14:textId="5672C6EE" w:rsidR="00E13E0C" w:rsidRPr="00217E15" w:rsidRDefault="00C63A85" w:rsidP="005A201D">
      <w:pPr>
        <w:spacing w:after="0"/>
        <w:rPr>
          <w:rFonts w:ascii="Times New Roman" w:hAnsi="Times New Roman" w:cs="Times New Roman"/>
          <w:b/>
        </w:rPr>
      </w:pPr>
      <w:r w:rsidRPr="00217E15">
        <w:rPr>
          <w:rFonts w:ascii="Times New Roman" w:hAnsi="Times New Roman" w:cs="Times New Roman"/>
          <w:b/>
        </w:rPr>
        <w:t>Tsinjira</w:t>
      </w:r>
    </w:p>
    <w:p w14:paraId="56AF4312" w14:textId="67A37E0A" w:rsidR="0008367B" w:rsidRPr="009F0DFD" w:rsidRDefault="007618AD" w:rsidP="009F0DFD">
      <w:pPr>
        <w:rPr>
          <w:i/>
        </w:rPr>
      </w:pPr>
      <w:r>
        <w:rPr>
          <w:rFonts w:ascii="Times New Roman" w:hAnsi="Times New Roman" w:cs="Times New Roman"/>
        </w:rPr>
        <w:t>Kakhava oleyama khuva mu ameko kano olarevwa okhukhola  akalondakho</w:t>
      </w:r>
      <w:r w:rsidR="005A201D">
        <w:rPr>
          <w:rFonts w:ascii="Times New Roman" w:hAnsi="Times New Roman" w:cs="Times New Roman"/>
        </w:rPr>
        <w:t xml:space="preserve">: </w:t>
      </w:r>
      <w:r w:rsidR="009F0DFD">
        <w:rPr>
          <w:rFonts w:ascii="Times New Roman" w:hAnsi="Times New Roman" w:cs="Times New Roman"/>
        </w:rPr>
        <w:t>Khunachevanga avalwaye vosi mu eosivito ino avavapima ne vanyolwa nende endwaye cha amachi nomba akesirifu nomba akokhukhaywa esiakhulia, okhuchuyeta okhumeta amakhuwa kandi mu erekodi chefwe okhulondekhana nga vali. Oli okhuchevwa amaswali matiti akalondekhana nende nga wechire mu kiliniki, enyumba yiyo nende nga wali nende avanju vefwe ava omuradi mulukongo mumwo ne ofukirire khuandike emiaka kikio, omusacha nomba omukhasi, olukongo nende matokeo ka nga vakhupima mu hosivitari mu rekodi chefwe. Ino inyala yaukula etaka 2-3 echia evise vivyo.</w:t>
      </w:r>
      <w:r w:rsidR="003A4A91" w:rsidRPr="00217E15">
        <w:rPr>
          <w:rFonts w:ascii="Times New Roman" w:eastAsia="Calibri" w:hAnsi="Times New Roman" w:cs="Times New Roman"/>
        </w:rPr>
        <w:t xml:space="preserve"> </w:t>
      </w:r>
    </w:p>
    <w:p w14:paraId="2D4F306B" w14:textId="7C11F9BC" w:rsidR="00617F04" w:rsidRPr="00217E15" w:rsidRDefault="00C63A85" w:rsidP="005A201D">
      <w:pPr>
        <w:spacing w:after="0"/>
        <w:rPr>
          <w:rFonts w:ascii="Times New Roman" w:hAnsi="Times New Roman" w:cs="Times New Roman"/>
        </w:rPr>
      </w:pPr>
      <w:r w:rsidRPr="00217E15">
        <w:rPr>
          <w:rFonts w:ascii="Times New Roman" w:hAnsi="Times New Roman" w:cs="Times New Roman"/>
          <w:b/>
        </w:rPr>
        <w:t>Bikha Bio bukhabirisi</w:t>
      </w:r>
      <w:r w:rsidR="00F9688A" w:rsidRPr="00217E15">
        <w:rPr>
          <w:rFonts w:ascii="Times New Roman" w:hAnsi="Times New Roman" w:cs="Times New Roman"/>
          <w:b/>
        </w:rPr>
        <w:t xml:space="preserve">:  </w:t>
      </w:r>
      <w:r w:rsidR="00617F04" w:rsidRPr="007618AD">
        <w:rPr>
          <w:rFonts w:ascii="Times New Roman" w:hAnsi="Times New Roman" w:cs="Times New Roman"/>
        </w:rPr>
        <w:t xml:space="preserve">Iwe khuba mu mradi kuno </w:t>
      </w:r>
      <w:r w:rsidR="008C3019" w:rsidRPr="007618AD">
        <w:rPr>
          <w:rFonts w:ascii="Times New Roman" w:hAnsi="Times New Roman" w:cs="Times New Roman"/>
        </w:rPr>
        <w:t xml:space="preserve">khulakhubukua </w:t>
      </w:r>
      <w:r w:rsidR="009F0DFD">
        <w:rPr>
          <w:rFonts w:ascii="Times New Roman" w:hAnsi="Times New Roman" w:cs="Times New Roman"/>
        </w:rPr>
        <w:t xml:space="preserve">etaka 3 </w:t>
      </w:r>
      <w:r w:rsidR="008C3019" w:rsidRPr="007618AD">
        <w:rPr>
          <w:rFonts w:ascii="Times New Roman" w:hAnsi="Times New Roman" w:cs="Times New Roman"/>
        </w:rPr>
        <w:t xml:space="preserve">tsidakika amakhumi kataru khubuli khukhuchendera ne khulakhuchendera </w:t>
      </w:r>
      <w:r w:rsidR="009F0DFD">
        <w:rPr>
          <w:rFonts w:ascii="Times New Roman" w:hAnsi="Times New Roman" w:cs="Times New Roman"/>
        </w:rPr>
        <w:t xml:space="preserve">ndala </w:t>
      </w:r>
      <w:r w:rsidR="008C3019" w:rsidRPr="007618AD">
        <w:rPr>
          <w:rFonts w:ascii="Times New Roman" w:hAnsi="Times New Roman" w:cs="Times New Roman"/>
        </w:rPr>
        <w:t>karo.</w:t>
      </w:r>
    </w:p>
    <w:p w14:paraId="1CACF823" w14:textId="77777777" w:rsidR="0008367B" w:rsidRPr="00217E15" w:rsidRDefault="0008367B" w:rsidP="005A201D">
      <w:pPr>
        <w:spacing w:after="0"/>
        <w:rPr>
          <w:rFonts w:ascii="Times New Roman" w:hAnsi="Times New Roman" w:cs="Times New Roman"/>
          <w:b/>
        </w:rPr>
      </w:pPr>
    </w:p>
    <w:p w14:paraId="6903AB5A" w14:textId="6DB4E028" w:rsidR="00F9688A" w:rsidRDefault="00C63A85" w:rsidP="00C43CA5">
      <w:pPr>
        <w:spacing w:after="0" w:line="240" w:lineRule="auto"/>
        <w:rPr>
          <w:rFonts w:ascii="Times New Roman" w:hAnsi="Times New Roman" w:cs="Times New Roman"/>
          <w:sz w:val="24"/>
          <w:szCs w:val="24"/>
        </w:rPr>
      </w:pPr>
      <w:r w:rsidRPr="00217E15">
        <w:rPr>
          <w:rFonts w:ascii="Times New Roman" w:hAnsi="Times New Roman" w:cs="Times New Roman"/>
          <w:b/>
        </w:rPr>
        <w:t>Owobukhabirisi bukholerwa:</w:t>
      </w:r>
      <w:r w:rsidRPr="00217E15">
        <w:rPr>
          <w:rFonts w:ascii="Times New Roman" w:hAnsi="Times New Roman" w:cs="Times New Roman"/>
        </w:rPr>
        <w:t xml:space="preserve"> </w:t>
      </w:r>
      <w:r w:rsidR="008C3019" w:rsidRPr="00217E15">
        <w:rPr>
          <w:rFonts w:ascii="Times New Roman" w:hAnsi="Times New Roman" w:cs="Times New Roman"/>
        </w:rPr>
        <w:t xml:space="preserve">Mipango kiosi kiobukhabirisi </w:t>
      </w:r>
      <w:r w:rsidR="00C316E9" w:rsidRPr="00217E15">
        <w:rPr>
          <w:rFonts w:ascii="Times New Roman" w:hAnsi="Times New Roman" w:cs="Times New Roman"/>
        </w:rPr>
        <w:t xml:space="preserve">kilekholera </w:t>
      </w:r>
      <w:r w:rsidR="009F0DFD">
        <w:rPr>
          <w:rFonts w:ascii="Times New Roman" w:hAnsi="Times New Roman" w:cs="Times New Roman"/>
        </w:rPr>
        <w:t xml:space="preserve">mu eosivito yi khuli sai </w:t>
      </w:r>
      <w:r w:rsidR="00C43CA5">
        <w:rPr>
          <w:rFonts w:ascii="Times New Roman" w:hAnsi="Times New Roman" w:cs="Times New Roman"/>
          <w:sz w:val="24"/>
          <w:szCs w:val="24"/>
        </w:rPr>
        <w:t>.</w:t>
      </w:r>
    </w:p>
    <w:p w14:paraId="60210475" w14:textId="77777777" w:rsidR="00C43CA5" w:rsidRPr="00C43CA5" w:rsidRDefault="00C43CA5" w:rsidP="00C43CA5">
      <w:pPr>
        <w:spacing w:after="0" w:line="240" w:lineRule="auto"/>
        <w:rPr>
          <w:rFonts w:ascii="Times New Roman" w:hAnsi="Times New Roman" w:cs="Times New Roman"/>
          <w:sz w:val="24"/>
          <w:szCs w:val="24"/>
        </w:rPr>
      </w:pPr>
    </w:p>
    <w:p w14:paraId="468C6E39" w14:textId="2F3E9E01" w:rsidR="00F9688A" w:rsidRPr="00217E15" w:rsidRDefault="00C63A85" w:rsidP="005A201D">
      <w:pPr>
        <w:spacing w:after="0"/>
        <w:rPr>
          <w:rFonts w:ascii="Times New Roman" w:hAnsi="Times New Roman" w:cs="Times New Roman"/>
          <w:b/>
          <w:bCs/>
        </w:rPr>
      </w:pPr>
      <w:r w:rsidRPr="00217E15">
        <w:rPr>
          <w:rFonts w:ascii="Times New Roman" w:hAnsi="Times New Roman" w:cs="Times New Roman"/>
          <w:b/>
        </w:rPr>
        <w:t>Obukhonyi</w:t>
      </w:r>
    </w:p>
    <w:p w14:paraId="76E27732" w14:textId="6D0C5829" w:rsidR="00F9688A" w:rsidRPr="00217E15" w:rsidRDefault="00594F05" w:rsidP="005A201D">
      <w:pPr>
        <w:spacing w:after="0"/>
        <w:rPr>
          <w:rFonts w:ascii="Times New Roman" w:eastAsia="Calibri" w:hAnsi="Times New Roman" w:cs="Times New Roman"/>
        </w:rPr>
      </w:pPr>
      <w:r w:rsidRPr="00217E15">
        <w:rPr>
          <w:rFonts w:ascii="Times New Roman" w:eastAsia="Calibri" w:hAnsi="Times New Roman" w:cs="Times New Roman"/>
        </w:rPr>
        <w:t>Nocha</w:t>
      </w:r>
      <w:r w:rsidR="00366F1A" w:rsidRPr="00217E15">
        <w:rPr>
          <w:rFonts w:ascii="Times New Roman" w:eastAsia="Calibri" w:hAnsi="Times New Roman" w:cs="Times New Roman"/>
        </w:rPr>
        <w:t>ma okhuchi</w:t>
      </w:r>
      <w:r w:rsidR="00C316E9" w:rsidRPr="00217E15">
        <w:rPr>
          <w:rFonts w:ascii="Times New Roman" w:eastAsia="Calibri" w:hAnsi="Times New Roman" w:cs="Times New Roman"/>
        </w:rPr>
        <w:t xml:space="preserve">ba amarebo kano bubulao </w:t>
      </w:r>
      <w:r w:rsidR="00C316E9" w:rsidRPr="007618AD">
        <w:rPr>
          <w:rFonts w:ascii="Times New Roman" w:eastAsia="Calibri" w:hAnsi="Times New Roman" w:cs="Times New Roman"/>
        </w:rPr>
        <w:t>obukhonyi bwosi bwosi bwaulanyola ne olaba norukhonyanga okhumanyrisia ngalwakhutsiririranga nende obukonyeresi bwefwe</w:t>
      </w:r>
      <w:r w:rsidR="009F0DFD">
        <w:rPr>
          <w:rFonts w:ascii="Times New Roman" w:eastAsia="Calibri" w:hAnsi="Times New Roman" w:cs="Times New Roman"/>
        </w:rPr>
        <w:t>.</w:t>
      </w:r>
      <w:r w:rsidR="00217E15" w:rsidRPr="00C04BC3">
        <w:rPr>
          <w:rFonts w:ascii="Times New Roman" w:eastAsia="Calibri" w:hAnsi="Times New Roman" w:cs="Times New Roman"/>
        </w:rPr>
        <w:t xml:space="preserve"> </w:t>
      </w:r>
    </w:p>
    <w:p w14:paraId="2AF9456A" w14:textId="77777777" w:rsidR="000A0C6B" w:rsidRPr="00217E15" w:rsidRDefault="000A0C6B" w:rsidP="005A201D">
      <w:pPr>
        <w:spacing w:after="0"/>
        <w:rPr>
          <w:rFonts w:ascii="Times New Roman" w:eastAsia="Calibri" w:hAnsi="Times New Roman" w:cs="Times New Roman"/>
        </w:rPr>
      </w:pPr>
    </w:p>
    <w:p w14:paraId="3E291BBD" w14:textId="6B38C89C" w:rsidR="00F9688A" w:rsidRPr="00217E15" w:rsidRDefault="00C316E9" w:rsidP="005A201D">
      <w:pPr>
        <w:spacing w:after="0"/>
        <w:rPr>
          <w:rFonts w:ascii="Times New Roman" w:hAnsi="Times New Roman" w:cs="Times New Roman"/>
          <w:b/>
          <w:bCs/>
        </w:rPr>
      </w:pPr>
      <w:r w:rsidRPr="00217E15">
        <w:rPr>
          <w:rFonts w:ascii="Times New Roman" w:hAnsi="Times New Roman" w:cs="Times New Roman"/>
          <w:b/>
          <w:bCs/>
        </w:rPr>
        <w:t>Hatari nende obulebulira</w:t>
      </w:r>
    </w:p>
    <w:p w14:paraId="4BE1C1AF" w14:textId="765037D7" w:rsidR="00C316E9" w:rsidRPr="00217E15" w:rsidRDefault="00C316E9" w:rsidP="005A201D">
      <w:pPr>
        <w:spacing w:after="0"/>
        <w:rPr>
          <w:rFonts w:ascii="Times New Roman" w:hAnsi="Times New Roman" w:cs="Times New Roman"/>
          <w:i/>
        </w:rPr>
      </w:pPr>
      <w:r w:rsidRPr="00217E15">
        <w:rPr>
          <w:rFonts w:ascii="Times New Roman" w:hAnsi="Times New Roman" w:cs="Times New Roman"/>
          <w:bCs/>
        </w:rPr>
        <w:t>Hatari inyala okhulu</w:t>
      </w:r>
      <w:r w:rsidR="00430F72" w:rsidRPr="00217E15">
        <w:rPr>
          <w:rFonts w:ascii="Times New Roman" w:hAnsi="Times New Roman" w:cs="Times New Roman"/>
          <w:bCs/>
        </w:rPr>
        <w:t>lirao, obulebulira, nende ebinyalao okhurulirao ne ebilondakho</w:t>
      </w:r>
      <w:r w:rsidR="004F4E2E">
        <w:rPr>
          <w:rFonts w:ascii="Times New Roman" w:hAnsi="Times New Roman" w:cs="Times New Roman"/>
          <w:bCs/>
        </w:rPr>
        <w:t xml:space="preserve"> </w:t>
      </w:r>
      <w:bookmarkStart w:id="0" w:name="_GoBack"/>
      <w:r w:rsidR="004F4E2E">
        <w:rPr>
          <w:rFonts w:ascii="Times New Roman" w:hAnsi="Times New Roman" w:cs="Times New Roman"/>
          <w:bCs/>
        </w:rPr>
        <w:t>khwama huvuenjelesi</w:t>
      </w:r>
      <w:ins w:id="1" w:author="swakoli" w:date="2014-06-17T12:29:00Z">
        <w:r w:rsidR="004F4E2E">
          <w:rPr>
            <w:rFonts w:ascii="Times New Roman" w:hAnsi="Times New Roman" w:cs="Times New Roman"/>
            <w:bCs/>
          </w:rPr>
          <w:t xml:space="preserve"> vili</w:t>
        </w:r>
      </w:ins>
      <w:r w:rsidR="00430F72" w:rsidRPr="00217E15">
        <w:rPr>
          <w:rFonts w:ascii="Times New Roman" w:hAnsi="Times New Roman" w:cs="Times New Roman"/>
          <w:bCs/>
        </w:rPr>
        <w:t>:</w:t>
      </w:r>
    </w:p>
    <w:bookmarkEnd w:id="0"/>
    <w:p w14:paraId="1890792A" w14:textId="0E00DE9D" w:rsidR="00430F72" w:rsidRPr="00217E15" w:rsidRDefault="00430F72" w:rsidP="005A201D">
      <w:pPr>
        <w:pStyle w:val="ListParagraph"/>
        <w:numPr>
          <w:ilvl w:val="0"/>
          <w:numId w:val="6"/>
        </w:numPr>
        <w:spacing w:after="0"/>
        <w:contextualSpacing w:val="0"/>
        <w:rPr>
          <w:rFonts w:ascii="Times New Roman" w:hAnsi="Times New Roman" w:cs="Times New Roman"/>
          <w:i/>
        </w:rPr>
      </w:pPr>
      <w:r w:rsidRPr="00217E15">
        <w:rPr>
          <w:rFonts w:ascii="Times New Roman" w:eastAsia="Calibri" w:hAnsi="Times New Roman" w:cs="Times New Roman"/>
        </w:rPr>
        <w:lastRenderedPageBreak/>
        <w:t xml:space="preserve">Amarebo kandi akandakhureba kalaba akabinafusi noba akalekhana omundu undi okhuulira khubera katira khu obulamu bwawo. Amajibu kao khulakabikha andiyu ngalwa khunyalirwa, ne khupara mbu hatari ya ewe okhuba mu obukhabirisi buno </w:t>
      </w:r>
      <w:r w:rsidR="007F6164" w:rsidRPr="00217E15">
        <w:rPr>
          <w:rFonts w:ascii="Times New Roman" w:eastAsia="Calibri" w:hAnsi="Times New Roman" w:cs="Times New Roman"/>
        </w:rPr>
        <w:t>ni obututu muno.</w:t>
      </w:r>
    </w:p>
    <w:p w14:paraId="6E04A7D3" w14:textId="249AD2EC" w:rsidR="00F9688A" w:rsidRPr="00217E15" w:rsidRDefault="00D76DE3" w:rsidP="005A201D">
      <w:pPr>
        <w:pStyle w:val="ListParagraph"/>
        <w:numPr>
          <w:ilvl w:val="0"/>
          <w:numId w:val="6"/>
        </w:numPr>
        <w:spacing w:after="0"/>
        <w:contextualSpacing w:val="0"/>
        <w:rPr>
          <w:rFonts w:ascii="Times New Roman" w:hAnsi="Times New Roman" w:cs="Times New Roman"/>
          <w:i/>
        </w:rPr>
      </w:pPr>
      <w:r w:rsidRPr="00217E15">
        <w:rPr>
          <w:rFonts w:ascii="Times New Roman" w:hAnsi="Times New Roman" w:cs="Times New Roman"/>
          <w:i/>
        </w:rPr>
        <w:t>Ebikha bwokosie khulwokhurebwa amarebo, khalari onyalakhulekhera akari siha siosi siosi.</w:t>
      </w:r>
      <w:r w:rsidR="00F9688A" w:rsidRPr="00217E15">
        <w:rPr>
          <w:rFonts w:ascii="Times New Roman" w:hAnsi="Times New Roman" w:cs="Times New Roman"/>
          <w:i/>
        </w:rPr>
        <w:t xml:space="preserve"> </w:t>
      </w:r>
    </w:p>
    <w:p w14:paraId="37E8AF3A" w14:textId="77777777" w:rsidR="000A0C6B" w:rsidRPr="00217E15" w:rsidRDefault="000A0C6B" w:rsidP="005A201D">
      <w:pPr>
        <w:tabs>
          <w:tab w:val="left" w:pos="1980"/>
        </w:tabs>
        <w:spacing w:after="0"/>
        <w:rPr>
          <w:rFonts w:ascii="Times New Roman" w:hAnsi="Times New Roman" w:cs="Times New Roman"/>
          <w:b/>
        </w:rPr>
      </w:pPr>
    </w:p>
    <w:p w14:paraId="629A5BBC" w14:textId="20229EF4" w:rsidR="00D76DE3" w:rsidRPr="00217E15" w:rsidRDefault="00C63A85" w:rsidP="005A201D">
      <w:pPr>
        <w:tabs>
          <w:tab w:val="left" w:pos="1980"/>
        </w:tabs>
        <w:spacing w:after="0"/>
        <w:rPr>
          <w:rFonts w:ascii="Times New Roman" w:hAnsi="Times New Roman" w:cs="Times New Roman"/>
          <w:b/>
        </w:rPr>
      </w:pPr>
      <w:r w:rsidRPr="00217E15">
        <w:rPr>
          <w:rFonts w:ascii="Times New Roman" w:hAnsi="Times New Roman" w:cs="Times New Roman"/>
          <w:b/>
        </w:rPr>
        <w:t>O</w:t>
      </w:r>
      <w:r w:rsidR="00D76DE3" w:rsidRPr="00217E15">
        <w:rPr>
          <w:rFonts w:ascii="Times New Roman" w:hAnsi="Times New Roman" w:cs="Times New Roman"/>
          <w:b/>
        </w:rPr>
        <w:t>bubinafusi</w:t>
      </w:r>
    </w:p>
    <w:p w14:paraId="2551FB9E" w14:textId="77777777" w:rsidR="00217E15" w:rsidRPr="00C13708" w:rsidRDefault="00F9688A" w:rsidP="005A201D">
      <w:pPr>
        <w:numPr>
          <w:ilvl w:val="0"/>
          <w:numId w:val="5"/>
        </w:numPr>
        <w:tabs>
          <w:tab w:val="left" w:pos="1980"/>
        </w:tabs>
        <w:spacing w:after="0"/>
        <w:rPr>
          <w:rFonts w:ascii="Times New Roman" w:hAnsi="Times New Roman" w:cs="Times New Roman"/>
          <w:bCs/>
        </w:rPr>
      </w:pPr>
      <w:r w:rsidRPr="00217E15">
        <w:rPr>
          <w:rFonts w:ascii="Times New Roman" w:hAnsi="Times New Roman" w:cs="Times New Roman"/>
        </w:rPr>
        <w:t xml:space="preserve"> </w:t>
      </w:r>
      <w:r w:rsidR="00D76DE3" w:rsidRPr="00217E15">
        <w:rPr>
          <w:rFonts w:ascii="Times New Roman" w:hAnsi="Times New Roman" w:cs="Times New Roman"/>
          <w:b/>
        </w:rPr>
        <w:t>Okhufunaka obubinafusi:</w:t>
      </w:r>
      <w:r w:rsidR="00D76DE3" w:rsidRPr="00217E15">
        <w:rPr>
          <w:rFonts w:ascii="Times New Roman" w:hAnsi="Times New Roman" w:cs="Times New Roman"/>
        </w:rPr>
        <w:t xml:space="preserve"> </w:t>
      </w:r>
      <w:r w:rsidR="00D76DE3" w:rsidRPr="00C13708">
        <w:rPr>
          <w:rFonts w:ascii="Times New Roman" w:hAnsi="Times New Roman" w:cs="Times New Roman"/>
        </w:rPr>
        <w:t xml:space="preserve">ngalwa obukhabirisi bwosi, sinyalakhubawo sikha esiabubifusi bulanyala khulidwa tawe; halari, khutemanga ngalwakhunyalirwa okhubulinda. </w:t>
      </w:r>
    </w:p>
    <w:p w14:paraId="08F335BF" w14:textId="3F64FFD4" w:rsidR="00F9688A" w:rsidRPr="00C13708" w:rsidRDefault="00D76DE3" w:rsidP="005A201D">
      <w:pPr>
        <w:numPr>
          <w:ilvl w:val="0"/>
          <w:numId w:val="5"/>
        </w:numPr>
        <w:tabs>
          <w:tab w:val="left" w:pos="1980"/>
        </w:tabs>
        <w:spacing w:after="0"/>
        <w:rPr>
          <w:rFonts w:ascii="Times New Roman" w:hAnsi="Times New Roman" w:cs="Times New Roman"/>
          <w:bCs/>
        </w:rPr>
      </w:pPr>
      <w:r w:rsidRPr="00C13708">
        <w:rPr>
          <w:rFonts w:ascii="Times New Roman" w:hAnsi="Times New Roman" w:cs="Times New Roman"/>
        </w:rPr>
        <w:t xml:space="preserve">Obukhabirisi bwao khulatema ngalwakhunyalirwa khubulinde mu bubinafisi. </w:t>
      </w:r>
      <w:r w:rsidR="00C13708" w:rsidRPr="00C13708">
        <w:rPr>
          <w:rFonts w:ascii="Times New Roman" w:hAnsi="Times New Roman" w:cs="Times New Roman"/>
        </w:rPr>
        <w:t>Na si kwitsa okhurubula elira lio omundu yesi yesi tawe</w:t>
      </w:r>
    </w:p>
    <w:p w14:paraId="5830672F" w14:textId="46681A94" w:rsidR="00F9688A" w:rsidRPr="00217E15" w:rsidRDefault="00D76DE3" w:rsidP="005A201D">
      <w:pPr>
        <w:numPr>
          <w:ilvl w:val="0"/>
          <w:numId w:val="5"/>
        </w:numPr>
        <w:tabs>
          <w:tab w:val="left" w:pos="1980"/>
        </w:tabs>
        <w:spacing w:after="0"/>
        <w:rPr>
          <w:rFonts w:ascii="Times New Roman" w:hAnsi="Times New Roman" w:cs="Times New Roman"/>
        </w:rPr>
      </w:pPr>
      <w:r w:rsidRPr="00217E15">
        <w:rPr>
          <w:rFonts w:ascii="Times New Roman" w:hAnsi="Times New Roman" w:cs="Times New Roman"/>
        </w:rPr>
        <w:t xml:space="preserve">Okhulonderera khu </w:t>
      </w:r>
      <w:r w:rsidR="00A85A0E" w:rsidRPr="00217E15">
        <w:rPr>
          <w:rFonts w:ascii="Times New Roman" w:hAnsi="Times New Roman" w:cs="Times New Roman"/>
        </w:rPr>
        <w:t xml:space="preserve">hatari eyo </w:t>
      </w:r>
      <w:r w:rsidRPr="00217E15">
        <w:rPr>
          <w:rFonts w:ascii="Times New Roman" w:hAnsi="Times New Roman" w:cs="Times New Roman"/>
        </w:rPr>
        <w:t>bubinafusi</w:t>
      </w:r>
      <w:r w:rsidR="00A85A0E" w:rsidRPr="00217E15">
        <w:rPr>
          <w:rFonts w:ascii="Times New Roman" w:hAnsi="Times New Roman" w:cs="Times New Roman"/>
        </w:rPr>
        <w:t xml:space="preserve">, abalanyalirwa khula ireporti ikhusiyana ni nawe balaba abakholi ba IPA </w:t>
      </w:r>
      <w:r w:rsidR="006C3C96" w:rsidRPr="00217E15">
        <w:rPr>
          <w:rFonts w:ascii="Times New Roman" w:hAnsi="Times New Roman" w:cs="Times New Roman"/>
        </w:rPr>
        <w:t>balala nande abemirisi bo mukanda</w:t>
      </w:r>
      <w:r w:rsidR="00A85A0E" w:rsidRPr="00217E15">
        <w:rPr>
          <w:rFonts w:ascii="Times New Roman" w:hAnsi="Times New Roman" w:cs="Times New Roman"/>
        </w:rPr>
        <w:t>. Esimany</w:t>
      </w:r>
      <w:r w:rsidR="006C3C96" w:rsidRPr="00217E15">
        <w:rPr>
          <w:rFonts w:ascii="Times New Roman" w:hAnsi="Times New Roman" w:cs="Times New Roman"/>
        </w:rPr>
        <w:t>i</w:t>
      </w:r>
      <w:r w:rsidR="00A85A0E" w:rsidRPr="00217E15">
        <w:rPr>
          <w:rFonts w:ascii="Times New Roman" w:hAnsi="Times New Roman" w:cs="Times New Roman"/>
        </w:rPr>
        <w:t>sio siosi s</w:t>
      </w:r>
      <w:r w:rsidR="006C3C96" w:rsidRPr="00217E15">
        <w:rPr>
          <w:rFonts w:ascii="Times New Roman" w:hAnsi="Times New Roman" w:cs="Times New Roman"/>
        </w:rPr>
        <w:t>iosi silahakhasibwa nende makalusio</w:t>
      </w:r>
      <w:r w:rsidR="00A85A0E" w:rsidRPr="00217E15">
        <w:rPr>
          <w:rFonts w:ascii="Times New Roman" w:hAnsi="Times New Roman" w:cs="Times New Roman"/>
        </w:rPr>
        <w:t xml:space="preserve"> ka</w:t>
      </w:r>
      <w:r w:rsidR="006C3C96" w:rsidRPr="00217E15">
        <w:rPr>
          <w:rFonts w:ascii="Times New Roman" w:hAnsi="Times New Roman" w:cs="Times New Roman"/>
        </w:rPr>
        <w:t>o kandi, kho abemirisi bo mukanda</w:t>
      </w:r>
      <w:r w:rsidR="00A85A0E" w:rsidRPr="00217E15">
        <w:rPr>
          <w:rFonts w:ascii="Times New Roman" w:hAnsi="Times New Roman" w:cs="Times New Roman"/>
        </w:rPr>
        <w:t xml:space="preserve"> ni abalanyalirwa okhulonderera khulkalukha khu iwe. Ne amakaratasi kosi kalaba nende iripoti yawo </w:t>
      </w:r>
      <w:r w:rsidR="009F2341" w:rsidRPr="00217E15">
        <w:rPr>
          <w:rFonts w:ascii="Times New Roman" w:hAnsi="Times New Roman" w:cs="Times New Roman"/>
        </w:rPr>
        <w:t>khulaifungira abundu andiyu. Ne y</w:t>
      </w:r>
      <w:r w:rsidR="00BD1503" w:rsidRPr="00217E15">
        <w:rPr>
          <w:rFonts w:ascii="Times New Roman" w:hAnsi="Times New Roman" w:cs="Times New Roman"/>
        </w:rPr>
        <w:t>osi</w:t>
      </w:r>
      <w:r w:rsidR="00AC020F" w:rsidRPr="00217E15">
        <w:rPr>
          <w:rFonts w:ascii="Times New Roman" w:hAnsi="Times New Roman" w:cs="Times New Roman"/>
        </w:rPr>
        <w:t xml:space="preserve"> yosi ibukulirwa khu Ikomputa</w:t>
      </w:r>
      <w:r w:rsidR="009F2341" w:rsidRPr="00217E15">
        <w:rPr>
          <w:rFonts w:ascii="Times New Roman" w:hAnsi="Times New Roman" w:cs="Times New Roman"/>
        </w:rPr>
        <w:t xml:space="preserve"> ilaba enc</w:t>
      </w:r>
      <w:r w:rsidR="00BD1503" w:rsidRPr="00217E15">
        <w:rPr>
          <w:rFonts w:ascii="Times New Roman" w:hAnsi="Times New Roman" w:cs="Times New Roman"/>
        </w:rPr>
        <w:t>rypted. Iripoti yao ileresibwa</w:t>
      </w:r>
      <w:r w:rsidR="009F2341" w:rsidRPr="00217E15">
        <w:rPr>
          <w:rFonts w:ascii="Times New Roman" w:hAnsi="Times New Roman" w:cs="Times New Roman"/>
        </w:rPr>
        <w:t xml:space="preserve"> okhulondakhana nende amalako</w:t>
      </w:r>
      <w:r w:rsidR="00217E15" w:rsidRPr="00C04BC3">
        <w:rPr>
          <w:rFonts w:ascii="Times New Roman" w:hAnsi="Times New Roman" w:cs="Times New Roman"/>
        </w:rPr>
        <w:t xml:space="preserve">.  </w:t>
      </w:r>
      <w:r w:rsidRPr="00217E15">
        <w:rPr>
          <w:rFonts w:ascii="Times New Roman" w:hAnsi="Times New Roman" w:cs="Times New Roman"/>
        </w:rPr>
        <w:t xml:space="preserve"> </w:t>
      </w:r>
      <w:r w:rsidR="00F9688A" w:rsidRPr="00217E15">
        <w:rPr>
          <w:rFonts w:ascii="Times New Roman" w:hAnsi="Times New Roman" w:cs="Times New Roman"/>
        </w:rPr>
        <w:t xml:space="preserve">  </w:t>
      </w:r>
      <w:bookmarkStart w:id="2" w:name="OLE_LINK1"/>
      <w:bookmarkStart w:id="3" w:name="OLE_LINK2"/>
    </w:p>
    <w:bookmarkEnd w:id="2"/>
    <w:bookmarkEnd w:id="3"/>
    <w:p w14:paraId="3726DF5F" w14:textId="77777777" w:rsidR="00130000" w:rsidRDefault="00130000" w:rsidP="005A201D">
      <w:pPr>
        <w:spacing w:after="0"/>
        <w:rPr>
          <w:rStyle w:val="header-a1"/>
          <w:rFonts w:ascii="Times New Roman" w:hAnsi="Times New Roman" w:cs="Times New Roman"/>
          <w:sz w:val="22"/>
          <w:szCs w:val="22"/>
        </w:rPr>
      </w:pPr>
    </w:p>
    <w:p w14:paraId="7CF14656" w14:textId="77777777" w:rsidR="00130000" w:rsidRDefault="00130000" w:rsidP="00130000">
      <w:pPr>
        <w:spacing w:after="0"/>
        <w:rPr>
          <w:rFonts w:ascii="Times New Roman" w:hAnsi="Times New Roman"/>
        </w:rPr>
      </w:pPr>
      <w:r w:rsidRPr="00217E15">
        <w:rPr>
          <w:rFonts w:ascii="Times New Roman" w:hAnsi="Times New Roman" w:cs="Times New Roman"/>
          <w:b/>
          <w:i/>
        </w:rPr>
        <w:t>Okhutong’a nende tsirekodi tsiobukhabirisi:</w:t>
      </w:r>
      <w:r w:rsidRPr="00217E15">
        <w:rPr>
          <w:rFonts w:ascii="Times New Roman" w:hAnsi="Times New Roman" w:cs="Times New Roman"/>
          <w:i/>
        </w:rPr>
        <w:t xml:space="preserve"> </w:t>
      </w:r>
      <w:r w:rsidRPr="00217E15">
        <w:rPr>
          <w:rFonts w:ascii="Times New Roman" w:hAnsi="Times New Roman" w:cs="Times New Roman"/>
        </w:rPr>
        <w:t>Okhutong’a ne irekodi yo bukhabirisi: obukhabirisi ni bwakhabwa, abemirisi banyala khubikha khulokhwekhonyera mu bukhabirisi bundi obwa bahenya okhukhola noba abasiabwe.</w:t>
      </w:r>
      <w:r>
        <w:rPr>
          <w:rFonts w:ascii="Times New Roman" w:hAnsi="Times New Roman" w:cs="Times New Roman"/>
        </w:rPr>
        <w:t xml:space="preserve"> </w:t>
      </w:r>
      <w:r w:rsidRPr="00EF261A">
        <w:rPr>
          <w:rFonts w:ascii="Times New Roman" w:hAnsi="Times New Roman" w:cs="Times New Roman"/>
        </w:rPr>
        <w:t>Khulavika kamakhua ke kumradi kuno khundalo che kumradi kuno nende kimiradi kikindi kilondakho.</w:t>
      </w:r>
      <w:r>
        <w:rPr>
          <w:rFonts w:ascii="Times New Roman" w:hAnsi="Times New Roman" w:cs="Times New Roman"/>
        </w:rPr>
        <w:t xml:space="preserve"> </w:t>
      </w:r>
      <w:r w:rsidRPr="00217E15">
        <w:rPr>
          <w:rFonts w:ascii="Times New Roman" w:hAnsi="Times New Roman" w:cs="Times New Roman"/>
        </w:rPr>
        <w:t xml:space="preserve"> Ngalwaobulindi bubolerwe akulu awo ni bwakhulekhonyara okhulinda iripoti yioyo. Amakalusio kawo sikalanyasiakho obukhonyi bwa IPA inyala noba inyala okhukhweresia noba khu abamenyani bawo.  </w:t>
      </w:r>
    </w:p>
    <w:p w14:paraId="3DAEFB73" w14:textId="77777777" w:rsidR="00130000" w:rsidRDefault="00130000" w:rsidP="005A201D">
      <w:pPr>
        <w:spacing w:after="0"/>
        <w:rPr>
          <w:rStyle w:val="header-a1"/>
          <w:rFonts w:ascii="Times New Roman" w:hAnsi="Times New Roman" w:cs="Times New Roman"/>
          <w:sz w:val="22"/>
          <w:szCs w:val="22"/>
        </w:rPr>
      </w:pPr>
    </w:p>
    <w:p w14:paraId="631391A9" w14:textId="0243E744" w:rsidR="000025D3" w:rsidRPr="00217E15" w:rsidRDefault="00437341" w:rsidP="005A201D">
      <w:pPr>
        <w:spacing w:after="0"/>
        <w:rPr>
          <w:rFonts w:ascii="Times New Roman" w:hAnsi="Times New Roman" w:cs="Times New Roman"/>
          <w:b/>
          <w:bCs/>
          <w:color w:val="000000"/>
        </w:rPr>
      </w:pPr>
      <w:r w:rsidRPr="00217E15">
        <w:rPr>
          <w:rStyle w:val="header-a1"/>
          <w:rFonts w:ascii="Times New Roman" w:hAnsi="Times New Roman" w:cs="Times New Roman"/>
          <w:sz w:val="22"/>
          <w:szCs w:val="22"/>
        </w:rPr>
        <w:t>Okhurungwa</w:t>
      </w:r>
    </w:p>
    <w:p w14:paraId="696300EC" w14:textId="7EE0D7FB" w:rsidR="00437341" w:rsidRPr="00217E15" w:rsidRDefault="00D16F67" w:rsidP="005A201D">
      <w:pPr>
        <w:spacing w:after="0"/>
        <w:rPr>
          <w:rFonts w:ascii="Times New Roman" w:hAnsi="Times New Roman" w:cs="Times New Roman"/>
          <w:i/>
        </w:rPr>
      </w:pPr>
      <w:r w:rsidRPr="00217E15">
        <w:rPr>
          <w:rFonts w:ascii="Times New Roman" w:hAnsi="Times New Roman" w:cs="Times New Roman"/>
        </w:rPr>
        <w:t>Sho</w:t>
      </w:r>
      <w:r w:rsidR="00437341" w:rsidRPr="00217E15">
        <w:rPr>
          <w:rFonts w:ascii="Times New Roman" w:hAnsi="Times New Roman" w:cs="Times New Roman"/>
        </w:rPr>
        <w:t>laru</w:t>
      </w:r>
      <w:r w:rsidRPr="00217E15">
        <w:rPr>
          <w:rFonts w:ascii="Times New Roman" w:hAnsi="Times New Roman" w:cs="Times New Roman"/>
        </w:rPr>
        <w:t>n</w:t>
      </w:r>
      <w:r w:rsidR="00437341" w:rsidRPr="00217E15">
        <w:rPr>
          <w:rFonts w:ascii="Times New Roman" w:hAnsi="Times New Roman" w:cs="Times New Roman"/>
        </w:rPr>
        <w:t xml:space="preserve">gwa khulwokhuba mu </w:t>
      </w:r>
      <w:r w:rsidRPr="00217E15">
        <w:rPr>
          <w:rFonts w:ascii="Times New Roman" w:hAnsi="Times New Roman" w:cs="Times New Roman"/>
        </w:rPr>
        <w:t>mukanda</w:t>
      </w:r>
      <w:r w:rsidR="00217E15">
        <w:rPr>
          <w:rFonts w:ascii="Times New Roman" w:hAnsi="Times New Roman" w:cs="Times New Roman"/>
        </w:rPr>
        <w:t xml:space="preserve"> kuno tawe</w:t>
      </w:r>
      <w:r w:rsidR="00217E15" w:rsidRPr="00C04BC3">
        <w:rPr>
          <w:rFonts w:ascii="Times New Roman" w:hAnsi="Times New Roman" w:cs="Times New Roman"/>
        </w:rPr>
        <w:t>.</w:t>
      </w:r>
    </w:p>
    <w:p w14:paraId="3DDF4035" w14:textId="77777777" w:rsidR="00EF3297" w:rsidRPr="00217E15" w:rsidRDefault="00EF3297" w:rsidP="005A201D">
      <w:pPr>
        <w:spacing w:after="0"/>
        <w:rPr>
          <w:rStyle w:val="header-a1"/>
          <w:rFonts w:ascii="Times New Roman" w:hAnsi="Times New Roman" w:cs="Times New Roman"/>
          <w:b w:val="0"/>
          <w:bCs w:val="0"/>
          <w:i/>
          <w:color w:val="auto"/>
          <w:sz w:val="22"/>
          <w:szCs w:val="22"/>
        </w:rPr>
      </w:pPr>
    </w:p>
    <w:p w14:paraId="72F86B5E" w14:textId="5B568BB1" w:rsidR="00437341" w:rsidRPr="00217E15" w:rsidDel="004F4E2E" w:rsidRDefault="00437341" w:rsidP="005A201D">
      <w:pPr>
        <w:spacing w:after="0"/>
        <w:rPr>
          <w:del w:id="4" w:author="swakoli" w:date="2014-06-17T12:30:00Z"/>
          <w:rFonts w:ascii="Times New Roman" w:hAnsi="Times New Roman" w:cs="Times New Roman"/>
          <w:b/>
        </w:rPr>
      </w:pPr>
      <w:del w:id="5" w:author="swakoli" w:date="2014-06-17T12:30:00Z">
        <w:r w:rsidRPr="00217E15" w:rsidDel="004F4E2E">
          <w:rPr>
            <w:rFonts w:ascii="Times New Roman" w:hAnsi="Times New Roman" w:cs="Times New Roman"/>
            <w:b/>
          </w:rPr>
          <w:delText>Okhusirikhwa nende okhurungwa noumi</w:delText>
        </w:r>
        <w:r w:rsidR="00D16F67" w:rsidRPr="00217E15" w:rsidDel="004F4E2E">
          <w:rPr>
            <w:rFonts w:ascii="Times New Roman" w:hAnsi="Times New Roman" w:cs="Times New Roman"/>
            <w:b/>
          </w:rPr>
          <w:delText>y</w:delText>
        </w:r>
        <w:r w:rsidRPr="00217E15" w:rsidDel="004F4E2E">
          <w:rPr>
            <w:rFonts w:ascii="Times New Roman" w:hAnsi="Times New Roman" w:cs="Times New Roman"/>
            <w:b/>
          </w:rPr>
          <w:delText>e</w:delText>
        </w:r>
      </w:del>
    </w:p>
    <w:p w14:paraId="46CF303C" w14:textId="7EA91FBC" w:rsidR="00437341" w:rsidRPr="00217E15" w:rsidDel="004F4E2E" w:rsidRDefault="00D16F67" w:rsidP="005A201D">
      <w:pPr>
        <w:widowControl w:val="0"/>
        <w:tabs>
          <w:tab w:val="left" w:pos="0"/>
        </w:tabs>
        <w:spacing w:after="0"/>
        <w:rPr>
          <w:del w:id="6" w:author="swakoli" w:date="2014-06-17T12:30:00Z"/>
          <w:rFonts w:ascii="Times New Roman" w:hAnsi="Times New Roman" w:cs="Times New Roman"/>
        </w:rPr>
      </w:pPr>
      <w:del w:id="7" w:author="swakoli" w:date="2014-06-17T12:30:00Z">
        <w:r w:rsidRPr="00217E15" w:rsidDel="004F4E2E">
          <w:rPr>
            <w:rFonts w:ascii="Times New Roman" w:hAnsi="Times New Roman" w:cs="Times New Roman"/>
          </w:rPr>
          <w:delText>Nobulayi ni wekesia IPA, lwao</w:delText>
        </w:r>
        <w:r w:rsidR="00437341" w:rsidRPr="00217E15" w:rsidDel="004F4E2E">
          <w:rPr>
            <w:rFonts w:ascii="Times New Roman" w:hAnsi="Times New Roman" w:cs="Times New Roman"/>
          </w:rPr>
          <w:delText>laba n</w:delText>
        </w:r>
        <w:r w:rsidRPr="00217E15" w:rsidDel="004F4E2E">
          <w:rPr>
            <w:rFonts w:ascii="Times New Roman" w:hAnsi="Times New Roman" w:cs="Times New Roman"/>
          </w:rPr>
          <w:delText>iwakhaumia khulwokhuba mu mukanda kuno. Khunyalakhwakhwech</w:delText>
        </w:r>
        <w:r w:rsidR="00437341" w:rsidRPr="00217E15" w:rsidDel="004F4E2E">
          <w:rPr>
            <w:rFonts w:ascii="Times New Roman" w:hAnsi="Times New Roman" w:cs="Times New Roman"/>
          </w:rPr>
          <w:delText>esia om</w:delText>
        </w:r>
        <w:r w:rsidR="00217E15" w:rsidDel="004F4E2E">
          <w:rPr>
            <w:rFonts w:ascii="Times New Roman" w:hAnsi="Times New Roman" w:cs="Times New Roman"/>
          </w:rPr>
          <w:delText xml:space="preserve">wandike wa IPA noba omukhupire </w:delText>
        </w:r>
        <w:r w:rsidR="00217E15" w:rsidRPr="00C04BC3" w:rsidDel="004F4E2E">
          <w:rPr>
            <w:rFonts w:ascii="Times New Roman" w:eastAsia="Calibri" w:hAnsi="Times New Roman" w:cs="Times New Roman"/>
          </w:rPr>
          <w:delText>0728-716-661</w:delText>
        </w:r>
        <w:r w:rsidR="00437341" w:rsidRPr="00217E15" w:rsidDel="004F4E2E">
          <w:rPr>
            <w:rFonts w:ascii="Times New Roman" w:hAnsi="Times New Roman" w:cs="Times New Roman"/>
          </w:rPr>
          <w:delText>.</w:delText>
        </w:r>
      </w:del>
    </w:p>
    <w:p w14:paraId="62116E9B" w14:textId="14E08177" w:rsidR="000025D3" w:rsidRPr="00217E15" w:rsidDel="004F4E2E" w:rsidRDefault="00437341" w:rsidP="005A201D">
      <w:pPr>
        <w:widowControl w:val="0"/>
        <w:tabs>
          <w:tab w:val="left" w:pos="0"/>
        </w:tabs>
        <w:spacing w:after="0"/>
        <w:rPr>
          <w:del w:id="8" w:author="swakoli" w:date="2014-06-17T12:30:00Z"/>
          <w:rFonts w:ascii="Times New Roman" w:hAnsi="Times New Roman" w:cs="Times New Roman"/>
        </w:rPr>
      </w:pPr>
      <w:del w:id="9" w:author="swakoli" w:date="2014-06-17T12:30:00Z">
        <w:r w:rsidRPr="00217E15" w:rsidDel="004F4E2E">
          <w:rPr>
            <w:rFonts w:ascii="Times New Roman" w:hAnsi="Times New Roman" w:cs="Times New Roman"/>
          </w:rPr>
          <w:delText>Noumi</w:delText>
        </w:r>
        <w:r w:rsidR="00D16F67" w:rsidRPr="00217E15" w:rsidDel="004F4E2E">
          <w:rPr>
            <w:rFonts w:ascii="Times New Roman" w:hAnsi="Times New Roman" w:cs="Times New Roman"/>
          </w:rPr>
          <w:delText>y</w:delText>
        </w:r>
        <w:r w:rsidRPr="00217E15" w:rsidDel="004F4E2E">
          <w:rPr>
            <w:rFonts w:ascii="Times New Roman" w:hAnsi="Times New Roman" w:cs="Times New Roman"/>
          </w:rPr>
          <w:delText>a okhulondekha</w:delText>
        </w:r>
        <w:r w:rsidR="00C83FD1" w:rsidRPr="00217E15" w:rsidDel="004F4E2E">
          <w:rPr>
            <w:rFonts w:ascii="Times New Roman" w:hAnsi="Times New Roman" w:cs="Times New Roman"/>
          </w:rPr>
          <w:delText>na</w:delText>
        </w:r>
        <w:r w:rsidRPr="00217E15" w:rsidDel="004F4E2E">
          <w:rPr>
            <w:rFonts w:ascii="Times New Roman" w:hAnsi="Times New Roman" w:cs="Times New Roman"/>
          </w:rPr>
          <w:delText xml:space="preserve"> nende obukhabirisi buno</w:delText>
        </w:r>
        <w:r w:rsidR="00C83FD1" w:rsidRPr="00217E15" w:rsidDel="004F4E2E">
          <w:rPr>
            <w:rFonts w:ascii="Times New Roman" w:hAnsi="Times New Roman" w:cs="Times New Roman"/>
          </w:rPr>
          <w:delText>, IPA ilakhweresia obusirikhi bukhoyerwa.</w:delText>
        </w:r>
        <w:r w:rsidRPr="00217E15" w:rsidDel="004F4E2E">
          <w:rPr>
            <w:rFonts w:ascii="Times New Roman" w:hAnsi="Times New Roman" w:cs="Times New Roman"/>
          </w:rPr>
          <w:delText xml:space="preserve"> </w:delText>
        </w:r>
        <w:r w:rsidR="000025D3" w:rsidRPr="00217E15" w:rsidDel="004F4E2E">
          <w:rPr>
            <w:rFonts w:ascii="Times New Roman" w:hAnsi="Times New Roman" w:cs="Times New Roman"/>
          </w:rPr>
          <w:delText xml:space="preserve"> </w:delText>
        </w:r>
      </w:del>
    </w:p>
    <w:p w14:paraId="7DB73CA8" w14:textId="77777777" w:rsidR="0008367B" w:rsidRPr="00217E15" w:rsidRDefault="0008367B" w:rsidP="005A201D">
      <w:pPr>
        <w:spacing w:after="0"/>
        <w:rPr>
          <w:rStyle w:val="header-a1"/>
          <w:rFonts w:ascii="Times New Roman" w:hAnsi="Times New Roman" w:cs="Times New Roman"/>
          <w:sz w:val="22"/>
          <w:szCs w:val="22"/>
        </w:rPr>
      </w:pPr>
    </w:p>
    <w:p w14:paraId="3AD725B8" w14:textId="4D20F766" w:rsidR="00C83FD1" w:rsidRPr="00217E15" w:rsidRDefault="00217E15" w:rsidP="005A201D">
      <w:pPr>
        <w:spacing w:after="0"/>
        <w:rPr>
          <w:rFonts w:ascii="Times New Roman" w:hAnsi="Times New Roman" w:cs="Times New Roman"/>
          <w:b/>
          <w:bCs/>
          <w:color w:val="000000"/>
        </w:rPr>
      </w:pPr>
      <w:r w:rsidRPr="00217E15">
        <w:rPr>
          <w:rFonts w:ascii="Times New Roman" w:hAnsi="Times New Roman" w:cs="Times New Roman"/>
          <w:b/>
          <w:bCs/>
          <w:color w:val="000000"/>
        </w:rPr>
        <w:t>Obunyali</w:t>
      </w:r>
    </w:p>
    <w:p w14:paraId="6510CC10" w14:textId="34AA8BE7" w:rsidR="00C83FD1" w:rsidRPr="00217E15" w:rsidRDefault="00BF6E38" w:rsidP="005A201D">
      <w:pPr>
        <w:spacing w:after="0"/>
        <w:rPr>
          <w:rFonts w:ascii="Times New Roman" w:hAnsi="Times New Roman" w:cs="Times New Roman"/>
          <w:iCs/>
        </w:rPr>
      </w:pPr>
      <w:r w:rsidRPr="00217E15">
        <w:rPr>
          <w:rFonts w:ascii="Times New Roman" w:hAnsi="Times New Roman" w:cs="Times New Roman"/>
          <w:b/>
          <w:i/>
        </w:rPr>
        <w:t>Okhuba mu mukanda</w:t>
      </w:r>
      <w:r w:rsidR="00C83FD1" w:rsidRPr="00217E15">
        <w:rPr>
          <w:rFonts w:ascii="Times New Roman" w:hAnsi="Times New Roman" w:cs="Times New Roman"/>
          <w:b/>
          <w:i/>
        </w:rPr>
        <w:t xml:space="preserve"> kuno no khwenya khukhuo.</w:t>
      </w:r>
      <w:r w:rsidR="000025D3" w:rsidRPr="00217E15">
        <w:rPr>
          <w:rFonts w:ascii="Times New Roman" w:hAnsi="Times New Roman" w:cs="Times New Roman"/>
        </w:rPr>
        <w:t xml:space="preserve">  </w:t>
      </w:r>
      <w:r w:rsidR="00C83FD1" w:rsidRPr="00217E15">
        <w:rPr>
          <w:rFonts w:ascii="Times New Roman" w:hAnsi="Times New Roman" w:cs="Times New Roman"/>
          <w:iCs/>
        </w:rPr>
        <w:t>Oli nende obunyali bwokhu</w:t>
      </w:r>
      <w:r w:rsidRPr="00217E15">
        <w:rPr>
          <w:rFonts w:ascii="Times New Roman" w:hAnsi="Times New Roman" w:cs="Times New Roman"/>
          <w:iCs/>
        </w:rPr>
        <w:t>k</w:t>
      </w:r>
      <w:r w:rsidR="00C83FD1" w:rsidRPr="00217E15">
        <w:rPr>
          <w:rFonts w:ascii="Times New Roman" w:hAnsi="Times New Roman" w:cs="Times New Roman"/>
          <w:iCs/>
        </w:rPr>
        <w:t>haya no</w:t>
      </w:r>
      <w:r w:rsidRPr="00217E15">
        <w:rPr>
          <w:rFonts w:ascii="Times New Roman" w:hAnsi="Times New Roman" w:cs="Times New Roman"/>
          <w:iCs/>
        </w:rPr>
        <w:t>m</w:t>
      </w:r>
      <w:r w:rsidR="00C83FD1" w:rsidRPr="00217E15">
        <w:rPr>
          <w:rFonts w:ascii="Times New Roman" w:hAnsi="Times New Roman" w:cs="Times New Roman"/>
          <w:iCs/>
        </w:rPr>
        <w:t>ba okhurula mubukhabirisi buno nolakosiakho s</w:t>
      </w:r>
      <w:r w:rsidRPr="00217E15">
        <w:rPr>
          <w:rFonts w:ascii="Times New Roman" w:hAnsi="Times New Roman" w:cs="Times New Roman"/>
          <w:iCs/>
        </w:rPr>
        <w:t>h</w:t>
      </w:r>
      <w:r w:rsidR="00C83FD1" w:rsidRPr="00217E15">
        <w:rPr>
          <w:rFonts w:ascii="Times New Roman" w:hAnsi="Times New Roman" w:cs="Times New Roman"/>
          <w:iCs/>
        </w:rPr>
        <w:t>iosi s</w:t>
      </w:r>
      <w:r w:rsidRPr="00217E15">
        <w:rPr>
          <w:rFonts w:ascii="Times New Roman" w:hAnsi="Times New Roman" w:cs="Times New Roman"/>
          <w:iCs/>
        </w:rPr>
        <w:t>h</w:t>
      </w:r>
      <w:r w:rsidR="00C83FD1" w:rsidRPr="00217E15">
        <w:rPr>
          <w:rFonts w:ascii="Times New Roman" w:hAnsi="Times New Roman" w:cs="Times New Roman"/>
          <w:iCs/>
        </w:rPr>
        <w:t>iosi s</w:t>
      </w:r>
      <w:r w:rsidRPr="00217E15">
        <w:rPr>
          <w:rFonts w:ascii="Times New Roman" w:hAnsi="Times New Roman" w:cs="Times New Roman"/>
          <w:iCs/>
        </w:rPr>
        <w:t>h</w:t>
      </w:r>
      <w:r w:rsidR="00C83FD1" w:rsidRPr="00217E15">
        <w:rPr>
          <w:rFonts w:ascii="Times New Roman" w:hAnsi="Times New Roman" w:cs="Times New Roman"/>
          <w:iCs/>
        </w:rPr>
        <w:t>ioba nokho</w:t>
      </w:r>
      <w:r w:rsidRPr="00217E15">
        <w:rPr>
          <w:rFonts w:ascii="Times New Roman" w:hAnsi="Times New Roman" w:cs="Times New Roman"/>
          <w:iCs/>
        </w:rPr>
        <w:t>n</w:t>
      </w:r>
      <w:r w:rsidR="00C83FD1" w:rsidRPr="00217E15">
        <w:rPr>
          <w:rFonts w:ascii="Times New Roman" w:hAnsi="Times New Roman" w:cs="Times New Roman"/>
          <w:iCs/>
        </w:rPr>
        <w:t>yerwe okhunyola.</w:t>
      </w:r>
    </w:p>
    <w:p w14:paraId="766A8A99" w14:textId="6F22FDC1" w:rsidR="00C83FD1" w:rsidRPr="00217E15" w:rsidRDefault="00C83FD1" w:rsidP="005A201D">
      <w:pPr>
        <w:spacing w:after="0"/>
        <w:rPr>
          <w:rStyle w:val="header-a1"/>
          <w:rFonts w:ascii="Times New Roman" w:hAnsi="Times New Roman" w:cs="Times New Roman"/>
          <w:sz w:val="22"/>
          <w:szCs w:val="22"/>
        </w:rPr>
      </w:pPr>
    </w:p>
    <w:p w14:paraId="3215B8BE" w14:textId="7B98C4AD" w:rsidR="000025D3" w:rsidRPr="00217E15" w:rsidRDefault="00217E15" w:rsidP="005A201D">
      <w:pPr>
        <w:spacing w:after="0"/>
        <w:rPr>
          <w:rFonts w:ascii="Times New Roman" w:hAnsi="Times New Roman" w:cs="Times New Roman"/>
          <w:b/>
          <w:bCs/>
          <w:color w:val="000000"/>
        </w:rPr>
      </w:pPr>
      <w:r w:rsidRPr="00217E15">
        <w:rPr>
          <w:rStyle w:val="header-a1"/>
          <w:rFonts w:ascii="Times New Roman" w:hAnsi="Times New Roman" w:cs="Times New Roman"/>
          <w:sz w:val="22"/>
          <w:szCs w:val="22"/>
        </w:rPr>
        <w:t>Amarebo</w:t>
      </w:r>
    </w:p>
    <w:p w14:paraId="61A9BDE3" w14:textId="02D83F32" w:rsidR="00C83FD1" w:rsidRPr="00217E15" w:rsidRDefault="00B25B92" w:rsidP="005A201D">
      <w:pPr>
        <w:spacing w:after="0"/>
        <w:rPr>
          <w:rFonts w:ascii="Times New Roman" w:eastAsia="Calibri" w:hAnsi="Times New Roman" w:cs="Times New Roman"/>
        </w:rPr>
      </w:pPr>
      <w:r w:rsidRPr="00217E15">
        <w:rPr>
          <w:rFonts w:ascii="Times New Roman" w:eastAsia="Calibri" w:hAnsi="Times New Roman" w:cs="Times New Roman"/>
        </w:rPr>
        <w:t>Nomba</w:t>
      </w:r>
      <w:r w:rsidR="00C83FD1" w:rsidRPr="00217E15">
        <w:rPr>
          <w:rFonts w:ascii="Times New Roman" w:eastAsia="Calibri" w:hAnsi="Times New Roman" w:cs="Times New Roman"/>
        </w:rPr>
        <w:t xml:space="preserve"> namarebo inyuma wefu, </w:t>
      </w:r>
      <w:r w:rsidR="00AC276F" w:rsidRPr="00217E15">
        <w:rPr>
          <w:rFonts w:ascii="Times New Roman" w:eastAsia="Calibri" w:hAnsi="Times New Roman" w:cs="Times New Roman"/>
        </w:rPr>
        <w:t>onyalakhupira WASH Benefits khusimu ino 0728-716-661. Noba noli namarebo kandi khulondekhana</w:t>
      </w:r>
      <w:r w:rsidR="00011E66" w:rsidRPr="00217E15">
        <w:rPr>
          <w:rFonts w:ascii="Times New Roman" w:eastAsia="Calibri" w:hAnsi="Times New Roman" w:cs="Times New Roman"/>
        </w:rPr>
        <w:t xml:space="preserve"> nende obunyali bwawo, onyala wakhupi</w:t>
      </w:r>
      <w:r w:rsidR="00AC276F" w:rsidRPr="00217E15">
        <w:rPr>
          <w:rFonts w:ascii="Times New Roman" w:eastAsia="Calibri" w:hAnsi="Times New Roman" w:cs="Times New Roman"/>
        </w:rPr>
        <w:t>ra KEMRI Ethics Review Committee khu 0722-205901 no</w:t>
      </w:r>
      <w:r w:rsidR="00011E66" w:rsidRPr="00217E15">
        <w:rPr>
          <w:rFonts w:ascii="Times New Roman" w:eastAsia="Calibri" w:hAnsi="Times New Roman" w:cs="Times New Roman"/>
        </w:rPr>
        <w:t>m</w:t>
      </w:r>
      <w:r w:rsidR="00AC276F" w:rsidRPr="00217E15">
        <w:rPr>
          <w:rFonts w:ascii="Times New Roman" w:eastAsia="Calibri" w:hAnsi="Times New Roman" w:cs="Times New Roman"/>
        </w:rPr>
        <w:t>ba 0733-400003.</w:t>
      </w:r>
    </w:p>
    <w:p w14:paraId="0C0512D3" w14:textId="77777777" w:rsidR="00EF3297" w:rsidRPr="00217E15" w:rsidRDefault="00EF3297" w:rsidP="005A201D">
      <w:pPr>
        <w:spacing w:after="0"/>
        <w:rPr>
          <w:rFonts w:ascii="Times New Roman" w:eastAsia="Calibri" w:hAnsi="Times New Roman" w:cs="Times New Roman"/>
        </w:rPr>
      </w:pPr>
    </w:p>
    <w:p w14:paraId="4CA57DE5" w14:textId="5298EA5E" w:rsidR="00AC276F" w:rsidRPr="00217E15" w:rsidRDefault="006F26F4" w:rsidP="005A201D">
      <w:pPr>
        <w:spacing w:after="0"/>
        <w:rPr>
          <w:rFonts w:ascii="Times New Roman" w:hAnsi="Times New Roman" w:cs="Times New Roman"/>
          <w:i/>
          <w:iCs/>
        </w:rPr>
      </w:pPr>
      <w:r w:rsidRPr="00217E15">
        <w:rPr>
          <w:rFonts w:ascii="Times New Roman" w:eastAsia="Calibri" w:hAnsi="Times New Roman" w:cs="Times New Roman"/>
        </w:rPr>
        <w:t xml:space="preserve"> </w:t>
      </w:r>
      <w:r w:rsidR="00011E66" w:rsidRPr="00217E15">
        <w:rPr>
          <w:rFonts w:ascii="Times New Roman" w:hAnsi="Times New Roman" w:cs="Times New Roman"/>
          <w:iCs/>
        </w:rPr>
        <w:t>Kh</w:t>
      </w:r>
      <w:r w:rsidR="00AC276F" w:rsidRPr="00217E15">
        <w:rPr>
          <w:rFonts w:ascii="Times New Roman" w:hAnsi="Times New Roman" w:cs="Times New Roman"/>
          <w:iCs/>
        </w:rPr>
        <w:t>a</w:t>
      </w:r>
      <w:r w:rsidR="00011E66" w:rsidRPr="00217E15">
        <w:rPr>
          <w:rFonts w:ascii="Times New Roman" w:hAnsi="Times New Roman" w:cs="Times New Roman"/>
          <w:iCs/>
        </w:rPr>
        <w:t>n</w:t>
      </w:r>
      <w:r w:rsidR="00AC276F" w:rsidRPr="00217E15">
        <w:rPr>
          <w:rFonts w:ascii="Times New Roman" w:hAnsi="Times New Roman" w:cs="Times New Roman"/>
          <w:iCs/>
        </w:rPr>
        <w:t>di no</w:t>
      </w:r>
      <w:r w:rsidR="00011E66" w:rsidRPr="00217E15">
        <w:rPr>
          <w:rFonts w:ascii="Times New Roman" w:hAnsi="Times New Roman" w:cs="Times New Roman"/>
          <w:iCs/>
        </w:rPr>
        <w:t>m</w:t>
      </w:r>
      <w:r w:rsidR="00AC276F" w:rsidRPr="00217E15">
        <w:rPr>
          <w:rFonts w:ascii="Times New Roman" w:hAnsi="Times New Roman" w:cs="Times New Roman"/>
          <w:iCs/>
        </w:rPr>
        <w:t xml:space="preserve">ba noli namarebo khulondokhana nende obunyali bwawo nga mulala owo bukhabirisi buna onyala khupira iofisi ya UC Berkeley’s Committee for Protection of Human Subjects, khu 510-642-7461 noba </w:t>
      </w:r>
      <w:hyperlink r:id="rId8" w:history="1">
        <w:r w:rsidR="00AC276F" w:rsidRPr="00217E15">
          <w:rPr>
            <w:rStyle w:val="Hyperlink"/>
            <w:rFonts w:ascii="Times New Roman" w:hAnsi="Times New Roman" w:cs="Times New Roman"/>
            <w:bCs/>
          </w:rPr>
          <w:t>subjects@berkeley.edu</w:t>
        </w:r>
      </w:hyperlink>
      <w:r w:rsidR="00217E15">
        <w:rPr>
          <w:rFonts w:ascii="Times New Roman" w:hAnsi="Times New Roman" w:cs="Times New Roman"/>
          <w:i/>
          <w:iCs/>
        </w:rPr>
        <w:t>.</w:t>
      </w:r>
    </w:p>
    <w:p w14:paraId="3A05B32F" w14:textId="77777777" w:rsidR="000025D3" w:rsidRPr="00217E15" w:rsidRDefault="000025D3" w:rsidP="005A201D">
      <w:pPr>
        <w:spacing w:after="0"/>
        <w:rPr>
          <w:rFonts w:ascii="Times New Roman" w:eastAsia="Calibri" w:hAnsi="Times New Roman" w:cs="Times New Roman"/>
          <w:b/>
        </w:rPr>
      </w:pPr>
    </w:p>
    <w:p w14:paraId="0B9271E4" w14:textId="4A745A57" w:rsidR="0048320A" w:rsidRPr="00217E15" w:rsidRDefault="00011E66" w:rsidP="005A201D">
      <w:pPr>
        <w:spacing w:after="0"/>
        <w:rPr>
          <w:rFonts w:ascii="Times New Roman" w:hAnsi="Times New Roman" w:cs="Times New Roman"/>
          <w:b/>
        </w:rPr>
      </w:pPr>
      <w:r w:rsidRPr="00217E15">
        <w:rPr>
          <w:rFonts w:ascii="Times New Roman" w:hAnsi="Times New Roman" w:cs="Times New Roman"/>
          <w:b/>
        </w:rPr>
        <w:lastRenderedPageBreak/>
        <w:t>OKHUCH</w:t>
      </w:r>
      <w:r w:rsidR="0048320A" w:rsidRPr="00217E15">
        <w:rPr>
          <w:rFonts w:ascii="Times New Roman" w:hAnsi="Times New Roman" w:cs="Times New Roman"/>
          <w:b/>
        </w:rPr>
        <w:t>AMA</w:t>
      </w:r>
    </w:p>
    <w:p w14:paraId="61EACE77" w14:textId="62E62B8B" w:rsidR="00AC276F" w:rsidRPr="00217E15" w:rsidRDefault="0048320A" w:rsidP="005A201D">
      <w:pPr>
        <w:spacing w:after="0"/>
        <w:rPr>
          <w:rFonts w:ascii="Times New Roman" w:hAnsi="Times New Roman" w:cs="Times New Roman"/>
        </w:rPr>
      </w:pPr>
      <w:r w:rsidRPr="00217E15">
        <w:rPr>
          <w:rFonts w:ascii="Times New Roman" w:hAnsi="Times New Roman" w:cs="Times New Roman"/>
        </w:rPr>
        <w:t>Wakheres</w:t>
      </w:r>
      <w:r w:rsidR="003851C9" w:rsidRPr="00217E15">
        <w:rPr>
          <w:rFonts w:ascii="Times New Roman" w:hAnsi="Times New Roman" w:cs="Times New Roman"/>
        </w:rPr>
        <w:t>ibwa ecopi ye ikaratasi yo khucha</w:t>
      </w:r>
      <w:r w:rsidRPr="00217E15">
        <w:rPr>
          <w:rFonts w:ascii="Times New Roman" w:hAnsi="Times New Roman" w:cs="Times New Roman"/>
        </w:rPr>
        <w:t>ma.</w:t>
      </w:r>
    </w:p>
    <w:p w14:paraId="2F91CA98" w14:textId="76655C97" w:rsidR="0048320A" w:rsidRPr="00217E15" w:rsidRDefault="00BE4662" w:rsidP="005A201D">
      <w:pPr>
        <w:spacing w:after="0"/>
        <w:rPr>
          <w:rFonts w:ascii="Times New Roman" w:hAnsi="Times New Roman" w:cs="Times New Roman"/>
        </w:rPr>
      </w:pPr>
      <w:r w:rsidRPr="00217E15">
        <w:rPr>
          <w:rFonts w:ascii="Times New Roman" w:hAnsi="Times New Roman" w:cs="Times New Roman"/>
        </w:rPr>
        <w:t>Noch</w:t>
      </w:r>
      <w:r w:rsidR="0048320A" w:rsidRPr="00217E15">
        <w:rPr>
          <w:rFonts w:ascii="Times New Roman" w:hAnsi="Times New Roman" w:cs="Times New Roman"/>
        </w:rPr>
        <w:t>ama okhuba mu bukhabirisi buno, sinia mani wandike itare hasi awo.</w:t>
      </w:r>
    </w:p>
    <w:p w14:paraId="3D65D2B4" w14:textId="77777777" w:rsidR="00217E15" w:rsidRPr="00217E15" w:rsidRDefault="00217E15" w:rsidP="005A201D">
      <w:pPr>
        <w:pStyle w:val="Header"/>
        <w:spacing w:line="276" w:lineRule="auto"/>
        <w:rPr>
          <w:rFonts w:ascii="Times New Roman" w:hAnsi="Times New Roman" w:cs="Times New Roman"/>
        </w:rPr>
      </w:pPr>
    </w:p>
    <w:p w14:paraId="33D4A84C" w14:textId="45C33951" w:rsidR="008E033C" w:rsidRPr="00217E15" w:rsidRDefault="008E033C" w:rsidP="005A201D">
      <w:pPr>
        <w:spacing w:after="0"/>
        <w:rPr>
          <w:rFonts w:ascii="Times New Roman" w:hAnsi="Times New Roman" w:cs="Times New Roman"/>
        </w:rPr>
      </w:pPr>
      <w:r w:rsidRPr="00217E15">
        <w:rPr>
          <w:rFonts w:ascii="Times New Roman" w:hAnsi="Times New Roman" w:cs="Times New Roman"/>
          <w:u w:val="single"/>
        </w:rPr>
        <w:tab/>
      </w:r>
      <w:r w:rsidRPr="00217E15">
        <w:rPr>
          <w:rFonts w:ascii="Times New Roman" w:hAnsi="Times New Roman" w:cs="Times New Roman"/>
          <w:u w:val="single"/>
        </w:rPr>
        <w:tab/>
      </w:r>
      <w:r w:rsidRPr="00217E15">
        <w:rPr>
          <w:rFonts w:ascii="Times New Roman" w:hAnsi="Times New Roman" w:cs="Times New Roman"/>
          <w:u w:val="single"/>
        </w:rPr>
        <w:tab/>
      </w:r>
      <w:r w:rsidRPr="00217E15">
        <w:rPr>
          <w:rFonts w:ascii="Times New Roman" w:hAnsi="Times New Roman" w:cs="Times New Roman"/>
          <w:u w:val="single"/>
        </w:rPr>
        <w:tab/>
      </w:r>
      <w:r w:rsidRPr="00217E15">
        <w:rPr>
          <w:rFonts w:ascii="Times New Roman" w:hAnsi="Times New Roman" w:cs="Times New Roman"/>
          <w:u w:val="single"/>
        </w:rPr>
        <w:tab/>
      </w:r>
      <w:r w:rsidRPr="00217E15">
        <w:rPr>
          <w:rFonts w:ascii="Times New Roman" w:hAnsi="Times New Roman" w:cs="Times New Roman"/>
          <w:u w:val="single"/>
        </w:rPr>
        <w:tab/>
      </w:r>
      <w:r w:rsidRPr="00217E15">
        <w:rPr>
          <w:rFonts w:ascii="Times New Roman" w:hAnsi="Times New Roman" w:cs="Times New Roman"/>
        </w:rPr>
        <w:tab/>
        <w:t>_______________</w:t>
      </w:r>
    </w:p>
    <w:p w14:paraId="5800E097" w14:textId="12CD386B" w:rsidR="00E37AA0" w:rsidRPr="00217E15" w:rsidRDefault="0048320A" w:rsidP="005A201D">
      <w:pPr>
        <w:spacing w:after="0"/>
        <w:rPr>
          <w:rFonts w:ascii="Times New Roman" w:hAnsi="Times New Roman" w:cs="Times New Roman"/>
        </w:rPr>
      </w:pPr>
      <w:r w:rsidRPr="00217E15">
        <w:rPr>
          <w:rFonts w:ascii="Times New Roman" w:hAnsi="Times New Roman" w:cs="Times New Roman"/>
        </w:rPr>
        <w:t>Elira liawo</w:t>
      </w:r>
      <w:r w:rsidR="008E033C" w:rsidRPr="00217E15">
        <w:rPr>
          <w:rFonts w:ascii="Times New Roman" w:hAnsi="Times New Roman" w:cs="Times New Roman"/>
        </w:rPr>
        <w:t xml:space="preserve"> </w:t>
      </w:r>
      <w:r w:rsidR="008E033C" w:rsidRPr="00217E15">
        <w:rPr>
          <w:rFonts w:ascii="Times New Roman" w:hAnsi="Times New Roman" w:cs="Times New Roman"/>
          <w:i/>
        </w:rPr>
        <w:t>(please print)</w:t>
      </w:r>
      <w:r w:rsidR="008E033C" w:rsidRPr="00217E15">
        <w:rPr>
          <w:rFonts w:ascii="Times New Roman" w:hAnsi="Times New Roman" w:cs="Times New Roman"/>
        </w:rPr>
        <w:tab/>
      </w:r>
      <w:r w:rsidR="008E033C" w:rsidRPr="00217E15">
        <w:rPr>
          <w:rFonts w:ascii="Times New Roman" w:hAnsi="Times New Roman" w:cs="Times New Roman"/>
        </w:rPr>
        <w:tab/>
      </w:r>
      <w:r w:rsidR="008E033C" w:rsidRPr="00217E15">
        <w:rPr>
          <w:rFonts w:ascii="Times New Roman" w:hAnsi="Times New Roman" w:cs="Times New Roman"/>
        </w:rPr>
        <w:tab/>
      </w:r>
      <w:r w:rsidRPr="00217E15">
        <w:rPr>
          <w:rFonts w:ascii="Times New Roman" w:hAnsi="Times New Roman" w:cs="Times New Roman"/>
        </w:rPr>
        <w:t xml:space="preserve">                           Itare</w:t>
      </w:r>
    </w:p>
    <w:sectPr w:rsidR="00E37AA0" w:rsidRPr="00217E1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454757" w14:textId="77777777" w:rsidR="001017C3" w:rsidRDefault="001017C3" w:rsidP="00DB7267">
      <w:pPr>
        <w:spacing w:after="0" w:line="240" w:lineRule="auto"/>
      </w:pPr>
      <w:r>
        <w:separator/>
      </w:r>
    </w:p>
  </w:endnote>
  <w:endnote w:type="continuationSeparator" w:id="0">
    <w:p w14:paraId="6D12459F" w14:textId="77777777" w:rsidR="001017C3" w:rsidRDefault="001017C3" w:rsidP="00DB7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4AE333" w14:textId="33952A30" w:rsidR="00A848D7" w:rsidRDefault="00A848D7">
    <w:pPr>
      <w:pStyle w:val="Footer"/>
    </w:pPr>
    <w:r>
      <w:t>C</w:t>
    </w:r>
    <w:r w:rsidR="001729C6">
      <w:t>PHS Protocol 2011-09-3654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F15C17" w14:textId="77777777" w:rsidR="001017C3" w:rsidRDefault="001017C3" w:rsidP="00DB7267">
      <w:pPr>
        <w:spacing w:after="0" w:line="240" w:lineRule="auto"/>
      </w:pPr>
      <w:r>
        <w:separator/>
      </w:r>
    </w:p>
  </w:footnote>
  <w:footnote w:type="continuationSeparator" w:id="0">
    <w:p w14:paraId="62510EE4" w14:textId="77777777" w:rsidR="001017C3" w:rsidRDefault="001017C3" w:rsidP="00DB72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991832"/>
      <w:docPartObj>
        <w:docPartGallery w:val="Page Numbers (Top of Page)"/>
        <w:docPartUnique/>
      </w:docPartObj>
    </w:sdtPr>
    <w:sdtEndPr>
      <w:rPr>
        <w:noProof/>
      </w:rPr>
    </w:sdtEndPr>
    <w:sdtContent>
      <w:p w14:paraId="3FC8C122" w14:textId="64E6995E" w:rsidR="00B17970" w:rsidRDefault="00B17970">
        <w:pPr>
          <w:pStyle w:val="Header"/>
          <w:jc w:val="right"/>
        </w:pPr>
        <w:r>
          <w:fldChar w:fldCharType="begin"/>
        </w:r>
        <w:r>
          <w:instrText xml:space="preserve"> PAGE   \* MERGEFORMAT </w:instrText>
        </w:r>
        <w:r>
          <w:fldChar w:fldCharType="separate"/>
        </w:r>
        <w:r w:rsidR="004F4E2E">
          <w:rPr>
            <w:noProof/>
          </w:rPr>
          <w:t>1</w:t>
        </w:r>
        <w:r>
          <w:rPr>
            <w:noProof/>
          </w:rPr>
          <w:fldChar w:fldCharType="end"/>
        </w:r>
      </w:p>
    </w:sdtContent>
  </w:sdt>
  <w:p w14:paraId="647240BE" w14:textId="77777777" w:rsidR="00A848D7" w:rsidRDefault="00A848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30BC5"/>
    <w:multiLevelType w:val="hybridMultilevel"/>
    <w:tmpl w:val="C4F46592"/>
    <w:lvl w:ilvl="0" w:tplc="F162BC22">
      <w:start w:val="1"/>
      <w:numFmt w:val="bullet"/>
      <w:lvlText w:val=""/>
      <w:lvlJc w:val="left"/>
      <w:pPr>
        <w:tabs>
          <w:tab w:val="num" w:pos="360"/>
        </w:tabs>
        <w:ind w:left="360" w:hanging="360"/>
      </w:pPr>
      <w:rPr>
        <w:rFonts w:ascii="Wingdings" w:hAnsi="Wingdings" w:hint="default"/>
        <w:b/>
        <w:i w:val="0"/>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5B2772"/>
    <w:multiLevelType w:val="hybridMultilevel"/>
    <w:tmpl w:val="F47021A0"/>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9661BB5"/>
    <w:multiLevelType w:val="hybridMultilevel"/>
    <w:tmpl w:val="29E6C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F5121BF"/>
    <w:multiLevelType w:val="hybridMultilevel"/>
    <w:tmpl w:val="B3461A92"/>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0063ABE"/>
    <w:multiLevelType w:val="hybridMultilevel"/>
    <w:tmpl w:val="91FAA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24355A"/>
    <w:multiLevelType w:val="hybridMultilevel"/>
    <w:tmpl w:val="0DA60B4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5351F7D"/>
    <w:multiLevelType w:val="hybridMultilevel"/>
    <w:tmpl w:val="651C3F6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9A11073"/>
    <w:multiLevelType w:val="hybridMultilevel"/>
    <w:tmpl w:val="D8D61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6"/>
  </w:num>
  <w:num w:numId="5">
    <w:abstractNumId w:val="3"/>
  </w:num>
  <w:num w:numId="6">
    <w:abstractNumId w:val="2"/>
  </w:num>
  <w:num w:numId="7">
    <w:abstractNumId w:val="4"/>
  </w:num>
  <w:num w:numId="8">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wakoli">
    <w15:presenceInfo w15:providerId="None" w15:userId="swako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267"/>
    <w:rsid w:val="000025D3"/>
    <w:rsid w:val="00011E66"/>
    <w:rsid w:val="000145C7"/>
    <w:rsid w:val="0003185C"/>
    <w:rsid w:val="00032EF4"/>
    <w:rsid w:val="0003537F"/>
    <w:rsid w:val="0008367B"/>
    <w:rsid w:val="000930AE"/>
    <w:rsid w:val="000A0C6B"/>
    <w:rsid w:val="000A7575"/>
    <w:rsid w:val="000D44DD"/>
    <w:rsid w:val="000E620E"/>
    <w:rsid w:val="001017C3"/>
    <w:rsid w:val="00113370"/>
    <w:rsid w:val="00130000"/>
    <w:rsid w:val="00162241"/>
    <w:rsid w:val="0016304D"/>
    <w:rsid w:val="00165574"/>
    <w:rsid w:val="001729C6"/>
    <w:rsid w:val="00185CB3"/>
    <w:rsid w:val="001C12AD"/>
    <w:rsid w:val="001C1967"/>
    <w:rsid w:val="00217E15"/>
    <w:rsid w:val="00227CBA"/>
    <w:rsid w:val="0024490E"/>
    <w:rsid w:val="002552D8"/>
    <w:rsid w:val="00286269"/>
    <w:rsid w:val="002A52E0"/>
    <w:rsid w:val="002A5722"/>
    <w:rsid w:val="002B2968"/>
    <w:rsid w:val="002D4861"/>
    <w:rsid w:val="002F2440"/>
    <w:rsid w:val="002F7F50"/>
    <w:rsid w:val="00316999"/>
    <w:rsid w:val="00352248"/>
    <w:rsid w:val="00366F1A"/>
    <w:rsid w:val="00380575"/>
    <w:rsid w:val="003851C9"/>
    <w:rsid w:val="003A4A91"/>
    <w:rsid w:val="003B1305"/>
    <w:rsid w:val="003B6A00"/>
    <w:rsid w:val="003E16BE"/>
    <w:rsid w:val="003F2084"/>
    <w:rsid w:val="003F7941"/>
    <w:rsid w:val="00400A26"/>
    <w:rsid w:val="00430F72"/>
    <w:rsid w:val="004311AD"/>
    <w:rsid w:val="00437341"/>
    <w:rsid w:val="004617FC"/>
    <w:rsid w:val="004711D2"/>
    <w:rsid w:val="00472582"/>
    <w:rsid w:val="0048320A"/>
    <w:rsid w:val="004A2BB2"/>
    <w:rsid w:val="004B1966"/>
    <w:rsid w:val="004F4E2E"/>
    <w:rsid w:val="005215F9"/>
    <w:rsid w:val="0056262E"/>
    <w:rsid w:val="0059103F"/>
    <w:rsid w:val="00594F05"/>
    <w:rsid w:val="005A201D"/>
    <w:rsid w:val="005B525D"/>
    <w:rsid w:val="005E6765"/>
    <w:rsid w:val="00617F04"/>
    <w:rsid w:val="006442F3"/>
    <w:rsid w:val="00647E4C"/>
    <w:rsid w:val="00652F58"/>
    <w:rsid w:val="00660886"/>
    <w:rsid w:val="006642A0"/>
    <w:rsid w:val="00685993"/>
    <w:rsid w:val="006B3306"/>
    <w:rsid w:val="006C3C96"/>
    <w:rsid w:val="006F26F4"/>
    <w:rsid w:val="00701FBD"/>
    <w:rsid w:val="0072650D"/>
    <w:rsid w:val="00731FEB"/>
    <w:rsid w:val="00732349"/>
    <w:rsid w:val="007618AD"/>
    <w:rsid w:val="0078525D"/>
    <w:rsid w:val="00790562"/>
    <w:rsid w:val="007C59D0"/>
    <w:rsid w:val="007E02F5"/>
    <w:rsid w:val="007F6164"/>
    <w:rsid w:val="00803DE4"/>
    <w:rsid w:val="00812838"/>
    <w:rsid w:val="0083259F"/>
    <w:rsid w:val="008931A4"/>
    <w:rsid w:val="00895E9B"/>
    <w:rsid w:val="008C3019"/>
    <w:rsid w:val="008E033C"/>
    <w:rsid w:val="009162CA"/>
    <w:rsid w:val="009251B2"/>
    <w:rsid w:val="009262D3"/>
    <w:rsid w:val="00993857"/>
    <w:rsid w:val="009A5DA7"/>
    <w:rsid w:val="009C6F38"/>
    <w:rsid w:val="009E4E9A"/>
    <w:rsid w:val="009F0DFD"/>
    <w:rsid w:val="009F15DB"/>
    <w:rsid w:val="009F2341"/>
    <w:rsid w:val="00A60C74"/>
    <w:rsid w:val="00A84162"/>
    <w:rsid w:val="00A848D7"/>
    <w:rsid w:val="00A85A0E"/>
    <w:rsid w:val="00AB278C"/>
    <w:rsid w:val="00AB4933"/>
    <w:rsid w:val="00AC020F"/>
    <w:rsid w:val="00AC276F"/>
    <w:rsid w:val="00AD1C00"/>
    <w:rsid w:val="00AE5549"/>
    <w:rsid w:val="00B14054"/>
    <w:rsid w:val="00B17970"/>
    <w:rsid w:val="00B25B92"/>
    <w:rsid w:val="00B26D34"/>
    <w:rsid w:val="00B27400"/>
    <w:rsid w:val="00B35D8C"/>
    <w:rsid w:val="00B5140F"/>
    <w:rsid w:val="00BA1063"/>
    <w:rsid w:val="00BD1503"/>
    <w:rsid w:val="00BE4662"/>
    <w:rsid w:val="00BF6E38"/>
    <w:rsid w:val="00C13708"/>
    <w:rsid w:val="00C148F7"/>
    <w:rsid w:val="00C316E9"/>
    <w:rsid w:val="00C329D8"/>
    <w:rsid w:val="00C43CA5"/>
    <w:rsid w:val="00C63A85"/>
    <w:rsid w:val="00C74FDF"/>
    <w:rsid w:val="00C83FD1"/>
    <w:rsid w:val="00C84879"/>
    <w:rsid w:val="00CC7A9C"/>
    <w:rsid w:val="00D16F67"/>
    <w:rsid w:val="00D506AE"/>
    <w:rsid w:val="00D5491B"/>
    <w:rsid w:val="00D753CC"/>
    <w:rsid w:val="00D76DE3"/>
    <w:rsid w:val="00D821E1"/>
    <w:rsid w:val="00DA7BCE"/>
    <w:rsid w:val="00DB7267"/>
    <w:rsid w:val="00E11049"/>
    <w:rsid w:val="00E13E0C"/>
    <w:rsid w:val="00E271B6"/>
    <w:rsid w:val="00E37AA0"/>
    <w:rsid w:val="00E526BB"/>
    <w:rsid w:val="00E55C61"/>
    <w:rsid w:val="00E605BF"/>
    <w:rsid w:val="00E84BDB"/>
    <w:rsid w:val="00EA4788"/>
    <w:rsid w:val="00EF3297"/>
    <w:rsid w:val="00F076A5"/>
    <w:rsid w:val="00F51EBA"/>
    <w:rsid w:val="00F75DFE"/>
    <w:rsid w:val="00F8286F"/>
    <w:rsid w:val="00F9688A"/>
    <w:rsid w:val="00FB3159"/>
    <w:rsid w:val="00FF3C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243722"/>
  <w15:docId w15:val="{497071A5-A8B4-448C-91A1-75843B580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8E033C"/>
    <w:pPr>
      <w:keepNext/>
      <w:spacing w:after="0" w:line="240" w:lineRule="auto"/>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unhideWhenUsed/>
    <w:qFormat/>
    <w:rsid w:val="00D16F6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7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67"/>
    <w:rPr>
      <w:rFonts w:ascii="Tahoma" w:hAnsi="Tahoma" w:cs="Tahoma"/>
      <w:sz w:val="16"/>
      <w:szCs w:val="16"/>
    </w:rPr>
  </w:style>
  <w:style w:type="paragraph" w:styleId="Header">
    <w:name w:val="header"/>
    <w:basedOn w:val="Normal"/>
    <w:link w:val="HeaderChar"/>
    <w:uiPriority w:val="99"/>
    <w:unhideWhenUsed/>
    <w:rsid w:val="00DB7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267"/>
  </w:style>
  <w:style w:type="paragraph" w:styleId="Footer">
    <w:name w:val="footer"/>
    <w:basedOn w:val="Normal"/>
    <w:link w:val="FooterChar"/>
    <w:uiPriority w:val="99"/>
    <w:unhideWhenUsed/>
    <w:rsid w:val="00DB7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267"/>
  </w:style>
  <w:style w:type="character" w:styleId="CommentReference">
    <w:name w:val="annotation reference"/>
    <w:basedOn w:val="DefaultParagraphFont"/>
    <w:unhideWhenUsed/>
    <w:rsid w:val="002A5722"/>
    <w:rPr>
      <w:sz w:val="16"/>
      <w:szCs w:val="16"/>
    </w:rPr>
  </w:style>
  <w:style w:type="paragraph" w:styleId="CommentText">
    <w:name w:val="annotation text"/>
    <w:basedOn w:val="Normal"/>
    <w:link w:val="CommentTextChar"/>
    <w:unhideWhenUsed/>
    <w:rsid w:val="002A5722"/>
    <w:pPr>
      <w:spacing w:line="240" w:lineRule="auto"/>
    </w:pPr>
    <w:rPr>
      <w:sz w:val="20"/>
      <w:szCs w:val="20"/>
    </w:rPr>
  </w:style>
  <w:style w:type="character" w:customStyle="1" w:styleId="CommentTextChar">
    <w:name w:val="Comment Text Char"/>
    <w:basedOn w:val="DefaultParagraphFont"/>
    <w:link w:val="CommentText"/>
    <w:rsid w:val="002A5722"/>
    <w:rPr>
      <w:sz w:val="20"/>
      <w:szCs w:val="20"/>
    </w:rPr>
  </w:style>
  <w:style w:type="paragraph" w:styleId="CommentSubject">
    <w:name w:val="annotation subject"/>
    <w:basedOn w:val="CommentText"/>
    <w:next w:val="CommentText"/>
    <w:link w:val="CommentSubjectChar"/>
    <w:uiPriority w:val="99"/>
    <w:semiHidden/>
    <w:unhideWhenUsed/>
    <w:rsid w:val="002A5722"/>
    <w:rPr>
      <w:b/>
      <w:bCs/>
    </w:rPr>
  </w:style>
  <w:style w:type="character" w:customStyle="1" w:styleId="CommentSubjectChar">
    <w:name w:val="Comment Subject Char"/>
    <w:basedOn w:val="CommentTextChar"/>
    <w:link w:val="CommentSubject"/>
    <w:uiPriority w:val="99"/>
    <w:semiHidden/>
    <w:rsid w:val="002A5722"/>
    <w:rPr>
      <w:b/>
      <w:bCs/>
      <w:sz w:val="20"/>
      <w:szCs w:val="20"/>
    </w:rPr>
  </w:style>
  <w:style w:type="paragraph" w:styleId="NormalWeb">
    <w:name w:val="Normal (Web)"/>
    <w:basedOn w:val="Normal"/>
    <w:rsid w:val="00E13E0C"/>
    <w:pPr>
      <w:spacing w:before="100" w:beforeAutospacing="1" w:after="100" w:afterAutospacing="1" w:line="240" w:lineRule="auto"/>
    </w:pPr>
    <w:rPr>
      <w:rFonts w:ascii="Arial" w:eastAsia="Times New Roman" w:hAnsi="Arial" w:cs="Arial"/>
      <w:color w:val="4D4D4D"/>
      <w:sz w:val="18"/>
      <w:szCs w:val="18"/>
    </w:rPr>
  </w:style>
  <w:style w:type="character" w:styleId="Hyperlink">
    <w:name w:val="Hyperlink"/>
    <w:rsid w:val="00F9688A"/>
    <w:rPr>
      <w:color w:val="0000FF"/>
      <w:u w:val="single"/>
    </w:rPr>
  </w:style>
  <w:style w:type="character" w:customStyle="1" w:styleId="header-a1">
    <w:name w:val="header-a1"/>
    <w:rsid w:val="000025D3"/>
    <w:rPr>
      <w:rFonts w:ascii="Arial" w:hAnsi="Arial" w:cs="Arial" w:hint="default"/>
      <w:b/>
      <w:bCs/>
      <w:color w:val="000000"/>
      <w:sz w:val="21"/>
      <w:szCs w:val="21"/>
    </w:rPr>
  </w:style>
  <w:style w:type="character" w:customStyle="1" w:styleId="Heading1Char">
    <w:name w:val="Heading 1 Char"/>
    <w:basedOn w:val="DefaultParagraphFont"/>
    <w:link w:val="Heading1"/>
    <w:rsid w:val="008E033C"/>
    <w:rPr>
      <w:rFonts w:ascii="Times New Roman" w:eastAsia="Times New Roman" w:hAnsi="Times New Roman" w:cs="Times New Roman"/>
      <w:b/>
      <w:bCs/>
      <w:sz w:val="24"/>
      <w:szCs w:val="24"/>
    </w:rPr>
  </w:style>
  <w:style w:type="paragraph" w:styleId="ListParagraph">
    <w:name w:val="List Paragraph"/>
    <w:basedOn w:val="Normal"/>
    <w:uiPriority w:val="34"/>
    <w:qFormat/>
    <w:rsid w:val="000A0C6B"/>
    <w:pPr>
      <w:ind w:left="720"/>
      <w:contextualSpacing/>
    </w:pPr>
  </w:style>
  <w:style w:type="character" w:customStyle="1" w:styleId="Heading2Char">
    <w:name w:val="Heading 2 Char"/>
    <w:basedOn w:val="DefaultParagraphFont"/>
    <w:link w:val="Heading2"/>
    <w:uiPriority w:val="9"/>
    <w:rsid w:val="00D16F6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834219">
      <w:bodyDiv w:val="1"/>
      <w:marLeft w:val="0"/>
      <w:marRight w:val="0"/>
      <w:marTop w:val="0"/>
      <w:marBottom w:val="0"/>
      <w:divBdr>
        <w:top w:val="none" w:sz="0" w:space="0" w:color="auto"/>
        <w:left w:val="none" w:sz="0" w:space="0" w:color="auto"/>
        <w:bottom w:val="none" w:sz="0" w:space="0" w:color="auto"/>
        <w:right w:val="none" w:sz="0" w:space="0" w:color="auto"/>
      </w:divBdr>
    </w:div>
    <w:div w:id="1025908225">
      <w:bodyDiv w:val="1"/>
      <w:marLeft w:val="0"/>
      <w:marRight w:val="0"/>
      <w:marTop w:val="0"/>
      <w:marBottom w:val="0"/>
      <w:divBdr>
        <w:top w:val="none" w:sz="0" w:space="0" w:color="auto"/>
        <w:left w:val="none" w:sz="0" w:space="0" w:color="auto"/>
        <w:bottom w:val="none" w:sz="0" w:space="0" w:color="auto"/>
        <w:right w:val="none" w:sz="0" w:space="0" w:color="auto"/>
      </w:divBdr>
    </w:div>
    <w:div w:id="1588886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bjects@berkeley.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784</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Emory</Company>
  <LinksUpToDate>false</LinksUpToDate>
  <CharactersWithSpaces>5249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pbyatta</dc:creator>
  <cp:lastModifiedBy>swakoli</cp:lastModifiedBy>
  <cp:revision>9</cp:revision>
  <cp:lastPrinted>2014-03-13T15:55:00Z</cp:lastPrinted>
  <dcterms:created xsi:type="dcterms:W3CDTF">2014-05-05T13:50:00Z</dcterms:created>
  <dcterms:modified xsi:type="dcterms:W3CDTF">2014-06-17T09:30:00Z</dcterms:modified>
</cp:coreProperties>
</file>