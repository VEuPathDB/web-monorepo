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F094" w14:textId="59402E20" w:rsidR="005A201D" w:rsidRDefault="00B27400" w:rsidP="009E4196">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OKHUFUCHIRIRA OKHUSHIRIKIANA NI NAFWE MU OMURADI</w:t>
      </w:r>
    </w:p>
    <w:p w14:paraId="2801AF1B" w14:textId="522C82F0" w:rsidR="00377731" w:rsidRPr="00217E15" w:rsidRDefault="00377731" w:rsidP="005A201D">
      <w:pPr>
        <w:keepNext/>
        <w:keepLines/>
        <w:spacing w:after="0"/>
        <w:jc w:val="center"/>
        <w:outlineLvl w:val="0"/>
        <w:rPr>
          <w:rFonts w:ascii="Times New Roman" w:eastAsiaTheme="majorEastAsia" w:hAnsi="Times New Roman" w:cs="Times New Roman"/>
          <w:b/>
          <w:bCs/>
        </w:rPr>
      </w:pPr>
      <w:r>
        <w:rPr>
          <w:rFonts w:ascii="Times New Roman" w:hAnsi="Times New Roman" w:cs="Times New Roman"/>
          <w:b/>
        </w:rPr>
        <w:t xml:space="preserve">OBUANDICHE </w:t>
      </w:r>
      <w:r w:rsidR="009E4196">
        <w:rPr>
          <w:rFonts w:ascii="Times New Roman" w:hAnsi="Times New Roman" w:cs="Times New Roman"/>
          <w:b/>
        </w:rPr>
        <w:t xml:space="preserve">BWO </w:t>
      </w:r>
      <w:r>
        <w:rPr>
          <w:rFonts w:ascii="Times New Roman" w:hAnsi="Times New Roman" w:cs="Times New Roman"/>
          <w:b/>
        </w:rPr>
        <w:t xml:space="preserve">OBUFUCHIRIRANO BWO ISENSA YEIYI TIPI TAPU </w:t>
      </w:r>
      <w:r w:rsidR="009E4196">
        <w:rPr>
          <w:rFonts w:ascii="Times New Roman" w:hAnsi="Times New Roman" w:cs="Times New Roman"/>
          <w:b/>
        </w:rPr>
        <w:t>YA WASH BENEFITS</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166D3736"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w:t>
      </w:r>
      <w:r w:rsidR="00E0603F">
        <w:rPr>
          <w:rFonts w:ascii="Times New Roman" w:eastAsia="Calibri" w:hAnsi="Times New Roman" w:cs="Times New Roman"/>
        </w:rPr>
        <w:t>s</w:t>
      </w:r>
      <w:r w:rsidRPr="00217E15">
        <w:rPr>
          <w:rFonts w:ascii="Times New Roman" w:eastAsia="Calibri" w:hAnsi="Times New Roman" w:cs="Times New Roman"/>
        </w:rPr>
        <w:t xml:space="preserve">hi obwamatsi, </w:t>
      </w:r>
      <w:r w:rsidR="00E0603F">
        <w:rPr>
          <w:rFonts w:ascii="Times New Roman" w:hAnsi="Times New Roman" w:cs="Times New Roman"/>
        </w:rPr>
        <w:t>Obusafi bwo</w:t>
      </w:r>
      <w:r w:rsidR="000145C7" w:rsidRPr="00217E15">
        <w:rPr>
          <w:rFonts w:ascii="Times New Roman" w:hAnsi="Times New Roman" w:cs="Times New Roman"/>
        </w:rPr>
        <w:t xml:space="preserve">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E0603F">
        <w:rPr>
          <w:rFonts w:ascii="Times New Roman" w:hAnsi="Times New Roman" w:cs="Times New Roman"/>
        </w:rPr>
        <w:t>(nomba Omuradi kwo</w:t>
      </w:r>
      <w:r w:rsidR="000145C7" w:rsidRPr="00217E15">
        <w:rPr>
          <w:rFonts w:ascii="Times New Roman" w:hAnsi="Times New Roman" w:cs="Times New Roman"/>
        </w:rPr>
        <w:t xml:space="preserve">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5FC2EC69"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w:t>
      </w:r>
      <w:r w:rsidR="00E0603F">
        <w:rPr>
          <w:rFonts w:ascii="Times New Roman" w:eastAsia="Calibri" w:hAnsi="Times New Roman" w:cs="Times New Roman"/>
        </w:rPr>
        <w:t>ions for Poverty Action (IPA) i</w:t>
      </w:r>
      <w:r w:rsidRPr="00217E15">
        <w:rPr>
          <w:rFonts w:ascii="Times New Roman" w:eastAsia="Calibri" w:hAnsi="Times New Roman" w:cs="Times New Roman"/>
        </w:rPr>
        <w:t>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00E0603F">
        <w:rPr>
          <w:rFonts w:ascii="Times New Roman" w:eastAsia="Calibri" w:hAnsi="Times New Roman" w:cs="Times New Roman"/>
        </w:rPr>
        <w:t>]. I</w:t>
      </w:r>
      <w:r w:rsidRPr="00217E15">
        <w:rPr>
          <w:rFonts w:ascii="Times New Roman" w:eastAsia="Calibri" w:hAnsi="Times New Roman" w:cs="Times New Roman"/>
        </w:rPr>
        <w:t>kholanga emilimo nende Clai</w:t>
      </w:r>
      <w:r w:rsidR="0083259F" w:rsidRPr="00217E15">
        <w:rPr>
          <w:rFonts w:ascii="Times New Roman" w:eastAsia="Calibri" w:hAnsi="Times New Roman" w:cs="Times New Roman"/>
        </w:rPr>
        <w:t xml:space="preserve">r Null </w:t>
      </w:r>
      <w:r w:rsidR="008B4B3E" w:rsidRPr="00217E15">
        <w:rPr>
          <w:rFonts w:ascii="Times New Roman" w:eastAsia="Calibri" w:hAnsi="Times New Roman" w:cs="Times New Roman"/>
        </w:rPr>
        <w:t xml:space="preserve">okhurula </w:t>
      </w:r>
      <w:r w:rsidR="004337D3">
        <w:rPr>
          <w:rFonts w:ascii="Times New Roman" w:eastAsia="Calibri" w:hAnsi="Times New Roman" w:cs="Times New Roman"/>
        </w:rPr>
        <w:t>IPA Amerika</w:t>
      </w:r>
      <w:r w:rsidR="0083259F" w:rsidRPr="00217E15">
        <w:rPr>
          <w:rFonts w:ascii="Times New Roman" w:eastAsia="Calibri" w:hAnsi="Times New Roman" w:cs="Times New Roman"/>
        </w:rPr>
        <w:t>.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5451F378" w:rsidR="00217E15" w:rsidRPr="00217E15" w:rsidRDefault="007618AD" w:rsidP="005A201D">
      <w:pPr>
        <w:spacing w:after="0"/>
        <w:rPr>
          <w:rFonts w:ascii="Times New Roman" w:hAnsi="Times New Roman" w:cs="Times New Roman"/>
          <w:i/>
        </w:rPr>
      </w:pPr>
      <w:r>
        <w:rPr>
          <w:rFonts w:ascii="Times New Roman" w:hAnsi="Times New Roman" w:cs="Times New Roman"/>
        </w:rPr>
        <w:t xml:space="preserve">Khukhusayanga </w:t>
      </w:r>
      <w:r w:rsidR="00E0603F">
        <w:rPr>
          <w:rFonts w:ascii="Times New Roman" w:hAnsi="Times New Roman" w:cs="Times New Roman"/>
        </w:rPr>
        <w:t xml:space="preserve">witse mu ameko kano shichira </w:t>
      </w:r>
      <w:r w:rsidR="00732475">
        <w:rPr>
          <w:rFonts w:ascii="Times New Roman" w:hAnsi="Times New Roman" w:cs="Times New Roman"/>
        </w:rPr>
        <w:t xml:space="preserve">wanyola </w:t>
      </w:r>
      <w:r w:rsidR="00E0603F">
        <w:rPr>
          <w:rFonts w:ascii="Times New Roman" w:hAnsi="Times New Roman" w:cs="Times New Roman"/>
        </w:rPr>
        <w:t>tsi tipi tapu khur</w:t>
      </w:r>
      <w:r w:rsidR="008F4770">
        <w:rPr>
          <w:rFonts w:ascii="Times New Roman" w:hAnsi="Times New Roman" w:cs="Times New Roman"/>
        </w:rPr>
        <w:t>ula khu IPA.</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1D9F9D93" w:rsidR="0008367B" w:rsidRDefault="00227CBA" w:rsidP="005A201D">
      <w:pPr>
        <w:spacing w:after="0"/>
        <w:rPr>
          <w:rFonts w:ascii="Times New Roman" w:hAnsi="Times New Roman" w:cs="Times New Roman"/>
          <w:i/>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E0603F">
        <w:rPr>
          <w:rFonts w:ascii="Times New Roman" w:eastAsia="Calibri" w:hAnsi="Times New Roman" w:cs="Times New Roman"/>
        </w:rPr>
        <w:t>ya elie</w:t>
      </w:r>
      <w:r w:rsidR="002B2968" w:rsidRPr="00217E15">
        <w:rPr>
          <w:rFonts w:ascii="Times New Roman" w:eastAsia="Calibri" w:hAnsi="Times New Roman" w:cs="Times New Roman"/>
        </w:rPr>
        <w:t xml:space="preserve">ko lino ni </w:t>
      </w:r>
      <w:r w:rsidR="00B14054" w:rsidRPr="00217E15">
        <w:rPr>
          <w:rFonts w:ascii="Times New Roman" w:eastAsia="Calibri" w:hAnsi="Times New Roman" w:cs="Times New Roman"/>
        </w:rPr>
        <w:t xml:space="preserve">okhuhabirisia khu obulamu obwa bana khuluokhwenya okhumanya nga olwa ebindu abikhusialo khuno binyala okhunyasia okhukhula nende obulamu bwa bana. </w:t>
      </w:r>
      <w:r w:rsidR="00E0603F">
        <w:rPr>
          <w:rFonts w:ascii="Times New Roman" w:eastAsia="Calibri" w:hAnsi="Times New Roman" w:cs="Times New Roman"/>
        </w:rPr>
        <w:t>Khwe</w:t>
      </w:r>
      <w:r w:rsidR="008F4770">
        <w:rPr>
          <w:rFonts w:ascii="Times New Roman" w:eastAsia="Calibri" w:hAnsi="Times New Roman" w:cs="Times New Roman"/>
        </w:rPr>
        <w:t>nyanga okhusoma s</w:t>
      </w:r>
      <w:r w:rsidR="00E0603F">
        <w:rPr>
          <w:rFonts w:ascii="Times New Roman" w:eastAsia="Calibri" w:hAnsi="Times New Roman" w:cs="Times New Roman"/>
        </w:rPr>
        <w:t>hinga lwa abandu bo olukongo luno</w:t>
      </w:r>
      <w:r w:rsidR="00732475">
        <w:rPr>
          <w:rFonts w:ascii="Times New Roman" w:eastAsia="Calibri" w:hAnsi="Times New Roman" w:cs="Times New Roman"/>
        </w:rPr>
        <w:t xml:space="preserve"> babetsanga amakhono</w:t>
      </w:r>
      <w:r w:rsidR="008F4770">
        <w:rPr>
          <w:rFonts w:ascii="Times New Roman" w:eastAsia="Calibri" w:hAnsi="Times New Roman" w:cs="Times New Roman"/>
        </w:rPr>
        <w:t xml:space="preserve"> amasafi</w:t>
      </w:r>
      <w:r w:rsidR="00E0603F">
        <w:rPr>
          <w:rFonts w:ascii="Times New Roman" w:eastAsia="Calibri" w:hAnsi="Times New Roman" w:cs="Times New Roman"/>
        </w:rPr>
        <w:t>. Okhu khola kano, khwe</w:t>
      </w:r>
      <w:r w:rsidR="00732475">
        <w:rPr>
          <w:rFonts w:ascii="Times New Roman" w:eastAsia="Calibri" w:hAnsi="Times New Roman" w:cs="Times New Roman"/>
        </w:rPr>
        <w:t>nya okhura lishini</w:t>
      </w:r>
      <w:r w:rsidR="008F4770">
        <w:rPr>
          <w:rFonts w:ascii="Times New Roman" w:eastAsia="Calibri" w:hAnsi="Times New Roman" w:cs="Times New Roman"/>
        </w:rPr>
        <w:t xml:space="preserve"> khu tipi tapu yo khwos</w:t>
      </w:r>
      <w:r w:rsidR="00732475">
        <w:rPr>
          <w:rFonts w:ascii="Times New Roman" w:eastAsia="Calibri" w:hAnsi="Times New Roman" w:cs="Times New Roman"/>
        </w:rPr>
        <w:t>i</w:t>
      </w:r>
      <w:r w:rsidR="008F4770">
        <w:rPr>
          <w:rFonts w:ascii="Times New Roman" w:eastAsia="Calibri" w:hAnsi="Times New Roman" w:cs="Times New Roman"/>
        </w:rPr>
        <w:t>a amakhono</w:t>
      </w:r>
      <w:r w:rsidR="00732475">
        <w:rPr>
          <w:rFonts w:ascii="Times New Roman" w:eastAsia="Calibri" w:hAnsi="Times New Roman" w:cs="Times New Roman"/>
        </w:rPr>
        <w:t xml:space="preserve"> ila rekoda buli lwe ikhonyerwa. Khwenya kwikhonyera habari okhurula khu mashini kano okhumanya  mienendo nende tsinjira tsia </w:t>
      </w:r>
      <w:r w:rsidR="00377731">
        <w:rPr>
          <w:rFonts w:ascii="Times New Roman" w:eastAsia="Calibri" w:hAnsi="Times New Roman" w:cs="Times New Roman"/>
        </w:rPr>
        <w:t>mwikhonyera i</w:t>
      </w:r>
      <w:r w:rsidR="00732475">
        <w:rPr>
          <w:rFonts w:ascii="Times New Roman" w:eastAsia="Calibri" w:hAnsi="Times New Roman" w:cs="Times New Roman"/>
        </w:rPr>
        <w:t>tipi tapu khwosia amakhono bul</w:t>
      </w:r>
      <w:r w:rsidR="00377731">
        <w:rPr>
          <w:rFonts w:ascii="Times New Roman" w:eastAsia="Calibri" w:hAnsi="Times New Roman" w:cs="Times New Roman"/>
        </w:rPr>
        <w:t>i nyanga. Lashini lino</w:t>
      </w:r>
      <w:r w:rsidR="00865923">
        <w:rPr>
          <w:rFonts w:ascii="Times New Roman" w:eastAsia="Calibri" w:hAnsi="Times New Roman" w:cs="Times New Roman"/>
        </w:rPr>
        <w:t xml:space="preserve"> ne </w:t>
      </w:r>
      <w:r w:rsidR="00377731">
        <w:rPr>
          <w:rFonts w:ascii="Times New Roman" w:eastAsia="Calibri" w:hAnsi="Times New Roman" w:cs="Times New Roman"/>
        </w:rPr>
        <w:t xml:space="preserve">lititi </w:t>
      </w:r>
      <w:r w:rsidR="00865923">
        <w:rPr>
          <w:rFonts w:ascii="Times New Roman" w:eastAsia="Calibri" w:hAnsi="Times New Roman" w:cs="Times New Roman"/>
        </w:rPr>
        <w:t>khasikaha kayira au ozuia singa lu wehonyisiranga tipi tapu okhwosa amakhono.</w:t>
      </w:r>
    </w:p>
    <w:p w14:paraId="3EC9F735" w14:textId="77777777"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15A63F95" w:rsidR="00217E15" w:rsidRPr="005A201D"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5A201D">
        <w:rPr>
          <w:rFonts w:ascii="Times New Roman" w:hAnsi="Times New Roman" w:cs="Times New Roman"/>
        </w:rPr>
        <w:t xml:space="preserve">: </w:t>
      </w:r>
      <w:r w:rsidR="00865923">
        <w:rPr>
          <w:rFonts w:ascii="Times New Roman" w:hAnsi="Times New Roman" w:cs="Times New Roman"/>
        </w:rPr>
        <w:t xml:space="preserve">Mukhukenda khuefwe </w:t>
      </w:r>
      <w:r w:rsidR="00377731">
        <w:rPr>
          <w:rFonts w:ascii="Times New Roman" w:hAnsi="Times New Roman" w:cs="Times New Roman"/>
        </w:rPr>
        <w:t xml:space="preserve">khwa </w:t>
      </w:r>
      <w:r w:rsidR="00865923">
        <w:rPr>
          <w:rFonts w:ascii="Times New Roman" w:hAnsi="Times New Roman" w:cs="Times New Roman"/>
        </w:rPr>
        <w:t>mberi, khwa</w:t>
      </w:r>
      <w:r w:rsidR="002820B0">
        <w:rPr>
          <w:rFonts w:ascii="Times New Roman" w:hAnsi="Times New Roman" w:cs="Times New Roman"/>
        </w:rPr>
        <w:t xml:space="preserve"> hate mashini ya osensa mu tipi tapu yao yo okhwosa amakhono, khukhu teve amatevo na khwaringale a mienendo kyao kyo okhwosa amakhono.Ona endelea okuhehonyisira tipi tapu yao ka kawaida khu muda ku vanatakho mashini ka osensa. A sifa sio oringala khasi sikhoyere situswe, okhwoswa aub situswe. Ni khumala otao mashini ko osensa, khunyala waireha khu tipi tap yao khulwe wiki chiviri. Khuna kaluha okhukenedera olwo khu viri</w:t>
      </w:r>
      <w:r w:rsidR="00075EE3">
        <w:rPr>
          <w:rFonts w:ascii="Times New Roman" w:hAnsi="Times New Roman" w:cs="Times New Roman"/>
        </w:rPr>
        <w:t xml:space="preserve"> omala a sense khu tipi tapu, khuna khu teva  amatevo kidogo okhutulana nende okhwosa amahono nenede amatumizi ke choo ni khukaluha ovukula sense. Khunyala khandi khwakaluha baadaye otaho mashini khandi khulwe wiki chiviri.</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686A8636" w:rsidR="00617F04" w:rsidRPr="00217E15" w:rsidRDefault="00C63A85" w:rsidP="005A201D">
      <w:pPr>
        <w:spacing w:after="0"/>
        <w:rPr>
          <w:rFonts w:ascii="Times New Roman" w:hAnsi="Times New Roman" w:cs="Times New Roman"/>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kuno </w:t>
      </w:r>
      <w:r w:rsidR="008C3019" w:rsidRPr="007618AD">
        <w:rPr>
          <w:rFonts w:ascii="Times New Roman" w:hAnsi="Times New Roman" w:cs="Times New Roman"/>
        </w:rPr>
        <w:t xml:space="preserve">khulakhubukua </w:t>
      </w:r>
      <w:r w:rsidR="00075EE3">
        <w:rPr>
          <w:rFonts w:ascii="Times New Roman" w:hAnsi="Times New Roman" w:cs="Times New Roman"/>
        </w:rPr>
        <w:t xml:space="preserve"> ka amasa kaviri ni khukhukenedera khaviri. Khuna ta I sense ni khukhu kendera olwa mberi ni khu imalawo ni khukhu kendera olwa khaviri. Khunyala khwa khu kendera.</w:t>
      </w:r>
      <w:r w:rsidR="009F48EB">
        <w:rPr>
          <w:rFonts w:ascii="Times New Roman" w:hAnsi="Times New Roman" w:cs="Times New Roman"/>
        </w:rPr>
        <w:t>Khunyala khwa khukendera olwa khaviri eviha evyo evyo nende engendo echio echio.</w:t>
      </w:r>
    </w:p>
    <w:p w14:paraId="1CACF823" w14:textId="77777777" w:rsidR="0008367B" w:rsidRPr="00217E15" w:rsidRDefault="0008367B" w:rsidP="005A201D">
      <w:pPr>
        <w:spacing w:after="0"/>
        <w:rPr>
          <w:rFonts w:ascii="Times New Roman" w:hAnsi="Times New Roman" w:cs="Times New Roman"/>
          <w:b/>
        </w:rPr>
      </w:pPr>
    </w:p>
    <w:p w14:paraId="13CCB486" w14:textId="18984769"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9F48EB">
        <w:rPr>
          <w:rFonts w:ascii="Times New Roman" w:hAnsi="Times New Roman" w:cs="Times New Roman"/>
        </w:rPr>
        <w:t xml:space="preserve">kilekholera </w:t>
      </w:r>
      <w:r w:rsidR="00217E15" w:rsidRPr="009F48EB">
        <w:rPr>
          <w:rFonts w:ascii="Times New Roman" w:hAnsi="Times New Roman" w:cs="Times New Roman"/>
        </w:rPr>
        <w:t xml:space="preserve">mulukongo noba mwitala lio.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002F0C90"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lastRenderedPageBreak/>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w:t>
      </w:r>
      <w:r w:rsidR="00377731">
        <w:rPr>
          <w:rFonts w:ascii="Times New Roman" w:eastAsia="Calibri" w:hAnsi="Times New Roman" w:cs="Times New Roman"/>
        </w:rPr>
        <w:t xml:space="preserve"> bwosi bwaulanyola ne olaba nokhu</w:t>
      </w:r>
      <w:r w:rsidR="00C316E9" w:rsidRPr="007618AD">
        <w:rPr>
          <w:rFonts w:ascii="Times New Roman" w:eastAsia="Calibri" w:hAnsi="Times New Roman" w:cs="Times New Roman"/>
        </w:rPr>
        <w:t>khonyanga okhumany</w:t>
      </w:r>
      <w:r w:rsidR="00377731">
        <w:rPr>
          <w:rFonts w:ascii="Times New Roman" w:eastAsia="Calibri" w:hAnsi="Times New Roman" w:cs="Times New Roman"/>
        </w:rPr>
        <w:t>i</w:t>
      </w:r>
      <w:r w:rsidR="00C316E9" w:rsidRPr="007618AD">
        <w:rPr>
          <w:rFonts w:ascii="Times New Roman" w:eastAsia="Calibri" w:hAnsi="Times New Roman" w:cs="Times New Roman"/>
        </w:rPr>
        <w:t>risia ngalwakhutsiriri</w:t>
      </w:r>
      <w:r w:rsidR="009F48EB">
        <w:rPr>
          <w:rFonts w:ascii="Times New Roman" w:eastAsia="Calibri" w:hAnsi="Times New Roman" w:cs="Times New Roman"/>
        </w:rPr>
        <w:t xml:space="preserve">ranga nende obukonyeresi bwefwe okhuhusiana nende </w:t>
      </w:r>
      <w:r w:rsidR="00377731">
        <w:rPr>
          <w:rFonts w:ascii="Times New Roman" w:eastAsia="Calibri" w:hAnsi="Times New Roman" w:cs="Times New Roman"/>
        </w:rPr>
        <w:t>okhusab</w:t>
      </w:r>
      <w:r w:rsidR="009F48EB">
        <w:rPr>
          <w:rFonts w:ascii="Times New Roman" w:eastAsia="Calibri" w:hAnsi="Times New Roman" w:cs="Times New Roman"/>
        </w:rPr>
        <w:t xml:space="preserve">a </w:t>
      </w:r>
      <w:r w:rsidR="00377731">
        <w:rPr>
          <w:rFonts w:ascii="Times New Roman" w:eastAsia="Calibri" w:hAnsi="Times New Roman" w:cs="Times New Roman"/>
        </w:rPr>
        <w:t>amakhono nende okhwikhonyera tipi tapu okhusab</w:t>
      </w:r>
      <w:r w:rsidR="009F48EB">
        <w:rPr>
          <w:rFonts w:ascii="Times New Roman" w:eastAsia="Calibri" w:hAnsi="Times New Roman" w:cs="Times New Roman"/>
        </w:rPr>
        <w:t>a amakhono</w:t>
      </w:r>
      <w:r w:rsidR="00377731">
        <w:rPr>
          <w:rFonts w:ascii="Times New Roman" w:eastAsia="Calibri" w:hAnsi="Times New Roman" w:cs="Times New Roman"/>
        </w:rPr>
        <w:t xml:space="preserve"> buli nyanga.</w:t>
      </w:r>
      <w:r w:rsidR="00217E15" w:rsidRPr="00C04BC3">
        <w:rPr>
          <w:rFonts w:ascii="Times New Roman" w:eastAsia="Calibri" w:hAnsi="Times New Roman" w:cs="Times New Roman"/>
          <w:i/>
        </w:rPr>
        <w:t xml:space="preserve"> </w:t>
      </w:r>
      <w:r w:rsidR="00217E15" w:rsidRPr="00C04BC3">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15C3B03C"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ins w:id="0" w:author="swakoli" w:date="2014-06-17T12:33:00Z">
        <w:r w:rsidR="00C42656">
          <w:rPr>
            <w:rFonts w:ascii="Times New Roman" w:hAnsi="Times New Roman" w:cs="Times New Roman"/>
            <w:bCs/>
          </w:rPr>
          <w:t xml:space="preserve"> </w:t>
        </w:r>
        <w:r w:rsidR="00C42656">
          <w:rPr>
            <w:rFonts w:ascii="Times New Roman" w:hAnsi="Times New Roman" w:cs="Times New Roman"/>
            <w:bCs/>
          </w:rPr>
          <w:t>khwama huvuenjelesi vili:</w:t>
        </w:r>
      </w:ins>
      <w:del w:id="1" w:author="swakoli" w:date="2014-06-17T12:33:00Z">
        <w:r w:rsidR="00430F72" w:rsidRPr="00217E15" w:rsidDel="00C42656">
          <w:rPr>
            <w:rFonts w:ascii="Times New Roman" w:hAnsi="Times New Roman" w:cs="Times New Roman"/>
            <w:bCs/>
          </w:rPr>
          <w:delText>:</w:delText>
        </w:r>
      </w:del>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0364169F"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sidR="009F48EB">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009F48EB" w:rsidRPr="009F48EB">
        <w:rPr>
          <w:rFonts w:ascii="Times New Roman" w:hAnsi="Times New Roman" w:cs="Times New Roman"/>
          <w:i/>
        </w:rPr>
        <w:t xml:space="preserve"> </w:t>
      </w:r>
      <w:r w:rsidR="009F48EB">
        <w:rPr>
          <w:rFonts w:ascii="Times New Roman" w:hAnsi="Times New Roman" w:cs="Times New Roman"/>
          <w:i/>
        </w:rPr>
        <w:t>khu somo ria chitipi tapu chio khu sensa</w:t>
      </w:r>
      <w:r w:rsidRPr="00217E15">
        <w:rPr>
          <w:rFonts w:ascii="Times New Roman" w:hAnsi="Times New Roman" w:cs="Times New Roman"/>
          <w:i/>
        </w:rPr>
        <w:t>.</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2" w:name="OLE_LINK1"/>
      <w:bookmarkStart w:id="3" w:name="OLE_LINK2"/>
    </w:p>
    <w:p w14:paraId="43624DBE" w14:textId="77777777" w:rsidR="00F51EBA" w:rsidRPr="00217E15" w:rsidRDefault="00F51EBA" w:rsidP="005A201D">
      <w:pPr>
        <w:spacing w:after="0"/>
        <w:rPr>
          <w:rFonts w:ascii="Times New Roman" w:hAnsi="Times New Roman" w:cs="Times New Roman"/>
          <w:b/>
          <w:i/>
        </w:rPr>
      </w:pPr>
    </w:p>
    <w:p w14:paraId="593E88DA" w14:textId="3D1E7946" w:rsidR="00437341" w:rsidRPr="00217E15" w:rsidRDefault="003B1305" w:rsidP="005A201D">
      <w:pPr>
        <w:spacing w:after="0"/>
        <w:rPr>
          <w:rStyle w:val="header-a1"/>
          <w:rFonts w:ascii="Times New Roman" w:hAnsi="Times New Roman" w:cs="Times New Roman"/>
          <w:b w:val="0"/>
          <w:bCs w:val="0"/>
          <w:color w:val="auto"/>
          <w:sz w:val="22"/>
          <w:szCs w:val="22"/>
        </w:rPr>
      </w:pPr>
      <w:r w:rsidRPr="00217E15">
        <w:rPr>
          <w:rFonts w:ascii="Times New Roman" w:hAnsi="Times New Roman" w:cs="Times New Roman"/>
          <w:b/>
          <w:i/>
        </w:rPr>
        <w:t>Okhutong’a nende tsirek</w:t>
      </w:r>
      <w:r w:rsidR="00C63A85" w:rsidRPr="00217E15">
        <w:rPr>
          <w:rFonts w:ascii="Times New Roman" w:hAnsi="Times New Roman" w:cs="Times New Roman"/>
          <w:b/>
          <w:i/>
        </w:rPr>
        <w:t>odi tsiobukhabirisi</w:t>
      </w:r>
      <w:r w:rsidR="00F9688A" w:rsidRPr="00217E15">
        <w:rPr>
          <w:rFonts w:ascii="Times New Roman" w:hAnsi="Times New Roman" w:cs="Times New Roman"/>
          <w:b/>
          <w:i/>
        </w:rPr>
        <w:t>:</w:t>
      </w:r>
      <w:bookmarkEnd w:id="2"/>
      <w:bookmarkEnd w:id="3"/>
      <w:r w:rsidR="00C63A85" w:rsidRPr="00217E15">
        <w:rPr>
          <w:rFonts w:ascii="Times New Roman" w:hAnsi="Times New Roman" w:cs="Times New Roman"/>
          <w:i/>
        </w:rPr>
        <w:t xml:space="preserve"> </w:t>
      </w:r>
      <w:r w:rsidR="009F2341" w:rsidRPr="00217E15">
        <w:rPr>
          <w:rFonts w:ascii="Times New Roman" w:hAnsi="Times New Roman" w:cs="Times New Roman"/>
        </w:rPr>
        <w:t>Okhutong’a ne irekodi yo bukhabirisi: obukha</w:t>
      </w:r>
      <w:r w:rsidR="00EA4788" w:rsidRPr="00217E15">
        <w:rPr>
          <w:rFonts w:ascii="Times New Roman" w:hAnsi="Times New Roman" w:cs="Times New Roman"/>
        </w:rPr>
        <w:t>birisi ni bwakhabwa</w:t>
      </w:r>
      <w:r w:rsidR="009F2341" w:rsidRPr="00217E15">
        <w:rPr>
          <w:rFonts w:ascii="Times New Roman" w:hAnsi="Times New Roman" w:cs="Times New Roman"/>
        </w:rPr>
        <w:t>, abemirisi banyala khubikha khul</w:t>
      </w:r>
      <w:r w:rsidR="00EA4788" w:rsidRPr="00217E15">
        <w:rPr>
          <w:rFonts w:ascii="Times New Roman" w:hAnsi="Times New Roman" w:cs="Times New Roman"/>
        </w:rPr>
        <w:t>okh</w:t>
      </w:r>
      <w:r w:rsidR="009F2341" w:rsidRPr="00217E15">
        <w:rPr>
          <w:rFonts w:ascii="Times New Roman" w:hAnsi="Times New Roman" w:cs="Times New Roman"/>
        </w:rPr>
        <w:t xml:space="preserve">wekhonyera mu bukhabirisi bundi obwa bahenya okhukhola noba abasiabwe. </w:t>
      </w:r>
      <w:r w:rsidR="003B51F8" w:rsidRPr="003B51F8">
        <w:rPr>
          <w:rFonts w:ascii="Times New Roman" w:hAnsi="Times New Roman" w:cs="Times New Roman"/>
        </w:rPr>
        <w:t>Khulavika kamakhua ke kumradi kuno khundalo che kumradi kuno nende kimiradi kikindi kilondakho.</w:t>
      </w:r>
      <w:r w:rsidR="003B51F8">
        <w:rPr>
          <w:rFonts w:ascii="Times New Roman" w:hAnsi="Times New Roman" w:cs="Times New Roman"/>
        </w:rPr>
        <w:t xml:space="preserve"> </w:t>
      </w:r>
      <w:r w:rsidR="009F2341" w:rsidRPr="00217E15">
        <w:rPr>
          <w:rFonts w:ascii="Times New Roman" w:hAnsi="Times New Roman" w:cs="Times New Roman"/>
        </w:rPr>
        <w:t xml:space="preserve">Ngalwaobulindi bubolerwe akulu awo ni bwakhulekhonyara okhulinda iripoti yioyo. Amakalusio </w:t>
      </w:r>
      <w:r w:rsidR="00437341" w:rsidRPr="00217E15">
        <w:rPr>
          <w:rFonts w:ascii="Times New Roman" w:hAnsi="Times New Roman" w:cs="Times New Roman"/>
        </w:rPr>
        <w:t>kawo sikalanyasiakho obukhonyi bwa IPA inyala noba inyala okhukhweresia noba khu abamenyani bawo.</w:t>
      </w:r>
      <w:r w:rsidR="009F2341" w:rsidRPr="00217E15">
        <w:rPr>
          <w:rFonts w:ascii="Times New Roman" w:hAnsi="Times New Roman" w:cs="Times New Roman"/>
        </w:rPr>
        <w:t xml:space="preserve"> </w:t>
      </w:r>
      <w:r w:rsidR="000A0C6B" w:rsidRPr="00217E15">
        <w:rPr>
          <w:rFonts w:ascii="Times New Roman" w:hAnsi="Times New Roman" w:cs="Times New Roman"/>
        </w:rPr>
        <w:t xml:space="preserve"> </w:t>
      </w:r>
    </w:p>
    <w:p w14:paraId="58FEB6AB" w14:textId="77777777" w:rsidR="00AE081D" w:rsidRDefault="00AE081D"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7F2C663E" w:rsidR="00437341" w:rsidRPr="00217E15" w:rsidDel="00C42656" w:rsidRDefault="00437341" w:rsidP="005A201D">
      <w:pPr>
        <w:spacing w:after="0"/>
        <w:rPr>
          <w:del w:id="4" w:author="swakoli" w:date="2014-06-17T12:33:00Z"/>
          <w:rFonts w:ascii="Times New Roman" w:hAnsi="Times New Roman" w:cs="Times New Roman"/>
          <w:b/>
        </w:rPr>
      </w:pPr>
      <w:del w:id="5" w:author="swakoli" w:date="2014-06-17T12:33:00Z">
        <w:r w:rsidRPr="00217E15" w:rsidDel="00C42656">
          <w:rPr>
            <w:rFonts w:ascii="Times New Roman" w:hAnsi="Times New Roman" w:cs="Times New Roman"/>
            <w:b/>
          </w:rPr>
          <w:delText>Okhusirikhwa nende okhurungwa noumi</w:delText>
        </w:r>
        <w:r w:rsidR="00D16F67" w:rsidRPr="00217E15" w:rsidDel="00C42656">
          <w:rPr>
            <w:rFonts w:ascii="Times New Roman" w:hAnsi="Times New Roman" w:cs="Times New Roman"/>
            <w:b/>
          </w:rPr>
          <w:delText>y</w:delText>
        </w:r>
        <w:r w:rsidRPr="00217E15" w:rsidDel="00C42656">
          <w:rPr>
            <w:rFonts w:ascii="Times New Roman" w:hAnsi="Times New Roman" w:cs="Times New Roman"/>
            <w:b/>
          </w:rPr>
          <w:delText>e</w:delText>
        </w:r>
      </w:del>
    </w:p>
    <w:p w14:paraId="46CF303C" w14:textId="71012716" w:rsidR="00437341" w:rsidRPr="00217E15" w:rsidDel="00C42656" w:rsidRDefault="00D16F67" w:rsidP="005A201D">
      <w:pPr>
        <w:widowControl w:val="0"/>
        <w:tabs>
          <w:tab w:val="left" w:pos="0"/>
        </w:tabs>
        <w:spacing w:after="0"/>
        <w:rPr>
          <w:del w:id="6" w:author="swakoli" w:date="2014-06-17T12:33:00Z"/>
          <w:rFonts w:ascii="Times New Roman" w:hAnsi="Times New Roman" w:cs="Times New Roman"/>
        </w:rPr>
      </w:pPr>
      <w:del w:id="7" w:author="swakoli" w:date="2014-06-17T12:33:00Z">
        <w:r w:rsidRPr="00217E15" w:rsidDel="00C42656">
          <w:rPr>
            <w:rFonts w:ascii="Times New Roman" w:hAnsi="Times New Roman" w:cs="Times New Roman"/>
          </w:rPr>
          <w:delText>Nobulayi ni wekesia IPA, lwao</w:delText>
        </w:r>
        <w:r w:rsidR="00437341" w:rsidRPr="00217E15" w:rsidDel="00C42656">
          <w:rPr>
            <w:rFonts w:ascii="Times New Roman" w:hAnsi="Times New Roman" w:cs="Times New Roman"/>
          </w:rPr>
          <w:delText>laba n</w:delText>
        </w:r>
        <w:r w:rsidRPr="00217E15" w:rsidDel="00C42656">
          <w:rPr>
            <w:rFonts w:ascii="Times New Roman" w:hAnsi="Times New Roman" w:cs="Times New Roman"/>
          </w:rPr>
          <w:delText>iwakhaumia khulwokhuba mu mukanda kuno. Khunyalakhwakhwech</w:delText>
        </w:r>
        <w:r w:rsidR="00437341" w:rsidRPr="00217E15" w:rsidDel="00C42656">
          <w:rPr>
            <w:rFonts w:ascii="Times New Roman" w:hAnsi="Times New Roman" w:cs="Times New Roman"/>
          </w:rPr>
          <w:delText>esia om</w:delText>
        </w:r>
        <w:r w:rsidR="00217E15" w:rsidDel="00C42656">
          <w:rPr>
            <w:rFonts w:ascii="Times New Roman" w:hAnsi="Times New Roman" w:cs="Times New Roman"/>
          </w:rPr>
          <w:delText xml:space="preserve">wandike wa IPA noba omukhupire </w:delText>
        </w:r>
        <w:r w:rsidR="00217E15" w:rsidRPr="00C04BC3" w:rsidDel="00C42656">
          <w:rPr>
            <w:rFonts w:ascii="Times New Roman" w:eastAsia="Calibri" w:hAnsi="Times New Roman" w:cs="Times New Roman"/>
          </w:rPr>
          <w:delText>0728-716-661</w:delText>
        </w:r>
        <w:r w:rsidR="00437341" w:rsidRPr="00217E15" w:rsidDel="00C42656">
          <w:rPr>
            <w:rFonts w:ascii="Times New Roman" w:hAnsi="Times New Roman" w:cs="Times New Roman"/>
          </w:rPr>
          <w:delText>.</w:delText>
        </w:r>
      </w:del>
    </w:p>
    <w:p w14:paraId="62116E9B" w14:textId="74FBD01F" w:rsidR="000025D3" w:rsidRPr="00217E15" w:rsidDel="00C42656" w:rsidRDefault="00437341" w:rsidP="005A201D">
      <w:pPr>
        <w:widowControl w:val="0"/>
        <w:tabs>
          <w:tab w:val="left" w:pos="0"/>
        </w:tabs>
        <w:spacing w:after="0"/>
        <w:rPr>
          <w:del w:id="8" w:author="swakoli" w:date="2014-06-17T12:33:00Z"/>
          <w:rFonts w:ascii="Times New Roman" w:hAnsi="Times New Roman" w:cs="Times New Roman"/>
        </w:rPr>
      </w:pPr>
      <w:del w:id="9" w:author="swakoli" w:date="2014-06-17T12:33:00Z">
        <w:r w:rsidRPr="00217E15" w:rsidDel="00C42656">
          <w:rPr>
            <w:rFonts w:ascii="Times New Roman" w:hAnsi="Times New Roman" w:cs="Times New Roman"/>
          </w:rPr>
          <w:delText>Noumi</w:delText>
        </w:r>
        <w:r w:rsidR="00D16F67" w:rsidRPr="00217E15" w:rsidDel="00C42656">
          <w:rPr>
            <w:rFonts w:ascii="Times New Roman" w:hAnsi="Times New Roman" w:cs="Times New Roman"/>
          </w:rPr>
          <w:delText>y</w:delText>
        </w:r>
        <w:r w:rsidRPr="00217E15" w:rsidDel="00C42656">
          <w:rPr>
            <w:rFonts w:ascii="Times New Roman" w:hAnsi="Times New Roman" w:cs="Times New Roman"/>
          </w:rPr>
          <w:delText>a okhulondekha</w:delText>
        </w:r>
        <w:r w:rsidR="00C83FD1" w:rsidRPr="00217E15" w:rsidDel="00C42656">
          <w:rPr>
            <w:rFonts w:ascii="Times New Roman" w:hAnsi="Times New Roman" w:cs="Times New Roman"/>
          </w:rPr>
          <w:delText>na</w:delText>
        </w:r>
        <w:r w:rsidRPr="00217E15" w:rsidDel="00C42656">
          <w:rPr>
            <w:rFonts w:ascii="Times New Roman" w:hAnsi="Times New Roman" w:cs="Times New Roman"/>
          </w:rPr>
          <w:delText xml:space="preserve"> nende obukhabirisi buno</w:delText>
        </w:r>
        <w:r w:rsidR="00C83FD1" w:rsidRPr="00217E15" w:rsidDel="00C42656">
          <w:rPr>
            <w:rFonts w:ascii="Times New Roman" w:hAnsi="Times New Roman" w:cs="Times New Roman"/>
          </w:rPr>
          <w:delText>, IPA ilakhweresia obusirikhi bukhoyerwa.</w:delText>
        </w:r>
        <w:r w:rsidRPr="00217E15" w:rsidDel="00C42656">
          <w:rPr>
            <w:rFonts w:ascii="Times New Roman" w:hAnsi="Times New Roman" w:cs="Times New Roman"/>
          </w:rPr>
          <w:delText xml:space="preserve"> </w:delText>
        </w:r>
        <w:r w:rsidR="000025D3" w:rsidRPr="00217E15" w:rsidDel="00C42656">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10" w:name="_GoBack"/>
      <w:bookmarkEnd w:id="10"/>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lastRenderedPageBreak/>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7D5F1ADE" w14:textId="77777777" w:rsidR="00E526BB" w:rsidRPr="00217E15" w:rsidRDefault="00E526BB" w:rsidP="005A201D">
      <w:pPr>
        <w:spacing w:after="0"/>
        <w:rPr>
          <w:rFonts w:ascii="Times New Roman" w:hAnsi="Times New Roman" w:cs="Times New Roman"/>
        </w:rPr>
      </w:pPr>
    </w:p>
    <w:p w14:paraId="602D166B" w14:textId="77777777" w:rsidR="00AE081D" w:rsidRPr="00217E15" w:rsidRDefault="00AE081D" w:rsidP="00AE081D">
      <w:pPr>
        <w:spacing w:after="0"/>
        <w:rPr>
          <w:rFonts w:ascii="Times New Roman" w:hAnsi="Times New Roman" w:cs="Times New Roman"/>
        </w:rPr>
      </w:pPr>
      <w:r w:rsidRPr="00217E15">
        <w:rPr>
          <w:rFonts w:ascii="Times New Roman" w:hAnsi="Times New Roman" w:cs="Times New Roman"/>
        </w:rPr>
        <w:t>Wakheresibwa ecopi ye ikaratasi yo khuchama.</w:t>
      </w:r>
    </w:p>
    <w:p w14:paraId="3CC1E98D" w14:textId="77777777" w:rsidR="00AE081D" w:rsidRPr="00217E15" w:rsidRDefault="00AE081D" w:rsidP="00AE081D">
      <w:pPr>
        <w:spacing w:after="0"/>
        <w:rPr>
          <w:rFonts w:ascii="Times New Roman" w:hAnsi="Times New Roman" w:cs="Times New Roman"/>
        </w:rPr>
      </w:pPr>
      <w:r w:rsidRPr="00217E15">
        <w:rPr>
          <w:rFonts w:ascii="Times New Roman" w:hAnsi="Times New Roman" w:cs="Times New Roman"/>
        </w:rPr>
        <w:t>Nochama okhuba mu bukhabirisi buno, sinia mani wandike itare hasi awo.</w:t>
      </w:r>
    </w:p>
    <w:p w14:paraId="7629A887" w14:textId="77777777" w:rsidR="00AE081D" w:rsidRPr="00217E15" w:rsidRDefault="00AE081D" w:rsidP="00AE081D">
      <w:pPr>
        <w:spacing w:after="0"/>
        <w:rPr>
          <w:rFonts w:ascii="Times New Roman" w:hAnsi="Times New Roman" w:cs="Times New Roman"/>
        </w:rPr>
      </w:pPr>
      <w:r w:rsidRPr="00217E15">
        <w:rPr>
          <w:rFonts w:ascii="Times New Roman" w:hAnsi="Times New Roman" w:cs="Times New Roman"/>
        </w:rPr>
        <w:tab/>
        <w:t xml:space="preserve">                                                     </w:t>
      </w:r>
    </w:p>
    <w:p w14:paraId="373328DF" w14:textId="77777777" w:rsidR="00AE081D" w:rsidRPr="00217E15" w:rsidRDefault="00AE081D" w:rsidP="00AE081D">
      <w:pPr>
        <w:spacing w:after="0"/>
        <w:rPr>
          <w:rFonts w:ascii="Times New Roman" w:hAnsi="Times New Roman" w:cs="Times New Roman"/>
          <w:u w:val="single"/>
        </w:rPr>
      </w:pPr>
    </w:p>
    <w:p w14:paraId="40B3C728" w14:textId="77777777" w:rsidR="00AE081D" w:rsidRPr="00217E15" w:rsidRDefault="00AE081D" w:rsidP="00AE08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4BEC22B2" w14:textId="77777777" w:rsidR="00AE081D" w:rsidRPr="00217E15" w:rsidRDefault="00AE081D" w:rsidP="00AE081D">
      <w:pPr>
        <w:spacing w:after="0"/>
        <w:rPr>
          <w:rFonts w:ascii="Times New Roman" w:hAnsi="Times New Roman" w:cs="Times New Roman"/>
        </w:rPr>
      </w:pPr>
      <w:r w:rsidRPr="00217E15">
        <w:rPr>
          <w:rFonts w:ascii="Times New Roman" w:hAnsi="Times New Roman" w:cs="Times New Roman"/>
        </w:rPr>
        <w:t>Oubukula obuchami buno</w:t>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r>
      <w:r>
        <w:rPr>
          <w:rFonts w:ascii="Times New Roman" w:hAnsi="Times New Roman" w:cs="Times New Roman"/>
        </w:rPr>
        <w:t xml:space="preserve">              </w:t>
      </w:r>
      <w:r w:rsidRPr="00217E15">
        <w:rPr>
          <w:rFonts w:ascii="Times New Roman" w:hAnsi="Times New Roman" w:cs="Times New Roman"/>
        </w:rPr>
        <w:t>Itare</w:t>
      </w: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AB5E8" w14:textId="77777777" w:rsidR="00DC6910" w:rsidRDefault="00DC6910" w:rsidP="00DB7267">
      <w:pPr>
        <w:spacing w:after="0" w:line="240" w:lineRule="auto"/>
      </w:pPr>
      <w:r>
        <w:separator/>
      </w:r>
    </w:p>
  </w:endnote>
  <w:endnote w:type="continuationSeparator" w:id="0">
    <w:p w14:paraId="6F6D0AA7" w14:textId="77777777" w:rsidR="00DC6910" w:rsidRDefault="00DC6910"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50A6F" w14:textId="1C0000CE" w:rsidR="00AE081D" w:rsidRDefault="00AE081D" w:rsidP="00AE081D">
    <w:pPr>
      <w:pStyle w:val="Footer"/>
    </w:pPr>
    <w:r>
      <w:rPr>
        <w:rFonts w:ascii="Arial" w:hAnsi="Arial" w:cs="Arial"/>
        <w:color w:val="222222"/>
        <w:sz w:val="20"/>
        <w:szCs w:val="20"/>
        <w:shd w:val="clear" w:color="auto" w:fill="FFFFFF"/>
      </w:rPr>
      <w:t>CPHS #2011-09-3654</w:t>
    </w:r>
  </w:p>
  <w:sdt>
    <w:sdtPr>
      <w:id w:val="-1788498487"/>
      <w:docPartObj>
        <w:docPartGallery w:val="Page Numbers (Bottom of Page)"/>
        <w:docPartUnique/>
      </w:docPartObj>
    </w:sdtPr>
    <w:sdtEndPr>
      <w:rPr>
        <w:noProof/>
      </w:rPr>
    </w:sdtEndPr>
    <w:sdtContent>
      <w:p w14:paraId="75CAA8DD" w14:textId="46912E8A" w:rsidR="00AE081D" w:rsidRDefault="00AE081D">
        <w:pPr>
          <w:pStyle w:val="Footer"/>
          <w:jc w:val="right"/>
        </w:pPr>
        <w:r>
          <w:fldChar w:fldCharType="begin"/>
        </w:r>
        <w:r>
          <w:instrText xml:space="preserve"> PAGE   \* MERGEFORMAT </w:instrText>
        </w:r>
        <w:r>
          <w:fldChar w:fldCharType="separate"/>
        </w:r>
        <w:r w:rsidR="00C42656">
          <w:rPr>
            <w:noProof/>
          </w:rPr>
          <w:t>2</w:t>
        </w:r>
        <w:r>
          <w:rPr>
            <w:noProof/>
          </w:rPr>
          <w:fldChar w:fldCharType="end"/>
        </w:r>
      </w:p>
    </w:sdtContent>
  </w:sdt>
  <w:p w14:paraId="144AE333" w14:textId="39470D01" w:rsidR="00A848D7" w:rsidRDefault="00A84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4B1B0" w14:textId="77777777" w:rsidR="00DC6910" w:rsidRDefault="00DC6910" w:rsidP="00DB7267">
      <w:pPr>
        <w:spacing w:after="0" w:line="240" w:lineRule="auto"/>
      </w:pPr>
      <w:r>
        <w:separator/>
      </w:r>
    </w:p>
  </w:footnote>
  <w:footnote w:type="continuationSeparator" w:id="0">
    <w:p w14:paraId="2095277E" w14:textId="77777777" w:rsidR="00DC6910" w:rsidRDefault="00DC6910"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77777777" w:rsidR="00A848D7" w:rsidRDefault="00A848D7">
    <w:pPr>
      <w:pStyle w:val="Header"/>
      <w:jc w:val="center"/>
    </w:pPr>
  </w:p>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75EE3"/>
    <w:rsid w:val="0008367B"/>
    <w:rsid w:val="00091EE6"/>
    <w:rsid w:val="000A0C6B"/>
    <w:rsid w:val="000A7575"/>
    <w:rsid w:val="000D44DD"/>
    <w:rsid w:val="000E620E"/>
    <w:rsid w:val="00113370"/>
    <w:rsid w:val="00162241"/>
    <w:rsid w:val="0016304D"/>
    <w:rsid w:val="00165574"/>
    <w:rsid w:val="00185CB3"/>
    <w:rsid w:val="001C12AD"/>
    <w:rsid w:val="001C1967"/>
    <w:rsid w:val="0020661C"/>
    <w:rsid w:val="00217E15"/>
    <w:rsid w:val="00227CBA"/>
    <w:rsid w:val="0024490E"/>
    <w:rsid w:val="002552D8"/>
    <w:rsid w:val="002820B0"/>
    <w:rsid w:val="002A52E0"/>
    <w:rsid w:val="002A5722"/>
    <w:rsid w:val="002B2968"/>
    <w:rsid w:val="002D4861"/>
    <w:rsid w:val="002F2440"/>
    <w:rsid w:val="002F7F50"/>
    <w:rsid w:val="00316999"/>
    <w:rsid w:val="00352248"/>
    <w:rsid w:val="00366F1A"/>
    <w:rsid w:val="00377731"/>
    <w:rsid w:val="00380575"/>
    <w:rsid w:val="003851C9"/>
    <w:rsid w:val="003A4A91"/>
    <w:rsid w:val="003B1305"/>
    <w:rsid w:val="003B51F8"/>
    <w:rsid w:val="003B6A00"/>
    <w:rsid w:val="003D1CD7"/>
    <w:rsid w:val="003E16BE"/>
    <w:rsid w:val="003F2084"/>
    <w:rsid w:val="003F7941"/>
    <w:rsid w:val="00400A26"/>
    <w:rsid w:val="00413CF8"/>
    <w:rsid w:val="00430F72"/>
    <w:rsid w:val="004311AD"/>
    <w:rsid w:val="004337D3"/>
    <w:rsid w:val="00437341"/>
    <w:rsid w:val="004617FC"/>
    <w:rsid w:val="004711D2"/>
    <w:rsid w:val="00472582"/>
    <w:rsid w:val="0048320A"/>
    <w:rsid w:val="004A2BB2"/>
    <w:rsid w:val="004A5A09"/>
    <w:rsid w:val="004B1966"/>
    <w:rsid w:val="005215F9"/>
    <w:rsid w:val="0056262E"/>
    <w:rsid w:val="0059103F"/>
    <w:rsid w:val="00594F05"/>
    <w:rsid w:val="005A201D"/>
    <w:rsid w:val="005B525D"/>
    <w:rsid w:val="005B7D88"/>
    <w:rsid w:val="005E6765"/>
    <w:rsid w:val="00617F04"/>
    <w:rsid w:val="006442F3"/>
    <w:rsid w:val="00647E4C"/>
    <w:rsid w:val="00652F58"/>
    <w:rsid w:val="00660886"/>
    <w:rsid w:val="006642A0"/>
    <w:rsid w:val="00684AAD"/>
    <w:rsid w:val="00685993"/>
    <w:rsid w:val="006B3306"/>
    <w:rsid w:val="006C3C96"/>
    <w:rsid w:val="006F1E69"/>
    <w:rsid w:val="006F26F4"/>
    <w:rsid w:val="00701FBD"/>
    <w:rsid w:val="0072650D"/>
    <w:rsid w:val="00731FEB"/>
    <w:rsid w:val="00732349"/>
    <w:rsid w:val="00732475"/>
    <w:rsid w:val="007618AD"/>
    <w:rsid w:val="0078525D"/>
    <w:rsid w:val="00790562"/>
    <w:rsid w:val="007C59D0"/>
    <w:rsid w:val="007E02F5"/>
    <w:rsid w:val="007F6164"/>
    <w:rsid w:val="00803DE4"/>
    <w:rsid w:val="00812838"/>
    <w:rsid w:val="0083259F"/>
    <w:rsid w:val="00865923"/>
    <w:rsid w:val="00895E9B"/>
    <w:rsid w:val="008B4B3E"/>
    <w:rsid w:val="008C3019"/>
    <w:rsid w:val="008E033C"/>
    <w:rsid w:val="008E45F4"/>
    <w:rsid w:val="008F4770"/>
    <w:rsid w:val="009162CA"/>
    <w:rsid w:val="009251B2"/>
    <w:rsid w:val="009262D3"/>
    <w:rsid w:val="00956853"/>
    <w:rsid w:val="00993857"/>
    <w:rsid w:val="009A5DA7"/>
    <w:rsid w:val="009C6F38"/>
    <w:rsid w:val="009E4196"/>
    <w:rsid w:val="009F15DB"/>
    <w:rsid w:val="009F2341"/>
    <w:rsid w:val="009F48EB"/>
    <w:rsid w:val="00A60C74"/>
    <w:rsid w:val="00A848D7"/>
    <w:rsid w:val="00A85A0E"/>
    <w:rsid w:val="00AB278C"/>
    <w:rsid w:val="00AB4933"/>
    <w:rsid w:val="00AC020F"/>
    <w:rsid w:val="00AC276F"/>
    <w:rsid w:val="00AD1C00"/>
    <w:rsid w:val="00AE081D"/>
    <w:rsid w:val="00B04363"/>
    <w:rsid w:val="00B14054"/>
    <w:rsid w:val="00B25B92"/>
    <w:rsid w:val="00B26D34"/>
    <w:rsid w:val="00B27400"/>
    <w:rsid w:val="00B35D8C"/>
    <w:rsid w:val="00B5140F"/>
    <w:rsid w:val="00BA1063"/>
    <w:rsid w:val="00BD1503"/>
    <w:rsid w:val="00BE4662"/>
    <w:rsid w:val="00BF6E38"/>
    <w:rsid w:val="00C13708"/>
    <w:rsid w:val="00C148F7"/>
    <w:rsid w:val="00C316E9"/>
    <w:rsid w:val="00C329D8"/>
    <w:rsid w:val="00C42656"/>
    <w:rsid w:val="00C63A85"/>
    <w:rsid w:val="00C74FDF"/>
    <w:rsid w:val="00C759E3"/>
    <w:rsid w:val="00C83FD1"/>
    <w:rsid w:val="00C84879"/>
    <w:rsid w:val="00CC7A9C"/>
    <w:rsid w:val="00CD15E6"/>
    <w:rsid w:val="00D16F67"/>
    <w:rsid w:val="00D506AE"/>
    <w:rsid w:val="00D5491B"/>
    <w:rsid w:val="00D753CC"/>
    <w:rsid w:val="00D76DE3"/>
    <w:rsid w:val="00D821E1"/>
    <w:rsid w:val="00DA7BCE"/>
    <w:rsid w:val="00DB7267"/>
    <w:rsid w:val="00DC6910"/>
    <w:rsid w:val="00E0603F"/>
    <w:rsid w:val="00E11049"/>
    <w:rsid w:val="00E13E0C"/>
    <w:rsid w:val="00E17922"/>
    <w:rsid w:val="00E271B6"/>
    <w:rsid w:val="00E37AA0"/>
    <w:rsid w:val="00E526BB"/>
    <w:rsid w:val="00E55C61"/>
    <w:rsid w:val="00E605BF"/>
    <w:rsid w:val="00E84BDB"/>
    <w:rsid w:val="00EA4788"/>
    <w:rsid w:val="00ED0C63"/>
    <w:rsid w:val="00EF3297"/>
    <w:rsid w:val="00F076A5"/>
    <w:rsid w:val="00F51EBA"/>
    <w:rsid w:val="00F73784"/>
    <w:rsid w:val="00F75DFE"/>
    <w:rsid w:val="00F8286F"/>
    <w:rsid w:val="00F87DEA"/>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3604E919-8344-4519-BCFE-AA6B6A02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B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4</cp:revision>
  <cp:lastPrinted>2014-03-13T15:55:00Z</cp:lastPrinted>
  <dcterms:created xsi:type="dcterms:W3CDTF">2014-05-08T18:48:00Z</dcterms:created>
  <dcterms:modified xsi:type="dcterms:W3CDTF">2014-06-17T09:33:00Z</dcterms:modified>
</cp:coreProperties>
</file>