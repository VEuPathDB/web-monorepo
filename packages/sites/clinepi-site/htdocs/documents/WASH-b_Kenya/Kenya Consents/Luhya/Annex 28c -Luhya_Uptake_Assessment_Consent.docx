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B8C4E" w14:textId="68240E58" w:rsidR="00652F58" w:rsidRPr="0084535F" w:rsidRDefault="00B27400" w:rsidP="005A201D">
      <w:pPr>
        <w:keepNext/>
        <w:keepLines/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8453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B4ED94" wp14:editId="27C82591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E15" w:rsidRPr="0084535F">
        <w:rPr>
          <w:rFonts w:ascii="Times New Roman" w:hAnsi="Times New Roman" w:cs="Times New Roman"/>
          <w:b/>
        </w:rPr>
        <w:t xml:space="preserve"> </w:t>
      </w:r>
      <w:r w:rsidR="005A201D" w:rsidRPr="0084535F">
        <w:rPr>
          <w:rFonts w:ascii="Times New Roman" w:eastAsiaTheme="majorEastAsia" w:hAnsi="Times New Roman" w:cs="Times New Roman"/>
          <w:b/>
          <w:bCs/>
        </w:rPr>
        <w:t xml:space="preserve">OKHUFUCHIRIRA OKHUSHIRIKIANA NI NAFWE MU OMURADI </w:t>
      </w:r>
    </w:p>
    <w:p w14:paraId="0D5EF094" w14:textId="260108BD" w:rsidR="005A201D" w:rsidRPr="00217E15" w:rsidRDefault="00DB7267" w:rsidP="005A201D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 w:rsidRPr="0084535F">
        <w:rPr>
          <w:rFonts w:ascii="Times New Roman" w:hAnsi="Times New Roman" w:cs="Times New Roman"/>
          <w:b/>
        </w:rPr>
        <w:t xml:space="preserve">WASH BENEFITS </w:t>
      </w:r>
      <w:r w:rsidR="0084535F" w:rsidRPr="0084535F">
        <w:rPr>
          <w:rFonts w:ascii="Times New Roman" w:hAnsi="Times New Roman" w:cs="Times New Roman"/>
          <w:b/>
        </w:rPr>
        <w:t>UPTAKE ASSESSMENT</w:t>
      </w:r>
      <w:r w:rsidR="00217E15" w:rsidRPr="0084535F">
        <w:rPr>
          <w:rFonts w:ascii="Times New Roman" w:hAnsi="Times New Roman" w:cs="Times New Roman"/>
          <w:b/>
        </w:rPr>
        <w:t xml:space="preserve"> </w:t>
      </w:r>
      <w:r w:rsidR="0084535F" w:rsidRPr="0084535F">
        <w:rPr>
          <w:rFonts w:ascii="Times New Roman" w:eastAsiaTheme="majorEastAsia" w:hAnsi="Times New Roman" w:cs="Times New Roman"/>
          <w:b/>
          <w:bCs/>
        </w:rPr>
        <w:t>MU KHUVOLA NOMBA</w:t>
      </w:r>
    </w:p>
    <w:p w14:paraId="4B78247A" w14:textId="2C3943CD" w:rsidR="00DB7267" w:rsidRPr="00217E15" w:rsidRDefault="005A201D" w:rsidP="005A201D">
      <w:pPr>
        <w:keepNext/>
        <w:keepLines/>
        <w:tabs>
          <w:tab w:val="left" w:pos="3345"/>
        </w:tabs>
        <w:spacing w:after="0"/>
        <w:jc w:val="both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</w:p>
    <w:p w14:paraId="5BB944BA" w14:textId="646C4F64" w:rsidR="002F2440" w:rsidRDefault="002F2440" w:rsidP="005A201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  <w:b/>
        </w:rPr>
        <w:t>Eshirwe</w:t>
      </w:r>
      <w:proofErr w:type="spellEnd"/>
      <w:r w:rsidRPr="00217E15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  <w:b/>
        </w:rPr>
        <w:t>Eshiobuhabilishi</w:t>
      </w:r>
      <w:proofErr w:type="spellEnd"/>
      <w:r w:rsidRPr="00217E15">
        <w:rPr>
          <w:rFonts w:ascii="Times New Roman" w:eastAsia="Calibri" w:hAnsi="Times New Roman" w:cs="Times New Roman"/>
          <w:b/>
        </w:rPr>
        <w:t>:</w:t>
      </w:r>
      <w:r w:rsidRPr="00217E15">
        <w:rPr>
          <w:rFonts w:ascii="Times New Roman" w:eastAsia="Calibri" w:hAnsi="Times New Roman" w:cs="Times New Roman"/>
        </w:rPr>
        <w:t xml:space="preserve"> WASH Benefits – </w:t>
      </w:r>
      <w:proofErr w:type="spellStart"/>
      <w:r w:rsidRPr="00217E15">
        <w:rPr>
          <w:rFonts w:ascii="Times New Roman" w:eastAsia="Calibri" w:hAnsi="Times New Roman" w:cs="Times New Roman"/>
        </w:rPr>
        <w:t>Okhusaba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amakhono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Pr="00217E15">
        <w:rPr>
          <w:rFonts w:ascii="Times New Roman" w:eastAsia="Calibri" w:hAnsi="Times New Roman" w:cs="Times New Roman"/>
        </w:rPr>
        <w:t>Obusirihi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obwamatsi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Obusafi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bwa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Mungo</w:t>
      </w:r>
      <w:proofErr w:type="spellEnd"/>
      <w:r w:rsidR="000145C7" w:rsidRPr="00217E15">
        <w:rPr>
          <w:rFonts w:ascii="Times New Roman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nende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Okhulia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nende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Okhupima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Matokeo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Murisafu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mwa</w:t>
      </w:r>
      <w:proofErr w:type="spellEnd"/>
      <w:r w:rsidR="000145C7" w:rsidRPr="00217E15">
        <w:rPr>
          <w:rFonts w:ascii="Times New Roman" w:hAnsi="Times New Roman" w:cs="Times New Roman"/>
        </w:rPr>
        <w:t xml:space="preserve"> Kenya</w:t>
      </w:r>
      <w:r w:rsidR="00E84BDB" w:rsidRPr="00217E15">
        <w:rPr>
          <w:rFonts w:ascii="Times New Roman" w:hAnsi="Times New Roman" w:cs="Times New Roman"/>
        </w:rPr>
        <w:t xml:space="preserve"> </w:t>
      </w:r>
      <w:r w:rsidR="000145C7" w:rsidRPr="00217E15">
        <w:rPr>
          <w:rFonts w:ascii="Times New Roman" w:hAnsi="Times New Roman" w:cs="Times New Roman"/>
        </w:rPr>
        <w:t>(</w:t>
      </w:r>
      <w:proofErr w:type="spellStart"/>
      <w:r w:rsidR="000145C7" w:rsidRPr="00217E15">
        <w:rPr>
          <w:rFonts w:ascii="Times New Roman" w:hAnsi="Times New Roman" w:cs="Times New Roman"/>
        </w:rPr>
        <w:t>nomba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Omuradi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145C7" w:rsidRPr="00217E15">
        <w:rPr>
          <w:rFonts w:ascii="Times New Roman" w:hAnsi="Times New Roman" w:cs="Times New Roman"/>
        </w:rPr>
        <w:t>kwa</w:t>
      </w:r>
      <w:proofErr w:type="spellEnd"/>
      <w:proofErr w:type="gram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Obulamu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bwa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</w:t>
      </w:r>
      <w:r w:rsidR="000145C7" w:rsidRPr="00217E15">
        <w:rPr>
          <w:rFonts w:ascii="Times New Roman" w:hAnsi="Times New Roman" w:cs="Times New Roman"/>
        </w:rPr>
        <w:t>ana</w:t>
      </w:r>
      <w:proofErr w:type="spellEnd"/>
      <w:r w:rsidR="000145C7" w:rsidRPr="00217E15">
        <w:rPr>
          <w:rFonts w:ascii="Times New Roman" w:hAnsi="Times New Roman" w:cs="Times New Roman"/>
        </w:rPr>
        <w:t>).</w:t>
      </w:r>
    </w:p>
    <w:p w14:paraId="01BECF60" w14:textId="77777777" w:rsidR="00217E15" w:rsidRPr="00217E15" w:rsidRDefault="00217E15" w:rsidP="005A201D">
      <w:pPr>
        <w:spacing w:after="0"/>
        <w:jc w:val="both"/>
        <w:rPr>
          <w:rFonts w:ascii="Times New Roman" w:eastAsia="Calibri" w:hAnsi="Times New Roman" w:cs="Times New Roman"/>
        </w:rPr>
      </w:pPr>
    </w:p>
    <w:p w14:paraId="6228E9B0" w14:textId="0076628D" w:rsidR="00652F58" w:rsidRPr="00217E15" w:rsidRDefault="00B35D8C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Okhwebula</w:t>
      </w:r>
      <w:proofErr w:type="spellEnd"/>
      <w:r w:rsidR="00C63A85" w:rsidRPr="00217E15">
        <w:rPr>
          <w:rFonts w:ascii="Times New Roman" w:hAnsi="Times New Roman" w:cs="Times New Roman"/>
          <w:b/>
        </w:rPr>
        <w:t xml:space="preserve"> </w:t>
      </w:r>
    </w:p>
    <w:p w14:paraId="1319605F" w14:textId="545B5911" w:rsidR="00E84BDB" w:rsidRDefault="00E84BDB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Lianje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Pr="00217E15">
        <w:rPr>
          <w:rFonts w:ascii="Times New Roman" w:eastAsia="Calibri" w:hAnsi="Times New Roman" w:cs="Times New Roman"/>
        </w:rPr>
        <w:t xml:space="preserve"> ______________, [</w:t>
      </w:r>
      <w:proofErr w:type="spellStart"/>
      <w:r w:rsidR="00E605BF" w:rsidRPr="00217E15">
        <w:rPr>
          <w:rFonts w:ascii="Times New Roman" w:eastAsia="Calibri" w:hAnsi="Times New Roman" w:cs="Times New Roman"/>
          <w:i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], </w:t>
      </w:r>
      <w:proofErr w:type="spellStart"/>
      <w:r w:rsidRPr="00217E15">
        <w:rPr>
          <w:rFonts w:ascii="Times New Roman" w:eastAsia="Calibri" w:hAnsi="Times New Roman" w:cs="Times New Roman"/>
        </w:rPr>
        <w:t>khurula</w:t>
      </w:r>
      <w:proofErr w:type="spellEnd"/>
      <w:r w:rsidRPr="00217E15">
        <w:rPr>
          <w:rFonts w:ascii="Times New Roman" w:eastAsia="Calibri" w:hAnsi="Times New Roman" w:cs="Times New Roman"/>
        </w:rPr>
        <w:t xml:space="preserve"> Innovations for Poverty Action (IPA) </w:t>
      </w:r>
      <w:proofErr w:type="spellStart"/>
      <w:r w:rsidRPr="00217E15">
        <w:rPr>
          <w:rFonts w:ascii="Times New Roman" w:eastAsia="Calibri" w:hAnsi="Times New Roman" w:cs="Times New Roman"/>
        </w:rPr>
        <w:t>kuli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mutsitauni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tsia</w:t>
      </w:r>
      <w:proofErr w:type="spellEnd"/>
      <w:r w:rsidRPr="00217E15">
        <w:rPr>
          <w:rFonts w:ascii="Times New Roman" w:eastAsia="Calibri" w:hAnsi="Times New Roman" w:cs="Times New Roman"/>
        </w:rPr>
        <w:t xml:space="preserve"> [</w:t>
      </w:r>
      <w:r w:rsidR="00E55C61" w:rsidRPr="00217E15">
        <w:rPr>
          <w:rFonts w:ascii="Times New Roman" w:eastAsia="Calibri" w:hAnsi="Times New Roman" w:cs="Times New Roman"/>
        </w:rPr>
        <w:t>KAKAMEGA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ne</w:t>
      </w:r>
      <w:r w:rsidRPr="00217E15">
        <w:rPr>
          <w:rFonts w:ascii="Times New Roman" w:eastAsia="Calibri" w:hAnsi="Times New Roman" w:cs="Times New Roman"/>
        </w:rPr>
        <w:t>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r w:rsidR="00E55C61" w:rsidRPr="00217E15">
        <w:rPr>
          <w:rFonts w:ascii="Times New Roman" w:eastAsia="Calibri" w:hAnsi="Times New Roman" w:cs="Times New Roman"/>
        </w:rPr>
        <w:t>BUNGOMA</w:t>
      </w:r>
      <w:r w:rsidRPr="00217E15">
        <w:rPr>
          <w:rFonts w:ascii="Times New Roman" w:eastAsia="Calibri" w:hAnsi="Times New Roman" w:cs="Times New Roman"/>
        </w:rPr>
        <w:t xml:space="preserve">]. </w:t>
      </w:r>
      <w:proofErr w:type="spellStart"/>
      <w:r w:rsidR="00606469">
        <w:rPr>
          <w:rFonts w:ascii="Times New Roman" w:eastAsia="Calibri" w:hAnsi="Times New Roman" w:cs="Times New Roman"/>
        </w:rPr>
        <w:t>Ekholanga</w:t>
      </w:r>
      <w:proofErr w:type="spellEnd"/>
      <w:r w:rsidR="00606469">
        <w:rPr>
          <w:rFonts w:ascii="Times New Roman" w:eastAsia="Calibri" w:hAnsi="Times New Roman" w:cs="Times New Roman"/>
        </w:rPr>
        <w:t xml:space="preserve"> </w:t>
      </w:r>
      <w:proofErr w:type="spellStart"/>
      <w:r w:rsidR="00606469">
        <w:rPr>
          <w:rFonts w:ascii="Times New Roman" w:eastAsia="Calibri" w:hAnsi="Times New Roman" w:cs="Times New Roman"/>
        </w:rPr>
        <w:t>emilimo</w:t>
      </w:r>
      <w:proofErr w:type="spellEnd"/>
      <w:r w:rsidR="00606469">
        <w:rPr>
          <w:rFonts w:ascii="Times New Roman" w:eastAsia="Calibri" w:hAnsi="Times New Roman" w:cs="Times New Roman"/>
        </w:rPr>
        <w:t xml:space="preserve"> </w:t>
      </w:r>
      <w:proofErr w:type="spellStart"/>
      <w:r w:rsidR="00606469">
        <w:rPr>
          <w:rFonts w:ascii="Times New Roman" w:eastAsia="Calibri" w:hAnsi="Times New Roman" w:cs="Times New Roman"/>
        </w:rPr>
        <w:t>nende</w:t>
      </w:r>
      <w:proofErr w:type="spellEnd"/>
      <w:r w:rsidR="00606469">
        <w:rPr>
          <w:rFonts w:ascii="Times New Roman" w:eastAsia="Calibri" w:hAnsi="Times New Roman" w:cs="Times New Roman"/>
        </w:rPr>
        <w:t xml:space="preserve"> Clair Null </w:t>
      </w:r>
      <w:proofErr w:type="spellStart"/>
      <w:r w:rsidR="00606469">
        <w:rPr>
          <w:rFonts w:ascii="Times New Roman" w:eastAsia="Calibri" w:hAnsi="Times New Roman" w:cs="Times New Roman"/>
        </w:rPr>
        <w:t>okhurula</w:t>
      </w:r>
      <w:proofErr w:type="spellEnd"/>
      <w:r w:rsidR="00606469">
        <w:rPr>
          <w:rFonts w:ascii="Times New Roman" w:eastAsia="Calibri" w:hAnsi="Times New Roman" w:cs="Times New Roman"/>
        </w:rPr>
        <w:t xml:space="preserve"> mu Innovations for Poverty Action mu United States. </w:t>
      </w:r>
      <w:proofErr w:type="spellStart"/>
      <w:r w:rsidR="0083259F" w:rsidRPr="00217E15">
        <w:rPr>
          <w:rFonts w:ascii="Times New Roman" w:eastAsia="Calibri" w:hAnsi="Times New Roman" w:cs="Times New Roman"/>
        </w:rPr>
        <w:t>Emba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[</w:t>
      </w:r>
      <w:proofErr w:type="spellStart"/>
      <w:r w:rsidR="0083259F" w:rsidRPr="00217E15">
        <w:rPr>
          <w:rFonts w:ascii="Times New Roman" w:eastAsia="Calibri" w:hAnsi="Times New Roman" w:cs="Times New Roman"/>
          <w:i/>
        </w:rPr>
        <w:t>Khupa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gaa</w:t>
      </w:r>
      <w:proofErr w:type="spellEnd"/>
      <w:r w:rsidR="0083259F" w:rsidRPr="00217E15">
        <w:rPr>
          <w:rFonts w:ascii="Times New Roman" w:eastAsia="Calibri" w:hAnsi="Times New Roman" w:cs="Times New Roman"/>
        </w:rPr>
        <w:t>]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okhwitsa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okhulonderera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khu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mkanda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kwefu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kwo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okhukhabirisia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83259F" w:rsidRPr="00217E15">
        <w:rPr>
          <w:rFonts w:ascii="Times New Roman" w:eastAsia="Calibri" w:hAnsi="Times New Roman" w:cs="Times New Roman"/>
        </w:rPr>
        <w:t>nokwa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emulanjire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ano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. </w:t>
      </w:r>
    </w:p>
    <w:p w14:paraId="72B812EC" w14:textId="77777777" w:rsidR="00217E15" w:rsidRDefault="00217E15" w:rsidP="005A201D">
      <w:pPr>
        <w:spacing w:after="0"/>
        <w:rPr>
          <w:rFonts w:ascii="Times New Roman" w:eastAsia="Calibri" w:hAnsi="Times New Roman" w:cs="Times New Roman"/>
        </w:rPr>
      </w:pPr>
    </w:p>
    <w:p w14:paraId="4B520863" w14:textId="557B3ACA" w:rsidR="00217E15" w:rsidRPr="00217E15" w:rsidRDefault="007618AD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Khukhusayanga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witse</w:t>
      </w:r>
      <w:proofErr w:type="spellEnd"/>
      <w:r w:rsidR="00084BFB">
        <w:rPr>
          <w:rFonts w:ascii="Times New Roman" w:hAnsi="Times New Roman" w:cs="Times New Roman"/>
        </w:rPr>
        <w:t xml:space="preserve"> mu </w:t>
      </w:r>
      <w:proofErr w:type="spellStart"/>
      <w:r w:rsidR="00084BFB">
        <w:rPr>
          <w:rFonts w:ascii="Times New Roman" w:hAnsi="Times New Roman" w:cs="Times New Roman"/>
        </w:rPr>
        <w:t>ameko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84BFB">
        <w:rPr>
          <w:rFonts w:ascii="Times New Roman" w:hAnsi="Times New Roman" w:cs="Times New Roman"/>
        </w:rPr>
        <w:t>kano</w:t>
      </w:r>
      <w:proofErr w:type="spellEnd"/>
      <w:proofErr w:type="gram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shichira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mulala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khwifwe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akhuchenderera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mungo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mumwo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na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khukhureba</w:t>
      </w:r>
      <w:proofErr w:type="spellEnd"/>
      <w:r w:rsidR="00084BFB">
        <w:rPr>
          <w:rFonts w:ascii="Times New Roman" w:hAnsi="Times New Roman" w:cs="Times New Roman"/>
        </w:rPr>
        <w:t xml:space="preserve"> </w:t>
      </w:r>
      <w:proofErr w:type="spellStart"/>
      <w:r w:rsidR="00084BFB">
        <w:rPr>
          <w:rFonts w:ascii="Times New Roman" w:hAnsi="Times New Roman" w:cs="Times New Roman"/>
        </w:rPr>
        <w:t>amarebo</w:t>
      </w:r>
      <w:proofErr w:type="spellEnd"/>
      <w:r w:rsidR="00084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0E68ED29" w14:textId="77777777" w:rsidR="0008367B" w:rsidRPr="00217E15" w:rsidRDefault="0008367B" w:rsidP="005A201D">
      <w:pPr>
        <w:spacing w:after="0"/>
        <w:rPr>
          <w:rFonts w:ascii="Times New Roman" w:hAnsi="Times New Roman" w:cs="Times New Roman"/>
        </w:rPr>
      </w:pPr>
    </w:p>
    <w:p w14:paraId="7C26C55D" w14:textId="08398784" w:rsidR="00652F58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Lichomo</w:t>
      </w:r>
      <w:proofErr w:type="spellEnd"/>
    </w:p>
    <w:p w14:paraId="6A5EECCC" w14:textId="4100324E" w:rsidR="0008367B" w:rsidRDefault="00227CBA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Eshifune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shi</w:t>
      </w:r>
      <w:r w:rsidR="002B2968" w:rsidRPr="00217E15">
        <w:rPr>
          <w:rFonts w:ascii="Times New Roman" w:eastAsia="Calibri" w:hAnsi="Times New Roman" w:cs="Times New Roman"/>
        </w:rPr>
        <w:t>ya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elioko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lino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2B2968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okhuhabirisia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khuluokhwenya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okhumanya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nga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olwa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ebindu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abikhusialo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khuno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binyala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okhunyasia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okhukhula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nende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>.</w:t>
      </w:r>
      <w:r w:rsidR="00084BFB">
        <w:rPr>
          <w:rFonts w:ascii="Times New Roman" w:eastAsia="Calibri" w:hAnsi="Times New Roman" w:cs="Times New Roman"/>
        </w:rPr>
        <w:t xml:space="preserve"> </w:t>
      </w:r>
      <w:proofErr w:type="spellStart"/>
      <w:r w:rsidR="00084BFB">
        <w:rPr>
          <w:rFonts w:ascii="Times New Roman" w:eastAsia="Calibri" w:hAnsi="Times New Roman" w:cs="Times New Roman"/>
        </w:rPr>
        <w:t>Khwakhekombere</w:t>
      </w:r>
      <w:proofErr w:type="spellEnd"/>
      <w:r w:rsidR="00084BFB">
        <w:rPr>
          <w:rFonts w:ascii="Times New Roman" w:eastAsia="Calibri" w:hAnsi="Times New Roman" w:cs="Times New Roman"/>
        </w:rPr>
        <w:t xml:space="preserve"> </w:t>
      </w:r>
      <w:proofErr w:type="spellStart"/>
      <w:r w:rsidR="00084BFB">
        <w:rPr>
          <w:rFonts w:ascii="Times New Roman" w:eastAsia="Calibri" w:hAnsi="Times New Roman" w:cs="Times New Roman"/>
        </w:rPr>
        <w:t>okhuhakikisia</w:t>
      </w:r>
      <w:proofErr w:type="spellEnd"/>
      <w:r w:rsidR="00084BFB">
        <w:rPr>
          <w:rFonts w:ascii="Times New Roman" w:eastAsia="Calibri" w:hAnsi="Times New Roman" w:cs="Times New Roman"/>
        </w:rPr>
        <w:t xml:space="preserve"> </w:t>
      </w:r>
      <w:proofErr w:type="spellStart"/>
      <w:r w:rsidR="00F52FD6">
        <w:rPr>
          <w:rFonts w:ascii="Times New Roman" w:eastAsia="Calibri" w:hAnsi="Times New Roman" w:cs="Times New Roman"/>
        </w:rPr>
        <w:t>elieko</w:t>
      </w:r>
      <w:proofErr w:type="spellEnd"/>
      <w:r w:rsidR="00F52FD6">
        <w:rPr>
          <w:rFonts w:ascii="Times New Roman" w:eastAsia="Calibri" w:hAnsi="Times New Roman" w:cs="Times New Roman"/>
        </w:rPr>
        <w:t xml:space="preserve"> </w:t>
      </w:r>
      <w:proofErr w:type="spellStart"/>
      <w:r w:rsidR="00F52FD6">
        <w:rPr>
          <w:rFonts w:ascii="Times New Roman" w:eastAsia="Calibri" w:hAnsi="Times New Roman" w:cs="Times New Roman"/>
        </w:rPr>
        <w:t>lino</w:t>
      </w:r>
      <w:proofErr w:type="spellEnd"/>
      <w:r w:rsidR="00F52FD6">
        <w:rPr>
          <w:rFonts w:ascii="Times New Roman" w:eastAsia="Calibri" w:hAnsi="Times New Roman" w:cs="Times New Roman"/>
        </w:rPr>
        <w:t xml:space="preserve"> </w:t>
      </w:r>
      <w:proofErr w:type="spellStart"/>
      <w:r w:rsidR="00F52FD6">
        <w:rPr>
          <w:rFonts w:ascii="Times New Roman" w:eastAsia="Calibri" w:hAnsi="Times New Roman" w:cs="Times New Roman"/>
        </w:rPr>
        <w:t>litsia</w:t>
      </w:r>
      <w:proofErr w:type="spellEnd"/>
      <w:r w:rsidR="00F52FD6">
        <w:rPr>
          <w:rFonts w:ascii="Times New Roman" w:eastAsia="Calibri" w:hAnsi="Times New Roman" w:cs="Times New Roman"/>
        </w:rPr>
        <w:t xml:space="preserve"> </w:t>
      </w:r>
      <w:proofErr w:type="spellStart"/>
      <w:r w:rsidR="00F52FD6">
        <w:rPr>
          <w:rFonts w:ascii="Times New Roman" w:eastAsia="Calibri" w:hAnsi="Times New Roman" w:cs="Times New Roman"/>
        </w:rPr>
        <w:t>okhulondelela</w:t>
      </w:r>
      <w:proofErr w:type="spellEnd"/>
      <w:r w:rsidR="00F52FD6">
        <w:rPr>
          <w:rFonts w:ascii="Times New Roman" w:eastAsia="Calibri" w:hAnsi="Times New Roman" w:cs="Times New Roman"/>
        </w:rPr>
        <w:t xml:space="preserve"> </w:t>
      </w:r>
      <w:proofErr w:type="spellStart"/>
      <w:r w:rsidR="00F52FD6">
        <w:rPr>
          <w:rFonts w:ascii="Times New Roman" w:eastAsia="Calibri" w:hAnsi="Times New Roman" w:cs="Times New Roman"/>
        </w:rPr>
        <w:t>ebintu</w:t>
      </w:r>
      <w:proofErr w:type="spellEnd"/>
      <w:r w:rsidR="00F52FD6">
        <w:rPr>
          <w:rFonts w:ascii="Times New Roman" w:eastAsia="Calibri" w:hAnsi="Times New Roman" w:cs="Times New Roman"/>
        </w:rPr>
        <w:t xml:space="preserve"> </w:t>
      </w:r>
      <w:proofErr w:type="spellStart"/>
      <w:r w:rsidR="00F52FD6">
        <w:rPr>
          <w:rFonts w:ascii="Times New Roman" w:eastAsia="Calibri" w:hAnsi="Times New Roman" w:cs="Times New Roman"/>
        </w:rPr>
        <w:t>ebienyekhanga</w:t>
      </w:r>
      <w:proofErr w:type="spellEnd"/>
      <w:r w:rsidR="00F52FD6">
        <w:rPr>
          <w:rFonts w:ascii="Times New Roman" w:eastAsia="Calibri" w:hAnsi="Times New Roman" w:cs="Times New Roman"/>
        </w:rPr>
        <w:t>.</w:t>
      </w:r>
    </w:p>
    <w:p w14:paraId="3EC9F735" w14:textId="77777777" w:rsidR="00217E15" w:rsidRPr="00217E15" w:rsidRDefault="00217E15" w:rsidP="005A201D">
      <w:pPr>
        <w:spacing w:after="0"/>
        <w:rPr>
          <w:rFonts w:ascii="Times New Roman" w:hAnsi="Times New Roman" w:cs="Times New Roman"/>
          <w:b/>
        </w:rPr>
      </w:pPr>
    </w:p>
    <w:p w14:paraId="3C7D6438" w14:textId="5672C6EE" w:rsidR="00E13E0C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Tsinjira</w:t>
      </w:r>
      <w:proofErr w:type="spellEnd"/>
    </w:p>
    <w:p w14:paraId="3D58120F" w14:textId="10B8F808" w:rsidR="00217E15" w:rsidRPr="005A201D" w:rsidRDefault="007618AD" w:rsidP="005A201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Kakhava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khuva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olarevwa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okhukhola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akalondakho</w:t>
      </w:r>
      <w:proofErr w:type="spellEnd"/>
      <w:proofErr w:type="gramEnd"/>
      <w:r w:rsidR="005A201D">
        <w:rPr>
          <w:rFonts w:ascii="Times New Roman" w:hAnsi="Times New Roman" w:cs="Times New Roman"/>
        </w:rPr>
        <w:t>:</w:t>
      </w:r>
      <w:r w:rsidR="00F52FD6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khufuchirisia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efwe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okhulolelera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nende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okhung’ona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elieko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lino</w:t>
      </w:r>
      <w:proofErr w:type="spellEnd"/>
      <w:r w:rsidR="00E268A2">
        <w:rPr>
          <w:rFonts w:ascii="Times New Roman" w:hAnsi="Times New Roman" w:cs="Times New Roman"/>
        </w:rPr>
        <w:t xml:space="preserve">, </w:t>
      </w:r>
      <w:proofErr w:type="spellStart"/>
      <w:r w:rsidR="00E268A2">
        <w:rPr>
          <w:rFonts w:ascii="Times New Roman" w:hAnsi="Times New Roman" w:cs="Times New Roman"/>
        </w:rPr>
        <w:t>khwakhekombere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okhureba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amarebo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matititi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nende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okhulolelera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ebintu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ebiyo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E268A2">
        <w:rPr>
          <w:rFonts w:ascii="Times New Roman" w:hAnsi="Times New Roman" w:cs="Times New Roman"/>
        </w:rPr>
        <w:t>khwakhueweresia</w:t>
      </w:r>
      <w:proofErr w:type="spellEnd"/>
      <w:r w:rsidR="00E268A2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nga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esehemu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lya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elieko</w:t>
      </w:r>
      <w:proofErr w:type="spellEnd"/>
      <w:r w:rsidR="004511F7">
        <w:rPr>
          <w:rFonts w:ascii="Times New Roman" w:hAnsi="Times New Roman" w:cs="Times New Roman"/>
        </w:rPr>
        <w:t xml:space="preserve">. </w:t>
      </w:r>
      <w:proofErr w:type="spellStart"/>
      <w:r w:rsidR="004511F7">
        <w:rPr>
          <w:rFonts w:ascii="Times New Roman" w:hAnsi="Times New Roman" w:cs="Times New Roman"/>
        </w:rPr>
        <w:t>Eshino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shitsia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khwikholekhana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mushirekere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shisio</w:t>
      </w:r>
      <w:proofErr w:type="spellEnd"/>
      <w:r w:rsidR="004511F7">
        <w:rPr>
          <w:rFonts w:ascii="Times New Roman" w:hAnsi="Times New Roman" w:cs="Times New Roman"/>
        </w:rPr>
        <w:t xml:space="preserve">. </w:t>
      </w:r>
      <w:proofErr w:type="spellStart"/>
      <w:r w:rsidR="004511F7">
        <w:rPr>
          <w:rFonts w:ascii="Times New Roman" w:hAnsi="Times New Roman" w:cs="Times New Roman"/>
        </w:rPr>
        <w:t>Okhulomaloma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khuno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khulabukula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tsidakika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amakhumi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kitaru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okhumala</w:t>
      </w:r>
      <w:proofErr w:type="spellEnd"/>
      <w:r w:rsidR="004511F7">
        <w:rPr>
          <w:rFonts w:ascii="Times New Roman" w:hAnsi="Times New Roman" w:cs="Times New Roman"/>
        </w:rPr>
        <w:t>.</w:t>
      </w:r>
      <w:r w:rsidR="00E268A2">
        <w:rPr>
          <w:rFonts w:ascii="Times New Roman" w:hAnsi="Times New Roman" w:cs="Times New Roman"/>
        </w:rPr>
        <w:t xml:space="preserve"> </w:t>
      </w:r>
      <w:r w:rsidR="005A201D">
        <w:rPr>
          <w:rFonts w:ascii="Times New Roman" w:hAnsi="Times New Roman" w:cs="Times New Roman"/>
        </w:rPr>
        <w:t xml:space="preserve"> </w:t>
      </w:r>
    </w:p>
    <w:p w14:paraId="56AF4312" w14:textId="6EC59E59" w:rsidR="0008367B" w:rsidRPr="00217E15" w:rsidRDefault="003A4A91" w:rsidP="005A201D">
      <w:pPr>
        <w:spacing w:after="0"/>
        <w:rPr>
          <w:rFonts w:ascii="Times New Roman" w:eastAsia="Calibri" w:hAnsi="Times New Roman" w:cs="Times New Roman"/>
        </w:rPr>
      </w:pPr>
      <w:r w:rsidRPr="00217E15">
        <w:rPr>
          <w:rFonts w:ascii="Times New Roman" w:eastAsia="Calibri" w:hAnsi="Times New Roman" w:cs="Times New Roman"/>
        </w:rPr>
        <w:t xml:space="preserve"> </w:t>
      </w:r>
    </w:p>
    <w:p w14:paraId="2D4F306B" w14:textId="4CED07DB" w:rsidR="00617F04" w:rsidRPr="00217E15" w:rsidRDefault="00C63A85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Bikha</w:t>
      </w:r>
      <w:proofErr w:type="spellEnd"/>
      <w:r w:rsidRPr="00217E15">
        <w:rPr>
          <w:rFonts w:ascii="Times New Roman" w:hAnsi="Times New Roman" w:cs="Times New Roman"/>
          <w:b/>
        </w:rPr>
        <w:t xml:space="preserve"> Bio </w:t>
      </w:r>
      <w:proofErr w:type="spellStart"/>
      <w:r w:rsidRPr="00217E15">
        <w:rPr>
          <w:rFonts w:ascii="Times New Roman" w:hAnsi="Times New Roman" w:cs="Times New Roman"/>
          <w:b/>
        </w:rPr>
        <w:t>bukhabirisi</w:t>
      </w:r>
      <w:proofErr w:type="spellEnd"/>
      <w:r w:rsidR="00F9688A" w:rsidRPr="00217E15">
        <w:rPr>
          <w:rFonts w:ascii="Times New Roman" w:hAnsi="Times New Roman" w:cs="Times New Roman"/>
          <w:b/>
        </w:rPr>
        <w:t xml:space="preserve">:  </w:t>
      </w:r>
      <w:proofErr w:type="spellStart"/>
      <w:r w:rsidR="00617F04" w:rsidRPr="007618AD">
        <w:rPr>
          <w:rFonts w:ascii="Times New Roman" w:hAnsi="Times New Roman" w:cs="Times New Roman"/>
        </w:rPr>
        <w:t>Iwe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7618AD">
        <w:rPr>
          <w:rFonts w:ascii="Times New Roman" w:hAnsi="Times New Roman" w:cs="Times New Roman"/>
        </w:rPr>
        <w:t>khuba</w:t>
      </w:r>
      <w:proofErr w:type="spellEnd"/>
      <w:r w:rsidR="00617F04" w:rsidRPr="007618AD">
        <w:rPr>
          <w:rFonts w:ascii="Times New Roman" w:hAnsi="Times New Roman" w:cs="Times New Roman"/>
        </w:rPr>
        <w:t xml:space="preserve"> mu </w:t>
      </w:r>
      <w:proofErr w:type="spellStart"/>
      <w:r w:rsidR="00617F04" w:rsidRPr="007618AD">
        <w:rPr>
          <w:rFonts w:ascii="Times New Roman" w:hAnsi="Times New Roman" w:cs="Times New Roman"/>
        </w:rPr>
        <w:t>mradi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7618AD">
        <w:rPr>
          <w:rFonts w:ascii="Times New Roman" w:hAnsi="Times New Roman" w:cs="Times New Roman"/>
        </w:rPr>
        <w:t>kuno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8C3019" w:rsidRPr="007618AD">
        <w:rPr>
          <w:rFonts w:ascii="Times New Roman" w:hAnsi="Times New Roman" w:cs="Times New Roman"/>
        </w:rPr>
        <w:t>khulakhubuku</w:t>
      </w:r>
      <w:r w:rsidR="004511F7">
        <w:rPr>
          <w:rFonts w:ascii="Times New Roman" w:hAnsi="Times New Roman" w:cs="Times New Roman"/>
        </w:rPr>
        <w:t>la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511F7">
        <w:rPr>
          <w:rFonts w:ascii="Times New Roman" w:hAnsi="Times New Roman" w:cs="Times New Roman"/>
        </w:rPr>
        <w:t>karibu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r w:rsidR="008C3019" w:rsidRPr="007618AD">
        <w:rPr>
          <w:rFonts w:ascii="Times New Roman" w:hAnsi="Times New Roman" w:cs="Times New Roman"/>
        </w:rPr>
        <w:t xml:space="preserve"> </w:t>
      </w:r>
      <w:proofErr w:type="spellStart"/>
      <w:r w:rsidR="008C3019" w:rsidRPr="007618AD">
        <w:rPr>
          <w:rFonts w:ascii="Times New Roman" w:hAnsi="Times New Roman" w:cs="Times New Roman"/>
        </w:rPr>
        <w:t>tsidakik</w:t>
      </w:r>
      <w:r w:rsidR="004511F7">
        <w:rPr>
          <w:rFonts w:ascii="Times New Roman" w:hAnsi="Times New Roman" w:cs="Times New Roman"/>
        </w:rPr>
        <w:t>a</w:t>
      </w:r>
      <w:proofErr w:type="spellEnd"/>
      <w:proofErr w:type="gram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amakhumi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kataru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khubuli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khu</w:t>
      </w:r>
      <w:r w:rsidR="008C3019" w:rsidRPr="007618AD">
        <w:rPr>
          <w:rFonts w:ascii="Times New Roman" w:hAnsi="Times New Roman" w:cs="Times New Roman"/>
        </w:rPr>
        <w:t>chendera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lilala</w:t>
      </w:r>
      <w:proofErr w:type="spellEnd"/>
      <w:r w:rsidR="004511F7">
        <w:rPr>
          <w:rFonts w:ascii="Times New Roman" w:hAnsi="Times New Roman" w:cs="Times New Roman"/>
        </w:rPr>
        <w:t>.</w:t>
      </w:r>
    </w:p>
    <w:p w14:paraId="1CACF823" w14:textId="77777777" w:rsidR="0008367B" w:rsidRPr="00217E15" w:rsidRDefault="0008367B" w:rsidP="005A201D">
      <w:pPr>
        <w:spacing w:after="0"/>
        <w:rPr>
          <w:rFonts w:ascii="Times New Roman" w:hAnsi="Times New Roman" w:cs="Times New Roman"/>
          <w:b/>
        </w:rPr>
      </w:pPr>
    </w:p>
    <w:p w14:paraId="13CCB486" w14:textId="3D4726B0" w:rsidR="00F9688A" w:rsidRPr="00217E15" w:rsidRDefault="00C63A85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Owobukhabirisi</w:t>
      </w:r>
      <w:proofErr w:type="spellEnd"/>
      <w:r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</w:rPr>
        <w:t>bukholerwa</w:t>
      </w:r>
      <w:proofErr w:type="spellEnd"/>
      <w:r w:rsidRPr="00217E15">
        <w:rPr>
          <w:rFonts w:ascii="Times New Roman" w:hAnsi="Times New Roman" w:cs="Times New Roman"/>
          <w:b/>
        </w:rPr>
        <w:t>: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Mipango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kiobukhabirisi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kilekholera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mwitala</w:t>
      </w:r>
      <w:proofErr w:type="spellEnd"/>
      <w:r w:rsidR="004511F7">
        <w:rPr>
          <w:rFonts w:ascii="Times New Roman" w:hAnsi="Times New Roman" w:cs="Times New Roman"/>
        </w:rPr>
        <w:t xml:space="preserve"> </w:t>
      </w:r>
      <w:proofErr w:type="spellStart"/>
      <w:r w:rsidR="004511F7">
        <w:rPr>
          <w:rFonts w:ascii="Times New Roman" w:hAnsi="Times New Roman" w:cs="Times New Roman"/>
        </w:rPr>
        <w:t>lilyo</w:t>
      </w:r>
      <w:proofErr w:type="spellEnd"/>
      <w:r w:rsidR="004511F7">
        <w:rPr>
          <w:rFonts w:ascii="Times New Roman" w:hAnsi="Times New Roman" w:cs="Times New Roman"/>
        </w:rPr>
        <w:t>.</w:t>
      </w:r>
      <w:r w:rsidR="004511F7" w:rsidRPr="00217E15">
        <w:rPr>
          <w:rFonts w:ascii="Times New Roman" w:hAnsi="Times New Roman" w:cs="Times New Roman"/>
        </w:rPr>
        <w:t xml:space="preserve"> </w:t>
      </w:r>
    </w:p>
    <w:p w14:paraId="6903AB5A" w14:textId="77777777" w:rsidR="00F9688A" w:rsidRPr="00217E15" w:rsidRDefault="00F9688A" w:rsidP="005A201D">
      <w:pPr>
        <w:spacing w:after="0"/>
        <w:rPr>
          <w:rFonts w:ascii="Times New Roman" w:eastAsia="Calibri" w:hAnsi="Times New Roman" w:cs="Times New Roman"/>
        </w:rPr>
      </w:pPr>
    </w:p>
    <w:p w14:paraId="468C6E39" w14:textId="2F3E9E01" w:rsidR="00F9688A" w:rsidRPr="00217E15" w:rsidRDefault="00C63A85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</w:rPr>
        <w:t>Obukhonyi</w:t>
      </w:r>
      <w:proofErr w:type="spellEnd"/>
    </w:p>
    <w:p w14:paraId="76E27732" w14:textId="4207950D" w:rsidR="00F9688A" w:rsidRPr="00217E15" w:rsidRDefault="00594F05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Nocha</w:t>
      </w:r>
      <w:r w:rsidR="00366F1A" w:rsidRPr="00217E15">
        <w:rPr>
          <w:rFonts w:ascii="Times New Roman" w:eastAsia="Calibri" w:hAnsi="Times New Roman" w:cs="Times New Roman"/>
        </w:rPr>
        <w:t>ma</w:t>
      </w:r>
      <w:proofErr w:type="spellEnd"/>
      <w:r w:rsidR="00366F1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366F1A" w:rsidRPr="00217E15">
        <w:rPr>
          <w:rFonts w:ascii="Times New Roman" w:eastAsia="Calibri" w:hAnsi="Times New Roman" w:cs="Times New Roman"/>
        </w:rPr>
        <w:t>okhuchi</w:t>
      </w:r>
      <w:r w:rsidR="00C316E9" w:rsidRPr="00217E15">
        <w:rPr>
          <w:rFonts w:ascii="Times New Roman" w:eastAsia="Calibri" w:hAnsi="Times New Roman" w:cs="Times New Roman"/>
        </w:rPr>
        <w:t>ba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amarebo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C316E9" w:rsidRPr="00217E15">
        <w:rPr>
          <w:rFonts w:ascii="Times New Roman" w:eastAsia="Calibri" w:hAnsi="Times New Roman" w:cs="Times New Roman"/>
        </w:rPr>
        <w:t>kano</w:t>
      </w:r>
      <w:proofErr w:type="spellEnd"/>
      <w:proofErr w:type="gram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bubulao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obukhonyi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bwaulanyola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ne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olaba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norukhonyanga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okhumany</w:t>
      </w:r>
      <w:r w:rsidR="00A03069">
        <w:rPr>
          <w:rFonts w:ascii="Times New Roman" w:eastAsia="Calibri" w:hAnsi="Times New Roman" w:cs="Times New Roman"/>
        </w:rPr>
        <w:t>i</w:t>
      </w:r>
      <w:r w:rsidR="00C316E9" w:rsidRPr="007618AD">
        <w:rPr>
          <w:rFonts w:ascii="Times New Roman" w:eastAsia="Calibri" w:hAnsi="Times New Roman" w:cs="Times New Roman"/>
        </w:rPr>
        <w:t>risia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ngalwakhutsiririranga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nende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obukonyeresi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bwefwe</w:t>
      </w:r>
      <w:proofErr w:type="spellEnd"/>
      <w:r w:rsidR="00C316E9" w:rsidRPr="007618AD">
        <w:rPr>
          <w:rFonts w:ascii="Times New Roman" w:eastAsia="Calibri" w:hAnsi="Times New Roman" w:cs="Times New Roman"/>
        </w:rPr>
        <w:t>.</w:t>
      </w:r>
      <w:r w:rsidR="0084535F">
        <w:rPr>
          <w:rFonts w:ascii="Times New Roman" w:eastAsia="Calibri" w:hAnsi="Times New Roman" w:cs="Times New Roman"/>
        </w:rPr>
        <w:t xml:space="preserve"> </w:t>
      </w:r>
    </w:p>
    <w:p w14:paraId="2AF9456A" w14:textId="77777777" w:rsidR="000A0C6B" w:rsidRPr="00217E15" w:rsidRDefault="000A0C6B" w:rsidP="005A201D">
      <w:pPr>
        <w:spacing w:after="0"/>
        <w:rPr>
          <w:rFonts w:ascii="Times New Roman" w:eastAsia="Calibri" w:hAnsi="Times New Roman" w:cs="Times New Roman"/>
        </w:rPr>
      </w:pPr>
    </w:p>
    <w:p w14:paraId="3E291BBD" w14:textId="6B38C89C" w:rsidR="00F9688A" w:rsidRPr="00217E15" w:rsidRDefault="00C316E9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  <w:bCs/>
        </w:rPr>
        <w:t>Hatari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nende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obulebulira</w:t>
      </w:r>
      <w:proofErr w:type="spellEnd"/>
    </w:p>
    <w:p w14:paraId="4BE1C1AF" w14:textId="19E66EB6" w:rsidR="00C316E9" w:rsidRPr="00217E15" w:rsidRDefault="00C316E9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Cs/>
        </w:rPr>
        <w:t>Hatari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inyala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okhulu</w:t>
      </w:r>
      <w:r w:rsidR="00430F72" w:rsidRPr="00217E15">
        <w:rPr>
          <w:rFonts w:ascii="Times New Roman" w:hAnsi="Times New Roman" w:cs="Times New Roman"/>
          <w:bCs/>
        </w:rPr>
        <w:t>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obulebulira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nende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ebinyalao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okhurulirao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ne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ebilondakho</w:t>
      </w:r>
      <w:proofErr w:type="spellEnd"/>
      <w:ins w:id="0" w:author="swakoli" w:date="2014-06-17T12:35:00Z">
        <w:r w:rsidR="007F28F0">
          <w:rPr>
            <w:rFonts w:ascii="Times New Roman" w:hAnsi="Times New Roman" w:cs="Times New Roman"/>
            <w:bCs/>
          </w:rPr>
          <w:t xml:space="preserve"> </w:t>
        </w:r>
        <w:bookmarkStart w:id="1" w:name="_GoBack"/>
        <w:proofErr w:type="spellStart"/>
        <w:r w:rsidR="007F28F0">
          <w:rPr>
            <w:rFonts w:ascii="Times New Roman" w:hAnsi="Times New Roman" w:cs="Times New Roman"/>
            <w:bCs/>
          </w:rPr>
          <w:t>khwama</w:t>
        </w:r>
        <w:proofErr w:type="spellEnd"/>
        <w:r w:rsidR="007F28F0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7F28F0">
          <w:rPr>
            <w:rFonts w:ascii="Times New Roman" w:hAnsi="Times New Roman" w:cs="Times New Roman"/>
            <w:bCs/>
          </w:rPr>
          <w:t>huvuenjelesi</w:t>
        </w:r>
        <w:proofErr w:type="spellEnd"/>
        <w:r w:rsidR="007F28F0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7F28F0">
          <w:rPr>
            <w:rFonts w:ascii="Times New Roman" w:hAnsi="Times New Roman" w:cs="Times New Roman"/>
            <w:bCs/>
          </w:rPr>
          <w:t>vili</w:t>
        </w:r>
      </w:ins>
      <w:bookmarkEnd w:id="1"/>
      <w:proofErr w:type="spellEnd"/>
      <w:del w:id="2" w:author="swakoli" w:date="2014-06-17T12:35:00Z">
        <w:r w:rsidR="00430F72" w:rsidRPr="00217E15" w:rsidDel="007F28F0">
          <w:rPr>
            <w:rFonts w:ascii="Times New Roman" w:hAnsi="Times New Roman" w:cs="Times New Roman"/>
            <w:bCs/>
          </w:rPr>
          <w:delText>:</w:delText>
        </w:r>
      </w:del>
    </w:p>
    <w:p w14:paraId="1890792A" w14:textId="0E00DE9D" w:rsidR="00430F72" w:rsidRPr="00217E15" w:rsidRDefault="00430F72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Amarebo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akandakhureba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kalaba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akabinafusi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noba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akalekhana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omundu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undi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okhuulira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khubera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katira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obulamu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bwawo</w:t>
      </w:r>
      <w:proofErr w:type="spellEnd"/>
      <w:r w:rsidRPr="00217E15">
        <w:rPr>
          <w:rFonts w:ascii="Times New Roman" w:eastAsia="Calibri" w:hAnsi="Times New Roman" w:cs="Times New Roman"/>
        </w:rPr>
        <w:t xml:space="preserve">. </w:t>
      </w:r>
      <w:proofErr w:type="spellStart"/>
      <w:r w:rsidRPr="00217E15">
        <w:rPr>
          <w:rFonts w:ascii="Times New Roman" w:eastAsia="Calibri" w:hAnsi="Times New Roman" w:cs="Times New Roman"/>
        </w:rPr>
        <w:t>Amajibu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khulakabikha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andiyu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ngalwa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khunyalirwa</w:t>
      </w:r>
      <w:proofErr w:type="spellEnd"/>
      <w:r w:rsidRPr="00217E15">
        <w:rPr>
          <w:rFonts w:ascii="Times New Roman" w:eastAsia="Calibri" w:hAnsi="Times New Roman" w:cs="Times New Roman"/>
        </w:rPr>
        <w:t xml:space="preserve">, ne </w:t>
      </w:r>
      <w:proofErr w:type="spellStart"/>
      <w:r w:rsidRPr="00217E15">
        <w:rPr>
          <w:rFonts w:ascii="Times New Roman" w:eastAsia="Calibri" w:hAnsi="Times New Roman" w:cs="Times New Roman"/>
        </w:rPr>
        <w:t>khupara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hatari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ya</w:t>
      </w:r>
      <w:proofErr w:type="spellEnd"/>
      <w:r w:rsidRPr="00217E15">
        <w:rPr>
          <w:rFonts w:ascii="Times New Roman" w:eastAsia="Calibri" w:hAnsi="Times New Roman" w:cs="Times New Roman"/>
        </w:rPr>
        <w:t xml:space="preserve"> ewe </w:t>
      </w:r>
      <w:proofErr w:type="spellStart"/>
      <w:r w:rsidRPr="00217E15">
        <w:rPr>
          <w:rFonts w:ascii="Times New Roman" w:eastAsia="Calibri" w:hAnsi="Times New Roman" w:cs="Times New Roman"/>
        </w:rPr>
        <w:t>okhuba</w:t>
      </w:r>
      <w:proofErr w:type="spellEnd"/>
      <w:r w:rsidRPr="00217E15">
        <w:rPr>
          <w:rFonts w:ascii="Times New Roman" w:eastAsia="Calibri" w:hAnsi="Times New Roman" w:cs="Times New Roman"/>
        </w:rPr>
        <w:t xml:space="preserve"> mu </w:t>
      </w:r>
      <w:proofErr w:type="spellStart"/>
      <w:r w:rsidRPr="00217E15">
        <w:rPr>
          <w:rFonts w:ascii="Times New Roman" w:eastAsia="Calibri" w:hAnsi="Times New Roman" w:cs="Times New Roman"/>
        </w:rPr>
        <w:t>obukhabirisi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buno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7F6164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obututu</w:t>
      </w:r>
      <w:proofErr w:type="spell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muno</w:t>
      </w:r>
      <w:proofErr w:type="spellEnd"/>
      <w:r w:rsidR="007F6164" w:rsidRPr="00217E15">
        <w:rPr>
          <w:rFonts w:ascii="Times New Roman" w:eastAsia="Calibri" w:hAnsi="Times New Roman" w:cs="Times New Roman"/>
        </w:rPr>
        <w:t>.</w:t>
      </w:r>
    </w:p>
    <w:p w14:paraId="6E04A7D3" w14:textId="249AD2EC" w:rsidR="00F9688A" w:rsidRPr="00217E15" w:rsidRDefault="00D76DE3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i/>
        </w:rPr>
        <w:t>Ebikha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bwokosie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khulwokhurebwa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amarebo</w:t>
      </w:r>
      <w:proofErr w:type="spellEnd"/>
      <w:r w:rsidRPr="00217E15">
        <w:rPr>
          <w:rFonts w:ascii="Times New Roman" w:hAnsi="Times New Roman" w:cs="Times New Roman"/>
          <w:i/>
        </w:rPr>
        <w:t xml:space="preserve">, </w:t>
      </w:r>
      <w:proofErr w:type="spellStart"/>
      <w:r w:rsidRPr="00217E15">
        <w:rPr>
          <w:rFonts w:ascii="Times New Roman" w:hAnsi="Times New Roman" w:cs="Times New Roman"/>
          <w:i/>
        </w:rPr>
        <w:t>khalari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onyalakhulekhera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akari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>.</w:t>
      </w:r>
      <w:r w:rsidR="00F9688A" w:rsidRPr="00217E15">
        <w:rPr>
          <w:rFonts w:ascii="Times New Roman" w:hAnsi="Times New Roman" w:cs="Times New Roman"/>
          <w:i/>
        </w:rPr>
        <w:t xml:space="preserve"> </w:t>
      </w:r>
    </w:p>
    <w:p w14:paraId="37E8AF3A" w14:textId="77777777" w:rsidR="000A0C6B" w:rsidRPr="00217E15" w:rsidRDefault="000A0C6B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</w:p>
    <w:p w14:paraId="629A5BBC" w14:textId="20229EF4" w:rsidR="00D76DE3" w:rsidRPr="00217E15" w:rsidRDefault="00C63A85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lastRenderedPageBreak/>
        <w:t>O</w:t>
      </w:r>
      <w:r w:rsidR="00D76DE3" w:rsidRPr="00217E15">
        <w:rPr>
          <w:rFonts w:ascii="Times New Roman" w:hAnsi="Times New Roman" w:cs="Times New Roman"/>
          <w:b/>
        </w:rPr>
        <w:t>bubinafusi</w:t>
      </w:r>
      <w:proofErr w:type="spellEnd"/>
    </w:p>
    <w:p w14:paraId="2551FB9E" w14:textId="77777777" w:rsidR="00217E15" w:rsidRPr="00C13708" w:rsidRDefault="00F9688A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Okhufunaka</w:t>
      </w:r>
      <w:proofErr w:type="spellEnd"/>
      <w:r w:rsidR="00D76DE3"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obubinafusi</w:t>
      </w:r>
      <w:proofErr w:type="spellEnd"/>
      <w:r w:rsidR="00D76DE3" w:rsidRPr="00217E15">
        <w:rPr>
          <w:rFonts w:ascii="Times New Roman" w:hAnsi="Times New Roman" w:cs="Times New Roman"/>
          <w:b/>
        </w:rPr>
        <w:t>:</w:t>
      </w:r>
      <w:r w:rsidR="00D76DE3"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obukhabirisi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bwosi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sinyalakhubawo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sikha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esiabubifusi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bulanyala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khulidwa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tawe</w:t>
      </w:r>
      <w:proofErr w:type="spellEnd"/>
      <w:r w:rsidR="00D76DE3" w:rsidRPr="00C13708">
        <w:rPr>
          <w:rFonts w:ascii="Times New Roman" w:hAnsi="Times New Roman" w:cs="Times New Roman"/>
        </w:rPr>
        <w:t xml:space="preserve">; </w:t>
      </w:r>
      <w:proofErr w:type="spellStart"/>
      <w:r w:rsidR="00D76DE3" w:rsidRPr="00C13708">
        <w:rPr>
          <w:rFonts w:ascii="Times New Roman" w:hAnsi="Times New Roman" w:cs="Times New Roman"/>
        </w:rPr>
        <w:t>halari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khutemanga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ngalwakhunyalirwa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okhubulinda</w:t>
      </w:r>
      <w:proofErr w:type="spellEnd"/>
      <w:r w:rsidR="00D76DE3" w:rsidRPr="00C13708">
        <w:rPr>
          <w:rFonts w:ascii="Times New Roman" w:hAnsi="Times New Roman" w:cs="Times New Roman"/>
        </w:rPr>
        <w:t xml:space="preserve">. </w:t>
      </w:r>
    </w:p>
    <w:p w14:paraId="08F335BF" w14:textId="3F64FFD4" w:rsidR="00F9688A" w:rsidRPr="00C13708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proofErr w:type="spellStart"/>
      <w:r w:rsidRPr="00C13708">
        <w:rPr>
          <w:rFonts w:ascii="Times New Roman" w:hAnsi="Times New Roman" w:cs="Times New Roman"/>
        </w:rPr>
        <w:t>Obukhabirisi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bwao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khulatema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ngalwakhunyalirwa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khubulinde</w:t>
      </w:r>
      <w:proofErr w:type="spellEnd"/>
      <w:r w:rsidRPr="00C13708">
        <w:rPr>
          <w:rFonts w:ascii="Times New Roman" w:hAnsi="Times New Roman" w:cs="Times New Roman"/>
        </w:rPr>
        <w:t xml:space="preserve"> mu </w:t>
      </w:r>
      <w:proofErr w:type="spellStart"/>
      <w:r w:rsidRPr="00C13708">
        <w:rPr>
          <w:rFonts w:ascii="Times New Roman" w:hAnsi="Times New Roman" w:cs="Times New Roman"/>
        </w:rPr>
        <w:t>bubinafisi</w:t>
      </w:r>
      <w:proofErr w:type="spellEnd"/>
      <w:r w:rsidRPr="00C13708">
        <w:rPr>
          <w:rFonts w:ascii="Times New Roman" w:hAnsi="Times New Roman" w:cs="Times New Roman"/>
        </w:rPr>
        <w:t xml:space="preserve">. </w:t>
      </w:r>
      <w:r w:rsidR="00C13708" w:rsidRPr="00C13708">
        <w:rPr>
          <w:rFonts w:ascii="Times New Roman" w:hAnsi="Times New Roman" w:cs="Times New Roman"/>
        </w:rPr>
        <w:t xml:space="preserve">Na </w:t>
      </w:r>
      <w:proofErr w:type="spellStart"/>
      <w:r w:rsidR="00C13708" w:rsidRPr="00C13708">
        <w:rPr>
          <w:rFonts w:ascii="Times New Roman" w:hAnsi="Times New Roman" w:cs="Times New Roman"/>
        </w:rPr>
        <w:t>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kwitsa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okhurubula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elira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lio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omundu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tawe</w:t>
      </w:r>
      <w:proofErr w:type="spellEnd"/>
    </w:p>
    <w:p w14:paraId="5830672F" w14:textId="46681A94" w:rsidR="00F9688A" w:rsidRPr="00217E15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Okhulonderera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hatari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eyo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bubinafusi</w:t>
      </w:r>
      <w:proofErr w:type="spellEnd"/>
      <w:r w:rsidR="00A85A0E" w:rsidRPr="00217E15">
        <w:rPr>
          <w:rFonts w:ascii="Times New Roman" w:hAnsi="Times New Roman" w:cs="Times New Roman"/>
        </w:rPr>
        <w:t xml:space="preserve">,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ireporti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ikhusiyana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5A0E"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nawe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abakholi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</w:t>
      </w:r>
      <w:proofErr w:type="spellEnd"/>
      <w:r w:rsidR="00A85A0E" w:rsidRPr="00217E15">
        <w:rPr>
          <w:rFonts w:ascii="Times New Roman" w:hAnsi="Times New Roman" w:cs="Times New Roman"/>
        </w:rPr>
        <w:t xml:space="preserve"> IPA </w:t>
      </w:r>
      <w:proofErr w:type="spellStart"/>
      <w:r w:rsidR="006C3C96" w:rsidRPr="00217E15">
        <w:rPr>
          <w:rFonts w:ascii="Times New Roman" w:hAnsi="Times New Roman" w:cs="Times New Roman"/>
        </w:rPr>
        <w:t>balala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nande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bo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. </w:t>
      </w:r>
      <w:proofErr w:type="spellStart"/>
      <w:r w:rsidR="00A85A0E" w:rsidRPr="00217E15">
        <w:rPr>
          <w:rFonts w:ascii="Times New Roman" w:hAnsi="Times New Roman" w:cs="Times New Roman"/>
        </w:rPr>
        <w:t>Esimany</w:t>
      </w:r>
      <w:r w:rsidR="006C3C96" w:rsidRPr="00217E15">
        <w:rPr>
          <w:rFonts w:ascii="Times New Roman" w:hAnsi="Times New Roman" w:cs="Times New Roman"/>
        </w:rPr>
        <w:t>i</w:t>
      </w:r>
      <w:r w:rsidR="00A85A0E" w:rsidRPr="00217E15">
        <w:rPr>
          <w:rFonts w:ascii="Times New Roman" w:hAnsi="Times New Roman" w:cs="Times New Roman"/>
        </w:rPr>
        <w:t>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siosi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</w:t>
      </w:r>
      <w:r w:rsidR="006C3C96" w:rsidRPr="00217E15">
        <w:rPr>
          <w:rFonts w:ascii="Times New Roman" w:hAnsi="Times New Roman" w:cs="Times New Roman"/>
        </w:rPr>
        <w:t>iosi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silahakhasibwa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nende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makalusio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</w:t>
      </w:r>
      <w:r w:rsidR="006C3C96" w:rsidRPr="00217E15">
        <w:rPr>
          <w:rFonts w:ascii="Times New Roman" w:hAnsi="Times New Roman" w:cs="Times New Roman"/>
        </w:rPr>
        <w:t>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kandi</w:t>
      </w:r>
      <w:proofErr w:type="spellEnd"/>
      <w:r w:rsidR="006C3C96" w:rsidRPr="00217E15">
        <w:rPr>
          <w:rFonts w:ascii="Times New Roman" w:hAnsi="Times New Roman" w:cs="Times New Roman"/>
        </w:rPr>
        <w:t xml:space="preserve">, </w:t>
      </w:r>
      <w:proofErr w:type="spellStart"/>
      <w:r w:rsidR="006C3C96" w:rsidRPr="00217E15">
        <w:rPr>
          <w:rFonts w:ascii="Times New Roman" w:hAnsi="Times New Roman" w:cs="Times New Roman"/>
        </w:rPr>
        <w:t>kho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3C96" w:rsidRPr="00217E15">
        <w:rPr>
          <w:rFonts w:ascii="Times New Roman" w:hAnsi="Times New Roman" w:cs="Times New Roman"/>
        </w:rPr>
        <w:t>bo</w:t>
      </w:r>
      <w:proofErr w:type="spellEnd"/>
      <w:proofErr w:type="gram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okhulonderera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khulkalukha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iwe</w:t>
      </w:r>
      <w:proofErr w:type="spellEnd"/>
      <w:r w:rsidR="00A85A0E" w:rsidRPr="00217E15">
        <w:rPr>
          <w:rFonts w:ascii="Times New Roman" w:hAnsi="Times New Roman" w:cs="Times New Roman"/>
        </w:rPr>
        <w:t xml:space="preserve">. Ne </w:t>
      </w:r>
      <w:proofErr w:type="spellStart"/>
      <w:r w:rsidR="00A85A0E" w:rsidRPr="00217E15">
        <w:rPr>
          <w:rFonts w:ascii="Times New Roman" w:hAnsi="Times New Roman" w:cs="Times New Roman"/>
        </w:rPr>
        <w:t>amakaratasi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nende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iripoti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yawo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khulaifungira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abundu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andiyu</w:t>
      </w:r>
      <w:proofErr w:type="spellEnd"/>
      <w:r w:rsidR="009F2341" w:rsidRPr="00217E15">
        <w:rPr>
          <w:rFonts w:ascii="Times New Roman" w:hAnsi="Times New Roman" w:cs="Times New Roman"/>
        </w:rPr>
        <w:t xml:space="preserve">. Ne </w:t>
      </w:r>
      <w:proofErr w:type="spellStart"/>
      <w:r w:rsidR="009F2341" w:rsidRPr="00217E15">
        <w:rPr>
          <w:rFonts w:ascii="Times New Roman" w:hAnsi="Times New Roman" w:cs="Times New Roman"/>
        </w:rPr>
        <w:t>y</w:t>
      </w:r>
      <w:r w:rsidR="00BD1503" w:rsidRPr="00217E15">
        <w:rPr>
          <w:rFonts w:ascii="Times New Roman" w:hAnsi="Times New Roman" w:cs="Times New Roman"/>
        </w:rPr>
        <w:t>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yosi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ibukulirwa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khu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Ikomputa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ilaba</w:t>
      </w:r>
      <w:proofErr w:type="spellEnd"/>
      <w:r w:rsidR="009F2341" w:rsidRPr="00217E15">
        <w:rPr>
          <w:rFonts w:ascii="Times New Roman" w:hAnsi="Times New Roman" w:cs="Times New Roman"/>
        </w:rPr>
        <w:t xml:space="preserve"> enc</w:t>
      </w:r>
      <w:r w:rsidR="00BD1503" w:rsidRPr="00217E15">
        <w:rPr>
          <w:rFonts w:ascii="Times New Roman" w:hAnsi="Times New Roman" w:cs="Times New Roman"/>
        </w:rPr>
        <w:t xml:space="preserve">rypted. </w:t>
      </w:r>
      <w:proofErr w:type="spellStart"/>
      <w:r w:rsidR="00BD1503" w:rsidRPr="00217E15">
        <w:rPr>
          <w:rFonts w:ascii="Times New Roman" w:hAnsi="Times New Roman" w:cs="Times New Roman"/>
        </w:rPr>
        <w:t>Iripoti</w:t>
      </w:r>
      <w:proofErr w:type="spell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1503" w:rsidRPr="00217E15">
        <w:rPr>
          <w:rFonts w:ascii="Times New Roman" w:hAnsi="Times New Roman" w:cs="Times New Roman"/>
        </w:rPr>
        <w:t>yao</w:t>
      </w:r>
      <w:proofErr w:type="spellEnd"/>
      <w:proofErr w:type="gram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r w:rsidR="00BD1503" w:rsidRPr="00217E15">
        <w:rPr>
          <w:rFonts w:ascii="Times New Roman" w:hAnsi="Times New Roman" w:cs="Times New Roman"/>
        </w:rPr>
        <w:t>ileresibwa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okhulondakhana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nende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amalako</w:t>
      </w:r>
      <w:proofErr w:type="spellEnd"/>
      <w:r w:rsidR="00217E15" w:rsidRPr="00C04BC3">
        <w:rPr>
          <w:rFonts w:ascii="Times New Roman" w:hAnsi="Times New Roman" w:cs="Times New Roman"/>
        </w:rPr>
        <w:t xml:space="preserve">.  </w:t>
      </w:r>
      <w:r w:rsidRPr="00217E15">
        <w:rPr>
          <w:rFonts w:ascii="Times New Roman" w:hAnsi="Times New Roman" w:cs="Times New Roman"/>
        </w:rPr>
        <w:t xml:space="preserve"> </w:t>
      </w:r>
      <w:r w:rsidR="00F9688A" w:rsidRPr="00217E15">
        <w:rPr>
          <w:rFonts w:ascii="Times New Roman" w:hAnsi="Times New Roman" w:cs="Times New Roman"/>
        </w:rPr>
        <w:t xml:space="preserve">  </w:t>
      </w:r>
      <w:bookmarkStart w:id="3" w:name="OLE_LINK1"/>
      <w:bookmarkStart w:id="4" w:name="OLE_LINK2"/>
    </w:p>
    <w:bookmarkEnd w:id="3"/>
    <w:bookmarkEnd w:id="4"/>
    <w:p w14:paraId="48CAB2F0" w14:textId="77777777" w:rsidR="006A609F" w:rsidRDefault="006A609F" w:rsidP="005A201D">
      <w:pPr>
        <w:spacing w:after="0"/>
        <w:rPr>
          <w:rStyle w:val="header-a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14:paraId="0ADEFA47" w14:textId="77777777" w:rsidR="006A609F" w:rsidRDefault="006A609F" w:rsidP="006A609F">
      <w:pPr>
        <w:spacing w:after="0"/>
        <w:rPr>
          <w:rFonts w:ascii="Times New Roman" w:hAnsi="Times New Roman"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Okhutong’a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nende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tsirekodi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tsiobukhabirisi</w:t>
      </w:r>
      <w:proofErr w:type="spellEnd"/>
      <w:r w:rsidRPr="00217E15">
        <w:rPr>
          <w:rFonts w:ascii="Times New Roman" w:hAnsi="Times New Roman" w:cs="Times New Roman"/>
          <w:b/>
          <w:i/>
        </w:rPr>
        <w:t>: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Okhutong’a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irekodi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: </w:t>
      </w:r>
      <w:proofErr w:type="spellStart"/>
      <w:r w:rsidRPr="00217E15">
        <w:rPr>
          <w:rFonts w:ascii="Times New Roman" w:hAnsi="Times New Roman" w:cs="Times New Roman"/>
        </w:rPr>
        <w:t>obukhabirisi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bwakhabwa</w:t>
      </w:r>
      <w:proofErr w:type="spellEnd"/>
      <w:r w:rsidRPr="00217E15">
        <w:rPr>
          <w:rFonts w:ascii="Times New Roman" w:hAnsi="Times New Roman" w:cs="Times New Roman"/>
        </w:rPr>
        <w:t xml:space="preserve">, </w:t>
      </w:r>
      <w:proofErr w:type="spellStart"/>
      <w:r w:rsidRPr="00217E15">
        <w:rPr>
          <w:rFonts w:ascii="Times New Roman" w:hAnsi="Times New Roman" w:cs="Times New Roman"/>
        </w:rPr>
        <w:t>abemirisi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khubikha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khulokhwekhonyera</w:t>
      </w:r>
      <w:proofErr w:type="spellEnd"/>
      <w:r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obwa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bahenya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okhukhola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abasiabwe</w:t>
      </w:r>
      <w:proofErr w:type="spellEnd"/>
      <w:r w:rsidRPr="00217E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Khulavika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kamakhua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khundalo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che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nende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kimiradi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kikindi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kilondakho</w:t>
      </w:r>
      <w:proofErr w:type="spellEnd"/>
      <w:r w:rsidRPr="00EF2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Ngalwaobulindi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bubolerwe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akulu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bwakhulekhonyara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okhulinda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iripoti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yioyo</w:t>
      </w:r>
      <w:proofErr w:type="spellEnd"/>
      <w:r w:rsidRPr="00217E15">
        <w:rPr>
          <w:rFonts w:ascii="Times New Roman" w:hAnsi="Times New Roman" w:cs="Times New Roman"/>
        </w:rPr>
        <w:t xml:space="preserve">. </w:t>
      </w:r>
      <w:proofErr w:type="spellStart"/>
      <w:r w:rsidRPr="00217E15">
        <w:rPr>
          <w:rFonts w:ascii="Times New Roman" w:hAnsi="Times New Roman" w:cs="Times New Roman"/>
        </w:rPr>
        <w:t>Amakalusio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sikalanyasiakho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obukhonyi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</w:t>
      </w:r>
      <w:proofErr w:type="spellEnd"/>
      <w:r w:rsidRPr="00217E15">
        <w:rPr>
          <w:rFonts w:ascii="Times New Roman" w:hAnsi="Times New Roman" w:cs="Times New Roman"/>
        </w:rPr>
        <w:t xml:space="preserve"> IPA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okhukhweresia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abamenyani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bawo</w:t>
      </w:r>
      <w:proofErr w:type="spellEnd"/>
      <w:r w:rsidRPr="00217E15">
        <w:rPr>
          <w:rFonts w:ascii="Times New Roman" w:hAnsi="Times New Roman" w:cs="Times New Roman"/>
        </w:rPr>
        <w:t xml:space="preserve">.  </w:t>
      </w:r>
    </w:p>
    <w:p w14:paraId="54C45433" w14:textId="77777777" w:rsidR="006A609F" w:rsidRPr="00217E15" w:rsidRDefault="006A609F" w:rsidP="005A201D">
      <w:pPr>
        <w:spacing w:after="0"/>
        <w:rPr>
          <w:rStyle w:val="header-a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14:paraId="631391A9" w14:textId="0243E744" w:rsidR="000025D3" w:rsidRPr="00217E15" w:rsidRDefault="00437341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Okhurungwa</w:t>
      </w:r>
      <w:proofErr w:type="spellEnd"/>
    </w:p>
    <w:p w14:paraId="696300EC" w14:textId="7EE0D7FB" w:rsidR="00437341" w:rsidRPr="00217E15" w:rsidRDefault="00D16F67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</w:rPr>
        <w:t>Sho</w:t>
      </w:r>
      <w:r w:rsidR="00437341" w:rsidRPr="00217E15">
        <w:rPr>
          <w:rFonts w:ascii="Times New Roman" w:hAnsi="Times New Roman" w:cs="Times New Roman"/>
        </w:rPr>
        <w:t>laru</w:t>
      </w:r>
      <w:r w:rsidRPr="00217E15">
        <w:rPr>
          <w:rFonts w:ascii="Times New Roman" w:hAnsi="Times New Roman" w:cs="Times New Roman"/>
        </w:rPr>
        <w:t>n</w:t>
      </w:r>
      <w:r w:rsidR="00437341" w:rsidRPr="00217E15">
        <w:rPr>
          <w:rFonts w:ascii="Times New Roman" w:hAnsi="Times New Roman" w:cs="Times New Roman"/>
        </w:rPr>
        <w:t>gwa</w:t>
      </w:r>
      <w:proofErr w:type="spellEnd"/>
      <w:r w:rsidR="00437341" w:rsidRPr="00217E15">
        <w:rPr>
          <w:rFonts w:ascii="Times New Roman" w:hAnsi="Times New Roman" w:cs="Times New Roman"/>
        </w:rPr>
        <w:t xml:space="preserve"> </w:t>
      </w:r>
      <w:proofErr w:type="spellStart"/>
      <w:r w:rsidR="00437341" w:rsidRPr="00217E15">
        <w:rPr>
          <w:rFonts w:ascii="Times New Roman" w:hAnsi="Times New Roman" w:cs="Times New Roman"/>
        </w:rPr>
        <w:t>khulwokhuba</w:t>
      </w:r>
      <w:proofErr w:type="spellEnd"/>
      <w:r w:rsidR="00437341"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mukanda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kuno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tawe</w:t>
      </w:r>
      <w:proofErr w:type="spellEnd"/>
      <w:r w:rsidR="00217E15" w:rsidRPr="00C04BC3">
        <w:rPr>
          <w:rFonts w:ascii="Times New Roman" w:hAnsi="Times New Roman" w:cs="Times New Roman"/>
        </w:rPr>
        <w:t>.</w:t>
      </w:r>
    </w:p>
    <w:p w14:paraId="3DDF4035" w14:textId="3831EEEB" w:rsidR="00EF3297" w:rsidRPr="00217E15" w:rsidDel="007F28F0" w:rsidRDefault="00EF3297" w:rsidP="005A201D">
      <w:pPr>
        <w:spacing w:after="0"/>
        <w:rPr>
          <w:del w:id="5" w:author="swakoli" w:date="2014-06-17T12:35:00Z"/>
          <w:rStyle w:val="header-a1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</w:p>
    <w:p w14:paraId="72F86B5E" w14:textId="5BD77F78" w:rsidR="00437341" w:rsidRPr="00217E15" w:rsidDel="007F28F0" w:rsidRDefault="00437341" w:rsidP="005A201D">
      <w:pPr>
        <w:spacing w:after="0"/>
        <w:rPr>
          <w:del w:id="6" w:author="swakoli" w:date="2014-06-17T12:35:00Z"/>
          <w:rFonts w:ascii="Times New Roman" w:hAnsi="Times New Roman" w:cs="Times New Roman"/>
          <w:b/>
        </w:rPr>
      </w:pPr>
      <w:del w:id="7" w:author="swakoli" w:date="2014-06-17T12:35:00Z">
        <w:r w:rsidRPr="00217E15" w:rsidDel="007F28F0">
          <w:rPr>
            <w:rFonts w:ascii="Times New Roman" w:hAnsi="Times New Roman" w:cs="Times New Roman"/>
            <w:b/>
          </w:rPr>
          <w:delText>Okhusirikhwa nende okhurungwa noumi</w:delText>
        </w:r>
        <w:r w:rsidR="00D16F67" w:rsidRPr="00217E15" w:rsidDel="007F28F0">
          <w:rPr>
            <w:rFonts w:ascii="Times New Roman" w:hAnsi="Times New Roman" w:cs="Times New Roman"/>
            <w:b/>
          </w:rPr>
          <w:delText>y</w:delText>
        </w:r>
        <w:r w:rsidRPr="00217E15" w:rsidDel="007F28F0">
          <w:rPr>
            <w:rFonts w:ascii="Times New Roman" w:hAnsi="Times New Roman" w:cs="Times New Roman"/>
            <w:b/>
          </w:rPr>
          <w:delText>e</w:delText>
        </w:r>
      </w:del>
    </w:p>
    <w:p w14:paraId="46CF303C" w14:textId="4A91E8AB" w:rsidR="00437341" w:rsidRPr="00217E15" w:rsidDel="007F28F0" w:rsidRDefault="00D16F67" w:rsidP="005A201D">
      <w:pPr>
        <w:widowControl w:val="0"/>
        <w:tabs>
          <w:tab w:val="left" w:pos="0"/>
        </w:tabs>
        <w:spacing w:after="0"/>
        <w:rPr>
          <w:del w:id="8" w:author="swakoli" w:date="2014-06-17T12:35:00Z"/>
          <w:rFonts w:ascii="Times New Roman" w:hAnsi="Times New Roman" w:cs="Times New Roman"/>
        </w:rPr>
      </w:pPr>
      <w:del w:id="9" w:author="swakoli" w:date="2014-06-17T12:35:00Z">
        <w:r w:rsidRPr="00217E15" w:rsidDel="007F28F0">
          <w:rPr>
            <w:rFonts w:ascii="Times New Roman" w:hAnsi="Times New Roman" w:cs="Times New Roman"/>
          </w:rPr>
          <w:delText>Nobulayi ni wekesia IPA, lwao</w:delText>
        </w:r>
        <w:r w:rsidR="00437341" w:rsidRPr="00217E15" w:rsidDel="007F28F0">
          <w:rPr>
            <w:rFonts w:ascii="Times New Roman" w:hAnsi="Times New Roman" w:cs="Times New Roman"/>
          </w:rPr>
          <w:delText>laba n</w:delText>
        </w:r>
        <w:r w:rsidRPr="00217E15" w:rsidDel="007F28F0">
          <w:rPr>
            <w:rFonts w:ascii="Times New Roman" w:hAnsi="Times New Roman" w:cs="Times New Roman"/>
          </w:rPr>
          <w:delText>iwakhaumia khulwokhuba mu mukanda kuno. Khunyalakhwakhwech</w:delText>
        </w:r>
        <w:r w:rsidR="00437341" w:rsidRPr="00217E15" w:rsidDel="007F28F0">
          <w:rPr>
            <w:rFonts w:ascii="Times New Roman" w:hAnsi="Times New Roman" w:cs="Times New Roman"/>
          </w:rPr>
          <w:delText>esia om</w:delText>
        </w:r>
        <w:r w:rsidR="00217E15" w:rsidDel="007F28F0">
          <w:rPr>
            <w:rFonts w:ascii="Times New Roman" w:hAnsi="Times New Roman" w:cs="Times New Roman"/>
          </w:rPr>
          <w:delText xml:space="preserve">wandike wa IPA noba omukhupire </w:delText>
        </w:r>
        <w:r w:rsidR="00217E15" w:rsidRPr="00C04BC3" w:rsidDel="007F28F0">
          <w:rPr>
            <w:rFonts w:ascii="Times New Roman" w:eastAsia="Calibri" w:hAnsi="Times New Roman" w:cs="Times New Roman"/>
          </w:rPr>
          <w:delText>0728-716-661</w:delText>
        </w:r>
        <w:r w:rsidR="00437341" w:rsidRPr="00217E15" w:rsidDel="007F28F0">
          <w:rPr>
            <w:rFonts w:ascii="Times New Roman" w:hAnsi="Times New Roman" w:cs="Times New Roman"/>
          </w:rPr>
          <w:delText>.</w:delText>
        </w:r>
      </w:del>
    </w:p>
    <w:p w14:paraId="62116E9B" w14:textId="0C5D7AB6" w:rsidR="000025D3" w:rsidRPr="00217E15" w:rsidDel="007F28F0" w:rsidRDefault="00437341" w:rsidP="005A201D">
      <w:pPr>
        <w:widowControl w:val="0"/>
        <w:tabs>
          <w:tab w:val="left" w:pos="0"/>
        </w:tabs>
        <w:spacing w:after="0"/>
        <w:rPr>
          <w:del w:id="10" w:author="swakoli" w:date="2014-06-17T12:35:00Z"/>
          <w:rFonts w:ascii="Times New Roman" w:hAnsi="Times New Roman" w:cs="Times New Roman"/>
        </w:rPr>
      </w:pPr>
      <w:del w:id="11" w:author="swakoli" w:date="2014-06-17T12:35:00Z">
        <w:r w:rsidRPr="00217E15" w:rsidDel="007F28F0">
          <w:rPr>
            <w:rFonts w:ascii="Times New Roman" w:hAnsi="Times New Roman" w:cs="Times New Roman"/>
          </w:rPr>
          <w:delText>Noumi</w:delText>
        </w:r>
        <w:r w:rsidR="00D16F67" w:rsidRPr="00217E15" w:rsidDel="007F28F0">
          <w:rPr>
            <w:rFonts w:ascii="Times New Roman" w:hAnsi="Times New Roman" w:cs="Times New Roman"/>
          </w:rPr>
          <w:delText>y</w:delText>
        </w:r>
        <w:r w:rsidRPr="00217E15" w:rsidDel="007F28F0">
          <w:rPr>
            <w:rFonts w:ascii="Times New Roman" w:hAnsi="Times New Roman" w:cs="Times New Roman"/>
          </w:rPr>
          <w:delText>a okhulondekha</w:delText>
        </w:r>
        <w:r w:rsidR="00C83FD1" w:rsidRPr="00217E15" w:rsidDel="007F28F0">
          <w:rPr>
            <w:rFonts w:ascii="Times New Roman" w:hAnsi="Times New Roman" w:cs="Times New Roman"/>
          </w:rPr>
          <w:delText>na</w:delText>
        </w:r>
        <w:r w:rsidRPr="00217E15" w:rsidDel="007F28F0">
          <w:rPr>
            <w:rFonts w:ascii="Times New Roman" w:hAnsi="Times New Roman" w:cs="Times New Roman"/>
          </w:rPr>
          <w:delText xml:space="preserve"> nende obukhabirisi buno</w:delText>
        </w:r>
        <w:r w:rsidR="00C83FD1" w:rsidRPr="00217E15" w:rsidDel="007F28F0">
          <w:rPr>
            <w:rFonts w:ascii="Times New Roman" w:hAnsi="Times New Roman" w:cs="Times New Roman"/>
          </w:rPr>
          <w:delText>, IPA ilakhweresia obusirikhi bukhoyerwa.</w:delText>
        </w:r>
        <w:r w:rsidRPr="00217E15" w:rsidDel="007F28F0">
          <w:rPr>
            <w:rFonts w:ascii="Times New Roman" w:hAnsi="Times New Roman" w:cs="Times New Roman"/>
          </w:rPr>
          <w:delText xml:space="preserve"> </w:delText>
        </w:r>
        <w:r w:rsidR="000025D3" w:rsidRPr="00217E15" w:rsidDel="007F28F0">
          <w:rPr>
            <w:rFonts w:ascii="Times New Roman" w:hAnsi="Times New Roman" w:cs="Times New Roman"/>
          </w:rPr>
          <w:delText xml:space="preserve"> </w:delText>
        </w:r>
      </w:del>
    </w:p>
    <w:p w14:paraId="7DB73CA8" w14:textId="77777777" w:rsidR="0008367B" w:rsidRPr="00217E15" w:rsidRDefault="0008367B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3AD725B8" w14:textId="4D20F766" w:rsidR="00C83FD1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Fonts w:ascii="Times New Roman" w:hAnsi="Times New Roman" w:cs="Times New Roman"/>
          <w:b/>
          <w:bCs/>
          <w:color w:val="000000"/>
        </w:rPr>
        <w:t>Obunyali</w:t>
      </w:r>
      <w:proofErr w:type="spellEnd"/>
    </w:p>
    <w:p w14:paraId="6510CC10" w14:textId="34AA8BE7" w:rsidR="00C83FD1" w:rsidRPr="00217E15" w:rsidRDefault="00BF6E38" w:rsidP="005A201D">
      <w:pPr>
        <w:spacing w:after="0"/>
        <w:rPr>
          <w:rFonts w:ascii="Times New Roman" w:hAnsi="Times New Roman" w:cs="Times New Roman"/>
          <w:iCs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Okhuba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mu </w:t>
      </w:r>
      <w:proofErr w:type="spellStart"/>
      <w:r w:rsidRPr="00217E15">
        <w:rPr>
          <w:rFonts w:ascii="Times New Roman" w:hAnsi="Times New Roman" w:cs="Times New Roman"/>
          <w:b/>
          <w:i/>
        </w:rPr>
        <w:t>mukanda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kuno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no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khwenya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khukhuo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>.</w:t>
      </w:r>
      <w:r w:rsidR="000025D3" w:rsidRPr="00217E15">
        <w:rPr>
          <w:rFonts w:ascii="Times New Roman" w:hAnsi="Times New Roman" w:cs="Times New Roman"/>
        </w:rPr>
        <w:t xml:space="preserve">  </w:t>
      </w:r>
      <w:proofErr w:type="spellStart"/>
      <w:r w:rsidR="00C83FD1" w:rsidRPr="00217E15">
        <w:rPr>
          <w:rFonts w:ascii="Times New Roman" w:hAnsi="Times New Roman" w:cs="Times New Roman"/>
          <w:iCs/>
        </w:rPr>
        <w:t>Oli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nende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obunyali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bwokhu</w:t>
      </w:r>
      <w:r w:rsidRPr="00217E15">
        <w:rPr>
          <w:rFonts w:ascii="Times New Roman" w:hAnsi="Times New Roman" w:cs="Times New Roman"/>
          <w:iCs/>
        </w:rPr>
        <w:t>k</w:t>
      </w:r>
      <w:r w:rsidR="00C83FD1" w:rsidRPr="00217E15">
        <w:rPr>
          <w:rFonts w:ascii="Times New Roman" w:hAnsi="Times New Roman" w:cs="Times New Roman"/>
          <w:iCs/>
        </w:rPr>
        <w:t>haya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</w:t>
      </w:r>
      <w:r w:rsidRPr="00217E15">
        <w:rPr>
          <w:rFonts w:ascii="Times New Roman" w:hAnsi="Times New Roman" w:cs="Times New Roman"/>
          <w:iCs/>
        </w:rPr>
        <w:t>m</w:t>
      </w:r>
      <w:r w:rsidR="00C83FD1" w:rsidRPr="00217E15">
        <w:rPr>
          <w:rFonts w:ascii="Times New Roman" w:hAnsi="Times New Roman" w:cs="Times New Roman"/>
          <w:iCs/>
        </w:rPr>
        <w:t>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okhurula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mubukhabirisi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buno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nolakosiakho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nokho</w:t>
      </w:r>
      <w:r w:rsidRPr="00217E15">
        <w:rPr>
          <w:rFonts w:ascii="Times New Roman" w:hAnsi="Times New Roman" w:cs="Times New Roman"/>
          <w:iCs/>
        </w:rPr>
        <w:t>n</w:t>
      </w:r>
      <w:r w:rsidR="00C83FD1" w:rsidRPr="00217E15">
        <w:rPr>
          <w:rFonts w:ascii="Times New Roman" w:hAnsi="Times New Roman" w:cs="Times New Roman"/>
          <w:iCs/>
        </w:rPr>
        <w:t>yerwe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okhunyola</w:t>
      </w:r>
      <w:proofErr w:type="spellEnd"/>
      <w:r w:rsidR="00C83FD1" w:rsidRPr="00217E15">
        <w:rPr>
          <w:rFonts w:ascii="Times New Roman" w:hAnsi="Times New Roman" w:cs="Times New Roman"/>
          <w:iCs/>
        </w:rPr>
        <w:t>.</w:t>
      </w:r>
    </w:p>
    <w:p w14:paraId="766A8A99" w14:textId="6F22FDC1" w:rsidR="00C83FD1" w:rsidRPr="00217E15" w:rsidRDefault="00C83FD1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3215B8BE" w14:textId="7B98C4AD" w:rsidR="000025D3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Amarebo</w:t>
      </w:r>
      <w:proofErr w:type="spellEnd"/>
    </w:p>
    <w:p w14:paraId="61A9BDE3" w14:textId="02D83F32" w:rsidR="00C83FD1" w:rsidRPr="00217E15" w:rsidRDefault="00B25B92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Nomba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namarebo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inyuma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wefu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AC276F" w:rsidRPr="00217E15">
        <w:rPr>
          <w:rFonts w:ascii="Times New Roman" w:eastAsia="Calibri" w:hAnsi="Times New Roman" w:cs="Times New Roman"/>
        </w:rPr>
        <w:t>onyalakhupira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WASH Benefits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khusimu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ino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0728-716-661. </w:t>
      </w:r>
      <w:proofErr w:type="spellStart"/>
      <w:r w:rsidR="00AC276F" w:rsidRPr="00217E15">
        <w:rPr>
          <w:rFonts w:ascii="Times New Roman" w:eastAsia="Calibri" w:hAnsi="Times New Roman" w:cs="Times New Roman"/>
        </w:rPr>
        <w:t>Noba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noli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namarebo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kandi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khulondekhana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nende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obunyali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bwawo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1E66" w:rsidRPr="00217E15">
        <w:rPr>
          <w:rFonts w:ascii="Times New Roman" w:eastAsia="Calibri" w:hAnsi="Times New Roman" w:cs="Times New Roman"/>
        </w:rPr>
        <w:t>onyala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wakhupi</w:t>
      </w:r>
      <w:r w:rsidR="00AC276F" w:rsidRPr="00217E15">
        <w:rPr>
          <w:rFonts w:ascii="Times New Roman" w:eastAsia="Calibri" w:hAnsi="Times New Roman" w:cs="Times New Roman"/>
        </w:rPr>
        <w:t>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KEMRI Ethics Review Committee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0722-205901 </w:t>
      </w:r>
      <w:proofErr w:type="spellStart"/>
      <w:r w:rsidR="00AC276F" w:rsidRPr="00217E15">
        <w:rPr>
          <w:rFonts w:ascii="Times New Roman" w:eastAsia="Calibri" w:hAnsi="Times New Roman" w:cs="Times New Roman"/>
        </w:rPr>
        <w:t>no</w:t>
      </w:r>
      <w:r w:rsidR="00011E66" w:rsidRPr="00217E15">
        <w:rPr>
          <w:rFonts w:ascii="Times New Roman" w:eastAsia="Calibri" w:hAnsi="Times New Roman" w:cs="Times New Roman"/>
        </w:rPr>
        <w:t>m</w:t>
      </w:r>
      <w:r w:rsidR="00AC276F" w:rsidRPr="00217E15">
        <w:rPr>
          <w:rFonts w:ascii="Times New Roman" w:eastAsia="Calibri" w:hAnsi="Times New Roman" w:cs="Times New Roman"/>
        </w:rPr>
        <w:t>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0733-400003.</w:t>
      </w:r>
    </w:p>
    <w:p w14:paraId="0C0512D3" w14:textId="77777777" w:rsidR="00EF3297" w:rsidRPr="00217E15" w:rsidRDefault="00EF3297" w:rsidP="005A201D">
      <w:pPr>
        <w:spacing w:after="0"/>
        <w:rPr>
          <w:rFonts w:ascii="Times New Roman" w:eastAsia="Calibri" w:hAnsi="Times New Roman" w:cs="Times New Roman"/>
        </w:rPr>
      </w:pPr>
    </w:p>
    <w:p w14:paraId="4CA57DE5" w14:textId="5298EA5E" w:rsidR="00AC276F" w:rsidRPr="00217E15" w:rsidRDefault="006F26F4" w:rsidP="005A201D">
      <w:pPr>
        <w:spacing w:after="0"/>
        <w:rPr>
          <w:rFonts w:ascii="Times New Roman" w:hAnsi="Times New Roman" w:cs="Times New Roman"/>
          <w:i/>
          <w:iCs/>
        </w:rPr>
      </w:pPr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hAnsi="Times New Roman" w:cs="Times New Roman"/>
          <w:iCs/>
        </w:rPr>
        <w:t>Kh</w:t>
      </w:r>
      <w:r w:rsidR="00AC276F" w:rsidRPr="00217E15">
        <w:rPr>
          <w:rFonts w:ascii="Times New Roman" w:hAnsi="Times New Roman" w:cs="Times New Roman"/>
          <w:iCs/>
        </w:rPr>
        <w:t>a</w:t>
      </w:r>
      <w:r w:rsidR="00011E66" w:rsidRPr="00217E15">
        <w:rPr>
          <w:rFonts w:ascii="Times New Roman" w:hAnsi="Times New Roman" w:cs="Times New Roman"/>
          <w:iCs/>
        </w:rPr>
        <w:t>n</w:t>
      </w:r>
      <w:r w:rsidR="00AC276F" w:rsidRPr="00217E15">
        <w:rPr>
          <w:rFonts w:ascii="Times New Roman" w:hAnsi="Times New Roman" w:cs="Times New Roman"/>
          <w:iCs/>
        </w:rPr>
        <w:t>di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</w:t>
      </w:r>
      <w:r w:rsidR="00011E66" w:rsidRPr="00217E15">
        <w:rPr>
          <w:rFonts w:ascii="Times New Roman" w:hAnsi="Times New Roman" w:cs="Times New Roman"/>
          <w:iCs/>
        </w:rPr>
        <w:t>m</w:t>
      </w:r>
      <w:r w:rsidR="00AC276F" w:rsidRPr="00217E15">
        <w:rPr>
          <w:rFonts w:ascii="Times New Roman" w:hAnsi="Times New Roman" w:cs="Times New Roman"/>
          <w:iCs/>
        </w:rPr>
        <w:t>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namarebo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khulondokhana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nende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obunyali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bwawo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nga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mulala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bukhabirisi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onyala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khupira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iofisi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ya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UC Berkeley’s Committee for Protection of Human Subjects, </w:t>
      </w:r>
      <w:proofErr w:type="spellStart"/>
      <w:r w:rsidR="00AC276F" w:rsidRPr="00217E15">
        <w:rPr>
          <w:rFonts w:ascii="Times New Roman" w:hAnsi="Times New Roman" w:cs="Times New Roman"/>
          <w:iCs/>
        </w:rPr>
        <w:t>khu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510-642-7461 </w:t>
      </w:r>
      <w:proofErr w:type="spellStart"/>
      <w:r w:rsidR="00AC276F" w:rsidRPr="00217E15">
        <w:rPr>
          <w:rFonts w:ascii="Times New Roman" w:hAnsi="Times New Roman" w:cs="Times New Roman"/>
          <w:iCs/>
        </w:rPr>
        <w:t>noba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hyperlink r:id="rId8" w:history="1">
        <w:r w:rsidR="00AC276F" w:rsidRPr="00217E15">
          <w:rPr>
            <w:rStyle w:val="Hyperlink"/>
            <w:rFonts w:ascii="Times New Roman" w:hAnsi="Times New Roman" w:cs="Times New Roman"/>
            <w:bCs/>
          </w:rPr>
          <w:t>subjects@berkeley.edu</w:t>
        </w:r>
      </w:hyperlink>
      <w:r w:rsidR="00217E15">
        <w:rPr>
          <w:rFonts w:ascii="Times New Roman" w:hAnsi="Times New Roman" w:cs="Times New Roman"/>
          <w:i/>
          <w:iCs/>
        </w:rPr>
        <w:t>.</w:t>
      </w:r>
    </w:p>
    <w:p w14:paraId="3A05B32F" w14:textId="77777777" w:rsidR="000025D3" w:rsidRPr="00217E15" w:rsidRDefault="000025D3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0B9271E4" w14:textId="4A745A57" w:rsidR="0048320A" w:rsidRPr="00217E15" w:rsidRDefault="00011E66" w:rsidP="005A201D">
      <w:pPr>
        <w:spacing w:after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b/>
        </w:rPr>
        <w:t>OKHUCH</w:t>
      </w:r>
      <w:r w:rsidR="0048320A" w:rsidRPr="00217E15">
        <w:rPr>
          <w:rFonts w:ascii="Times New Roman" w:hAnsi="Times New Roman" w:cs="Times New Roman"/>
          <w:b/>
        </w:rPr>
        <w:t>AMA</w:t>
      </w:r>
    </w:p>
    <w:p w14:paraId="61EACE77" w14:textId="62E62B8B" w:rsidR="00AC276F" w:rsidRPr="00217E15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Wakheres</w:t>
      </w:r>
      <w:r w:rsidR="003851C9" w:rsidRPr="00217E15">
        <w:rPr>
          <w:rFonts w:ascii="Times New Roman" w:hAnsi="Times New Roman" w:cs="Times New Roman"/>
        </w:rPr>
        <w:t>ibwa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ecopi</w:t>
      </w:r>
      <w:proofErr w:type="spellEnd"/>
      <w:r w:rsidR="003851C9" w:rsidRPr="00217E15">
        <w:rPr>
          <w:rFonts w:ascii="Times New Roman" w:hAnsi="Times New Roman" w:cs="Times New Roman"/>
        </w:rPr>
        <w:t xml:space="preserve"> ye </w:t>
      </w:r>
      <w:proofErr w:type="spellStart"/>
      <w:r w:rsidR="003851C9" w:rsidRPr="00217E15">
        <w:rPr>
          <w:rFonts w:ascii="Times New Roman" w:hAnsi="Times New Roman" w:cs="Times New Roman"/>
        </w:rPr>
        <w:t>ikaratasi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yo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khucha</w:t>
      </w:r>
      <w:r w:rsidRPr="00217E15">
        <w:rPr>
          <w:rFonts w:ascii="Times New Roman" w:hAnsi="Times New Roman" w:cs="Times New Roman"/>
        </w:rPr>
        <w:t>ma</w:t>
      </w:r>
      <w:proofErr w:type="spellEnd"/>
      <w:r w:rsidRPr="00217E15">
        <w:rPr>
          <w:rFonts w:ascii="Times New Roman" w:hAnsi="Times New Roman" w:cs="Times New Roman"/>
        </w:rPr>
        <w:t>.</w:t>
      </w:r>
    </w:p>
    <w:p w14:paraId="2F91CA98" w14:textId="76655C97" w:rsidR="0048320A" w:rsidRPr="00217E15" w:rsidRDefault="00BE4662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Noch</w:t>
      </w:r>
      <w:r w:rsidR="0048320A" w:rsidRPr="00217E15">
        <w:rPr>
          <w:rFonts w:ascii="Times New Roman" w:hAnsi="Times New Roman" w:cs="Times New Roman"/>
        </w:rPr>
        <w:t>ama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okhuba</w:t>
      </w:r>
      <w:proofErr w:type="spellEnd"/>
      <w:r w:rsidR="0048320A" w:rsidRPr="00217E15">
        <w:rPr>
          <w:rFonts w:ascii="Times New Roman" w:hAnsi="Times New Roman" w:cs="Times New Roman"/>
        </w:rPr>
        <w:t xml:space="preserve"> mu </w:t>
      </w:r>
      <w:proofErr w:type="spellStart"/>
      <w:r w:rsidR="0048320A" w:rsidRPr="00217E15">
        <w:rPr>
          <w:rFonts w:ascii="Times New Roman" w:hAnsi="Times New Roman" w:cs="Times New Roman"/>
        </w:rPr>
        <w:t>bukhabirisi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 xml:space="preserve">, </w:t>
      </w:r>
      <w:proofErr w:type="spellStart"/>
      <w:r w:rsidR="0048320A" w:rsidRPr="00217E15">
        <w:rPr>
          <w:rFonts w:ascii="Times New Roman" w:hAnsi="Times New Roman" w:cs="Times New Roman"/>
        </w:rPr>
        <w:t>sinia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320A" w:rsidRPr="00217E15">
        <w:rPr>
          <w:rFonts w:ascii="Times New Roman" w:hAnsi="Times New Roman" w:cs="Times New Roman"/>
        </w:rPr>
        <w:t>mani</w:t>
      </w:r>
      <w:proofErr w:type="spellEnd"/>
      <w:proofErr w:type="gram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wandike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hasi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awo</w:t>
      </w:r>
      <w:proofErr w:type="spellEnd"/>
      <w:r w:rsidR="0048320A" w:rsidRPr="00217E15">
        <w:rPr>
          <w:rFonts w:ascii="Times New Roman" w:hAnsi="Times New Roman" w:cs="Times New Roman"/>
        </w:rPr>
        <w:t>.</w:t>
      </w:r>
    </w:p>
    <w:p w14:paraId="3D65D2B4" w14:textId="77777777" w:rsidR="00217E15" w:rsidRPr="00217E15" w:rsidRDefault="00217E15" w:rsidP="005A201D">
      <w:pPr>
        <w:pStyle w:val="Header"/>
        <w:spacing w:line="276" w:lineRule="auto"/>
        <w:rPr>
          <w:rFonts w:ascii="Times New Roman" w:hAnsi="Times New Roman" w:cs="Times New Roman"/>
        </w:rPr>
      </w:pPr>
    </w:p>
    <w:p w14:paraId="33D4A84C" w14:textId="3AF69F0F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5800E097" w14:textId="61D639A9" w:rsidR="00E37AA0" w:rsidRPr="00C544C2" w:rsidRDefault="0048320A" w:rsidP="005A201D">
      <w:pPr>
        <w:spacing w:after="0"/>
        <w:rPr>
          <w:rFonts w:ascii="Times New Roman" w:eastAsia="Calibri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</w:rPr>
        <w:lastRenderedPageBreak/>
        <w:t>Elira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liawo</w:t>
      </w:r>
      <w:proofErr w:type="spellEnd"/>
      <w:r w:rsidR="008E033C" w:rsidRPr="00217E15">
        <w:rPr>
          <w:rFonts w:ascii="Times New Roman" w:hAnsi="Times New Roman" w:cs="Times New Roman"/>
        </w:rPr>
        <w:t xml:space="preserve"> </w:t>
      </w:r>
      <w:r w:rsidR="008E033C" w:rsidRPr="00217E15">
        <w:rPr>
          <w:rFonts w:ascii="Times New Roman" w:hAnsi="Times New Roman" w:cs="Times New Roman"/>
          <w:i/>
        </w:rPr>
        <w:t>(please print)</w:t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 xml:space="preserve">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sectPr w:rsidR="00E37AA0" w:rsidRPr="00C544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49D49" w14:textId="77777777" w:rsidR="00180C5D" w:rsidRDefault="00180C5D" w:rsidP="00DB7267">
      <w:pPr>
        <w:spacing w:after="0" w:line="240" w:lineRule="auto"/>
      </w:pPr>
      <w:r>
        <w:separator/>
      </w:r>
    </w:p>
  </w:endnote>
  <w:endnote w:type="continuationSeparator" w:id="0">
    <w:p w14:paraId="246F802C" w14:textId="77777777" w:rsidR="00180C5D" w:rsidRDefault="00180C5D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AE333" w14:textId="21BE6184" w:rsidR="00A848D7" w:rsidRDefault="00A848D7">
    <w:pPr>
      <w:pStyle w:val="Footer"/>
    </w:pPr>
    <w:r>
      <w:t>C</w:t>
    </w:r>
    <w:r w:rsidR="00365C4C">
      <w:t>PHS Protocol 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EA4D6" w14:textId="77777777" w:rsidR="00180C5D" w:rsidRDefault="00180C5D" w:rsidP="00DB7267">
      <w:pPr>
        <w:spacing w:after="0" w:line="240" w:lineRule="auto"/>
      </w:pPr>
      <w:r>
        <w:separator/>
      </w:r>
    </w:p>
  </w:footnote>
  <w:footnote w:type="continuationSeparator" w:id="0">
    <w:p w14:paraId="464C6910" w14:textId="77777777" w:rsidR="00180C5D" w:rsidRDefault="00180C5D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2020" w14:textId="77777777" w:rsidR="00A848D7" w:rsidRDefault="00A848D7">
    <w:pPr>
      <w:pStyle w:val="Header"/>
      <w:jc w:val="center"/>
    </w:pPr>
  </w:p>
  <w:p w14:paraId="647240BE" w14:textId="77777777" w:rsidR="00A848D7" w:rsidRDefault="00A84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661BB5"/>
    <w:multiLevelType w:val="hybridMultilevel"/>
    <w:tmpl w:val="29E6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67"/>
    <w:rsid w:val="000025D3"/>
    <w:rsid w:val="00011E66"/>
    <w:rsid w:val="000145C7"/>
    <w:rsid w:val="0003185C"/>
    <w:rsid w:val="00032EF4"/>
    <w:rsid w:val="0003537F"/>
    <w:rsid w:val="0008367B"/>
    <w:rsid w:val="00084BFB"/>
    <w:rsid w:val="000A0C6B"/>
    <w:rsid w:val="000A7575"/>
    <w:rsid w:val="000D44DD"/>
    <w:rsid w:val="000E620E"/>
    <w:rsid w:val="00113370"/>
    <w:rsid w:val="00162241"/>
    <w:rsid w:val="0016304D"/>
    <w:rsid w:val="00165574"/>
    <w:rsid w:val="00180C5D"/>
    <w:rsid w:val="00185CB3"/>
    <w:rsid w:val="001C12AD"/>
    <w:rsid w:val="001C1967"/>
    <w:rsid w:val="00213C48"/>
    <w:rsid w:val="00217E15"/>
    <w:rsid w:val="00227CBA"/>
    <w:rsid w:val="0024490E"/>
    <w:rsid w:val="002552D8"/>
    <w:rsid w:val="002666C3"/>
    <w:rsid w:val="002A52E0"/>
    <w:rsid w:val="002A5722"/>
    <w:rsid w:val="002B2968"/>
    <w:rsid w:val="002D4861"/>
    <w:rsid w:val="002F2440"/>
    <w:rsid w:val="002F7F50"/>
    <w:rsid w:val="00316999"/>
    <w:rsid w:val="00352248"/>
    <w:rsid w:val="00365C4C"/>
    <w:rsid w:val="00366F1A"/>
    <w:rsid w:val="00380575"/>
    <w:rsid w:val="003851C9"/>
    <w:rsid w:val="003A4A91"/>
    <w:rsid w:val="003B1305"/>
    <w:rsid w:val="003B6A00"/>
    <w:rsid w:val="003E16BE"/>
    <w:rsid w:val="003F2084"/>
    <w:rsid w:val="003F7941"/>
    <w:rsid w:val="00400A26"/>
    <w:rsid w:val="00430F72"/>
    <w:rsid w:val="004311AD"/>
    <w:rsid w:val="00437341"/>
    <w:rsid w:val="004511F7"/>
    <w:rsid w:val="004617FC"/>
    <w:rsid w:val="004711D2"/>
    <w:rsid w:val="00472582"/>
    <w:rsid w:val="0048320A"/>
    <w:rsid w:val="004A2BB2"/>
    <w:rsid w:val="004B1966"/>
    <w:rsid w:val="004D239B"/>
    <w:rsid w:val="005215F9"/>
    <w:rsid w:val="0056262E"/>
    <w:rsid w:val="0059103F"/>
    <w:rsid w:val="00594F05"/>
    <w:rsid w:val="005A201D"/>
    <w:rsid w:val="005B525D"/>
    <w:rsid w:val="005E6765"/>
    <w:rsid w:val="00606469"/>
    <w:rsid w:val="00617F04"/>
    <w:rsid w:val="006442F3"/>
    <w:rsid w:val="00647E4C"/>
    <w:rsid w:val="00652F58"/>
    <w:rsid w:val="00660886"/>
    <w:rsid w:val="006642A0"/>
    <w:rsid w:val="00685993"/>
    <w:rsid w:val="006A609F"/>
    <w:rsid w:val="006B3306"/>
    <w:rsid w:val="006C3C96"/>
    <w:rsid w:val="006F26F4"/>
    <w:rsid w:val="00701FBD"/>
    <w:rsid w:val="0072650D"/>
    <w:rsid w:val="00731FEB"/>
    <w:rsid w:val="00732349"/>
    <w:rsid w:val="007618AD"/>
    <w:rsid w:val="0078525D"/>
    <w:rsid w:val="00790562"/>
    <w:rsid w:val="007C59D0"/>
    <w:rsid w:val="007E02F5"/>
    <w:rsid w:val="007F28F0"/>
    <w:rsid w:val="007F6164"/>
    <w:rsid w:val="00803DE4"/>
    <w:rsid w:val="00812838"/>
    <w:rsid w:val="0083259F"/>
    <w:rsid w:val="0084535F"/>
    <w:rsid w:val="00895E9B"/>
    <w:rsid w:val="008C3019"/>
    <w:rsid w:val="008E033C"/>
    <w:rsid w:val="009162CA"/>
    <w:rsid w:val="009251B2"/>
    <w:rsid w:val="009262D3"/>
    <w:rsid w:val="0093482F"/>
    <w:rsid w:val="00993857"/>
    <w:rsid w:val="009A5DA7"/>
    <w:rsid w:val="009C6F38"/>
    <w:rsid w:val="009F15DB"/>
    <w:rsid w:val="009F2341"/>
    <w:rsid w:val="00A03069"/>
    <w:rsid w:val="00A60C74"/>
    <w:rsid w:val="00A848D7"/>
    <w:rsid w:val="00A85A0E"/>
    <w:rsid w:val="00AB278C"/>
    <w:rsid w:val="00AB4933"/>
    <w:rsid w:val="00AC020F"/>
    <w:rsid w:val="00AC276F"/>
    <w:rsid w:val="00AD1C00"/>
    <w:rsid w:val="00B14054"/>
    <w:rsid w:val="00B25B92"/>
    <w:rsid w:val="00B26D34"/>
    <w:rsid w:val="00B27400"/>
    <w:rsid w:val="00B35D8C"/>
    <w:rsid w:val="00B5140F"/>
    <w:rsid w:val="00BA1063"/>
    <w:rsid w:val="00BB5D7F"/>
    <w:rsid w:val="00BD1503"/>
    <w:rsid w:val="00BE4662"/>
    <w:rsid w:val="00BF6E38"/>
    <w:rsid w:val="00C13708"/>
    <w:rsid w:val="00C148F7"/>
    <w:rsid w:val="00C316E9"/>
    <w:rsid w:val="00C329D8"/>
    <w:rsid w:val="00C544C2"/>
    <w:rsid w:val="00C63A85"/>
    <w:rsid w:val="00C74FDF"/>
    <w:rsid w:val="00C83FD1"/>
    <w:rsid w:val="00C84879"/>
    <w:rsid w:val="00CC7A9C"/>
    <w:rsid w:val="00D16F67"/>
    <w:rsid w:val="00D506AE"/>
    <w:rsid w:val="00D5491B"/>
    <w:rsid w:val="00D753CC"/>
    <w:rsid w:val="00D76DE3"/>
    <w:rsid w:val="00D821E1"/>
    <w:rsid w:val="00DA7BCE"/>
    <w:rsid w:val="00DB7267"/>
    <w:rsid w:val="00E11049"/>
    <w:rsid w:val="00E13E0C"/>
    <w:rsid w:val="00E268A2"/>
    <w:rsid w:val="00E271B6"/>
    <w:rsid w:val="00E37AA0"/>
    <w:rsid w:val="00E526BB"/>
    <w:rsid w:val="00E55C61"/>
    <w:rsid w:val="00E605BF"/>
    <w:rsid w:val="00E84BDB"/>
    <w:rsid w:val="00EA4788"/>
    <w:rsid w:val="00EF3297"/>
    <w:rsid w:val="00F076A5"/>
    <w:rsid w:val="00F51EBA"/>
    <w:rsid w:val="00F52FD6"/>
    <w:rsid w:val="00F75DFE"/>
    <w:rsid w:val="00F8286F"/>
    <w:rsid w:val="00F9688A"/>
    <w:rsid w:val="00FB3159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3722"/>
  <w15:docId w15:val="{4149AA0C-211B-4A9F-9D8D-052DAABE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s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swakoli</cp:lastModifiedBy>
  <cp:revision>11</cp:revision>
  <cp:lastPrinted>2014-03-13T15:55:00Z</cp:lastPrinted>
  <dcterms:created xsi:type="dcterms:W3CDTF">2014-05-02T11:28:00Z</dcterms:created>
  <dcterms:modified xsi:type="dcterms:W3CDTF">2014-06-17T09:36:00Z</dcterms:modified>
</cp:coreProperties>
</file>