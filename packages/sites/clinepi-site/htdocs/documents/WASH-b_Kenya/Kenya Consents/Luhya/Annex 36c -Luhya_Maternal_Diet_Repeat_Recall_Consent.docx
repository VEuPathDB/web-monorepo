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B8C4E" w14:textId="68240E58" w:rsidR="00652F58" w:rsidRDefault="00B27400" w:rsidP="00D27F1A">
      <w:pPr>
        <w:keepNext/>
        <w:keepLines/>
        <w:spacing w:after="0" w:line="240" w:lineRule="auto"/>
        <w:jc w:val="center"/>
        <w:outlineLvl w:val="0"/>
        <w:rPr>
          <w:rFonts w:ascii="Times New Roman" w:hAnsi="Times New Roman" w:cs="Times New Roman"/>
          <w:b/>
        </w:rPr>
      </w:pPr>
      <w:r w:rsidRPr="00217E1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4B4ED94" wp14:editId="27C82591">
            <wp:simplePos x="0" y="0"/>
            <wp:positionH relativeFrom="column">
              <wp:posOffset>2066925</wp:posOffset>
            </wp:positionH>
            <wp:positionV relativeFrom="paragraph">
              <wp:posOffset>-759460</wp:posOffset>
            </wp:positionV>
            <wp:extent cx="1100455" cy="542925"/>
            <wp:effectExtent l="0" t="0" r="4445" b="952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542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7E15" w:rsidRPr="00217E15">
        <w:rPr>
          <w:rFonts w:ascii="Times New Roman" w:hAnsi="Times New Roman" w:cs="Times New Roman"/>
          <w:b/>
        </w:rPr>
        <w:t xml:space="preserve"> </w:t>
      </w:r>
      <w:r w:rsidR="005A201D">
        <w:rPr>
          <w:rFonts w:ascii="Times New Roman" w:eastAsiaTheme="majorEastAsia" w:hAnsi="Times New Roman" w:cs="Times New Roman"/>
          <w:b/>
          <w:bCs/>
        </w:rPr>
        <w:t xml:space="preserve">OKHUFUCHIRIRA OKHUSHIRIKIANA NI NAFWE MU OMURADI </w:t>
      </w:r>
    </w:p>
    <w:p w14:paraId="0D5EF094" w14:textId="01836554" w:rsidR="005A201D" w:rsidRPr="00217E15" w:rsidRDefault="00DB7267" w:rsidP="00D27F1A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</w:rPr>
      </w:pPr>
      <w:r w:rsidRPr="00217E15">
        <w:rPr>
          <w:rFonts w:ascii="Times New Roman" w:hAnsi="Times New Roman" w:cs="Times New Roman"/>
          <w:b/>
        </w:rPr>
        <w:t>WASH BENEFITS</w:t>
      </w:r>
      <w:r w:rsidR="009502F4">
        <w:rPr>
          <w:rFonts w:ascii="Times New Roman" w:hAnsi="Times New Roman" w:cs="Times New Roman"/>
          <w:b/>
        </w:rPr>
        <w:t xml:space="preserve"> OKHULONDERERA OKHWICHURISIA EVIRIAHURIA VI NGINA </w:t>
      </w:r>
      <w:r w:rsidR="005565F8">
        <w:rPr>
          <w:rFonts w:ascii="Times New Roman" w:hAnsi="Times New Roman" w:cs="Times New Roman"/>
          <w:b/>
        </w:rPr>
        <w:t>MWANA ORISA</w:t>
      </w:r>
      <w:r w:rsidR="009502F4">
        <w:rPr>
          <w:rFonts w:ascii="Times New Roman" w:hAnsi="Times New Roman" w:cs="Times New Roman"/>
          <w:b/>
        </w:rPr>
        <w:t xml:space="preserve"> OMWANA </w:t>
      </w:r>
      <w:r w:rsidR="00D27F1A">
        <w:rPr>
          <w:rFonts w:ascii="Times New Roman" w:hAnsi="Times New Roman" w:cs="Times New Roman"/>
          <w:b/>
        </w:rPr>
        <w:t>MU OKHUANDIKA</w:t>
      </w:r>
    </w:p>
    <w:p w14:paraId="4B78247A" w14:textId="2C3943CD" w:rsidR="00DB7267" w:rsidRPr="00217E15" w:rsidRDefault="005A201D" w:rsidP="00D27F1A">
      <w:pPr>
        <w:keepNext/>
        <w:keepLines/>
        <w:tabs>
          <w:tab w:val="left" w:pos="3345"/>
        </w:tabs>
        <w:spacing w:after="0" w:line="240" w:lineRule="auto"/>
        <w:jc w:val="both"/>
        <w:outlineLvl w:val="0"/>
        <w:rPr>
          <w:rFonts w:ascii="Times New Roman" w:eastAsiaTheme="majorEastAsia" w:hAnsi="Times New Roman" w:cs="Times New Roman"/>
          <w:b/>
          <w:bCs/>
        </w:rPr>
      </w:pPr>
      <w:r>
        <w:rPr>
          <w:rFonts w:ascii="Times New Roman" w:eastAsiaTheme="majorEastAsia" w:hAnsi="Times New Roman" w:cs="Times New Roman"/>
          <w:b/>
          <w:bCs/>
        </w:rPr>
        <w:tab/>
      </w:r>
    </w:p>
    <w:p w14:paraId="5BB944BA" w14:textId="646C4F64" w:rsidR="002F2440" w:rsidRDefault="002F2440" w:rsidP="00D27F1A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217E15">
        <w:rPr>
          <w:rFonts w:ascii="Times New Roman" w:eastAsia="Calibri" w:hAnsi="Times New Roman" w:cs="Times New Roman"/>
          <w:b/>
        </w:rPr>
        <w:t>Eshirwe</w:t>
      </w:r>
      <w:proofErr w:type="spellEnd"/>
      <w:r w:rsidRPr="00217E15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  <w:b/>
        </w:rPr>
        <w:t>Eshiobuhabilishi</w:t>
      </w:r>
      <w:proofErr w:type="spellEnd"/>
      <w:r w:rsidRPr="00217E15">
        <w:rPr>
          <w:rFonts w:ascii="Times New Roman" w:eastAsia="Calibri" w:hAnsi="Times New Roman" w:cs="Times New Roman"/>
          <w:b/>
        </w:rPr>
        <w:t>:</w:t>
      </w:r>
      <w:r w:rsidRPr="00217E15">
        <w:rPr>
          <w:rFonts w:ascii="Times New Roman" w:eastAsia="Calibri" w:hAnsi="Times New Roman" w:cs="Times New Roman"/>
        </w:rPr>
        <w:t xml:space="preserve"> WASH Benefits – </w:t>
      </w:r>
      <w:proofErr w:type="spellStart"/>
      <w:r w:rsidRPr="00217E15">
        <w:rPr>
          <w:rFonts w:ascii="Times New Roman" w:eastAsia="Calibri" w:hAnsi="Times New Roman" w:cs="Times New Roman"/>
        </w:rPr>
        <w:t>Okhusaba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amakhono</w:t>
      </w:r>
      <w:proofErr w:type="spellEnd"/>
      <w:r w:rsidRPr="00217E15">
        <w:rPr>
          <w:rFonts w:ascii="Times New Roman" w:eastAsia="Calibri" w:hAnsi="Times New Roman" w:cs="Times New Roman"/>
        </w:rPr>
        <w:t xml:space="preserve">, </w:t>
      </w:r>
      <w:proofErr w:type="spellStart"/>
      <w:r w:rsidRPr="00217E15">
        <w:rPr>
          <w:rFonts w:ascii="Times New Roman" w:eastAsia="Calibri" w:hAnsi="Times New Roman" w:cs="Times New Roman"/>
        </w:rPr>
        <w:t>Obusirihi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obwamatsi</w:t>
      </w:r>
      <w:proofErr w:type="spellEnd"/>
      <w:r w:rsidRPr="00217E15">
        <w:rPr>
          <w:rFonts w:ascii="Times New Roman" w:eastAsia="Calibri" w:hAnsi="Times New Roman" w:cs="Times New Roman"/>
        </w:rPr>
        <w:t xml:space="preserve">, </w:t>
      </w:r>
      <w:proofErr w:type="spellStart"/>
      <w:r w:rsidR="000145C7" w:rsidRPr="00217E15">
        <w:rPr>
          <w:rFonts w:ascii="Times New Roman" w:hAnsi="Times New Roman" w:cs="Times New Roman"/>
        </w:rPr>
        <w:t>Obusafi</w:t>
      </w:r>
      <w:proofErr w:type="spellEnd"/>
      <w:r w:rsidR="000145C7" w:rsidRPr="00217E15">
        <w:rPr>
          <w:rFonts w:ascii="Times New Roman" w:hAnsi="Times New Roman" w:cs="Times New Roman"/>
        </w:rPr>
        <w:t xml:space="preserve"> </w:t>
      </w:r>
      <w:proofErr w:type="spellStart"/>
      <w:r w:rsidR="000145C7" w:rsidRPr="00217E15">
        <w:rPr>
          <w:rFonts w:ascii="Times New Roman" w:hAnsi="Times New Roman" w:cs="Times New Roman"/>
        </w:rPr>
        <w:t>bwa</w:t>
      </w:r>
      <w:proofErr w:type="spellEnd"/>
      <w:r w:rsidR="000145C7" w:rsidRPr="00217E15">
        <w:rPr>
          <w:rFonts w:ascii="Times New Roman" w:hAnsi="Times New Roman" w:cs="Times New Roman"/>
        </w:rPr>
        <w:t xml:space="preserve"> </w:t>
      </w:r>
      <w:proofErr w:type="spellStart"/>
      <w:r w:rsidR="000145C7" w:rsidRPr="00217E15">
        <w:rPr>
          <w:rFonts w:ascii="Times New Roman" w:hAnsi="Times New Roman" w:cs="Times New Roman"/>
        </w:rPr>
        <w:t>Mungo</w:t>
      </w:r>
      <w:proofErr w:type="spellEnd"/>
      <w:r w:rsidR="000145C7" w:rsidRPr="00217E15">
        <w:rPr>
          <w:rFonts w:ascii="Times New Roman" w:hAnsi="Times New Roman" w:cs="Times New Roman"/>
        </w:rPr>
        <w:t xml:space="preserve">, </w:t>
      </w:r>
      <w:proofErr w:type="spellStart"/>
      <w:r w:rsidR="000145C7" w:rsidRPr="00217E15">
        <w:rPr>
          <w:rFonts w:ascii="Times New Roman" w:hAnsi="Times New Roman" w:cs="Times New Roman"/>
        </w:rPr>
        <w:t>nende</w:t>
      </w:r>
      <w:proofErr w:type="spellEnd"/>
      <w:r w:rsidR="000145C7" w:rsidRPr="00217E15">
        <w:rPr>
          <w:rFonts w:ascii="Times New Roman" w:hAnsi="Times New Roman" w:cs="Times New Roman"/>
        </w:rPr>
        <w:t xml:space="preserve"> </w:t>
      </w:r>
      <w:proofErr w:type="spellStart"/>
      <w:r w:rsidR="000145C7" w:rsidRPr="00217E15">
        <w:rPr>
          <w:rFonts w:ascii="Times New Roman" w:hAnsi="Times New Roman" w:cs="Times New Roman"/>
        </w:rPr>
        <w:t>Okhulia</w:t>
      </w:r>
      <w:proofErr w:type="spellEnd"/>
      <w:r w:rsidR="00E84BDB" w:rsidRPr="00217E15">
        <w:rPr>
          <w:rFonts w:ascii="Times New Roman" w:hAnsi="Times New Roman" w:cs="Times New Roman"/>
        </w:rPr>
        <w:t xml:space="preserve"> </w:t>
      </w:r>
      <w:proofErr w:type="spellStart"/>
      <w:r w:rsidR="00E84BDB" w:rsidRPr="00217E15">
        <w:rPr>
          <w:rFonts w:ascii="Times New Roman" w:hAnsi="Times New Roman" w:cs="Times New Roman"/>
        </w:rPr>
        <w:t>nende</w:t>
      </w:r>
      <w:proofErr w:type="spellEnd"/>
      <w:r w:rsidR="00E84BDB" w:rsidRPr="00217E15">
        <w:rPr>
          <w:rFonts w:ascii="Times New Roman" w:hAnsi="Times New Roman" w:cs="Times New Roman"/>
        </w:rPr>
        <w:t xml:space="preserve"> </w:t>
      </w:r>
      <w:proofErr w:type="spellStart"/>
      <w:r w:rsidR="00E84BDB" w:rsidRPr="00217E15">
        <w:rPr>
          <w:rFonts w:ascii="Times New Roman" w:hAnsi="Times New Roman" w:cs="Times New Roman"/>
        </w:rPr>
        <w:t>Okhupima</w:t>
      </w:r>
      <w:proofErr w:type="spellEnd"/>
      <w:r w:rsidR="00E84BDB" w:rsidRPr="00217E15">
        <w:rPr>
          <w:rFonts w:ascii="Times New Roman" w:hAnsi="Times New Roman" w:cs="Times New Roman"/>
        </w:rPr>
        <w:t xml:space="preserve"> </w:t>
      </w:r>
      <w:proofErr w:type="spellStart"/>
      <w:r w:rsidR="00E84BDB" w:rsidRPr="00217E15">
        <w:rPr>
          <w:rFonts w:ascii="Times New Roman" w:hAnsi="Times New Roman" w:cs="Times New Roman"/>
        </w:rPr>
        <w:t>Matokeo</w:t>
      </w:r>
      <w:proofErr w:type="spellEnd"/>
      <w:r w:rsidR="00E84BDB" w:rsidRPr="00217E15">
        <w:rPr>
          <w:rFonts w:ascii="Times New Roman" w:hAnsi="Times New Roman" w:cs="Times New Roman"/>
        </w:rPr>
        <w:t xml:space="preserve"> </w:t>
      </w:r>
      <w:proofErr w:type="spellStart"/>
      <w:r w:rsidR="00E84BDB" w:rsidRPr="00217E15">
        <w:rPr>
          <w:rFonts w:ascii="Times New Roman" w:hAnsi="Times New Roman" w:cs="Times New Roman"/>
        </w:rPr>
        <w:t>Murisafu</w:t>
      </w:r>
      <w:proofErr w:type="spellEnd"/>
      <w:r w:rsidR="000145C7" w:rsidRPr="00217E15">
        <w:rPr>
          <w:rFonts w:ascii="Times New Roman" w:hAnsi="Times New Roman" w:cs="Times New Roman"/>
        </w:rPr>
        <w:t xml:space="preserve"> </w:t>
      </w:r>
      <w:proofErr w:type="spellStart"/>
      <w:r w:rsidR="000145C7" w:rsidRPr="00217E15">
        <w:rPr>
          <w:rFonts w:ascii="Times New Roman" w:hAnsi="Times New Roman" w:cs="Times New Roman"/>
        </w:rPr>
        <w:t>mwa</w:t>
      </w:r>
      <w:proofErr w:type="spellEnd"/>
      <w:r w:rsidR="000145C7" w:rsidRPr="00217E15">
        <w:rPr>
          <w:rFonts w:ascii="Times New Roman" w:hAnsi="Times New Roman" w:cs="Times New Roman"/>
        </w:rPr>
        <w:t xml:space="preserve"> Kenya</w:t>
      </w:r>
      <w:r w:rsidR="00E84BDB" w:rsidRPr="00217E15">
        <w:rPr>
          <w:rFonts w:ascii="Times New Roman" w:hAnsi="Times New Roman" w:cs="Times New Roman"/>
        </w:rPr>
        <w:t xml:space="preserve"> </w:t>
      </w:r>
      <w:r w:rsidR="000145C7" w:rsidRPr="00217E15">
        <w:rPr>
          <w:rFonts w:ascii="Times New Roman" w:hAnsi="Times New Roman" w:cs="Times New Roman"/>
        </w:rPr>
        <w:t>(</w:t>
      </w:r>
      <w:proofErr w:type="spellStart"/>
      <w:r w:rsidR="000145C7" w:rsidRPr="00217E15">
        <w:rPr>
          <w:rFonts w:ascii="Times New Roman" w:hAnsi="Times New Roman" w:cs="Times New Roman"/>
        </w:rPr>
        <w:t>nomba</w:t>
      </w:r>
      <w:proofErr w:type="spellEnd"/>
      <w:r w:rsidR="000145C7" w:rsidRPr="00217E15">
        <w:rPr>
          <w:rFonts w:ascii="Times New Roman" w:hAnsi="Times New Roman" w:cs="Times New Roman"/>
        </w:rPr>
        <w:t xml:space="preserve"> </w:t>
      </w:r>
      <w:proofErr w:type="spellStart"/>
      <w:r w:rsidR="000145C7" w:rsidRPr="00217E15">
        <w:rPr>
          <w:rFonts w:ascii="Times New Roman" w:hAnsi="Times New Roman" w:cs="Times New Roman"/>
        </w:rPr>
        <w:t>Omuradi</w:t>
      </w:r>
      <w:proofErr w:type="spellEnd"/>
      <w:r w:rsidR="000145C7" w:rsidRPr="00217E15">
        <w:rPr>
          <w:rFonts w:ascii="Times New Roman" w:hAnsi="Times New Roman" w:cs="Times New Roman"/>
        </w:rPr>
        <w:t xml:space="preserve"> </w:t>
      </w:r>
      <w:proofErr w:type="spellStart"/>
      <w:r w:rsidR="000145C7" w:rsidRPr="00217E15">
        <w:rPr>
          <w:rFonts w:ascii="Times New Roman" w:hAnsi="Times New Roman" w:cs="Times New Roman"/>
        </w:rPr>
        <w:t>kwa</w:t>
      </w:r>
      <w:proofErr w:type="spellEnd"/>
      <w:r w:rsidR="000145C7" w:rsidRPr="00217E15">
        <w:rPr>
          <w:rFonts w:ascii="Times New Roman" w:hAnsi="Times New Roman" w:cs="Times New Roman"/>
        </w:rPr>
        <w:t xml:space="preserve"> </w:t>
      </w:r>
      <w:proofErr w:type="spellStart"/>
      <w:r w:rsidR="000145C7" w:rsidRPr="00217E15">
        <w:rPr>
          <w:rFonts w:ascii="Times New Roman" w:hAnsi="Times New Roman" w:cs="Times New Roman"/>
        </w:rPr>
        <w:t>Obulamu</w:t>
      </w:r>
      <w:proofErr w:type="spellEnd"/>
      <w:r w:rsidR="000145C7" w:rsidRPr="00217E15">
        <w:rPr>
          <w:rFonts w:ascii="Times New Roman" w:hAnsi="Times New Roman" w:cs="Times New Roman"/>
        </w:rPr>
        <w:t xml:space="preserve"> </w:t>
      </w:r>
      <w:proofErr w:type="spellStart"/>
      <w:r w:rsidR="00E84BDB" w:rsidRPr="00217E15">
        <w:rPr>
          <w:rFonts w:ascii="Times New Roman" w:hAnsi="Times New Roman" w:cs="Times New Roman"/>
        </w:rPr>
        <w:t>bwa</w:t>
      </w:r>
      <w:proofErr w:type="spellEnd"/>
      <w:r w:rsidR="00E84BDB" w:rsidRPr="00217E15">
        <w:rPr>
          <w:rFonts w:ascii="Times New Roman" w:hAnsi="Times New Roman" w:cs="Times New Roman"/>
        </w:rPr>
        <w:t xml:space="preserve"> </w:t>
      </w:r>
      <w:proofErr w:type="spellStart"/>
      <w:r w:rsidR="00E84BDB" w:rsidRPr="00217E15">
        <w:rPr>
          <w:rFonts w:ascii="Times New Roman" w:hAnsi="Times New Roman" w:cs="Times New Roman"/>
        </w:rPr>
        <w:t>B</w:t>
      </w:r>
      <w:r w:rsidR="000145C7" w:rsidRPr="00217E15">
        <w:rPr>
          <w:rFonts w:ascii="Times New Roman" w:hAnsi="Times New Roman" w:cs="Times New Roman"/>
        </w:rPr>
        <w:t>ana</w:t>
      </w:r>
      <w:proofErr w:type="spellEnd"/>
      <w:r w:rsidR="000145C7" w:rsidRPr="00217E15">
        <w:rPr>
          <w:rFonts w:ascii="Times New Roman" w:hAnsi="Times New Roman" w:cs="Times New Roman"/>
        </w:rPr>
        <w:t>).</w:t>
      </w:r>
    </w:p>
    <w:p w14:paraId="01BECF60" w14:textId="77777777" w:rsidR="00217E15" w:rsidRPr="00217E15" w:rsidRDefault="00217E15" w:rsidP="00D27F1A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14:paraId="6228E9B0" w14:textId="0076628D" w:rsidR="00652F58" w:rsidRPr="00217E15" w:rsidRDefault="00B35D8C" w:rsidP="00D27F1A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217E15">
        <w:rPr>
          <w:rFonts w:ascii="Times New Roman" w:hAnsi="Times New Roman" w:cs="Times New Roman"/>
          <w:b/>
        </w:rPr>
        <w:t>Okhwebula</w:t>
      </w:r>
      <w:proofErr w:type="spellEnd"/>
      <w:r w:rsidR="00C63A85" w:rsidRPr="00217E15">
        <w:rPr>
          <w:rFonts w:ascii="Times New Roman" w:hAnsi="Times New Roman" w:cs="Times New Roman"/>
          <w:b/>
        </w:rPr>
        <w:t xml:space="preserve"> </w:t>
      </w:r>
    </w:p>
    <w:p w14:paraId="1319605F" w14:textId="43AB1049" w:rsidR="00E84BDB" w:rsidRDefault="00E84BDB" w:rsidP="00D27F1A">
      <w:pPr>
        <w:spacing w:after="0" w:line="240" w:lineRule="auto"/>
        <w:rPr>
          <w:rFonts w:ascii="Times New Roman" w:eastAsia="Calibri" w:hAnsi="Times New Roman" w:cs="Times New Roman"/>
        </w:rPr>
      </w:pPr>
      <w:proofErr w:type="spellStart"/>
      <w:r w:rsidRPr="00217E15">
        <w:rPr>
          <w:rFonts w:ascii="Times New Roman" w:eastAsia="Calibri" w:hAnsi="Times New Roman" w:cs="Times New Roman"/>
        </w:rPr>
        <w:t>Elira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Lianje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Pr="00217E15">
        <w:rPr>
          <w:rFonts w:ascii="Times New Roman" w:eastAsia="Calibri" w:hAnsi="Times New Roman" w:cs="Times New Roman"/>
        </w:rPr>
        <w:t>ni</w:t>
      </w:r>
      <w:proofErr w:type="spellEnd"/>
      <w:proofErr w:type="gramEnd"/>
      <w:r w:rsidRPr="00217E15">
        <w:rPr>
          <w:rFonts w:ascii="Times New Roman" w:eastAsia="Calibri" w:hAnsi="Times New Roman" w:cs="Times New Roman"/>
        </w:rPr>
        <w:t xml:space="preserve"> ______________, [</w:t>
      </w:r>
      <w:proofErr w:type="spellStart"/>
      <w:r w:rsidR="00E605BF" w:rsidRPr="00217E15">
        <w:rPr>
          <w:rFonts w:ascii="Times New Roman" w:eastAsia="Calibri" w:hAnsi="Times New Roman" w:cs="Times New Roman"/>
          <w:i/>
        </w:rPr>
        <w:t>Elira</w:t>
      </w:r>
      <w:proofErr w:type="spellEnd"/>
      <w:r w:rsidRPr="00217E15">
        <w:rPr>
          <w:rFonts w:ascii="Times New Roman" w:eastAsia="Calibri" w:hAnsi="Times New Roman" w:cs="Times New Roman"/>
        </w:rPr>
        <w:t xml:space="preserve">], </w:t>
      </w:r>
      <w:proofErr w:type="spellStart"/>
      <w:r w:rsidRPr="00217E15">
        <w:rPr>
          <w:rFonts w:ascii="Times New Roman" w:eastAsia="Calibri" w:hAnsi="Times New Roman" w:cs="Times New Roman"/>
        </w:rPr>
        <w:t>khurula</w:t>
      </w:r>
      <w:proofErr w:type="spellEnd"/>
      <w:r w:rsidRPr="00217E15">
        <w:rPr>
          <w:rFonts w:ascii="Times New Roman" w:eastAsia="Calibri" w:hAnsi="Times New Roman" w:cs="Times New Roman"/>
        </w:rPr>
        <w:t xml:space="preserve"> Innovations for Poverty Action (IPA) </w:t>
      </w:r>
      <w:proofErr w:type="spellStart"/>
      <w:r w:rsidRPr="00217E15">
        <w:rPr>
          <w:rFonts w:ascii="Times New Roman" w:eastAsia="Calibri" w:hAnsi="Times New Roman" w:cs="Times New Roman"/>
        </w:rPr>
        <w:t>kuli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mutsitauni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tsia</w:t>
      </w:r>
      <w:proofErr w:type="spellEnd"/>
      <w:r w:rsidRPr="00217E15">
        <w:rPr>
          <w:rFonts w:ascii="Times New Roman" w:eastAsia="Calibri" w:hAnsi="Times New Roman" w:cs="Times New Roman"/>
        </w:rPr>
        <w:t xml:space="preserve"> [</w:t>
      </w:r>
      <w:r w:rsidR="00E55C61" w:rsidRPr="00217E15">
        <w:rPr>
          <w:rFonts w:ascii="Times New Roman" w:eastAsia="Calibri" w:hAnsi="Times New Roman" w:cs="Times New Roman"/>
        </w:rPr>
        <w:t>KAKAMEGA</w:t>
      </w:r>
      <w:r w:rsidR="0003537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3537F" w:rsidRPr="00217E15">
        <w:rPr>
          <w:rFonts w:ascii="Times New Roman" w:eastAsia="Calibri" w:hAnsi="Times New Roman" w:cs="Times New Roman"/>
        </w:rPr>
        <w:t>ne</w:t>
      </w:r>
      <w:r w:rsidRPr="00217E15">
        <w:rPr>
          <w:rFonts w:ascii="Times New Roman" w:eastAsia="Calibri" w:hAnsi="Times New Roman" w:cs="Times New Roman"/>
        </w:rPr>
        <w:t>nde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r w:rsidR="00E55C61" w:rsidRPr="00217E15">
        <w:rPr>
          <w:rFonts w:ascii="Times New Roman" w:eastAsia="Calibri" w:hAnsi="Times New Roman" w:cs="Times New Roman"/>
        </w:rPr>
        <w:t>BUNGOMA</w:t>
      </w:r>
      <w:r w:rsidRPr="00217E15">
        <w:rPr>
          <w:rFonts w:ascii="Times New Roman" w:eastAsia="Calibri" w:hAnsi="Times New Roman" w:cs="Times New Roman"/>
        </w:rPr>
        <w:t xml:space="preserve">]. </w:t>
      </w:r>
      <w:proofErr w:type="spellStart"/>
      <w:r w:rsidRPr="00217E15">
        <w:rPr>
          <w:rFonts w:ascii="Times New Roman" w:eastAsia="Calibri" w:hAnsi="Times New Roman" w:cs="Times New Roman"/>
        </w:rPr>
        <w:t>Ekholanga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emilimo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nende</w:t>
      </w:r>
      <w:proofErr w:type="spellEnd"/>
      <w:r w:rsidRPr="00217E15">
        <w:rPr>
          <w:rFonts w:ascii="Times New Roman" w:eastAsia="Calibri" w:hAnsi="Times New Roman" w:cs="Times New Roman"/>
        </w:rPr>
        <w:t xml:space="preserve"> Clai</w:t>
      </w:r>
      <w:r w:rsidR="0083259F" w:rsidRPr="00217E15">
        <w:rPr>
          <w:rFonts w:ascii="Times New Roman" w:eastAsia="Calibri" w:hAnsi="Times New Roman" w:cs="Times New Roman"/>
        </w:rPr>
        <w:t xml:space="preserve">r Null </w:t>
      </w:r>
      <w:proofErr w:type="spellStart"/>
      <w:r w:rsidR="0083259F" w:rsidRPr="00217E15">
        <w:rPr>
          <w:rFonts w:ascii="Times New Roman" w:eastAsia="Calibri" w:hAnsi="Times New Roman" w:cs="Times New Roman"/>
        </w:rPr>
        <w:t>okhurula</w:t>
      </w:r>
      <w:proofErr w:type="spellEnd"/>
      <w:r w:rsidR="0083259F" w:rsidRPr="00217E15">
        <w:rPr>
          <w:rFonts w:ascii="Times New Roman" w:eastAsia="Calibri" w:hAnsi="Times New Roman" w:cs="Times New Roman"/>
        </w:rPr>
        <w:t xml:space="preserve"> </w:t>
      </w:r>
      <w:r w:rsidR="006A5C34">
        <w:rPr>
          <w:rFonts w:ascii="Times New Roman" w:eastAsia="Calibri" w:hAnsi="Times New Roman" w:cs="Times New Roman"/>
        </w:rPr>
        <w:t>IPA</w:t>
      </w:r>
      <w:r w:rsidR="0083259F" w:rsidRPr="00217E15">
        <w:rPr>
          <w:rFonts w:ascii="Times New Roman" w:eastAsia="Calibri" w:hAnsi="Times New Roman" w:cs="Times New Roman"/>
        </w:rPr>
        <w:t xml:space="preserve"> mu United States. </w:t>
      </w:r>
      <w:proofErr w:type="spellStart"/>
      <w:r w:rsidR="0083259F" w:rsidRPr="00217E15">
        <w:rPr>
          <w:rFonts w:ascii="Times New Roman" w:eastAsia="Calibri" w:hAnsi="Times New Roman" w:cs="Times New Roman"/>
        </w:rPr>
        <w:t>Emba</w:t>
      </w:r>
      <w:r w:rsidR="0003537F" w:rsidRPr="00217E15">
        <w:rPr>
          <w:rFonts w:ascii="Times New Roman" w:eastAsia="Calibri" w:hAnsi="Times New Roman" w:cs="Times New Roman"/>
        </w:rPr>
        <w:t>n</w:t>
      </w:r>
      <w:r w:rsidR="0083259F" w:rsidRPr="00217E15">
        <w:rPr>
          <w:rFonts w:ascii="Times New Roman" w:eastAsia="Calibri" w:hAnsi="Times New Roman" w:cs="Times New Roman"/>
        </w:rPr>
        <w:t>ga</w:t>
      </w:r>
      <w:r w:rsidR="0003537F" w:rsidRPr="00217E15">
        <w:rPr>
          <w:rFonts w:ascii="Times New Roman" w:eastAsia="Calibri" w:hAnsi="Times New Roman" w:cs="Times New Roman"/>
        </w:rPr>
        <w:t>n</w:t>
      </w:r>
      <w:r w:rsidR="0083259F" w:rsidRPr="00217E15">
        <w:rPr>
          <w:rFonts w:ascii="Times New Roman" w:eastAsia="Calibri" w:hAnsi="Times New Roman" w:cs="Times New Roman"/>
        </w:rPr>
        <w:t>ga</w:t>
      </w:r>
      <w:proofErr w:type="spellEnd"/>
      <w:r w:rsidR="0083259F" w:rsidRPr="00217E15">
        <w:rPr>
          <w:rFonts w:ascii="Times New Roman" w:eastAsia="Calibri" w:hAnsi="Times New Roman" w:cs="Times New Roman"/>
        </w:rPr>
        <w:t xml:space="preserve"> [</w:t>
      </w:r>
      <w:proofErr w:type="spellStart"/>
      <w:r w:rsidR="0083259F" w:rsidRPr="00217E15">
        <w:rPr>
          <w:rFonts w:ascii="Times New Roman" w:eastAsia="Calibri" w:hAnsi="Times New Roman" w:cs="Times New Roman"/>
          <w:i/>
        </w:rPr>
        <w:t>Khupa</w:t>
      </w:r>
      <w:r w:rsidR="0003537F" w:rsidRPr="00217E15">
        <w:rPr>
          <w:rFonts w:ascii="Times New Roman" w:eastAsia="Calibri" w:hAnsi="Times New Roman" w:cs="Times New Roman"/>
          <w:i/>
        </w:rPr>
        <w:t>n</w:t>
      </w:r>
      <w:r w:rsidR="0083259F" w:rsidRPr="00217E15">
        <w:rPr>
          <w:rFonts w:ascii="Times New Roman" w:eastAsia="Calibri" w:hAnsi="Times New Roman" w:cs="Times New Roman"/>
          <w:i/>
        </w:rPr>
        <w:t>ga</w:t>
      </w:r>
      <w:r w:rsidR="0003537F" w:rsidRPr="00217E15">
        <w:rPr>
          <w:rFonts w:ascii="Times New Roman" w:eastAsia="Calibri" w:hAnsi="Times New Roman" w:cs="Times New Roman"/>
          <w:i/>
        </w:rPr>
        <w:t>n</w:t>
      </w:r>
      <w:r w:rsidR="0083259F" w:rsidRPr="00217E15">
        <w:rPr>
          <w:rFonts w:ascii="Times New Roman" w:eastAsia="Calibri" w:hAnsi="Times New Roman" w:cs="Times New Roman"/>
          <w:i/>
        </w:rPr>
        <w:t>gaa</w:t>
      </w:r>
      <w:proofErr w:type="spellEnd"/>
      <w:r w:rsidR="0083259F" w:rsidRPr="00217E15">
        <w:rPr>
          <w:rFonts w:ascii="Times New Roman" w:eastAsia="Calibri" w:hAnsi="Times New Roman" w:cs="Times New Roman"/>
        </w:rPr>
        <w:t>]</w:t>
      </w:r>
      <w:r w:rsidR="0003537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3537F" w:rsidRPr="00217E15">
        <w:rPr>
          <w:rFonts w:ascii="Times New Roman" w:eastAsia="Calibri" w:hAnsi="Times New Roman" w:cs="Times New Roman"/>
        </w:rPr>
        <w:t>okhwitsa</w:t>
      </w:r>
      <w:proofErr w:type="spellEnd"/>
      <w:r w:rsidR="0003537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3537F" w:rsidRPr="00217E15">
        <w:rPr>
          <w:rFonts w:ascii="Times New Roman" w:eastAsia="Calibri" w:hAnsi="Times New Roman" w:cs="Times New Roman"/>
        </w:rPr>
        <w:t>okhulonderera</w:t>
      </w:r>
      <w:proofErr w:type="spellEnd"/>
      <w:r w:rsidR="0003537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3537F" w:rsidRPr="00217E15">
        <w:rPr>
          <w:rFonts w:ascii="Times New Roman" w:eastAsia="Calibri" w:hAnsi="Times New Roman" w:cs="Times New Roman"/>
        </w:rPr>
        <w:t>khu</w:t>
      </w:r>
      <w:proofErr w:type="spellEnd"/>
      <w:r w:rsidR="0003537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3537F" w:rsidRPr="00217E15">
        <w:rPr>
          <w:rFonts w:ascii="Times New Roman" w:eastAsia="Calibri" w:hAnsi="Times New Roman" w:cs="Times New Roman"/>
        </w:rPr>
        <w:t>mkanda</w:t>
      </w:r>
      <w:proofErr w:type="spellEnd"/>
      <w:r w:rsidR="0083259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83259F" w:rsidRPr="00217E15">
        <w:rPr>
          <w:rFonts w:ascii="Times New Roman" w:eastAsia="Calibri" w:hAnsi="Times New Roman" w:cs="Times New Roman"/>
        </w:rPr>
        <w:t>kwefu</w:t>
      </w:r>
      <w:proofErr w:type="spellEnd"/>
      <w:r w:rsidR="0083259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83259F" w:rsidRPr="00217E15">
        <w:rPr>
          <w:rFonts w:ascii="Times New Roman" w:eastAsia="Calibri" w:hAnsi="Times New Roman" w:cs="Times New Roman"/>
        </w:rPr>
        <w:t>kwo</w:t>
      </w:r>
      <w:proofErr w:type="spellEnd"/>
      <w:r w:rsidR="0083259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83259F" w:rsidRPr="00217E15">
        <w:rPr>
          <w:rFonts w:ascii="Times New Roman" w:eastAsia="Calibri" w:hAnsi="Times New Roman" w:cs="Times New Roman"/>
        </w:rPr>
        <w:t>okhukhabirisia</w:t>
      </w:r>
      <w:proofErr w:type="spellEnd"/>
      <w:r w:rsidR="0083259F" w:rsidRPr="00217E15">
        <w:rPr>
          <w:rFonts w:ascii="Times New Roman" w:eastAsia="Calibri" w:hAnsi="Times New Roman" w:cs="Times New Roman"/>
        </w:rPr>
        <w:t xml:space="preserve">, </w:t>
      </w:r>
      <w:proofErr w:type="spellStart"/>
      <w:r w:rsidR="0083259F" w:rsidRPr="00217E15">
        <w:rPr>
          <w:rFonts w:ascii="Times New Roman" w:eastAsia="Calibri" w:hAnsi="Times New Roman" w:cs="Times New Roman"/>
        </w:rPr>
        <w:t>nokwa</w:t>
      </w:r>
      <w:proofErr w:type="spellEnd"/>
      <w:r w:rsidR="0083259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83259F" w:rsidRPr="00217E15">
        <w:rPr>
          <w:rFonts w:ascii="Times New Roman" w:eastAsia="Calibri" w:hAnsi="Times New Roman" w:cs="Times New Roman"/>
        </w:rPr>
        <w:t>emulanjire</w:t>
      </w:r>
      <w:proofErr w:type="spellEnd"/>
      <w:r w:rsidR="0083259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3537F" w:rsidRPr="00217E15">
        <w:rPr>
          <w:rFonts w:ascii="Times New Roman" w:eastAsia="Calibri" w:hAnsi="Times New Roman" w:cs="Times New Roman"/>
        </w:rPr>
        <w:t>ano</w:t>
      </w:r>
      <w:proofErr w:type="spellEnd"/>
      <w:r w:rsidR="0003537F" w:rsidRPr="00217E15">
        <w:rPr>
          <w:rFonts w:ascii="Times New Roman" w:eastAsia="Calibri" w:hAnsi="Times New Roman" w:cs="Times New Roman"/>
        </w:rPr>
        <w:t xml:space="preserve">. </w:t>
      </w:r>
    </w:p>
    <w:p w14:paraId="72B812EC" w14:textId="77777777" w:rsidR="00217E15" w:rsidRDefault="00217E15" w:rsidP="00D27F1A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B520863" w14:textId="37C51E92" w:rsidR="00217E15" w:rsidRPr="00217E15" w:rsidRDefault="007618AD" w:rsidP="00D27F1A">
      <w:pPr>
        <w:spacing w:after="0" w:line="240" w:lineRule="auto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</w:rPr>
        <w:t>Khukhusayanga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witse</w:t>
      </w:r>
      <w:proofErr w:type="spellEnd"/>
      <w:r>
        <w:rPr>
          <w:rFonts w:ascii="Times New Roman" w:hAnsi="Times New Roman" w:cs="Times New Roman"/>
        </w:rPr>
        <w:t xml:space="preserve"> mu </w:t>
      </w:r>
      <w:proofErr w:type="spellStart"/>
      <w:r>
        <w:rPr>
          <w:rFonts w:ascii="Times New Roman" w:hAnsi="Times New Roman" w:cs="Times New Roman"/>
        </w:rPr>
        <w:t>ameko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kano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shichira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502F4">
        <w:rPr>
          <w:rFonts w:ascii="Times New Roman" w:hAnsi="Times New Roman" w:cs="Times New Roman"/>
        </w:rPr>
        <w:t>wakenderwenge</w:t>
      </w:r>
      <w:proofErr w:type="spellEnd"/>
      <w:r w:rsidR="009502F4">
        <w:rPr>
          <w:rFonts w:ascii="Times New Roman" w:hAnsi="Times New Roman" w:cs="Times New Roman"/>
        </w:rPr>
        <w:t xml:space="preserve"> </w:t>
      </w:r>
      <w:proofErr w:type="spellStart"/>
      <w:r w:rsidR="009502F4">
        <w:rPr>
          <w:rFonts w:ascii="Times New Roman" w:hAnsi="Times New Roman" w:cs="Times New Roman"/>
        </w:rPr>
        <w:t>nende</w:t>
      </w:r>
      <w:proofErr w:type="spellEnd"/>
      <w:r w:rsidR="009502F4">
        <w:rPr>
          <w:rFonts w:ascii="Times New Roman" w:hAnsi="Times New Roman" w:cs="Times New Roman"/>
        </w:rPr>
        <w:t xml:space="preserve"> </w:t>
      </w:r>
      <w:proofErr w:type="spellStart"/>
      <w:r w:rsidR="009502F4">
        <w:rPr>
          <w:rFonts w:ascii="Times New Roman" w:hAnsi="Times New Roman" w:cs="Times New Roman"/>
        </w:rPr>
        <w:t>avandu</w:t>
      </w:r>
      <w:proofErr w:type="spellEnd"/>
      <w:r w:rsidR="009502F4">
        <w:rPr>
          <w:rFonts w:ascii="Times New Roman" w:hAnsi="Times New Roman" w:cs="Times New Roman"/>
        </w:rPr>
        <w:t xml:space="preserve"> </w:t>
      </w:r>
      <w:proofErr w:type="spellStart"/>
      <w:r w:rsidR="009502F4">
        <w:rPr>
          <w:rFonts w:ascii="Times New Roman" w:hAnsi="Times New Roman" w:cs="Times New Roman"/>
        </w:rPr>
        <w:t>vefwe</w:t>
      </w:r>
      <w:proofErr w:type="spellEnd"/>
      <w:r w:rsidR="009502F4">
        <w:rPr>
          <w:rFonts w:ascii="Times New Roman" w:hAnsi="Times New Roman" w:cs="Times New Roman"/>
        </w:rPr>
        <w:t xml:space="preserve"> </w:t>
      </w:r>
      <w:proofErr w:type="spellStart"/>
      <w:r w:rsidR="009502F4">
        <w:rPr>
          <w:rFonts w:ascii="Times New Roman" w:hAnsi="Times New Roman" w:cs="Times New Roman"/>
        </w:rPr>
        <w:t>va</w:t>
      </w:r>
      <w:proofErr w:type="spellEnd"/>
      <w:r w:rsidR="009502F4">
        <w:rPr>
          <w:rFonts w:ascii="Times New Roman" w:hAnsi="Times New Roman" w:cs="Times New Roman"/>
        </w:rPr>
        <w:t xml:space="preserve"> research </w:t>
      </w:r>
      <w:proofErr w:type="spellStart"/>
      <w:r w:rsidR="009502F4">
        <w:rPr>
          <w:rFonts w:ascii="Times New Roman" w:hAnsi="Times New Roman" w:cs="Times New Roman"/>
        </w:rPr>
        <w:t>okhumanya</w:t>
      </w:r>
      <w:proofErr w:type="spellEnd"/>
      <w:r w:rsidR="009502F4">
        <w:rPr>
          <w:rFonts w:ascii="Times New Roman" w:hAnsi="Times New Roman" w:cs="Times New Roman"/>
        </w:rPr>
        <w:t xml:space="preserve"> </w:t>
      </w:r>
      <w:proofErr w:type="spellStart"/>
      <w:r w:rsidR="009502F4">
        <w:rPr>
          <w:rFonts w:ascii="Times New Roman" w:hAnsi="Times New Roman" w:cs="Times New Roman"/>
        </w:rPr>
        <w:t>eviriakhuria</w:t>
      </w:r>
      <w:proofErr w:type="spellEnd"/>
      <w:r w:rsidR="009502F4">
        <w:rPr>
          <w:rFonts w:ascii="Times New Roman" w:hAnsi="Times New Roman" w:cs="Times New Roman"/>
        </w:rPr>
        <w:t xml:space="preserve"> vi </w:t>
      </w:r>
      <w:proofErr w:type="spellStart"/>
      <w:r w:rsidR="009502F4">
        <w:rPr>
          <w:rFonts w:ascii="Times New Roman" w:hAnsi="Times New Roman" w:cs="Times New Roman"/>
        </w:rPr>
        <w:t>warirenge</w:t>
      </w:r>
      <w:proofErr w:type="spellEnd"/>
      <w:r w:rsidR="009502F4">
        <w:rPr>
          <w:rFonts w:ascii="Times New Roman" w:hAnsi="Times New Roman" w:cs="Times New Roman"/>
        </w:rPr>
        <w:t xml:space="preserve"> </w:t>
      </w:r>
      <w:proofErr w:type="spellStart"/>
      <w:r w:rsidR="009502F4">
        <w:rPr>
          <w:rFonts w:ascii="Times New Roman" w:hAnsi="Times New Roman" w:cs="Times New Roman"/>
        </w:rPr>
        <w:t>mnomno</w:t>
      </w:r>
      <w:proofErr w:type="spellEnd"/>
    </w:p>
    <w:p w14:paraId="0E68ED29" w14:textId="77777777" w:rsidR="0008367B" w:rsidRPr="00217E15" w:rsidRDefault="0008367B" w:rsidP="00D27F1A">
      <w:pPr>
        <w:spacing w:after="0" w:line="240" w:lineRule="auto"/>
        <w:rPr>
          <w:rFonts w:ascii="Times New Roman" w:hAnsi="Times New Roman" w:cs="Times New Roman"/>
        </w:rPr>
      </w:pPr>
    </w:p>
    <w:p w14:paraId="7C26C55D" w14:textId="08398784" w:rsidR="00652F58" w:rsidRPr="00217E15" w:rsidRDefault="00C63A85" w:rsidP="00D27F1A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217E15">
        <w:rPr>
          <w:rFonts w:ascii="Times New Roman" w:hAnsi="Times New Roman" w:cs="Times New Roman"/>
          <w:b/>
        </w:rPr>
        <w:t>Lichomo</w:t>
      </w:r>
      <w:proofErr w:type="spellEnd"/>
    </w:p>
    <w:p w14:paraId="6A5EECCC" w14:textId="2D03FBE8" w:rsidR="0008367B" w:rsidRDefault="00227CBA" w:rsidP="00D27F1A">
      <w:pPr>
        <w:spacing w:after="0" w:line="240" w:lineRule="auto"/>
        <w:rPr>
          <w:rFonts w:ascii="Times New Roman" w:hAnsi="Times New Roman" w:cs="Times New Roman"/>
          <w:i/>
        </w:rPr>
      </w:pPr>
      <w:proofErr w:type="spellStart"/>
      <w:r w:rsidRPr="00217E15">
        <w:rPr>
          <w:rFonts w:ascii="Times New Roman" w:eastAsia="Calibri" w:hAnsi="Times New Roman" w:cs="Times New Roman"/>
        </w:rPr>
        <w:t>Eshifune</w:t>
      </w:r>
      <w:proofErr w:type="spellEnd"/>
      <w:r w:rsidR="002B2968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shi</w:t>
      </w:r>
      <w:r w:rsidR="002B2968" w:rsidRPr="00217E15">
        <w:rPr>
          <w:rFonts w:ascii="Times New Roman" w:eastAsia="Calibri" w:hAnsi="Times New Roman" w:cs="Times New Roman"/>
        </w:rPr>
        <w:t>ya</w:t>
      </w:r>
      <w:proofErr w:type="spellEnd"/>
      <w:r w:rsidR="002B2968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2B2968" w:rsidRPr="00217E15">
        <w:rPr>
          <w:rFonts w:ascii="Times New Roman" w:eastAsia="Calibri" w:hAnsi="Times New Roman" w:cs="Times New Roman"/>
        </w:rPr>
        <w:t>elioko</w:t>
      </w:r>
      <w:proofErr w:type="spellEnd"/>
      <w:r w:rsidR="002B2968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2B2968" w:rsidRPr="00217E15">
        <w:rPr>
          <w:rFonts w:ascii="Times New Roman" w:eastAsia="Calibri" w:hAnsi="Times New Roman" w:cs="Times New Roman"/>
        </w:rPr>
        <w:t>lino</w:t>
      </w:r>
      <w:proofErr w:type="spellEnd"/>
      <w:r w:rsidR="002B2968" w:rsidRPr="00217E15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="002B2968" w:rsidRPr="00217E15">
        <w:rPr>
          <w:rFonts w:ascii="Times New Roman" w:eastAsia="Calibri" w:hAnsi="Times New Roman" w:cs="Times New Roman"/>
        </w:rPr>
        <w:t>ni</w:t>
      </w:r>
      <w:proofErr w:type="spellEnd"/>
      <w:proofErr w:type="gramEnd"/>
      <w:r w:rsidR="002B2968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okhuhabirisia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khu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obulamu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obwa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bana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khuluokhwenya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okhumanya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nga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olwa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ebindu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abikhusialo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khuno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binyala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okhunyasia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okhukhula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nende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obulamu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bwa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bana</w:t>
      </w:r>
      <w:proofErr w:type="spellEnd"/>
      <w:r w:rsidR="00B14054" w:rsidRPr="00217E15">
        <w:rPr>
          <w:rFonts w:ascii="Times New Roman" w:eastAsia="Calibri" w:hAnsi="Times New Roman" w:cs="Times New Roman"/>
        </w:rPr>
        <w:t>.</w:t>
      </w:r>
      <w:r w:rsidR="00D27F1A" w:rsidRPr="00D27F1A">
        <w:rPr>
          <w:rFonts w:ascii="Times New Roman" w:hAnsi="Times New Roman" w:cs="Times New Roman"/>
        </w:rPr>
        <w:t xml:space="preserve"> </w:t>
      </w:r>
      <w:r w:rsidR="009502F4">
        <w:rPr>
          <w:rFonts w:ascii="Times New Roman" w:hAnsi="Times New Roman" w:cs="Times New Roman"/>
        </w:rPr>
        <w:t xml:space="preserve"> </w:t>
      </w:r>
      <w:proofErr w:type="spellStart"/>
      <w:r w:rsidR="009502F4">
        <w:rPr>
          <w:rFonts w:ascii="Times New Roman" w:hAnsi="Times New Roman" w:cs="Times New Roman"/>
        </w:rPr>
        <w:t>Khwinya</w:t>
      </w:r>
      <w:proofErr w:type="spellEnd"/>
      <w:r w:rsidR="009502F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502F4">
        <w:rPr>
          <w:rFonts w:ascii="Times New Roman" w:hAnsi="Times New Roman" w:cs="Times New Roman"/>
        </w:rPr>
        <w:t>okhumanya</w:t>
      </w:r>
      <w:proofErr w:type="spellEnd"/>
      <w:r w:rsidR="009502F4">
        <w:rPr>
          <w:rFonts w:ascii="Times New Roman" w:hAnsi="Times New Roman" w:cs="Times New Roman"/>
        </w:rPr>
        <w:t xml:space="preserve">  </w:t>
      </w:r>
      <w:proofErr w:type="spellStart"/>
      <w:r w:rsidR="009502F4">
        <w:rPr>
          <w:rFonts w:ascii="Times New Roman" w:hAnsi="Times New Roman" w:cs="Times New Roman"/>
        </w:rPr>
        <w:t>eviriakhuria</w:t>
      </w:r>
      <w:proofErr w:type="spellEnd"/>
      <w:proofErr w:type="gramEnd"/>
      <w:r w:rsidR="009502F4">
        <w:rPr>
          <w:rFonts w:ascii="Times New Roman" w:hAnsi="Times New Roman" w:cs="Times New Roman"/>
        </w:rPr>
        <w:t xml:space="preserve"> vi </w:t>
      </w:r>
      <w:proofErr w:type="spellStart"/>
      <w:r w:rsidR="009502F4">
        <w:rPr>
          <w:rFonts w:ascii="Times New Roman" w:hAnsi="Times New Roman" w:cs="Times New Roman"/>
        </w:rPr>
        <w:t>warirenge</w:t>
      </w:r>
      <w:proofErr w:type="spellEnd"/>
      <w:r w:rsidR="009502F4">
        <w:rPr>
          <w:rFonts w:ascii="Times New Roman" w:hAnsi="Times New Roman" w:cs="Times New Roman"/>
        </w:rPr>
        <w:t xml:space="preserve"> </w:t>
      </w:r>
      <w:proofErr w:type="spellStart"/>
      <w:r w:rsidR="009502F4">
        <w:rPr>
          <w:rFonts w:ascii="Times New Roman" w:hAnsi="Times New Roman" w:cs="Times New Roman"/>
        </w:rPr>
        <w:t>ni</w:t>
      </w:r>
      <w:proofErr w:type="spellEnd"/>
      <w:r w:rsidR="009502F4">
        <w:rPr>
          <w:rFonts w:ascii="Times New Roman" w:hAnsi="Times New Roman" w:cs="Times New Roman"/>
        </w:rPr>
        <w:t xml:space="preserve"> </w:t>
      </w:r>
      <w:proofErr w:type="spellStart"/>
      <w:r w:rsidR="009502F4">
        <w:rPr>
          <w:rFonts w:ascii="Times New Roman" w:hAnsi="Times New Roman" w:cs="Times New Roman"/>
        </w:rPr>
        <w:t>viri</w:t>
      </w:r>
      <w:proofErr w:type="spellEnd"/>
      <w:r w:rsidR="009502F4">
        <w:rPr>
          <w:rFonts w:ascii="Times New Roman" w:hAnsi="Times New Roman" w:cs="Times New Roman"/>
        </w:rPr>
        <w:t xml:space="preserve"> </w:t>
      </w:r>
      <w:proofErr w:type="spellStart"/>
      <w:r w:rsidR="009502F4">
        <w:rPr>
          <w:rFonts w:ascii="Times New Roman" w:hAnsi="Times New Roman" w:cs="Times New Roman"/>
        </w:rPr>
        <w:t>nende</w:t>
      </w:r>
      <w:proofErr w:type="spellEnd"/>
      <w:r w:rsidR="009502F4">
        <w:rPr>
          <w:rFonts w:ascii="Times New Roman" w:hAnsi="Times New Roman" w:cs="Times New Roman"/>
        </w:rPr>
        <w:t xml:space="preserve"> </w:t>
      </w:r>
      <w:proofErr w:type="spellStart"/>
      <w:r w:rsidR="009502F4">
        <w:rPr>
          <w:rFonts w:ascii="Times New Roman" w:hAnsi="Times New Roman" w:cs="Times New Roman"/>
        </w:rPr>
        <w:t>ovukhonyi</w:t>
      </w:r>
      <w:proofErr w:type="spellEnd"/>
      <w:r w:rsidR="009502F4">
        <w:rPr>
          <w:rFonts w:ascii="Times New Roman" w:hAnsi="Times New Roman" w:cs="Times New Roman"/>
        </w:rPr>
        <w:t xml:space="preserve"> </w:t>
      </w:r>
      <w:proofErr w:type="spellStart"/>
      <w:r w:rsidR="009502F4">
        <w:rPr>
          <w:rFonts w:ascii="Times New Roman" w:hAnsi="Times New Roman" w:cs="Times New Roman"/>
        </w:rPr>
        <w:t>vwosi</w:t>
      </w:r>
      <w:proofErr w:type="spellEnd"/>
      <w:r w:rsidR="009502F4">
        <w:rPr>
          <w:rFonts w:ascii="Times New Roman" w:hAnsi="Times New Roman" w:cs="Times New Roman"/>
        </w:rPr>
        <w:t xml:space="preserve"> </w:t>
      </w:r>
      <w:proofErr w:type="spellStart"/>
      <w:r w:rsidR="009502F4">
        <w:rPr>
          <w:rFonts w:ascii="Times New Roman" w:hAnsi="Times New Roman" w:cs="Times New Roman"/>
        </w:rPr>
        <w:t>vwosi</w:t>
      </w:r>
      <w:proofErr w:type="spellEnd"/>
      <w:r w:rsidR="009502F4">
        <w:rPr>
          <w:rFonts w:ascii="Times New Roman" w:hAnsi="Times New Roman" w:cs="Times New Roman"/>
        </w:rPr>
        <w:t xml:space="preserve"> </w:t>
      </w:r>
      <w:proofErr w:type="spellStart"/>
      <w:r w:rsidR="009502F4">
        <w:rPr>
          <w:rFonts w:ascii="Times New Roman" w:hAnsi="Times New Roman" w:cs="Times New Roman"/>
        </w:rPr>
        <w:t>khu</w:t>
      </w:r>
      <w:proofErr w:type="spellEnd"/>
      <w:r w:rsidR="009502F4">
        <w:rPr>
          <w:rFonts w:ascii="Times New Roman" w:hAnsi="Times New Roman" w:cs="Times New Roman"/>
        </w:rPr>
        <w:t xml:space="preserve"> </w:t>
      </w:r>
      <w:proofErr w:type="spellStart"/>
      <w:r w:rsidR="009502F4">
        <w:rPr>
          <w:rFonts w:ascii="Times New Roman" w:hAnsi="Times New Roman" w:cs="Times New Roman"/>
        </w:rPr>
        <w:t>afya</w:t>
      </w:r>
      <w:proofErr w:type="spellEnd"/>
      <w:r w:rsidR="009502F4">
        <w:rPr>
          <w:rFonts w:ascii="Times New Roman" w:hAnsi="Times New Roman" w:cs="Times New Roman"/>
        </w:rPr>
        <w:t xml:space="preserve"> </w:t>
      </w:r>
      <w:proofErr w:type="spellStart"/>
      <w:r w:rsidR="009502F4">
        <w:rPr>
          <w:rFonts w:ascii="Times New Roman" w:hAnsi="Times New Roman" w:cs="Times New Roman"/>
        </w:rPr>
        <w:t>ya</w:t>
      </w:r>
      <w:proofErr w:type="spellEnd"/>
      <w:r w:rsidR="009502F4">
        <w:rPr>
          <w:rFonts w:ascii="Times New Roman" w:hAnsi="Times New Roman" w:cs="Times New Roman"/>
        </w:rPr>
        <w:t xml:space="preserve"> </w:t>
      </w:r>
      <w:proofErr w:type="spellStart"/>
      <w:r w:rsidR="009502F4">
        <w:rPr>
          <w:rFonts w:ascii="Times New Roman" w:hAnsi="Times New Roman" w:cs="Times New Roman"/>
        </w:rPr>
        <w:t>omwana</w:t>
      </w:r>
      <w:proofErr w:type="spellEnd"/>
      <w:r w:rsidR="009502F4">
        <w:rPr>
          <w:rFonts w:ascii="Times New Roman" w:hAnsi="Times New Roman" w:cs="Times New Roman"/>
        </w:rPr>
        <w:t xml:space="preserve"> </w:t>
      </w:r>
      <w:proofErr w:type="spellStart"/>
      <w:r w:rsidR="009502F4">
        <w:rPr>
          <w:rFonts w:ascii="Times New Roman" w:hAnsi="Times New Roman" w:cs="Times New Roman"/>
        </w:rPr>
        <w:t>wao</w:t>
      </w:r>
      <w:proofErr w:type="spellEnd"/>
      <w:r w:rsidR="009502F4">
        <w:rPr>
          <w:rFonts w:ascii="Times New Roman" w:hAnsi="Times New Roman" w:cs="Times New Roman"/>
        </w:rPr>
        <w:t>.</w:t>
      </w:r>
      <w:r w:rsidR="009502F4">
        <w:rPr>
          <w:rFonts w:ascii="Times New Roman" w:hAnsi="Times New Roman" w:cs="Times New Roman"/>
          <w:highlight w:val="yellow"/>
        </w:rPr>
        <w:t xml:space="preserve"> </w:t>
      </w:r>
    </w:p>
    <w:p w14:paraId="3EC9F735" w14:textId="77777777" w:rsidR="00217E15" w:rsidRPr="00217E15" w:rsidRDefault="00217E15" w:rsidP="00D27F1A">
      <w:pPr>
        <w:spacing w:after="0" w:line="240" w:lineRule="auto"/>
        <w:rPr>
          <w:rFonts w:ascii="Times New Roman" w:hAnsi="Times New Roman" w:cs="Times New Roman"/>
          <w:b/>
        </w:rPr>
      </w:pPr>
    </w:p>
    <w:p w14:paraId="3C7D6438" w14:textId="5672C6EE" w:rsidR="00E13E0C" w:rsidRPr="00217E15" w:rsidRDefault="00C63A85" w:rsidP="00D27F1A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217E15">
        <w:rPr>
          <w:rFonts w:ascii="Times New Roman" w:hAnsi="Times New Roman" w:cs="Times New Roman"/>
          <w:b/>
        </w:rPr>
        <w:t>Tsinjira</w:t>
      </w:r>
      <w:proofErr w:type="spellEnd"/>
    </w:p>
    <w:p w14:paraId="56AF4312" w14:textId="6D100F1D" w:rsidR="0008367B" w:rsidRDefault="007618AD" w:rsidP="00D27F1A">
      <w:pPr>
        <w:spacing w:after="0" w:line="240" w:lineRule="auto"/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Kakhava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oleyama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khuva</w:t>
      </w:r>
      <w:proofErr w:type="spellEnd"/>
      <w:r>
        <w:rPr>
          <w:rFonts w:ascii="Times New Roman" w:hAnsi="Times New Roman" w:cs="Times New Roman"/>
        </w:rPr>
        <w:t xml:space="preserve"> mu </w:t>
      </w:r>
      <w:proofErr w:type="spellStart"/>
      <w:r>
        <w:rPr>
          <w:rFonts w:ascii="Times New Roman" w:hAnsi="Times New Roman" w:cs="Times New Roman"/>
        </w:rPr>
        <w:t>ameko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kano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olarevwa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470C3">
        <w:rPr>
          <w:rFonts w:ascii="Times New Roman" w:hAnsi="Times New Roman" w:cs="Times New Roman"/>
        </w:rPr>
        <w:t>amarevo</w:t>
      </w:r>
      <w:proofErr w:type="spellEnd"/>
      <w:r w:rsidR="009470C3">
        <w:rPr>
          <w:rFonts w:ascii="Times New Roman" w:hAnsi="Times New Roman" w:cs="Times New Roman"/>
        </w:rPr>
        <w:t xml:space="preserve"> </w:t>
      </w:r>
      <w:proofErr w:type="spellStart"/>
      <w:r w:rsidR="009470C3">
        <w:rPr>
          <w:rFonts w:ascii="Times New Roman" w:hAnsi="Times New Roman" w:cs="Times New Roman"/>
        </w:rPr>
        <w:t>kahusiana</w:t>
      </w:r>
      <w:proofErr w:type="spellEnd"/>
      <w:r w:rsidR="009470C3">
        <w:rPr>
          <w:rFonts w:ascii="Times New Roman" w:hAnsi="Times New Roman" w:cs="Times New Roman"/>
        </w:rPr>
        <w:t xml:space="preserve"> </w:t>
      </w:r>
      <w:proofErr w:type="spellStart"/>
      <w:r w:rsidR="009470C3">
        <w:rPr>
          <w:rFonts w:ascii="Times New Roman" w:hAnsi="Times New Roman" w:cs="Times New Roman"/>
        </w:rPr>
        <w:t>nende</w:t>
      </w:r>
      <w:proofErr w:type="spellEnd"/>
      <w:r w:rsidR="009470C3">
        <w:rPr>
          <w:rFonts w:ascii="Times New Roman" w:hAnsi="Times New Roman" w:cs="Times New Roman"/>
        </w:rPr>
        <w:t xml:space="preserve"> </w:t>
      </w:r>
      <w:proofErr w:type="spellStart"/>
      <w:r w:rsidR="009470C3">
        <w:rPr>
          <w:rFonts w:ascii="Times New Roman" w:hAnsi="Times New Roman" w:cs="Times New Roman"/>
        </w:rPr>
        <w:t>eviriahuria</w:t>
      </w:r>
      <w:proofErr w:type="spellEnd"/>
      <w:r w:rsidR="009470C3">
        <w:rPr>
          <w:rFonts w:ascii="Times New Roman" w:hAnsi="Times New Roman" w:cs="Times New Roman"/>
        </w:rPr>
        <w:t xml:space="preserve"> vi warier </w:t>
      </w:r>
      <w:proofErr w:type="spellStart"/>
      <w:r w:rsidR="009470C3">
        <w:rPr>
          <w:rFonts w:ascii="Times New Roman" w:hAnsi="Times New Roman" w:cs="Times New Roman"/>
        </w:rPr>
        <w:t>ekulo</w:t>
      </w:r>
      <w:proofErr w:type="spellEnd"/>
      <w:r w:rsidR="00D27F1A">
        <w:rPr>
          <w:rFonts w:ascii="Times New Roman" w:eastAsia="Calibri" w:hAnsi="Times New Roman" w:cs="Times New Roman"/>
        </w:rPr>
        <w:t>.</w:t>
      </w:r>
    </w:p>
    <w:p w14:paraId="27182305" w14:textId="77777777" w:rsidR="00D27F1A" w:rsidRPr="00217E15" w:rsidRDefault="00D27F1A" w:rsidP="00D27F1A">
      <w:pPr>
        <w:spacing w:after="0" w:line="240" w:lineRule="auto"/>
        <w:rPr>
          <w:rFonts w:ascii="Times New Roman" w:eastAsia="Calibri" w:hAnsi="Times New Roman" w:cs="Times New Roman"/>
        </w:rPr>
      </w:pPr>
    </w:p>
    <w:p w14:paraId="2D4F306B" w14:textId="3E57CD2E" w:rsidR="00617F04" w:rsidRPr="00217E15" w:rsidRDefault="00C63A85" w:rsidP="00D27F1A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17E15">
        <w:rPr>
          <w:rFonts w:ascii="Times New Roman" w:hAnsi="Times New Roman" w:cs="Times New Roman"/>
          <w:b/>
        </w:rPr>
        <w:t>Bikha</w:t>
      </w:r>
      <w:proofErr w:type="spellEnd"/>
      <w:r w:rsidRPr="00217E15">
        <w:rPr>
          <w:rFonts w:ascii="Times New Roman" w:hAnsi="Times New Roman" w:cs="Times New Roman"/>
          <w:b/>
        </w:rPr>
        <w:t xml:space="preserve"> Bio </w:t>
      </w:r>
      <w:proofErr w:type="spellStart"/>
      <w:r w:rsidRPr="00217E15">
        <w:rPr>
          <w:rFonts w:ascii="Times New Roman" w:hAnsi="Times New Roman" w:cs="Times New Roman"/>
          <w:b/>
        </w:rPr>
        <w:t>bukhabirisi</w:t>
      </w:r>
      <w:proofErr w:type="spellEnd"/>
      <w:r w:rsidR="00F9688A" w:rsidRPr="00217E15">
        <w:rPr>
          <w:rFonts w:ascii="Times New Roman" w:hAnsi="Times New Roman" w:cs="Times New Roman"/>
          <w:b/>
        </w:rPr>
        <w:t xml:space="preserve">:  </w:t>
      </w:r>
      <w:proofErr w:type="spellStart"/>
      <w:r w:rsidR="00617F04" w:rsidRPr="007618AD">
        <w:rPr>
          <w:rFonts w:ascii="Times New Roman" w:hAnsi="Times New Roman" w:cs="Times New Roman"/>
        </w:rPr>
        <w:t>Iwe</w:t>
      </w:r>
      <w:proofErr w:type="spellEnd"/>
      <w:r w:rsidR="00617F04" w:rsidRPr="007618AD">
        <w:rPr>
          <w:rFonts w:ascii="Times New Roman" w:hAnsi="Times New Roman" w:cs="Times New Roman"/>
        </w:rPr>
        <w:t xml:space="preserve"> </w:t>
      </w:r>
      <w:proofErr w:type="spellStart"/>
      <w:r w:rsidR="00617F04" w:rsidRPr="007618AD">
        <w:rPr>
          <w:rFonts w:ascii="Times New Roman" w:hAnsi="Times New Roman" w:cs="Times New Roman"/>
        </w:rPr>
        <w:t>khuba</w:t>
      </w:r>
      <w:proofErr w:type="spellEnd"/>
      <w:r w:rsidR="00617F04" w:rsidRPr="007618AD">
        <w:rPr>
          <w:rFonts w:ascii="Times New Roman" w:hAnsi="Times New Roman" w:cs="Times New Roman"/>
        </w:rPr>
        <w:t xml:space="preserve"> mu </w:t>
      </w:r>
      <w:proofErr w:type="spellStart"/>
      <w:r w:rsidR="00617F04" w:rsidRPr="007618AD">
        <w:rPr>
          <w:rFonts w:ascii="Times New Roman" w:hAnsi="Times New Roman" w:cs="Times New Roman"/>
        </w:rPr>
        <w:t>mradi</w:t>
      </w:r>
      <w:proofErr w:type="spellEnd"/>
      <w:r w:rsidR="00617F04" w:rsidRPr="007618AD">
        <w:rPr>
          <w:rFonts w:ascii="Times New Roman" w:hAnsi="Times New Roman" w:cs="Times New Roman"/>
        </w:rPr>
        <w:t xml:space="preserve"> </w:t>
      </w:r>
      <w:proofErr w:type="spellStart"/>
      <w:r w:rsidR="00617F04" w:rsidRPr="007618AD">
        <w:rPr>
          <w:rFonts w:ascii="Times New Roman" w:hAnsi="Times New Roman" w:cs="Times New Roman"/>
        </w:rPr>
        <w:t>kuno</w:t>
      </w:r>
      <w:proofErr w:type="spellEnd"/>
      <w:r w:rsidR="00617F04" w:rsidRPr="007618AD">
        <w:rPr>
          <w:rFonts w:ascii="Times New Roman" w:hAnsi="Times New Roman" w:cs="Times New Roman"/>
        </w:rPr>
        <w:t xml:space="preserve"> </w:t>
      </w:r>
      <w:proofErr w:type="spellStart"/>
      <w:r w:rsidR="008C3019" w:rsidRPr="007618AD">
        <w:rPr>
          <w:rFonts w:ascii="Times New Roman" w:hAnsi="Times New Roman" w:cs="Times New Roman"/>
        </w:rPr>
        <w:t>khulakhubukua</w:t>
      </w:r>
      <w:proofErr w:type="spellEnd"/>
      <w:r w:rsidR="008C3019" w:rsidRPr="007618AD">
        <w:rPr>
          <w:rFonts w:ascii="Times New Roman" w:hAnsi="Times New Roman" w:cs="Times New Roman"/>
        </w:rPr>
        <w:t xml:space="preserve"> </w:t>
      </w:r>
      <w:proofErr w:type="spellStart"/>
      <w:r w:rsidR="009470C3">
        <w:rPr>
          <w:rFonts w:ascii="Times New Roman" w:hAnsi="Times New Roman" w:cs="Times New Roman"/>
        </w:rPr>
        <w:t>etaka</w:t>
      </w:r>
      <w:proofErr w:type="spellEnd"/>
      <w:r w:rsidR="009470C3">
        <w:rPr>
          <w:rFonts w:ascii="Times New Roman" w:hAnsi="Times New Roman" w:cs="Times New Roman"/>
        </w:rPr>
        <w:t xml:space="preserve"> 3</w:t>
      </w:r>
      <w:r w:rsidR="00D27F1A">
        <w:rPr>
          <w:rFonts w:ascii="Times New Roman" w:hAnsi="Times New Roman" w:cs="Times New Roman"/>
        </w:rPr>
        <w:t xml:space="preserve">0 </w:t>
      </w:r>
      <w:proofErr w:type="spellStart"/>
      <w:r w:rsidR="00D27F1A">
        <w:rPr>
          <w:rFonts w:ascii="Times New Roman" w:hAnsi="Times New Roman" w:cs="Times New Roman"/>
        </w:rPr>
        <w:t>khu</w:t>
      </w:r>
      <w:proofErr w:type="spellEnd"/>
      <w:r w:rsidR="00D27F1A">
        <w:rPr>
          <w:rFonts w:ascii="Times New Roman" w:hAnsi="Times New Roman" w:cs="Times New Roman"/>
        </w:rPr>
        <w:t xml:space="preserve"> </w:t>
      </w:r>
      <w:proofErr w:type="spellStart"/>
      <w:r w:rsidR="009470C3">
        <w:rPr>
          <w:rFonts w:ascii="Times New Roman" w:hAnsi="Times New Roman" w:cs="Times New Roman"/>
        </w:rPr>
        <w:t>vuri</w:t>
      </w:r>
      <w:proofErr w:type="spellEnd"/>
      <w:r w:rsidR="009470C3">
        <w:rPr>
          <w:rFonts w:ascii="Times New Roman" w:hAnsi="Times New Roman" w:cs="Times New Roman"/>
        </w:rPr>
        <w:t xml:space="preserve"> </w:t>
      </w:r>
      <w:proofErr w:type="spellStart"/>
      <w:r w:rsidR="009470C3">
        <w:rPr>
          <w:rFonts w:ascii="Times New Roman" w:hAnsi="Times New Roman" w:cs="Times New Roman"/>
        </w:rPr>
        <w:t>khukhukendera</w:t>
      </w:r>
      <w:proofErr w:type="spellEnd"/>
      <w:r w:rsidR="009470C3">
        <w:rPr>
          <w:rFonts w:ascii="Times New Roman" w:hAnsi="Times New Roman" w:cs="Times New Roman"/>
        </w:rPr>
        <w:t xml:space="preserve"> (</w:t>
      </w:r>
      <w:proofErr w:type="spellStart"/>
      <w:r w:rsidR="009470C3">
        <w:rPr>
          <w:rFonts w:ascii="Times New Roman" w:hAnsi="Times New Roman" w:cs="Times New Roman"/>
        </w:rPr>
        <w:t>khu</w:t>
      </w:r>
      <w:proofErr w:type="spellEnd"/>
      <w:r w:rsidR="009470C3">
        <w:rPr>
          <w:rFonts w:ascii="Times New Roman" w:hAnsi="Times New Roman" w:cs="Times New Roman"/>
        </w:rPr>
        <w:t xml:space="preserve"> </w:t>
      </w:r>
      <w:proofErr w:type="spellStart"/>
      <w:r w:rsidR="009470C3">
        <w:rPr>
          <w:rFonts w:ascii="Times New Roman" w:hAnsi="Times New Roman" w:cs="Times New Roman"/>
        </w:rPr>
        <w:t>ludalo</w:t>
      </w:r>
      <w:proofErr w:type="spellEnd"/>
      <w:r w:rsidR="009470C3">
        <w:rPr>
          <w:rFonts w:ascii="Times New Roman" w:hAnsi="Times New Roman" w:cs="Times New Roman"/>
        </w:rPr>
        <w:t>)</w:t>
      </w:r>
    </w:p>
    <w:p w14:paraId="1CACF823" w14:textId="77777777" w:rsidR="0008367B" w:rsidRPr="00217E15" w:rsidRDefault="0008367B" w:rsidP="00D27F1A">
      <w:pPr>
        <w:spacing w:after="0" w:line="240" w:lineRule="auto"/>
        <w:rPr>
          <w:rFonts w:ascii="Times New Roman" w:hAnsi="Times New Roman" w:cs="Times New Roman"/>
          <w:b/>
        </w:rPr>
      </w:pPr>
    </w:p>
    <w:p w14:paraId="6903AB5A" w14:textId="1F3B11A6" w:rsidR="00F9688A" w:rsidRDefault="00C63A85" w:rsidP="009470C3">
      <w:pPr>
        <w:spacing w:after="0"/>
        <w:rPr>
          <w:rFonts w:ascii="Times New Roman" w:hAnsi="Times New Roman" w:cs="Times New Roman"/>
        </w:rPr>
      </w:pPr>
      <w:proofErr w:type="spellStart"/>
      <w:r w:rsidRPr="00217E15">
        <w:rPr>
          <w:rFonts w:ascii="Times New Roman" w:hAnsi="Times New Roman" w:cs="Times New Roman"/>
          <w:b/>
        </w:rPr>
        <w:t>Owobukhabirisi</w:t>
      </w:r>
      <w:proofErr w:type="spellEnd"/>
      <w:r w:rsidRPr="00217E15">
        <w:rPr>
          <w:rFonts w:ascii="Times New Roman" w:hAnsi="Times New Roman" w:cs="Times New Roman"/>
          <w:b/>
        </w:rPr>
        <w:t xml:space="preserve"> </w:t>
      </w:r>
      <w:proofErr w:type="spellStart"/>
      <w:r w:rsidRPr="00217E15">
        <w:rPr>
          <w:rFonts w:ascii="Times New Roman" w:hAnsi="Times New Roman" w:cs="Times New Roman"/>
          <w:b/>
        </w:rPr>
        <w:t>bukholerwa</w:t>
      </w:r>
      <w:proofErr w:type="spellEnd"/>
      <w:r w:rsidRPr="00217E15">
        <w:rPr>
          <w:rFonts w:ascii="Times New Roman" w:hAnsi="Times New Roman" w:cs="Times New Roman"/>
          <w:b/>
        </w:rPr>
        <w:t>:</w:t>
      </w:r>
      <w:r w:rsidRPr="00217E15">
        <w:rPr>
          <w:rFonts w:ascii="Times New Roman" w:hAnsi="Times New Roman" w:cs="Times New Roman"/>
        </w:rPr>
        <w:t xml:space="preserve"> </w:t>
      </w:r>
      <w:proofErr w:type="spellStart"/>
      <w:r w:rsidR="008C3019" w:rsidRPr="00217E15">
        <w:rPr>
          <w:rFonts w:ascii="Times New Roman" w:hAnsi="Times New Roman" w:cs="Times New Roman"/>
        </w:rPr>
        <w:t>Mipango</w:t>
      </w:r>
      <w:proofErr w:type="spellEnd"/>
      <w:r w:rsidR="008C3019" w:rsidRPr="00217E15">
        <w:rPr>
          <w:rFonts w:ascii="Times New Roman" w:hAnsi="Times New Roman" w:cs="Times New Roman"/>
        </w:rPr>
        <w:t xml:space="preserve"> </w:t>
      </w:r>
      <w:proofErr w:type="spellStart"/>
      <w:r w:rsidR="008C3019" w:rsidRPr="00217E15">
        <w:rPr>
          <w:rFonts w:ascii="Times New Roman" w:hAnsi="Times New Roman" w:cs="Times New Roman"/>
        </w:rPr>
        <w:t>kiosi</w:t>
      </w:r>
      <w:proofErr w:type="spellEnd"/>
      <w:r w:rsidR="008C3019" w:rsidRPr="00217E15">
        <w:rPr>
          <w:rFonts w:ascii="Times New Roman" w:hAnsi="Times New Roman" w:cs="Times New Roman"/>
        </w:rPr>
        <w:t xml:space="preserve"> </w:t>
      </w:r>
      <w:proofErr w:type="spellStart"/>
      <w:r w:rsidR="008C3019" w:rsidRPr="00217E15">
        <w:rPr>
          <w:rFonts w:ascii="Times New Roman" w:hAnsi="Times New Roman" w:cs="Times New Roman"/>
        </w:rPr>
        <w:t>kiobukhabirisi</w:t>
      </w:r>
      <w:proofErr w:type="spellEnd"/>
      <w:r w:rsidR="008C3019" w:rsidRPr="00217E15">
        <w:rPr>
          <w:rFonts w:ascii="Times New Roman" w:hAnsi="Times New Roman" w:cs="Times New Roman"/>
        </w:rPr>
        <w:t xml:space="preserve"> </w:t>
      </w:r>
      <w:proofErr w:type="spellStart"/>
      <w:r w:rsidR="00C316E9" w:rsidRPr="00217E15">
        <w:rPr>
          <w:rFonts w:ascii="Times New Roman" w:hAnsi="Times New Roman" w:cs="Times New Roman"/>
        </w:rPr>
        <w:t>kilekholera</w:t>
      </w:r>
      <w:proofErr w:type="spellEnd"/>
      <w:r w:rsidR="00C316E9" w:rsidRPr="00217E15">
        <w:rPr>
          <w:rFonts w:ascii="Times New Roman" w:hAnsi="Times New Roman" w:cs="Times New Roman"/>
        </w:rPr>
        <w:t xml:space="preserve"> </w:t>
      </w:r>
      <w:proofErr w:type="spellStart"/>
      <w:r w:rsidR="009470C3">
        <w:rPr>
          <w:rFonts w:ascii="Times New Roman" w:hAnsi="Times New Roman" w:cs="Times New Roman"/>
        </w:rPr>
        <w:t>mudala</w:t>
      </w:r>
      <w:proofErr w:type="spellEnd"/>
      <w:r w:rsidR="009470C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470C3">
        <w:rPr>
          <w:rFonts w:ascii="Times New Roman" w:hAnsi="Times New Roman" w:cs="Times New Roman"/>
        </w:rPr>
        <w:t>ria</w:t>
      </w:r>
      <w:proofErr w:type="spellEnd"/>
      <w:proofErr w:type="gramEnd"/>
      <w:r w:rsidR="009470C3">
        <w:rPr>
          <w:rFonts w:ascii="Times New Roman" w:hAnsi="Times New Roman" w:cs="Times New Roman"/>
        </w:rPr>
        <w:t>.</w:t>
      </w:r>
    </w:p>
    <w:p w14:paraId="3820CA4C" w14:textId="77777777" w:rsidR="009470C3" w:rsidRPr="00217E15" w:rsidRDefault="009470C3" w:rsidP="009470C3">
      <w:pPr>
        <w:spacing w:after="0"/>
        <w:rPr>
          <w:rFonts w:ascii="Times New Roman" w:eastAsia="Calibri" w:hAnsi="Times New Roman" w:cs="Times New Roman"/>
        </w:rPr>
      </w:pPr>
    </w:p>
    <w:p w14:paraId="468C6E39" w14:textId="2F3E9E01" w:rsidR="00F9688A" w:rsidRPr="00217E15" w:rsidRDefault="00C63A85" w:rsidP="00D27F1A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217E15">
        <w:rPr>
          <w:rFonts w:ascii="Times New Roman" w:hAnsi="Times New Roman" w:cs="Times New Roman"/>
          <w:b/>
        </w:rPr>
        <w:t>Obukhonyi</w:t>
      </w:r>
      <w:proofErr w:type="spellEnd"/>
    </w:p>
    <w:p w14:paraId="76E27732" w14:textId="242CA087" w:rsidR="00F9688A" w:rsidRPr="00217E15" w:rsidRDefault="00594F05" w:rsidP="00D27F1A">
      <w:pPr>
        <w:spacing w:after="0" w:line="240" w:lineRule="auto"/>
        <w:rPr>
          <w:rFonts w:ascii="Times New Roman" w:eastAsia="Calibri" w:hAnsi="Times New Roman" w:cs="Times New Roman"/>
        </w:rPr>
      </w:pPr>
      <w:proofErr w:type="spellStart"/>
      <w:r w:rsidRPr="00217E15">
        <w:rPr>
          <w:rFonts w:ascii="Times New Roman" w:eastAsia="Calibri" w:hAnsi="Times New Roman" w:cs="Times New Roman"/>
        </w:rPr>
        <w:t>Nocha</w:t>
      </w:r>
      <w:r w:rsidR="00366F1A" w:rsidRPr="00217E15">
        <w:rPr>
          <w:rFonts w:ascii="Times New Roman" w:eastAsia="Calibri" w:hAnsi="Times New Roman" w:cs="Times New Roman"/>
        </w:rPr>
        <w:t>ma</w:t>
      </w:r>
      <w:proofErr w:type="spellEnd"/>
      <w:r w:rsidR="00366F1A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366F1A" w:rsidRPr="00217E15">
        <w:rPr>
          <w:rFonts w:ascii="Times New Roman" w:eastAsia="Calibri" w:hAnsi="Times New Roman" w:cs="Times New Roman"/>
        </w:rPr>
        <w:t>okhuchi</w:t>
      </w:r>
      <w:r w:rsidR="00C316E9" w:rsidRPr="00217E15">
        <w:rPr>
          <w:rFonts w:ascii="Times New Roman" w:eastAsia="Calibri" w:hAnsi="Times New Roman" w:cs="Times New Roman"/>
        </w:rPr>
        <w:t>ba</w:t>
      </w:r>
      <w:proofErr w:type="spellEnd"/>
      <w:r w:rsidR="00C316E9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C316E9" w:rsidRPr="00217E15">
        <w:rPr>
          <w:rFonts w:ascii="Times New Roman" w:eastAsia="Calibri" w:hAnsi="Times New Roman" w:cs="Times New Roman"/>
        </w:rPr>
        <w:t>amarebo</w:t>
      </w:r>
      <w:proofErr w:type="spellEnd"/>
      <w:r w:rsidR="00C316E9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C316E9" w:rsidRPr="00217E15">
        <w:rPr>
          <w:rFonts w:ascii="Times New Roman" w:eastAsia="Calibri" w:hAnsi="Times New Roman" w:cs="Times New Roman"/>
        </w:rPr>
        <w:t>kano</w:t>
      </w:r>
      <w:proofErr w:type="spellEnd"/>
      <w:r w:rsidR="00C316E9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C316E9" w:rsidRPr="00217E15">
        <w:rPr>
          <w:rFonts w:ascii="Times New Roman" w:eastAsia="Calibri" w:hAnsi="Times New Roman" w:cs="Times New Roman"/>
        </w:rPr>
        <w:t>bubulao</w:t>
      </w:r>
      <w:proofErr w:type="spellEnd"/>
      <w:r w:rsidR="00C316E9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C316E9" w:rsidRPr="007618AD">
        <w:rPr>
          <w:rFonts w:ascii="Times New Roman" w:eastAsia="Calibri" w:hAnsi="Times New Roman" w:cs="Times New Roman"/>
        </w:rPr>
        <w:t>obukhonyi</w:t>
      </w:r>
      <w:proofErr w:type="spellEnd"/>
      <w:r w:rsidR="00C316E9" w:rsidRPr="007618AD">
        <w:rPr>
          <w:rFonts w:ascii="Times New Roman" w:eastAsia="Calibri" w:hAnsi="Times New Roman" w:cs="Times New Roman"/>
        </w:rPr>
        <w:t xml:space="preserve"> </w:t>
      </w:r>
      <w:proofErr w:type="spellStart"/>
      <w:r w:rsidR="00C316E9" w:rsidRPr="007618AD">
        <w:rPr>
          <w:rFonts w:ascii="Times New Roman" w:eastAsia="Calibri" w:hAnsi="Times New Roman" w:cs="Times New Roman"/>
        </w:rPr>
        <w:t>bwosi</w:t>
      </w:r>
      <w:proofErr w:type="spellEnd"/>
      <w:r w:rsidR="00C316E9" w:rsidRPr="007618AD">
        <w:rPr>
          <w:rFonts w:ascii="Times New Roman" w:eastAsia="Calibri" w:hAnsi="Times New Roman" w:cs="Times New Roman"/>
        </w:rPr>
        <w:t xml:space="preserve"> </w:t>
      </w:r>
      <w:proofErr w:type="spellStart"/>
      <w:r w:rsidR="00C316E9" w:rsidRPr="007618AD">
        <w:rPr>
          <w:rFonts w:ascii="Times New Roman" w:eastAsia="Calibri" w:hAnsi="Times New Roman" w:cs="Times New Roman"/>
        </w:rPr>
        <w:t>bwosi</w:t>
      </w:r>
      <w:proofErr w:type="spellEnd"/>
      <w:r w:rsidR="00C316E9" w:rsidRPr="007618AD">
        <w:rPr>
          <w:rFonts w:ascii="Times New Roman" w:eastAsia="Calibri" w:hAnsi="Times New Roman" w:cs="Times New Roman"/>
        </w:rPr>
        <w:t xml:space="preserve"> </w:t>
      </w:r>
      <w:proofErr w:type="spellStart"/>
      <w:r w:rsidR="00C316E9" w:rsidRPr="007618AD">
        <w:rPr>
          <w:rFonts w:ascii="Times New Roman" w:eastAsia="Calibri" w:hAnsi="Times New Roman" w:cs="Times New Roman"/>
        </w:rPr>
        <w:t>bwaulanyola</w:t>
      </w:r>
      <w:proofErr w:type="spellEnd"/>
      <w:r w:rsidR="00C316E9" w:rsidRPr="007618AD">
        <w:rPr>
          <w:rFonts w:ascii="Times New Roman" w:eastAsia="Calibri" w:hAnsi="Times New Roman" w:cs="Times New Roman"/>
        </w:rPr>
        <w:t xml:space="preserve"> </w:t>
      </w:r>
      <w:proofErr w:type="spellStart"/>
      <w:r w:rsidR="00C316E9" w:rsidRPr="007618AD">
        <w:rPr>
          <w:rFonts w:ascii="Times New Roman" w:eastAsia="Calibri" w:hAnsi="Times New Roman" w:cs="Times New Roman"/>
        </w:rPr>
        <w:t>ne</w:t>
      </w:r>
      <w:proofErr w:type="spellEnd"/>
      <w:r w:rsidR="00C316E9" w:rsidRPr="007618AD">
        <w:rPr>
          <w:rFonts w:ascii="Times New Roman" w:eastAsia="Calibri" w:hAnsi="Times New Roman" w:cs="Times New Roman"/>
        </w:rPr>
        <w:t xml:space="preserve"> </w:t>
      </w:r>
      <w:proofErr w:type="spellStart"/>
      <w:r w:rsidR="00C316E9" w:rsidRPr="007618AD">
        <w:rPr>
          <w:rFonts w:ascii="Times New Roman" w:eastAsia="Calibri" w:hAnsi="Times New Roman" w:cs="Times New Roman"/>
        </w:rPr>
        <w:t>olaba</w:t>
      </w:r>
      <w:proofErr w:type="spellEnd"/>
      <w:r w:rsidR="00C316E9" w:rsidRPr="007618AD">
        <w:rPr>
          <w:rFonts w:ascii="Times New Roman" w:eastAsia="Calibri" w:hAnsi="Times New Roman" w:cs="Times New Roman"/>
        </w:rPr>
        <w:t xml:space="preserve"> </w:t>
      </w:r>
      <w:proofErr w:type="spellStart"/>
      <w:r w:rsidR="00C316E9" w:rsidRPr="007618AD">
        <w:rPr>
          <w:rFonts w:ascii="Times New Roman" w:eastAsia="Calibri" w:hAnsi="Times New Roman" w:cs="Times New Roman"/>
        </w:rPr>
        <w:t>norukhonyanga</w:t>
      </w:r>
      <w:proofErr w:type="spellEnd"/>
      <w:r w:rsidR="00C316E9" w:rsidRPr="007618AD">
        <w:rPr>
          <w:rFonts w:ascii="Times New Roman" w:eastAsia="Calibri" w:hAnsi="Times New Roman" w:cs="Times New Roman"/>
        </w:rPr>
        <w:t xml:space="preserve"> </w:t>
      </w:r>
      <w:proofErr w:type="spellStart"/>
      <w:r w:rsidR="008D2E77">
        <w:rPr>
          <w:rFonts w:ascii="Times New Roman" w:eastAsia="Calibri" w:hAnsi="Times New Roman" w:cs="Times New Roman"/>
        </w:rPr>
        <w:t>shinga</w:t>
      </w:r>
      <w:proofErr w:type="spellEnd"/>
      <w:r w:rsidR="008D2E77">
        <w:rPr>
          <w:rFonts w:ascii="Times New Roman" w:eastAsia="Calibri" w:hAnsi="Times New Roman" w:cs="Times New Roman"/>
        </w:rPr>
        <w:t xml:space="preserve"> </w:t>
      </w:r>
      <w:proofErr w:type="spellStart"/>
      <w:r w:rsidR="009470C3">
        <w:rPr>
          <w:rFonts w:ascii="Times New Roman" w:eastAsia="Calibri" w:hAnsi="Times New Roman" w:cs="Times New Roman"/>
        </w:rPr>
        <w:t>okhumanya</w:t>
      </w:r>
      <w:proofErr w:type="spellEnd"/>
      <w:r w:rsidR="009470C3">
        <w:rPr>
          <w:rFonts w:ascii="Times New Roman" w:eastAsia="Calibri" w:hAnsi="Times New Roman" w:cs="Times New Roman"/>
        </w:rPr>
        <w:t xml:space="preserve"> </w:t>
      </w:r>
      <w:proofErr w:type="spellStart"/>
      <w:r w:rsidR="009470C3">
        <w:rPr>
          <w:rFonts w:ascii="Times New Roman" w:eastAsia="Calibri" w:hAnsi="Times New Roman" w:cs="Times New Roman"/>
        </w:rPr>
        <w:t>ni</w:t>
      </w:r>
      <w:proofErr w:type="spellEnd"/>
      <w:r w:rsidR="009470C3">
        <w:rPr>
          <w:rFonts w:ascii="Times New Roman" w:eastAsia="Calibri" w:hAnsi="Times New Roman" w:cs="Times New Roman"/>
        </w:rPr>
        <w:t xml:space="preserve"> </w:t>
      </w:r>
      <w:proofErr w:type="spellStart"/>
      <w:r w:rsidR="009470C3">
        <w:rPr>
          <w:rFonts w:ascii="Times New Roman" w:eastAsia="Calibri" w:hAnsi="Times New Roman" w:cs="Times New Roman"/>
        </w:rPr>
        <w:t>kari</w:t>
      </w:r>
      <w:proofErr w:type="spellEnd"/>
      <w:r w:rsidR="009470C3">
        <w:rPr>
          <w:rFonts w:ascii="Times New Roman" w:eastAsia="Calibri" w:hAnsi="Times New Roman" w:cs="Times New Roman"/>
        </w:rPr>
        <w:t xml:space="preserve"> </w:t>
      </w:r>
      <w:proofErr w:type="spellStart"/>
      <w:r w:rsidR="009470C3">
        <w:rPr>
          <w:rFonts w:ascii="Times New Roman" w:eastAsia="Calibri" w:hAnsi="Times New Roman" w:cs="Times New Roman"/>
        </w:rPr>
        <w:t>mb</w:t>
      </w:r>
      <w:proofErr w:type="spellEnd"/>
      <w:r w:rsidR="009470C3">
        <w:rPr>
          <w:rFonts w:ascii="Times New Roman" w:eastAsia="Calibri" w:hAnsi="Times New Roman" w:cs="Times New Roman"/>
        </w:rPr>
        <w:t xml:space="preserve"> u </w:t>
      </w:r>
      <w:proofErr w:type="spellStart"/>
      <w:r w:rsidR="009470C3">
        <w:rPr>
          <w:rFonts w:ascii="Times New Roman" w:eastAsia="Calibri" w:hAnsi="Times New Roman" w:cs="Times New Roman"/>
        </w:rPr>
        <w:t>eviriahuria</w:t>
      </w:r>
      <w:proofErr w:type="spellEnd"/>
      <w:r w:rsidR="009470C3">
        <w:rPr>
          <w:rFonts w:ascii="Times New Roman" w:eastAsia="Calibri" w:hAnsi="Times New Roman" w:cs="Times New Roman"/>
        </w:rPr>
        <w:t xml:space="preserve"> </w:t>
      </w:r>
      <w:proofErr w:type="spellStart"/>
      <w:r w:rsidR="009470C3">
        <w:rPr>
          <w:rFonts w:ascii="Times New Roman" w:eastAsia="Calibri" w:hAnsi="Times New Roman" w:cs="Times New Roman"/>
        </w:rPr>
        <w:t>vyosi</w:t>
      </w:r>
      <w:proofErr w:type="spellEnd"/>
      <w:r w:rsidR="009470C3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="009470C3">
        <w:rPr>
          <w:rFonts w:ascii="Times New Roman" w:eastAsia="Calibri" w:hAnsi="Times New Roman" w:cs="Times New Roman"/>
        </w:rPr>
        <w:t>vyosi</w:t>
      </w:r>
      <w:proofErr w:type="spellEnd"/>
      <w:r w:rsidR="009470C3">
        <w:rPr>
          <w:rFonts w:ascii="Times New Roman" w:eastAsia="Calibri" w:hAnsi="Times New Roman" w:cs="Times New Roman"/>
        </w:rPr>
        <w:t xml:space="preserve">  </w:t>
      </w:r>
      <w:proofErr w:type="spellStart"/>
      <w:r w:rsidR="009470C3">
        <w:rPr>
          <w:rFonts w:ascii="Times New Roman" w:eastAsia="Calibri" w:hAnsi="Times New Roman" w:cs="Times New Roman"/>
        </w:rPr>
        <w:t>vyo</w:t>
      </w:r>
      <w:proofErr w:type="spellEnd"/>
      <w:proofErr w:type="gramEnd"/>
      <w:r w:rsidR="009470C3">
        <w:rPr>
          <w:rFonts w:ascii="Times New Roman" w:eastAsia="Calibri" w:hAnsi="Times New Roman" w:cs="Times New Roman"/>
        </w:rPr>
        <w:t xml:space="preserve"> </w:t>
      </w:r>
      <w:proofErr w:type="spellStart"/>
      <w:r w:rsidR="009470C3">
        <w:rPr>
          <w:rFonts w:ascii="Times New Roman" w:eastAsia="Calibri" w:hAnsi="Times New Roman" w:cs="Times New Roman"/>
        </w:rPr>
        <w:t>orichanga</w:t>
      </w:r>
      <w:proofErr w:type="spellEnd"/>
      <w:r w:rsidR="009470C3">
        <w:rPr>
          <w:rFonts w:ascii="Times New Roman" w:eastAsia="Calibri" w:hAnsi="Times New Roman" w:cs="Times New Roman"/>
        </w:rPr>
        <w:t xml:space="preserve"> </w:t>
      </w:r>
      <w:proofErr w:type="spellStart"/>
      <w:r w:rsidR="009470C3">
        <w:rPr>
          <w:rFonts w:ascii="Times New Roman" w:eastAsia="Calibri" w:hAnsi="Times New Roman" w:cs="Times New Roman"/>
        </w:rPr>
        <w:t>ni</w:t>
      </w:r>
      <w:proofErr w:type="spellEnd"/>
      <w:r w:rsidR="009470C3">
        <w:rPr>
          <w:rFonts w:ascii="Times New Roman" w:eastAsia="Calibri" w:hAnsi="Times New Roman" w:cs="Times New Roman"/>
        </w:rPr>
        <w:t xml:space="preserve"> </w:t>
      </w:r>
      <w:proofErr w:type="spellStart"/>
      <w:r w:rsidR="009470C3">
        <w:rPr>
          <w:rFonts w:ascii="Times New Roman" w:eastAsia="Calibri" w:hAnsi="Times New Roman" w:cs="Times New Roman"/>
        </w:rPr>
        <w:t>viri</w:t>
      </w:r>
      <w:proofErr w:type="spellEnd"/>
      <w:r w:rsidR="009470C3">
        <w:rPr>
          <w:rFonts w:ascii="Times New Roman" w:eastAsia="Calibri" w:hAnsi="Times New Roman" w:cs="Times New Roman"/>
        </w:rPr>
        <w:t xml:space="preserve"> </w:t>
      </w:r>
      <w:proofErr w:type="spellStart"/>
      <w:r w:rsidR="009470C3">
        <w:rPr>
          <w:rFonts w:ascii="Times New Roman" w:eastAsia="Calibri" w:hAnsi="Times New Roman" w:cs="Times New Roman"/>
        </w:rPr>
        <w:t>evyo</w:t>
      </w:r>
      <w:proofErr w:type="spellEnd"/>
      <w:r w:rsidR="009470C3">
        <w:rPr>
          <w:rFonts w:ascii="Times New Roman" w:eastAsia="Calibri" w:hAnsi="Times New Roman" w:cs="Times New Roman"/>
        </w:rPr>
        <w:t xml:space="preserve"> </w:t>
      </w:r>
      <w:proofErr w:type="spellStart"/>
      <w:r w:rsidR="009470C3">
        <w:rPr>
          <w:rFonts w:ascii="Times New Roman" w:eastAsia="Calibri" w:hAnsi="Times New Roman" w:cs="Times New Roman"/>
        </w:rPr>
        <w:t>vuhonyi</w:t>
      </w:r>
      <w:proofErr w:type="spellEnd"/>
      <w:r w:rsidR="009470C3">
        <w:rPr>
          <w:rFonts w:ascii="Times New Roman" w:eastAsia="Calibri" w:hAnsi="Times New Roman" w:cs="Times New Roman"/>
        </w:rPr>
        <w:t xml:space="preserve"> </w:t>
      </w:r>
      <w:proofErr w:type="spellStart"/>
      <w:r w:rsidR="009470C3">
        <w:rPr>
          <w:rFonts w:ascii="Times New Roman" w:eastAsia="Calibri" w:hAnsi="Times New Roman" w:cs="Times New Roman"/>
        </w:rPr>
        <w:t>khu</w:t>
      </w:r>
      <w:proofErr w:type="spellEnd"/>
      <w:r w:rsidR="009470C3">
        <w:rPr>
          <w:rFonts w:ascii="Times New Roman" w:eastAsia="Calibri" w:hAnsi="Times New Roman" w:cs="Times New Roman"/>
        </w:rPr>
        <w:t xml:space="preserve"> </w:t>
      </w:r>
      <w:proofErr w:type="spellStart"/>
      <w:r w:rsidR="009470C3">
        <w:rPr>
          <w:rFonts w:ascii="Times New Roman" w:eastAsia="Calibri" w:hAnsi="Times New Roman" w:cs="Times New Roman"/>
        </w:rPr>
        <w:t>mwana</w:t>
      </w:r>
      <w:proofErr w:type="spellEnd"/>
      <w:r w:rsidR="009470C3">
        <w:rPr>
          <w:rFonts w:ascii="Times New Roman" w:eastAsia="Calibri" w:hAnsi="Times New Roman" w:cs="Times New Roman"/>
        </w:rPr>
        <w:t xml:space="preserve">. Ne </w:t>
      </w:r>
      <w:proofErr w:type="spellStart"/>
      <w:r w:rsidR="009470C3">
        <w:rPr>
          <w:rFonts w:ascii="Times New Roman" w:eastAsia="Calibri" w:hAnsi="Times New Roman" w:cs="Times New Roman"/>
        </w:rPr>
        <w:t>ovutafiti</w:t>
      </w:r>
      <w:proofErr w:type="spellEnd"/>
      <w:r w:rsidR="009470C3">
        <w:rPr>
          <w:rFonts w:ascii="Times New Roman" w:eastAsia="Calibri" w:hAnsi="Times New Roman" w:cs="Times New Roman"/>
        </w:rPr>
        <w:t xml:space="preserve"> </w:t>
      </w:r>
      <w:proofErr w:type="spellStart"/>
      <w:r w:rsidR="009470C3">
        <w:rPr>
          <w:rFonts w:ascii="Times New Roman" w:eastAsia="Calibri" w:hAnsi="Times New Roman" w:cs="Times New Roman"/>
        </w:rPr>
        <w:t>vuno</w:t>
      </w:r>
      <w:proofErr w:type="spellEnd"/>
      <w:r w:rsidR="009470C3">
        <w:rPr>
          <w:rFonts w:ascii="Times New Roman" w:eastAsia="Calibri" w:hAnsi="Times New Roman" w:cs="Times New Roman"/>
        </w:rPr>
        <w:t xml:space="preserve"> </w:t>
      </w:r>
      <w:proofErr w:type="spellStart"/>
      <w:r w:rsidR="009470C3">
        <w:rPr>
          <w:rFonts w:ascii="Times New Roman" w:eastAsia="Calibri" w:hAnsi="Times New Roman" w:cs="Times New Roman"/>
        </w:rPr>
        <w:t>vwakhonye</w:t>
      </w:r>
      <w:proofErr w:type="spellEnd"/>
      <w:r w:rsidR="009470C3">
        <w:rPr>
          <w:rFonts w:ascii="Times New Roman" w:eastAsia="Calibri" w:hAnsi="Times New Roman" w:cs="Times New Roman"/>
        </w:rPr>
        <w:t xml:space="preserve"> </w:t>
      </w:r>
      <w:proofErr w:type="spellStart"/>
      <w:r w:rsidR="009470C3">
        <w:rPr>
          <w:rFonts w:ascii="Times New Roman" w:eastAsia="Calibri" w:hAnsi="Times New Roman" w:cs="Times New Roman"/>
        </w:rPr>
        <w:t>ekongo</w:t>
      </w:r>
      <w:proofErr w:type="spellEnd"/>
      <w:r w:rsidR="009470C3">
        <w:rPr>
          <w:rFonts w:ascii="Times New Roman" w:eastAsia="Calibri" w:hAnsi="Times New Roman" w:cs="Times New Roman"/>
        </w:rPr>
        <w:t xml:space="preserve"> </w:t>
      </w:r>
      <w:proofErr w:type="spellStart"/>
      <w:r w:rsidR="009470C3">
        <w:rPr>
          <w:rFonts w:ascii="Times New Roman" w:eastAsia="Calibri" w:hAnsi="Times New Roman" w:cs="Times New Roman"/>
        </w:rPr>
        <w:t>chiosi</w:t>
      </w:r>
      <w:proofErr w:type="spellEnd"/>
      <w:r w:rsidR="009470C3">
        <w:rPr>
          <w:rFonts w:ascii="Times New Roman" w:eastAsia="Calibri" w:hAnsi="Times New Roman" w:cs="Times New Roman"/>
        </w:rPr>
        <w:t>.</w:t>
      </w:r>
    </w:p>
    <w:p w14:paraId="2AF9456A" w14:textId="77777777" w:rsidR="000A0C6B" w:rsidRPr="00217E15" w:rsidRDefault="000A0C6B" w:rsidP="00D27F1A">
      <w:pPr>
        <w:spacing w:after="0" w:line="240" w:lineRule="auto"/>
        <w:rPr>
          <w:rFonts w:ascii="Times New Roman" w:eastAsia="Calibri" w:hAnsi="Times New Roman" w:cs="Times New Roman"/>
        </w:rPr>
      </w:pPr>
    </w:p>
    <w:p w14:paraId="3E291BBD" w14:textId="6B38C89C" w:rsidR="00F9688A" w:rsidRPr="00217E15" w:rsidRDefault="00C316E9" w:rsidP="00D27F1A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217E15">
        <w:rPr>
          <w:rFonts w:ascii="Times New Roman" w:hAnsi="Times New Roman" w:cs="Times New Roman"/>
          <w:b/>
          <w:bCs/>
        </w:rPr>
        <w:t>Hatari</w:t>
      </w:r>
      <w:proofErr w:type="spellEnd"/>
      <w:r w:rsidRPr="00217E1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7E15">
        <w:rPr>
          <w:rFonts w:ascii="Times New Roman" w:hAnsi="Times New Roman" w:cs="Times New Roman"/>
          <w:b/>
          <w:bCs/>
        </w:rPr>
        <w:t>nende</w:t>
      </w:r>
      <w:proofErr w:type="spellEnd"/>
      <w:r w:rsidRPr="00217E1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7E15">
        <w:rPr>
          <w:rFonts w:ascii="Times New Roman" w:hAnsi="Times New Roman" w:cs="Times New Roman"/>
          <w:b/>
          <w:bCs/>
        </w:rPr>
        <w:t>obulebulira</w:t>
      </w:r>
      <w:proofErr w:type="spellEnd"/>
    </w:p>
    <w:p w14:paraId="4BE1C1AF" w14:textId="6719E8F9" w:rsidR="00C316E9" w:rsidRPr="00217E15" w:rsidRDefault="00C316E9" w:rsidP="00D27F1A">
      <w:pPr>
        <w:spacing w:after="0" w:line="240" w:lineRule="auto"/>
        <w:rPr>
          <w:rFonts w:ascii="Times New Roman" w:hAnsi="Times New Roman" w:cs="Times New Roman"/>
          <w:i/>
        </w:rPr>
      </w:pPr>
      <w:proofErr w:type="spellStart"/>
      <w:r w:rsidRPr="00217E15">
        <w:rPr>
          <w:rFonts w:ascii="Times New Roman" w:hAnsi="Times New Roman" w:cs="Times New Roman"/>
          <w:bCs/>
        </w:rPr>
        <w:t>Hatari</w:t>
      </w:r>
      <w:proofErr w:type="spellEnd"/>
      <w:r w:rsidRPr="00217E15">
        <w:rPr>
          <w:rFonts w:ascii="Times New Roman" w:hAnsi="Times New Roman" w:cs="Times New Roman"/>
          <w:bCs/>
        </w:rPr>
        <w:t xml:space="preserve"> </w:t>
      </w:r>
      <w:proofErr w:type="spellStart"/>
      <w:r w:rsidRPr="00217E15">
        <w:rPr>
          <w:rFonts w:ascii="Times New Roman" w:hAnsi="Times New Roman" w:cs="Times New Roman"/>
          <w:bCs/>
        </w:rPr>
        <w:t>inyala</w:t>
      </w:r>
      <w:proofErr w:type="spellEnd"/>
      <w:r w:rsidRPr="00217E15">
        <w:rPr>
          <w:rFonts w:ascii="Times New Roman" w:hAnsi="Times New Roman" w:cs="Times New Roman"/>
          <w:bCs/>
        </w:rPr>
        <w:t xml:space="preserve"> </w:t>
      </w:r>
      <w:proofErr w:type="spellStart"/>
      <w:r w:rsidRPr="00217E15">
        <w:rPr>
          <w:rFonts w:ascii="Times New Roman" w:hAnsi="Times New Roman" w:cs="Times New Roman"/>
          <w:bCs/>
        </w:rPr>
        <w:t>okhulu</w:t>
      </w:r>
      <w:r w:rsidR="00430F72" w:rsidRPr="00217E15">
        <w:rPr>
          <w:rFonts w:ascii="Times New Roman" w:hAnsi="Times New Roman" w:cs="Times New Roman"/>
          <w:bCs/>
        </w:rPr>
        <w:t>lirao</w:t>
      </w:r>
      <w:proofErr w:type="spellEnd"/>
      <w:r w:rsidR="00430F72" w:rsidRPr="00217E15">
        <w:rPr>
          <w:rFonts w:ascii="Times New Roman" w:hAnsi="Times New Roman" w:cs="Times New Roman"/>
          <w:bCs/>
        </w:rPr>
        <w:t xml:space="preserve">, </w:t>
      </w:r>
      <w:proofErr w:type="spellStart"/>
      <w:r w:rsidR="00430F72" w:rsidRPr="00217E15">
        <w:rPr>
          <w:rFonts w:ascii="Times New Roman" w:hAnsi="Times New Roman" w:cs="Times New Roman"/>
          <w:bCs/>
        </w:rPr>
        <w:t>obulebulira</w:t>
      </w:r>
      <w:proofErr w:type="spellEnd"/>
      <w:r w:rsidR="00430F72" w:rsidRPr="00217E15">
        <w:rPr>
          <w:rFonts w:ascii="Times New Roman" w:hAnsi="Times New Roman" w:cs="Times New Roman"/>
          <w:bCs/>
        </w:rPr>
        <w:t xml:space="preserve">, </w:t>
      </w:r>
      <w:proofErr w:type="spellStart"/>
      <w:r w:rsidR="00430F72" w:rsidRPr="00217E15">
        <w:rPr>
          <w:rFonts w:ascii="Times New Roman" w:hAnsi="Times New Roman" w:cs="Times New Roman"/>
          <w:bCs/>
        </w:rPr>
        <w:t>nende</w:t>
      </w:r>
      <w:proofErr w:type="spellEnd"/>
      <w:r w:rsidR="00430F72" w:rsidRPr="00217E15">
        <w:rPr>
          <w:rFonts w:ascii="Times New Roman" w:hAnsi="Times New Roman" w:cs="Times New Roman"/>
          <w:bCs/>
        </w:rPr>
        <w:t xml:space="preserve"> </w:t>
      </w:r>
      <w:proofErr w:type="spellStart"/>
      <w:r w:rsidR="00430F72" w:rsidRPr="00217E15">
        <w:rPr>
          <w:rFonts w:ascii="Times New Roman" w:hAnsi="Times New Roman" w:cs="Times New Roman"/>
          <w:bCs/>
        </w:rPr>
        <w:t>ebinyalao</w:t>
      </w:r>
      <w:proofErr w:type="spellEnd"/>
      <w:r w:rsidR="00430F72" w:rsidRPr="00217E15">
        <w:rPr>
          <w:rFonts w:ascii="Times New Roman" w:hAnsi="Times New Roman" w:cs="Times New Roman"/>
          <w:bCs/>
        </w:rPr>
        <w:t xml:space="preserve"> </w:t>
      </w:r>
      <w:proofErr w:type="spellStart"/>
      <w:r w:rsidR="00430F72" w:rsidRPr="00217E15">
        <w:rPr>
          <w:rFonts w:ascii="Times New Roman" w:hAnsi="Times New Roman" w:cs="Times New Roman"/>
          <w:bCs/>
        </w:rPr>
        <w:t>okhurulirao</w:t>
      </w:r>
      <w:proofErr w:type="spellEnd"/>
      <w:r w:rsidR="00430F72" w:rsidRPr="00217E15">
        <w:rPr>
          <w:rFonts w:ascii="Times New Roman" w:hAnsi="Times New Roman" w:cs="Times New Roman"/>
          <w:bCs/>
        </w:rPr>
        <w:t xml:space="preserve"> </w:t>
      </w:r>
      <w:proofErr w:type="spellStart"/>
      <w:r w:rsidR="00430F72" w:rsidRPr="00217E15">
        <w:rPr>
          <w:rFonts w:ascii="Times New Roman" w:hAnsi="Times New Roman" w:cs="Times New Roman"/>
          <w:bCs/>
        </w:rPr>
        <w:t>ne</w:t>
      </w:r>
      <w:proofErr w:type="spellEnd"/>
      <w:r w:rsidR="00430F72" w:rsidRPr="00217E15">
        <w:rPr>
          <w:rFonts w:ascii="Times New Roman" w:hAnsi="Times New Roman" w:cs="Times New Roman"/>
          <w:bCs/>
        </w:rPr>
        <w:t xml:space="preserve"> </w:t>
      </w:r>
      <w:proofErr w:type="spellStart"/>
      <w:r w:rsidR="00430F72" w:rsidRPr="00217E15">
        <w:rPr>
          <w:rFonts w:ascii="Times New Roman" w:hAnsi="Times New Roman" w:cs="Times New Roman"/>
          <w:bCs/>
        </w:rPr>
        <w:t>ebilondakho</w:t>
      </w:r>
      <w:proofErr w:type="spellEnd"/>
      <w:ins w:id="0" w:author="swakoli" w:date="2014-06-17T12:39:00Z">
        <w:r w:rsidR="00E907C0">
          <w:rPr>
            <w:rFonts w:ascii="Times New Roman" w:hAnsi="Times New Roman" w:cs="Times New Roman"/>
            <w:bCs/>
          </w:rPr>
          <w:t xml:space="preserve"> </w:t>
        </w:r>
        <w:proofErr w:type="spellStart"/>
        <w:r w:rsidR="00E907C0">
          <w:rPr>
            <w:rFonts w:ascii="Times New Roman" w:hAnsi="Times New Roman" w:cs="Times New Roman"/>
            <w:bCs/>
          </w:rPr>
          <w:t>khwama</w:t>
        </w:r>
        <w:proofErr w:type="spellEnd"/>
        <w:r w:rsidR="00E907C0">
          <w:rPr>
            <w:rFonts w:ascii="Times New Roman" w:hAnsi="Times New Roman" w:cs="Times New Roman"/>
            <w:bCs/>
          </w:rPr>
          <w:t xml:space="preserve"> </w:t>
        </w:r>
        <w:proofErr w:type="spellStart"/>
        <w:r w:rsidR="00E907C0">
          <w:rPr>
            <w:rFonts w:ascii="Times New Roman" w:hAnsi="Times New Roman" w:cs="Times New Roman"/>
            <w:bCs/>
          </w:rPr>
          <w:t>huvuenjelesi</w:t>
        </w:r>
        <w:proofErr w:type="spellEnd"/>
        <w:r w:rsidR="00E907C0">
          <w:rPr>
            <w:rFonts w:ascii="Times New Roman" w:hAnsi="Times New Roman" w:cs="Times New Roman"/>
            <w:bCs/>
          </w:rPr>
          <w:t xml:space="preserve"> </w:t>
        </w:r>
        <w:proofErr w:type="spellStart"/>
        <w:r w:rsidR="00E907C0">
          <w:rPr>
            <w:rFonts w:ascii="Times New Roman" w:hAnsi="Times New Roman" w:cs="Times New Roman"/>
            <w:bCs/>
          </w:rPr>
          <w:t>vili</w:t>
        </w:r>
      </w:ins>
      <w:proofErr w:type="spellEnd"/>
      <w:r w:rsidR="00430F72" w:rsidRPr="00217E15">
        <w:rPr>
          <w:rFonts w:ascii="Times New Roman" w:hAnsi="Times New Roman" w:cs="Times New Roman"/>
          <w:bCs/>
        </w:rPr>
        <w:t>:</w:t>
      </w:r>
    </w:p>
    <w:p w14:paraId="1890792A" w14:textId="0E00DE9D" w:rsidR="00430F72" w:rsidRPr="00217E15" w:rsidRDefault="00430F72" w:rsidP="00D27F1A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ascii="Times New Roman" w:hAnsi="Times New Roman" w:cs="Times New Roman"/>
          <w:i/>
        </w:rPr>
      </w:pPr>
      <w:proofErr w:type="spellStart"/>
      <w:r w:rsidRPr="00217E15">
        <w:rPr>
          <w:rFonts w:ascii="Times New Roman" w:eastAsia="Calibri" w:hAnsi="Times New Roman" w:cs="Times New Roman"/>
        </w:rPr>
        <w:t>Amarebo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kandi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akandakhureba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kalaba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akabinafusi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noba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akalekhana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omundu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undi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okhuulira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khubera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katira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khu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obulamu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bwawo</w:t>
      </w:r>
      <w:proofErr w:type="spellEnd"/>
      <w:r w:rsidRPr="00217E15">
        <w:rPr>
          <w:rFonts w:ascii="Times New Roman" w:eastAsia="Calibri" w:hAnsi="Times New Roman" w:cs="Times New Roman"/>
        </w:rPr>
        <w:t xml:space="preserve">. </w:t>
      </w:r>
      <w:proofErr w:type="spellStart"/>
      <w:r w:rsidRPr="00217E15">
        <w:rPr>
          <w:rFonts w:ascii="Times New Roman" w:eastAsia="Calibri" w:hAnsi="Times New Roman" w:cs="Times New Roman"/>
        </w:rPr>
        <w:t>Amajibu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kao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khulakabikha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andiyu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ngalwa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khunyalirwa</w:t>
      </w:r>
      <w:proofErr w:type="spellEnd"/>
      <w:r w:rsidRPr="00217E15">
        <w:rPr>
          <w:rFonts w:ascii="Times New Roman" w:eastAsia="Calibri" w:hAnsi="Times New Roman" w:cs="Times New Roman"/>
        </w:rPr>
        <w:t xml:space="preserve">, ne </w:t>
      </w:r>
      <w:proofErr w:type="spellStart"/>
      <w:r w:rsidRPr="00217E15">
        <w:rPr>
          <w:rFonts w:ascii="Times New Roman" w:eastAsia="Calibri" w:hAnsi="Times New Roman" w:cs="Times New Roman"/>
        </w:rPr>
        <w:t>khupara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mbu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hatari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ya</w:t>
      </w:r>
      <w:proofErr w:type="spellEnd"/>
      <w:r w:rsidRPr="00217E15">
        <w:rPr>
          <w:rFonts w:ascii="Times New Roman" w:eastAsia="Calibri" w:hAnsi="Times New Roman" w:cs="Times New Roman"/>
        </w:rPr>
        <w:t xml:space="preserve"> ewe </w:t>
      </w:r>
      <w:proofErr w:type="spellStart"/>
      <w:r w:rsidRPr="00217E15">
        <w:rPr>
          <w:rFonts w:ascii="Times New Roman" w:eastAsia="Calibri" w:hAnsi="Times New Roman" w:cs="Times New Roman"/>
        </w:rPr>
        <w:t>okhuba</w:t>
      </w:r>
      <w:proofErr w:type="spellEnd"/>
      <w:r w:rsidRPr="00217E15">
        <w:rPr>
          <w:rFonts w:ascii="Times New Roman" w:eastAsia="Calibri" w:hAnsi="Times New Roman" w:cs="Times New Roman"/>
        </w:rPr>
        <w:t xml:space="preserve"> mu </w:t>
      </w:r>
      <w:proofErr w:type="spellStart"/>
      <w:r w:rsidRPr="00217E15">
        <w:rPr>
          <w:rFonts w:ascii="Times New Roman" w:eastAsia="Calibri" w:hAnsi="Times New Roman" w:cs="Times New Roman"/>
        </w:rPr>
        <w:t>obukhabirisi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buno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="007F6164" w:rsidRPr="00217E15">
        <w:rPr>
          <w:rFonts w:ascii="Times New Roman" w:eastAsia="Calibri" w:hAnsi="Times New Roman" w:cs="Times New Roman"/>
        </w:rPr>
        <w:t>ni</w:t>
      </w:r>
      <w:proofErr w:type="spellEnd"/>
      <w:proofErr w:type="gramEnd"/>
      <w:r w:rsidR="007F616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7F6164" w:rsidRPr="00217E15">
        <w:rPr>
          <w:rFonts w:ascii="Times New Roman" w:eastAsia="Calibri" w:hAnsi="Times New Roman" w:cs="Times New Roman"/>
        </w:rPr>
        <w:t>obututu</w:t>
      </w:r>
      <w:proofErr w:type="spellEnd"/>
      <w:r w:rsidR="007F616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7F6164" w:rsidRPr="00217E15">
        <w:rPr>
          <w:rFonts w:ascii="Times New Roman" w:eastAsia="Calibri" w:hAnsi="Times New Roman" w:cs="Times New Roman"/>
        </w:rPr>
        <w:t>muno</w:t>
      </w:r>
      <w:proofErr w:type="spellEnd"/>
      <w:r w:rsidR="007F6164" w:rsidRPr="00217E15">
        <w:rPr>
          <w:rFonts w:ascii="Times New Roman" w:eastAsia="Calibri" w:hAnsi="Times New Roman" w:cs="Times New Roman"/>
        </w:rPr>
        <w:t>.</w:t>
      </w:r>
    </w:p>
    <w:p w14:paraId="6E04A7D3" w14:textId="660AB1EA" w:rsidR="00F9688A" w:rsidRPr="00217E15" w:rsidRDefault="00D76DE3" w:rsidP="00D27F1A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ascii="Times New Roman" w:hAnsi="Times New Roman" w:cs="Times New Roman"/>
          <w:i/>
        </w:rPr>
      </w:pPr>
      <w:proofErr w:type="spellStart"/>
      <w:r w:rsidRPr="00217E15">
        <w:rPr>
          <w:rFonts w:ascii="Times New Roman" w:hAnsi="Times New Roman" w:cs="Times New Roman"/>
          <w:i/>
        </w:rPr>
        <w:t>Ebikha</w:t>
      </w:r>
      <w:proofErr w:type="spellEnd"/>
      <w:r w:rsidRPr="00217E15">
        <w:rPr>
          <w:rFonts w:ascii="Times New Roman" w:hAnsi="Times New Roman" w:cs="Times New Roman"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i/>
        </w:rPr>
        <w:t>bwokosie</w:t>
      </w:r>
      <w:proofErr w:type="spellEnd"/>
      <w:r w:rsidRPr="00217E15">
        <w:rPr>
          <w:rFonts w:ascii="Times New Roman" w:hAnsi="Times New Roman" w:cs="Times New Roman"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i/>
        </w:rPr>
        <w:t>khulwokhurebwa</w:t>
      </w:r>
      <w:proofErr w:type="spellEnd"/>
      <w:r w:rsidRPr="00217E15">
        <w:rPr>
          <w:rFonts w:ascii="Times New Roman" w:hAnsi="Times New Roman" w:cs="Times New Roman"/>
          <w:i/>
        </w:rPr>
        <w:t xml:space="preserve"> </w:t>
      </w:r>
      <w:proofErr w:type="spellStart"/>
      <w:r w:rsidR="00D27F1A">
        <w:rPr>
          <w:rFonts w:ascii="Times New Roman" w:hAnsi="Times New Roman" w:cs="Times New Roman"/>
          <w:i/>
        </w:rPr>
        <w:t>okhulomaloma</w:t>
      </w:r>
      <w:proofErr w:type="spellEnd"/>
      <w:r w:rsidR="00D27F1A">
        <w:rPr>
          <w:rFonts w:ascii="Times New Roman" w:hAnsi="Times New Roman" w:cs="Times New Roman"/>
          <w:i/>
        </w:rPr>
        <w:t xml:space="preserve"> </w:t>
      </w:r>
      <w:proofErr w:type="spellStart"/>
      <w:r w:rsidR="00D27F1A">
        <w:rPr>
          <w:rFonts w:ascii="Times New Roman" w:hAnsi="Times New Roman" w:cs="Times New Roman"/>
          <w:i/>
        </w:rPr>
        <w:t>omunju</w:t>
      </w:r>
      <w:proofErr w:type="spellEnd"/>
      <w:r w:rsidR="00D27F1A">
        <w:rPr>
          <w:rFonts w:ascii="Times New Roman" w:hAnsi="Times New Roman" w:cs="Times New Roman"/>
          <w:i/>
        </w:rPr>
        <w:t xml:space="preserve"> </w:t>
      </w:r>
      <w:proofErr w:type="spellStart"/>
      <w:r w:rsidR="00D27F1A">
        <w:rPr>
          <w:rFonts w:ascii="Times New Roman" w:hAnsi="Times New Roman" w:cs="Times New Roman"/>
          <w:i/>
        </w:rPr>
        <w:t>mulala</w:t>
      </w:r>
      <w:proofErr w:type="spellEnd"/>
      <w:r w:rsidR="00D27F1A">
        <w:rPr>
          <w:rFonts w:ascii="Times New Roman" w:hAnsi="Times New Roman" w:cs="Times New Roman"/>
          <w:i/>
        </w:rPr>
        <w:t xml:space="preserve"> </w:t>
      </w:r>
      <w:proofErr w:type="spellStart"/>
      <w:r w:rsidR="00D27F1A">
        <w:rPr>
          <w:rFonts w:ascii="Times New Roman" w:hAnsi="Times New Roman" w:cs="Times New Roman"/>
          <w:i/>
        </w:rPr>
        <w:t>khu</w:t>
      </w:r>
      <w:proofErr w:type="spellEnd"/>
      <w:r w:rsidR="00D27F1A">
        <w:rPr>
          <w:rFonts w:ascii="Times New Roman" w:hAnsi="Times New Roman" w:cs="Times New Roman"/>
          <w:i/>
        </w:rPr>
        <w:t xml:space="preserve"> </w:t>
      </w:r>
      <w:proofErr w:type="spellStart"/>
      <w:r w:rsidR="00D27F1A">
        <w:rPr>
          <w:rFonts w:ascii="Times New Roman" w:hAnsi="Times New Roman" w:cs="Times New Roman"/>
          <w:i/>
        </w:rPr>
        <w:t>mlala</w:t>
      </w:r>
      <w:proofErr w:type="spellEnd"/>
      <w:r w:rsidR="00D27F1A">
        <w:rPr>
          <w:rStyle w:val="CommentReference"/>
        </w:rPr>
        <w:t>,</w:t>
      </w:r>
      <w:r w:rsidRPr="00217E15">
        <w:rPr>
          <w:rFonts w:ascii="Times New Roman" w:hAnsi="Times New Roman" w:cs="Times New Roman"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i/>
        </w:rPr>
        <w:t>khalari</w:t>
      </w:r>
      <w:proofErr w:type="spellEnd"/>
      <w:r w:rsidRPr="00217E15">
        <w:rPr>
          <w:rFonts w:ascii="Times New Roman" w:hAnsi="Times New Roman" w:cs="Times New Roman"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i/>
        </w:rPr>
        <w:t>onyalakhulekhera</w:t>
      </w:r>
      <w:proofErr w:type="spellEnd"/>
      <w:r w:rsidRPr="00217E15">
        <w:rPr>
          <w:rFonts w:ascii="Times New Roman" w:hAnsi="Times New Roman" w:cs="Times New Roman"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i/>
        </w:rPr>
        <w:t>akari</w:t>
      </w:r>
      <w:proofErr w:type="spellEnd"/>
      <w:r w:rsidRPr="00217E15">
        <w:rPr>
          <w:rFonts w:ascii="Times New Roman" w:hAnsi="Times New Roman" w:cs="Times New Roman"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i/>
        </w:rPr>
        <w:t>siha</w:t>
      </w:r>
      <w:proofErr w:type="spellEnd"/>
      <w:r w:rsidRPr="00217E15">
        <w:rPr>
          <w:rFonts w:ascii="Times New Roman" w:hAnsi="Times New Roman" w:cs="Times New Roman"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i/>
        </w:rPr>
        <w:t>siosi</w:t>
      </w:r>
      <w:proofErr w:type="spellEnd"/>
      <w:r w:rsidRPr="00217E15">
        <w:rPr>
          <w:rFonts w:ascii="Times New Roman" w:hAnsi="Times New Roman" w:cs="Times New Roman"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i/>
        </w:rPr>
        <w:t>siosi</w:t>
      </w:r>
      <w:proofErr w:type="spellEnd"/>
      <w:r w:rsidRPr="00217E15">
        <w:rPr>
          <w:rFonts w:ascii="Times New Roman" w:hAnsi="Times New Roman" w:cs="Times New Roman"/>
          <w:i/>
        </w:rPr>
        <w:t>.</w:t>
      </w:r>
      <w:r w:rsidR="00F9688A" w:rsidRPr="00217E15">
        <w:rPr>
          <w:rFonts w:ascii="Times New Roman" w:hAnsi="Times New Roman" w:cs="Times New Roman"/>
          <w:i/>
        </w:rPr>
        <w:t xml:space="preserve"> </w:t>
      </w:r>
    </w:p>
    <w:p w14:paraId="37E8AF3A" w14:textId="77777777" w:rsidR="000A0C6B" w:rsidRPr="00217E15" w:rsidRDefault="000A0C6B" w:rsidP="00D27F1A">
      <w:pPr>
        <w:tabs>
          <w:tab w:val="left" w:pos="1980"/>
        </w:tabs>
        <w:spacing w:after="0" w:line="240" w:lineRule="auto"/>
        <w:rPr>
          <w:rFonts w:ascii="Times New Roman" w:hAnsi="Times New Roman" w:cs="Times New Roman"/>
          <w:b/>
        </w:rPr>
      </w:pPr>
    </w:p>
    <w:p w14:paraId="629A5BBC" w14:textId="20229EF4" w:rsidR="00D76DE3" w:rsidRPr="00217E15" w:rsidRDefault="00C63A85" w:rsidP="00D27F1A">
      <w:pPr>
        <w:tabs>
          <w:tab w:val="left" w:pos="1980"/>
        </w:tabs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217E15">
        <w:rPr>
          <w:rFonts w:ascii="Times New Roman" w:hAnsi="Times New Roman" w:cs="Times New Roman"/>
          <w:b/>
        </w:rPr>
        <w:t>O</w:t>
      </w:r>
      <w:r w:rsidR="00D76DE3" w:rsidRPr="00217E15">
        <w:rPr>
          <w:rFonts w:ascii="Times New Roman" w:hAnsi="Times New Roman" w:cs="Times New Roman"/>
          <w:b/>
        </w:rPr>
        <w:t>bubinafusi</w:t>
      </w:r>
      <w:proofErr w:type="spellEnd"/>
    </w:p>
    <w:p w14:paraId="2551FB9E" w14:textId="77777777" w:rsidR="00217E15" w:rsidRPr="00C13708" w:rsidRDefault="00F9688A" w:rsidP="00D27F1A">
      <w:pPr>
        <w:numPr>
          <w:ilvl w:val="0"/>
          <w:numId w:val="5"/>
        </w:numPr>
        <w:tabs>
          <w:tab w:val="left" w:pos="1980"/>
        </w:tabs>
        <w:spacing w:after="0" w:line="240" w:lineRule="auto"/>
        <w:rPr>
          <w:rFonts w:ascii="Times New Roman" w:hAnsi="Times New Roman" w:cs="Times New Roman"/>
          <w:bCs/>
        </w:rPr>
      </w:pPr>
      <w:r w:rsidRPr="00217E15">
        <w:rPr>
          <w:rFonts w:ascii="Times New Roman" w:hAnsi="Times New Roman" w:cs="Times New Roman"/>
        </w:rPr>
        <w:t xml:space="preserve"> </w:t>
      </w:r>
      <w:proofErr w:type="spellStart"/>
      <w:r w:rsidR="00D76DE3" w:rsidRPr="00217E15">
        <w:rPr>
          <w:rFonts w:ascii="Times New Roman" w:hAnsi="Times New Roman" w:cs="Times New Roman"/>
          <w:b/>
        </w:rPr>
        <w:t>Okhufunaka</w:t>
      </w:r>
      <w:proofErr w:type="spellEnd"/>
      <w:r w:rsidR="00D76DE3" w:rsidRPr="00217E15">
        <w:rPr>
          <w:rFonts w:ascii="Times New Roman" w:hAnsi="Times New Roman" w:cs="Times New Roman"/>
          <w:b/>
        </w:rPr>
        <w:t xml:space="preserve"> </w:t>
      </w:r>
      <w:proofErr w:type="spellStart"/>
      <w:r w:rsidR="00D76DE3" w:rsidRPr="00217E15">
        <w:rPr>
          <w:rFonts w:ascii="Times New Roman" w:hAnsi="Times New Roman" w:cs="Times New Roman"/>
          <w:b/>
        </w:rPr>
        <w:t>obubinafusi</w:t>
      </w:r>
      <w:proofErr w:type="spellEnd"/>
      <w:r w:rsidR="00D76DE3" w:rsidRPr="00217E15">
        <w:rPr>
          <w:rFonts w:ascii="Times New Roman" w:hAnsi="Times New Roman" w:cs="Times New Roman"/>
          <w:b/>
        </w:rPr>
        <w:t>:</w:t>
      </w:r>
      <w:r w:rsidR="00D76DE3" w:rsidRPr="00217E15">
        <w:rPr>
          <w:rFonts w:ascii="Times New Roman" w:hAnsi="Times New Roman" w:cs="Times New Roman"/>
        </w:rPr>
        <w:t xml:space="preserve"> </w:t>
      </w:r>
      <w:proofErr w:type="spellStart"/>
      <w:r w:rsidR="00D76DE3" w:rsidRPr="00C13708">
        <w:rPr>
          <w:rFonts w:ascii="Times New Roman" w:hAnsi="Times New Roman" w:cs="Times New Roman"/>
        </w:rPr>
        <w:t>ngalwa</w:t>
      </w:r>
      <w:proofErr w:type="spellEnd"/>
      <w:r w:rsidR="00D76DE3" w:rsidRPr="00C13708">
        <w:rPr>
          <w:rFonts w:ascii="Times New Roman" w:hAnsi="Times New Roman" w:cs="Times New Roman"/>
        </w:rPr>
        <w:t xml:space="preserve"> </w:t>
      </w:r>
      <w:proofErr w:type="spellStart"/>
      <w:r w:rsidR="00D76DE3" w:rsidRPr="00C13708">
        <w:rPr>
          <w:rFonts w:ascii="Times New Roman" w:hAnsi="Times New Roman" w:cs="Times New Roman"/>
        </w:rPr>
        <w:t>obukhabirisi</w:t>
      </w:r>
      <w:proofErr w:type="spellEnd"/>
      <w:r w:rsidR="00D76DE3" w:rsidRPr="00C13708">
        <w:rPr>
          <w:rFonts w:ascii="Times New Roman" w:hAnsi="Times New Roman" w:cs="Times New Roman"/>
        </w:rPr>
        <w:t xml:space="preserve"> </w:t>
      </w:r>
      <w:proofErr w:type="spellStart"/>
      <w:r w:rsidR="00D76DE3" w:rsidRPr="00C13708">
        <w:rPr>
          <w:rFonts w:ascii="Times New Roman" w:hAnsi="Times New Roman" w:cs="Times New Roman"/>
        </w:rPr>
        <w:t>bwosi</w:t>
      </w:r>
      <w:proofErr w:type="spellEnd"/>
      <w:r w:rsidR="00D76DE3" w:rsidRPr="00C13708">
        <w:rPr>
          <w:rFonts w:ascii="Times New Roman" w:hAnsi="Times New Roman" w:cs="Times New Roman"/>
        </w:rPr>
        <w:t xml:space="preserve">, </w:t>
      </w:r>
      <w:proofErr w:type="spellStart"/>
      <w:r w:rsidR="00D76DE3" w:rsidRPr="00C13708">
        <w:rPr>
          <w:rFonts w:ascii="Times New Roman" w:hAnsi="Times New Roman" w:cs="Times New Roman"/>
        </w:rPr>
        <w:t>sinyalakhubawo</w:t>
      </w:r>
      <w:proofErr w:type="spellEnd"/>
      <w:r w:rsidR="00D76DE3" w:rsidRPr="00C13708">
        <w:rPr>
          <w:rFonts w:ascii="Times New Roman" w:hAnsi="Times New Roman" w:cs="Times New Roman"/>
        </w:rPr>
        <w:t xml:space="preserve"> </w:t>
      </w:r>
      <w:proofErr w:type="spellStart"/>
      <w:r w:rsidR="00D76DE3" w:rsidRPr="00C13708">
        <w:rPr>
          <w:rFonts w:ascii="Times New Roman" w:hAnsi="Times New Roman" w:cs="Times New Roman"/>
        </w:rPr>
        <w:t>sikha</w:t>
      </w:r>
      <w:proofErr w:type="spellEnd"/>
      <w:r w:rsidR="00D76DE3" w:rsidRPr="00C13708">
        <w:rPr>
          <w:rFonts w:ascii="Times New Roman" w:hAnsi="Times New Roman" w:cs="Times New Roman"/>
        </w:rPr>
        <w:t xml:space="preserve"> </w:t>
      </w:r>
      <w:proofErr w:type="spellStart"/>
      <w:r w:rsidR="00D76DE3" w:rsidRPr="00C13708">
        <w:rPr>
          <w:rFonts w:ascii="Times New Roman" w:hAnsi="Times New Roman" w:cs="Times New Roman"/>
        </w:rPr>
        <w:t>esiabubifusi</w:t>
      </w:r>
      <w:proofErr w:type="spellEnd"/>
      <w:r w:rsidR="00D76DE3" w:rsidRPr="00C13708">
        <w:rPr>
          <w:rFonts w:ascii="Times New Roman" w:hAnsi="Times New Roman" w:cs="Times New Roman"/>
        </w:rPr>
        <w:t xml:space="preserve"> </w:t>
      </w:r>
      <w:proofErr w:type="spellStart"/>
      <w:r w:rsidR="00D76DE3" w:rsidRPr="00C13708">
        <w:rPr>
          <w:rFonts w:ascii="Times New Roman" w:hAnsi="Times New Roman" w:cs="Times New Roman"/>
        </w:rPr>
        <w:t>bulanyala</w:t>
      </w:r>
      <w:proofErr w:type="spellEnd"/>
      <w:r w:rsidR="00D76DE3" w:rsidRPr="00C13708">
        <w:rPr>
          <w:rFonts w:ascii="Times New Roman" w:hAnsi="Times New Roman" w:cs="Times New Roman"/>
        </w:rPr>
        <w:t xml:space="preserve"> </w:t>
      </w:r>
      <w:proofErr w:type="spellStart"/>
      <w:r w:rsidR="00D76DE3" w:rsidRPr="00C13708">
        <w:rPr>
          <w:rFonts w:ascii="Times New Roman" w:hAnsi="Times New Roman" w:cs="Times New Roman"/>
        </w:rPr>
        <w:t>khulidwa</w:t>
      </w:r>
      <w:proofErr w:type="spellEnd"/>
      <w:r w:rsidR="00D76DE3" w:rsidRPr="00C13708">
        <w:rPr>
          <w:rFonts w:ascii="Times New Roman" w:hAnsi="Times New Roman" w:cs="Times New Roman"/>
        </w:rPr>
        <w:t xml:space="preserve"> </w:t>
      </w:r>
      <w:proofErr w:type="spellStart"/>
      <w:r w:rsidR="00D76DE3" w:rsidRPr="00C13708">
        <w:rPr>
          <w:rFonts w:ascii="Times New Roman" w:hAnsi="Times New Roman" w:cs="Times New Roman"/>
        </w:rPr>
        <w:t>tawe</w:t>
      </w:r>
      <w:proofErr w:type="spellEnd"/>
      <w:r w:rsidR="00D76DE3" w:rsidRPr="00C13708">
        <w:rPr>
          <w:rFonts w:ascii="Times New Roman" w:hAnsi="Times New Roman" w:cs="Times New Roman"/>
        </w:rPr>
        <w:t xml:space="preserve">; </w:t>
      </w:r>
      <w:proofErr w:type="spellStart"/>
      <w:r w:rsidR="00D76DE3" w:rsidRPr="00C13708">
        <w:rPr>
          <w:rFonts w:ascii="Times New Roman" w:hAnsi="Times New Roman" w:cs="Times New Roman"/>
        </w:rPr>
        <w:t>halari</w:t>
      </w:r>
      <w:proofErr w:type="spellEnd"/>
      <w:r w:rsidR="00D76DE3" w:rsidRPr="00C13708">
        <w:rPr>
          <w:rFonts w:ascii="Times New Roman" w:hAnsi="Times New Roman" w:cs="Times New Roman"/>
        </w:rPr>
        <w:t xml:space="preserve">, </w:t>
      </w:r>
      <w:proofErr w:type="spellStart"/>
      <w:r w:rsidR="00D76DE3" w:rsidRPr="00C13708">
        <w:rPr>
          <w:rFonts w:ascii="Times New Roman" w:hAnsi="Times New Roman" w:cs="Times New Roman"/>
        </w:rPr>
        <w:t>khutemanga</w:t>
      </w:r>
      <w:proofErr w:type="spellEnd"/>
      <w:r w:rsidR="00D76DE3" w:rsidRPr="00C13708">
        <w:rPr>
          <w:rFonts w:ascii="Times New Roman" w:hAnsi="Times New Roman" w:cs="Times New Roman"/>
        </w:rPr>
        <w:t xml:space="preserve"> </w:t>
      </w:r>
      <w:proofErr w:type="spellStart"/>
      <w:r w:rsidR="00D76DE3" w:rsidRPr="00C13708">
        <w:rPr>
          <w:rFonts w:ascii="Times New Roman" w:hAnsi="Times New Roman" w:cs="Times New Roman"/>
        </w:rPr>
        <w:t>ngalwakhunyalirwa</w:t>
      </w:r>
      <w:proofErr w:type="spellEnd"/>
      <w:r w:rsidR="00D76DE3" w:rsidRPr="00C13708">
        <w:rPr>
          <w:rFonts w:ascii="Times New Roman" w:hAnsi="Times New Roman" w:cs="Times New Roman"/>
        </w:rPr>
        <w:t xml:space="preserve"> </w:t>
      </w:r>
      <w:proofErr w:type="spellStart"/>
      <w:r w:rsidR="00D76DE3" w:rsidRPr="00C13708">
        <w:rPr>
          <w:rFonts w:ascii="Times New Roman" w:hAnsi="Times New Roman" w:cs="Times New Roman"/>
        </w:rPr>
        <w:t>okhubulinda</w:t>
      </w:r>
      <w:proofErr w:type="spellEnd"/>
      <w:r w:rsidR="00D76DE3" w:rsidRPr="00C13708">
        <w:rPr>
          <w:rFonts w:ascii="Times New Roman" w:hAnsi="Times New Roman" w:cs="Times New Roman"/>
        </w:rPr>
        <w:t xml:space="preserve">. </w:t>
      </w:r>
    </w:p>
    <w:p w14:paraId="08F335BF" w14:textId="3F64FFD4" w:rsidR="00F9688A" w:rsidRPr="00C13708" w:rsidRDefault="00D76DE3" w:rsidP="00D27F1A">
      <w:pPr>
        <w:numPr>
          <w:ilvl w:val="0"/>
          <w:numId w:val="5"/>
        </w:numPr>
        <w:tabs>
          <w:tab w:val="left" w:pos="1980"/>
        </w:tabs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C13708">
        <w:rPr>
          <w:rFonts w:ascii="Times New Roman" w:hAnsi="Times New Roman" w:cs="Times New Roman"/>
        </w:rPr>
        <w:t>Obukhabirisi</w:t>
      </w:r>
      <w:proofErr w:type="spellEnd"/>
      <w:r w:rsidRPr="00C13708">
        <w:rPr>
          <w:rFonts w:ascii="Times New Roman" w:hAnsi="Times New Roman" w:cs="Times New Roman"/>
        </w:rPr>
        <w:t xml:space="preserve"> </w:t>
      </w:r>
      <w:proofErr w:type="spellStart"/>
      <w:r w:rsidRPr="00C13708">
        <w:rPr>
          <w:rFonts w:ascii="Times New Roman" w:hAnsi="Times New Roman" w:cs="Times New Roman"/>
        </w:rPr>
        <w:t>bwao</w:t>
      </w:r>
      <w:proofErr w:type="spellEnd"/>
      <w:r w:rsidRPr="00C13708">
        <w:rPr>
          <w:rFonts w:ascii="Times New Roman" w:hAnsi="Times New Roman" w:cs="Times New Roman"/>
        </w:rPr>
        <w:t xml:space="preserve"> </w:t>
      </w:r>
      <w:proofErr w:type="spellStart"/>
      <w:r w:rsidRPr="00C13708">
        <w:rPr>
          <w:rFonts w:ascii="Times New Roman" w:hAnsi="Times New Roman" w:cs="Times New Roman"/>
        </w:rPr>
        <w:t>khulatema</w:t>
      </w:r>
      <w:proofErr w:type="spellEnd"/>
      <w:r w:rsidRPr="00C13708">
        <w:rPr>
          <w:rFonts w:ascii="Times New Roman" w:hAnsi="Times New Roman" w:cs="Times New Roman"/>
        </w:rPr>
        <w:t xml:space="preserve"> </w:t>
      </w:r>
      <w:proofErr w:type="spellStart"/>
      <w:r w:rsidRPr="00C13708">
        <w:rPr>
          <w:rFonts w:ascii="Times New Roman" w:hAnsi="Times New Roman" w:cs="Times New Roman"/>
        </w:rPr>
        <w:t>ngalwakhunyalirwa</w:t>
      </w:r>
      <w:proofErr w:type="spellEnd"/>
      <w:r w:rsidRPr="00C13708">
        <w:rPr>
          <w:rFonts w:ascii="Times New Roman" w:hAnsi="Times New Roman" w:cs="Times New Roman"/>
        </w:rPr>
        <w:t xml:space="preserve"> </w:t>
      </w:r>
      <w:proofErr w:type="spellStart"/>
      <w:r w:rsidRPr="00C13708">
        <w:rPr>
          <w:rFonts w:ascii="Times New Roman" w:hAnsi="Times New Roman" w:cs="Times New Roman"/>
        </w:rPr>
        <w:t>khubulinde</w:t>
      </w:r>
      <w:proofErr w:type="spellEnd"/>
      <w:r w:rsidRPr="00C13708">
        <w:rPr>
          <w:rFonts w:ascii="Times New Roman" w:hAnsi="Times New Roman" w:cs="Times New Roman"/>
        </w:rPr>
        <w:t xml:space="preserve"> mu </w:t>
      </w:r>
      <w:proofErr w:type="spellStart"/>
      <w:r w:rsidRPr="00C13708">
        <w:rPr>
          <w:rFonts w:ascii="Times New Roman" w:hAnsi="Times New Roman" w:cs="Times New Roman"/>
        </w:rPr>
        <w:t>bubinafisi</w:t>
      </w:r>
      <w:proofErr w:type="spellEnd"/>
      <w:r w:rsidRPr="00C13708">
        <w:rPr>
          <w:rFonts w:ascii="Times New Roman" w:hAnsi="Times New Roman" w:cs="Times New Roman"/>
        </w:rPr>
        <w:t xml:space="preserve">. </w:t>
      </w:r>
      <w:r w:rsidR="00C13708" w:rsidRPr="00C13708">
        <w:rPr>
          <w:rFonts w:ascii="Times New Roman" w:hAnsi="Times New Roman" w:cs="Times New Roman"/>
        </w:rPr>
        <w:t xml:space="preserve">Na </w:t>
      </w:r>
      <w:proofErr w:type="spellStart"/>
      <w:r w:rsidR="00C13708" w:rsidRPr="00C13708">
        <w:rPr>
          <w:rFonts w:ascii="Times New Roman" w:hAnsi="Times New Roman" w:cs="Times New Roman"/>
        </w:rPr>
        <w:t>si</w:t>
      </w:r>
      <w:proofErr w:type="spellEnd"/>
      <w:r w:rsidR="00C13708" w:rsidRPr="00C13708">
        <w:rPr>
          <w:rFonts w:ascii="Times New Roman" w:hAnsi="Times New Roman" w:cs="Times New Roman"/>
        </w:rPr>
        <w:t xml:space="preserve"> </w:t>
      </w:r>
      <w:proofErr w:type="spellStart"/>
      <w:r w:rsidR="00C13708" w:rsidRPr="00C13708">
        <w:rPr>
          <w:rFonts w:ascii="Times New Roman" w:hAnsi="Times New Roman" w:cs="Times New Roman"/>
        </w:rPr>
        <w:t>kwitsa</w:t>
      </w:r>
      <w:proofErr w:type="spellEnd"/>
      <w:r w:rsidR="00C13708" w:rsidRPr="00C13708">
        <w:rPr>
          <w:rFonts w:ascii="Times New Roman" w:hAnsi="Times New Roman" w:cs="Times New Roman"/>
        </w:rPr>
        <w:t xml:space="preserve"> </w:t>
      </w:r>
      <w:proofErr w:type="spellStart"/>
      <w:r w:rsidR="00C13708" w:rsidRPr="00C13708">
        <w:rPr>
          <w:rFonts w:ascii="Times New Roman" w:hAnsi="Times New Roman" w:cs="Times New Roman"/>
        </w:rPr>
        <w:t>okhurubula</w:t>
      </w:r>
      <w:proofErr w:type="spellEnd"/>
      <w:r w:rsidR="00C13708" w:rsidRPr="00C13708">
        <w:rPr>
          <w:rFonts w:ascii="Times New Roman" w:hAnsi="Times New Roman" w:cs="Times New Roman"/>
        </w:rPr>
        <w:t xml:space="preserve"> </w:t>
      </w:r>
      <w:proofErr w:type="spellStart"/>
      <w:r w:rsidR="00C13708" w:rsidRPr="00C13708">
        <w:rPr>
          <w:rFonts w:ascii="Times New Roman" w:hAnsi="Times New Roman" w:cs="Times New Roman"/>
        </w:rPr>
        <w:t>elira</w:t>
      </w:r>
      <w:proofErr w:type="spellEnd"/>
      <w:r w:rsidR="00C13708" w:rsidRPr="00C13708">
        <w:rPr>
          <w:rFonts w:ascii="Times New Roman" w:hAnsi="Times New Roman" w:cs="Times New Roman"/>
        </w:rPr>
        <w:t xml:space="preserve"> </w:t>
      </w:r>
      <w:proofErr w:type="spellStart"/>
      <w:r w:rsidR="00C13708" w:rsidRPr="00C13708">
        <w:rPr>
          <w:rFonts w:ascii="Times New Roman" w:hAnsi="Times New Roman" w:cs="Times New Roman"/>
        </w:rPr>
        <w:t>lio</w:t>
      </w:r>
      <w:proofErr w:type="spellEnd"/>
      <w:r w:rsidR="00C13708" w:rsidRPr="00C13708">
        <w:rPr>
          <w:rFonts w:ascii="Times New Roman" w:hAnsi="Times New Roman" w:cs="Times New Roman"/>
        </w:rPr>
        <w:t xml:space="preserve"> </w:t>
      </w:r>
      <w:proofErr w:type="spellStart"/>
      <w:r w:rsidR="00C13708" w:rsidRPr="00C13708">
        <w:rPr>
          <w:rFonts w:ascii="Times New Roman" w:hAnsi="Times New Roman" w:cs="Times New Roman"/>
        </w:rPr>
        <w:t>omundu</w:t>
      </w:r>
      <w:proofErr w:type="spellEnd"/>
      <w:r w:rsidR="00C13708" w:rsidRPr="00C13708">
        <w:rPr>
          <w:rFonts w:ascii="Times New Roman" w:hAnsi="Times New Roman" w:cs="Times New Roman"/>
        </w:rPr>
        <w:t xml:space="preserve"> </w:t>
      </w:r>
      <w:proofErr w:type="spellStart"/>
      <w:r w:rsidR="00C13708" w:rsidRPr="00C13708">
        <w:rPr>
          <w:rFonts w:ascii="Times New Roman" w:hAnsi="Times New Roman" w:cs="Times New Roman"/>
        </w:rPr>
        <w:t>yesi</w:t>
      </w:r>
      <w:proofErr w:type="spellEnd"/>
      <w:r w:rsidR="00C13708" w:rsidRPr="00C13708">
        <w:rPr>
          <w:rFonts w:ascii="Times New Roman" w:hAnsi="Times New Roman" w:cs="Times New Roman"/>
        </w:rPr>
        <w:t xml:space="preserve"> </w:t>
      </w:r>
      <w:proofErr w:type="spellStart"/>
      <w:r w:rsidR="00C13708" w:rsidRPr="00C13708">
        <w:rPr>
          <w:rFonts w:ascii="Times New Roman" w:hAnsi="Times New Roman" w:cs="Times New Roman"/>
        </w:rPr>
        <w:t>yesi</w:t>
      </w:r>
      <w:proofErr w:type="spellEnd"/>
      <w:r w:rsidR="00C13708" w:rsidRPr="00C13708">
        <w:rPr>
          <w:rFonts w:ascii="Times New Roman" w:hAnsi="Times New Roman" w:cs="Times New Roman"/>
        </w:rPr>
        <w:t xml:space="preserve"> </w:t>
      </w:r>
      <w:proofErr w:type="spellStart"/>
      <w:r w:rsidR="00C13708" w:rsidRPr="00C13708">
        <w:rPr>
          <w:rFonts w:ascii="Times New Roman" w:hAnsi="Times New Roman" w:cs="Times New Roman"/>
        </w:rPr>
        <w:t>tawe</w:t>
      </w:r>
      <w:proofErr w:type="spellEnd"/>
    </w:p>
    <w:p w14:paraId="30D221FC" w14:textId="77777777" w:rsidR="00D27F1A" w:rsidRDefault="00D76DE3" w:rsidP="00D27F1A">
      <w:pPr>
        <w:numPr>
          <w:ilvl w:val="0"/>
          <w:numId w:val="5"/>
        </w:numPr>
        <w:tabs>
          <w:tab w:val="left" w:pos="1980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217E15">
        <w:rPr>
          <w:rFonts w:ascii="Times New Roman" w:hAnsi="Times New Roman" w:cs="Times New Roman"/>
        </w:rPr>
        <w:lastRenderedPageBreak/>
        <w:t>Okhulonderera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khu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hatari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eyo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bubinafusi</w:t>
      </w:r>
      <w:proofErr w:type="spellEnd"/>
      <w:r w:rsidR="00A85A0E" w:rsidRPr="00217E15">
        <w:rPr>
          <w:rFonts w:ascii="Times New Roman" w:hAnsi="Times New Roman" w:cs="Times New Roman"/>
        </w:rPr>
        <w:t xml:space="preserve">, </w:t>
      </w:r>
      <w:proofErr w:type="spellStart"/>
      <w:r w:rsidR="00A85A0E" w:rsidRPr="00217E15">
        <w:rPr>
          <w:rFonts w:ascii="Times New Roman" w:hAnsi="Times New Roman" w:cs="Times New Roman"/>
        </w:rPr>
        <w:t>abalanyalirwa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khula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ireporti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ikhusiyana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A85A0E" w:rsidRPr="00217E15">
        <w:rPr>
          <w:rFonts w:ascii="Times New Roman" w:hAnsi="Times New Roman" w:cs="Times New Roman"/>
        </w:rPr>
        <w:t>ni</w:t>
      </w:r>
      <w:proofErr w:type="spellEnd"/>
      <w:proofErr w:type="gram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nawe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balaba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abakholi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ba</w:t>
      </w:r>
      <w:proofErr w:type="spellEnd"/>
      <w:r w:rsidR="00A85A0E" w:rsidRPr="00217E15">
        <w:rPr>
          <w:rFonts w:ascii="Times New Roman" w:hAnsi="Times New Roman" w:cs="Times New Roman"/>
        </w:rPr>
        <w:t xml:space="preserve"> IPA </w:t>
      </w:r>
      <w:proofErr w:type="spellStart"/>
      <w:r w:rsidR="006C3C96" w:rsidRPr="00217E15">
        <w:rPr>
          <w:rFonts w:ascii="Times New Roman" w:hAnsi="Times New Roman" w:cs="Times New Roman"/>
        </w:rPr>
        <w:t>balala</w:t>
      </w:r>
      <w:proofErr w:type="spell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r w:rsidR="006C3C96" w:rsidRPr="00217E15">
        <w:rPr>
          <w:rFonts w:ascii="Times New Roman" w:hAnsi="Times New Roman" w:cs="Times New Roman"/>
        </w:rPr>
        <w:t>nande</w:t>
      </w:r>
      <w:proofErr w:type="spell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r w:rsidR="006C3C96" w:rsidRPr="00217E15">
        <w:rPr>
          <w:rFonts w:ascii="Times New Roman" w:hAnsi="Times New Roman" w:cs="Times New Roman"/>
        </w:rPr>
        <w:t>abemirisi</w:t>
      </w:r>
      <w:proofErr w:type="spell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r w:rsidR="006C3C96" w:rsidRPr="00217E15">
        <w:rPr>
          <w:rFonts w:ascii="Times New Roman" w:hAnsi="Times New Roman" w:cs="Times New Roman"/>
        </w:rPr>
        <w:t>bo</w:t>
      </w:r>
      <w:proofErr w:type="spell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r w:rsidR="006C3C96" w:rsidRPr="00217E15">
        <w:rPr>
          <w:rFonts w:ascii="Times New Roman" w:hAnsi="Times New Roman" w:cs="Times New Roman"/>
        </w:rPr>
        <w:t>mukanda</w:t>
      </w:r>
      <w:proofErr w:type="spellEnd"/>
      <w:r w:rsidR="00A85A0E" w:rsidRPr="00217E15">
        <w:rPr>
          <w:rFonts w:ascii="Times New Roman" w:hAnsi="Times New Roman" w:cs="Times New Roman"/>
        </w:rPr>
        <w:t xml:space="preserve">. </w:t>
      </w:r>
      <w:proofErr w:type="spellStart"/>
      <w:r w:rsidR="00A85A0E" w:rsidRPr="00217E15">
        <w:rPr>
          <w:rFonts w:ascii="Times New Roman" w:hAnsi="Times New Roman" w:cs="Times New Roman"/>
        </w:rPr>
        <w:t>Esimany</w:t>
      </w:r>
      <w:r w:rsidR="006C3C96" w:rsidRPr="00217E15">
        <w:rPr>
          <w:rFonts w:ascii="Times New Roman" w:hAnsi="Times New Roman" w:cs="Times New Roman"/>
        </w:rPr>
        <w:t>i</w:t>
      </w:r>
      <w:r w:rsidR="00A85A0E" w:rsidRPr="00217E15">
        <w:rPr>
          <w:rFonts w:ascii="Times New Roman" w:hAnsi="Times New Roman" w:cs="Times New Roman"/>
        </w:rPr>
        <w:t>sio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siosi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s</w:t>
      </w:r>
      <w:r w:rsidR="006C3C96" w:rsidRPr="00217E15">
        <w:rPr>
          <w:rFonts w:ascii="Times New Roman" w:hAnsi="Times New Roman" w:cs="Times New Roman"/>
        </w:rPr>
        <w:t>iosi</w:t>
      </w:r>
      <w:proofErr w:type="spell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r w:rsidR="006C3C96" w:rsidRPr="00217E15">
        <w:rPr>
          <w:rFonts w:ascii="Times New Roman" w:hAnsi="Times New Roman" w:cs="Times New Roman"/>
        </w:rPr>
        <w:t>silahakhasibwa</w:t>
      </w:r>
      <w:proofErr w:type="spell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r w:rsidR="006C3C96" w:rsidRPr="00217E15">
        <w:rPr>
          <w:rFonts w:ascii="Times New Roman" w:hAnsi="Times New Roman" w:cs="Times New Roman"/>
        </w:rPr>
        <w:t>nende</w:t>
      </w:r>
      <w:proofErr w:type="spell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r w:rsidR="006C3C96" w:rsidRPr="00217E15">
        <w:rPr>
          <w:rFonts w:ascii="Times New Roman" w:hAnsi="Times New Roman" w:cs="Times New Roman"/>
        </w:rPr>
        <w:t>makalusio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ka</w:t>
      </w:r>
      <w:r w:rsidR="006C3C96" w:rsidRPr="00217E15">
        <w:rPr>
          <w:rFonts w:ascii="Times New Roman" w:hAnsi="Times New Roman" w:cs="Times New Roman"/>
        </w:rPr>
        <w:t>o</w:t>
      </w:r>
      <w:proofErr w:type="spell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r w:rsidR="006C3C96" w:rsidRPr="00217E15">
        <w:rPr>
          <w:rFonts w:ascii="Times New Roman" w:hAnsi="Times New Roman" w:cs="Times New Roman"/>
        </w:rPr>
        <w:t>kandi</w:t>
      </w:r>
      <w:proofErr w:type="spellEnd"/>
      <w:r w:rsidR="006C3C96" w:rsidRPr="00217E15">
        <w:rPr>
          <w:rFonts w:ascii="Times New Roman" w:hAnsi="Times New Roman" w:cs="Times New Roman"/>
        </w:rPr>
        <w:t xml:space="preserve">, </w:t>
      </w:r>
      <w:proofErr w:type="spellStart"/>
      <w:r w:rsidR="006C3C96" w:rsidRPr="00217E15">
        <w:rPr>
          <w:rFonts w:ascii="Times New Roman" w:hAnsi="Times New Roman" w:cs="Times New Roman"/>
        </w:rPr>
        <w:t>kho</w:t>
      </w:r>
      <w:proofErr w:type="spell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r w:rsidR="006C3C96" w:rsidRPr="00217E15">
        <w:rPr>
          <w:rFonts w:ascii="Times New Roman" w:hAnsi="Times New Roman" w:cs="Times New Roman"/>
        </w:rPr>
        <w:t>abemirisi</w:t>
      </w:r>
      <w:proofErr w:type="spell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C3C96" w:rsidRPr="00217E15">
        <w:rPr>
          <w:rFonts w:ascii="Times New Roman" w:hAnsi="Times New Roman" w:cs="Times New Roman"/>
        </w:rPr>
        <w:t>bo</w:t>
      </w:r>
      <w:proofErr w:type="spellEnd"/>
      <w:proofErr w:type="gram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r w:rsidR="006C3C96" w:rsidRPr="00217E15">
        <w:rPr>
          <w:rFonts w:ascii="Times New Roman" w:hAnsi="Times New Roman" w:cs="Times New Roman"/>
        </w:rPr>
        <w:t>mukanda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ni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abalanyalirwa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okhulonderera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khulkalukha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khu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iwe</w:t>
      </w:r>
      <w:proofErr w:type="spellEnd"/>
      <w:r w:rsidR="00A85A0E" w:rsidRPr="00217E15">
        <w:rPr>
          <w:rFonts w:ascii="Times New Roman" w:hAnsi="Times New Roman" w:cs="Times New Roman"/>
        </w:rPr>
        <w:t xml:space="preserve">. Ne </w:t>
      </w:r>
      <w:proofErr w:type="spellStart"/>
      <w:r w:rsidR="00A85A0E" w:rsidRPr="00217E15">
        <w:rPr>
          <w:rFonts w:ascii="Times New Roman" w:hAnsi="Times New Roman" w:cs="Times New Roman"/>
        </w:rPr>
        <w:t>amakaratasi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kosi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kalaba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nende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iripoti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yawo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9F2341" w:rsidRPr="00217E15">
        <w:rPr>
          <w:rFonts w:ascii="Times New Roman" w:hAnsi="Times New Roman" w:cs="Times New Roman"/>
        </w:rPr>
        <w:t>khulaifungira</w:t>
      </w:r>
      <w:proofErr w:type="spellEnd"/>
      <w:r w:rsidR="009F2341" w:rsidRPr="00217E15">
        <w:rPr>
          <w:rFonts w:ascii="Times New Roman" w:hAnsi="Times New Roman" w:cs="Times New Roman"/>
        </w:rPr>
        <w:t xml:space="preserve"> </w:t>
      </w:r>
      <w:proofErr w:type="spellStart"/>
      <w:r w:rsidR="009F2341" w:rsidRPr="00217E15">
        <w:rPr>
          <w:rFonts w:ascii="Times New Roman" w:hAnsi="Times New Roman" w:cs="Times New Roman"/>
        </w:rPr>
        <w:t>abundu</w:t>
      </w:r>
      <w:proofErr w:type="spellEnd"/>
      <w:r w:rsidR="009F2341" w:rsidRPr="00217E15">
        <w:rPr>
          <w:rFonts w:ascii="Times New Roman" w:hAnsi="Times New Roman" w:cs="Times New Roman"/>
        </w:rPr>
        <w:t xml:space="preserve"> </w:t>
      </w:r>
      <w:proofErr w:type="spellStart"/>
      <w:r w:rsidR="009F2341" w:rsidRPr="00217E15">
        <w:rPr>
          <w:rFonts w:ascii="Times New Roman" w:hAnsi="Times New Roman" w:cs="Times New Roman"/>
        </w:rPr>
        <w:t>andiyu</w:t>
      </w:r>
      <w:proofErr w:type="spellEnd"/>
      <w:r w:rsidR="009F2341" w:rsidRPr="00217E15">
        <w:rPr>
          <w:rFonts w:ascii="Times New Roman" w:hAnsi="Times New Roman" w:cs="Times New Roman"/>
        </w:rPr>
        <w:t xml:space="preserve">. Ne </w:t>
      </w:r>
      <w:proofErr w:type="spellStart"/>
      <w:r w:rsidR="009F2341" w:rsidRPr="00217E15">
        <w:rPr>
          <w:rFonts w:ascii="Times New Roman" w:hAnsi="Times New Roman" w:cs="Times New Roman"/>
        </w:rPr>
        <w:t>y</w:t>
      </w:r>
      <w:r w:rsidR="00BD1503" w:rsidRPr="00217E15">
        <w:rPr>
          <w:rFonts w:ascii="Times New Roman" w:hAnsi="Times New Roman" w:cs="Times New Roman"/>
        </w:rPr>
        <w:t>osi</w:t>
      </w:r>
      <w:proofErr w:type="spellEnd"/>
      <w:r w:rsidR="00AC020F" w:rsidRPr="00217E15">
        <w:rPr>
          <w:rFonts w:ascii="Times New Roman" w:hAnsi="Times New Roman" w:cs="Times New Roman"/>
        </w:rPr>
        <w:t xml:space="preserve"> </w:t>
      </w:r>
      <w:proofErr w:type="spellStart"/>
      <w:r w:rsidR="00AC020F" w:rsidRPr="00217E15">
        <w:rPr>
          <w:rFonts w:ascii="Times New Roman" w:hAnsi="Times New Roman" w:cs="Times New Roman"/>
        </w:rPr>
        <w:t>yosi</w:t>
      </w:r>
      <w:proofErr w:type="spellEnd"/>
      <w:r w:rsidR="00AC020F" w:rsidRPr="00217E15">
        <w:rPr>
          <w:rFonts w:ascii="Times New Roman" w:hAnsi="Times New Roman" w:cs="Times New Roman"/>
        </w:rPr>
        <w:t xml:space="preserve"> </w:t>
      </w:r>
      <w:proofErr w:type="spellStart"/>
      <w:r w:rsidR="00AC020F" w:rsidRPr="00217E15">
        <w:rPr>
          <w:rFonts w:ascii="Times New Roman" w:hAnsi="Times New Roman" w:cs="Times New Roman"/>
        </w:rPr>
        <w:t>ibukulirwa</w:t>
      </w:r>
      <w:proofErr w:type="spellEnd"/>
      <w:r w:rsidR="00AC020F" w:rsidRPr="00217E15">
        <w:rPr>
          <w:rFonts w:ascii="Times New Roman" w:hAnsi="Times New Roman" w:cs="Times New Roman"/>
        </w:rPr>
        <w:t xml:space="preserve"> </w:t>
      </w:r>
      <w:proofErr w:type="spellStart"/>
      <w:r w:rsidR="00AC020F" w:rsidRPr="00217E15">
        <w:rPr>
          <w:rFonts w:ascii="Times New Roman" w:hAnsi="Times New Roman" w:cs="Times New Roman"/>
        </w:rPr>
        <w:t>khu</w:t>
      </w:r>
      <w:proofErr w:type="spellEnd"/>
      <w:r w:rsidR="00AC020F" w:rsidRPr="00217E15">
        <w:rPr>
          <w:rFonts w:ascii="Times New Roman" w:hAnsi="Times New Roman" w:cs="Times New Roman"/>
        </w:rPr>
        <w:t xml:space="preserve"> </w:t>
      </w:r>
      <w:proofErr w:type="spellStart"/>
      <w:r w:rsidR="00AC020F" w:rsidRPr="00217E15">
        <w:rPr>
          <w:rFonts w:ascii="Times New Roman" w:hAnsi="Times New Roman" w:cs="Times New Roman"/>
        </w:rPr>
        <w:t>Ikomputa</w:t>
      </w:r>
      <w:proofErr w:type="spellEnd"/>
      <w:r w:rsidR="009F2341" w:rsidRPr="00217E15">
        <w:rPr>
          <w:rFonts w:ascii="Times New Roman" w:hAnsi="Times New Roman" w:cs="Times New Roman"/>
        </w:rPr>
        <w:t xml:space="preserve"> </w:t>
      </w:r>
      <w:proofErr w:type="spellStart"/>
      <w:r w:rsidR="009F2341" w:rsidRPr="00217E15">
        <w:rPr>
          <w:rFonts w:ascii="Times New Roman" w:hAnsi="Times New Roman" w:cs="Times New Roman"/>
        </w:rPr>
        <w:t>ilaba</w:t>
      </w:r>
      <w:proofErr w:type="spellEnd"/>
      <w:r w:rsidR="009F2341" w:rsidRPr="00217E15">
        <w:rPr>
          <w:rFonts w:ascii="Times New Roman" w:hAnsi="Times New Roman" w:cs="Times New Roman"/>
        </w:rPr>
        <w:t xml:space="preserve"> enc</w:t>
      </w:r>
      <w:r w:rsidR="00BD1503" w:rsidRPr="00217E15">
        <w:rPr>
          <w:rFonts w:ascii="Times New Roman" w:hAnsi="Times New Roman" w:cs="Times New Roman"/>
        </w:rPr>
        <w:t xml:space="preserve">rypted. </w:t>
      </w:r>
      <w:proofErr w:type="spellStart"/>
      <w:r w:rsidR="00BD1503" w:rsidRPr="00217E15">
        <w:rPr>
          <w:rFonts w:ascii="Times New Roman" w:hAnsi="Times New Roman" w:cs="Times New Roman"/>
        </w:rPr>
        <w:t>Iripoti</w:t>
      </w:r>
      <w:proofErr w:type="spellEnd"/>
      <w:r w:rsidR="00BD1503" w:rsidRPr="00217E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D1503" w:rsidRPr="00217E15">
        <w:rPr>
          <w:rFonts w:ascii="Times New Roman" w:hAnsi="Times New Roman" w:cs="Times New Roman"/>
        </w:rPr>
        <w:t>yao</w:t>
      </w:r>
      <w:proofErr w:type="spellEnd"/>
      <w:proofErr w:type="gramEnd"/>
      <w:r w:rsidR="00BD1503" w:rsidRPr="00217E15">
        <w:rPr>
          <w:rFonts w:ascii="Times New Roman" w:hAnsi="Times New Roman" w:cs="Times New Roman"/>
        </w:rPr>
        <w:t xml:space="preserve"> </w:t>
      </w:r>
      <w:proofErr w:type="spellStart"/>
      <w:r w:rsidR="00BD1503" w:rsidRPr="00217E15">
        <w:rPr>
          <w:rFonts w:ascii="Times New Roman" w:hAnsi="Times New Roman" w:cs="Times New Roman"/>
        </w:rPr>
        <w:t>ileresibwa</w:t>
      </w:r>
      <w:proofErr w:type="spellEnd"/>
      <w:r w:rsidR="009F2341" w:rsidRPr="00217E15">
        <w:rPr>
          <w:rFonts w:ascii="Times New Roman" w:hAnsi="Times New Roman" w:cs="Times New Roman"/>
        </w:rPr>
        <w:t xml:space="preserve"> </w:t>
      </w:r>
      <w:proofErr w:type="spellStart"/>
      <w:r w:rsidR="009F2341" w:rsidRPr="00217E15">
        <w:rPr>
          <w:rFonts w:ascii="Times New Roman" w:hAnsi="Times New Roman" w:cs="Times New Roman"/>
        </w:rPr>
        <w:t>okhulondakhana</w:t>
      </w:r>
      <w:proofErr w:type="spellEnd"/>
      <w:r w:rsidR="009F2341" w:rsidRPr="00217E15">
        <w:rPr>
          <w:rFonts w:ascii="Times New Roman" w:hAnsi="Times New Roman" w:cs="Times New Roman"/>
        </w:rPr>
        <w:t xml:space="preserve"> </w:t>
      </w:r>
      <w:proofErr w:type="spellStart"/>
      <w:r w:rsidR="009F2341" w:rsidRPr="00217E15">
        <w:rPr>
          <w:rFonts w:ascii="Times New Roman" w:hAnsi="Times New Roman" w:cs="Times New Roman"/>
        </w:rPr>
        <w:t>nende</w:t>
      </w:r>
      <w:proofErr w:type="spellEnd"/>
      <w:r w:rsidR="009F2341" w:rsidRPr="00217E15">
        <w:rPr>
          <w:rFonts w:ascii="Times New Roman" w:hAnsi="Times New Roman" w:cs="Times New Roman"/>
        </w:rPr>
        <w:t xml:space="preserve"> </w:t>
      </w:r>
      <w:proofErr w:type="spellStart"/>
      <w:r w:rsidR="009F2341" w:rsidRPr="00217E15">
        <w:rPr>
          <w:rFonts w:ascii="Times New Roman" w:hAnsi="Times New Roman" w:cs="Times New Roman"/>
        </w:rPr>
        <w:t>amalako</w:t>
      </w:r>
      <w:proofErr w:type="spellEnd"/>
      <w:r w:rsidR="00217E15" w:rsidRPr="00C04BC3">
        <w:rPr>
          <w:rFonts w:ascii="Times New Roman" w:hAnsi="Times New Roman" w:cs="Times New Roman"/>
        </w:rPr>
        <w:t xml:space="preserve">.  </w:t>
      </w:r>
    </w:p>
    <w:p w14:paraId="5830672F" w14:textId="5E25FB8C" w:rsidR="00F9688A" w:rsidRPr="00D27F1A" w:rsidRDefault="00D76DE3" w:rsidP="009470C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D27F1A">
        <w:rPr>
          <w:rFonts w:ascii="Times New Roman" w:hAnsi="Times New Roman" w:cs="Times New Roman"/>
        </w:rPr>
        <w:t xml:space="preserve"> </w:t>
      </w:r>
      <w:r w:rsidR="00F9688A" w:rsidRPr="00D27F1A">
        <w:rPr>
          <w:rFonts w:ascii="Times New Roman" w:hAnsi="Times New Roman" w:cs="Times New Roman"/>
        </w:rPr>
        <w:t xml:space="preserve">  </w:t>
      </w:r>
      <w:bookmarkStart w:id="1" w:name="OLE_LINK1"/>
      <w:bookmarkStart w:id="2" w:name="OLE_LINK2"/>
    </w:p>
    <w:bookmarkEnd w:id="1"/>
    <w:bookmarkEnd w:id="2"/>
    <w:p w14:paraId="05280E40" w14:textId="77777777" w:rsidR="00E361A3" w:rsidRDefault="00E361A3" w:rsidP="00D27F1A">
      <w:pPr>
        <w:spacing w:after="0" w:line="240" w:lineRule="auto"/>
        <w:rPr>
          <w:rFonts w:ascii="Times New Roman" w:hAnsi="Times New Roman" w:cs="Times New Roman"/>
        </w:rPr>
      </w:pPr>
    </w:p>
    <w:p w14:paraId="54D810C8" w14:textId="77777777" w:rsidR="00E361A3" w:rsidRDefault="00E361A3" w:rsidP="00E361A3">
      <w:pPr>
        <w:spacing w:after="0"/>
        <w:rPr>
          <w:rFonts w:ascii="Times New Roman" w:hAnsi="Times New Roman"/>
        </w:rPr>
      </w:pPr>
      <w:proofErr w:type="spellStart"/>
      <w:r w:rsidRPr="00217E15">
        <w:rPr>
          <w:rFonts w:ascii="Times New Roman" w:hAnsi="Times New Roman" w:cs="Times New Roman"/>
          <w:b/>
          <w:i/>
        </w:rPr>
        <w:t>Okhutong’a</w:t>
      </w:r>
      <w:proofErr w:type="spellEnd"/>
      <w:r w:rsidRPr="00217E15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b/>
          <w:i/>
        </w:rPr>
        <w:t>nende</w:t>
      </w:r>
      <w:proofErr w:type="spellEnd"/>
      <w:r w:rsidRPr="00217E15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b/>
          <w:i/>
        </w:rPr>
        <w:t>tsirekodi</w:t>
      </w:r>
      <w:proofErr w:type="spellEnd"/>
      <w:r w:rsidRPr="00217E15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b/>
          <w:i/>
        </w:rPr>
        <w:t>tsiobukhabirisi</w:t>
      </w:r>
      <w:proofErr w:type="spellEnd"/>
      <w:r w:rsidRPr="00217E15">
        <w:rPr>
          <w:rFonts w:ascii="Times New Roman" w:hAnsi="Times New Roman" w:cs="Times New Roman"/>
          <w:b/>
          <w:i/>
        </w:rPr>
        <w:t>:</w:t>
      </w:r>
      <w:r w:rsidRPr="00217E15">
        <w:rPr>
          <w:rFonts w:ascii="Times New Roman" w:hAnsi="Times New Roman" w:cs="Times New Roman"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Okhutong’a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ne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irekodi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yo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bukhabirisi</w:t>
      </w:r>
      <w:proofErr w:type="spellEnd"/>
      <w:r w:rsidRPr="00217E15">
        <w:rPr>
          <w:rFonts w:ascii="Times New Roman" w:hAnsi="Times New Roman" w:cs="Times New Roman"/>
        </w:rPr>
        <w:t xml:space="preserve">: </w:t>
      </w:r>
      <w:proofErr w:type="spellStart"/>
      <w:r w:rsidRPr="00217E15">
        <w:rPr>
          <w:rFonts w:ascii="Times New Roman" w:hAnsi="Times New Roman" w:cs="Times New Roman"/>
        </w:rPr>
        <w:t>obukhabirisi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17E15">
        <w:rPr>
          <w:rFonts w:ascii="Times New Roman" w:hAnsi="Times New Roman" w:cs="Times New Roman"/>
        </w:rPr>
        <w:t>ni</w:t>
      </w:r>
      <w:proofErr w:type="spellEnd"/>
      <w:proofErr w:type="gram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bwakhabwa</w:t>
      </w:r>
      <w:proofErr w:type="spellEnd"/>
      <w:r w:rsidRPr="00217E15">
        <w:rPr>
          <w:rFonts w:ascii="Times New Roman" w:hAnsi="Times New Roman" w:cs="Times New Roman"/>
        </w:rPr>
        <w:t xml:space="preserve">, </w:t>
      </w:r>
      <w:proofErr w:type="spellStart"/>
      <w:r w:rsidRPr="00217E15">
        <w:rPr>
          <w:rFonts w:ascii="Times New Roman" w:hAnsi="Times New Roman" w:cs="Times New Roman"/>
        </w:rPr>
        <w:t>abemirisi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banyala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khubikha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khulokhwekhonyera</w:t>
      </w:r>
      <w:proofErr w:type="spellEnd"/>
      <w:r w:rsidRPr="00217E15">
        <w:rPr>
          <w:rFonts w:ascii="Times New Roman" w:hAnsi="Times New Roman" w:cs="Times New Roman"/>
        </w:rPr>
        <w:t xml:space="preserve"> mu </w:t>
      </w:r>
      <w:proofErr w:type="spellStart"/>
      <w:r w:rsidRPr="00217E15">
        <w:rPr>
          <w:rFonts w:ascii="Times New Roman" w:hAnsi="Times New Roman" w:cs="Times New Roman"/>
        </w:rPr>
        <w:t>bukhabirisi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bundi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obwa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bahenya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okhukhola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noba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abasiabwe</w:t>
      </w:r>
      <w:proofErr w:type="spellEnd"/>
      <w:r w:rsidRPr="00217E1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Khulavika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kamakhua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ke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kumradi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kuno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khundalo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che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kumradi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kuno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nende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kimiradi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kikindi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kilondakho</w:t>
      </w:r>
      <w:proofErr w:type="spellEnd"/>
      <w:r w:rsidRPr="00EF261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Ngalwaobulindi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bubolerwe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akulu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awo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17E15">
        <w:rPr>
          <w:rFonts w:ascii="Times New Roman" w:hAnsi="Times New Roman" w:cs="Times New Roman"/>
        </w:rPr>
        <w:t>ni</w:t>
      </w:r>
      <w:proofErr w:type="spellEnd"/>
      <w:proofErr w:type="gram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bwakhulekhonyara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okhulinda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iripoti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yioyo</w:t>
      </w:r>
      <w:proofErr w:type="spellEnd"/>
      <w:r w:rsidRPr="00217E15">
        <w:rPr>
          <w:rFonts w:ascii="Times New Roman" w:hAnsi="Times New Roman" w:cs="Times New Roman"/>
        </w:rPr>
        <w:t xml:space="preserve">. </w:t>
      </w:r>
      <w:proofErr w:type="spellStart"/>
      <w:r w:rsidRPr="00217E15">
        <w:rPr>
          <w:rFonts w:ascii="Times New Roman" w:hAnsi="Times New Roman" w:cs="Times New Roman"/>
        </w:rPr>
        <w:t>Amakalusio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kawo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sikalanyasiakho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obukhonyi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bwa</w:t>
      </w:r>
      <w:proofErr w:type="spellEnd"/>
      <w:r w:rsidRPr="00217E15">
        <w:rPr>
          <w:rFonts w:ascii="Times New Roman" w:hAnsi="Times New Roman" w:cs="Times New Roman"/>
        </w:rPr>
        <w:t xml:space="preserve"> IPA </w:t>
      </w:r>
      <w:proofErr w:type="spellStart"/>
      <w:r w:rsidRPr="00217E15">
        <w:rPr>
          <w:rFonts w:ascii="Times New Roman" w:hAnsi="Times New Roman" w:cs="Times New Roman"/>
        </w:rPr>
        <w:t>inyala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noba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inyala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okhukhweresia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noba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khu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abamenyani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bawo</w:t>
      </w:r>
      <w:proofErr w:type="spellEnd"/>
      <w:r w:rsidRPr="00217E15">
        <w:rPr>
          <w:rFonts w:ascii="Times New Roman" w:hAnsi="Times New Roman" w:cs="Times New Roman"/>
        </w:rPr>
        <w:t xml:space="preserve">.  </w:t>
      </w:r>
    </w:p>
    <w:p w14:paraId="6CB77388" w14:textId="77777777" w:rsidR="00E361A3" w:rsidRDefault="00E361A3" w:rsidP="00D27F1A">
      <w:pPr>
        <w:spacing w:after="0" w:line="240" w:lineRule="auto"/>
        <w:rPr>
          <w:rFonts w:ascii="Times New Roman" w:hAnsi="Times New Roman" w:cs="Times New Roman"/>
        </w:rPr>
      </w:pPr>
    </w:p>
    <w:p w14:paraId="62D900ED" w14:textId="77777777" w:rsidR="00D27F1A" w:rsidRPr="0021078A" w:rsidRDefault="00D27F1A" w:rsidP="00D27F1A">
      <w:pPr>
        <w:spacing w:after="0" w:line="240" w:lineRule="auto"/>
      </w:pPr>
    </w:p>
    <w:p w14:paraId="631391A9" w14:textId="0243E744" w:rsidR="000025D3" w:rsidRPr="00217E15" w:rsidRDefault="00437341" w:rsidP="00D27F1A">
      <w:pPr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217E15">
        <w:rPr>
          <w:rStyle w:val="header-a1"/>
          <w:rFonts w:ascii="Times New Roman" w:hAnsi="Times New Roman" w:cs="Times New Roman"/>
          <w:sz w:val="22"/>
          <w:szCs w:val="22"/>
        </w:rPr>
        <w:t>Okhurungwa</w:t>
      </w:r>
      <w:proofErr w:type="spellEnd"/>
    </w:p>
    <w:p w14:paraId="696300EC" w14:textId="0459841A" w:rsidR="00437341" w:rsidRPr="00217E15" w:rsidRDefault="00D16F67" w:rsidP="00D27F1A">
      <w:pPr>
        <w:spacing w:after="0" w:line="240" w:lineRule="auto"/>
        <w:rPr>
          <w:rFonts w:ascii="Times New Roman" w:hAnsi="Times New Roman" w:cs="Times New Roman"/>
          <w:i/>
        </w:rPr>
      </w:pPr>
      <w:proofErr w:type="spellStart"/>
      <w:r w:rsidRPr="00217E15">
        <w:rPr>
          <w:rFonts w:ascii="Times New Roman" w:hAnsi="Times New Roman" w:cs="Times New Roman"/>
        </w:rPr>
        <w:t>Sho</w:t>
      </w:r>
      <w:r w:rsidR="00437341" w:rsidRPr="00217E15">
        <w:rPr>
          <w:rFonts w:ascii="Times New Roman" w:hAnsi="Times New Roman" w:cs="Times New Roman"/>
        </w:rPr>
        <w:t>laru</w:t>
      </w:r>
      <w:r w:rsidRPr="00217E15">
        <w:rPr>
          <w:rFonts w:ascii="Times New Roman" w:hAnsi="Times New Roman" w:cs="Times New Roman"/>
        </w:rPr>
        <w:t>n</w:t>
      </w:r>
      <w:r w:rsidR="00437341" w:rsidRPr="00217E15">
        <w:rPr>
          <w:rFonts w:ascii="Times New Roman" w:hAnsi="Times New Roman" w:cs="Times New Roman"/>
        </w:rPr>
        <w:t>gwa</w:t>
      </w:r>
      <w:proofErr w:type="spellEnd"/>
      <w:r w:rsidR="00437341" w:rsidRPr="00217E15">
        <w:rPr>
          <w:rFonts w:ascii="Times New Roman" w:hAnsi="Times New Roman" w:cs="Times New Roman"/>
        </w:rPr>
        <w:t xml:space="preserve"> </w:t>
      </w:r>
      <w:proofErr w:type="spellStart"/>
      <w:r w:rsidR="00437341" w:rsidRPr="00217E15">
        <w:rPr>
          <w:rFonts w:ascii="Times New Roman" w:hAnsi="Times New Roman" w:cs="Times New Roman"/>
        </w:rPr>
        <w:t>khulwokhuba</w:t>
      </w:r>
      <w:proofErr w:type="spellEnd"/>
      <w:r w:rsidR="00437341" w:rsidRPr="00217E15">
        <w:rPr>
          <w:rFonts w:ascii="Times New Roman" w:hAnsi="Times New Roman" w:cs="Times New Roman"/>
        </w:rPr>
        <w:t xml:space="preserve"> mu </w:t>
      </w:r>
      <w:proofErr w:type="spellStart"/>
      <w:r w:rsidRPr="00217E15">
        <w:rPr>
          <w:rFonts w:ascii="Times New Roman" w:hAnsi="Times New Roman" w:cs="Times New Roman"/>
        </w:rPr>
        <w:t>mukanda</w:t>
      </w:r>
      <w:proofErr w:type="spellEnd"/>
      <w:r w:rsidR="00217E15">
        <w:rPr>
          <w:rFonts w:ascii="Times New Roman" w:hAnsi="Times New Roman" w:cs="Times New Roman"/>
        </w:rPr>
        <w:t xml:space="preserve"> </w:t>
      </w:r>
      <w:proofErr w:type="spellStart"/>
      <w:r w:rsidR="00217E15">
        <w:rPr>
          <w:rFonts w:ascii="Times New Roman" w:hAnsi="Times New Roman" w:cs="Times New Roman"/>
        </w:rPr>
        <w:t>kuno</w:t>
      </w:r>
      <w:proofErr w:type="spellEnd"/>
      <w:r w:rsidR="00217E15">
        <w:rPr>
          <w:rFonts w:ascii="Times New Roman" w:hAnsi="Times New Roman" w:cs="Times New Roman"/>
        </w:rPr>
        <w:t xml:space="preserve"> </w:t>
      </w:r>
      <w:proofErr w:type="spellStart"/>
      <w:r w:rsidR="00217E15">
        <w:rPr>
          <w:rFonts w:ascii="Times New Roman" w:hAnsi="Times New Roman" w:cs="Times New Roman"/>
        </w:rPr>
        <w:t>tawe</w:t>
      </w:r>
      <w:proofErr w:type="spellEnd"/>
      <w:r w:rsidR="00217E15" w:rsidRPr="00C04BC3">
        <w:rPr>
          <w:rFonts w:ascii="Times New Roman" w:hAnsi="Times New Roman" w:cs="Times New Roman"/>
        </w:rPr>
        <w:t>.</w:t>
      </w:r>
      <w:r w:rsidR="00D27F1A" w:rsidRPr="00D27F1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026AB">
        <w:rPr>
          <w:rFonts w:ascii="Times New Roman" w:hAnsi="Times New Roman" w:cs="Times New Roman"/>
        </w:rPr>
        <w:t>Ataivo</w:t>
      </w:r>
      <w:proofErr w:type="spellEnd"/>
      <w:r w:rsidR="002026AB">
        <w:rPr>
          <w:rFonts w:ascii="Times New Roman" w:hAnsi="Times New Roman" w:cs="Times New Roman"/>
        </w:rPr>
        <w:t xml:space="preserve">  </w:t>
      </w:r>
      <w:proofErr w:type="spellStart"/>
      <w:r w:rsidR="00D27F1A">
        <w:rPr>
          <w:rFonts w:ascii="Times New Roman" w:hAnsi="Times New Roman" w:cs="Times New Roman"/>
        </w:rPr>
        <w:t>kh</w:t>
      </w:r>
      <w:r w:rsidR="002026AB">
        <w:rPr>
          <w:rFonts w:ascii="Times New Roman" w:hAnsi="Times New Roman" w:cs="Times New Roman"/>
        </w:rPr>
        <w:t>wakalusie</w:t>
      </w:r>
      <w:proofErr w:type="spellEnd"/>
      <w:proofErr w:type="gramEnd"/>
      <w:r w:rsidR="00D27F1A">
        <w:rPr>
          <w:rFonts w:ascii="Times New Roman" w:hAnsi="Times New Roman" w:cs="Times New Roman"/>
        </w:rPr>
        <w:t xml:space="preserve"> </w:t>
      </w:r>
      <w:proofErr w:type="spellStart"/>
      <w:r w:rsidR="00D27F1A">
        <w:rPr>
          <w:rFonts w:ascii="Times New Roman" w:hAnsi="Times New Roman" w:cs="Times New Roman"/>
        </w:rPr>
        <w:t>es</w:t>
      </w:r>
      <w:r w:rsidR="002026AB">
        <w:rPr>
          <w:rFonts w:ascii="Times New Roman" w:hAnsi="Times New Roman" w:cs="Times New Roman"/>
        </w:rPr>
        <w:t>ende</w:t>
      </w:r>
      <w:proofErr w:type="spellEnd"/>
      <w:r w:rsidR="002026AB">
        <w:rPr>
          <w:rFonts w:ascii="Times New Roman" w:hAnsi="Times New Roman" w:cs="Times New Roman"/>
        </w:rPr>
        <w:t xml:space="preserve"> </w:t>
      </w:r>
      <w:proofErr w:type="spellStart"/>
      <w:r w:rsidR="002026AB">
        <w:rPr>
          <w:rFonts w:ascii="Times New Roman" w:hAnsi="Times New Roman" w:cs="Times New Roman"/>
        </w:rPr>
        <w:t>khulwa</w:t>
      </w:r>
      <w:proofErr w:type="spellEnd"/>
      <w:r w:rsidR="002026AB">
        <w:rPr>
          <w:rFonts w:ascii="Times New Roman" w:hAnsi="Times New Roman" w:cs="Times New Roman"/>
        </w:rPr>
        <w:t xml:space="preserve"> </w:t>
      </w:r>
      <w:proofErr w:type="spellStart"/>
      <w:r w:rsidR="002026AB">
        <w:rPr>
          <w:rFonts w:ascii="Times New Roman" w:hAnsi="Times New Roman" w:cs="Times New Roman"/>
        </w:rPr>
        <w:t>okovola</w:t>
      </w:r>
      <w:proofErr w:type="spellEnd"/>
      <w:r w:rsidR="00D27F1A">
        <w:rPr>
          <w:rFonts w:ascii="Times New Roman" w:hAnsi="Times New Roman" w:cs="Times New Roman"/>
        </w:rPr>
        <w:t xml:space="preserve"> </w:t>
      </w:r>
      <w:proofErr w:type="spellStart"/>
      <w:r w:rsidR="00D27F1A">
        <w:rPr>
          <w:rFonts w:ascii="Times New Roman" w:hAnsi="Times New Roman" w:cs="Times New Roman"/>
        </w:rPr>
        <w:t>aunju</w:t>
      </w:r>
      <w:proofErr w:type="spellEnd"/>
      <w:r w:rsidR="00D27F1A">
        <w:rPr>
          <w:rFonts w:ascii="Times New Roman" w:hAnsi="Times New Roman" w:cs="Times New Roman"/>
        </w:rPr>
        <w:t xml:space="preserve"> </w:t>
      </w:r>
      <w:proofErr w:type="spellStart"/>
      <w:r w:rsidR="00D27F1A">
        <w:rPr>
          <w:rFonts w:ascii="Times New Roman" w:hAnsi="Times New Roman" w:cs="Times New Roman"/>
        </w:rPr>
        <w:t>wo</w:t>
      </w:r>
      <w:proofErr w:type="spellEnd"/>
      <w:r w:rsidR="00D27F1A">
        <w:rPr>
          <w:rFonts w:ascii="Times New Roman" w:hAnsi="Times New Roman" w:cs="Times New Roman"/>
        </w:rPr>
        <w:t xml:space="preserve"> </w:t>
      </w:r>
      <w:proofErr w:type="spellStart"/>
      <w:r w:rsidR="00D27F1A">
        <w:rPr>
          <w:rFonts w:ascii="Times New Roman" w:hAnsi="Times New Roman" w:cs="Times New Roman"/>
        </w:rPr>
        <w:t>okhuloma</w:t>
      </w:r>
      <w:proofErr w:type="spellEnd"/>
      <w:r w:rsidR="00D27F1A">
        <w:rPr>
          <w:rFonts w:ascii="Times New Roman" w:hAnsi="Times New Roman" w:cs="Times New Roman"/>
        </w:rPr>
        <w:t xml:space="preserve"> </w:t>
      </w:r>
      <w:proofErr w:type="spellStart"/>
      <w:r w:rsidR="00D27F1A">
        <w:rPr>
          <w:rFonts w:ascii="Times New Roman" w:hAnsi="Times New Roman" w:cs="Times New Roman"/>
        </w:rPr>
        <w:t>loma</w:t>
      </w:r>
      <w:proofErr w:type="spellEnd"/>
      <w:r w:rsidR="00D27F1A">
        <w:rPr>
          <w:rFonts w:ascii="Times New Roman" w:hAnsi="Times New Roman" w:cs="Times New Roman"/>
        </w:rPr>
        <w:t xml:space="preserve">  </w:t>
      </w:r>
      <w:proofErr w:type="spellStart"/>
      <w:r w:rsidR="00D27F1A">
        <w:rPr>
          <w:rFonts w:ascii="Times New Roman" w:hAnsi="Times New Roman" w:cs="Times New Roman"/>
        </w:rPr>
        <w:t>nende</w:t>
      </w:r>
      <w:proofErr w:type="spellEnd"/>
      <w:r w:rsidR="00D27F1A">
        <w:rPr>
          <w:rFonts w:ascii="Times New Roman" w:hAnsi="Times New Roman" w:cs="Times New Roman"/>
        </w:rPr>
        <w:t xml:space="preserve"> </w:t>
      </w:r>
      <w:proofErr w:type="spellStart"/>
      <w:r w:rsidR="00D27F1A">
        <w:rPr>
          <w:rFonts w:ascii="Times New Roman" w:hAnsi="Times New Roman" w:cs="Times New Roman"/>
        </w:rPr>
        <w:t>echia</w:t>
      </w:r>
      <w:proofErr w:type="spellEnd"/>
      <w:r w:rsidR="00D27F1A">
        <w:rPr>
          <w:rFonts w:ascii="Times New Roman" w:hAnsi="Times New Roman" w:cs="Times New Roman"/>
        </w:rPr>
        <w:t xml:space="preserve"> </w:t>
      </w:r>
      <w:proofErr w:type="spellStart"/>
      <w:r w:rsidR="00D27F1A">
        <w:rPr>
          <w:rFonts w:ascii="Times New Roman" w:hAnsi="Times New Roman" w:cs="Times New Roman"/>
        </w:rPr>
        <w:t>okhukola</w:t>
      </w:r>
      <w:proofErr w:type="spellEnd"/>
      <w:r w:rsidR="00D27F1A">
        <w:rPr>
          <w:rFonts w:ascii="Times New Roman" w:hAnsi="Times New Roman" w:cs="Times New Roman"/>
        </w:rPr>
        <w:t xml:space="preserve"> </w:t>
      </w:r>
      <w:proofErr w:type="spellStart"/>
      <w:r w:rsidR="00D27F1A">
        <w:rPr>
          <w:rFonts w:ascii="Times New Roman" w:hAnsi="Times New Roman" w:cs="Times New Roman"/>
        </w:rPr>
        <w:t>engo</w:t>
      </w:r>
      <w:proofErr w:type="spellEnd"/>
      <w:r w:rsidR="00D27F1A">
        <w:rPr>
          <w:rFonts w:ascii="Times New Roman" w:hAnsi="Times New Roman" w:cs="Times New Roman"/>
        </w:rPr>
        <w:t xml:space="preserve"> </w:t>
      </w:r>
      <w:proofErr w:type="spellStart"/>
      <w:r w:rsidR="00D27F1A">
        <w:rPr>
          <w:rFonts w:ascii="Times New Roman" w:hAnsi="Times New Roman" w:cs="Times New Roman"/>
        </w:rPr>
        <w:t>niiva</w:t>
      </w:r>
      <w:proofErr w:type="spellEnd"/>
      <w:r w:rsidR="00D27F1A">
        <w:rPr>
          <w:rFonts w:ascii="Times New Roman" w:hAnsi="Times New Roman" w:cs="Times New Roman"/>
        </w:rPr>
        <w:t xml:space="preserve"> </w:t>
      </w:r>
      <w:proofErr w:type="spellStart"/>
      <w:r w:rsidR="00D27F1A">
        <w:rPr>
          <w:rFonts w:ascii="Times New Roman" w:hAnsi="Times New Roman" w:cs="Times New Roman"/>
        </w:rPr>
        <w:t>mbo</w:t>
      </w:r>
      <w:proofErr w:type="spellEnd"/>
      <w:r w:rsidR="00D27F1A">
        <w:rPr>
          <w:rFonts w:ascii="Times New Roman" w:hAnsi="Times New Roman" w:cs="Times New Roman"/>
        </w:rPr>
        <w:t xml:space="preserve"> </w:t>
      </w:r>
      <w:proofErr w:type="spellStart"/>
      <w:r w:rsidR="00D27F1A">
        <w:rPr>
          <w:rFonts w:ascii="Times New Roman" w:hAnsi="Times New Roman" w:cs="Times New Roman"/>
        </w:rPr>
        <w:t>si</w:t>
      </w:r>
      <w:proofErr w:type="spellEnd"/>
      <w:r w:rsidR="00D27F1A">
        <w:rPr>
          <w:rFonts w:ascii="Times New Roman" w:hAnsi="Times New Roman" w:cs="Times New Roman"/>
        </w:rPr>
        <w:t xml:space="preserve"> </w:t>
      </w:r>
      <w:proofErr w:type="spellStart"/>
      <w:r w:rsidR="00D27F1A">
        <w:rPr>
          <w:rFonts w:ascii="Times New Roman" w:hAnsi="Times New Roman" w:cs="Times New Roman"/>
        </w:rPr>
        <w:t>ikholekhire</w:t>
      </w:r>
      <w:proofErr w:type="spellEnd"/>
      <w:r w:rsidR="00D27F1A">
        <w:rPr>
          <w:rFonts w:ascii="Times New Roman" w:hAnsi="Times New Roman" w:cs="Times New Roman"/>
        </w:rPr>
        <w:t xml:space="preserve"> </w:t>
      </w:r>
      <w:proofErr w:type="spellStart"/>
      <w:r w:rsidR="00D27F1A">
        <w:rPr>
          <w:rFonts w:ascii="Times New Roman" w:hAnsi="Times New Roman" w:cs="Times New Roman"/>
        </w:rPr>
        <w:t>munyumba</w:t>
      </w:r>
      <w:proofErr w:type="spellEnd"/>
      <w:r w:rsidR="00D27F1A">
        <w:rPr>
          <w:rFonts w:ascii="Times New Roman" w:hAnsi="Times New Roman" w:cs="Times New Roman"/>
        </w:rPr>
        <w:t xml:space="preserve">  </w:t>
      </w:r>
      <w:proofErr w:type="spellStart"/>
      <w:r w:rsidR="00D27F1A">
        <w:rPr>
          <w:rFonts w:ascii="Times New Roman" w:hAnsi="Times New Roman" w:cs="Times New Roman"/>
        </w:rPr>
        <w:t>mumwo</w:t>
      </w:r>
      <w:proofErr w:type="spellEnd"/>
      <w:r w:rsidR="00D27F1A">
        <w:rPr>
          <w:rFonts w:ascii="Times New Roman" w:hAnsi="Times New Roman" w:cs="Times New Roman"/>
        </w:rPr>
        <w:t xml:space="preserve"> </w:t>
      </w:r>
      <w:proofErr w:type="spellStart"/>
      <w:r w:rsidR="00D27F1A">
        <w:rPr>
          <w:rFonts w:ascii="Times New Roman" w:hAnsi="Times New Roman" w:cs="Times New Roman"/>
        </w:rPr>
        <w:t>tawe</w:t>
      </w:r>
      <w:proofErr w:type="spellEnd"/>
      <w:r w:rsidR="00D27F1A">
        <w:rPr>
          <w:rFonts w:ascii="Times New Roman" w:hAnsi="Times New Roman" w:cs="Times New Roman"/>
        </w:rPr>
        <w:t>.</w:t>
      </w:r>
    </w:p>
    <w:p w14:paraId="3DDF4035" w14:textId="77777777" w:rsidR="00EF3297" w:rsidRPr="00217E15" w:rsidRDefault="00EF3297" w:rsidP="00D27F1A">
      <w:pPr>
        <w:spacing w:after="0" w:line="240" w:lineRule="auto"/>
        <w:rPr>
          <w:rStyle w:val="header-a1"/>
          <w:rFonts w:ascii="Times New Roman" w:hAnsi="Times New Roman" w:cs="Times New Roman"/>
          <w:b w:val="0"/>
          <w:bCs w:val="0"/>
          <w:i/>
          <w:color w:val="auto"/>
          <w:sz w:val="22"/>
          <w:szCs w:val="22"/>
        </w:rPr>
      </w:pPr>
    </w:p>
    <w:p w14:paraId="72F86B5E" w14:textId="5053B2A4" w:rsidR="00437341" w:rsidRPr="00217E15" w:rsidDel="00E907C0" w:rsidRDefault="00437341" w:rsidP="00D27F1A">
      <w:pPr>
        <w:spacing w:after="0" w:line="240" w:lineRule="auto"/>
        <w:rPr>
          <w:del w:id="3" w:author="swakoli" w:date="2014-06-17T12:39:00Z"/>
          <w:rFonts w:ascii="Times New Roman" w:hAnsi="Times New Roman" w:cs="Times New Roman"/>
          <w:b/>
        </w:rPr>
      </w:pPr>
      <w:del w:id="4" w:author="swakoli" w:date="2014-06-17T12:39:00Z">
        <w:r w:rsidRPr="00217E15" w:rsidDel="00E907C0">
          <w:rPr>
            <w:rFonts w:ascii="Times New Roman" w:hAnsi="Times New Roman" w:cs="Times New Roman"/>
            <w:b/>
          </w:rPr>
          <w:delText>Okhusirikhwa nende okhurungwa noumi</w:delText>
        </w:r>
        <w:r w:rsidR="00D16F67" w:rsidRPr="00217E15" w:rsidDel="00E907C0">
          <w:rPr>
            <w:rFonts w:ascii="Times New Roman" w:hAnsi="Times New Roman" w:cs="Times New Roman"/>
            <w:b/>
          </w:rPr>
          <w:delText>y</w:delText>
        </w:r>
        <w:r w:rsidRPr="00217E15" w:rsidDel="00E907C0">
          <w:rPr>
            <w:rFonts w:ascii="Times New Roman" w:hAnsi="Times New Roman" w:cs="Times New Roman"/>
            <w:b/>
          </w:rPr>
          <w:delText>e</w:delText>
        </w:r>
      </w:del>
    </w:p>
    <w:p w14:paraId="46CF303C" w14:textId="0B395184" w:rsidR="00437341" w:rsidRPr="00217E15" w:rsidDel="00E907C0" w:rsidRDefault="00D16F67" w:rsidP="00D27F1A">
      <w:pPr>
        <w:widowControl w:val="0"/>
        <w:tabs>
          <w:tab w:val="left" w:pos="0"/>
        </w:tabs>
        <w:spacing w:after="0" w:line="240" w:lineRule="auto"/>
        <w:rPr>
          <w:del w:id="5" w:author="swakoli" w:date="2014-06-17T12:39:00Z"/>
          <w:rFonts w:ascii="Times New Roman" w:hAnsi="Times New Roman" w:cs="Times New Roman"/>
        </w:rPr>
      </w:pPr>
      <w:del w:id="6" w:author="swakoli" w:date="2014-06-17T12:39:00Z">
        <w:r w:rsidRPr="00217E15" w:rsidDel="00E907C0">
          <w:rPr>
            <w:rFonts w:ascii="Times New Roman" w:hAnsi="Times New Roman" w:cs="Times New Roman"/>
          </w:rPr>
          <w:delText>Nobulayi ni wekesia IPA, lwao</w:delText>
        </w:r>
        <w:r w:rsidR="00437341" w:rsidRPr="00217E15" w:rsidDel="00E907C0">
          <w:rPr>
            <w:rFonts w:ascii="Times New Roman" w:hAnsi="Times New Roman" w:cs="Times New Roman"/>
          </w:rPr>
          <w:delText>laba n</w:delText>
        </w:r>
        <w:r w:rsidRPr="00217E15" w:rsidDel="00E907C0">
          <w:rPr>
            <w:rFonts w:ascii="Times New Roman" w:hAnsi="Times New Roman" w:cs="Times New Roman"/>
          </w:rPr>
          <w:delText>iwakhaumia khulwokhuba mu mukanda kuno. Khunyalakhwakhwech</w:delText>
        </w:r>
        <w:r w:rsidR="00437341" w:rsidRPr="00217E15" w:rsidDel="00E907C0">
          <w:rPr>
            <w:rFonts w:ascii="Times New Roman" w:hAnsi="Times New Roman" w:cs="Times New Roman"/>
          </w:rPr>
          <w:delText>esia om</w:delText>
        </w:r>
        <w:r w:rsidR="00217E15" w:rsidDel="00E907C0">
          <w:rPr>
            <w:rFonts w:ascii="Times New Roman" w:hAnsi="Times New Roman" w:cs="Times New Roman"/>
          </w:rPr>
          <w:delText xml:space="preserve">wandike wa IPA noba omukhupire </w:delText>
        </w:r>
        <w:r w:rsidR="00217E15" w:rsidRPr="00C04BC3" w:rsidDel="00E907C0">
          <w:rPr>
            <w:rFonts w:ascii="Times New Roman" w:eastAsia="Calibri" w:hAnsi="Times New Roman" w:cs="Times New Roman"/>
          </w:rPr>
          <w:delText>0728-716-661</w:delText>
        </w:r>
        <w:r w:rsidR="00437341" w:rsidRPr="00217E15" w:rsidDel="00E907C0">
          <w:rPr>
            <w:rFonts w:ascii="Times New Roman" w:hAnsi="Times New Roman" w:cs="Times New Roman"/>
          </w:rPr>
          <w:delText>.</w:delText>
        </w:r>
      </w:del>
    </w:p>
    <w:p w14:paraId="62116E9B" w14:textId="7C8E32A6" w:rsidR="000025D3" w:rsidRPr="00217E15" w:rsidDel="00E907C0" w:rsidRDefault="00437341" w:rsidP="00D27F1A">
      <w:pPr>
        <w:widowControl w:val="0"/>
        <w:tabs>
          <w:tab w:val="left" w:pos="0"/>
        </w:tabs>
        <w:spacing w:after="0" w:line="240" w:lineRule="auto"/>
        <w:rPr>
          <w:del w:id="7" w:author="swakoli" w:date="2014-06-17T12:39:00Z"/>
          <w:rFonts w:ascii="Times New Roman" w:hAnsi="Times New Roman" w:cs="Times New Roman"/>
        </w:rPr>
      </w:pPr>
      <w:del w:id="8" w:author="swakoli" w:date="2014-06-17T12:39:00Z">
        <w:r w:rsidRPr="00217E15" w:rsidDel="00E907C0">
          <w:rPr>
            <w:rFonts w:ascii="Times New Roman" w:hAnsi="Times New Roman" w:cs="Times New Roman"/>
          </w:rPr>
          <w:delText>Noumi</w:delText>
        </w:r>
        <w:r w:rsidR="00D16F67" w:rsidRPr="00217E15" w:rsidDel="00E907C0">
          <w:rPr>
            <w:rFonts w:ascii="Times New Roman" w:hAnsi="Times New Roman" w:cs="Times New Roman"/>
          </w:rPr>
          <w:delText>y</w:delText>
        </w:r>
        <w:r w:rsidRPr="00217E15" w:rsidDel="00E907C0">
          <w:rPr>
            <w:rFonts w:ascii="Times New Roman" w:hAnsi="Times New Roman" w:cs="Times New Roman"/>
          </w:rPr>
          <w:delText>a okhulondekha</w:delText>
        </w:r>
        <w:r w:rsidR="00C83FD1" w:rsidRPr="00217E15" w:rsidDel="00E907C0">
          <w:rPr>
            <w:rFonts w:ascii="Times New Roman" w:hAnsi="Times New Roman" w:cs="Times New Roman"/>
          </w:rPr>
          <w:delText>na</w:delText>
        </w:r>
        <w:r w:rsidRPr="00217E15" w:rsidDel="00E907C0">
          <w:rPr>
            <w:rFonts w:ascii="Times New Roman" w:hAnsi="Times New Roman" w:cs="Times New Roman"/>
          </w:rPr>
          <w:delText xml:space="preserve"> nende obukhabirisi buno</w:delText>
        </w:r>
        <w:r w:rsidR="00C83FD1" w:rsidRPr="00217E15" w:rsidDel="00E907C0">
          <w:rPr>
            <w:rFonts w:ascii="Times New Roman" w:hAnsi="Times New Roman" w:cs="Times New Roman"/>
          </w:rPr>
          <w:delText>, IPA ilakhweresia obusirikhi bukhoyerwa.</w:delText>
        </w:r>
        <w:r w:rsidRPr="00217E15" w:rsidDel="00E907C0">
          <w:rPr>
            <w:rFonts w:ascii="Times New Roman" w:hAnsi="Times New Roman" w:cs="Times New Roman"/>
          </w:rPr>
          <w:delText xml:space="preserve"> </w:delText>
        </w:r>
        <w:r w:rsidR="000025D3" w:rsidRPr="00217E15" w:rsidDel="00E907C0">
          <w:rPr>
            <w:rFonts w:ascii="Times New Roman" w:hAnsi="Times New Roman" w:cs="Times New Roman"/>
          </w:rPr>
          <w:delText xml:space="preserve"> </w:delText>
        </w:r>
      </w:del>
    </w:p>
    <w:p w14:paraId="7DB73CA8" w14:textId="77777777" w:rsidR="0008367B" w:rsidRPr="00217E15" w:rsidRDefault="0008367B" w:rsidP="00D27F1A">
      <w:pPr>
        <w:spacing w:after="0" w:line="240" w:lineRule="auto"/>
        <w:rPr>
          <w:rStyle w:val="header-a1"/>
          <w:rFonts w:ascii="Times New Roman" w:hAnsi="Times New Roman" w:cs="Times New Roman"/>
          <w:sz w:val="22"/>
          <w:szCs w:val="22"/>
        </w:rPr>
      </w:pPr>
      <w:bookmarkStart w:id="9" w:name="_GoBack"/>
      <w:bookmarkEnd w:id="9"/>
    </w:p>
    <w:p w14:paraId="3AD725B8" w14:textId="4D20F766" w:rsidR="00C83FD1" w:rsidRPr="00217E15" w:rsidRDefault="00217E15" w:rsidP="00D27F1A">
      <w:pPr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217E15">
        <w:rPr>
          <w:rFonts w:ascii="Times New Roman" w:hAnsi="Times New Roman" w:cs="Times New Roman"/>
          <w:b/>
          <w:bCs/>
          <w:color w:val="000000"/>
        </w:rPr>
        <w:t>Obunyali</w:t>
      </w:r>
      <w:proofErr w:type="spellEnd"/>
    </w:p>
    <w:p w14:paraId="6510CC10" w14:textId="34AA8BE7" w:rsidR="00C83FD1" w:rsidRPr="00217E15" w:rsidRDefault="00BF6E38" w:rsidP="00D27F1A">
      <w:pPr>
        <w:spacing w:after="0" w:line="240" w:lineRule="auto"/>
        <w:rPr>
          <w:rFonts w:ascii="Times New Roman" w:hAnsi="Times New Roman" w:cs="Times New Roman"/>
          <w:iCs/>
        </w:rPr>
      </w:pPr>
      <w:proofErr w:type="spellStart"/>
      <w:r w:rsidRPr="00217E15">
        <w:rPr>
          <w:rFonts w:ascii="Times New Roman" w:hAnsi="Times New Roman" w:cs="Times New Roman"/>
          <w:b/>
          <w:i/>
        </w:rPr>
        <w:t>Okhuba</w:t>
      </w:r>
      <w:proofErr w:type="spellEnd"/>
      <w:r w:rsidRPr="00217E15">
        <w:rPr>
          <w:rFonts w:ascii="Times New Roman" w:hAnsi="Times New Roman" w:cs="Times New Roman"/>
          <w:b/>
          <w:i/>
        </w:rPr>
        <w:t xml:space="preserve"> mu </w:t>
      </w:r>
      <w:proofErr w:type="spellStart"/>
      <w:r w:rsidRPr="00217E15">
        <w:rPr>
          <w:rFonts w:ascii="Times New Roman" w:hAnsi="Times New Roman" w:cs="Times New Roman"/>
          <w:b/>
          <w:i/>
        </w:rPr>
        <w:t>mukanda</w:t>
      </w:r>
      <w:proofErr w:type="spellEnd"/>
      <w:r w:rsidR="00C83FD1" w:rsidRPr="00217E15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b/>
          <w:i/>
        </w:rPr>
        <w:t>kuno</w:t>
      </w:r>
      <w:proofErr w:type="spellEnd"/>
      <w:r w:rsidR="00C83FD1" w:rsidRPr="00217E15">
        <w:rPr>
          <w:rFonts w:ascii="Times New Roman" w:hAnsi="Times New Roman" w:cs="Times New Roman"/>
          <w:b/>
          <w:i/>
        </w:rPr>
        <w:t xml:space="preserve"> no </w:t>
      </w:r>
      <w:proofErr w:type="spellStart"/>
      <w:r w:rsidR="00C83FD1" w:rsidRPr="00217E15">
        <w:rPr>
          <w:rFonts w:ascii="Times New Roman" w:hAnsi="Times New Roman" w:cs="Times New Roman"/>
          <w:b/>
          <w:i/>
        </w:rPr>
        <w:t>khwenya</w:t>
      </w:r>
      <w:proofErr w:type="spellEnd"/>
      <w:r w:rsidR="00C83FD1" w:rsidRPr="00217E15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b/>
          <w:i/>
        </w:rPr>
        <w:t>khukhuo</w:t>
      </w:r>
      <w:proofErr w:type="spellEnd"/>
      <w:r w:rsidR="00C83FD1" w:rsidRPr="00217E15">
        <w:rPr>
          <w:rFonts w:ascii="Times New Roman" w:hAnsi="Times New Roman" w:cs="Times New Roman"/>
          <w:b/>
          <w:i/>
        </w:rPr>
        <w:t>.</w:t>
      </w:r>
      <w:r w:rsidR="000025D3" w:rsidRPr="00217E15">
        <w:rPr>
          <w:rFonts w:ascii="Times New Roman" w:hAnsi="Times New Roman" w:cs="Times New Roman"/>
        </w:rPr>
        <w:t xml:space="preserve">  </w:t>
      </w:r>
      <w:proofErr w:type="spellStart"/>
      <w:r w:rsidR="00C83FD1" w:rsidRPr="00217E15">
        <w:rPr>
          <w:rFonts w:ascii="Times New Roman" w:hAnsi="Times New Roman" w:cs="Times New Roman"/>
          <w:iCs/>
        </w:rPr>
        <w:t>Oli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nende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obunyali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bwokhu</w:t>
      </w:r>
      <w:r w:rsidRPr="00217E15">
        <w:rPr>
          <w:rFonts w:ascii="Times New Roman" w:hAnsi="Times New Roman" w:cs="Times New Roman"/>
          <w:iCs/>
        </w:rPr>
        <w:t>k</w:t>
      </w:r>
      <w:r w:rsidR="00C83FD1" w:rsidRPr="00217E15">
        <w:rPr>
          <w:rFonts w:ascii="Times New Roman" w:hAnsi="Times New Roman" w:cs="Times New Roman"/>
          <w:iCs/>
        </w:rPr>
        <w:t>haya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no</w:t>
      </w:r>
      <w:r w:rsidRPr="00217E15">
        <w:rPr>
          <w:rFonts w:ascii="Times New Roman" w:hAnsi="Times New Roman" w:cs="Times New Roman"/>
          <w:iCs/>
        </w:rPr>
        <w:t>m</w:t>
      </w:r>
      <w:r w:rsidR="00C83FD1" w:rsidRPr="00217E15">
        <w:rPr>
          <w:rFonts w:ascii="Times New Roman" w:hAnsi="Times New Roman" w:cs="Times New Roman"/>
          <w:iCs/>
        </w:rPr>
        <w:t>ba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okhurula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mubukhabirisi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buno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nolakosiakho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s</w:t>
      </w:r>
      <w:r w:rsidRPr="00217E15">
        <w:rPr>
          <w:rFonts w:ascii="Times New Roman" w:hAnsi="Times New Roman" w:cs="Times New Roman"/>
          <w:iCs/>
        </w:rPr>
        <w:t>h</w:t>
      </w:r>
      <w:r w:rsidR="00C83FD1" w:rsidRPr="00217E15">
        <w:rPr>
          <w:rFonts w:ascii="Times New Roman" w:hAnsi="Times New Roman" w:cs="Times New Roman"/>
          <w:iCs/>
        </w:rPr>
        <w:t>iosi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s</w:t>
      </w:r>
      <w:r w:rsidRPr="00217E15">
        <w:rPr>
          <w:rFonts w:ascii="Times New Roman" w:hAnsi="Times New Roman" w:cs="Times New Roman"/>
          <w:iCs/>
        </w:rPr>
        <w:t>h</w:t>
      </w:r>
      <w:r w:rsidR="00C83FD1" w:rsidRPr="00217E15">
        <w:rPr>
          <w:rFonts w:ascii="Times New Roman" w:hAnsi="Times New Roman" w:cs="Times New Roman"/>
          <w:iCs/>
        </w:rPr>
        <w:t>iosi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s</w:t>
      </w:r>
      <w:r w:rsidRPr="00217E15">
        <w:rPr>
          <w:rFonts w:ascii="Times New Roman" w:hAnsi="Times New Roman" w:cs="Times New Roman"/>
          <w:iCs/>
        </w:rPr>
        <w:t>h</w:t>
      </w:r>
      <w:r w:rsidR="00C83FD1" w:rsidRPr="00217E15">
        <w:rPr>
          <w:rFonts w:ascii="Times New Roman" w:hAnsi="Times New Roman" w:cs="Times New Roman"/>
          <w:iCs/>
        </w:rPr>
        <w:t>ioba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nokho</w:t>
      </w:r>
      <w:r w:rsidRPr="00217E15">
        <w:rPr>
          <w:rFonts w:ascii="Times New Roman" w:hAnsi="Times New Roman" w:cs="Times New Roman"/>
          <w:iCs/>
        </w:rPr>
        <w:t>n</w:t>
      </w:r>
      <w:r w:rsidR="00C83FD1" w:rsidRPr="00217E15">
        <w:rPr>
          <w:rFonts w:ascii="Times New Roman" w:hAnsi="Times New Roman" w:cs="Times New Roman"/>
          <w:iCs/>
        </w:rPr>
        <w:t>yerwe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okhunyola</w:t>
      </w:r>
      <w:proofErr w:type="spellEnd"/>
      <w:r w:rsidR="00C83FD1" w:rsidRPr="00217E15">
        <w:rPr>
          <w:rFonts w:ascii="Times New Roman" w:hAnsi="Times New Roman" w:cs="Times New Roman"/>
          <w:iCs/>
        </w:rPr>
        <w:t>.</w:t>
      </w:r>
    </w:p>
    <w:p w14:paraId="766A8A99" w14:textId="6F22FDC1" w:rsidR="00C83FD1" w:rsidRPr="00217E15" w:rsidRDefault="00C83FD1" w:rsidP="00D27F1A">
      <w:pPr>
        <w:spacing w:after="0" w:line="240" w:lineRule="auto"/>
        <w:rPr>
          <w:rStyle w:val="header-a1"/>
          <w:rFonts w:ascii="Times New Roman" w:hAnsi="Times New Roman" w:cs="Times New Roman"/>
          <w:sz w:val="22"/>
          <w:szCs w:val="22"/>
        </w:rPr>
      </w:pPr>
    </w:p>
    <w:p w14:paraId="3215B8BE" w14:textId="7B98C4AD" w:rsidR="000025D3" w:rsidRPr="00217E15" w:rsidRDefault="00217E15" w:rsidP="00D27F1A">
      <w:pPr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217E15">
        <w:rPr>
          <w:rStyle w:val="header-a1"/>
          <w:rFonts w:ascii="Times New Roman" w:hAnsi="Times New Roman" w:cs="Times New Roman"/>
          <w:sz w:val="22"/>
          <w:szCs w:val="22"/>
        </w:rPr>
        <w:t>Amarebo</w:t>
      </w:r>
      <w:proofErr w:type="spellEnd"/>
    </w:p>
    <w:p w14:paraId="61A9BDE3" w14:textId="02D83F32" w:rsidR="00C83FD1" w:rsidRPr="00217E15" w:rsidRDefault="00B25B92" w:rsidP="00D27F1A">
      <w:pPr>
        <w:spacing w:after="0" w:line="240" w:lineRule="auto"/>
        <w:rPr>
          <w:rFonts w:ascii="Times New Roman" w:eastAsia="Calibri" w:hAnsi="Times New Roman" w:cs="Times New Roman"/>
        </w:rPr>
      </w:pPr>
      <w:proofErr w:type="spellStart"/>
      <w:r w:rsidRPr="00217E15">
        <w:rPr>
          <w:rFonts w:ascii="Times New Roman" w:eastAsia="Calibri" w:hAnsi="Times New Roman" w:cs="Times New Roman"/>
        </w:rPr>
        <w:t>Nomba</w:t>
      </w:r>
      <w:proofErr w:type="spellEnd"/>
      <w:r w:rsidR="00C83FD1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C83FD1" w:rsidRPr="00217E15">
        <w:rPr>
          <w:rFonts w:ascii="Times New Roman" w:eastAsia="Calibri" w:hAnsi="Times New Roman" w:cs="Times New Roman"/>
        </w:rPr>
        <w:t>namarebo</w:t>
      </w:r>
      <w:proofErr w:type="spellEnd"/>
      <w:r w:rsidR="00C83FD1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C83FD1" w:rsidRPr="00217E15">
        <w:rPr>
          <w:rFonts w:ascii="Times New Roman" w:eastAsia="Calibri" w:hAnsi="Times New Roman" w:cs="Times New Roman"/>
        </w:rPr>
        <w:t>inyuma</w:t>
      </w:r>
      <w:proofErr w:type="spellEnd"/>
      <w:r w:rsidR="00C83FD1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C83FD1" w:rsidRPr="00217E15">
        <w:rPr>
          <w:rFonts w:ascii="Times New Roman" w:eastAsia="Calibri" w:hAnsi="Times New Roman" w:cs="Times New Roman"/>
        </w:rPr>
        <w:t>wefu</w:t>
      </w:r>
      <w:proofErr w:type="spellEnd"/>
      <w:r w:rsidR="00C83FD1" w:rsidRPr="00217E15">
        <w:rPr>
          <w:rFonts w:ascii="Times New Roman" w:eastAsia="Calibri" w:hAnsi="Times New Roman" w:cs="Times New Roman"/>
        </w:rPr>
        <w:t xml:space="preserve">, </w:t>
      </w:r>
      <w:proofErr w:type="spellStart"/>
      <w:r w:rsidR="00AC276F" w:rsidRPr="00217E15">
        <w:rPr>
          <w:rFonts w:ascii="Times New Roman" w:eastAsia="Calibri" w:hAnsi="Times New Roman" w:cs="Times New Roman"/>
        </w:rPr>
        <w:t>onyalakhupira</w:t>
      </w:r>
      <w:proofErr w:type="spellEnd"/>
      <w:r w:rsidR="00AC276F" w:rsidRPr="00217E15">
        <w:rPr>
          <w:rFonts w:ascii="Times New Roman" w:eastAsia="Calibri" w:hAnsi="Times New Roman" w:cs="Times New Roman"/>
        </w:rPr>
        <w:t xml:space="preserve"> WASH Benefits </w:t>
      </w:r>
      <w:proofErr w:type="spellStart"/>
      <w:r w:rsidR="00AC276F" w:rsidRPr="00217E15">
        <w:rPr>
          <w:rFonts w:ascii="Times New Roman" w:eastAsia="Calibri" w:hAnsi="Times New Roman" w:cs="Times New Roman"/>
        </w:rPr>
        <w:t>khusimu</w:t>
      </w:r>
      <w:proofErr w:type="spellEnd"/>
      <w:r w:rsidR="00AC276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AC276F" w:rsidRPr="00217E15">
        <w:rPr>
          <w:rFonts w:ascii="Times New Roman" w:eastAsia="Calibri" w:hAnsi="Times New Roman" w:cs="Times New Roman"/>
        </w:rPr>
        <w:t>ino</w:t>
      </w:r>
      <w:proofErr w:type="spellEnd"/>
      <w:r w:rsidR="00AC276F" w:rsidRPr="00217E15">
        <w:rPr>
          <w:rFonts w:ascii="Times New Roman" w:eastAsia="Calibri" w:hAnsi="Times New Roman" w:cs="Times New Roman"/>
        </w:rPr>
        <w:t xml:space="preserve"> 0728-716-661. </w:t>
      </w:r>
      <w:proofErr w:type="spellStart"/>
      <w:r w:rsidR="00AC276F" w:rsidRPr="00217E15">
        <w:rPr>
          <w:rFonts w:ascii="Times New Roman" w:eastAsia="Calibri" w:hAnsi="Times New Roman" w:cs="Times New Roman"/>
        </w:rPr>
        <w:t>Noba</w:t>
      </w:r>
      <w:proofErr w:type="spellEnd"/>
      <w:r w:rsidR="00AC276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AC276F" w:rsidRPr="00217E15">
        <w:rPr>
          <w:rFonts w:ascii="Times New Roman" w:eastAsia="Calibri" w:hAnsi="Times New Roman" w:cs="Times New Roman"/>
        </w:rPr>
        <w:t>noli</w:t>
      </w:r>
      <w:proofErr w:type="spellEnd"/>
      <w:r w:rsidR="00AC276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AC276F" w:rsidRPr="00217E15">
        <w:rPr>
          <w:rFonts w:ascii="Times New Roman" w:eastAsia="Calibri" w:hAnsi="Times New Roman" w:cs="Times New Roman"/>
        </w:rPr>
        <w:t>namarebo</w:t>
      </w:r>
      <w:proofErr w:type="spellEnd"/>
      <w:r w:rsidR="00AC276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AC276F" w:rsidRPr="00217E15">
        <w:rPr>
          <w:rFonts w:ascii="Times New Roman" w:eastAsia="Calibri" w:hAnsi="Times New Roman" w:cs="Times New Roman"/>
        </w:rPr>
        <w:t>kandi</w:t>
      </w:r>
      <w:proofErr w:type="spellEnd"/>
      <w:r w:rsidR="00AC276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AC276F" w:rsidRPr="00217E15">
        <w:rPr>
          <w:rFonts w:ascii="Times New Roman" w:eastAsia="Calibri" w:hAnsi="Times New Roman" w:cs="Times New Roman"/>
        </w:rPr>
        <w:t>khulondekhana</w:t>
      </w:r>
      <w:proofErr w:type="spellEnd"/>
      <w:r w:rsidR="00011E66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11E66" w:rsidRPr="00217E15">
        <w:rPr>
          <w:rFonts w:ascii="Times New Roman" w:eastAsia="Calibri" w:hAnsi="Times New Roman" w:cs="Times New Roman"/>
        </w:rPr>
        <w:t>nende</w:t>
      </w:r>
      <w:proofErr w:type="spellEnd"/>
      <w:r w:rsidR="00011E66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11E66" w:rsidRPr="00217E15">
        <w:rPr>
          <w:rFonts w:ascii="Times New Roman" w:eastAsia="Calibri" w:hAnsi="Times New Roman" w:cs="Times New Roman"/>
        </w:rPr>
        <w:t>obunyali</w:t>
      </w:r>
      <w:proofErr w:type="spellEnd"/>
      <w:r w:rsidR="00011E66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11E66" w:rsidRPr="00217E15">
        <w:rPr>
          <w:rFonts w:ascii="Times New Roman" w:eastAsia="Calibri" w:hAnsi="Times New Roman" w:cs="Times New Roman"/>
        </w:rPr>
        <w:t>bwawo</w:t>
      </w:r>
      <w:proofErr w:type="spellEnd"/>
      <w:r w:rsidR="00011E66" w:rsidRPr="00217E15">
        <w:rPr>
          <w:rFonts w:ascii="Times New Roman" w:eastAsia="Calibri" w:hAnsi="Times New Roman" w:cs="Times New Roman"/>
        </w:rPr>
        <w:t xml:space="preserve">, </w:t>
      </w:r>
      <w:proofErr w:type="spellStart"/>
      <w:r w:rsidR="00011E66" w:rsidRPr="00217E15">
        <w:rPr>
          <w:rFonts w:ascii="Times New Roman" w:eastAsia="Calibri" w:hAnsi="Times New Roman" w:cs="Times New Roman"/>
        </w:rPr>
        <w:t>onyala</w:t>
      </w:r>
      <w:proofErr w:type="spellEnd"/>
      <w:r w:rsidR="00011E66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11E66" w:rsidRPr="00217E15">
        <w:rPr>
          <w:rFonts w:ascii="Times New Roman" w:eastAsia="Calibri" w:hAnsi="Times New Roman" w:cs="Times New Roman"/>
        </w:rPr>
        <w:t>wakhupi</w:t>
      </w:r>
      <w:r w:rsidR="00AC276F" w:rsidRPr="00217E15">
        <w:rPr>
          <w:rFonts w:ascii="Times New Roman" w:eastAsia="Calibri" w:hAnsi="Times New Roman" w:cs="Times New Roman"/>
        </w:rPr>
        <w:t>ra</w:t>
      </w:r>
      <w:proofErr w:type="spellEnd"/>
      <w:r w:rsidR="00AC276F" w:rsidRPr="00217E15">
        <w:rPr>
          <w:rFonts w:ascii="Times New Roman" w:eastAsia="Calibri" w:hAnsi="Times New Roman" w:cs="Times New Roman"/>
        </w:rPr>
        <w:t xml:space="preserve"> KEMRI Ethics Review Committee </w:t>
      </w:r>
      <w:proofErr w:type="spellStart"/>
      <w:r w:rsidR="00AC276F" w:rsidRPr="00217E15">
        <w:rPr>
          <w:rFonts w:ascii="Times New Roman" w:eastAsia="Calibri" w:hAnsi="Times New Roman" w:cs="Times New Roman"/>
        </w:rPr>
        <w:t>khu</w:t>
      </w:r>
      <w:proofErr w:type="spellEnd"/>
      <w:r w:rsidR="00AC276F" w:rsidRPr="00217E15">
        <w:rPr>
          <w:rFonts w:ascii="Times New Roman" w:eastAsia="Calibri" w:hAnsi="Times New Roman" w:cs="Times New Roman"/>
        </w:rPr>
        <w:t xml:space="preserve"> 0722-205901 </w:t>
      </w:r>
      <w:proofErr w:type="spellStart"/>
      <w:r w:rsidR="00AC276F" w:rsidRPr="00217E15">
        <w:rPr>
          <w:rFonts w:ascii="Times New Roman" w:eastAsia="Calibri" w:hAnsi="Times New Roman" w:cs="Times New Roman"/>
        </w:rPr>
        <w:t>no</w:t>
      </w:r>
      <w:r w:rsidR="00011E66" w:rsidRPr="00217E15">
        <w:rPr>
          <w:rFonts w:ascii="Times New Roman" w:eastAsia="Calibri" w:hAnsi="Times New Roman" w:cs="Times New Roman"/>
        </w:rPr>
        <w:t>m</w:t>
      </w:r>
      <w:r w:rsidR="00AC276F" w:rsidRPr="00217E15">
        <w:rPr>
          <w:rFonts w:ascii="Times New Roman" w:eastAsia="Calibri" w:hAnsi="Times New Roman" w:cs="Times New Roman"/>
        </w:rPr>
        <w:t>ba</w:t>
      </w:r>
      <w:proofErr w:type="spellEnd"/>
      <w:r w:rsidR="00AC276F" w:rsidRPr="00217E15">
        <w:rPr>
          <w:rFonts w:ascii="Times New Roman" w:eastAsia="Calibri" w:hAnsi="Times New Roman" w:cs="Times New Roman"/>
        </w:rPr>
        <w:t xml:space="preserve"> 0733-400003.</w:t>
      </w:r>
    </w:p>
    <w:p w14:paraId="0C0512D3" w14:textId="77777777" w:rsidR="00EF3297" w:rsidRPr="00217E15" w:rsidRDefault="00EF3297" w:rsidP="00D27F1A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CA57DE5" w14:textId="5298EA5E" w:rsidR="00AC276F" w:rsidRPr="00217E15" w:rsidRDefault="006F26F4" w:rsidP="00D27F1A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11E66" w:rsidRPr="00217E15">
        <w:rPr>
          <w:rFonts w:ascii="Times New Roman" w:hAnsi="Times New Roman" w:cs="Times New Roman"/>
          <w:iCs/>
        </w:rPr>
        <w:t>Kh</w:t>
      </w:r>
      <w:r w:rsidR="00AC276F" w:rsidRPr="00217E15">
        <w:rPr>
          <w:rFonts w:ascii="Times New Roman" w:hAnsi="Times New Roman" w:cs="Times New Roman"/>
          <w:iCs/>
        </w:rPr>
        <w:t>a</w:t>
      </w:r>
      <w:r w:rsidR="00011E66" w:rsidRPr="00217E15">
        <w:rPr>
          <w:rFonts w:ascii="Times New Roman" w:hAnsi="Times New Roman" w:cs="Times New Roman"/>
          <w:iCs/>
        </w:rPr>
        <w:t>n</w:t>
      </w:r>
      <w:r w:rsidR="00AC276F" w:rsidRPr="00217E15">
        <w:rPr>
          <w:rFonts w:ascii="Times New Roman" w:hAnsi="Times New Roman" w:cs="Times New Roman"/>
          <w:iCs/>
        </w:rPr>
        <w:t>di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no</w:t>
      </w:r>
      <w:r w:rsidR="00011E66" w:rsidRPr="00217E15">
        <w:rPr>
          <w:rFonts w:ascii="Times New Roman" w:hAnsi="Times New Roman" w:cs="Times New Roman"/>
          <w:iCs/>
        </w:rPr>
        <w:t>m</w:t>
      </w:r>
      <w:r w:rsidR="00AC276F" w:rsidRPr="00217E15">
        <w:rPr>
          <w:rFonts w:ascii="Times New Roman" w:hAnsi="Times New Roman" w:cs="Times New Roman"/>
          <w:iCs/>
        </w:rPr>
        <w:t>ba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noli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namarebo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khulondokhana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nende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obunyali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bwawo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nga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mulala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owo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bukhabirisi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buna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onyala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khupira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iofisi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ya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UC Berkeley’s Committee for Protection of Human Subjects, </w:t>
      </w:r>
      <w:proofErr w:type="spellStart"/>
      <w:r w:rsidR="00AC276F" w:rsidRPr="00217E15">
        <w:rPr>
          <w:rFonts w:ascii="Times New Roman" w:hAnsi="Times New Roman" w:cs="Times New Roman"/>
          <w:iCs/>
        </w:rPr>
        <w:t>khu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510-642-7461 </w:t>
      </w:r>
      <w:proofErr w:type="spellStart"/>
      <w:r w:rsidR="00AC276F" w:rsidRPr="00217E15">
        <w:rPr>
          <w:rFonts w:ascii="Times New Roman" w:hAnsi="Times New Roman" w:cs="Times New Roman"/>
          <w:iCs/>
        </w:rPr>
        <w:t>noba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hyperlink r:id="rId8" w:history="1">
        <w:r w:rsidR="00AC276F" w:rsidRPr="00217E15">
          <w:rPr>
            <w:rStyle w:val="Hyperlink"/>
            <w:rFonts w:ascii="Times New Roman" w:hAnsi="Times New Roman" w:cs="Times New Roman"/>
            <w:bCs/>
          </w:rPr>
          <w:t>subjects@berkeley.edu</w:t>
        </w:r>
      </w:hyperlink>
      <w:r w:rsidR="00217E15">
        <w:rPr>
          <w:rFonts w:ascii="Times New Roman" w:hAnsi="Times New Roman" w:cs="Times New Roman"/>
          <w:i/>
          <w:iCs/>
        </w:rPr>
        <w:t>.</w:t>
      </w:r>
    </w:p>
    <w:p w14:paraId="3A05B32F" w14:textId="77777777" w:rsidR="000025D3" w:rsidRPr="00217E15" w:rsidRDefault="000025D3" w:rsidP="00D27F1A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14:paraId="0B9271E4" w14:textId="4A745A57" w:rsidR="0048320A" w:rsidRPr="00217E15" w:rsidRDefault="00011E66" w:rsidP="00D27F1A">
      <w:pPr>
        <w:spacing w:after="0" w:line="240" w:lineRule="auto"/>
        <w:rPr>
          <w:rFonts w:ascii="Times New Roman" w:hAnsi="Times New Roman" w:cs="Times New Roman"/>
          <w:b/>
        </w:rPr>
      </w:pPr>
      <w:r w:rsidRPr="00217E15">
        <w:rPr>
          <w:rFonts w:ascii="Times New Roman" w:hAnsi="Times New Roman" w:cs="Times New Roman"/>
          <w:b/>
        </w:rPr>
        <w:t>OKHUCH</w:t>
      </w:r>
      <w:r w:rsidR="0048320A" w:rsidRPr="00217E15">
        <w:rPr>
          <w:rFonts w:ascii="Times New Roman" w:hAnsi="Times New Roman" w:cs="Times New Roman"/>
          <w:b/>
        </w:rPr>
        <w:t>AMA</w:t>
      </w:r>
    </w:p>
    <w:p w14:paraId="61EACE77" w14:textId="62E62B8B" w:rsidR="00AC276F" w:rsidRPr="00217E15" w:rsidRDefault="0048320A" w:rsidP="00D27F1A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17E15">
        <w:rPr>
          <w:rFonts w:ascii="Times New Roman" w:hAnsi="Times New Roman" w:cs="Times New Roman"/>
        </w:rPr>
        <w:t>Wakheres</w:t>
      </w:r>
      <w:r w:rsidR="003851C9" w:rsidRPr="00217E15">
        <w:rPr>
          <w:rFonts w:ascii="Times New Roman" w:hAnsi="Times New Roman" w:cs="Times New Roman"/>
        </w:rPr>
        <w:t>ibwa</w:t>
      </w:r>
      <w:proofErr w:type="spellEnd"/>
      <w:r w:rsidR="003851C9" w:rsidRPr="00217E15">
        <w:rPr>
          <w:rFonts w:ascii="Times New Roman" w:hAnsi="Times New Roman" w:cs="Times New Roman"/>
        </w:rPr>
        <w:t xml:space="preserve"> </w:t>
      </w:r>
      <w:proofErr w:type="spellStart"/>
      <w:r w:rsidR="003851C9" w:rsidRPr="00217E15">
        <w:rPr>
          <w:rFonts w:ascii="Times New Roman" w:hAnsi="Times New Roman" w:cs="Times New Roman"/>
        </w:rPr>
        <w:t>ecopi</w:t>
      </w:r>
      <w:proofErr w:type="spellEnd"/>
      <w:r w:rsidR="003851C9" w:rsidRPr="00217E15">
        <w:rPr>
          <w:rFonts w:ascii="Times New Roman" w:hAnsi="Times New Roman" w:cs="Times New Roman"/>
        </w:rPr>
        <w:t xml:space="preserve"> ye </w:t>
      </w:r>
      <w:proofErr w:type="spellStart"/>
      <w:r w:rsidR="003851C9" w:rsidRPr="00217E15">
        <w:rPr>
          <w:rFonts w:ascii="Times New Roman" w:hAnsi="Times New Roman" w:cs="Times New Roman"/>
        </w:rPr>
        <w:t>ikaratasi</w:t>
      </w:r>
      <w:proofErr w:type="spellEnd"/>
      <w:r w:rsidR="003851C9" w:rsidRPr="00217E15">
        <w:rPr>
          <w:rFonts w:ascii="Times New Roman" w:hAnsi="Times New Roman" w:cs="Times New Roman"/>
        </w:rPr>
        <w:t xml:space="preserve"> </w:t>
      </w:r>
      <w:proofErr w:type="spellStart"/>
      <w:r w:rsidR="003851C9" w:rsidRPr="00217E15">
        <w:rPr>
          <w:rFonts w:ascii="Times New Roman" w:hAnsi="Times New Roman" w:cs="Times New Roman"/>
        </w:rPr>
        <w:t>yo</w:t>
      </w:r>
      <w:proofErr w:type="spellEnd"/>
      <w:r w:rsidR="003851C9" w:rsidRPr="00217E15">
        <w:rPr>
          <w:rFonts w:ascii="Times New Roman" w:hAnsi="Times New Roman" w:cs="Times New Roman"/>
        </w:rPr>
        <w:t xml:space="preserve"> </w:t>
      </w:r>
      <w:proofErr w:type="spellStart"/>
      <w:r w:rsidR="003851C9" w:rsidRPr="00217E15">
        <w:rPr>
          <w:rFonts w:ascii="Times New Roman" w:hAnsi="Times New Roman" w:cs="Times New Roman"/>
        </w:rPr>
        <w:t>khucha</w:t>
      </w:r>
      <w:r w:rsidRPr="00217E15">
        <w:rPr>
          <w:rFonts w:ascii="Times New Roman" w:hAnsi="Times New Roman" w:cs="Times New Roman"/>
        </w:rPr>
        <w:t>ma</w:t>
      </w:r>
      <w:proofErr w:type="spellEnd"/>
      <w:r w:rsidRPr="00217E15">
        <w:rPr>
          <w:rFonts w:ascii="Times New Roman" w:hAnsi="Times New Roman" w:cs="Times New Roman"/>
        </w:rPr>
        <w:t>.</w:t>
      </w:r>
    </w:p>
    <w:p w14:paraId="2F91CA98" w14:textId="76655C97" w:rsidR="0048320A" w:rsidRPr="00217E15" w:rsidRDefault="00BE4662" w:rsidP="00D27F1A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17E15">
        <w:rPr>
          <w:rFonts w:ascii="Times New Roman" w:hAnsi="Times New Roman" w:cs="Times New Roman"/>
        </w:rPr>
        <w:t>Noch</w:t>
      </w:r>
      <w:r w:rsidR="0048320A" w:rsidRPr="00217E15">
        <w:rPr>
          <w:rFonts w:ascii="Times New Roman" w:hAnsi="Times New Roman" w:cs="Times New Roman"/>
        </w:rPr>
        <w:t>ama</w:t>
      </w:r>
      <w:proofErr w:type="spellEnd"/>
      <w:r w:rsidR="0048320A" w:rsidRPr="00217E15">
        <w:rPr>
          <w:rFonts w:ascii="Times New Roman" w:hAnsi="Times New Roman" w:cs="Times New Roman"/>
        </w:rPr>
        <w:t xml:space="preserve"> </w:t>
      </w:r>
      <w:proofErr w:type="spellStart"/>
      <w:r w:rsidR="0048320A" w:rsidRPr="00217E15">
        <w:rPr>
          <w:rFonts w:ascii="Times New Roman" w:hAnsi="Times New Roman" w:cs="Times New Roman"/>
        </w:rPr>
        <w:t>okhuba</w:t>
      </w:r>
      <w:proofErr w:type="spellEnd"/>
      <w:r w:rsidR="0048320A" w:rsidRPr="00217E15">
        <w:rPr>
          <w:rFonts w:ascii="Times New Roman" w:hAnsi="Times New Roman" w:cs="Times New Roman"/>
        </w:rPr>
        <w:t xml:space="preserve"> mu </w:t>
      </w:r>
      <w:proofErr w:type="spellStart"/>
      <w:r w:rsidR="0048320A" w:rsidRPr="00217E15">
        <w:rPr>
          <w:rFonts w:ascii="Times New Roman" w:hAnsi="Times New Roman" w:cs="Times New Roman"/>
        </w:rPr>
        <w:t>bukhabirisi</w:t>
      </w:r>
      <w:proofErr w:type="spellEnd"/>
      <w:r w:rsidR="0048320A" w:rsidRPr="00217E15">
        <w:rPr>
          <w:rFonts w:ascii="Times New Roman" w:hAnsi="Times New Roman" w:cs="Times New Roman"/>
        </w:rPr>
        <w:t xml:space="preserve"> </w:t>
      </w:r>
      <w:proofErr w:type="spellStart"/>
      <w:r w:rsidR="0048320A" w:rsidRPr="00217E15">
        <w:rPr>
          <w:rFonts w:ascii="Times New Roman" w:hAnsi="Times New Roman" w:cs="Times New Roman"/>
        </w:rPr>
        <w:t>buno</w:t>
      </w:r>
      <w:proofErr w:type="spellEnd"/>
      <w:r w:rsidR="0048320A" w:rsidRPr="00217E15">
        <w:rPr>
          <w:rFonts w:ascii="Times New Roman" w:hAnsi="Times New Roman" w:cs="Times New Roman"/>
        </w:rPr>
        <w:t xml:space="preserve">, </w:t>
      </w:r>
      <w:proofErr w:type="spellStart"/>
      <w:r w:rsidR="0048320A" w:rsidRPr="00217E15">
        <w:rPr>
          <w:rFonts w:ascii="Times New Roman" w:hAnsi="Times New Roman" w:cs="Times New Roman"/>
        </w:rPr>
        <w:t>sinia</w:t>
      </w:r>
      <w:proofErr w:type="spellEnd"/>
      <w:r w:rsidR="0048320A" w:rsidRPr="00217E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8320A" w:rsidRPr="00217E15">
        <w:rPr>
          <w:rFonts w:ascii="Times New Roman" w:hAnsi="Times New Roman" w:cs="Times New Roman"/>
        </w:rPr>
        <w:t>mani</w:t>
      </w:r>
      <w:proofErr w:type="spellEnd"/>
      <w:proofErr w:type="gramEnd"/>
      <w:r w:rsidR="0048320A" w:rsidRPr="00217E15">
        <w:rPr>
          <w:rFonts w:ascii="Times New Roman" w:hAnsi="Times New Roman" w:cs="Times New Roman"/>
        </w:rPr>
        <w:t xml:space="preserve"> </w:t>
      </w:r>
      <w:proofErr w:type="spellStart"/>
      <w:r w:rsidR="0048320A" w:rsidRPr="00217E15">
        <w:rPr>
          <w:rFonts w:ascii="Times New Roman" w:hAnsi="Times New Roman" w:cs="Times New Roman"/>
        </w:rPr>
        <w:t>wandike</w:t>
      </w:r>
      <w:proofErr w:type="spellEnd"/>
      <w:r w:rsidR="0048320A" w:rsidRPr="00217E15">
        <w:rPr>
          <w:rFonts w:ascii="Times New Roman" w:hAnsi="Times New Roman" w:cs="Times New Roman"/>
        </w:rPr>
        <w:t xml:space="preserve"> </w:t>
      </w:r>
      <w:proofErr w:type="spellStart"/>
      <w:r w:rsidR="0048320A" w:rsidRPr="00217E15">
        <w:rPr>
          <w:rFonts w:ascii="Times New Roman" w:hAnsi="Times New Roman" w:cs="Times New Roman"/>
        </w:rPr>
        <w:t>itare</w:t>
      </w:r>
      <w:proofErr w:type="spellEnd"/>
      <w:r w:rsidR="0048320A" w:rsidRPr="00217E15">
        <w:rPr>
          <w:rFonts w:ascii="Times New Roman" w:hAnsi="Times New Roman" w:cs="Times New Roman"/>
        </w:rPr>
        <w:t xml:space="preserve"> </w:t>
      </w:r>
      <w:proofErr w:type="spellStart"/>
      <w:r w:rsidR="0048320A" w:rsidRPr="00217E15">
        <w:rPr>
          <w:rFonts w:ascii="Times New Roman" w:hAnsi="Times New Roman" w:cs="Times New Roman"/>
        </w:rPr>
        <w:t>hasi</w:t>
      </w:r>
      <w:proofErr w:type="spellEnd"/>
      <w:r w:rsidR="0048320A" w:rsidRPr="00217E15">
        <w:rPr>
          <w:rFonts w:ascii="Times New Roman" w:hAnsi="Times New Roman" w:cs="Times New Roman"/>
        </w:rPr>
        <w:t xml:space="preserve"> </w:t>
      </w:r>
      <w:proofErr w:type="spellStart"/>
      <w:r w:rsidR="0048320A" w:rsidRPr="00217E15">
        <w:rPr>
          <w:rFonts w:ascii="Times New Roman" w:hAnsi="Times New Roman" w:cs="Times New Roman"/>
        </w:rPr>
        <w:t>awo</w:t>
      </w:r>
      <w:proofErr w:type="spellEnd"/>
      <w:r w:rsidR="0048320A" w:rsidRPr="00217E15">
        <w:rPr>
          <w:rFonts w:ascii="Times New Roman" w:hAnsi="Times New Roman" w:cs="Times New Roman"/>
        </w:rPr>
        <w:t>.</w:t>
      </w:r>
    </w:p>
    <w:p w14:paraId="01AF0EBA" w14:textId="55B9EF05" w:rsidR="008E033C" w:rsidRDefault="005A201D" w:rsidP="00D27F1A">
      <w:pPr>
        <w:pStyle w:val="Header"/>
        <w:rPr>
          <w:rFonts w:ascii="Times New Roman" w:hAnsi="Times New Roman" w:cs="Times New Roman"/>
        </w:rPr>
      </w:pPr>
      <w:proofErr w:type="spellStart"/>
      <w:r w:rsidRPr="009470C3">
        <w:rPr>
          <w:rFonts w:ascii="Times New Roman" w:hAnsi="Times New Roman" w:cs="Times New Roman"/>
        </w:rPr>
        <w:t>Nochama</w:t>
      </w:r>
      <w:proofErr w:type="spellEnd"/>
      <w:r w:rsidRPr="009470C3">
        <w:rPr>
          <w:rFonts w:ascii="Times New Roman" w:hAnsi="Times New Roman" w:cs="Times New Roman"/>
        </w:rPr>
        <w:t xml:space="preserve"> </w:t>
      </w:r>
      <w:proofErr w:type="spellStart"/>
      <w:r w:rsidRPr="009470C3">
        <w:rPr>
          <w:rFonts w:ascii="Times New Roman" w:hAnsi="Times New Roman" w:cs="Times New Roman"/>
        </w:rPr>
        <w:t>kwakhayanza</w:t>
      </w:r>
      <w:proofErr w:type="spellEnd"/>
      <w:r w:rsidRPr="009470C3">
        <w:rPr>
          <w:rFonts w:ascii="Times New Roman" w:hAnsi="Times New Roman" w:cs="Times New Roman"/>
        </w:rPr>
        <w:t xml:space="preserve"> </w:t>
      </w:r>
      <w:proofErr w:type="spellStart"/>
      <w:r w:rsidRPr="009470C3">
        <w:rPr>
          <w:rFonts w:ascii="Times New Roman" w:hAnsi="Times New Roman" w:cs="Times New Roman"/>
        </w:rPr>
        <w:t>wandike</w:t>
      </w:r>
      <w:proofErr w:type="spellEnd"/>
      <w:r w:rsidRPr="009470C3">
        <w:rPr>
          <w:rFonts w:ascii="Times New Roman" w:hAnsi="Times New Roman" w:cs="Times New Roman"/>
        </w:rPr>
        <w:t xml:space="preserve"> </w:t>
      </w:r>
      <w:proofErr w:type="spellStart"/>
      <w:r w:rsidRPr="009470C3">
        <w:rPr>
          <w:rFonts w:ascii="Times New Roman" w:hAnsi="Times New Roman" w:cs="Times New Roman"/>
        </w:rPr>
        <w:t>elira</w:t>
      </w:r>
      <w:proofErr w:type="spellEnd"/>
      <w:r w:rsidRPr="009470C3">
        <w:rPr>
          <w:rFonts w:ascii="Times New Roman" w:hAnsi="Times New Roman" w:cs="Times New Roman"/>
        </w:rPr>
        <w:t xml:space="preserve"> </w:t>
      </w:r>
      <w:proofErr w:type="spellStart"/>
      <w:r w:rsidRPr="009470C3">
        <w:rPr>
          <w:rFonts w:ascii="Times New Roman" w:hAnsi="Times New Roman" w:cs="Times New Roman"/>
        </w:rPr>
        <w:t>lio</w:t>
      </w:r>
      <w:proofErr w:type="spellEnd"/>
      <w:r w:rsidRPr="009470C3">
        <w:rPr>
          <w:rFonts w:ascii="Times New Roman" w:hAnsi="Times New Roman" w:cs="Times New Roman"/>
        </w:rPr>
        <w:t xml:space="preserve"> </w:t>
      </w:r>
      <w:proofErr w:type="spellStart"/>
      <w:r w:rsidRPr="009470C3">
        <w:rPr>
          <w:rFonts w:ascii="Times New Roman" w:hAnsi="Times New Roman" w:cs="Times New Roman"/>
        </w:rPr>
        <w:t>isaini</w:t>
      </w:r>
      <w:proofErr w:type="spellEnd"/>
      <w:r w:rsidRPr="009470C3">
        <w:rPr>
          <w:rFonts w:ascii="Times New Roman" w:hAnsi="Times New Roman" w:cs="Times New Roman"/>
        </w:rPr>
        <w:t xml:space="preserve"> </w:t>
      </w:r>
      <w:proofErr w:type="spellStart"/>
      <w:r w:rsidRPr="009470C3">
        <w:rPr>
          <w:rFonts w:ascii="Times New Roman" w:hAnsi="Times New Roman" w:cs="Times New Roman"/>
        </w:rPr>
        <w:t>nende</w:t>
      </w:r>
      <w:proofErr w:type="spellEnd"/>
      <w:r w:rsidRPr="009470C3">
        <w:rPr>
          <w:rFonts w:ascii="Times New Roman" w:hAnsi="Times New Roman" w:cs="Times New Roman"/>
        </w:rPr>
        <w:t xml:space="preserve"> </w:t>
      </w:r>
      <w:proofErr w:type="spellStart"/>
      <w:r w:rsidRPr="009470C3">
        <w:rPr>
          <w:rFonts w:ascii="Times New Roman" w:hAnsi="Times New Roman" w:cs="Times New Roman"/>
        </w:rPr>
        <w:t>itare</w:t>
      </w:r>
      <w:proofErr w:type="spellEnd"/>
      <w:r w:rsidRPr="009470C3">
        <w:rPr>
          <w:rFonts w:ascii="Times New Roman" w:hAnsi="Times New Roman" w:cs="Times New Roman"/>
        </w:rPr>
        <w:t xml:space="preserve"> </w:t>
      </w:r>
      <w:proofErr w:type="spellStart"/>
      <w:r w:rsidRPr="009470C3">
        <w:rPr>
          <w:rFonts w:ascii="Times New Roman" w:hAnsi="Times New Roman" w:cs="Times New Roman"/>
        </w:rPr>
        <w:t>ilondakho</w:t>
      </w:r>
      <w:proofErr w:type="spellEnd"/>
      <w:r w:rsidR="00217E15" w:rsidRPr="009470C3">
        <w:rPr>
          <w:rFonts w:ascii="Times New Roman" w:hAnsi="Times New Roman" w:cs="Times New Roman"/>
        </w:rPr>
        <w:t>.</w:t>
      </w:r>
    </w:p>
    <w:p w14:paraId="3D65D2B4" w14:textId="77777777" w:rsidR="00217E15" w:rsidRPr="00217E15" w:rsidRDefault="00217E15" w:rsidP="00D27F1A">
      <w:pPr>
        <w:pStyle w:val="Header"/>
        <w:rPr>
          <w:rFonts w:ascii="Times New Roman" w:hAnsi="Times New Roman" w:cs="Times New Roman"/>
        </w:rPr>
      </w:pPr>
    </w:p>
    <w:p w14:paraId="33D4A84C" w14:textId="747FFB07" w:rsidR="008E033C" w:rsidRPr="00217E15" w:rsidRDefault="008E033C" w:rsidP="00D27F1A">
      <w:pPr>
        <w:spacing w:after="0" w:line="240" w:lineRule="auto"/>
        <w:rPr>
          <w:rFonts w:ascii="Times New Roman" w:hAnsi="Times New Roman" w:cs="Times New Roman"/>
        </w:rPr>
      </w:pPr>
      <w:r w:rsidRPr="00217E15">
        <w:rPr>
          <w:rFonts w:ascii="Times New Roman" w:eastAsia="Calibri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7228BC" wp14:editId="5BE77160">
                <wp:simplePos x="0" y="0"/>
                <wp:positionH relativeFrom="column">
                  <wp:posOffset>4614545</wp:posOffset>
                </wp:positionH>
                <wp:positionV relativeFrom="paragraph">
                  <wp:posOffset>16953</wp:posOffset>
                </wp:positionV>
                <wp:extent cx="1345721" cy="1026544"/>
                <wp:effectExtent l="0" t="0" r="26035" b="215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5721" cy="10265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BB03C" w14:textId="0D830BD7" w:rsidR="008E033C" w:rsidRDefault="0048320A">
                            <w:proofErr w:type="spellStart"/>
                            <w:r>
                              <w:t>Olwala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228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3.35pt;margin-top:1.35pt;width:105.95pt;height:8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">
                <v:textbox>
                  <w:txbxContent>
                    <w:p w14:paraId="23DBB03C" w14:textId="0D830BD7" w:rsidR="008E033C" w:rsidRDefault="0048320A">
                      <w:proofErr w:type="spellStart"/>
                      <w:r>
                        <w:t>Olwala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</w:rPr>
        <w:tab/>
        <w:t>_______________</w:t>
      </w:r>
    </w:p>
    <w:p w14:paraId="15CF1765" w14:textId="24B779F5" w:rsidR="008E033C" w:rsidRDefault="0048320A" w:rsidP="00D27F1A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17E15">
        <w:rPr>
          <w:rFonts w:ascii="Times New Roman" w:hAnsi="Times New Roman" w:cs="Times New Roman"/>
        </w:rPr>
        <w:t>Elira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liawo</w:t>
      </w:r>
      <w:proofErr w:type="spellEnd"/>
      <w:r w:rsidR="008E033C" w:rsidRPr="00217E15">
        <w:rPr>
          <w:rFonts w:ascii="Times New Roman" w:hAnsi="Times New Roman" w:cs="Times New Roman"/>
        </w:rPr>
        <w:t xml:space="preserve"> </w:t>
      </w:r>
      <w:r w:rsidR="008E033C" w:rsidRPr="00217E15">
        <w:rPr>
          <w:rFonts w:ascii="Times New Roman" w:hAnsi="Times New Roman" w:cs="Times New Roman"/>
          <w:i/>
        </w:rPr>
        <w:t>(please print)</w:t>
      </w:r>
      <w:r w:rsidR="008E033C" w:rsidRPr="00217E15">
        <w:rPr>
          <w:rFonts w:ascii="Times New Roman" w:hAnsi="Times New Roman" w:cs="Times New Roman"/>
        </w:rPr>
        <w:tab/>
      </w:r>
      <w:r w:rsidR="008E033C" w:rsidRPr="00217E15">
        <w:rPr>
          <w:rFonts w:ascii="Times New Roman" w:hAnsi="Times New Roman" w:cs="Times New Roman"/>
        </w:rPr>
        <w:tab/>
      </w:r>
      <w:r w:rsidR="008E033C" w:rsidRPr="00217E15">
        <w:rPr>
          <w:rFonts w:ascii="Times New Roman" w:hAnsi="Times New Roman" w:cs="Times New Roman"/>
        </w:rPr>
        <w:tab/>
      </w:r>
      <w:r w:rsidRPr="00217E15">
        <w:rPr>
          <w:rFonts w:ascii="Times New Roman" w:hAnsi="Times New Roman" w:cs="Times New Roman"/>
        </w:rPr>
        <w:t xml:space="preserve">                           </w:t>
      </w:r>
      <w:proofErr w:type="spellStart"/>
      <w:r w:rsidRPr="00217E15">
        <w:rPr>
          <w:rFonts w:ascii="Times New Roman" w:hAnsi="Times New Roman" w:cs="Times New Roman"/>
        </w:rPr>
        <w:t>Itare</w:t>
      </w:r>
      <w:proofErr w:type="spellEnd"/>
    </w:p>
    <w:p w14:paraId="7D5F1ADE" w14:textId="77777777" w:rsidR="00E526BB" w:rsidRPr="00217E15" w:rsidRDefault="00E526BB" w:rsidP="00D27F1A">
      <w:pPr>
        <w:spacing w:after="0" w:line="240" w:lineRule="auto"/>
        <w:rPr>
          <w:rFonts w:ascii="Times New Roman" w:hAnsi="Times New Roman" w:cs="Times New Roman"/>
        </w:rPr>
      </w:pPr>
    </w:p>
    <w:p w14:paraId="44C13F1B" w14:textId="3F427B46" w:rsidR="008E033C" w:rsidRPr="00217E15" w:rsidRDefault="008E033C" w:rsidP="00D27F1A">
      <w:pPr>
        <w:spacing w:after="0" w:line="240" w:lineRule="auto"/>
        <w:rPr>
          <w:rFonts w:ascii="Times New Roman" w:hAnsi="Times New Roman" w:cs="Times New Roman"/>
        </w:rPr>
      </w:pP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</w:rPr>
        <w:tab/>
        <w:t>_______________</w:t>
      </w:r>
    </w:p>
    <w:p w14:paraId="1A360586" w14:textId="442C6B60" w:rsidR="008E033C" w:rsidRPr="00217E15" w:rsidRDefault="0048320A" w:rsidP="00D27F1A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17E15">
        <w:rPr>
          <w:rFonts w:ascii="Times New Roman" w:hAnsi="Times New Roman" w:cs="Times New Roman"/>
        </w:rPr>
        <w:t>Isaini</w:t>
      </w:r>
      <w:proofErr w:type="spellEnd"/>
      <w:r w:rsidRPr="00217E15">
        <w:rPr>
          <w:rFonts w:ascii="Times New Roman" w:hAnsi="Times New Roman" w:cs="Times New Roman"/>
        </w:rPr>
        <w:tab/>
      </w:r>
      <w:r w:rsidRPr="00217E15">
        <w:rPr>
          <w:rFonts w:ascii="Times New Roman" w:hAnsi="Times New Roman" w:cs="Times New Roman"/>
        </w:rPr>
        <w:tab/>
      </w:r>
      <w:r w:rsidRPr="00217E15">
        <w:rPr>
          <w:rFonts w:ascii="Times New Roman" w:hAnsi="Times New Roman" w:cs="Times New Roman"/>
        </w:rPr>
        <w:tab/>
      </w:r>
      <w:r w:rsidRPr="00217E15">
        <w:rPr>
          <w:rFonts w:ascii="Times New Roman" w:hAnsi="Times New Roman" w:cs="Times New Roman"/>
        </w:rPr>
        <w:tab/>
        <w:t xml:space="preserve">                                                     </w:t>
      </w:r>
      <w:proofErr w:type="spellStart"/>
      <w:r w:rsidRPr="00217E15">
        <w:rPr>
          <w:rFonts w:ascii="Times New Roman" w:hAnsi="Times New Roman" w:cs="Times New Roman"/>
        </w:rPr>
        <w:t>Itare</w:t>
      </w:r>
      <w:proofErr w:type="spellEnd"/>
    </w:p>
    <w:p w14:paraId="257E97A9" w14:textId="77777777" w:rsidR="008E033C" w:rsidRPr="00217E15" w:rsidRDefault="008E033C" w:rsidP="00D27F1A">
      <w:pPr>
        <w:spacing w:after="0" w:line="240" w:lineRule="auto"/>
        <w:rPr>
          <w:rFonts w:ascii="Times New Roman" w:hAnsi="Times New Roman" w:cs="Times New Roman"/>
          <w:u w:val="single"/>
        </w:rPr>
      </w:pPr>
    </w:p>
    <w:p w14:paraId="048CE7CB" w14:textId="77777777" w:rsidR="008E033C" w:rsidRPr="00217E15" w:rsidRDefault="008E033C" w:rsidP="00D27F1A">
      <w:pPr>
        <w:spacing w:after="0" w:line="240" w:lineRule="auto"/>
        <w:rPr>
          <w:rFonts w:ascii="Times New Roman" w:hAnsi="Times New Roman" w:cs="Times New Roman"/>
        </w:rPr>
      </w:pP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</w:rPr>
        <w:tab/>
        <w:t>_______________</w:t>
      </w:r>
    </w:p>
    <w:p w14:paraId="2CA50F78" w14:textId="4496B74D" w:rsidR="008E033C" w:rsidRPr="00217E15" w:rsidRDefault="00660886" w:rsidP="00D27F1A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17E15">
        <w:rPr>
          <w:rFonts w:ascii="Times New Roman" w:hAnsi="Times New Roman" w:cs="Times New Roman"/>
        </w:rPr>
        <w:t>Oubukula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obuch</w:t>
      </w:r>
      <w:r w:rsidR="0048320A" w:rsidRPr="00217E15">
        <w:rPr>
          <w:rFonts w:ascii="Times New Roman" w:hAnsi="Times New Roman" w:cs="Times New Roman"/>
        </w:rPr>
        <w:t>ami</w:t>
      </w:r>
      <w:proofErr w:type="spellEnd"/>
      <w:r w:rsidR="0048320A" w:rsidRPr="00217E15">
        <w:rPr>
          <w:rFonts w:ascii="Times New Roman" w:hAnsi="Times New Roman" w:cs="Times New Roman"/>
        </w:rPr>
        <w:t xml:space="preserve"> </w:t>
      </w:r>
      <w:proofErr w:type="spellStart"/>
      <w:r w:rsidR="0048320A" w:rsidRPr="00217E15">
        <w:rPr>
          <w:rFonts w:ascii="Times New Roman" w:hAnsi="Times New Roman" w:cs="Times New Roman"/>
        </w:rPr>
        <w:t>buno</w:t>
      </w:r>
      <w:proofErr w:type="spellEnd"/>
      <w:r w:rsidR="0048320A" w:rsidRPr="00217E15">
        <w:rPr>
          <w:rFonts w:ascii="Times New Roman" w:hAnsi="Times New Roman" w:cs="Times New Roman"/>
        </w:rPr>
        <w:tab/>
      </w:r>
      <w:r w:rsidR="0048320A" w:rsidRPr="00217E15">
        <w:rPr>
          <w:rFonts w:ascii="Times New Roman" w:hAnsi="Times New Roman" w:cs="Times New Roman"/>
        </w:rPr>
        <w:tab/>
      </w:r>
      <w:r w:rsidR="0048320A" w:rsidRPr="00217E15">
        <w:rPr>
          <w:rFonts w:ascii="Times New Roman" w:hAnsi="Times New Roman" w:cs="Times New Roman"/>
        </w:rPr>
        <w:tab/>
      </w:r>
      <w:r w:rsidR="0048320A" w:rsidRPr="00217E15">
        <w:rPr>
          <w:rFonts w:ascii="Times New Roman" w:hAnsi="Times New Roman" w:cs="Times New Roman"/>
        </w:rPr>
        <w:tab/>
      </w:r>
      <w:r w:rsidR="00E526BB">
        <w:rPr>
          <w:rFonts w:ascii="Times New Roman" w:hAnsi="Times New Roman" w:cs="Times New Roman"/>
        </w:rPr>
        <w:t xml:space="preserve">              </w:t>
      </w:r>
      <w:proofErr w:type="spellStart"/>
      <w:r w:rsidR="0048320A" w:rsidRPr="00217E15">
        <w:rPr>
          <w:rFonts w:ascii="Times New Roman" w:hAnsi="Times New Roman" w:cs="Times New Roman"/>
        </w:rPr>
        <w:t>Itare</w:t>
      </w:r>
      <w:proofErr w:type="spellEnd"/>
    </w:p>
    <w:p w14:paraId="5981C03D" w14:textId="77777777" w:rsidR="008E033C" w:rsidRPr="00217E15" w:rsidRDefault="008E033C" w:rsidP="00D27F1A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14:paraId="5800E097" w14:textId="39AB55D4" w:rsidR="00E37AA0" w:rsidRPr="00217E15" w:rsidRDefault="00E37AA0" w:rsidP="00D27F1A">
      <w:pPr>
        <w:spacing w:after="0" w:line="240" w:lineRule="auto"/>
        <w:rPr>
          <w:rFonts w:ascii="Times New Roman" w:hAnsi="Times New Roman" w:cs="Times New Roman"/>
        </w:rPr>
      </w:pPr>
    </w:p>
    <w:sectPr w:rsidR="00E37AA0" w:rsidRPr="00217E1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C711F8" w14:textId="77777777" w:rsidR="00256941" w:rsidRDefault="00256941" w:rsidP="00DB7267">
      <w:pPr>
        <w:spacing w:after="0" w:line="240" w:lineRule="auto"/>
      </w:pPr>
      <w:r>
        <w:separator/>
      </w:r>
    </w:p>
  </w:endnote>
  <w:endnote w:type="continuationSeparator" w:id="0">
    <w:p w14:paraId="7EE44954" w14:textId="77777777" w:rsidR="00256941" w:rsidRDefault="00256941" w:rsidP="00DB7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4AE333" w14:textId="450269CA" w:rsidR="00A848D7" w:rsidRDefault="00A848D7">
    <w:pPr>
      <w:pStyle w:val="Footer"/>
    </w:pPr>
    <w:r>
      <w:t>C</w:t>
    </w:r>
    <w:r w:rsidR="008634F8">
      <w:t>PHS Protocol 2011-09-3654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9628CF" w14:textId="77777777" w:rsidR="00256941" w:rsidRDefault="00256941" w:rsidP="00DB7267">
      <w:pPr>
        <w:spacing w:after="0" w:line="240" w:lineRule="auto"/>
      </w:pPr>
      <w:r>
        <w:separator/>
      </w:r>
    </w:p>
  </w:footnote>
  <w:footnote w:type="continuationSeparator" w:id="0">
    <w:p w14:paraId="4327631A" w14:textId="77777777" w:rsidR="00256941" w:rsidRDefault="00256941" w:rsidP="00DB7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992020" w14:textId="77777777" w:rsidR="00A848D7" w:rsidRDefault="00A848D7">
    <w:pPr>
      <w:pStyle w:val="Header"/>
      <w:jc w:val="center"/>
    </w:pPr>
  </w:p>
  <w:p w14:paraId="647240BE" w14:textId="77777777" w:rsidR="00A848D7" w:rsidRDefault="00A848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30BC5"/>
    <w:multiLevelType w:val="hybridMultilevel"/>
    <w:tmpl w:val="C4F46592"/>
    <w:lvl w:ilvl="0" w:tplc="F162BC22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5B2772"/>
    <w:multiLevelType w:val="hybridMultilevel"/>
    <w:tmpl w:val="F47021A0"/>
    <w:lvl w:ilvl="0" w:tplc="8A30C1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661BB5"/>
    <w:multiLevelType w:val="hybridMultilevel"/>
    <w:tmpl w:val="29E6C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5121BF"/>
    <w:multiLevelType w:val="hybridMultilevel"/>
    <w:tmpl w:val="B3461A92"/>
    <w:lvl w:ilvl="0" w:tplc="8A30C1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063ABE"/>
    <w:multiLevelType w:val="hybridMultilevel"/>
    <w:tmpl w:val="91FAA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24355A"/>
    <w:multiLevelType w:val="hybridMultilevel"/>
    <w:tmpl w:val="0DA60B46"/>
    <w:lvl w:ilvl="0" w:tplc="8A30C1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5351F7D"/>
    <w:multiLevelType w:val="hybridMultilevel"/>
    <w:tmpl w:val="651C3F66"/>
    <w:lvl w:ilvl="0" w:tplc="8A30C1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9A11073"/>
    <w:multiLevelType w:val="hybridMultilevel"/>
    <w:tmpl w:val="D8D61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wakoli">
    <w15:presenceInfo w15:providerId="None" w15:userId="swako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267"/>
    <w:rsid w:val="000025D3"/>
    <w:rsid w:val="00011E66"/>
    <w:rsid w:val="000145C7"/>
    <w:rsid w:val="0003185C"/>
    <w:rsid w:val="00032EF4"/>
    <w:rsid w:val="0003537F"/>
    <w:rsid w:val="000412B1"/>
    <w:rsid w:val="0005695B"/>
    <w:rsid w:val="0008367B"/>
    <w:rsid w:val="000A0C6B"/>
    <w:rsid w:val="000A25CC"/>
    <w:rsid w:val="000A7575"/>
    <w:rsid w:val="000D44DD"/>
    <w:rsid w:val="000E0CFD"/>
    <w:rsid w:val="000E620E"/>
    <w:rsid w:val="00113370"/>
    <w:rsid w:val="00162241"/>
    <w:rsid w:val="0016304D"/>
    <w:rsid w:val="00165574"/>
    <w:rsid w:val="00185CB3"/>
    <w:rsid w:val="001C12AD"/>
    <w:rsid w:val="001C1967"/>
    <w:rsid w:val="002026AB"/>
    <w:rsid w:val="0021078A"/>
    <w:rsid w:val="0021371A"/>
    <w:rsid w:val="00217E15"/>
    <w:rsid w:val="00227CBA"/>
    <w:rsid w:val="0024490E"/>
    <w:rsid w:val="002552D8"/>
    <w:rsid w:val="00256941"/>
    <w:rsid w:val="002A52E0"/>
    <w:rsid w:val="002A5722"/>
    <w:rsid w:val="002B2968"/>
    <w:rsid w:val="002C6D22"/>
    <w:rsid w:val="002D4861"/>
    <w:rsid w:val="002F2440"/>
    <w:rsid w:val="002F7F50"/>
    <w:rsid w:val="00316999"/>
    <w:rsid w:val="00352248"/>
    <w:rsid w:val="00366F1A"/>
    <w:rsid w:val="00380575"/>
    <w:rsid w:val="003851C9"/>
    <w:rsid w:val="003A2B5E"/>
    <w:rsid w:val="003A4A91"/>
    <w:rsid w:val="003B1305"/>
    <w:rsid w:val="003B6A00"/>
    <w:rsid w:val="003E16BE"/>
    <w:rsid w:val="003F2084"/>
    <w:rsid w:val="003F7941"/>
    <w:rsid w:val="00400A26"/>
    <w:rsid w:val="00430F72"/>
    <w:rsid w:val="004311AD"/>
    <w:rsid w:val="00437341"/>
    <w:rsid w:val="004617FC"/>
    <w:rsid w:val="004711D2"/>
    <w:rsid w:val="00472582"/>
    <w:rsid w:val="0048320A"/>
    <w:rsid w:val="004A2BB2"/>
    <w:rsid w:val="004B1966"/>
    <w:rsid w:val="004F0E10"/>
    <w:rsid w:val="005215F9"/>
    <w:rsid w:val="005565F8"/>
    <w:rsid w:val="0056262E"/>
    <w:rsid w:val="0059103F"/>
    <w:rsid w:val="00594F05"/>
    <w:rsid w:val="005A201D"/>
    <w:rsid w:val="005B525D"/>
    <w:rsid w:val="005E6765"/>
    <w:rsid w:val="00606DB7"/>
    <w:rsid w:val="00617F04"/>
    <w:rsid w:val="006442F3"/>
    <w:rsid w:val="00647E4C"/>
    <w:rsid w:val="00652F58"/>
    <w:rsid w:val="00660886"/>
    <w:rsid w:val="006642A0"/>
    <w:rsid w:val="00685993"/>
    <w:rsid w:val="006A5C34"/>
    <w:rsid w:val="006B3306"/>
    <w:rsid w:val="006C3C96"/>
    <w:rsid w:val="006F26F4"/>
    <w:rsid w:val="00701FBD"/>
    <w:rsid w:val="0072650D"/>
    <w:rsid w:val="00731FEB"/>
    <w:rsid w:val="00732349"/>
    <w:rsid w:val="007472D3"/>
    <w:rsid w:val="007618AD"/>
    <w:rsid w:val="0078525D"/>
    <w:rsid w:val="00790562"/>
    <w:rsid w:val="007C59D0"/>
    <w:rsid w:val="007E02F5"/>
    <w:rsid w:val="007F6164"/>
    <w:rsid w:val="00803DE4"/>
    <w:rsid w:val="00812838"/>
    <w:rsid w:val="0083259F"/>
    <w:rsid w:val="008634F8"/>
    <w:rsid w:val="00895E9B"/>
    <w:rsid w:val="008B0308"/>
    <w:rsid w:val="008B6B1B"/>
    <w:rsid w:val="008C3019"/>
    <w:rsid w:val="008D2E77"/>
    <w:rsid w:val="008E033C"/>
    <w:rsid w:val="009162CA"/>
    <w:rsid w:val="009251B2"/>
    <w:rsid w:val="009262D3"/>
    <w:rsid w:val="009470C3"/>
    <w:rsid w:val="009502F4"/>
    <w:rsid w:val="00993857"/>
    <w:rsid w:val="009A5DA7"/>
    <w:rsid w:val="009C6F38"/>
    <w:rsid w:val="009F15DB"/>
    <w:rsid w:val="009F2341"/>
    <w:rsid w:val="00A11A5E"/>
    <w:rsid w:val="00A60C74"/>
    <w:rsid w:val="00A848D7"/>
    <w:rsid w:val="00A85A0E"/>
    <w:rsid w:val="00AB278C"/>
    <w:rsid w:val="00AB4933"/>
    <w:rsid w:val="00AC020F"/>
    <w:rsid w:val="00AC276F"/>
    <w:rsid w:val="00AD1C00"/>
    <w:rsid w:val="00B14054"/>
    <w:rsid w:val="00B25B92"/>
    <w:rsid w:val="00B26D34"/>
    <w:rsid w:val="00B27400"/>
    <w:rsid w:val="00B35D8C"/>
    <w:rsid w:val="00B5140F"/>
    <w:rsid w:val="00BA1063"/>
    <w:rsid w:val="00BD1503"/>
    <w:rsid w:val="00BE4662"/>
    <w:rsid w:val="00BF6E38"/>
    <w:rsid w:val="00C13708"/>
    <w:rsid w:val="00C148F7"/>
    <w:rsid w:val="00C316E9"/>
    <w:rsid w:val="00C329D8"/>
    <w:rsid w:val="00C63A85"/>
    <w:rsid w:val="00C74FDF"/>
    <w:rsid w:val="00C83FD1"/>
    <w:rsid w:val="00C84879"/>
    <w:rsid w:val="00CC7A9C"/>
    <w:rsid w:val="00D16F67"/>
    <w:rsid w:val="00D27F1A"/>
    <w:rsid w:val="00D506AE"/>
    <w:rsid w:val="00D5491B"/>
    <w:rsid w:val="00D70B77"/>
    <w:rsid w:val="00D753CC"/>
    <w:rsid w:val="00D76DE3"/>
    <w:rsid w:val="00D821E1"/>
    <w:rsid w:val="00DA7BCE"/>
    <w:rsid w:val="00DB7267"/>
    <w:rsid w:val="00E11049"/>
    <w:rsid w:val="00E13E0C"/>
    <w:rsid w:val="00E271B6"/>
    <w:rsid w:val="00E361A3"/>
    <w:rsid w:val="00E37AA0"/>
    <w:rsid w:val="00E526BB"/>
    <w:rsid w:val="00E55C61"/>
    <w:rsid w:val="00E605BF"/>
    <w:rsid w:val="00E84BDB"/>
    <w:rsid w:val="00E907C0"/>
    <w:rsid w:val="00EA4788"/>
    <w:rsid w:val="00EF3297"/>
    <w:rsid w:val="00F076A5"/>
    <w:rsid w:val="00F11415"/>
    <w:rsid w:val="00F51EBA"/>
    <w:rsid w:val="00F75DFE"/>
    <w:rsid w:val="00F8286F"/>
    <w:rsid w:val="00F849A8"/>
    <w:rsid w:val="00F9688A"/>
    <w:rsid w:val="00FB3159"/>
    <w:rsid w:val="00FF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243722"/>
  <w15:docId w15:val="{2CAECBCA-A91F-451A-B23A-2EF34D8E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E033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F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2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DB7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267"/>
  </w:style>
  <w:style w:type="paragraph" w:styleId="Footer">
    <w:name w:val="footer"/>
    <w:basedOn w:val="Normal"/>
    <w:link w:val="FooterChar"/>
    <w:uiPriority w:val="99"/>
    <w:unhideWhenUsed/>
    <w:rsid w:val="00DB7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267"/>
  </w:style>
  <w:style w:type="character" w:styleId="CommentReference">
    <w:name w:val="annotation reference"/>
    <w:basedOn w:val="DefaultParagraphFont"/>
    <w:unhideWhenUsed/>
    <w:rsid w:val="002A5722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A57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A57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57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5722"/>
    <w:rPr>
      <w:b/>
      <w:bCs/>
      <w:sz w:val="20"/>
      <w:szCs w:val="20"/>
    </w:rPr>
  </w:style>
  <w:style w:type="paragraph" w:styleId="NormalWeb">
    <w:name w:val="Normal (Web)"/>
    <w:basedOn w:val="Normal"/>
    <w:rsid w:val="00E13E0C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4D4D4D"/>
      <w:sz w:val="18"/>
      <w:szCs w:val="18"/>
    </w:rPr>
  </w:style>
  <w:style w:type="character" w:styleId="Hyperlink">
    <w:name w:val="Hyperlink"/>
    <w:rsid w:val="00F9688A"/>
    <w:rPr>
      <w:color w:val="0000FF"/>
      <w:u w:val="single"/>
    </w:rPr>
  </w:style>
  <w:style w:type="character" w:customStyle="1" w:styleId="header-a1">
    <w:name w:val="header-a1"/>
    <w:rsid w:val="000025D3"/>
    <w:rPr>
      <w:rFonts w:ascii="Arial" w:hAnsi="Arial" w:cs="Arial" w:hint="default"/>
      <w:b/>
      <w:bCs/>
      <w:color w:val="000000"/>
      <w:sz w:val="21"/>
      <w:szCs w:val="21"/>
    </w:rPr>
  </w:style>
  <w:style w:type="character" w:customStyle="1" w:styleId="Heading1Char">
    <w:name w:val="Heading 1 Char"/>
    <w:basedOn w:val="DefaultParagraphFont"/>
    <w:link w:val="Heading1"/>
    <w:rsid w:val="008E033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0A0C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6F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bjects@berkeley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</Company>
  <LinksUpToDate>false</LinksUpToDate>
  <CharactersWithSpaces>5009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pbyatta</dc:creator>
  <cp:lastModifiedBy>swakoli</cp:lastModifiedBy>
  <cp:revision>11</cp:revision>
  <cp:lastPrinted>2014-03-13T15:55:00Z</cp:lastPrinted>
  <dcterms:created xsi:type="dcterms:W3CDTF">2014-05-07T16:53:00Z</dcterms:created>
  <dcterms:modified xsi:type="dcterms:W3CDTF">2014-06-17T09:40:00Z</dcterms:modified>
</cp:coreProperties>
</file>