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D14FA" w14:textId="77777777" w:rsidR="00C01A82" w:rsidRDefault="00C01A82" w:rsidP="005A201D">
      <w:pPr>
        <w:keepNext/>
        <w:keepLines/>
        <w:spacing w:after="0"/>
        <w:jc w:val="center"/>
        <w:outlineLvl w:val="0"/>
        <w:rPr>
          <w:rFonts w:ascii="Times New Roman" w:hAnsi="Times New Roman" w:cs="Times New Roman"/>
          <w:b/>
        </w:rPr>
      </w:pPr>
    </w:p>
    <w:p w14:paraId="1E2ABEC5" w14:textId="77777777" w:rsidR="00C01A82" w:rsidRDefault="00C01A82" w:rsidP="005A201D">
      <w:pPr>
        <w:keepNext/>
        <w:keepLines/>
        <w:spacing w:after="0"/>
        <w:jc w:val="center"/>
        <w:outlineLvl w:val="0"/>
        <w:rPr>
          <w:rFonts w:ascii="Times New Roman" w:hAnsi="Times New Roman" w:cs="Times New Roman"/>
          <w:b/>
        </w:rPr>
      </w:pPr>
    </w:p>
    <w:p w14:paraId="68E56075" w14:textId="77777777" w:rsidR="00C01A82" w:rsidRDefault="00C01A82" w:rsidP="005A201D">
      <w:pPr>
        <w:keepNext/>
        <w:keepLines/>
        <w:spacing w:after="0"/>
        <w:jc w:val="center"/>
        <w:outlineLvl w:val="0"/>
        <w:rPr>
          <w:rFonts w:ascii="Times New Roman" w:hAnsi="Times New Roman" w:cs="Times New Roman"/>
          <w:b/>
        </w:rPr>
      </w:pPr>
    </w:p>
    <w:p w14:paraId="42B260FD" w14:textId="77777777" w:rsidR="00C01A82" w:rsidRDefault="00C01A82" w:rsidP="005A201D">
      <w:pPr>
        <w:keepNext/>
        <w:keepLines/>
        <w:spacing w:after="0"/>
        <w:jc w:val="center"/>
        <w:outlineLvl w:val="0"/>
        <w:rPr>
          <w:rFonts w:ascii="Times New Roman" w:hAnsi="Times New Roman" w:cs="Times New Roman"/>
          <w:b/>
        </w:rPr>
      </w:pPr>
    </w:p>
    <w:p w14:paraId="70BB8C4E" w14:textId="265C150F" w:rsidR="00652F58" w:rsidRDefault="00B27400" w:rsidP="005A201D">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OKHUFUCHIRIRA OKHUSHIRIKIANA NI NAFWE MU OMURADI</w:t>
      </w:r>
      <w:r w:rsidR="00823AC1">
        <w:rPr>
          <w:rFonts w:ascii="Times New Roman" w:eastAsiaTheme="majorEastAsia" w:hAnsi="Times New Roman" w:cs="Times New Roman"/>
          <w:b/>
          <w:bCs/>
        </w:rPr>
        <w:t xml:space="preserve"> </w:t>
      </w:r>
      <w:r w:rsidR="005A201D">
        <w:rPr>
          <w:rFonts w:ascii="Times New Roman" w:eastAsiaTheme="majorEastAsia" w:hAnsi="Times New Roman" w:cs="Times New Roman"/>
          <w:b/>
          <w:bCs/>
        </w:rPr>
        <w:t xml:space="preserve"> </w:t>
      </w:r>
    </w:p>
    <w:p w14:paraId="0D5EF094" w14:textId="574E5717" w:rsidR="005A201D" w:rsidRPr="00217E15" w:rsidRDefault="00DB7267" w:rsidP="005A201D">
      <w:pPr>
        <w:keepNext/>
        <w:keepLines/>
        <w:spacing w:after="0"/>
        <w:jc w:val="center"/>
        <w:outlineLvl w:val="0"/>
        <w:rPr>
          <w:rFonts w:ascii="Times New Roman" w:eastAsiaTheme="majorEastAsia" w:hAnsi="Times New Roman" w:cs="Times New Roman"/>
          <w:b/>
          <w:bCs/>
        </w:rPr>
      </w:pPr>
      <w:r w:rsidRPr="00217E15">
        <w:rPr>
          <w:rFonts w:ascii="Times New Roman" w:hAnsi="Times New Roman" w:cs="Times New Roman"/>
          <w:b/>
        </w:rPr>
        <w:t xml:space="preserve">WASH BENEFITS </w:t>
      </w:r>
      <w:r w:rsidR="00204768" w:rsidRPr="00401D97">
        <w:rPr>
          <w:rFonts w:ascii="Times New Roman" w:hAnsi="Times New Roman" w:cs="Times New Roman"/>
          <w:b/>
        </w:rPr>
        <w:t xml:space="preserve">OBUMALILISHI BWO OBUCHUNGUSI BWO BINYENDE </w:t>
      </w:r>
      <w:r w:rsidR="005A201D" w:rsidRPr="00401D97">
        <w:rPr>
          <w:rFonts w:ascii="Times New Roman" w:eastAsiaTheme="majorEastAsia" w:hAnsi="Times New Roman" w:cs="Times New Roman"/>
          <w:b/>
          <w:bCs/>
        </w:rPr>
        <w:t>MU OVUANDICHE</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2E9EC6A7"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Obusirihi obwamatsi, </w:t>
      </w:r>
      <w:r w:rsidR="000145C7" w:rsidRPr="00217E15">
        <w:rPr>
          <w:rFonts w:ascii="Times New Roman" w:hAnsi="Times New Roman" w:cs="Times New Roman"/>
        </w:rPr>
        <w:t>Obusafi bwa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0145C7" w:rsidRPr="00217E15">
        <w:rPr>
          <w:rFonts w:ascii="Times New Roman" w:hAnsi="Times New Roman" w:cs="Times New Roman"/>
        </w:rPr>
        <w:t xml:space="preserve">(nomba Omuradi kwa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22A4124A"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2F80817E"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Innovations for Poverty Action (IPA) kuli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Pr="00217E15">
        <w:rPr>
          <w:rFonts w:ascii="Times New Roman" w:eastAsia="Calibri" w:hAnsi="Times New Roman" w:cs="Times New Roman"/>
        </w:rPr>
        <w:t>]. Ekholanga emilimo nende Clai</w:t>
      </w:r>
      <w:r w:rsidR="0083259F" w:rsidRPr="00217E15">
        <w:rPr>
          <w:rFonts w:ascii="Times New Roman" w:eastAsia="Calibri" w:hAnsi="Times New Roman" w:cs="Times New Roman"/>
        </w:rPr>
        <w:t xml:space="preserve">r Null </w:t>
      </w:r>
      <w:r w:rsidR="00BA2AC8">
        <w:rPr>
          <w:rFonts w:ascii="Times New Roman" w:eastAsia="Calibri" w:hAnsi="Times New Roman" w:cs="Times New Roman"/>
        </w:rPr>
        <w:t>khurula  innovations for poverty-action</w:t>
      </w:r>
      <w:r w:rsidR="00145ACB">
        <w:rPr>
          <w:rFonts w:ascii="Times New Roman" w:eastAsia="Calibri" w:hAnsi="Times New Roman" w:cs="Times New Roman"/>
        </w:rPr>
        <w:t xml:space="preserve"> nende </w:t>
      </w:r>
      <w:r w:rsidR="00F756B1">
        <w:rPr>
          <w:rFonts w:ascii="Times New Roman" w:eastAsia="Calibri" w:hAnsi="Times New Roman" w:cs="Times New Roman"/>
        </w:rPr>
        <w:t>avahavirisi va University ya California, Berkely</w:t>
      </w:r>
      <w:r w:rsidR="00BA2AC8">
        <w:rPr>
          <w:rFonts w:ascii="Times New Roman" w:eastAsia="Calibri" w:hAnsi="Times New Roman" w:cs="Times New Roman"/>
        </w:rPr>
        <w:t xml:space="preserve"> eiri</w:t>
      </w:r>
      <w:r w:rsidR="00145ACB">
        <w:rPr>
          <w:rFonts w:ascii="Times New Roman" w:eastAsia="Calibri" w:hAnsi="Times New Roman" w:cs="Times New Roman"/>
        </w:rPr>
        <w:t xml:space="preserve"> </w:t>
      </w:r>
      <w:r w:rsidR="0083259F" w:rsidRPr="00217E15">
        <w:rPr>
          <w:rFonts w:ascii="Times New Roman" w:eastAsia="Calibri" w:hAnsi="Times New Roman" w:cs="Times New Roman"/>
        </w:rPr>
        <w:t xml:space="preserve"> mu United States.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0E68ED29" w14:textId="6DE2655D" w:rsidR="0008367B" w:rsidRPr="00217E15" w:rsidRDefault="007618AD" w:rsidP="005A201D">
      <w:pPr>
        <w:spacing w:after="0"/>
        <w:rPr>
          <w:rFonts w:ascii="Times New Roman" w:hAnsi="Times New Roman" w:cs="Times New Roman"/>
        </w:rPr>
      </w:pPr>
      <w:r>
        <w:rPr>
          <w:rFonts w:ascii="Times New Roman" w:hAnsi="Times New Roman" w:cs="Times New Roman"/>
        </w:rPr>
        <w:t xml:space="preserve">Khukhusayanga </w:t>
      </w:r>
      <w:r w:rsidR="00204768">
        <w:rPr>
          <w:rFonts w:ascii="Times New Roman" w:hAnsi="Times New Roman" w:cs="Times New Roman"/>
        </w:rPr>
        <w:t xml:space="preserve"> </w:t>
      </w:r>
      <w:r>
        <w:rPr>
          <w:rFonts w:ascii="Times New Roman" w:hAnsi="Times New Roman" w:cs="Times New Roman"/>
        </w:rPr>
        <w:t>witse</w:t>
      </w:r>
      <w:r w:rsidR="00204768">
        <w:rPr>
          <w:rFonts w:ascii="Times New Roman" w:hAnsi="Times New Roman" w:cs="Times New Roman"/>
        </w:rPr>
        <w:t xml:space="preserve"> no </w:t>
      </w:r>
      <w:r w:rsidR="00C2513B">
        <w:rPr>
          <w:rFonts w:ascii="Times New Roman" w:hAnsi="Times New Roman" w:cs="Times New Roman"/>
        </w:rPr>
        <w:t>avana</w:t>
      </w:r>
      <w:r>
        <w:rPr>
          <w:rFonts w:ascii="Times New Roman" w:hAnsi="Times New Roman" w:cs="Times New Roman"/>
        </w:rPr>
        <w:t xml:space="preserve"> mu ameko kano shichira </w:t>
      </w:r>
      <w:r w:rsidR="00204768">
        <w:rPr>
          <w:rFonts w:ascii="Times New Roman" w:hAnsi="Times New Roman" w:cs="Times New Roman"/>
        </w:rPr>
        <w:t>hango wuwo</w:t>
      </w:r>
      <w:r w:rsidR="00EA253E">
        <w:rPr>
          <w:rFonts w:ascii="Times New Roman" w:hAnsi="Times New Roman" w:cs="Times New Roman"/>
        </w:rPr>
        <w:t xml:space="preserve"> mweyama okhuva mu omumuradi kwefwe anyuma hao. </w:t>
      </w:r>
      <w:r w:rsidR="00204768">
        <w:rPr>
          <w:rFonts w:ascii="Times New Roman" w:hAnsi="Times New Roman" w:cs="Times New Roman"/>
        </w:rPr>
        <w:t xml:space="preserve"> </w:t>
      </w:r>
      <w:r w:rsidR="001014B5">
        <w:rPr>
          <w:rFonts w:ascii="Times New Roman" w:hAnsi="Times New Roman" w:cs="Times New Roman"/>
        </w:rPr>
        <w:t>Khwenya okhunyola eshichero shie obulwale bulerwa ne ebinyende mu bana khango hano.</w:t>
      </w:r>
    </w:p>
    <w:p w14:paraId="42D71E5D" w14:textId="77777777" w:rsidR="001014B5" w:rsidRDefault="001014B5" w:rsidP="005A201D">
      <w:pPr>
        <w:spacing w:after="0"/>
        <w:rPr>
          <w:rFonts w:ascii="Times New Roman" w:hAnsi="Times New Roman" w:cs="Times New Roman"/>
          <w:b/>
        </w:rPr>
      </w:pPr>
    </w:p>
    <w:p w14:paraId="7C26C55D" w14:textId="37D3B229"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6A5EECCC" w14:textId="3761637E" w:rsidR="0008367B" w:rsidRDefault="00BA2AC8" w:rsidP="005A201D">
      <w:pPr>
        <w:spacing w:after="0"/>
        <w:rPr>
          <w:rFonts w:ascii="Times New Roman" w:hAnsi="Times New Roman" w:cs="Times New Roman"/>
          <w:i/>
        </w:rPr>
      </w:pPr>
      <w:r>
        <w:rPr>
          <w:rFonts w:ascii="Times New Roman" w:eastAsia="Calibri" w:hAnsi="Times New Roman" w:cs="Times New Roman"/>
        </w:rPr>
        <w:t>Eshifune eshihongo ni okhukhola obukhavirisi vwa ovulamu vwa avana kho khumanye ngalu tsingongo nende okhulia khunyala okhunyasia okhukhula nende ovulamu bwa abana</w:t>
      </w:r>
      <w:r w:rsidR="00B14054" w:rsidRPr="00217E15">
        <w:rPr>
          <w:rFonts w:ascii="Times New Roman" w:eastAsia="Calibri" w:hAnsi="Times New Roman" w:cs="Times New Roman"/>
        </w:rPr>
        <w:t>.</w:t>
      </w:r>
      <w:r w:rsidR="001014B5" w:rsidRPr="001014B5">
        <w:rPr>
          <w:rFonts w:ascii="Times New Roman" w:hAnsi="Times New Roman"/>
          <w:sz w:val="24"/>
          <w:szCs w:val="24"/>
        </w:rPr>
        <w:t xml:space="preserve"> </w:t>
      </w:r>
      <w:r w:rsidR="001014B5" w:rsidRPr="003A2D0D">
        <w:rPr>
          <w:rFonts w:ascii="Times New Roman" w:hAnsi="Times New Roman"/>
          <w:sz w:val="24"/>
          <w:szCs w:val="24"/>
        </w:rPr>
        <w:t>Khukholanga obukhabilisi khu obulwale bwo okhunyalala ne khubilila khu obukhabilisi bwefu buno, khwenya  khumanya  amatokeo ka amalwale ko okhunyalala khu abana</w:t>
      </w:r>
      <w:r w:rsidR="001014B5" w:rsidRPr="00EF6C41">
        <w:rPr>
          <w:rFonts w:ascii="Times New Roman" w:hAnsi="Times New Roman"/>
          <w:sz w:val="24"/>
          <w:szCs w:val="24"/>
        </w:rPr>
        <w:t>. Khwikombere okhumanya matokeo a</w:t>
      </w:r>
      <w:r w:rsidR="001014B5">
        <w:rPr>
          <w:rFonts w:ascii="Times New Roman" w:hAnsi="Times New Roman"/>
          <w:sz w:val="24"/>
          <w:szCs w:val="24"/>
        </w:rPr>
        <w:t>keimberi eyo khu mwana nanyalala.</w:t>
      </w:r>
    </w:p>
    <w:p w14:paraId="3EC9F735" w14:textId="77777777" w:rsidR="00217E15" w:rsidRPr="00217E15" w:rsidRDefault="00217E15" w:rsidP="005A201D">
      <w:pPr>
        <w:spacing w:after="0"/>
        <w:rPr>
          <w:rFonts w:ascii="Times New Roman" w:hAnsi="Times New Roman" w:cs="Times New Roman"/>
          <w:b/>
        </w:rPr>
      </w:pPr>
    </w:p>
    <w:p w14:paraId="3C7D6438" w14:textId="41AB03E9"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r w:rsidR="00EA253E">
        <w:rPr>
          <w:rFonts w:ascii="Times New Roman" w:hAnsi="Times New Roman" w:cs="Times New Roman"/>
          <w:b/>
        </w:rPr>
        <w:tab/>
        <w:t>`</w:t>
      </w:r>
    </w:p>
    <w:p w14:paraId="1306BF80" w14:textId="77777777" w:rsidR="001014B5" w:rsidRDefault="007618AD" w:rsidP="005A201D">
      <w:pPr>
        <w:spacing w:after="0"/>
        <w:rPr>
          <w:rFonts w:ascii="Times New Roman" w:hAnsi="Times New Roman" w:cs="Times New Roman"/>
        </w:rPr>
      </w:pPr>
      <w:r>
        <w:rPr>
          <w:rFonts w:ascii="Times New Roman" w:hAnsi="Times New Roman" w:cs="Times New Roman"/>
        </w:rPr>
        <w:t>Kakhava oleyama khuva mu ameko kano olarevwa okhukhola  akalondakho</w:t>
      </w:r>
      <w:r w:rsidR="005A201D">
        <w:rPr>
          <w:rFonts w:ascii="Times New Roman" w:hAnsi="Times New Roman" w:cs="Times New Roman"/>
        </w:rPr>
        <w:t xml:space="preserve">: </w:t>
      </w:r>
    </w:p>
    <w:p w14:paraId="7403DF4A" w14:textId="77777777" w:rsidR="005220F1" w:rsidRDefault="005220F1" w:rsidP="005A201D">
      <w:pPr>
        <w:spacing w:after="0"/>
        <w:rPr>
          <w:rFonts w:ascii="Times New Roman" w:hAnsi="Times New Roman" w:cs="Times New Roman"/>
        </w:rPr>
      </w:pPr>
    </w:p>
    <w:p w14:paraId="04D95C73" w14:textId="45520BB0" w:rsidR="001014B5" w:rsidRPr="00401D97" w:rsidRDefault="001014B5" w:rsidP="001014B5">
      <w:pPr>
        <w:rPr>
          <w:rFonts w:ascii="Times New Roman" w:eastAsia="Calibri" w:hAnsi="Times New Roman" w:cs="Times New Roman"/>
          <w:sz w:val="24"/>
          <w:szCs w:val="24"/>
        </w:rPr>
      </w:pPr>
      <w:r w:rsidRPr="00401D97">
        <w:rPr>
          <w:rFonts w:ascii="Times New Roman" w:eastAsia="Calibri" w:hAnsi="Times New Roman" w:cs="Times New Roman"/>
          <w:sz w:val="24"/>
          <w:szCs w:val="24"/>
        </w:rPr>
        <w:t>Khwiunga mu obukhabilisi buno  bulabukula tsidakika 15-30. Ilihunyola lichomo lia mradi  khulabulukula amalasire, nende ichoo yo mwana wao. Khandi khulabukula eshipimo shia ichoo nende amalasire khurula khu iwe. Efipimo fya amalasire nende ichoo filakhukhonya  khumanya kali omwana wao</w:t>
      </w:r>
      <w:r w:rsidR="009C771B">
        <w:rPr>
          <w:rFonts w:ascii="Times New Roman" w:eastAsia="Calibri" w:hAnsi="Times New Roman" w:cs="Times New Roman"/>
          <w:sz w:val="24"/>
          <w:szCs w:val="24"/>
        </w:rPr>
        <w:t>ya</w:t>
      </w:r>
      <w:r w:rsidRPr="00401D97">
        <w:rPr>
          <w:rFonts w:ascii="Times New Roman" w:eastAsia="Calibri" w:hAnsi="Times New Roman" w:cs="Times New Roman"/>
          <w:sz w:val="24"/>
          <w:szCs w:val="24"/>
        </w:rPr>
        <w:t xml:space="preserve">baho nende tsinjoha nomba obuchafu bundi ni hukhola ebipimo mu </w:t>
      </w:r>
      <w:r w:rsidR="00C52257">
        <w:rPr>
          <w:rFonts w:ascii="Times New Roman" w:eastAsia="Calibri" w:hAnsi="Times New Roman" w:cs="Times New Roman"/>
          <w:sz w:val="24"/>
          <w:szCs w:val="24"/>
        </w:rPr>
        <w:t>labu</w:t>
      </w:r>
      <w:r w:rsidRPr="00401D97">
        <w:rPr>
          <w:rFonts w:ascii="Times New Roman" w:eastAsia="Calibri" w:hAnsi="Times New Roman" w:cs="Times New Roman"/>
          <w:sz w:val="24"/>
          <w:szCs w:val="24"/>
        </w:rPr>
        <w:t xml:space="preserve"> </w:t>
      </w:r>
    </w:p>
    <w:p w14:paraId="21BC53EA" w14:textId="03DA8FC6" w:rsidR="001014B5" w:rsidRPr="00401D97" w:rsidRDefault="00F6037C" w:rsidP="001014B5">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14:paraId="50EBEAF5" w14:textId="2735A621" w:rsidR="001014B5" w:rsidRPr="001014B5" w:rsidRDefault="001014B5" w:rsidP="001014B5">
      <w:pPr>
        <w:jc w:val="both"/>
        <w:rPr>
          <w:rFonts w:ascii="Times New Roman" w:eastAsia="Calibri" w:hAnsi="Times New Roman" w:cs="Times New Roman"/>
          <w:sz w:val="24"/>
          <w:szCs w:val="24"/>
        </w:rPr>
      </w:pPr>
      <w:r w:rsidRPr="001014B5">
        <w:rPr>
          <w:rFonts w:ascii="Times New Roman" w:eastAsia="Calibri" w:hAnsi="Times New Roman" w:cs="Times New Roman"/>
          <w:sz w:val="24"/>
          <w:szCs w:val="24"/>
        </w:rPr>
        <w:t>No ofuchirila khwiunga, afisa wefu alakhuchendela mungo khabiri khu shifune shino. Inyanga ndala kabla ya okhubukula eshipimo, afisa wefu alakhurerela efindu fia okhuramo efipimo fino nende okhukhumanyia ngala olafirumishira khubukula efipimo fino khurula khu omwana wao.</w:t>
      </w:r>
      <w:r w:rsidR="007B5807">
        <w:rPr>
          <w:rFonts w:ascii="Times New Roman" w:eastAsia="Calibri" w:hAnsi="Times New Roman" w:cs="Times New Roman"/>
          <w:sz w:val="24"/>
          <w:szCs w:val="24"/>
        </w:rPr>
        <w:t xml:space="preserve"> </w:t>
      </w:r>
      <w:r w:rsidRPr="001014B5">
        <w:rPr>
          <w:rFonts w:ascii="Times New Roman" w:eastAsia="Calibri" w:hAnsi="Times New Roman" w:cs="Times New Roman"/>
          <w:sz w:val="24"/>
          <w:szCs w:val="24"/>
        </w:rPr>
        <w:t>Olabirwa</w:t>
      </w:r>
      <w:r w:rsidR="007B5807">
        <w:rPr>
          <w:rFonts w:ascii="Times New Roman" w:eastAsia="Calibri" w:hAnsi="Times New Roman" w:cs="Times New Roman"/>
          <w:sz w:val="24"/>
          <w:szCs w:val="24"/>
        </w:rPr>
        <w:t xml:space="preserve"> ngalwa</w:t>
      </w:r>
      <w:r w:rsidRPr="001014B5">
        <w:rPr>
          <w:rFonts w:ascii="Times New Roman" w:eastAsia="Calibri" w:hAnsi="Times New Roman" w:cs="Times New Roman"/>
          <w:sz w:val="24"/>
          <w:szCs w:val="24"/>
        </w:rPr>
        <w:t xml:space="preserve"> </w:t>
      </w:r>
      <w:r w:rsidR="007B5807">
        <w:rPr>
          <w:rFonts w:ascii="Times New Roman" w:eastAsia="Calibri" w:hAnsi="Times New Roman" w:cs="Times New Roman"/>
          <w:sz w:val="24"/>
          <w:szCs w:val="24"/>
        </w:rPr>
        <w:t>o</w:t>
      </w:r>
      <w:r w:rsidRPr="001014B5">
        <w:rPr>
          <w:rFonts w:ascii="Times New Roman" w:eastAsia="Calibri" w:hAnsi="Times New Roman" w:cs="Times New Roman"/>
          <w:sz w:val="24"/>
          <w:szCs w:val="24"/>
        </w:rPr>
        <w:t>bukula efipimo f</w:t>
      </w:r>
      <w:r w:rsidR="007B5807">
        <w:rPr>
          <w:rFonts w:ascii="Times New Roman" w:eastAsia="Calibri" w:hAnsi="Times New Roman" w:cs="Times New Roman"/>
          <w:sz w:val="24"/>
          <w:szCs w:val="24"/>
        </w:rPr>
        <w:t>ya ichoo yo omwana wo</w:t>
      </w:r>
      <w:r w:rsidRPr="001014B5">
        <w:rPr>
          <w:rFonts w:ascii="Times New Roman" w:eastAsia="Calibri" w:hAnsi="Times New Roman" w:cs="Times New Roman"/>
          <w:sz w:val="24"/>
          <w:szCs w:val="24"/>
        </w:rPr>
        <w:t xml:space="preserve"> isubui ilonda, khali mbu omwanaatsia ichoo ni bashiri okhula, atsie ichoo khulukaratasi lwa </w:t>
      </w:r>
      <w:del w:id="0" w:author="Fredrick Onjoro" w:date="2015-04-20T14:18:00Z">
        <w:r w:rsidRPr="001014B5" w:rsidDel="00CF7E8B">
          <w:rPr>
            <w:rFonts w:ascii="Times New Roman" w:eastAsia="Calibri" w:hAnsi="Times New Roman" w:cs="Times New Roman"/>
            <w:sz w:val="24"/>
            <w:szCs w:val="24"/>
          </w:rPr>
          <w:delText xml:space="preserve">plastic </w:delText>
        </w:r>
      </w:del>
      <w:ins w:id="1" w:author="Fredrick Onjoro" w:date="2015-04-20T14:18:00Z">
        <w:r w:rsidR="00CF7E8B">
          <w:rPr>
            <w:rFonts w:ascii="Times New Roman" w:eastAsia="Calibri" w:hAnsi="Times New Roman" w:cs="Times New Roman"/>
            <w:sz w:val="24"/>
            <w:szCs w:val="24"/>
          </w:rPr>
          <w:t>aluminium</w:t>
        </w:r>
        <w:r w:rsidR="00CF7E8B" w:rsidRPr="001014B5">
          <w:rPr>
            <w:rFonts w:ascii="Times New Roman" w:eastAsia="Calibri" w:hAnsi="Times New Roman" w:cs="Times New Roman"/>
            <w:sz w:val="24"/>
            <w:szCs w:val="24"/>
          </w:rPr>
          <w:t xml:space="preserve"> </w:t>
        </w:r>
      </w:ins>
      <w:r w:rsidRPr="001014B5">
        <w:rPr>
          <w:rFonts w:ascii="Times New Roman" w:eastAsia="Calibri" w:hAnsi="Times New Roman" w:cs="Times New Roman"/>
          <w:sz w:val="24"/>
          <w:szCs w:val="24"/>
        </w:rPr>
        <w:t xml:space="preserve">alafu orumishire a </w:t>
      </w:r>
      <w:r w:rsidR="007B5807">
        <w:rPr>
          <w:rFonts w:ascii="Times New Roman" w:eastAsia="Calibri" w:hAnsi="Times New Roman" w:cs="Times New Roman"/>
          <w:sz w:val="24"/>
          <w:szCs w:val="24"/>
        </w:rPr>
        <w:t>eshichiko shia plastiki o</w:t>
      </w:r>
      <w:r w:rsidRPr="001014B5">
        <w:rPr>
          <w:rFonts w:ascii="Times New Roman" w:eastAsia="Calibri" w:hAnsi="Times New Roman" w:cs="Times New Roman"/>
          <w:sz w:val="24"/>
          <w:szCs w:val="24"/>
        </w:rPr>
        <w:t xml:space="preserve">khuraa ichoo ye isaa iyo </w:t>
      </w:r>
      <w:r w:rsidR="007B5807">
        <w:rPr>
          <w:rFonts w:ascii="Times New Roman" w:eastAsia="Calibri" w:hAnsi="Times New Roman" w:cs="Times New Roman"/>
          <w:sz w:val="24"/>
          <w:szCs w:val="24"/>
        </w:rPr>
        <w:t xml:space="preserve">ni wanzira ikulu we ichoo ne nu ra </w:t>
      </w:r>
      <w:r w:rsidRPr="001014B5">
        <w:rPr>
          <w:rFonts w:ascii="Times New Roman" w:eastAsia="Calibri" w:hAnsi="Times New Roman" w:cs="Times New Roman"/>
          <w:sz w:val="24"/>
          <w:szCs w:val="24"/>
        </w:rPr>
        <w:t xml:space="preserve">mu mukepe. Afisa aletsa khubukula omukepe kuno nende efindu fiosi. </w:t>
      </w:r>
    </w:p>
    <w:p w14:paraId="3A5121DB" w14:textId="1D3751E2" w:rsidR="001014B5" w:rsidRPr="00C01A82" w:rsidRDefault="001014B5" w:rsidP="00C01A82">
      <w:pPr>
        <w:jc w:val="both"/>
        <w:rPr>
          <w:rFonts w:ascii="Times New Roman" w:eastAsia="Calibri" w:hAnsi="Times New Roman" w:cs="Times New Roman"/>
          <w:sz w:val="24"/>
          <w:szCs w:val="24"/>
        </w:rPr>
      </w:pPr>
      <w:r w:rsidRPr="001014B5">
        <w:rPr>
          <w:rFonts w:ascii="Times New Roman" w:eastAsia="Calibri" w:hAnsi="Times New Roman" w:cs="Times New Roman"/>
          <w:sz w:val="24"/>
          <w:szCs w:val="24"/>
        </w:rPr>
        <w:t>Amalasire  kalabukulwa  hurula hu lwala lwo  Omwana</w:t>
      </w:r>
      <w:r w:rsidR="00C2513B">
        <w:rPr>
          <w:rFonts w:ascii="Times New Roman" w:eastAsia="Calibri" w:hAnsi="Times New Roman" w:cs="Times New Roman"/>
          <w:sz w:val="24"/>
          <w:szCs w:val="24"/>
        </w:rPr>
        <w:t>/avana</w:t>
      </w:r>
      <w:r w:rsidRPr="001014B5">
        <w:rPr>
          <w:rFonts w:ascii="Times New Roman" w:eastAsia="Calibri" w:hAnsi="Times New Roman" w:cs="Times New Roman"/>
          <w:sz w:val="24"/>
          <w:szCs w:val="24"/>
        </w:rPr>
        <w:t xml:space="preserve"> alaulira obutsuni butiti halafu amalasire matiti kalabukulwa nende mtalamu wefu.</w:t>
      </w:r>
    </w:p>
    <w:p w14:paraId="56AF4312" w14:textId="1E834C0A" w:rsidR="0008367B" w:rsidRPr="00401D97" w:rsidRDefault="0008367B" w:rsidP="005A201D">
      <w:pPr>
        <w:spacing w:after="0"/>
        <w:rPr>
          <w:rFonts w:ascii="Times New Roman" w:hAnsi="Times New Roman" w:cs="Times New Roman"/>
        </w:rPr>
      </w:pPr>
    </w:p>
    <w:p w14:paraId="2D4F306B" w14:textId="4081EDEA" w:rsidR="00617F04" w:rsidRPr="00217E15" w:rsidRDefault="00C63A85" w:rsidP="005A201D">
      <w:pPr>
        <w:spacing w:after="0"/>
        <w:rPr>
          <w:rFonts w:ascii="Times New Roman" w:hAnsi="Times New Roman" w:cs="Times New Roman"/>
        </w:rPr>
      </w:pPr>
      <w:r w:rsidRPr="00217E15">
        <w:rPr>
          <w:rFonts w:ascii="Times New Roman" w:hAnsi="Times New Roman" w:cs="Times New Roman"/>
          <w:b/>
        </w:rPr>
        <w:lastRenderedPageBreak/>
        <w:t>Bikha Bio bukhabirisi</w:t>
      </w:r>
      <w:r w:rsidR="00F9688A" w:rsidRPr="00217E15">
        <w:rPr>
          <w:rFonts w:ascii="Times New Roman" w:hAnsi="Times New Roman" w:cs="Times New Roman"/>
          <w:b/>
        </w:rPr>
        <w:t xml:space="preserve">:  </w:t>
      </w:r>
      <w:r w:rsidR="00617F04" w:rsidRPr="007618AD">
        <w:rPr>
          <w:rFonts w:ascii="Times New Roman" w:hAnsi="Times New Roman" w:cs="Times New Roman"/>
        </w:rPr>
        <w:t>Iwe khuba mu mradi</w:t>
      </w:r>
      <w:r w:rsidR="00617F04" w:rsidRPr="00D64BC0">
        <w:rPr>
          <w:rFonts w:ascii="Times New Roman" w:hAnsi="Times New Roman" w:cs="Times New Roman"/>
        </w:rPr>
        <w:t xml:space="preserve"> </w:t>
      </w:r>
      <w:r w:rsidR="00617F04" w:rsidRPr="007618AD">
        <w:rPr>
          <w:rFonts w:ascii="Times New Roman" w:hAnsi="Times New Roman" w:cs="Times New Roman"/>
        </w:rPr>
        <w:t xml:space="preserve">kuno </w:t>
      </w:r>
      <w:r w:rsidR="008C3019" w:rsidRPr="007618AD">
        <w:rPr>
          <w:rFonts w:ascii="Times New Roman" w:hAnsi="Times New Roman" w:cs="Times New Roman"/>
        </w:rPr>
        <w:t>khulakhubuku</w:t>
      </w:r>
      <w:r w:rsidR="00780078">
        <w:rPr>
          <w:rFonts w:ascii="Times New Roman" w:hAnsi="Times New Roman" w:cs="Times New Roman"/>
        </w:rPr>
        <w:t>l</w:t>
      </w:r>
      <w:r w:rsidR="008C3019" w:rsidRPr="007618AD">
        <w:rPr>
          <w:rFonts w:ascii="Times New Roman" w:hAnsi="Times New Roman" w:cs="Times New Roman"/>
        </w:rPr>
        <w:t xml:space="preserve">a tsidakika </w:t>
      </w:r>
      <w:r w:rsidR="001014B5">
        <w:rPr>
          <w:rFonts w:ascii="Times New Roman" w:hAnsi="Times New Roman" w:cs="Times New Roman"/>
        </w:rPr>
        <w:t>15-30 Khulwo tsinjendero tsibiri.</w:t>
      </w:r>
    </w:p>
    <w:p w14:paraId="1CACF823" w14:textId="77777777" w:rsidR="0008367B" w:rsidRPr="00217E15" w:rsidRDefault="0008367B" w:rsidP="005A201D">
      <w:pPr>
        <w:spacing w:after="0"/>
        <w:rPr>
          <w:rFonts w:ascii="Times New Roman" w:hAnsi="Times New Roman" w:cs="Times New Roman"/>
          <w:b/>
        </w:rPr>
      </w:pPr>
    </w:p>
    <w:p w14:paraId="13CCB486" w14:textId="18984769" w:rsidR="00F9688A" w:rsidRPr="00C276D2" w:rsidRDefault="00C63A85" w:rsidP="005A201D">
      <w:pPr>
        <w:spacing w:after="0"/>
        <w:rPr>
          <w:rFonts w:ascii="Times New Roman" w:hAnsi="Times New Roman" w:cs="Times New Roman"/>
        </w:rPr>
      </w:pPr>
      <w:r w:rsidRPr="00217E15">
        <w:rPr>
          <w:rFonts w:ascii="Times New Roman" w:hAnsi="Times New Roman" w:cs="Times New Roman"/>
          <w:b/>
        </w:rPr>
        <w:t>Owobukhabirisi bukholerwa:</w:t>
      </w:r>
      <w:r w:rsidRPr="00217E15">
        <w:rPr>
          <w:rFonts w:ascii="Times New Roman" w:hAnsi="Times New Roman" w:cs="Times New Roman"/>
        </w:rPr>
        <w:t xml:space="preserve"> </w:t>
      </w:r>
      <w:r w:rsidR="008C3019" w:rsidRPr="00217E15">
        <w:rPr>
          <w:rFonts w:ascii="Times New Roman" w:hAnsi="Times New Roman" w:cs="Times New Roman"/>
        </w:rPr>
        <w:t xml:space="preserve">Mipango kiosi kiobukhabirisi </w:t>
      </w:r>
      <w:r w:rsidR="00C316E9" w:rsidRPr="00217E15">
        <w:rPr>
          <w:rFonts w:ascii="Times New Roman" w:hAnsi="Times New Roman" w:cs="Times New Roman"/>
        </w:rPr>
        <w:t xml:space="preserve">kilekholera </w:t>
      </w:r>
      <w:r w:rsidR="00217E15" w:rsidRPr="00401D97">
        <w:rPr>
          <w:rFonts w:ascii="Times New Roman" w:hAnsi="Times New Roman" w:cs="Times New Roman"/>
        </w:rPr>
        <w:t>mulukongo noba mwitala lio.</w:t>
      </w:r>
      <w:r w:rsidR="00217E15" w:rsidRPr="00C276D2">
        <w:rPr>
          <w:rFonts w:ascii="Times New Roman" w:hAnsi="Times New Roman" w:cs="Times New Roman"/>
        </w:rPr>
        <w:t xml:space="preserve">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2AF9456A" w14:textId="20A6EF2E" w:rsidR="000A0C6B" w:rsidRPr="00401D97" w:rsidRDefault="00C276D2" w:rsidP="00401D97">
      <w:pPr>
        <w:rPr>
          <w:rFonts w:ascii="Times New Roman" w:eastAsia="Calibri" w:hAnsi="Times New Roman" w:cs="Times New Roman"/>
          <w:sz w:val="24"/>
          <w:szCs w:val="24"/>
        </w:rPr>
      </w:pPr>
      <w:del w:id="2" w:author="IPA user" w:date="2015-04-20T11:11:00Z">
        <w:r w:rsidRPr="00C276D2" w:rsidDel="00735999">
          <w:rPr>
            <w:rFonts w:ascii="Times New Roman" w:eastAsia="Calibri" w:hAnsi="Times New Roman" w:cs="Times New Roman"/>
          </w:rPr>
          <w:delText>Nochama okhuchiba amarebo kano bubulao obukhonyi bwosi bwosi bwaulanyola ne olaba n</w:delText>
        </w:r>
      </w:del>
      <w:del w:id="3" w:author="IPA user" w:date="2015-04-20T11:10:00Z">
        <w:r w:rsidRPr="00C276D2" w:rsidDel="00735999">
          <w:rPr>
            <w:rFonts w:ascii="Times New Roman" w:eastAsia="Calibri" w:hAnsi="Times New Roman" w:cs="Times New Roman"/>
          </w:rPr>
          <w:delText>okhukhonyanga okhumanyirisia ngalwa</w:delText>
        </w:r>
        <w:r w:rsidR="00780078" w:rsidDel="00735999">
          <w:rPr>
            <w:rFonts w:ascii="Times New Roman" w:eastAsia="Calibri" w:hAnsi="Times New Roman" w:cs="Times New Roman"/>
          </w:rPr>
          <w:delText xml:space="preserve"> </w:delText>
        </w:r>
        <w:r w:rsidR="00EF2760" w:rsidRPr="00C01A82" w:rsidDel="00735999">
          <w:rPr>
            <w:rFonts w:ascii="Times New Roman" w:eastAsia="Calibri" w:hAnsi="Times New Roman" w:cs="Times New Roman"/>
            <w:i/>
          </w:rPr>
          <w:delText>okhunyalala khunyasia ovulamu vwa vana</w:delText>
        </w:r>
        <w:r w:rsidR="00CD04D3" w:rsidDel="00735999">
          <w:rPr>
            <w:rFonts w:ascii="Times New Roman" w:eastAsia="Calibri" w:hAnsi="Times New Roman" w:cs="Times New Roman"/>
            <w:i/>
          </w:rPr>
          <w:delText>.</w:delText>
        </w:r>
      </w:del>
      <w:ins w:id="4" w:author="IPA user" w:date="2015-04-20T11:02:00Z">
        <w:r w:rsidR="00CD04D3">
          <w:rPr>
            <w:rFonts w:ascii="Times New Roman" w:eastAsia="Calibri" w:hAnsi="Times New Roman" w:cs="Times New Roman"/>
            <w:i/>
          </w:rPr>
          <w:t>Nochagura khushirika</w:t>
        </w:r>
      </w:ins>
      <w:ins w:id="5" w:author="IPA user" w:date="2015-04-20T11:06:00Z">
        <w:r w:rsidR="00CD04D3">
          <w:rPr>
            <w:rFonts w:ascii="Times New Roman" w:eastAsia="Calibri" w:hAnsi="Times New Roman" w:cs="Times New Roman"/>
            <w:i/>
          </w:rPr>
          <w:t xml:space="preserve"> bubulao</w:t>
        </w:r>
      </w:ins>
      <w:ins w:id="6" w:author="IPA user" w:date="2015-04-20T11:07:00Z">
        <w:r w:rsidR="00CD04D3">
          <w:rPr>
            <w:rFonts w:ascii="Times New Roman" w:eastAsia="Calibri" w:hAnsi="Times New Roman" w:cs="Times New Roman"/>
            <w:i/>
          </w:rPr>
          <w:t xml:space="preserve"> obu</w:t>
        </w:r>
        <w:r w:rsidR="00735999">
          <w:rPr>
            <w:rFonts w:ascii="Times New Roman" w:eastAsia="Calibri" w:hAnsi="Times New Roman" w:cs="Times New Roman"/>
            <w:i/>
          </w:rPr>
          <w:t>khonyi bwosi bwosi khwiwe namwe omwana nekhali olakhukhonya khu</w:t>
        </w:r>
      </w:ins>
      <w:ins w:id="7" w:author="IPA user" w:date="2015-04-20T11:12:00Z">
        <w:r w:rsidR="00735999">
          <w:rPr>
            <w:rFonts w:ascii="Times New Roman" w:eastAsia="Calibri" w:hAnsi="Times New Roman" w:cs="Times New Roman"/>
            <w:i/>
          </w:rPr>
          <w:t>elewa</w:t>
        </w:r>
      </w:ins>
      <w:ins w:id="8" w:author="IPA user" w:date="2015-04-20T11:21:00Z">
        <w:r w:rsidR="001A42C3">
          <w:rPr>
            <w:rFonts w:ascii="Times New Roman" w:eastAsia="Calibri" w:hAnsi="Times New Roman" w:cs="Times New Roman"/>
            <w:i/>
          </w:rPr>
          <w:t xml:space="preserve"> obunyali bwa afya khu bulwale</w:t>
        </w:r>
      </w:ins>
      <w:ins w:id="9" w:author="IPA user" w:date="2015-04-20T11:22:00Z">
        <w:r w:rsidR="001A42C3">
          <w:rPr>
            <w:rFonts w:ascii="Times New Roman" w:eastAsia="Calibri" w:hAnsi="Times New Roman" w:cs="Times New Roman"/>
            <w:i/>
          </w:rPr>
          <w:t xml:space="preserve"> </w:t>
        </w:r>
      </w:ins>
      <w:ins w:id="10" w:author="IPA user" w:date="2015-04-20T11:21:00Z">
        <w:r w:rsidR="001A42C3">
          <w:rPr>
            <w:rFonts w:ascii="Times New Roman" w:eastAsia="Calibri" w:hAnsi="Times New Roman" w:cs="Times New Roman"/>
            <w:i/>
          </w:rPr>
          <w:t>bwo khunyalala khu bana.</w:t>
        </w:r>
      </w:ins>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6AD1CC6C" w:rsidR="00C316E9" w:rsidRDefault="00C316E9" w:rsidP="005A201D">
      <w:pPr>
        <w:spacing w:after="0"/>
        <w:rPr>
          <w:rFonts w:ascii="Times New Roman" w:hAnsi="Times New Roman" w:cs="Times New Roman"/>
          <w:bCs/>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p>
    <w:p w14:paraId="194E2DF6" w14:textId="4629CC5D" w:rsidR="004839A4" w:rsidRPr="00217E15" w:rsidRDefault="00347F0A" w:rsidP="005A201D">
      <w:pPr>
        <w:spacing w:after="0"/>
        <w:rPr>
          <w:rFonts w:ascii="Times New Roman" w:hAnsi="Times New Roman" w:cs="Times New Roman"/>
          <w:i/>
        </w:rPr>
      </w:pPr>
      <w:ins w:id="11" w:author="IPA user" w:date="2015-04-20T12:04:00Z">
        <w:r>
          <w:rPr>
            <w:rFonts w:ascii="Times New Roman" w:hAnsi="Times New Roman" w:cs="Times New Roman"/>
            <w:i/>
          </w:rPr>
          <w:t>-</w:t>
        </w:r>
      </w:ins>
    </w:p>
    <w:p w14:paraId="1890792A" w14:textId="0D9C4C44" w:rsidR="00430F72" w:rsidRPr="003A2D0D" w:rsidRDefault="00430F72" w:rsidP="005A201D">
      <w:pPr>
        <w:pStyle w:val="ListParagraph"/>
        <w:numPr>
          <w:ilvl w:val="0"/>
          <w:numId w:val="6"/>
        </w:numPr>
        <w:spacing w:after="0"/>
        <w:contextualSpacing w:val="0"/>
        <w:rPr>
          <w:rFonts w:ascii="Times New Roman" w:hAnsi="Times New Roman" w:cs="Times New Roman"/>
          <w:i/>
        </w:rPr>
      </w:pPr>
      <w:r w:rsidRPr="003A2D0D">
        <w:rPr>
          <w:rFonts w:ascii="Times New Roman" w:eastAsia="Calibri" w:hAnsi="Times New Roman" w:cs="Times New Roman"/>
        </w:rPr>
        <w:t>Amarebo kandi akandakhureba kalaba akabinafusi noba akalekhana omundu undi okhuulira khubera katira khu obulamu bwawo. Amajibu kao khulakabikha andi</w:t>
      </w:r>
      <w:r w:rsidR="004839A4" w:rsidRPr="003A2D0D">
        <w:rPr>
          <w:rFonts w:ascii="Times New Roman" w:eastAsia="Calibri" w:hAnsi="Times New Roman" w:cs="Times New Roman"/>
        </w:rPr>
        <w:t>n</w:t>
      </w:r>
      <w:r w:rsidRPr="003A2D0D">
        <w:rPr>
          <w:rFonts w:ascii="Times New Roman" w:eastAsia="Calibri" w:hAnsi="Times New Roman" w:cs="Times New Roman"/>
        </w:rPr>
        <w:t xml:space="preserve">yu ngalwa khunyalirwa, ne khupara mbu hatari ya ewe okhuba mu obukhabirisi buno </w:t>
      </w:r>
      <w:r w:rsidR="007F6164" w:rsidRPr="003A2D0D">
        <w:rPr>
          <w:rFonts w:ascii="Times New Roman" w:eastAsia="Calibri" w:hAnsi="Times New Roman" w:cs="Times New Roman"/>
        </w:rPr>
        <w:t>ni obututu muno.</w:t>
      </w:r>
    </w:p>
    <w:p w14:paraId="119610E0" w14:textId="234E7ACD" w:rsidR="00C276D2" w:rsidRDefault="00BA2AC8" w:rsidP="00C276D2">
      <w:pPr>
        <w:pStyle w:val="ListParagraph"/>
        <w:numPr>
          <w:ilvl w:val="0"/>
          <w:numId w:val="6"/>
        </w:numPr>
        <w:spacing w:after="0"/>
        <w:contextualSpacing w:val="0"/>
        <w:rPr>
          <w:rFonts w:ascii="Times New Roman" w:hAnsi="Times New Roman" w:cs="Times New Roman"/>
          <w:i/>
        </w:rPr>
      </w:pPr>
      <w:r>
        <w:rPr>
          <w:rFonts w:ascii="Times New Roman" w:hAnsi="Times New Roman" w:cs="Times New Roman"/>
          <w:i/>
        </w:rPr>
        <w:t>Onyala okhukosia evise vititi khu lwokhuva mu ishighuli ya omuradi kuno kwa ovulamu vwa avana lakini o</w:t>
      </w:r>
      <w:r w:rsidR="00F21065">
        <w:rPr>
          <w:rFonts w:ascii="Times New Roman" w:hAnsi="Times New Roman" w:cs="Times New Roman"/>
          <w:i/>
        </w:rPr>
        <w:t>nyala khurula /okhuleshesia evise viosi vyiosi</w:t>
      </w:r>
      <w:r w:rsidR="00C276D2" w:rsidRPr="00217E15">
        <w:rPr>
          <w:rFonts w:ascii="Times New Roman" w:hAnsi="Times New Roman" w:cs="Times New Roman"/>
          <w:i/>
        </w:rPr>
        <w:t>.</w:t>
      </w:r>
    </w:p>
    <w:p w14:paraId="7FB2FA70" w14:textId="4F0AB481" w:rsidR="004839A4" w:rsidRDefault="004839A4" w:rsidP="00C276D2">
      <w:pPr>
        <w:pStyle w:val="ListParagraph"/>
        <w:numPr>
          <w:ilvl w:val="0"/>
          <w:numId w:val="6"/>
        </w:numPr>
        <w:spacing w:after="0"/>
        <w:contextualSpacing w:val="0"/>
        <w:rPr>
          <w:ins w:id="12" w:author="IPA user" w:date="2015-04-20T11:24:00Z"/>
          <w:rFonts w:ascii="Times New Roman" w:hAnsi="Times New Roman" w:cs="Times New Roman"/>
          <w:i/>
        </w:rPr>
      </w:pPr>
      <w:r>
        <w:rPr>
          <w:rFonts w:ascii="Times New Roman" w:hAnsi="Times New Roman" w:cs="Times New Roman"/>
          <w:i/>
        </w:rPr>
        <w:t>Evise vititi vya  vya okhulava nende istarehe eilondekhana nende omwana wo okhurivilwa nende isindano khu lwala.</w:t>
      </w:r>
    </w:p>
    <w:p w14:paraId="6DEF93C9" w14:textId="77777777" w:rsidR="001A42C3" w:rsidRPr="00C13708" w:rsidRDefault="001A42C3" w:rsidP="001A42C3">
      <w:pPr>
        <w:numPr>
          <w:ilvl w:val="0"/>
          <w:numId w:val="6"/>
        </w:numPr>
        <w:tabs>
          <w:tab w:val="left" w:pos="1980"/>
        </w:tabs>
        <w:spacing w:after="0"/>
        <w:rPr>
          <w:ins w:id="13" w:author="IPA user" w:date="2015-04-20T11:25:00Z"/>
          <w:rFonts w:ascii="Times New Roman" w:hAnsi="Times New Roman" w:cs="Times New Roman"/>
          <w:bCs/>
        </w:rPr>
      </w:pPr>
      <w:ins w:id="14" w:author="IPA user" w:date="2015-04-20T11:25:00Z">
        <w:r w:rsidRPr="00217E15">
          <w:rPr>
            <w:rFonts w:ascii="Times New Roman" w:hAnsi="Times New Roman" w:cs="Times New Roman"/>
            <w:b/>
          </w:rPr>
          <w:t xml:space="preserve">Okhufunaka </w:t>
        </w:r>
        <w:r>
          <w:rPr>
            <w:rFonts w:ascii="Times New Roman" w:hAnsi="Times New Roman" w:cs="Times New Roman"/>
            <w:b/>
          </w:rPr>
          <w:t>obusiri</w:t>
        </w:r>
        <w:r w:rsidRPr="00217E15">
          <w:rPr>
            <w:rFonts w:ascii="Times New Roman" w:hAnsi="Times New Roman" w:cs="Times New Roman"/>
            <w:b/>
          </w:rPr>
          <w:t>:</w:t>
        </w:r>
        <w:r w:rsidRPr="00217E15">
          <w:rPr>
            <w:rFonts w:ascii="Times New Roman" w:hAnsi="Times New Roman" w:cs="Times New Roman"/>
          </w:rPr>
          <w:t xml:space="preserve"> </w:t>
        </w:r>
        <w:r>
          <w:rPr>
            <w:rFonts w:ascii="Times New Roman" w:hAnsi="Times New Roman" w:cs="Times New Roman"/>
          </w:rPr>
          <w:t>N</w:t>
        </w:r>
        <w:r w:rsidRPr="00C13708">
          <w:rPr>
            <w:rFonts w:ascii="Times New Roman" w:hAnsi="Times New Roman" w:cs="Times New Roman"/>
          </w:rPr>
          <w:t xml:space="preserve">galwa obukhabirisi bwosi, sinyalakhubawo sikha esiabubifusi bulanyala khulidwa tawe; halari, khutemanga ngalwakhunyalirwa okhubulinda. </w:t>
        </w:r>
      </w:ins>
    </w:p>
    <w:p w14:paraId="3F3280B1" w14:textId="77777777" w:rsidR="001A42C3" w:rsidRDefault="001A42C3" w:rsidP="00C276D2">
      <w:pPr>
        <w:pStyle w:val="ListParagraph"/>
        <w:numPr>
          <w:ilvl w:val="0"/>
          <w:numId w:val="6"/>
        </w:numPr>
        <w:spacing w:after="0"/>
        <w:contextualSpacing w:val="0"/>
        <w:rPr>
          <w:rFonts w:ascii="Times New Roman" w:hAnsi="Times New Roman" w:cs="Times New Roman"/>
          <w:i/>
        </w:rPr>
      </w:pPr>
    </w:p>
    <w:p w14:paraId="253D1CFB" w14:textId="77777777" w:rsidR="00401D97" w:rsidRPr="00217E15" w:rsidRDefault="00401D97" w:rsidP="00401D97">
      <w:pPr>
        <w:pStyle w:val="ListParagraph"/>
        <w:spacing w:after="0"/>
        <w:ind w:left="360"/>
        <w:contextualSpacing w:val="0"/>
        <w:rPr>
          <w:rFonts w:ascii="Times New Roman" w:hAnsi="Times New Roman" w:cs="Times New Roman"/>
          <w:i/>
        </w:rPr>
      </w:pPr>
    </w:p>
    <w:p w14:paraId="629A5BBC" w14:textId="7FECD503" w:rsidR="00D76DE3" w:rsidRPr="00217E15" w:rsidRDefault="00F21065" w:rsidP="005A201D">
      <w:pPr>
        <w:tabs>
          <w:tab w:val="left" w:pos="1980"/>
        </w:tabs>
        <w:spacing w:after="0"/>
        <w:rPr>
          <w:rFonts w:ascii="Times New Roman" w:hAnsi="Times New Roman" w:cs="Times New Roman"/>
          <w:b/>
        </w:rPr>
      </w:pPr>
      <w:r>
        <w:rPr>
          <w:rFonts w:ascii="Times New Roman" w:hAnsi="Times New Roman" w:cs="Times New Roman"/>
          <w:b/>
        </w:rPr>
        <w:t>Obusiri</w:t>
      </w:r>
    </w:p>
    <w:p w14:paraId="2551FB9E" w14:textId="14C9D69A"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del w:id="15" w:author="IPA user" w:date="2015-04-20T11:25:00Z">
        <w:r w:rsidR="00D76DE3" w:rsidRPr="00217E15" w:rsidDel="001A42C3">
          <w:rPr>
            <w:rFonts w:ascii="Times New Roman" w:hAnsi="Times New Roman" w:cs="Times New Roman"/>
            <w:b/>
          </w:rPr>
          <w:delText xml:space="preserve">Okhufunaka </w:delText>
        </w:r>
        <w:r w:rsidR="009A5AF0" w:rsidDel="001A42C3">
          <w:rPr>
            <w:rFonts w:ascii="Times New Roman" w:hAnsi="Times New Roman" w:cs="Times New Roman"/>
            <w:b/>
          </w:rPr>
          <w:delText>obusiri</w:delText>
        </w:r>
        <w:r w:rsidR="00D76DE3" w:rsidRPr="00217E15" w:rsidDel="001A42C3">
          <w:rPr>
            <w:rFonts w:ascii="Times New Roman" w:hAnsi="Times New Roman" w:cs="Times New Roman"/>
            <w:b/>
          </w:rPr>
          <w:delText>:</w:delText>
        </w:r>
        <w:r w:rsidR="00D76DE3" w:rsidRPr="00217E15" w:rsidDel="001A42C3">
          <w:rPr>
            <w:rFonts w:ascii="Times New Roman" w:hAnsi="Times New Roman" w:cs="Times New Roman"/>
          </w:rPr>
          <w:delText xml:space="preserve"> </w:delText>
        </w:r>
        <w:r w:rsidR="009A5AF0" w:rsidDel="001A42C3">
          <w:rPr>
            <w:rFonts w:ascii="Times New Roman" w:hAnsi="Times New Roman" w:cs="Times New Roman"/>
          </w:rPr>
          <w:delText>N</w:delText>
        </w:r>
        <w:r w:rsidR="00D76DE3" w:rsidRPr="00C13708" w:rsidDel="001A42C3">
          <w:rPr>
            <w:rFonts w:ascii="Times New Roman" w:hAnsi="Times New Roman" w:cs="Times New Roman"/>
          </w:rPr>
          <w:delText>galwa obukhabirisi bwosi, sinyalakhubawo sikha esiabubifusi bulanyala khulidwa tawe; halari, khutemanga ngalwakhunyalirwa okhubulinda.</w:delText>
        </w:r>
      </w:del>
      <w:r w:rsidR="00D76DE3" w:rsidRPr="00C13708">
        <w:rPr>
          <w:rFonts w:ascii="Times New Roman" w:hAnsi="Times New Roman" w:cs="Times New Roman"/>
        </w:rPr>
        <w:t xml:space="preserve"> </w:t>
      </w:r>
    </w:p>
    <w:p w14:paraId="08F335BF" w14:textId="28EFE4AD"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w:t>
      </w:r>
      <w:r w:rsidR="009A5AF0">
        <w:rPr>
          <w:rFonts w:ascii="Times New Roman" w:hAnsi="Times New Roman" w:cs="Times New Roman"/>
        </w:rPr>
        <w:t xml:space="preserve"> siri</w:t>
      </w:r>
      <w:r w:rsidR="009F0B7A">
        <w:rPr>
          <w:rFonts w:ascii="Times New Roman" w:hAnsi="Times New Roman" w:cs="Times New Roman"/>
        </w:rPr>
        <w:t xml:space="preserve"> ngalwa khunyalirwa</w:t>
      </w:r>
      <w:r w:rsidRPr="00C13708">
        <w:rPr>
          <w:rFonts w:ascii="Times New Roman" w:hAnsi="Times New Roman" w:cs="Times New Roman"/>
        </w:rPr>
        <w:t xml:space="preserve">. </w:t>
      </w:r>
      <w:r w:rsidR="00C13708" w:rsidRPr="00C13708">
        <w:rPr>
          <w:rFonts w:ascii="Times New Roman" w:hAnsi="Times New Roman" w:cs="Times New Roman"/>
        </w:rPr>
        <w:t>N</w:t>
      </w:r>
      <w:r w:rsidR="009F0B7A">
        <w:rPr>
          <w:rFonts w:ascii="Times New Roman" w:hAnsi="Times New Roman" w:cs="Times New Roman"/>
        </w:rPr>
        <w:t>e ni khuchapisha amatokeo ka obokhavirisi</w:t>
      </w:r>
      <w:r w:rsidR="00C13708" w:rsidRPr="00C13708">
        <w:rPr>
          <w:rFonts w:ascii="Times New Roman" w:hAnsi="Times New Roman" w:cs="Times New Roman"/>
        </w:rPr>
        <w:t xml:space="preserve"> si kwitsa okhurubula elira lio omundu yesi yesi tawe</w:t>
      </w:r>
    </w:p>
    <w:p w14:paraId="41E7E2C8" w14:textId="49422DB2" w:rsidR="00C276D2"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00643E88">
        <w:rPr>
          <w:rFonts w:ascii="Times New Roman" w:hAnsi="Times New Roman" w:cs="Times New Roman"/>
        </w:rPr>
        <w:t>obusiri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w:t>
      </w:r>
      <w:r w:rsidR="00F21065" w:rsidRPr="00F21065">
        <w:rPr>
          <w:rFonts w:ascii="Times New Roman" w:hAnsi="Times New Roman" w:cs="Times New Roman"/>
        </w:rPr>
        <w:t xml:space="preserve"> </w:t>
      </w:r>
      <w:r w:rsidR="00F21065" w:rsidRPr="00217E15">
        <w:rPr>
          <w:rFonts w:ascii="Times New Roman" w:hAnsi="Times New Roman" w:cs="Times New Roman"/>
        </w:rPr>
        <w:t>ilab</w:t>
      </w:r>
      <w:r w:rsidR="00F21065">
        <w:rPr>
          <w:rFonts w:ascii="Times New Roman" w:hAnsi="Times New Roman" w:cs="Times New Roman"/>
        </w:rPr>
        <w:t>ekhwa muisiri</w:t>
      </w:r>
      <w:r w:rsidR="00F21065" w:rsidRPr="00217E15" w:rsidDel="00DC27FA">
        <w:rPr>
          <w:rFonts w:ascii="Times New Roman" w:hAnsi="Times New Roman" w:cs="Times New Roman"/>
        </w:rPr>
        <w:t xml:space="preserve"> </w:t>
      </w:r>
      <w:r w:rsidR="00C276D2">
        <w:rPr>
          <w:rFonts w:ascii="Times New Roman" w:hAnsi="Times New Roman" w:cs="Times New Roman"/>
        </w:rPr>
        <w:t>e</w:t>
      </w:r>
      <w:r w:rsidR="00BD1503" w:rsidRPr="00217E15">
        <w:rPr>
          <w:rFonts w:ascii="Times New Roman" w:hAnsi="Times New Roman" w:cs="Times New Roman"/>
        </w:rPr>
        <w:t>.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p>
    <w:p w14:paraId="603B1C64" w14:textId="77777777" w:rsidR="006A4580" w:rsidRDefault="006A4580" w:rsidP="006A4580">
      <w:pPr>
        <w:tabs>
          <w:tab w:val="left" w:pos="1980"/>
        </w:tabs>
        <w:spacing w:after="0"/>
        <w:ind w:left="360"/>
        <w:rPr>
          <w:rFonts w:ascii="Times New Roman" w:hAnsi="Times New Roman" w:cs="Times New Roman"/>
        </w:rPr>
      </w:pPr>
    </w:p>
    <w:p w14:paraId="1BCD5014" w14:textId="5373D402" w:rsidR="0094593E" w:rsidRPr="006A4580" w:rsidRDefault="0094593E" w:rsidP="00401D97">
      <w:pPr>
        <w:jc w:val="both"/>
        <w:rPr>
          <w:rFonts w:ascii="Times New Roman" w:hAnsi="Times New Roman" w:cs="Times New Roman"/>
        </w:rPr>
      </w:pPr>
      <w:bookmarkStart w:id="16" w:name="OLE_LINK1"/>
      <w:bookmarkStart w:id="17" w:name="OLE_LINK2"/>
      <w:r w:rsidRPr="00217E15">
        <w:rPr>
          <w:rFonts w:ascii="Times New Roman" w:hAnsi="Times New Roman" w:cs="Times New Roman"/>
          <w:b/>
          <w:i/>
        </w:rPr>
        <w:t>Okhutong’a nende tsirekodi tsiobukhabirisi</w:t>
      </w:r>
    </w:p>
    <w:p w14:paraId="1EF7D474" w14:textId="0ADFDC0F" w:rsidR="004F5C81" w:rsidRPr="00217E15" w:rsidRDefault="004F5C81" w:rsidP="00401D97">
      <w:pPr>
        <w:jc w:val="both"/>
        <w:rPr>
          <w:rFonts w:ascii="Times New Roman" w:hAnsi="Times New Roman" w:cs="Times New Roman"/>
        </w:rPr>
      </w:pPr>
      <w:r>
        <w:rPr>
          <w:rFonts w:ascii="Times New Roman" w:hAnsi="Times New Roman" w:cs="Times New Roman"/>
        </w:rPr>
        <w:t>•</w:t>
      </w:r>
      <w:r w:rsidRPr="004F5C81">
        <w:rPr>
          <w:rFonts w:ascii="Times New Roman" w:hAnsi="Times New Roman" w:cs="Times New Roman"/>
        </w:rPr>
        <w:t xml:space="preserve"> Efipimo fya  </w:t>
      </w:r>
      <w:r w:rsidR="00F21065">
        <w:rPr>
          <w:rFonts w:ascii="Times New Roman" w:hAnsi="Times New Roman" w:cs="Times New Roman"/>
        </w:rPr>
        <w:t>amalasire nende</w:t>
      </w:r>
      <w:r w:rsidRPr="004F5C81">
        <w:rPr>
          <w:rFonts w:ascii="Times New Roman" w:hAnsi="Times New Roman" w:cs="Times New Roman"/>
        </w:rPr>
        <w:t xml:space="preserve"> ichoo</w:t>
      </w:r>
      <w:r w:rsidR="00643E88">
        <w:rPr>
          <w:rFonts w:ascii="Times New Roman" w:hAnsi="Times New Roman" w:cs="Times New Roman"/>
        </w:rPr>
        <w:t xml:space="preserve"> vya omwana wo </w:t>
      </w:r>
      <w:r w:rsidRPr="004F5C81">
        <w:rPr>
          <w:rFonts w:ascii="Times New Roman" w:hAnsi="Times New Roman" w:cs="Times New Roman"/>
        </w:rPr>
        <w:t xml:space="preserve"> finyala okhubikhwa paka mwisho wa obuhabilisi buno, kho fikholerwe butafiti  mu lab. Ameeko, alala nende efipimo fya  ichoo nende amalasire fya finyoleshe, filabikhwa  khufise firambi obuhabirisi buno ni bwahawa.  . Imberi eyo bujumbe  bunyolehane  mubuhabilisi buno bunyala  khuanwa khu abahabilisi alali hulara ewe nende lira liao khubaa isiri. Efipimo finyala khuirwa efialo findi khubuchungusi bila khukalukha kusaba khandi irusa yao.     </w:t>
      </w:r>
    </w:p>
    <w:p w14:paraId="43624DBE" w14:textId="19110232" w:rsidR="00F51EBA" w:rsidRPr="00C01A82" w:rsidRDefault="00643E88" w:rsidP="00401D97">
      <w:pPr>
        <w:tabs>
          <w:tab w:val="left" w:pos="3165"/>
        </w:tabs>
        <w:spacing w:after="0"/>
        <w:rPr>
          <w:rFonts w:ascii="Times New Roman" w:hAnsi="Times New Roman" w:cs="Times New Roman"/>
        </w:rPr>
      </w:pPr>
      <w:r w:rsidRPr="00C01A82">
        <w:rPr>
          <w:rFonts w:ascii="Times New Roman" w:hAnsi="Times New Roman" w:cs="Times New Roman"/>
        </w:rPr>
        <w:t xml:space="preserve">Oli nende ihaki yo </w:t>
      </w:r>
      <w:r w:rsidR="0094593E" w:rsidRPr="00C01A82">
        <w:rPr>
          <w:rFonts w:ascii="Times New Roman" w:hAnsi="Times New Roman" w:cs="Times New Roman"/>
        </w:rPr>
        <w:t xml:space="preserve">okhulova noho okhufuchirira efipimo fya </w:t>
      </w:r>
      <w:r w:rsidRPr="00C01A82">
        <w:rPr>
          <w:rFonts w:ascii="Times New Roman" w:hAnsi="Times New Roman" w:cs="Times New Roman"/>
        </w:rPr>
        <w:t xml:space="preserve">omwana wo fya </w:t>
      </w:r>
      <w:r w:rsidR="0094593E" w:rsidRPr="00C01A82">
        <w:rPr>
          <w:rFonts w:ascii="Times New Roman" w:hAnsi="Times New Roman" w:cs="Times New Roman"/>
        </w:rPr>
        <w:t>amalasire noho ichoo ya omwana wo okhuvikhwa khulwa evise evirambi khulwa tsikasi tsa emberi eyo.</w:t>
      </w:r>
      <w:r w:rsidR="00505821" w:rsidRPr="00C01A82">
        <w:rPr>
          <w:rFonts w:ascii="Times New Roman" w:hAnsi="Times New Roman" w:cs="Times New Roman"/>
        </w:rPr>
        <w:tab/>
      </w:r>
    </w:p>
    <w:bookmarkEnd w:id="16"/>
    <w:bookmarkEnd w:id="17"/>
    <w:p w14:paraId="2093C34E" w14:textId="77777777" w:rsidR="00643E88" w:rsidRDefault="00643E88"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7DB73CA8" w14:textId="77777777" w:rsidR="0008367B" w:rsidRPr="00217E15" w:rsidRDefault="0008367B" w:rsidP="005A201D">
      <w:pPr>
        <w:spacing w:after="0"/>
        <w:rPr>
          <w:rStyle w:val="header-a1"/>
          <w:rFonts w:ascii="Times New Roman" w:hAnsi="Times New Roman" w:cs="Times New Roman"/>
          <w:sz w:val="22"/>
          <w:szCs w:val="22"/>
        </w:rPr>
      </w:pPr>
    </w:p>
    <w:p w14:paraId="3AD725B8" w14:textId="56BD20A9" w:rsidR="00C83FD1" w:rsidRPr="00217E15" w:rsidRDefault="00643E88" w:rsidP="005A201D">
      <w:pPr>
        <w:spacing w:after="0"/>
        <w:rPr>
          <w:rFonts w:ascii="Times New Roman" w:hAnsi="Times New Roman" w:cs="Times New Roman"/>
          <w:b/>
          <w:bCs/>
          <w:color w:val="000000"/>
        </w:rPr>
      </w:pPr>
      <w:r>
        <w:rPr>
          <w:rFonts w:ascii="Times New Roman" w:hAnsi="Times New Roman" w:cs="Times New Roman"/>
          <w:b/>
          <w:bCs/>
          <w:color w:val="000000"/>
        </w:rPr>
        <w:lastRenderedPageBreak/>
        <w:t>Ihaki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2BBFFB0B"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0A578FC6"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596CDA">
        <w:rPr>
          <w:rFonts w:ascii="Times New Roman" w:hAnsi="Times New Roman" w:cs="Times New Roman"/>
          <w:iCs/>
        </w:rPr>
        <w:t xml:space="preserve">Ne </w:t>
      </w:r>
      <w:r w:rsidR="00596CDA" w:rsidRPr="00217E15">
        <w:rPr>
          <w:rFonts w:ascii="Times New Roman" w:hAnsi="Times New Roman" w:cs="Times New Roman"/>
          <w:iCs/>
        </w:rPr>
        <w:t xml:space="preserve"> </w:t>
      </w:r>
      <w:r w:rsidR="00AC276F" w:rsidRPr="00217E15">
        <w:rPr>
          <w:rFonts w:ascii="Times New Roman" w:hAnsi="Times New Roman" w:cs="Times New Roman"/>
          <w:iCs/>
        </w:rPr>
        <w:t>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w:t>
      </w:r>
      <w:r w:rsidR="00DB5013">
        <w:rPr>
          <w:rFonts w:ascii="Times New Roman" w:hAnsi="Times New Roman" w:cs="Times New Roman"/>
          <w:iCs/>
        </w:rPr>
        <w:t>ihakiyao</w:t>
      </w:r>
      <w:r w:rsidR="00AC276F" w:rsidRPr="00217E15">
        <w:rPr>
          <w:rFonts w:ascii="Times New Roman" w:hAnsi="Times New Roman" w:cs="Times New Roman"/>
          <w:iCs/>
        </w:rPr>
        <w:t xml:space="preserve"> nga mulala owo bukhabirisi buna onyala khupira iofisi ya UC Berkeley’s Committee for Protection of Human Subjects, khu </w:t>
      </w:r>
      <w:r w:rsidR="00DB5013">
        <w:rPr>
          <w:rFonts w:ascii="Times New Roman" w:hAnsi="Times New Roman" w:cs="Times New Roman"/>
          <w:iCs/>
        </w:rPr>
        <w:t xml:space="preserve">    </w:t>
      </w:r>
      <w:r w:rsidR="00DB5013">
        <w:rPr>
          <w:rFonts w:ascii="Times New Roman" w:hAnsi="Times New Roman" w:cs="Times New Roman"/>
        </w:rPr>
        <w:t xml:space="preserve">+1-510-642-7461 </w:t>
      </w:r>
      <w:r w:rsidR="00AC276F" w:rsidRPr="00217E15">
        <w:rPr>
          <w:rFonts w:ascii="Times New Roman" w:hAnsi="Times New Roman" w:cs="Times New Roman"/>
          <w:iCs/>
        </w:rPr>
        <w:t>no</w:t>
      </w:r>
      <w:r w:rsidR="00DB5013">
        <w:rPr>
          <w:rFonts w:ascii="Times New Roman" w:hAnsi="Times New Roman" w:cs="Times New Roman"/>
          <w:iCs/>
        </w:rPr>
        <w:t>m</w:t>
      </w:r>
      <w:r w:rsidR="00AC276F" w:rsidRPr="00217E15">
        <w:rPr>
          <w:rFonts w:ascii="Times New Roman" w:hAnsi="Times New Roman" w:cs="Times New Roman"/>
          <w:iCs/>
        </w:rPr>
        <w:t xml:space="preserve">ba </w:t>
      </w:r>
      <w:hyperlink r:id="rId9"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61EACE77" w14:textId="62E62B8B"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52DE4857" w14:textId="77777777" w:rsidR="00DB5013" w:rsidRDefault="00BE4662" w:rsidP="005A201D">
      <w:pPr>
        <w:spacing w:after="0"/>
        <w:rPr>
          <w:rFonts w:ascii="Times New Roman" w:hAnsi="Times New Roman" w:cs="Times New Roman"/>
        </w:rPr>
      </w:pPr>
      <w:r w:rsidRPr="00217E15">
        <w:rPr>
          <w:rFonts w:ascii="Times New Roman" w:hAnsi="Times New Roman" w:cs="Times New Roman"/>
        </w:rPr>
        <w:t>Noch</w:t>
      </w:r>
      <w:r w:rsidR="0048320A" w:rsidRPr="00217E15">
        <w:rPr>
          <w:rFonts w:ascii="Times New Roman" w:hAnsi="Times New Roman" w:cs="Times New Roman"/>
        </w:rPr>
        <w:t>ama okhuba mu bukhabirisi buno,</w:t>
      </w:r>
      <w:r w:rsidR="0094593E">
        <w:rPr>
          <w:rFonts w:ascii="Times New Roman" w:hAnsi="Times New Roman" w:cs="Times New Roman"/>
        </w:rPr>
        <w:t xml:space="preserve"> noyanza elesia mbu wakhekombire okhuva mu bukhavirisi vuno </w:t>
      </w:r>
      <w:r w:rsidR="00DB5013">
        <w:rPr>
          <w:rFonts w:ascii="Times New Roman" w:hAnsi="Times New Roman" w:cs="Times New Roman"/>
        </w:rPr>
        <w:t>.</w:t>
      </w:r>
    </w:p>
    <w:p w14:paraId="31E6D388" w14:textId="77777777" w:rsidR="00DB5013" w:rsidRDefault="00DB5013" w:rsidP="005A201D">
      <w:pPr>
        <w:spacing w:after="0"/>
        <w:rPr>
          <w:rFonts w:ascii="Times New Roman" w:hAnsi="Times New Roman" w:cs="Times New Roman"/>
        </w:rPr>
      </w:pPr>
    </w:p>
    <w:p w14:paraId="2F91CA98" w14:textId="453AF3FC" w:rsidR="0048320A" w:rsidRPr="00F035E3" w:rsidRDefault="007B1D84" w:rsidP="005A201D">
      <w:pPr>
        <w:spacing w:after="0"/>
        <w:rPr>
          <w:rFonts w:ascii="Times New Roman" w:hAnsi="Times New Roman" w:cs="Times New Roman"/>
          <w:b/>
          <w:rPrChange w:id="18" w:author="Ryan Mahoney" w:date="2015-04-21T16:13:00Z">
            <w:rPr>
              <w:rFonts w:ascii="Times New Roman" w:hAnsi="Times New Roman" w:cs="Times New Roman"/>
            </w:rPr>
          </w:rPrChange>
        </w:rPr>
      </w:pPr>
      <w:r w:rsidRPr="00F035E3">
        <w:rPr>
          <w:rFonts w:ascii="Times New Roman" w:hAnsi="Times New Roman" w:cs="Times New Roman"/>
          <w:b/>
          <w:rPrChange w:id="19" w:author="Ryan Mahoney" w:date="2015-04-21T16:13:00Z">
            <w:rPr>
              <w:rFonts w:ascii="Times New Roman" w:hAnsi="Times New Roman" w:cs="Times New Roman"/>
            </w:rPr>
          </w:rPrChange>
        </w:rPr>
        <w:t>Nochama echesia okhufuchirira nomba okhulova khukhukama mfisanduku fia tsikasi vali ofuchirire okhuva muvukhavilisi</w:t>
      </w:r>
    </w:p>
    <w:p w14:paraId="7E5C4BCA" w14:textId="364F7C96" w:rsidR="00D3412F" w:rsidRDefault="00D3412F" w:rsidP="005A201D">
      <w:pPr>
        <w:pStyle w:val="Header"/>
        <w:spacing w:line="276" w:lineRule="auto"/>
        <w:rPr>
          <w:rFonts w:ascii="Times New Roman" w:hAnsi="Times New Roman" w:cs="Times New Roman"/>
        </w:rPr>
      </w:pPr>
    </w:p>
    <w:p w14:paraId="12F5CFB0" w14:textId="54A1FC11" w:rsidR="00D3412F" w:rsidRPr="00401D97" w:rsidRDefault="003F429A" w:rsidP="00D3412F">
      <w:pPr>
        <w:jc w:val="both"/>
        <w:rPr>
          <w:rFonts w:ascii="Times New Roman" w:hAnsi="Times New Roman"/>
          <w:b/>
          <w:szCs w:val="24"/>
        </w:rPr>
      </w:pPr>
      <w:r>
        <w:rPr>
          <w:rFonts w:ascii="Times New Roman" w:hAnsi="Times New Roman"/>
        </w:rPr>
        <w:t>YEE</w:t>
      </w:r>
      <w:r w:rsidRPr="00401D97">
        <w:rPr>
          <w:rFonts w:ascii="Times New Roman" w:hAnsi="Times New Roman"/>
          <w:b/>
          <w:szCs w:val="24"/>
        </w:rPr>
        <w:t xml:space="preserve"> </w:t>
      </w:r>
      <w:r w:rsidR="00D3412F" w:rsidRPr="00401D97">
        <w:rPr>
          <w:rFonts w:ascii="Times New Roman" w:hAnsi="Times New Roman"/>
          <w:b/>
          <w:szCs w:val="24"/>
        </w:rPr>
        <w:t xml:space="preserve">|__| </w:t>
      </w:r>
      <w:r>
        <w:rPr>
          <w:rFonts w:ascii="Times New Roman" w:hAnsi="Times New Roman"/>
        </w:rPr>
        <w:t>TAWE</w:t>
      </w:r>
      <w:r w:rsidRPr="00401D97">
        <w:rPr>
          <w:rFonts w:ascii="Times New Roman" w:hAnsi="Times New Roman"/>
          <w:b/>
          <w:szCs w:val="24"/>
        </w:rPr>
        <w:t xml:space="preserve"> |__|</w:t>
      </w:r>
      <w:r>
        <w:rPr>
          <w:rFonts w:ascii="Times New Roman" w:hAnsi="Times New Roman"/>
          <w:b/>
          <w:szCs w:val="24"/>
        </w:rPr>
        <w:t xml:space="preserve"> </w:t>
      </w:r>
      <w:r w:rsidR="00DB5013">
        <w:rPr>
          <w:rFonts w:ascii="Times New Roman" w:hAnsi="Times New Roman"/>
          <w:b/>
          <w:szCs w:val="24"/>
        </w:rPr>
        <w:t>Okhubukula i</w:t>
      </w:r>
      <w:r w:rsidR="00D3412F" w:rsidRPr="00401D97">
        <w:rPr>
          <w:rFonts w:ascii="Times New Roman" w:hAnsi="Times New Roman"/>
          <w:b/>
          <w:szCs w:val="24"/>
        </w:rPr>
        <w:t xml:space="preserve">choo </w:t>
      </w:r>
    </w:p>
    <w:p w14:paraId="7B2D4031" w14:textId="3D20A3B6" w:rsidR="00D3412F" w:rsidRPr="00401D97" w:rsidRDefault="003F429A" w:rsidP="00D3412F">
      <w:pPr>
        <w:jc w:val="both"/>
        <w:rPr>
          <w:rFonts w:ascii="Times New Roman" w:hAnsi="Times New Roman"/>
          <w:b/>
          <w:szCs w:val="24"/>
        </w:rPr>
      </w:pPr>
      <w:r>
        <w:rPr>
          <w:rFonts w:ascii="Times New Roman" w:hAnsi="Times New Roman"/>
        </w:rPr>
        <w:t>YEE</w:t>
      </w:r>
      <w:r w:rsidRPr="00401D97">
        <w:rPr>
          <w:rFonts w:ascii="Times New Roman" w:hAnsi="Times New Roman"/>
          <w:b/>
          <w:szCs w:val="24"/>
        </w:rPr>
        <w:t xml:space="preserve"> </w:t>
      </w:r>
      <w:r w:rsidR="00D3412F" w:rsidRPr="00401D97">
        <w:rPr>
          <w:rFonts w:ascii="Times New Roman" w:hAnsi="Times New Roman"/>
          <w:b/>
          <w:szCs w:val="24"/>
        </w:rPr>
        <w:t xml:space="preserve">|__| </w:t>
      </w:r>
      <w:r>
        <w:rPr>
          <w:rFonts w:ascii="Times New Roman" w:hAnsi="Times New Roman"/>
        </w:rPr>
        <w:t>TAWE</w:t>
      </w:r>
      <w:r w:rsidRPr="00401D97">
        <w:rPr>
          <w:rFonts w:ascii="Times New Roman" w:hAnsi="Times New Roman"/>
          <w:b/>
          <w:szCs w:val="24"/>
        </w:rPr>
        <w:t xml:space="preserve"> |__|</w:t>
      </w:r>
      <w:r>
        <w:rPr>
          <w:rFonts w:ascii="Times New Roman" w:hAnsi="Times New Roman"/>
          <w:b/>
          <w:szCs w:val="24"/>
        </w:rPr>
        <w:t xml:space="preserve"> </w:t>
      </w:r>
      <w:r w:rsidR="00DB5013">
        <w:rPr>
          <w:rFonts w:ascii="Times New Roman" w:hAnsi="Times New Roman"/>
          <w:b/>
          <w:szCs w:val="24"/>
        </w:rPr>
        <w:t>Okhubukula a</w:t>
      </w:r>
      <w:r w:rsidR="00D3412F" w:rsidRPr="00401D97">
        <w:rPr>
          <w:rFonts w:ascii="Times New Roman" w:hAnsi="Times New Roman"/>
          <w:b/>
          <w:szCs w:val="24"/>
        </w:rPr>
        <w:t>malasire khurula khu olwala</w:t>
      </w:r>
    </w:p>
    <w:p w14:paraId="5ED775EC" w14:textId="77777777" w:rsidR="003F429A" w:rsidRDefault="003F429A" w:rsidP="003F429A">
      <w:pPr>
        <w:spacing w:after="0"/>
        <w:rPr>
          <w:rFonts w:ascii="Times New Roman" w:hAnsi="Times New Roman"/>
        </w:rPr>
      </w:pPr>
    </w:p>
    <w:p w14:paraId="43AB0D11" w14:textId="77777777" w:rsidR="00F035E3" w:rsidRDefault="00F035E3" w:rsidP="00F035E3">
      <w:pPr>
        <w:spacing w:after="0"/>
        <w:rPr>
          <w:ins w:id="20" w:author="Ryan Mahoney" w:date="2015-04-21T16:14:00Z"/>
          <w:rFonts w:ascii="Times New Roman" w:hAnsi="Times New Roman"/>
        </w:rPr>
      </w:pPr>
      <w:ins w:id="21" w:author="Ryan Mahoney" w:date="2015-04-21T16:14:00Z">
        <w:r>
          <w:rPr>
            <w:rFonts w:ascii="Times New Roman" w:hAnsi="Times New Roman"/>
          </w:rPr>
          <w:t>Ohkufichirira</w:t>
        </w:r>
        <w:bookmarkStart w:id="22" w:name="_GoBack"/>
        <w:bookmarkEnd w:id="22"/>
        <w:r>
          <w:rPr>
            <w:rFonts w:ascii="Times New Roman" w:hAnsi="Times New Roman"/>
          </w:rPr>
          <w:t xml:space="preserve"> okhuvikha (Tsinyanga tsinyinji) </w:t>
        </w:r>
      </w:ins>
    </w:p>
    <w:p w14:paraId="14212E61" w14:textId="77777777" w:rsidR="00F035E3" w:rsidRDefault="00F035E3" w:rsidP="00F035E3">
      <w:pPr>
        <w:spacing w:after="0"/>
        <w:rPr>
          <w:ins w:id="23" w:author="Ryan Mahoney" w:date="2015-04-21T16:14:00Z"/>
          <w:rFonts w:ascii="Times New Roman" w:hAnsi="Times New Roman"/>
        </w:rPr>
      </w:pPr>
    </w:p>
    <w:p w14:paraId="57FCF39D" w14:textId="77777777" w:rsidR="00F035E3" w:rsidRDefault="00F035E3" w:rsidP="00F035E3">
      <w:pPr>
        <w:spacing w:after="0"/>
        <w:rPr>
          <w:ins w:id="24" w:author="Ryan Mahoney" w:date="2015-04-21T16:14:00Z"/>
          <w:rFonts w:ascii="Times New Roman" w:hAnsi="Times New Roman"/>
        </w:rPr>
      </w:pPr>
      <w:ins w:id="25" w:author="Ryan Mahoney" w:date="2015-04-21T16:14:00Z">
        <w:r>
          <w:rPr>
            <w:rFonts w:ascii="Times New Roman" w:hAnsi="Times New Roman"/>
          </w:rPr>
          <w:t>Amanyi</w:t>
        </w:r>
      </w:ins>
    </w:p>
    <w:p w14:paraId="1E1AA69A" w14:textId="77777777" w:rsidR="00F035E3" w:rsidRDefault="00F035E3" w:rsidP="00F035E3">
      <w:pPr>
        <w:spacing w:after="0"/>
        <w:rPr>
          <w:ins w:id="26" w:author="Ryan Mahoney" w:date="2015-04-21T16:14:00Z"/>
          <w:rFonts w:ascii="Times New Roman" w:hAnsi="Times New Roman"/>
        </w:rPr>
      </w:pPr>
      <w:ins w:id="27" w:author="Ryan Mahoney" w:date="2015-04-21T16:14:00Z">
        <w:r>
          <w:rPr>
            <w:rFonts w:ascii="Times New Roman" w:hAnsi="Times New Roman"/>
          </w:rPr>
          <w:t xml:space="preserve">  |_   |YEE, nenya amanyi ko mwana wanje kavikhwe tsinyanga tsinyinji</w:t>
        </w:r>
      </w:ins>
    </w:p>
    <w:p w14:paraId="7F76303E" w14:textId="77777777" w:rsidR="00F035E3" w:rsidRDefault="00F035E3" w:rsidP="00F035E3">
      <w:pPr>
        <w:spacing w:after="0"/>
        <w:rPr>
          <w:ins w:id="28" w:author="Ryan Mahoney" w:date="2015-04-21T16:14:00Z"/>
          <w:rFonts w:ascii="Times New Roman" w:hAnsi="Times New Roman"/>
        </w:rPr>
      </w:pPr>
      <w:ins w:id="29" w:author="Ryan Mahoney" w:date="2015-04-21T16:14:00Z">
        <w:r>
          <w:rPr>
            <w:rFonts w:ascii="Times New Roman" w:hAnsi="Times New Roman"/>
          </w:rPr>
          <w:t xml:space="preserve">  |__|TAWE, shinenya amanyi ko mwana wanje kavikhwe tsinyanga tsinyinji tawe.</w:t>
        </w:r>
      </w:ins>
    </w:p>
    <w:p w14:paraId="7425B39B" w14:textId="77777777" w:rsidR="00F035E3" w:rsidRDefault="00F035E3" w:rsidP="00F035E3">
      <w:pPr>
        <w:spacing w:after="0"/>
        <w:rPr>
          <w:ins w:id="30" w:author="Ryan Mahoney" w:date="2015-04-21T16:14:00Z"/>
          <w:rFonts w:ascii="Times New Roman" w:hAnsi="Times New Roman"/>
        </w:rPr>
      </w:pPr>
    </w:p>
    <w:p w14:paraId="65682F87" w14:textId="77777777" w:rsidR="00F035E3" w:rsidRDefault="00F035E3" w:rsidP="00F035E3">
      <w:pPr>
        <w:spacing w:after="0"/>
        <w:rPr>
          <w:ins w:id="31" w:author="Ryan Mahoney" w:date="2015-04-21T16:14:00Z"/>
          <w:rFonts w:ascii="Times New Roman" w:hAnsi="Times New Roman"/>
        </w:rPr>
      </w:pPr>
      <w:ins w:id="32" w:author="Ryan Mahoney" w:date="2015-04-21T16:14:00Z">
        <w:r>
          <w:rPr>
            <w:rFonts w:ascii="Times New Roman" w:hAnsi="Times New Roman"/>
          </w:rPr>
          <w:t>Ichoo</w:t>
        </w:r>
      </w:ins>
    </w:p>
    <w:p w14:paraId="68F42F5F" w14:textId="77777777" w:rsidR="00F035E3" w:rsidRDefault="00F035E3" w:rsidP="00F035E3">
      <w:pPr>
        <w:spacing w:after="0"/>
        <w:rPr>
          <w:ins w:id="33" w:author="Ryan Mahoney" w:date="2015-04-21T16:14:00Z"/>
          <w:rFonts w:ascii="Times New Roman" w:hAnsi="Times New Roman"/>
        </w:rPr>
      </w:pPr>
      <w:ins w:id="34" w:author="Ryan Mahoney" w:date="2015-04-21T16:14:00Z">
        <w:r>
          <w:rPr>
            <w:rFonts w:ascii="Times New Roman" w:hAnsi="Times New Roman"/>
          </w:rPr>
          <w:t>|__|YEE, nenya ichoo ko mwana wanje kavikhwe tsinyanga tsinyinji</w:t>
        </w:r>
      </w:ins>
    </w:p>
    <w:p w14:paraId="7ACA4DD6" w14:textId="77777777" w:rsidR="00F035E3" w:rsidRDefault="00F035E3" w:rsidP="00F035E3">
      <w:pPr>
        <w:spacing w:after="0"/>
        <w:rPr>
          <w:ins w:id="35" w:author="Ryan Mahoney" w:date="2015-04-21T16:14:00Z"/>
          <w:rFonts w:ascii="Times New Roman" w:hAnsi="Times New Roman"/>
        </w:rPr>
      </w:pPr>
      <w:ins w:id="36" w:author="Ryan Mahoney" w:date="2015-04-21T16:14:00Z">
        <w:r>
          <w:rPr>
            <w:rFonts w:ascii="Times New Roman" w:hAnsi="Times New Roman"/>
          </w:rPr>
          <w:t>|__|TAWE, shinenya ichoo ko mwana wanje kavikhwe tsinyanga tsinyinji tawe.</w:t>
        </w:r>
      </w:ins>
    </w:p>
    <w:p w14:paraId="3E191463" w14:textId="77777777" w:rsidR="00F035E3" w:rsidRDefault="00F035E3" w:rsidP="00F035E3">
      <w:pPr>
        <w:spacing w:after="0"/>
        <w:rPr>
          <w:ins w:id="37" w:author="Ryan Mahoney" w:date="2015-04-21T16:14:00Z"/>
          <w:rFonts w:ascii="Times New Roman" w:hAnsi="Times New Roman"/>
        </w:rPr>
      </w:pPr>
    </w:p>
    <w:p w14:paraId="434FCA29" w14:textId="77777777" w:rsidR="003F429A" w:rsidRDefault="003F429A" w:rsidP="003F429A">
      <w:pPr>
        <w:spacing w:after="0"/>
        <w:rPr>
          <w:rFonts w:ascii="Times New Roman" w:hAnsi="Times New Roman"/>
        </w:rPr>
      </w:pPr>
    </w:p>
    <w:p w14:paraId="5D45A50A" w14:textId="77777777" w:rsidR="00923999" w:rsidRDefault="00923999" w:rsidP="00923999">
      <w:pPr>
        <w:pStyle w:val="Header"/>
        <w:spacing w:line="276" w:lineRule="auto"/>
        <w:rPr>
          <w:rFonts w:ascii="Times New Roman" w:hAnsi="Times New Roman" w:cs="Times New Roman"/>
        </w:rPr>
      </w:pPr>
    </w:p>
    <w:p w14:paraId="33D4A84C" w14:textId="0A417733" w:rsidR="008E033C" w:rsidRPr="00217E15" w:rsidRDefault="008E033C" w:rsidP="005A201D">
      <w:pPr>
        <w:spacing w:after="0"/>
        <w:rPr>
          <w:rFonts w:ascii="Times New Roman" w:hAnsi="Times New Roman" w:cs="Times New Roman"/>
        </w:rPr>
      </w:pPr>
      <w:r w:rsidRPr="00217E15">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6C864CE" w:rsidR="008E033C" w:rsidRDefault="006644BB">
                            <w:r>
                              <w:t xml:space="preserve">Alama yo </w:t>
                            </w:r>
                            <w:r w:rsidR="0048320A">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6C864CE" w:rsidR="008E033C" w:rsidRDefault="006644BB">
                      <w:proofErr w:type="spellStart"/>
                      <w:r>
                        <w:t>Alama</w:t>
                      </w:r>
                      <w:proofErr w:type="spellEnd"/>
                      <w:r>
                        <w:t xml:space="preserve"> </w:t>
                      </w:r>
                      <w:proofErr w:type="spellStart"/>
                      <w:r>
                        <w:t>yo</w:t>
                      </w:r>
                      <w:proofErr w:type="spellEnd"/>
                      <w:r>
                        <w:t xml:space="preserve"> </w:t>
                      </w:r>
                      <w:proofErr w:type="spellStart"/>
                      <w:r w:rsidR="0048320A">
                        <w:t>Olwala</w:t>
                      </w:r>
                      <w:proofErr w:type="spellEnd"/>
                    </w:p>
                  </w:txbxContent>
                </v:textbox>
              </v:shape>
            </w:pict>
          </mc:Fallback>
        </mc:AlternateContent>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15CF1765" w14:textId="2837FD41" w:rsidR="008E033C" w:rsidRDefault="0048320A" w:rsidP="005A201D">
      <w:pPr>
        <w:spacing w:after="0"/>
        <w:rPr>
          <w:rFonts w:ascii="Times New Roman" w:hAnsi="Times New Roman" w:cs="Times New Roman"/>
        </w:rPr>
      </w:pPr>
      <w:r w:rsidRPr="00217E15">
        <w:rPr>
          <w:rFonts w:ascii="Times New Roman" w:hAnsi="Times New Roman" w:cs="Times New Roman"/>
        </w:rPr>
        <w:t>Elira liawo</w:t>
      </w:r>
      <w:r w:rsidR="008E033C" w:rsidRPr="00217E15">
        <w:rPr>
          <w:rFonts w:ascii="Times New Roman" w:hAnsi="Times New Roman" w:cs="Times New Roman"/>
        </w:rPr>
        <w:t xml:space="preserve"> </w:t>
      </w:r>
      <w:r w:rsidR="00C04C51">
        <w:rPr>
          <w:rFonts w:ascii="Times New Roman" w:hAnsi="Times New Roman" w:cs="Times New Roman"/>
        </w:rPr>
        <w:t xml:space="preserve">ya </w:t>
      </w:r>
      <w:r w:rsidR="00C04C51">
        <w:rPr>
          <w:rFonts w:ascii="Times New Roman" w:hAnsi="Times New Roman" w:cs="Times New Roman"/>
          <w:u w:val="single"/>
        </w:rPr>
        <w:t>Omushirika wo ovukhavirisi</w:t>
      </w:r>
      <w:r w:rsidR="00C04C51" w:rsidRPr="00217E15">
        <w:rPr>
          <w:rFonts w:ascii="Times New Roman" w:hAnsi="Times New Roman" w:cs="Times New Roman"/>
          <w:i/>
        </w:rPr>
        <w:t xml:space="preserve"> </w:t>
      </w:r>
      <w:r w:rsidR="008E033C" w:rsidRPr="00217E15">
        <w:rPr>
          <w:rFonts w:ascii="Times New Roman" w:hAnsi="Times New Roman" w:cs="Times New Roman"/>
          <w:i/>
        </w:rPr>
        <w:t>(please print)</w:t>
      </w:r>
      <w:r w:rsidR="008E033C" w:rsidRPr="00217E15">
        <w:rPr>
          <w:rFonts w:ascii="Times New Roman" w:hAnsi="Times New Roman" w:cs="Times New Roman"/>
        </w:rPr>
        <w:tab/>
      </w:r>
      <w:r w:rsidR="003935A8">
        <w:rPr>
          <w:rFonts w:ascii="Times New Roman" w:hAnsi="Times New Roman" w:cs="Times New Roman"/>
        </w:rPr>
        <w:t>itare</w:t>
      </w:r>
      <w:r w:rsidR="008E033C" w:rsidRPr="00217E15">
        <w:rPr>
          <w:rFonts w:ascii="Times New Roman" w:hAnsi="Times New Roman" w:cs="Times New Roman"/>
        </w:rPr>
        <w:tab/>
      </w:r>
      <w:r w:rsidR="008E033C" w:rsidRPr="00217E15">
        <w:rPr>
          <w:rFonts w:ascii="Times New Roman" w:hAnsi="Times New Roman" w:cs="Times New Roman"/>
        </w:rPr>
        <w:tab/>
      </w:r>
      <w:r w:rsidRPr="00217E15">
        <w:rPr>
          <w:rFonts w:ascii="Times New Roman" w:hAnsi="Times New Roman" w:cs="Times New Roman"/>
        </w:rPr>
        <w:t xml:space="preserve">                           Itare</w:t>
      </w:r>
    </w:p>
    <w:p w14:paraId="7D5F1ADE" w14:textId="77777777" w:rsidR="00E526BB" w:rsidRPr="00217E15" w:rsidRDefault="00E526BB" w:rsidP="005A201D">
      <w:pPr>
        <w:spacing w:after="0"/>
        <w:rPr>
          <w:rFonts w:ascii="Times New Roman" w:hAnsi="Times New Roman" w:cs="Times New Roman"/>
        </w:rPr>
      </w:pPr>
    </w:p>
    <w:p w14:paraId="44C13F1B" w14:textId="3F427B46"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1A360586" w14:textId="75EC9C15" w:rsidR="008E033C" w:rsidRPr="00217E15" w:rsidRDefault="0048320A" w:rsidP="005A201D">
      <w:pPr>
        <w:spacing w:after="0"/>
        <w:rPr>
          <w:rFonts w:ascii="Times New Roman" w:hAnsi="Times New Roman" w:cs="Times New Roman"/>
        </w:rPr>
      </w:pPr>
      <w:r w:rsidRPr="00217E15">
        <w:rPr>
          <w:rFonts w:ascii="Times New Roman" w:hAnsi="Times New Roman" w:cs="Times New Roman"/>
        </w:rPr>
        <w:t>Isaini</w:t>
      </w:r>
      <w:r w:rsidRPr="00217E15">
        <w:rPr>
          <w:rFonts w:ascii="Times New Roman" w:hAnsi="Times New Roman" w:cs="Times New Roman"/>
        </w:rPr>
        <w:tab/>
      </w:r>
      <w:r w:rsidR="00C04C51">
        <w:rPr>
          <w:rFonts w:ascii="Times New Roman" w:hAnsi="Times New Roman" w:cs="Times New Roman"/>
        </w:rPr>
        <w:t xml:space="preserve">ya </w:t>
      </w:r>
      <w:r w:rsidR="00C04C51">
        <w:rPr>
          <w:rFonts w:ascii="Times New Roman" w:hAnsi="Times New Roman" w:cs="Times New Roman"/>
          <w:u w:val="single"/>
        </w:rPr>
        <w:t>Omushirika wo ovukhavirisi</w:t>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t xml:space="preserve">                                                     Itare</w:t>
      </w:r>
    </w:p>
    <w:p w14:paraId="257E97A9" w14:textId="77777777" w:rsidR="008E033C" w:rsidRDefault="008E033C" w:rsidP="005A201D">
      <w:pPr>
        <w:spacing w:after="0"/>
        <w:rPr>
          <w:rFonts w:ascii="Times New Roman" w:hAnsi="Times New Roman" w:cs="Times New Roman"/>
          <w:u w:val="single"/>
        </w:rPr>
      </w:pPr>
    </w:p>
    <w:p w14:paraId="3260C415" w14:textId="77777777" w:rsidR="00A92A86" w:rsidRDefault="00A92A86" w:rsidP="005A201D">
      <w:pPr>
        <w:spacing w:after="0"/>
        <w:rPr>
          <w:rFonts w:ascii="Times New Roman" w:hAnsi="Times New Roman" w:cs="Times New Roman"/>
          <w:u w:val="single"/>
        </w:rPr>
      </w:pPr>
    </w:p>
    <w:p w14:paraId="454F1D10" w14:textId="77777777" w:rsidR="00A92A86" w:rsidRDefault="00A92A86" w:rsidP="005A201D">
      <w:pPr>
        <w:spacing w:after="0"/>
        <w:rPr>
          <w:rFonts w:ascii="Times New Roman" w:hAnsi="Times New Roman" w:cs="Times New Roman"/>
          <w:u w:val="single"/>
        </w:rPr>
      </w:pPr>
    </w:p>
    <w:p w14:paraId="071ADAF0" w14:textId="4BFE956D" w:rsidR="00A92A86" w:rsidRPr="00217E15" w:rsidRDefault="00F3744E" w:rsidP="005A201D">
      <w:pPr>
        <w:spacing w:after="0"/>
        <w:rPr>
          <w:rFonts w:ascii="Times New Roman" w:hAnsi="Times New Roman" w:cs="Times New Roman"/>
          <w:u w:val="single"/>
        </w:rPr>
      </w:pPr>
      <w:r>
        <w:rPr>
          <w:rFonts w:ascii="Times New Roman" w:hAnsi="Times New Roman" w:cs="Times New Roman"/>
          <w:u w:val="single"/>
        </w:rPr>
        <w:t xml:space="preserve">                                                            Itare</w:t>
      </w:r>
    </w:p>
    <w:p w14:paraId="048CE7CB" w14:textId="77777777"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25E3E1F9" w14:textId="77777777" w:rsidR="00A92A86" w:rsidRDefault="00A92A86" w:rsidP="005A201D">
      <w:pPr>
        <w:spacing w:after="0"/>
        <w:rPr>
          <w:rFonts w:ascii="Times New Roman" w:hAnsi="Times New Roman" w:cs="Times New Roman"/>
        </w:rPr>
      </w:pPr>
    </w:p>
    <w:p w14:paraId="2CA50F78" w14:textId="4496B74D" w:rsidR="008E033C" w:rsidRPr="00217E15" w:rsidRDefault="00660886" w:rsidP="005A201D">
      <w:pPr>
        <w:spacing w:after="0"/>
        <w:rPr>
          <w:rFonts w:ascii="Times New Roman" w:hAnsi="Times New Roman" w:cs="Times New Roman"/>
        </w:rPr>
      </w:pPr>
      <w:r w:rsidRPr="00217E15">
        <w:rPr>
          <w:rFonts w:ascii="Times New Roman" w:hAnsi="Times New Roman" w:cs="Times New Roman"/>
        </w:rPr>
        <w:lastRenderedPageBreak/>
        <w:t>Oubukula obuch</w:t>
      </w:r>
      <w:r w:rsidR="0048320A" w:rsidRPr="00217E15">
        <w:rPr>
          <w:rFonts w:ascii="Times New Roman" w:hAnsi="Times New Roman" w:cs="Times New Roman"/>
        </w:rPr>
        <w:t>ami buno</w:t>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E526BB">
        <w:rPr>
          <w:rFonts w:ascii="Times New Roman" w:hAnsi="Times New Roman" w:cs="Times New Roman"/>
        </w:rPr>
        <w:t xml:space="preserve">              </w:t>
      </w:r>
      <w:r w:rsidR="0048320A" w:rsidRPr="00217E15">
        <w:rPr>
          <w:rFonts w:ascii="Times New Roman" w:hAnsi="Times New Roman" w:cs="Times New Roman"/>
        </w:rPr>
        <w:t>Itare</w:t>
      </w:r>
    </w:p>
    <w:p w14:paraId="5981C03D" w14:textId="77777777" w:rsidR="008E033C" w:rsidRDefault="008E033C" w:rsidP="005A201D">
      <w:pPr>
        <w:spacing w:after="0"/>
        <w:rPr>
          <w:rFonts w:ascii="Times New Roman" w:eastAsia="Calibri" w:hAnsi="Times New Roman" w:cs="Times New Roman"/>
          <w:b/>
        </w:rPr>
      </w:pPr>
    </w:p>
    <w:p w14:paraId="01DD9977" w14:textId="09796514" w:rsidR="00401D97" w:rsidRPr="00EF6C41" w:rsidRDefault="00401D97" w:rsidP="00401D97">
      <w:pPr>
        <w:jc w:val="both"/>
        <w:rPr>
          <w:rFonts w:ascii="Times New Roman" w:hAnsi="Times New Roman"/>
          <w:sz w:val="24"/>
          <w:szCs w:val="24"/>
        </w:rPr>
      </w:pPr>
    </w:p>
    <w:p w14:paraId="5800E097" w14:textId="39AB55D4" w:rsidR="00E37AA0" w:rsidRPr="00217E15" w:rsidRDefault="00E37AA0" w:rsidP="005A201D">
      <w:pPr>
        <w:spacing w:after="0"/>
        <w:rPr>
          <w:rFonts w:ascii="Times New Roman" w:hAnsi="Times New Roman" w:cs="Times New Roman"/>
        </w:rPr>
      </w:pPr>
    </w:p>
    <w:sectPr w:rsidR="00E37AA0" w:rsidRPr="00217E15" w:rsidSect="006A4580">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44461" w14:textId="77777777" w:rsidR="00E51977" w:rsidRDefault="00E51977" w:rsidP="00DB7267">
      <w:pPr>
        <w:spacing w:after="0" w:line="240" w:lineRule="auto"/>
      </w:pPr>
      <w:r>
        <w:separator/>
      </w:r>
    </w:p>
  </w:endnote>
  <w:endnote w:type="continuationSeparator" w:id="0">
    <w:p w14:paraId="1DA0362C" w14:textId="77777777" w:rsidR="00E51977" w:rsidRDefault="00E51977"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0E623306" w:rsidR="00A848D7" w:rsidRDefault="006A4580">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F0F1E" w14:textId="77777777" w:rsidR="00E51977" w:rsidRDefault="00E51977" w:rsidP="00DB7267">
      <w:pPr>
        <w:spacing w:after="0" w:line="240" w:lineRule="auto"/>
      </w:pPr>
      <w:r>
        <w:separator/>
      </w:r>
    </w:p>
  </w:footnote>
  <w:footnote w:type="continuationSeparator" w:id="0">
    <w:p w14:paraId="4DB21F74" w14:textId="77777777" w:rsidR="00E51977" w:rsidRDefault="00E51977"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92020" w14:textId="231B68D3" w:rsidR="00A848D7" w:rsidRDefault="007917E6" w:rsidP="007917E6">
    <w:pPr>
      <w:pStyle w:val="Header"/>
    </w:pPr>
    <w:r>
      <w:rPr>
        <w:b/>
      </w:rPr>
      <w:t xml:space="preserve">FO ID: |__|__|__|__|                                    </w:t>
    </w:r>
    <w:r w:rsidRPr="00B64243">
      <w:rPr>
        <w:b/>
      </w:rPr>
      <w:t>STUDY CHILD ID : |__|__|__|__|-|__|__|-|__|-|__|__|</w:t>
    </w:r>
  </w:p>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Mahoney">
    <w15:presenceInfo w15:providerId="Windows Live" w15:userId="7e030def5f40a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67"/>
    <w:rsid w:val="000025D3"/>
    <w:rsid w:val="00011E66"/>
    <w:rsid w:val="0001276F"/>
    <w:rsid w:val="000145C7"/>
    <w:rsid w:val="0003185C"/>
    <w:rsid w:val="00032EF4"/>
    <w:rsid w:val="0003537F"/>
    <w:rsid w:val="0008367B"/>
    <w:rsid w:val="000A0C6B"/>
    <w:rsid w:val="000A7575"/>
    <w:rsid w:val="000D44DD"/>
    <w:rsid w:val="000E620E"/>
    <w:rsid w:val="001014B5"/>
    <w:rsid w:val="00113370"/>
    <w:rsid w:val="00145ACB"/>
    <w:rsid w:val="0015174A"/>
    <w:rsid w:val="00162241"/>
    <w:rsid w:val="0016304D"/>
    <w:rsid w:val="00165574"/>
    <w:rsid w:val="00185CB3"/>
    <w:rsid w:val="001A42C3"/>
    <w:rsid w:val="001C12AD"/>
    <w:rsid w:val="001C1967"/>
    <w:rsid w:val="00200DB0"/>
    <w:rsid w:val="00204768"/>
    <w:rsid w:val="00217E15"/>
    <w:rsid w:val="002262C4"/>
    <w:rsid w:val="00227CBA"/>
    <w:rsid w:val="00235BCB"/>
    <w:rsid w:val="0024490E"/>
    <w:rsid w:val="002552D8"/>
    <w:rsid w:val="0027098B"/>
    <w:rsid w:val="002A52E0"/>
    <w:rsid w:val="002A5722"/>
    <w:rsid w:val="002B28AC"/>
    <w:rsid w:val="002B2968"/>
    <w:rsid w:val="002D4822"/>
    <w:rsid w:val="002D4861"/>
    <w:rsid w:val="002D5C40"/>
    <w:rsid w:val="002F2440"/>
    <w:rsid w:val="002F7F50"/>
    <w:rsid w:val="00303206"/>
    <w:rsid w:val="00316999"/>
    <w:rsid w:val="00347F0A"/>
    <w:rsid w:val="00352248"/>
    <w:rsid w:val="00366F1A"/>
    <w:rsid w:val="003755A0"/>
    <w:rsid w:val="00380575"/>
    <w:rsid w:val="003851C9"/>
    <w:rsid w:val="003935A8"/>
    <w:rsid w:val="003A2D0D"/>
    <w:rsid w:val="003A4A91"/>
    <w:rsid w:val="003A5B74"/>
    <w:rsid w:val="003B1305"/>
    <w:rsid w:val="003B6A00"/>
    <w:rsid w:val="003E16BE"/>
    <w:rsid w:val="003F2084"/>
    <w:rsid w:val="003F429A"/>
    <w:rsid w:val="003F7941"/>
    <w:rsid w:val="00400A26"/>
    <w:rsid w:val="00401D97"/>
    <w:rsid w:val="00430F72"/>
    <w:rsid w:val="004311AD"/>
    <w:rsid w:val="00437341"/>
    <w:rsid w:val="004617FC"/>
    <w:rsid w:val="004711D2"/>
    <w:rsid w:val="00472582"/>
    <w:rsid w:val="0048320A"/>
    <w:rsid w:val="004839A4"/>
    <w:rsid w:val="00485DE3"/>
    <w:rsid w:val="00486B6C"/>
    <w:rsid w:val="004A002B"/>
    <w:rsid w:val="004A2BB2"/>
    <w:rsid w:val="004B1966"/>
    <w:rsid w:val="004D118A"/>
    <w:rsid w:val="004F5C81"/>
    <w:rsid w:val="0050500A"/>
    <w:rsid w:val="00505821"/>
    <w:rsid w:val="005215F9"/>
    <w:rsid w:val="005220F1"/>
    <w:rsid w:val="00523DAD"/>
    <w:rsid w:val="0056262E"/>
    <w:rsid w:val="00577951"/>
    <w:rsid w:val="0059103F"/>
    <w:rsid w:val="00594F05"/>
    <w:rsid w:val="00596CDA"/>
    <w:rsid w:val="005A201D"/>
    <w:rsid w:val="005B525D"/>
    <w:rsid w:val="005E6765"/>
    <w:rsid w:val="00617F04"/>
    <w:rsid w:val="00623C53"/>
    <w:rsid w:val="006351B9"/>
    <w:rsid w:val="00636D97"/>
    <w:rsid w:val="00643E88"/>
    <w:rsid w:val="006442F3"/>
    <w:rsid w:val="00647E4C"/>
    <w:rsid w:val="00652F58"/>
    <w:rsid w:val="00660886"/>
    <w:rsid w:val="006642A0"/>
    <w:rsid w:val="006644BB"/>
    <w:rsid w:val="00664DEA"/>
    <w:rsid w:val="00685993"/>
    <w:rsid w:val="00693402"/>
    <w:rsid w:val="006A4580"/>
    <w:rsid w:val="006B3306"/>
    <w:rsid w:val="006C3C96"/>
    <w:rsid w:val="006F26F4"/>
    <w:rsid w:val="00701FBD"/>
    <w:rsid w:val="0072650D"/>
    <w:rsid w:val="00731FEB"/>
    <w:rsid w:val="00732349"/>
    <w:rsid w:val="00735999"/>
    <w:rsid w:val="007618AD"/>
    <w:rsid w:val="00780078"/>
    <w:rsid w:val="0078525D"/>
    <w:rsid w:val="00790562"/>
    <w:rsid w:val="007917E6"/>
    <w:rsid w:val="007B1D84"/>
    <w:rsid w:val="007B5807"/>
    <w:rsid w:val="007C59D0"/>
    <w:rsid w:val="007E02F5"/>
    <w:rsid w:val="007F6164"/>
    <w:rsid w:val="00800510"/>
    <w:rsid w:val="00803DE4"/>
    <w:rsid w:val="00812838"/>
    <w:rsid w:val="00823AC1"/>
    <w:rsid w:val="0083259F"/>
    <w:rsid w:val="00835704"/>
    <w:rsid w:val="008535D2"/>
    <w:rsid w:val="00895E9B"/>
    <w:rsid w:val="008A3D33"/>
    <w:rsid w:val="008C3019"/>
    <w:rsid w:val="008D5942"/>
    <w:rsid w:val="008E033C"/>
    <w:rsid w:val="008E640C"/>
    <w:rsid w:val="00907C8E"/>
    <w:rsid w:val="00914324"/>
    <w:rsid w:val="009162CA"/>
    <w:rsid w:val="00923999"/>
    <w:rsid w:val="009251B2"/>
    <w:rsid w:val="009262D3"/>
    <w:rsid w:val="0094593E"/>
    <w:rsid w:val="00967DC2"/>
    <w:rsid w:val="00993857"/>
    <w:rsid w:val="009A1A90"/>
    <w:rsid w:val="009A5AF0"/>
    <w:rsid w:val="009A5DA7"/>
    <w:rsid w:val="009C6F38"/>
    <w:rsid w:val="009C771B"/>
    <w:rsid w:val="009D6765"/>
    <w:rsid w:val="009D7444"/>
    <w:rsid w:val="009E2208"/>
    <w:rsid w:val="009F0B7A"/>
    <w:rsid w:val="009F15DB"/>
    <w:rsid w:val="009F2341"/>
    <w:rsid w:val="009F570F"/>
    <w:rsid w:val="009F5DF1"/>
    <w:rsid w:val="00A46BF6"/>
    <w:rsid w:val="00A60C74"/>
    <w:rsid w:val="00A848D7"/>
    <w:rsid w:val="00A85A0E"/>
    <w:rsid w:val="00A92A86"/>
    <w:rsid w:val="00A942A8"/>
    <w:rsid w:val="00AA5E7B"/>
    <w:rsid w:val="00AB278C"/>
    <w:rsid w:val="00AB4933"/>
    <w:rsid w:val="00AC020F"/>
    <w:rsid w:val="00AC276F"/>
    <w:rsid w:val="00AD1C00"/>
    <w:rsid w:val="00AF1ABE"/>
    <w:rsid w:val="00B04AD7"/>
    <w:rsid w:val="00B07B40"/>
    <w:rsid w:val="00B14054"/>
    <w:rsid w:val="00B14388"/>
    <w:rsid w:val="00B25B92"/>
    <w:rsid w:val="00B26D34"/>
    <w:rsid w:val="00B27400"/>
    <w:rsid w:val="00B33F57"/>
    <w:rsid w:val="00B342EF"/>
    <w:rsid w:val="00B35D8C"/>
    <w:rsid w:val="00B5140F"/>
    <w:rsid w:val="00B706D1"/>
    <w:rsid w:val="00BA1063"/>
    <w:rsid w:val="00BA2AC8"/>
    <w:rsid w:val="00BA7B87"/>
    <w:rsid w:val="00BB77D9"/>
    <w:rsid w:val="00BC14F0"/>
    <w:rsid w:val="00BC5BE1"/>
    <w:rsid w:val="00BD1503"/>
    <w:rsid w:val="00BE0210"/>
    <w:rsid w:val="00BE4662"/>
    <w:rsid w:val="00BF6E38"/>
    <w:rsid w:val="00C01A82"/>
    <w:rsid w:val="00C04C51"/>
    <w:rsid w:val="00C13708"/>
    <w:rsid w:val="00C148F7"/>
    <w:rsid w:val="00C21CD1"/>
    <w:rsid w:val="00C2513B"/>
    <w:rsid w:val="00C276D2"/>
    <w:rsid w:val="00C316E9"/>
    <w:rsid w:val="00C329D8"/>
    <w:rsid w:val="00C52257"/>
    <w:rsid w:val="00C63A85"/>
    <w:rsid w:val="00C74FDF"/>
    <w:rsid w:val="00C83FD1"/>
    <w:rsid w:val="00C84879"/>
    <w:rsid w:val="00CC575C"/>
    <w:rsid w:val="00CC7A9C"/>
    <w:rsid w:val="00CD04D3"/>
    <w:rsid w:val="00CF7C39"/>
    <w:rsid w:val="00CF7E8B"/>
    <w:rsid w:val="00D16F67"/>
    <w:rsid w:val="00D21F4F"/>
    <w:rsid w:val="00D3412F"/>
    <w:rsid w:val="00D506AE"/>
    <w:rsid w:val="00D5491B"/>
    <w:rsid w:val="00D62F47"/>
    <w:rsid w:val="00D64BC0"/>
    <w:rsid w:val="00D753CC"/>
    <w:rsid w:val="00D76DE3"/>
    <w:rsid w:val="00D821E1"/>
    <w:rsid w:val="00D83322"/>
    <w:rsid w:val="00DA7BCE"/>
    <w:rsid w:val="00DB5013"/>
    <w:rsid w:val="00DB7267"/>
    <w:rsid w:val="00DE13D5"/>
    <w:rsid w:val="00E11049"/>
    <w:rsid w:val="00E13E0C"/>
    <w:rsid w:val="00E23F86"/>
    <w:rsid w:val="00E271B6"/>
    <w:rsid w:val="00E37AA0"/>
    <w:rsid w:val="00E44ACA"/>
    <w:rsid w:val="00E51977"/>
    <w:rsid w:val="00E526BB"/>
    <w:rsid w:val="00E55C61"/>
    <w:rsid w:val="00E605BF"/>
    <w:rsid w:val="00E84BDB"/>
    <w:rsid w:val="00EA253E"/>
    <w:rsid w:val="00EA4788"/>
    <w:rsid w:val="00EB30D2"/>
    <w:rsid w:val="00EC3EA1"/>
    <w:rsid w:val="00EF2760"/>
    <w:rsid w:val="00EF3297"/>
    <w:rsid w:val="00EF7DB1"/>
    <w:rsid w:val="00F02980"/>
    <w:rsid w:val="00F035E3"/>
    <w:rsid w:val="00F05D23"/>
    <w:rsid w:val="00F076A5"/>
    <w:rsid w:val="00F21065"/>
    <w:rsid w:val="00F3744E"/>
    <w:rsid w:val="00F51EBA"/>
    <w:rsid w:val="00F6037C"/>
    <w:rsid w:val="00F756B1"/>
    <w:rsid w:val="00F75DFE"/>
    <w:rsid w:val="00F8286F"/>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F667F2C8-56A2-4D9F-B469-8C750392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59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EBB10-A4F1-4437-88BF-0BCB4101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pbyatta</dc:creator>
  <cp:lastModifiedBy>Holly Dentz</cp:lastModifiedBy>
  <cp:revision>3</cp:revision>
  <cp:lastPrinted>2014-03-13T15:55:00Z</cp:lastPrinted>
  <dcterms:created xsi:type="dcterms:W3CDTF">2015-04-21T13:15:00Z</dcterms:created>
  <dcterms:modified xsi:type="dcterms:W3CDTF">2015-04-24T06:59:00Z</dcterms:modified>
</cp:coreProperties>
</file>