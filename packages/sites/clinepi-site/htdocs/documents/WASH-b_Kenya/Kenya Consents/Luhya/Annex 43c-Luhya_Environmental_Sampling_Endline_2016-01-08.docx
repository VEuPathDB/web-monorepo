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0D4C5B" w14:textId="77777777" w:rsidR="00C27F8B" w:rsidRDefault="00C27F8B" w:rsidP="005A201D">
      <w:pPr>
        <w:keepNext/>
        <w:keepLines/>
        <w:spacing w:after="0"/>
        <w:jc w:val="center"/>
        <w:outlineLvl w:val="0"/>
        <w:rPr>
          <w:rFonts w:ascii="Times New Roman" w:hAnsi="Times New Roman" w:cs="Times New Roman"/>
          <w:b/>
        </w:rPr>
      </w:pPr>
      <w:bookmarkStart w:id="0" w:name="_GoBack"/>
      <w:bookmarkEnd w:id="0"/>
    </w:p>
    <w:p w14:paraId="37371A3F" w14:textId="77777777" w:rsidR="00C27F8B" w:rsidRDefault="00C27F8B" w:rsidP="005A201D">
      <w:pPr>
        <w:keepNext/>
        <w:keepLines/>
        <w:spacing w:after="0"/>
        <w:jc w:val="center"/>
        <w:outlineLvl w:val="0"/>
        <w:rPr>
          <w:rFonts w:ascii="Times New Roman" w:hAnsi="Times New Roman" w:cs="Times New Roman"/>
          <w:b/>
        </w:rPr>
      </w:pPr>
    </w:p>
    <w:p w14:paraId="57F6BEE6" w14:textId="77777777" w:rsidR="00C27F8B" w:rsidRDefault="00C27F8B" w:rsidP="005A201D">
      <w:pPr>
        <w:keepNext/>
        <w:keepLines/>
        <w:spacing w:after="0"/>
        <w:jc w:val="center"/>
        <w:outlineLvl w:val="0"/>
        <w:rPr>
          <w:rFonts w:ascii="Times New Roman" w:hAnsi="Times New Roman" w:cs="Times New Roman"/>
          <w:b/>
        </w:rPr>
      </w:pPr>
    </w:p>
    <w:p w14:paraId="3006597E" w14:textId="50BF52EA" w:rsidR="00C27F8B" w:rsidRDefault="00C27F8B" w:rsidP="005A201D">
      <w:pPr>
        <w:keepNext/>
        <w:keepLines/>
        <w:spacing w:after="0"/>
        <w:jc w:val="center"/>
        <w:outlineLvl w:val="0"/>
        <w:rPr>
          <w:rFonts w:ascii="Times New Roman" w:hAnsi="Times New Roman" w:cs="Times New Roman"/>
          <w:b/>
        </w:rPr>
      </w:pPr>
      <w:r>
        <w:rPr>
          <w:rFonts w:ascii="Times New Roman" w:hAnsi="Times New Roman" w:cs="Times New Roman"/>
          <w:b/>
        </w:rPr>
        <w:t>Annex 4</w:t>
      </w:r>
      <w:r w:rsidR="0041631D">
        <w:rPr>
          <w:rFonts w:ascii="Times New Roman" w:hAnsi="Times New Roman" w:cs="Times New Roman"/>
          <w:b/>
        </w:rPr>
        <w:t>3c</w:t>
      </w:r>
    </w:p>
    <w:p w14:paraId="70BB8C4E" w14:textId="46FAF1E2" w:rsidR="00652F58" w:rsidRDefault="00B27400" w:rsidP="005A201D">
      <w:pPr>
        <w:keepNext/>
        <w:keepLines/>
        <w:spacing w:after="0"/>
        <w:jc w:val="center"/>
        <w:outlineLvl w:val="0"/>
        <w:rPr>
          <w:rFonts w:ascii="Times New Roman" w:hAnsi="Times New Roman" w:cs="Times New Roman"/>
          <w:b/>
        </w:rPr>
      </w:pPr>
      <w:r w:rsidRPr="00217E15">
        <w:rPr>
          <w:rFonts w:ascii="Times New Roman" w:hAnsi="Times New Roman" w:cs="Times New Roman"/>
          <w:noProof/>
        </w:rPr>
        <w:drawing>
          <wp:anchor distT="0" distB="0" distL="114300" distR="114300" simplePos="0" relativeHeight="251658240" behindDoc="0" locked="0" layoutInCell="1" allowOverlap="1" wp14:anchorId="34B4ED94" wp14:editId="27C82591">
            <wp:simplePos x="0" y="0"/>
            <wp:positionH relativeFrom="column">
              <wp:posOffset>2066925</wp:posOffset>
            </wp:positionH>
            <wp:positionV relativeFrom="paragraph">
              <wp:posOffset>-759460</wp:posOffset>
            </wp:positionV>
            <wp:extent cx="1100455" cy="542925"/>
            <wp:effectExtent l="0" t="0" r="4445" b="9525"/>
            <wp:wrapSquare wrapText="bothSides"/>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00455" cy="542925"/>
                    </a:xfrm>
                    <a:prstGeom prst="rect">
                      <a:avLst/>
                    </a:prstGeom>
                    <a:solidFill>
                      <a:srgbClr val="FFFFFF"/>
                    </a:solidFill>
                    <a:ln w="9525">
                      <a:noFill/>
                      <a:miter lim="800000"/>
                      <a:headEnd/>
                      <a:tailEnd/>
                    </a:ln>
                  </pic:spPr>
                </pic:pic>
              </a:graphicData>
            </a:graphic>
          </wp:anchor>
        </w:drawing>
      </w:r>
      <w:r w:rsidR="00217E15" w:rsidRPr="00217E15">
        <w:rPr>
          <w:rFonts w:ascii="Times New Roman" w:hAnsi="Times New Roman" w:cs="Times New Roman"/>
          <w:b/>
        </w:rPr>
        <w:t xml:space="preserve"> </w:t>
      </w:r>
      <w:r w:rsidR="005A201D">
        <w:rPr>
          <w:rFonts w:ascii="Times New Roman" w:eastAsiaTheme="majorEastAsia" w:hAnsi="Times New Roman" w:cs="Times New Roman"/>
          <w:b/>
          <w:bCs/>
        </w:rPr>
        <w:t xml:space="preserve">OKHUFUCHIRIRA OKHUSHIRIKIANA NI NAFWE MU OMURADI </w:t>
      </w:r>
      <w:r w:rsidR="001D3FD8">
        <w:rPr>
          <w:rFonts w:ascii="Times New Roman" w:eastAsiaTheme="majorEastAsia" w:hAnsi="Times New Roman" w:cs="Times New Roman"/>
          <w:b/>
          <w:bCs/>
        </w:rPr>
        <w:t>KWA</w:t>
      </w:r>
    </w:p>
    <w:p w14:paraId="0D5EF094" w14:textId="21F98E1D" w:rsidR="005A201D" w:rsidRPr="00217E15" w:rsidRDefault="00DB7267" w:rsidP="005A201D">
      <w:pPr>
        <w:keepNext/>
        <w:keepLines/>
        <w:spacing w:after="0"/>
        <w:jc w:val="center"/>
        <w:outlineLvl w:val="0"/>
        <w:rPr>
          <w:rFonts w:ascii="Times New Roman" w:eastAsiaTheme="majorEastAsia" w:hAnsi="Times New Roman" w:cs="Times New Roman"/>
          <w:b/>
          <w:bCs/>
        </w:rPr>
      </w:pPr>
      <w:r w:rsidRPr="00217E15">
        <w:rPr>
          <w:rFonts w:ascii="Times New Roman" w:hAnsi="Times New Roman" w:cs="Times New Roman"/>
          <w:b/>
        </w:rPr>
        <w:t xml:space="preserve">WASH BENEFITS </w:t>
      </w:r>
      <w:r w:rsidR="00B75807">
        <w:rPr>
          <w:rFonts w:ascii="Times New Roman" w:hAnsi="Times New Roman" w:cs="Times New Roman"/>
          <w:b/>
        </w:rPr>
        <w:t>YO OBUMALILISHI</w:t>
      </w:r>
      <w:r w:rsidR="001D3FD8">
        <w:rPr>
          <w:rFonts w:ascii="Times New Roman" w:hAnsi="Times New Roman" w:cs="Times New Roman"/>
          <w:b/>
        </w:rPr>
        <w:t xml:space="preserve">YO EFIPIMO FIA </w:t>
      </w:r>
      <w:r w:rsidR="001D3FD8" w:rsidRPr="003468E5">
        <w:rPr>
          <w:rFonts w:ascii="Times New Roman" w:hAnsi="Times New Roman" w:cs="Times New Roman"/>
          <w:b/>
        </w:rPr>
        <w:t xml:space="preserve">MAZINGIRA </w:t>
      </w:r>
      <w:r w:rsidR="00D263F6" w:rsidRPr="003468E5">
        <w:rPr>
          <w:rFonts w:ascii="Times New Roman" w:eastAsiaTheme="majorEastAsia" w:hAnsi="Times New Roman" w:cs="Times New Roman"/>
          <w:b/>
          <w:bCs/>
        </w:rPr>
        <w:t>MU KHUVOLA.</w:t>
      </w:r>
    </w:p>
    <w:p w14:paraId="4B78247A" w14:textId="2C3943CD" w:rsidR="00DB7267" w:rsidRPr="00217E15" w:rsidRDefault="005A201D" w:rsidP="005A201D">
      <w:pPr>
        <w:keepNext/>
        <w:keepLines/>
        <w:tabs>
          <w:tab w:val="left" w:pos="3345"/>
        </w:tabs>
        <w:spacing w:after="0"/>
        <w:jc w:val="both"/>
        <w:outlineLvl w:val="0"/>
        <w:rPr>
          <w:rFonts w:ascii="Times New Roman" w:eastAsiaTheme="majorEastAsia" w:hAnsi="Times New Roman" w:cs="Times New Roman"/>
          <w:b/>
          <w:bCs/>
        </w:rPr>
      </w:pPr>
      <w:r>
        <w:rPr>
          <w:rFonts w:ascii="Times New Roman" w:eastAsiaTheme="majorEastAsia" w:hAnsi="Times New Roman" w:cs="Times New Roman"/>
          <w:b/>
          <w:bCs/>
        </w:rPr>
        <w:tab/>
      </w:r>
    </w:p>
    <w:p w14:paraId="5BB944BA" w14:textId="646C4F64" w:rsidR="002F2440" w:rsidRDefault="002F2440" w:rsidP="005A201D">
      <w:pPr>
        <w:spacing w:after="0"/>
        <w:jc w:val="both"/>
        <w:rPr>
          <w:rFonts w:ascii="Times New Roman" w:hAnsi="Times New Roman" w:cs="Times New Roman"/>
        </w:rPr>
      </w:pPr>
      <w:r w:rsidRPr="00217E15">
        <w:rPr>
          <w:rFonts w:ascii="Times New Roman" w:eastAsia="Calibri" w:hAnsi="Times New Roman" w:cs="Times New Roman"/>
          <w:b/>
        </w:rPr>
        <w:t>Eshirwe Eshiobuhabilishi:</w:t>
      </w:r>
      <w:r w:rsidRPr="00217E15">
        <w:rPr>
          <w:rFonts w:ascii="Times New Roman" w:eastAsia="Calibri" w:hAnsi="Times New Roman" w:cs="Times New Roman"/>
        </w:rPr>
        <w:t xml:space="preserve"> WASH Benefits – Okhusaba amakhono, Obusirihi obwamatsi, </w:t>
      </w:r>
      <w:r w:rsidR="000145C7" w:rsidRPr="00217E15">
        <w:rPr>
          <w:rFonts w:ascii="Times New Roman" w:hAnsi="Times New Roman" w:cs="Times New Roman"/>
        </w:rPr>
        <w:t>Obusafi bwa Mungo, nende Okhulia</w:t>
      </w:r>
      <w:r w:rsidR="00E84BDB" w:rsidRPr="00217E15">
        <w:rPr>
          <w:rFonts w:ascii="Times New Roman" w:hAnsi="Times New Roman" w:cs="Times New Roman"/>
        </w:rPr>
        <w:t xml:space="preserve"> nende Okhupima Matokeo Murisafu</w:t>
      </w:r>
      <w:r w:rsidR="000145C7" w:rsidRPr="00217E15">
        <w:rPr>
          <w:rFonts w:ascii="Times New Roman" w:hAnsi="Times New Roman" w:cs="Times New Roman"/>
        </w:rPr>
        <w:t xml:space="preserve"> mwa Kenya</w:t>
      </w:r>
      <w:r w:rsidR="00E84BDB" w:rsidRPr="00217E15">
        <w:rPr>
          <w:rFonts w:ascii="Times New Roman" w:hAnsi="Times New Roman" w:cs="Times New Roman"/>
        </w:rPr>
        <w:t xml:space="preserve"> </w:t>
      </w:r>
      <w:r w:rsidR="000145C7" w:rsidRPr="00217E15">
        <w:rPr>
          <w:rFonts w:ascii="Times New Roman" w:hAnsi="Times New Roman" w:cs="Times New Roman"/>
        </w:rPr>
        <w:t xml:space="preserve">(nomba Omuradi kwa Obulamu </w:t>
      </w:r>
      <w:r w:rsidR="00E84BDB" w:rsidRPr="00217E15">
        <w:rPr>
          <w:rFonts w:ascii="Times New Roman" w:hAnsi="Times New Roman" w:cs="Times New Roman"/>
        </w:rPr>
        <w:t>bwa B</w:t>
      </w:r>
      <w:r w:rsidR="000145C7" w:rsidRPr="00217E15">
        <w:rPr>
          <w:rFonts w:ascii="Times New Roman" w:hAnsi="Times New Roman" w:cs="Times New Roman"/>
        </w:rPr>
        <w:t>ana).</w:t>
      </w:r>
    </w:p>
    <w:p w14:paraId="01BECF60" w14:textId="77777777" w:rsidR="00217E15" w:rsidRPr="00217E15" w:rsidRDefault="00217E15" w:rsidP="005A201D">
      <w:pPr>
        <w:spacing w:after="0"/>
        <w:jc w:val="both"/>
        <w:rPr>
          <w:rFonts w:ascii="Times New Roman" w:eastAsia="Calibri" w:hAnsi="Times New Roman" w:cs="Times New Roman"/>
        </w:rPr>
      </w:pPr>
    </w:p>
    <w:p w14:paraId="6228E9B0" w14:textId="0076628D" w:rsidR="00652F58" w:rsidRPr="00217E15" w:rsidRDefault="00B35D8C" w:rsidP="005A201D">
      <w:pPr>
        <w:spacing w:after="0"/>
        <w:rPr>
          <w:rFonts w:ascii="Times New Roman" w:hAnsi="Times New Roman" w:cs="Times New Roman"/>
          <w:b/>
        </w:rPr>
      </w:pPr>
      <w:r w:rsidRPr="00217E15">
        <w:rPr>
          <w:rFonts w:ascii="Times New Roman" w:hAnsi="Times New Roman" w:cs="Times New Roman"/>
          <w:b/>
        </w:rPr>
        <w:t>Okhwebula</w:t>
      </w:r>
      <w:r w:rsidR="00C63A85" w:rsidRPr="00217E15">
        <w:rPr>
          <w:rFonts w:ascii="Times New Roman" w:hAnsi="Times New Roman" w:cs="Times New Roman"/>
          <w:b/>
        </w:rPr>
        <w:t xml:space="preserve"> </w:t>
      </w:r>
    </w:p>
    <w:p w14:paraId="1319605F" w14:textId="06747F48" w:rsidR="00E84BDB" w:rsidRDefault="00E84BDB" w:rsidP="005A201D">
      <w:pPr>
        <w:spacing w:after="0"/>
        <w:rPr>
          <w:rFonts w:ascii="Times New Roman" w:eastAsia="Calibri" w:hAnsi="Times New Roman" w:cs="Times New Roman"/>
        </w:rPr>
      </w:pPr>
      <w:r w:rsidRPr="00217E15">
        <w:rPr>
          <w:rFonts w:ascii="Times New Roman" w:eastAsia="Calibri" w:hAnsi="Times New Roman" w:cs="Times New Roman"/>
        </w:rPr>
        <w:t>Elira Lianje ni ______________, [</w:t>
      </w:r>
      <w:r w:rsidR="00E605BF" w:rsidRPr="00217E15">
        <w:rPr>
          <w:rFonts w:ascii="Times New Roman" w:eastAsia="Calibri" w:hAnsi="Times New Roman" w:cs="Times New Roman"/>
          <w:i/>
        </w:rPr>
        <w:t>Elira</w:t>
      </w:r>
      <w:r w:rsidRPr="00217E15">
        <w:rPr>
          <w:rFonts w:ascii="Times New Roman" w:eastAsia="Calibri" w:hAnsi="Times New Roman" w:cs="Times New Roman"/>
        </w:rPr>
        <w:t>], khurula Innovations for Poverty Action (IPA) kuli mutsitauni tsia [</w:t>
      </w:r>
      <w:r w:rsidR="00E55C61" w:rsidRPr="00217E15">
        <w:rPr>
          <w:rFonts w:ascii="Times New Roman" w:eastAsia="Calibri" w:hAnsi="Times New Roman" w:cs="Times New Roman"/>
        </w:rPr>
        <w:t>KAKAMEGA</w:t>
      </w:r>
      <w:r w:rsidR="0003537F" w:rsidRPr="00217E15">
        <w:rPr>
          <w:rFonts w:ascii="Times New Roman" w:eastAsia="Calibri" w:hAnsi="Times New Roman" w:cs="Times New Roman"/>
        </w:rPr>
        <w:t xml:space="preserve"> ne</w:t>
      </w:r>
      <w:r w:rsidRPr="00217E15">
        <w:rPr>
          <w:rFonts w:ascii="Times New Roman" w:eastAsia="Calibri" w:hAnsi="Times New Roman" w:cs="Times New Roman"/>
        </w:rPr>
        <w:t xml:space="preserve">nde </w:t>
      </w:r>
      <w:r w:rsidR="00E55C61" w:rsidRPr="00217E15">
        <w:rPr>
          <w:rFonts w:ascii="Times New Roman" w:eastAsia="Calibri" w:hAnsi="Times New Roman" w:cs="Times New Roman"/>
        </w:rPr>
        <w:t>BUNGOMA</w:t>
      </w:r>
      <w:r w:rsidRPr="00217E15">
        <w:rPr>
          <w:rFonts w:ascii="Times New Roman" w:eastAsia="Calibri" w:hAnsi="Times New Roman" w:cs="Times New Roman"/>
        </w:rPr>
        <w:t>]. Ekholanga emilimo nende Clai</w:t>
      </w:r>
      <w:r w:rsidR="0083259F" w:rsidRPr="00217E15">
        <w:rPr>
          <w:rFonts w:ascii="Times New Roman" w:eastAsia="Calibri" w:hAnsi="Times New Roman" w:cs="Times New Roman"/>
        </w:rPr>
        <w:t xml:space="preserve">r Null  </w:t>
      </w:r>
      <w:r w:rsidR="00905DA8">
        <w:rPr>
          <w:rFonts w:ascii="Times New Roman" w:eastAsia="Calibri" w:hAnsi="Times New Roman" w:cs="Times New Roman"/>
        </w:rPr>
        <w:t xml:space="preserve">khurula  </w:t>
      </w:r>
      <w:r w:rsidR="00B97394">
        <w:rPr>
          <w:rFonts w:ascii="Times New Roman" w:eastAsia="Calibri" w:hAnsi="Times New Roman" w:cs="Times New Roman"/>
        </w:rPr>
        <w:t>innovations for poverty-action</w:t>
      </w:r>
      <w:r w:rsidR="00B75807">
        <w:rPr>
          <w:rFonts w:ascii="Times New Roman" w:eastAsia="Calibri" w:hAnsi="Times New Roman" w:cs="Times New Roman"/>
        </w:rPr>
        <w:t xml:space="preserve"> nende abahabirisi okhurula University ya California, Berkeley</w:t>
      </w:r>
      <w:r w:rsidR="00B97394">
        <w:rPr>
          <w:rFonts w:ascii="Times New Roman" w:eastAsia="Calibri" w:hAnsi="Times New Roman" w:cs="Times New Roman"/>
        </w:rPr>
        <w:t xml:space="preserve"> eiri </w:t>
      </w:r>
      <w:r w:rsidR="0083259F" w:rsidRPr="00217E15">
        <w:rPr>
          <w:rFonts w:ascii="Times New Roman" w:eastAsia="Calibri" w:hAnsi="Times New Roman" w:cs="Times New Roman"/>
        </w:rPr>
        <w:t>mu United States. Emba</w:t>
      </w:r>
      <w:r w:rsidR="0003537F" w:rsidRPr="00217E15">
        <w:rPr>
          <w:rFonts w:ascii="Times New Roman" w:eastAsia="Calibri" w:hAnsi="Times New Roman" w:cs="Times New Roman"/>
        </w:rPr>
        <w:t>n</w:t>
      </w:r>
      <w:r w:rsidR="0083259F" w:rsidRPr="00217E15">
        <w:rPr>
          <w:rFonts w:ascii="Times New Roman" w:eastAsia="Calibri" w:hAnsi="Times New Roman" w:cs="Times New Roman"/>
        </w:rPr>
        <w:t>ga</w:t>
      </w:r>
      <w:r w:rsidR="0003537F" w:rsidRPr="00217E15">
        <w:rPr>
          <w:rFonts w:ascii="Times New Roman" w:eastAsia="Calibri" w:hAnsi="Times New Roman" w:cs="Times New Roman"/>
        </w:rPr>
        <w:t>n</w:t>
      </w:r>
      <w:r w:rsidR="0083259F" w:rsidRPr="00217E15">
        <w:rPr>
          <w:rFonts w:ascii="Times New Roman" w:eastAsia="Calibri" w:hAnsi="Times New Roman" w:cs="Times New Roman"/>
        </w:rPr>
        <w:t>ga [</w:t>
      </w:r>
      <w:r w:rsidR="0083259F" w:rsidRPr="00217E15">
        <w:rPr>
          <w:rFonts w:ascii="Times New Roman" w:eastAsia="Calibri" w:hAnsi="Times New Roman" w:cs="Times New Roman"/>
          <w:i/>
        </w:rPr>
        <w:t>Khupa</w:t>
      </w:r>
      <w:r w:rsidR="0003537F" w:rsidRPr="00217E15">
        <w:rPr>
          <w:rFonts w:ascii="Times New Roman" w:eastAsia="Calibri" w:hAnsi="Times New Roman" w:cs="Times New Roman"/>
          <w:i/>
        </w:rPr>
        <w:t>n</w:t>
      </w:r>
      <w:r w:rsidR="0083259F" w:rsidRPr="00217E15">
        <w:rPr>
          <w:rFonts w:ascii="Times New Roman" w:eastAsia="Calibri" w:hAnsi="Times New Roman" w:cs="Times New Roman"/>
          <w:i/>
        </w:rPr>
        <w:t>ga</w:t>
      </w:r>
      <w:r w:rsidR="0003537F" w:rsidRPr="00217E15">
        <w:rPr>
          <w:rFonts w:ascii="Times New Roman" w:eastAsia="Calibri" w:hAnsi="Times New Roman" w:cs="Times New Roman"/>
          <w:i/>
        </w:rPr>
        <w:t>n</w:t>
      </w:r>
      <w:r w:rsidR="0083259F" w:rsidRPr="00217E15">
        <w:rPr>
          <w:rFonts w:ascii="Times New Roman" w:eastAsia="Calibri" w:hAnsi="Times New Roman" w:cs="Times New Roman"/>
          <w:i/>
        </w:rPr>
        <w:t>gaa</w:t>
      </w:r>
      <w:r w:rsidR="0083259F" w:rsidRPr="00217E15">
        <w:rPr>
          <w:rFonts w:ascii="Times New Roman" w:eastAsia="Calibri" w:hAnsi="Times New Roman" w:cs="Times New Roman"/>
        </w:rPr>
        <w:t>]</w:t>
      </w:r>
      <w:r w:rsidR="0003537F" w:rsidRPr="00217E15">
        <w:rPr>
          <w:rFonts w:ascii="Times New Roman" w:eastAsia="Calibri" w:hAnsi="Times New Roman" w:cs="Times New Roman"/>
        </w:rPr>
        <w:t xml:space="preserve"> okhwitsa okhulonderera khu mkanda</w:t>
      </w:r>
      <w:r w:rsidR="0083259F" w:rsidRPr="00217E15">
        <w:rPr>
          <w:rFonts w:ascii="Times New Roman" w:eastAsia="Calibri" w:hAnsi="Times New Roman" w:cs="Times New Roman"/>
        </w:rPr>
        <w:t xml:space="preserve"> kwefu kwo okhukhabirisia, nokwa emulanjire </w:t>
      </w:r>
      <w:r w:rsidR="0003537F" w:rsidRPr="00217E15">
        <w:rPr>
          <w:rFonts w:ascii="Times New Roman" w:eastAsia="Calibri" w:hAnsi="Times New Roman" w:cs="Times New Roman"/>
        </w:rPr>
        <w:t xml:space="preserve">ano. </w:t>
      </w:r>
    </w:p>
    <w:p w14:paraId="72B812EC" w14:textId="77777777" w:rsidR="00217E15" w:rsidRDefault="00217E15" w:rsidP="005A201D">
      <w:pPr>
        <w:spacing w:after="0"/>
        <w:rPr>
          <w:rFonts w:ascii="Times New Roman" w:eastAsia="Calibri" w:hAnsi="Times New Roman" w:cs="Times New Roman"/>
        </w:rPr>
      </w:pPr>
    </w:p>
    <w:p w14:paraId="4B520863" w14:textId="396D1587" w:rsidR="00217E15" w:rsidRPr="00217E15" w:rsidRDefault="007618AD" w:rsidP="005A201D">
      <w:pPr>
        <w:spacing w:after="0"/>
        <w:rPr>
          <w:rFonts w:ascii="Times New Roman" w:hAnsi="Times New Roman" w:cs="Times New Roman"/>
          <w:i/>
        </w:rPr>
      </w:pPr>
      <w:r>
        <w:rPr>
          <w:rFonts w:ascii="Times New Roman" w:hAnsi="Times New Roman" w:cs="Times New Roman"/>
        </w:rPr>
        <w:t xml:space="preserve">Khukhusayanga witse mu ameko kano shichira ori </w:t>
      </w:r>
      <w:r w:rsidR="001D3FD8">
        <w:rPr>
          <w:rFonts w:ascii="Times New Roman" w:hAnsi="Times New Roman" w:cs="Times New Roman"/>
        </w:rPr>
        <w:t>khwatiya nende afamilia yiyo khambeli yahoo mu muradi kwa obulamu bwa bana.</w:t>
      </w:r>
      <w:r w:rsidR="00217E15" w:rsidRPr="00C04BC3">
        <w:rPr>
          <w:rFonts w:ascii="Times New Roman" w:hAnsi="Times New Roman" w:cs="Times New Roman"/>
        </w:rPr>
        <w:t xml:space="preserve"> </w:t>
      </w:r>
    </w:p>
    <w:p w14:paraId="0E68ED29" w14:textId="77777777" w:rsidR="0008367B" w:rsidRPr="00217E15" w:rsidRDefault="0008367B" w:rsidP="005A201D">
      <w:pPr>
        <w:spacing w:after="0"/>
        <w:rPr>
          <w:rFonts w:ascii="Times New Roman" w:hAnsi="Times New Roman" w:cs="Times New Roman"/>
        </w:rPr>
      </w:pPr>
    </w:p>
    <w:p w14:paraId="7C26C55D" w14:textId="08398784" w:rsidR="00652F58" w:rsidRPr="00217E15" w:rsidRDefault="00C63A85" w:rsidP="005A201D">
      <w:pPr>
        <w:spacing w:after="0"/>
        <w:rPr>
          <w:rFonts w:ascii="Times New Roman" w:hAnsi="Times New Roman" w:cs="Times New Roman"/>
          <w:b/>
        </w:rPr>
      </w:pPr>
      <w:r w:rsidRPr="00217E15">
        <w:rPr>
          <w:rFonts w:ascii="Times New Roman" w:hAnsi="Times New Roman" w:cs="Times New Roman"/>
          <w:b/>
        </w:rPr>
        <w:t>Lichomo</w:t>
      </w:r>
    </w:p>
    <w:p w14:paraId="3EC9F735" w14:textId="178C7D23" w:rsidR="00217E15" w:rsidRPr="00217E15" w:rsidRDefault="00227CBA" w:rsidP="005A201D">
      <w:pPr>
        <w:spacing w:after="0"/>
        <w:rPr>
          <w:rFonts w:ascii="Times New Roman" w:hAnsi="Times New Roman" w:cs="Times New Roman"/>
          <w:b/>
        </w:rPr>
      </w:pPr>
      <w:r w:rsidRPr="00217E15">
        <w:rPr>
          <w:rFonts w:ascii="Times New Roman" w:eastAsia="Calibri" w:hAnsi="Times New Roman" w:cs="Times New Roman"/>
        </w:rPr>
        <w:t>Eshifune</w:t>
      </w:r>
      <w:r w:rsidR="002B2968" w:rsidRPr="00217E15">
        <w:rPr>
          <w:rFonts w:ascii="Times New Roman" w:eastAsia="Calibri" w:hAnsi="Times New Roman" w:cs="Times New Roman"/>
        </w:rPr>
        <w:t xml:space="preserve"> </w:t>
      </w:r>
      <w:r w:rsidRPr="00217E15">
        <w:rPr>
          <w:rFonts w:ascii="Times New Roman" w:eastAsia="Calibri" w:hAnsi="Times New Roman" w:cs="Times New Roman"/>
        </w:rPr>
        <w:t>shi</w:t>
      </w:r>
      <w:r w:rsidR="002B2968" w:rsidRPr="00217E15">
        <w:rPr>
          <w:rFonts w:ascii="Times New Roman" w:eastAsia="Calibri" w:hAnsi="Times New Roman" w:cs="Times New Roman"/>
        </w:rPr>
        <w:t xml:space="preserve">ya elioko lino ni </w:t>
      </w:r>
      <w:r w:rsidR="00B14054" w:rsidRPr="00217E15">
        <w:rPr>
          <w:rFonts w:ascii="Times New Roman" w:eastAsia="Calibri" w:hAnsi="Times New Roman" w:cs="Times New Roman"/>
        </w:rPr>
        <w:t>okhuhabirisia khu obulamu obwa bana khuluokhwenya okhumanya nga olwa ebindu abikhusialo khuno binyala okhunyasia okhukhula nende obulamu bwa bana.</w:t>
      </w:r>
      <w:r w:rsidR="001D3FD8">
        <w:rPr>
          <w:rFonts w:ascii="Times New Roman" w:eastAsia="Calibri" w:hAnsi="Times New Roman" w:cs="Times New Roman"/>
        </w:rPr>
        <w:t xml:space="preserve"> Khwenya khumanya tsinjira tofauti etsia bana banyala okhunyola obuchafu mumazingira.</w:t>
      </w:r>
      <w:r w:rsidR="00B14054" w:rsidRPr="00217E15">
        <w:rPr>
          <w:rFonts w:ascii="Times New Roman" w:eastAsia="Calibri" w:hAnsi="Times New Roman" w:cs="Times New Roman"/>
        </w:rPr>
        <w:t xml:space="preserve"> </w:t>
      </w:r>
    </w:p>
    <w:p w14:paraId="03A9780B" w14:textId="77777777" w:rsidR="003468E5" w:rsidRDefault="003468E5" w:rsidP="005A201D">
      <w:pPr>
        <w:spacing w:after="0"/>
        <w:rPr>
          <w:rFonts w:ascii="Times New Roman" w:hAnsi="Times New Roman" w:cs="Times New Roman"/>
          <w:b/>
        </w:rPr>
      </w:pPr>
    </w:p>
    <w:p w14:paraId="3C7D6438" w14:textId="5672C6EE" w:rsidR="00E13E0C" w:rsidRPr="00217E15" w:rsidRDefault="00C63A85" w:rsidP="005A201D">
      <w:pPr>
        <w:spacing w:after="0"/>
        <w:rPr>
          <w:rFonts w:ascii="Times New Roman" w:hAnsi="Times New Roman" w:cs="Times New Roman"/>
          <w:b/>
        </w:rPr>
      </w:pPr>
      <w:r w:rsidRPr="00217E15">
        <w:rPr>
          <w:rFonts w:ascii="Times New Roman" w:hAnsi="Times New Roman" w:cs="Times New Roman"/>
          <w:b/>
        </w:rPr>
        <w:t>Tsinjira</w:t>
      </w:r>
    </w:p>
    <w:p w14:paraId="0E89592B" w14:textId="176EE6AF" w:rsidR="001D3FD8" w:rsidRDefault="007618AD" w:rsidP="005A201D">
      <w:pPr>
        <w:spacing w:after="0"/>
        <w:rPr>
          <w:rFonts w:ascii="Times New Roman" w:hAnsi="Times New Roman" w:cs="Times New Roman"/>
        </w:rPr>
      </w:pPr>
      <w:r>
        <w:rPr>
          <w:rFonts w:ascii="Times New Roman" w:hAnsi="Times New Roman" w:cs="Times New Roman"/>
        </w:rPr>
        <w:t>Kakhava oleyama khuva mu ameko kano olarevwa okhukhola akalondakho</w:t>
      </w:r>
      <w:r w:rsidR="001D3FD8">
        <w:rPr>
          <w:rFonts w:ascii="Times New Roman" w:hAnsi="Times New Roman" w:cs="Times New Roman"/>
        </w:rPr>
        <w:t>:</w:t>
      </w:r>
    </w:p>
    <w:p w14:paraId="0F1869F6" w14:textId="77777777" w:rsidR="001D3FD8" w:rsidRDefault="001D3FD8" w:rsidP="005A201D">
      <w:pPr>
        <w:spacing w:after="0"/>
        <w:rPr>
          <w:rFonts w:ascii="Times New Roman" w:hAnsi="Times New Roman" w:cs="Times New Roman"/>
        </w:rPr>
      </w:pPr>
      <w:r>
        <w:rPr>
          <w:rFonts w:ascii="Times New Roman" w:hAnsi="Times New Roman" w:cs="Times New Roman"/>
        </w:rPr>
        <w:t>Ekila eshughuli ilabukula tsidakika 10-15 ne ilakholekha mulitala lilio.</w:t>
      </w:r>
    </w:p>
    <w:p w14:paraId="5CF85F64" w14:textId="77777777" w:rsidR="007E1E2E" w:rsidRDefault="007E1E2E" w:rsidP="005A201D">
      <w:pPr>
        <w:spacing w:after="0"/>
        <w:rPr>
          <w:rFonts w:ascii="Times New Roman" w:hAnsi="Times New Roman" w:cs="Times New Roman"/>
        </w:rPr>
      </w:pPr>
    </w:p>
    <w:p w14:paraId="63617F46" w14:textId="2CC80CD8" w:rsidR="00225736" w:rsidRDefault="000004E9" w:rsidP="00225736">
      <w:pPr>
        <w:pStyle w:val="Standard"/>
        <w:spacing w:after="120"/>
        <w:jc w:val="both"/>
        <w:rPr>
          <w:ins w:id="1" w:author="IPA" w:date="2016-01-07T11:11:00Z"/>
          <w:rFonts w:ascii="Times New Roman" w:hAnsi="Times New Roman" w:cs="Times New Roman"/>
          <w:sz w:val="24"/>
          <w:szCs w:val="24"/>
        </w:rPr>
      </w:pPr>
      <w:r>
        <w:rPr>
          <w:rFonts w:ascii="Times New Roman" w:hAnsi="Times New Roman" w:cs="Times New Roman"/>
          <w:b/>
          <w:bCs/>
          <w:sz w:val="24"/>
          <w:szCs w:val="24"/>
        </w:rPr>
        <w:t>|_|</w:t>
      </w:r>
      <w:r w:rsidR="00225736" w:rsidRPr="008036C5">
        <w:rPr>
          <w:rFonts w:ascii="Times New Roman" w:hAnsi="Times New Roman" w:cs="Times New Roman"/>
          <w:b/>
          <w:bCs/>
          <w:sz w:val="24"/>
          <w:szCs w:val="24"/>
        </w:rPr>
        <w:t xml:space="preserve">Kabhali khobhukula kamechi ko khunokisha kamakhono ko mwana: </w:t>
      </w:r>
      <w:r w:rsidR="00225736" w:rsidRPr="008036C5">
        <w:rPr>
          <w:rFonts w:ascii="Times New Roman" w:hAnsi="Times New Roman" w:cs="Times New Roman"/>
          <w:sz w:val="24"/>
          <w:szCs w:val="24"/>
        </w:rPr>
        <w:t>Khwenya khubhukula kamechi matiti niko omwana wowo asaabhile kamakhono kewe nio khumanye sinyala siabha mumakhono ko mwana wowo. Nio khukhole khurio, khwenya khusinga kamakhono ko mwana wowo khurumikhila kamechi kamalai kali khumufuko kumutiti. Nakhumalile khurio, khulabhukula kamechi ako khuche khukhole uchunguzi mu labu yefwe eli Kakamega/BUngoma.</w:t>
      </w:r>
    </w:p>
    <w:p w14:paraId="7B3F9714" w14:textId="0E3C1B83" w:rsidR="00972908" w:rsidRPr="00972908" w:rsidRDefault="00972908" w:rsidP="00225736">
      <w:pPr>
        <w:pStyle w:val="Standard"/>
        <w:spacing w:after="120"/>
        <w:jc w:val="both"/>
        <w:rPr>
          <w:rFonts w:ascii="Times New Roman" w:hAnsi="Times New Roman" w:cs="Times New Roman"/>
          <w:sz w:val="24"/>
          <w:szCs w:val="24"/>
        </w:rPr>
      </w:pPr>
      <w:ins w:id="2" w:author="IPA" w:date="2016-01-07T11:13:00Z">
        <w:r>
          <w:rPr>
            <w:rFonts w:ascii="Times New Roman" w:hAnsi="Times New Roman" w:cs="Times New Roman"/>
            <w:b/>
            <w:sz w:val="24"/>
            <w:szCs w:val="24"/>
          </w:rPr>
          <w:t>|_|</w:t>
        </w:r>
      </w:ins>
      <w:ins w:id="3" w:author="IPA" w:date="2016-01-07T11:11:00Z">
        <w:r w:rsidRPr="00972908">
          <w:rPr>
            <w:rFonts w:ascii="Times New Roman" w:hAnsi="Times New Roman" w:cs="Times New Roman"/>
            <w:b/>
            <w:sz w:val="24"/>
            <w:szCs w:val="24"/>
            <w:rPrChange w:id="4" w:author="IPA" w:date="2016-01-07T11:13:00Z">
              <w:rPr>
                <w:rFonts w:ascii="Times New Roman" w:hAnsi="Times New Roman" w:cs="Times New Roman"/>
                <w:sz w:val="24"/>
                <w:szCs w:val="24"/>
              </w:rPr>
            </w:rPrChange>
          </w:rPr>
          <w:t>Kabhali khobhukula amatsi ka mama alavisiemo emikhono:</w:t>
        </w:r>
      </w:ins>
      <w:ins w:id="5" w:author="IPA" w:date="2016-01-07T11:13:00Z">
        <w:r>
          <w:rPr>
            <w:rFonts w:ascii="Times New Roman" w:hAnsi="Times New Roman" w:cs="Times New Roman"/>
            <w:b/>
            <w:sz w:val="24"/>
            <w:szCs w:val="24"/>
          </w:rPr>
          <w:t xml:space="preserve"> </w:t>
        </w:r>
      </w:ins>
      <w:ins w:id="6" w:author="IPA" w:date="2016-01-07T11:16:00Z">
        <w:r>
          <w:rPr>
            <w:rFonts w:ascii="Times New Roman" w:hAnsi="Times New Roman" w:cs="Times New Roman"/>
            <w:sz w:val="24"/>
            <w:szCs w:val="24"/>
          </w:rPr>
          <w:t xml:space="preserve">Khwenya okhubhukula amatsi matiti kosaviremo emikhono chao </w:t>
        </w:r>
      </w:ins>
      <w:ins w:id="7" w:author="IPA" w:date="2016-01-07T11:17:00Z">
        <w:r w:rsidR="00993854">
          <w:rPr>
            <w:rFonts w:ascii="Times New Roman" w:hAnsi="Times New Roman" w:cs="Times New Roman"/>
            <w:sz w:val="24"/>
            <w:szCs w:val="24"/>
          </w:rPr>
          <w:t xml:space="preserve">khumanye  shina shinyala shabha khumikhono chao. Khukhukhola </w:t>
        </w:r>
      </w:ins>
      <w:ins w:id="8" w:author="IPA" w:date="2016-01-07T11:19:00Z">
        <w:r w:rsidR="00993854">
          <w:rPr>
            <w:rFonts w:ascii="Times New Roman" w:hAnsi="Times New Roman" w:cs="Times New Roman"/>
            <w:sz w:val="24"/>
            <w:szCs w:val="24"/>
          </w:rPr>
          <w:t xml:space="preserve">khurio, khwenya khukhusivisie emikhono chao mushiloloti eshititi shia amatsi amalafu. Alafu </w:t>
        </w:r>
      </w:ins>
      <w:ins w:id="9" w:author="IPA" w:date="2016-01-07T11:22:00Z">
        <w:r w:rsidR="00993854">
          <w:rPr>
            <w:rFonts w:ascii="Times New Roman" w:hAnsi="Times New Roman" w:cs="Times New Roman"/>
            <w:sz w:val="24"/>
            <w:szCs w:val="24"/>
          </w:rPr>
          <w:t>khulaila amtsi ako mulab</w:t>
        </w:r>
      </w:ins>
      <w:ins w:id="10" w:author="IPA" w:date="2016-01-07T11:24:00Z">
        <w:r w:rsidR="00993854">
          <w:rPr>
            <w:rFonts w:ascii="Times New Roman" w:hAnsi="Times New Roman" w:cs="Times New Roman"/>
            <w:sz w:val="24"/>
            <w:szCs w:val="24"/>
          </w:rPr>
          <w:t>u</w:t>
        </w:r>
      </w:ins>
      <w:ins w:id="11" w:author="IPA" w:date="2016-01-07T11:22:00Z">
        <w:r w:rsidR="00993854">
          <w:rPr>
            <w:rFonts w:ascii="Times New Roman" w:hAnsi="Times New Roman" w:cs="Times New Roman"/>
            <w:sz w:val="24"/>
            <w:szCs w:val="24"/>
          </w:rPr>
          <w:t xml:space="preserve"> </w:t>
        </w:r>
      </w:ins>
      <w:ins w:id="12" w:author="IPA" w:date="2016-01-07T11:23:00Z">
        <w:r w:rsidR="00993854">
          <w:rPr>
            <w:rFonts w:ascii="Times New Roman" w:hAnsi="Times New Roman" w:cs="Times New Roman"/>
            <w:sz w:val="24"/>
            <w:szCs w:val="24"/>
          </w:rPr>
          <w:t xml:space="preserve">yefu </w:t>
        </w:r>
      </w:ins>
      <w:ins w:id="13" w:author="IPA" w:date="2016-01-07T11:22:00Z">
        <w:r w:rsidR="00993854">
          <w:rPr>
            <w:rFonts w:ascii="Times New Roman" w:hAnsi="Times New Roman" w:cs="Times New Roman"/>
            <w:sz w:val="24"/>
            <w:szCs w:val="24"/>
          </w:rPr>
          <w:t>kapimwe</w:t>
        </w:r>
      </w:ins>
      <w:ins w:id="14" w:author="IPA" w:date="2016-01-07T11:23:00Z">
        <w:r w:rsidR="00993854">
          <w:rPr>
            <w:rFonts w:ascii="Times New Roman" w:hAnsi="Times New Roman" w:cs="Times New Roman"/>
            <w:sz w:val="24"/>
            <w:szCs w:val="24"/>
          </w:rPr>
          <w:t>.</w:t>
        </w:r>
      </w:ins>
    </w:p>
    <w:p w14:paraId="2E5C87FB" w14:textId="774BAF33" w:rsidR="00225736" w:rsidRPr="008036C5" w:rsidRDefault="000004E9" w:rsidP="00225736">
      <w:pPr>
        <w:pStyle w:val="Standard"/>
        <w:spacing w:after="120"/>
        <w:jc w:val="both"/>
        <w:rPr>
          <w:rFonts w:ascii="Times New Roman" w:hAnsi="Times New Roman" w:cs="Times New Roman"/>
          <w:b/>
          <w:bCs/>
          <w:sz w:val="24"/>
          <w:szCs w:val="24"/>
        </w:rPr>
      </w:pPr>
      <w:r>
        <w:rPr>
          <w:rFonts w:ascii="Times New Roman" w:hAnsi="Times New Roman" w:cs="Times New Roman"/>
          <w:b/>
          <w:bCs/>
          <w:sz w:val="24"/>
          <w:szCs w:val="24"/>
        </w:rPr>
        <w:t>|_|</w:t>
      </w:r>
      <w:r w:rsidR="00225736" w:rsidRPr="008036C5">
        <w:rPr>
          <w:rFonts w:ascii="Times New Roman" w:hAnsi="Times New Roman" w:cs="Times New Roman"/>
          <w:b/>
          <w:bCs/>
          <w:sz w:val="24"/>
          <w:szCs w:val="24"/>
        </w:rPr>
        <w:t xml:space="preserve">Kabhali khobhukula lilobha lititi: </w:t>
      </w:r>
      <w:r w:rsidR="00225736" w:rsidRPr="008036C5">
        <w:rPr>
          <w:rFonts w:ascii="Times New Roman" w:hAnsi="Times New Roman" w:cs="Times New Roman"/>
          <w:sz w:val="24"/>
          <w:szCs w:val="24"/>
        </w:rPr>
        <w:t xml:space="preserve">Khwenya khubhukula lilobha lititi mu abhundu nio omwana wowo kenyailanga bhuli lwosi niokhumanye nga bhulwale bhukenda mungo mwowo khubhirira musibhala. Nio khukhole khurio, khulakhusabha okhwekeshe abhundu nio omwana wowo enyailanga bhuli lwosi, mala khubhukula liliobha lititi khuche khukikholere uchunguzi mu labu.       </w:t>
      </w:r>
    </w:p>
    <w:p w14:paraId="2ED98313" w14:textId="1640A7F0" w:rsidR="00225736" w:rsidRDefault="000004E9" w:rsidP="00225736">
      <w:pPr>
        <w:pStyle w:val="Standard"/>
        <w:spacing w:after="120"/>
        <w:jc w:val="both"/>
        <w:rPr>
          <w:rFonts w:ascii="Times New Roman" w:hAnsi="Times New Roman" w:cs="Times New Roman"/>
          <w:sz w:val="24"/>
          <w:szCs w:val="24"/>
        </w:rPr>
      </w:pPr>
      <w:r>
        <w:rPr>
          <w:rFonts w:ascii="Times New Roman" w:hAnsi="Times New Roman" w:cs="Times New Roman"/>
          <w:b/>
          <w:bCs/>
          <w:sz w:val="24"/>
          <w:szCs w:val="24"/>
        </w:rPr>
        <w:lastRenderedPageBreak/>
        <w:t>|_|</w:t>
      </w:r>
      <w:r w:rsidR="00225736" w:rsidRPr="008036C5">
        <w:rPr>
          <w:rFonts w:ascii="Times New Roman" w:hAnsi="Times New Roman" w:cs="Times New Roman"/>
          <w:b/>
          <w:bCs/>
          <w:sz w:val="24"/>
          <w:szCs w:val="24"/>
        </w:rPr>
        <w:t xml:space="preserve">Kabhali khobhukula siakhulia </w:t>
      </w:r>
      <w:del w:id="15" w:author="IPA" w:date="2016-01-07T11:27:00Z">
        <w:r w:rsidR="00225736" w:rsidRPr="008036C5" w:rsidDel="00993854">
          <w:rPr>
            <w:rFonts w:ascii="Times New Roman" w:hAnsi="Times New Roman" w:cs="Times New Roman"/>
            <w:b/>
            <w:bCs/>
            <w:sz w:val="24"/>
            <w:szCs w:val="24"/>
          </w:rPr>
          <w:delText>n</w:delText>
        </w:r>
      </w:del>
      <w:del w:id="16" w:author="IPA" w:date="2016-01-07T11:24:00Z">
        <w:r w:rsidR="00225736" w:rsidRPr="008036C5" w:rsidDel="00993854">
          <w:rPr>
            <w:rFonts w:ascii="Times New Roman" w:hAnsi="Times New Roman" w:cs="Times New Roman"/>
            <w:b/>
            <w:bCs/>
            <w:sz w:val="24"/>
            <w:szCs w:val="24"/>
          </w:rPr>
          <w:delText>isiobhabikhile</w:delText>
        </w:r>
      </w:del>
      <w:r w:rsidR="00225736" w:rsidRPr="008036C5">
        <w:rPr>
          <w:rFonts w:ascii="Times New Roman" w:hAnsi="Times New Roman" w:cs="Times New Roman"/>
          <w:b/>
          <w:bCs/>
          <w:sz w:val="24"/>
          <w:szCs w:val="24"/>
        </w:rPr>
        <w:t>:</w:t>
      </w:r>
      <w:r w:rsidR="00225736" w:rsidRPr="008036C5">
        <w:rPr>
          <w:rFonts w:ascii="Times New Roman" w:hAnsi="Times New Roman" w:cs="Times New Roman"/>
          <w:sz w:val="24"/>
          <w:szCs w:val="24"/>
        </w:rPr>
        <w:t xml:space="preserve"> Khwenya khubhukula siakhulia sititi nisiobhabikhile munju mwowo nio ekhuyete khumanya chiaina cho bhulwale bhunyolekhana kubhirira mubiakhulia. </w:t>
      </w:r>
      <w:del w:id="17" w:author="IPA" w:date="2016-01-07T11:27:00Z">
        <w:r w:rsidR="00225736" w:rsidRPr="008036C5" w:rsidDel="00993854">
          <w:rPr>
            <w:rFonts w:ascii="Times New Roman" w:hAnsi="Times New Roman" w:cs="Times New Roman"/>
            <w:sz w:val="24"/>
            <w:szCs w:val="24"/>
          </w:rPr>
          <w:delText>Khulabhukula</w:delText>
        </w:r>
      </w:del>
      <w:ins w:id="18" w:author="IPA" w:date="2016-01-07T11:27:00Z">
        <w:r w:rsidR="00993854">
          <w:rPr>
            <w:rFonts w:ascii="Times New Roman" w:hAnsi="Times New Roman" w:cs="Times New Roman"/>
            <w:sz w:val="24"/>
            <w:szCs w:val="24"/>
          </w:rPr>
          <w:t>khul</w:t>
        </w:r>
        <w:r w:rsidR="00277DCC">
          <w:rPr>
            <w:rFonts w:ascii="Times New Roman" w:hAnsi="Times New Roman" w:cs="Times New Roman"/>
            <w:sz w:val="24"/>
            <w:szCs w:val="24"/>
          </w:rPr>
          <w:t>alabhisia</w:t>
        </w:r>
      </w:ins>
      <w:r w:rsidR="00225736" w:rsidRPr="008036C5">
        <w:rPr>
          <w:rFonts w:ascii="Times New Roman" w:hAnsi="Times New Roman" w:cs="Times New Roman"/>
          <w:sz w:val="24"/>
          <w:szCs w:val="24"/>
        </w:rPr>
        <w:t xml:space="preserve"> siakhulia </w:t>
      </w:r>
      <w:ins w:id="19" w:author="IPA" w:date="2016-01-07T11:28:00Z">
        <w:r w:rsidR="00277DCC">
          <w:rPr>
            <w:rFonts w:ascii="Times New Roman" w:hAnsi="Times New Roman" w:cs="Times New Roman"/>
            <w:sz w:val="24"/>
            <w:szCs w:val="24"/>
          </w:rPr>
          <w:t xml:space="preserve">nomba khulabhukula </w:t>
        </w:r>
      </w:ins>
      <w:del w:id="20" w:author="IPA" w:date="2016-01-07T11:28:00Z">
        <w:r w:rsidR="00225736" w:rsidRPr="008036C5" w:rsidDel="00277DCC">
          <w:rPr>
            <w:rFonts w:ascii="Times New Roman" w:hAnsi="Times New Roman" w:cs="Times New Roman"/>
            <w:sz w:val="24"/>
            <w:szCs w:val="24"/>
          </w:rPr>
          <w:delText>sititi</w:delText>
        </w:r>
      </w:del>
      <w:ins w:id="21" w:author="IPA" w:date="2016-01-07T11:29:00Z">
        <w:r w:rsidR="00277DCC">
          <w:rPr>
            <w:rFonts w:ascii="Times New Roman" w:hAnsi="Times New Roman" w:cs="Times New Roman"/>
            <w:sz w:val="24"/>
            <w:szCs w:val="24"/>
          </w:rPr>
          <w:t xml:space="preserve"> esikhulia khukalushe nasho</w:t>
        </w:r>
      </w:ins>
      <w:r w:rsidR="00225736" w:rsidRPr="008036C5">
        <w:rPr>
          <w:rFonts w:ascii="Times New Roman" w:hAnsi="Times New Roman" w:cs="Times New Roman"/>
          <w:sz w:val="24"/>
          <w:szCs w:val="24"/>
        </w:rPr>
        <w:t xml:space="preserve"> khuche khukhole uchunguzi mu labu yefwe.</w:t>
      </w:r>
    </w:p>
    <w:p w14:paraId="6986300A" w14:textId="38A8D474" w:rsidR="00225736" w:rsidRPr="008036C5" w:rsidRDefault="000004E9" w:rsidP="00225736">
      <w:pPr>
        <w:pStyle w:val="Standard"/>
        <w:jc w:val="both"/>
        <w:rPr>
          <w:rFonts w:ascii="Times New Roman" w:hAnsi="Times New Roman" w:cs="Times New Roman"/>
          <w:b/>
          <w:bCs/>
          <w:sz w:val="24"/>
          <w:szCs w:val="24"/>
        </w:rPr>
      </w:pPr>
      <w:r>
        <w:rPr>
          <w:rFonts w:ascii="Times New Roman" w:hAnsi="Times New Roman" w:cs="Times New Roman"/>
          <w:b/>
          <w:bCs/>
          <w:sz w:val="24"/>
          <w:szCs w:val="24"/>
        </w:rPr>
        <w:t>|_|</w:t>
      </w:r>
      <w:r w:rsidR="00225736" w:rsidRPr="008036C5">
        <w:rPr>
          <w:rFonts w:ascii="Times New Roman" w:hAnsi="Times New Roman" w:cs="Times New Roman"/>
          <w:b/>
          <w:bCs/>
          <w:sz w:val="24"/>
          <w:szCs w:val="24"/>
        </w:rPr>
        <w:t xml:space="preserve">Kabhali khobhukula sikelo sie chisi:  </w:t>
      </w:r>
      <w:r w:rsidR="00225736" w:rsidRPr="008036C5">
        <w:rPr>
          <w:rFonts w:ascii="Times New Roman" w:hAnsi="Times New Roman" w:cs="Times New Roman"/>
          <w:sz w:val="24"/>
          <w:szCs w:val="24"/>
        </w:rPr>
        <w:t>Khwenya khupima kabhali chiisi chinyolekhena abhundu nio mulilanga nende simbi achoo. Khupima chiisi elakhuyeta khuelewa nga bhulwale bhukenda mungo mwowo. Khulachungusia ne khu</w:t>
      </w:r>
      <w:r w:rsidR="00B97394">
        <w:rPr>
          <w:rFonts w:ascii="Times New Roman" w:hAnsi="Times New Roman" w:cs="Times New Roman"/>
          <w:sz w:val="24"/>
          <w:szCs w:val="24"/>
        </w:rPr>
        <w:t>vala</w:t>
      </w:r>
      <w:r w:rsidR="00225736" w:rsidRPr="008036C5">
        <w:rPr>
          <w:rFonts w:ascii="Times New Roman" w:hAnsi="Times New Roman" w:cs="Times New Roman"/>
          <w:sz w:val="24"/>
          <w:szCs w:val="24"/>
        </w:rPr>
        <w:t xml:space="preserve"> chiisi  khurumikhila kumtego kwe chiisi kulimo egamu  mala khulabhowa mungo mwowo, nio bhabhana bhatiti bhakholera ta. Kumtego okwo kulatila esi yosiyosi abhundu awo, ne sikundi siefwe silawakendelela enyanga elondakho nio bhabhukule mala bhamwate kumtego okwo.</w:t>
      </w:r>
    </w:p>
    <w:p w14:paraId="5BEDDC0D" w14:textId="3FEB2681" w:rsidR="00225736" w:rsidRPr="008036C5" w:rsidRDefault="000004E9" w:rsidP="00225736">
      <w:pPr>
        <w:pStyle w:val="Standard"/>
        <w:spacing w:after="120"/>
        <w:jc w:val="both"/>
        <w:rPr>
          <w:rFonts w:ascii="Times New Roman" w:hAnsi="Times New Roman" w:cs="Times New Roman"/>
          <w:b/>
          <w:bCs/>
          <w:sz w:val="24"/>
          <w:szCs w:val="24"/>
        </w:rPr>
      </w:pPr>
      <w:r>
        <w:rPr>
          <w:rFonts w:ascii="Times New Roman" w:hAnsi="Times New Roman" w:cs="Times New Roman"/>
          <w:b/>
          <w:bCs/>
          <w:sz w:val="24"/>
          <w:szCs w:val="24"/>
        </w:rPr>
        <w:t>|_|</w:t>
      </w:r>
      <w:r w:rsidR="00225736" w:rsidRPr="008036C5">
        <w:rPr>
          <w:rFonts w:ascii="Times New Roman" w:hAnsi="Times New Roman" w:cs="Times New Roman"/>
          <w:b/>
          <w:bCs/>
          <w:sz w:val="24"/>
          <w:szCs w:val="24"/>
        </w:rPr>
        <w:t xml:space="preserve">Kabhali khobhukula kamechi nikobhabikhile; </w:t>
      </w:r>
      <w:r w:rsidR="00225736" w:rsidRPr="008036C5">
        <w:rPr>
          <w:rFonts w:ascii="Times New Roman" w:hAnsi="Times New Roman" w:cs="Times New Roman"/>
          <w:sz w:val="24"/>
          <w:szCs w:val="24"/>
        </w:rPr>
        <w:t xml:space="preserve">Khwenya khubhukula kamechi kowo matiti nikobhabhikhile munju mwowo wakati ino. Khulakhusabha </w:t>
      </w:r>
      <w:del w:id="22" w:author="IPA" w:date="2016-01-07T11:32:00Z">
        <w:r w:rsidR="00225736" w:rsidRPr="008036C5" w:rsidDel="00277DCC">
          <w:rPr>
            <w:rFonts w:ascii="Times New Roman" w:hAnsi="Times New Roman" w:cs="Times New Roman"/>
            <w:sz w:val="24"/>
            <w:szCs w:val="24"/>
          </w:rPr>
          <w:delText>okhuwekho kamechi kakechule musikombe</w:delText>
        </w:r>
      </w:del>
      <w:r w:rsidR="00225736" w:rsidRPr="008036C5">
        <w:rPr>
          <w:rFonts w:ascii="Times New Roman" w:hAnsi="Times New Roman" w:cs="Times New Roman"/>
          <w:sz w:val="24"/>
          <w:szCs w:val="24"/>
        </w:rPr>
        <w:t xml:space="preserve"> nga nomuechanga omwana wowo, mala khulaila kamechi ako mu labu khuchungusibwa.</w:t>
      </w:r>
    </w:p>
    <w:p w14:paraId="7D35C4E0" w14:textId="3B30FDD4" w:rsidR="007E1E2E" w:rsidRDefault="000004E9" w:rsidP="007E1E2E">
      <w:pPr>
        <w:rPr>
          <w:rFonts w:ascii="Times New Roman" w:hAnsi="Times New Roman" w:cs="Times New Roman"/>
        </w:rPr>
      </w:pPr>
      <w:r>
        <w:rPr>
          <w:rFonts w:ascii="Times New Roman" w:hAnsi="Times New Roman" w:cs="Times New Roman"/>
          <w:b/>
        </w:rPr>
        <w:t>|_|</w:t>
      </w:r>
      <w:r w:rsidR="007E1E2E" w:rsidRPr="00A2616F">
        <w:rPr>
          <w:rFonts w:ascii="Times New Roman" w:hAnsi="Times New Roman" w:cs="Times New Roman"/>
          <w:b/>
        </w:rPr>
        <w:t>Kabhali khobhukula omupira okwo omwana okhubayya:</w:t>
      </w:r>
      <w:r w:rsidR="007E1E2E">
        <w:rPr>
          <w:rFonts w:ascii="Times New Roman" w:hAnsi="Times New Roman" w:cs="Times New Roman"/>
        </w:rPr>
        <w:t xml:space="preserve"> Khulakhesia omwana/abaana wuwo/bobo omupira okwo okhubayya shingana benya. Ni khukhuchenderera inyanga ilonda kho, khulatsukhunzula omupira ikwo mukamechi alafu khuyile kamechi yako mulabu khuchungusibwa.</w:t>
      </w:r>
    </w:p>
    <w:p w14:paraId="56AF4312" w14:textId="6EC59E59" w:rsidR="0008367B" w:rsidRPr="00217E15" w:rsidRDefault="003A4A91" w:rsidP="005A201D">
      <w:pPr>
        <w:spacing w:after="0"/>
        <w:rPr>
          <w:rFonts w:ascii="Times New Roman" w:eastAsia="Calibri" w:hAnsi="Times New Roman" w:cs="Times New Roman"/>
        </w:rPr>
      </w:pPr>
      <w:r w:rsidRPr="00217E15">
        <w:rPr>
          <w:rFonts w:ascii="Times New Roman" w:eastAsia="Calibri" w:hAnsi="Times New Roman" w:cs="Times New Roman"/>
        </w:rPr>
        <w:t xml:space="preserve"> </w:t>
      </w:r>
    </w:p>
    <w:p w14:paraId="2D4F306B" w14:textId="44350264" w:rsidR="00617F04" w:rsidRPr="00B37616" w:rsidRDefault="00C63A85" w:rsidP="005A201D">
      <w:pPr>
        <w:spacing w:after="0"/>
        <w:rPr>
          <w:rFonts w:ascii="Times New Roman" w:hAnsi="Times New Roman" w:cs="Times New Roman"/>
        </w:rPr>
      </w:pPr>
      <w:r w:rsidRPr="00B37616">
        <w:rPr>
          <w:rFonts w:ascii="Times New Roman" w:hAnsi="Times New Roman" w:cs="Times New Roman"/>
          <w:b/>
        </w:rPr>
        <w:t>Bikha Bio bukhabirisi</w:t>
      </w:r>
      <w:r w:rsidR="00F9688A" w:rsidRPr="00B37616">
        <w:rPr>
          <w:rFonts w:ascii="Times New Roman" w:hAnsi="Times New Roman" w:cs="Times New Roman"/>
          <w:b/>
        </w:rPr>
        <w:t xml:space="preserve">:  </w:t>
      </w:r>
      <w:r w:rsidR="00617F04" w:rsidRPr="00B37616">
        <w:rPr>
          <w:rFonts w:ascii="Times New Roman" w:hAnsi="Times New Roman" w:cs="Times New Roman"/>
        </w:rPr>
        <w:t xml:space="preserve">Iwe khuba mu mradi kuno </w:t>
      </w:r>
      <w:r w:rsidR="008C3019" w:rsidRPr="00B37616">
        <w:rPr>
          <w:rFonts w:ascii="Times New Roman" w:hAnsi="Times New Roman" w:cs="Times New Roman"/>
        </w:rPr>
        <w:t>khulakhubukua a</w:t>
      </w:r>
      <w:r w:rsidR="007618AD" w:rsidRPr="00B37616">
        <w:rPr>
          <w:rFonts w:ascii="Times New Roman" w:hAnsi="Times New Roman" w:cs="Times New Roman"/>
        </w:rPr>
        <w:t>ma</w:t>
      </w:r>
      <w:r w:rsidR="008C3019" w:rsidRPr="00B37616">
        <w:rPr>
          <w:rFonts w:ascii="Times New Roman" w:hAnsi="Times New Roman" w:cs="Times New Roman"/>
        </w:rPr>
        <w:t>khabi tsidakika</w:t>
      </w:r>
      <w:r w:rsidR="00225736" w:rsidRPr="00B37616">
        <w:rPr>
          <w:rFonts w:ascii="Times New Roman" w:hAnsi="Times New Roman" w:cs="Times New Roman"/>
        </w:rPr>
        <w:t xml:space="preserve"> 10 no lisaa 1</w:t>
      </w:r>
      <w:r w:rsidR="008C3019" w:rsidRPr="00B37616">
        <w:rPr>
          <w:rFonts w:ascii="Times New Roman" w:hAnsi="Times New Roman" w:cs="Times New Roman"/>
        </w:rPr>
        <w:t xml:space="preserve"> khubuli khukhuchendera </w:t>
      </w:r>
      <w:r w:rsidR="00225736" w:rsidRPr="00B37616">
        <w:rPr>
          <w:rFonts w:ascii="Times New Roman" w:hAnsi="Times New Roman" w:cs="Times New Roman"/>
        </w:rPr>
        <w:t>lalla</w:t>
      </w:r>
      <w:r w:rsidR="008C3019" w:rsidRPr="00B37616">
        <w:rPr>
          <w:rFonts w:ascii="Times New Roman" w:hAnsi="Times New Roman" w:cs="Times New Roman"/>
        </w:rPr>
        <w:t>.</w:t>
      </w:r>
    </w:p>
    <w:p w14:paraId="1CACF823" w14:textId="77777777" w:rsidR="0008367B" w:rsidRPr="00B37616" w:rsidRDefault="0008367B" w:rsidP="005A201D">
      <w:pPr>
        <w:spacing w:after="0"/>
        <w:rPr>
          <w:rFonts w:ascii="Times New Roman" w:hAnsi="Times New Roman" w:cs="Times New Roman"/>
          <w:b/>
        </w:rPr>
      </w:pPr>
    </w:p>
    <w:p w14:paraId="13CCB486" w14:textId="40A98740" w:rsidR="00F9688A" w:rsidRPr="00217E15" w:rsidRDefault="00C63A85" w:rsidP="005A201D">
      <w:pPr>
        <w:spacing w:after="0"/>
        <w:rPr>
          <w:rFonts w:ascii="Times New Roman" w:hAnsi="Times New Roman" w:cs="Times New Roman"/>
        </w:rPr>
      </w:pPr>
      <w:r w:rsidRPr="00B37616">
        <w:rPr>
          <w:rFonts w:ascii="Times New Roman" w:hAnsi="Times New Roman" w:cs="Times New Roman"/>
          <w:b/>
        </w:rPr>
        <w:t>Owobukhabirisi bukholerwa:</w:t>
      </w:r>
      <w:r w:rsidRPr="00B37616">
        <w:rPr>
          <w:rFonts w:ascii="Times New Roman" w:hAnsi="Times New Roman" w:cs="Times New Roman"/>
        </w:rPr>
        <w:t xml:space="preserve"> </w:t>
      </w:r>
      <w:r w:rsidR="008C3019" w:rsidRPr="00B37616">
        <w:rPr>
          <w:rFonts w:ascii="Times New Roman" w:hAnsi="Times New Roman" w:cs="Times New Roman"/>
        </w:rPr>
        <w:t xml:space="preserve">Mipango kiosi kiobukhabirisi </w:t>
      </w:r>
      <w:r w:rsidR="00C316E9" w:rsidRPr="00B37616">
        <w:rPr>
          <w:rFonts w:ascii="Times New Roman" w:hAnsi="Times New Roman" w:cs="Times New Roman"/>
        </w:rPr>
        <w:t xml:space="preserve">kilekholera </w:t>
      </w:r>
      <w:r w:rsidR="00217E15" w:rsidRPr="00B37616">
        <w:rPr>
          <w:rFonts w:ascii="Times New Roman" w:hAnsi="Times New Roman" w:cs="Times New Roman"/>
        </w:rPr>
        <w:t xml:space="preserve"> mwitala lio.</w:t>
      </w:r>
      <w:r w:rsidR="00217E15" w:rsidRPr="00C04BC3">
        <w:rPr>
          <w:rFonts w:ascii="Times New Roman" w:hAnsi="Times New Roman" w:cs="Times New Roman"/>
        </w:rPr>
        <w:t xml:space="preserve"> </w:t>
      </w:r>
    </w:p>
    <w:p w14:paraId="6903AB5A" w14:textId="77777777" w:rsidR="00F9688A" w:rsidRPr="00217E15" w:rsidRDefault="00F9688A" w:rsidP="005A201D">
      <w:pPr>
        <w:spacing w:after="0"/>
        <w:rPr>
          <w:rFonts w:ascii="Times New Roman" w:eastAsia="Calibri" w:hAnsi="Times New Roman" w:cs="Times New Roman"/>
        </w:rPr>
      </w:pPr>
    </w:p>
    <w:p w14:paraId="76E27732" w14:textId="1E18F318" w:rsidR="00F9688A" w:rsidRPr="00217E15" w:rsidRDefault="00C63A85" w:rsidP="005A201D">
      <w:pPr>
        <w:spacing w:after="0"/>
        <w:rPr>
          <w:rFonts w:ascii="Times New Roman" w:eastAsia="Calibri" w:hAnsi="Times New Roman" w:cs="Times New Roman"/>
        </w:rPr>
      </w:pPr>
      <w:r w:rsidRPr="00217E15">
        <w:rPr>
          <w:rFonts w:ascii="Times New Roman" w:hAnsi="Times New Roman" w:cs="Times New Roman"/>
          <w:b/>
        </w:rPr>
        <w:t>Obukhonyi</w:t>
      </w:r>
      <w:r w:rsidR="000004E9">
        <w:rPr>
          <w:rFonts w:ascii="Times New Roman" w:eastAsia="Calibri" w:hAnsi="Times New Roman" w:cs="Times New Roman"/>
        </w:rPr>
        <w:t xml:space="preserve"> Bubulawo  obukhonyi bwosi bwosi khiwe namwe omwana wuwo bwotarajianga khurura mu bushirika bwo obukhabilisi buno nekhali olakhukhonya</w:t>
      </w:r>
      <w:r w:rsidR="00B03A0D">
        <w:rPr>
          <w:rFonts w:ascii="Times New Roman" w:eastAsia="Calibri" w:hAnsi="Times New Roman" w:cs="Times New Roman"/>
        </w:rPr>
        <w:t xml:space="preserve"> khuelewa tsinjira tsia abana ba birirangamo khunyola obuchafu mumazingira.</w:t>
      </w:r>
    </w:p>
    <w:p w14:paraId="2AF9456A" w14:textId="77777777" w:rsidR="000A0C6B" w:rsidRPr="00217E15" w:rsidRDefault="000A0C6B" w:rsidP="005A201D">
      <w:pPr>
        <w:spacing w:after="0"/>
        <w:rPr>
          <w:rFonts w:ascii="Times New Roman" w:eastAsia="Calibri" w:hAnsi="Times New Roman" w:cs="Times New Roman"/>
        </w:rPr>
      </w:pPr>
    </w:p>
    <w:p w14:paraId="3E291BBD" w14:textId="6B38C89C" w:rsidR="00F9688A" w:rsidRPr="00217E15" w:rsidRDefault="00C316E9" w:rsidP="005A201D">
      <w:pPr>
        <w:spacing w:after="0"/>
        <w:rPr>
          <w:rFonts w:ascii="Times New Roman" w:hAnsi="Times New Roman" w:cs="Times New Roman"/>
          <w:b/>
          <w:bCs/>
        </w:rPr>
      </w:pPr>
      <w:r w:rsidRPr="00217E15">
        <w:rPr>
          <w:rFonts w:ascii="Times New Roman" w:hAnsi="Times New Roman" w:cs="Times New Roman"/>
          <w:b/>
          <w:bCs/>
        </w:rPr>
        <w:t>Hatari nende obulebulira</w:t>
      </w:r>
    </w:p>
    <w:p w14:paraId="4BE1C1AF" w14:textId="32A8F29F" w:rsidR="00C316E9" w:rsidRPr="00217E15" w:rsidRDefault="00C316E9" w:rsidP="005A201D">
      <w:pPr>
        <w:spacing w:after="0"/>
        <w:rPr>
          <w:rFonts w:ascii="Times New Roman" w:hAnsi="Times New Roman" w:cs="Times New Roman"/>
          <w:i/>
        </w:rPr>
      </w:pPr>
      <w:r w:rsidRPr="00217E15">
        <w:rPr>
          <w:rFonts w:ascii="Times New Roman" w:hAnsi="Times New Roman" w:cs="Times New Roman"/>
          <w:bCs/>
        </w:rPr>
        <w:t>Hatari inyala okhulu</w:t>
      </w:r>
      <w:r w:rsidR="00430F72" w:rsidRPr="00217E15">
        <w:rPr>
          <w:rFonts w:ascii="Times New Roman" w:hAnsi="Times New Roman" w:cs="Times New Roman"/>
          <w:bCs/>
        </w:rPr>
        <w:t>lirao, obulebulira, nende ebinyalao okhurulirao ne ebilondakho</w:t>
      </w:r>
      <w:r w:rsidR="00316F3E">
        <w:rPr>
          <w:rFonts w:ascii="Times New Roman" w:hAnsi="Times New Roman" w:cs="Times New Roman"/>
          <w:bCs/>
        </w:rPr>
        <w:t xml:space="preserve"> khwama huvuenjelesi vili:</w:t>
      </w:r>
    </w:p>
    <w:p w14:paraId="1890792A" w14:textId="0E00DE9D" w:rsidR="00430F72" w:rsidRPr="00217E15" w:rsidRDefault="00430F72" w:rsidP="005A201D">
      <w:pPr>
        <w:pStyle w:val="ListParagraph"/>
        <w:numPr>
          <w:ilvl w:val="0"/>
          <w:numId w:val="6"/>
        </w:numPr>
        <w:spacing w:after="0"/>
        <w:contextualSpacing w:val="0"/>
        <w:rPr>
          <w:rFonts w:ascii="Times New Roman" w:hAnsi="Times New Roman" w:cs="Times New Roman"/>
          <w:i/>
        </w:rPr>
      </w:pPr>
      <w:r w:rsidRPr="00217E15">
        <w:rPr>
          <w:rFonts w:ascii="Times New Roman" w:eastAsia="Calibri" w:hAnsi="Times New Roman" w:cs="Times New Roman"/>
        </w:rPr>
        <w:t xml:space="preserve">Amarebo kandi akandakhureba kalaba akabinafusi noba akalekhana omundu undi okhuulira khubera katira khu obulamu bwawo. Amajibu kao khulakabikha andiyu ngalwa khunyalirwa, ne khupara mbu hatari ya ewe okhuba mu obukhabirisi buno </w:t>
      </w:r>
      <w:r w:rsidR="007F6164" w:rsidRPr="00217E15">
        <w:rPr>
          <w:rFonts w:ascii="Times New Roman" w:eastAsia="Calibri" w:hAnsi="Times New Roman" w:cs="Times New Roman"/>
        </w:rPr>
        <w:t>ni obututu muno.</w:t>
      </w:r>
    </w:p>
    <w:p w14:paraId="6E04A7D3" w14:textId="31B7C866" w:rsidR="00F9688A" w:rsidRDefault="00D76DE3" w:rsidP="005A201D">
      <w:pPr>
        <w:pStyle w:val="ListParagraph"/>
        <w:numPr>
          <w:ilvl w:val="0"/>
          <w:numId w:val="6"/>
        </w:numPr>
        <w:spacing w:after="0"/>
        <w:contextualSpacing w:val="0"/>
        <w:rPr>
          <w:rFonts w:ascii="Times New Roman" w:hAnsi="Times New Roman" w:cs="Times New Roman"/>
          <w:i/>
        </w:rPr>
      </w:pPr>
      <w:r w:rsidRPr="00217E15">
        <w:rPr>
          <w:rFonts w:ascii="Times New Roman" w:hAnsi="Times New Roman" w:cs="Times New Roman"/>
          <w:i/>
        </w:rPr>
        <w:t>Ebikha bwokosie khulwokh</w:t>
      </w:r>
      <w:r w:rsidR="00225736">
        <w:rPr>
          <w:rFonts w:ascii="Times New Roman" w:hAnsi="Times New Roman" w:cs="Times New Roman"/>
          <w:i/>
        </w:rPr>
        <w:t>wiunga nende muradi</w:t>
      </w:r>
      <w:r w:rsidRPr="00217E15">
        <w:rPr>
          <w:rFonts w:ascii="Times New Roman" w:hAnsi="Times New Roman" w:cs="Times New Roman"/>
          <w:i/>
        </w:rPr>
        <w:t xml:space="preserve">, khalari onyalakhulekhera akari </w:t>
      </w:r>
      <w:r w:rsidR="00225736">
        <w:rPr>
          <w:rFonts w:ascii="Times New Roman" w:hAnsi="Times New Roman" w:cs="Times New Roman"/>
          <w:i/>
        </w:rPr>
        <w:t xml:space="preserve">ye shuguli ino </w:t>
      </w:r>
      <w:r w:rsidRPr="00217E15">
        <w:rPr>
          <w:rFonts w:ascii="Times New Roman" w:hAnsi="Times New Roman" w:cs="Times New Roman"/>
          <w:i/>
        </w:rPr>
        <w:t>siha siosi siosi.</w:t>
      </w:r>
      <w:r w:rsidR="00F9688A" w:rsidRPr="00217E15">
        <w:rPr>
          <w:rFonts w:ascii="Times New Roman" w:hAnsi="Times New Roman" w:cs="Times New Roman"/>
          <w:i/>
        </w:rPr>
        <w:t xml:space="preserve"> </w:t>
      </w:r>
    </w:p>
    <w:p w14:paraId="08B8D0A1" w14:textId="352867DC" w:rsidR="009F3D65" w:rsidRPr="00217E15" w:rsidRDefault="009F3D65" w:rsidP="005A201D">
      <w:pPr>
        <w:pStyle w:val="ListParagraph"/>
        <w:numPr>
          <w:ilvl w:val="0"/>
          <w:numId w:val="6"/>
        </w:numPr>
        <w:spacing w:after="0"/>
        <w:contextualSpacing w:val="0"/>
        <w:rPr>
          <w:rFonts w:ascii="Times New Roman" w:hAnsi="Times New Roman" w:cs="Times New Roman"/>
          <w:i/>
        </w:rPr>
      </w:pPr>
      <w:r w:rsidRPr="00217E15">
        <w:rPr>
          <w:rFonts w:ascii="Times New Roman" w:hAnsi="Times New Roman" w:cs="Times New Roman"/>
          <w:b/>
        </w:rPr>
        <w:t>Okhufunaka obubinafusi:</w:t>
      </w:r>
      <w:r w:rsidRPr="00217E15">
        <w:rPr>
          <w:rFonts w:ascii="Times New Roman" w:hAnsi="Times New Roman" w:cs="Times New Roman"/>
        </w:rPr>
        <w:t xml:space="preserve"> </w:t>
      </w:r>
      <w:r w:rsidRPr="00C13708">
        <w:rPr>
          <w:rFonts w:ascii="Times New Roman" w:hAnsi="Times New Roman" w:cs="Times New Roman"/>
        </w:rPr>
        <w:t>ngalwa obukhabirisi bwosi, sinyalakhubawo sikha esiabubifusi bulanyala khulidwa tawe; halari, khutemanga ngalwakhunyalirwa okhubulinda</w:t>
      </w:r>
    </w:p>
    <w:p w14:paraId="37E8AF3A" w14:textId="77777777" w:rsidR="000A0C6B" w:rsidRPr="00217E15" w:rsidRDefault="000A0C6B" w:rsidP="005A201D">
      <w:pPr>
        <w:tabs>
          <w:tab w:val="left" w:pos="1980"/>
        </w:tabs>
        <w:spacing w:after="0"/>
        <w:rPr>
          <w:rFonts w:ascii="Times New Roman" w:hAnsi="Times New Roman" w:cs="Times New Roman"/>
          <w:b/>
        </w:rPr>
      </w:pPr>
    </w:p>
    <w:p w14:paraId="2551FB9E" w14:textId="6EE222EB" w:rsidR="00217E15" w:rsidRPr="005E5E78" w:rsidRDefault="00C63A85" w:rsidP="005E5E78">
      <w:pPr>
        <w:tabs>
          <w:tab w:val="left" w:pos="1980"/>
        </w:tabs>
        <w:spacing w:after="0"/>
        <w:rPr>
          <w:rFonts w:ascii="Times New Roman" w:hAnsi="Times New Roman" w:cs="Times New Roman"/>
          <w:b/>
        </w:rPr>
      </w:pPr>
      <w:r w:rsidRPr="00217E15">
        <w:rPr>
          <w:rFonts w:ascii="Times New Roman" w:hAnsi="Times New Roman" w:cs="Times New Roman"/>
          <w:b/>
        </w:rPr>
        <w:t>O</w:t>
      </w:r>
      <w:r w:rsidR="00D76DE3" w:rsidRPr="00217E15">
        <w:rPr>
          <w:rFonts w:ascii="Times New Roman" w:hAnsi="Times New Roman" w:cs="Times New Roman"/>
          <w:b/>
        </w:rPr>
        <w:t>bubinafusi</w:t>
      </w:r>
    </w:p>
    <w:p w14:paraId="08F335BF" w14:textId="3F64FFD4" w:rsidR="00F9688A" w:rsidRPr="00C13708" w:rsidRDefault="00D76DE3" w:rsidP="005A201D">
      <w:pPr>
        <w:numPr>
          <w:ilvl w:val="0"/>
          <w:numId w:val="5"/>
        </w:numPr>
        <w:tabs>
          <w:tab w:val="left" w:pos="1980"/>
        </w:tabs>
        <w:spacing w:after="0"/>
        <w:rPr>
          <w:rFonts w:ascii="Times New Roman" w:hAnsi="Times New Roman" w:cs="Times New Roman"/>
          <w:bCs/>
        </w:rPr>
      </w:pPr>
      <w:r w:rsidRPr="00C13708">
        <w:rPr>
          <w:rFonts w:ascii="Times New Roman" w:hAnsi="Times New Roman" w:cs="Times New Roman"/>
        </w:rPr>
        <w:t xml:space="preserve">Obukhabirisi bwao khulatema ngalwakhunyalirwa khubulinde mu bubinafisi. </w:t>
      </w:r>
      <w:r w:rsidR="00C13708" w:rsidRPr="00C13708">
        <w:rPr>
          <w:rFonts w:ascii="Times New Roman" w:hAnsi="Times New Roman" w:cs="Times New Roman"/>
        </w:rPr>
        <w:t>Na si kwitsa okhurubula elira lio omundu yesi yesi tawe</w:t>
      </w:r>
    </w:p>
    <w:p w14:paraId="5830672F" w14:textId="0DFF1C1E" w:rsidR="00F9688A" w:rsidRPr="00217E15" w:rsidRDefault="00D76DE3" w:rsidP="005A201D">
      <w:pPr>
        <w:numPr>
          <w:ilvl w:val="0"/>
          <w:numId w:val="5"/>
        </w:numPr>
        <w:tabs>
          <w:tab w:val="left" w:pos="1980"/>
        </w:tabs>
        <w:spacing w:after="0"/>
        <w:rPr>
          <w:rFonts w:ascii="Times New Roman" w:hAnsi="Times New Roman" w:cs="Times New Roman"/>
        </w:rPr>
      </w:pPr>
      <w:r w:rsidRPr="00217E15">
        <w:rPr>
          <w:rFonts w:ascii="Times New Roman" w:hAnsi="Times New Roman" w:cs="Times New Roman"/>
        </w:rPr>
        <w:lastRenderedPageBreak/>
        <w:t xml:space="preserve">Okhulonderera khu </w:t>
      </w:r>
      <w:r w:rsidR="00A85A0E" w:rsidRPr="00217E15">
        <w:rPr>
          <w:rFonts w:ascii="Times New Roman" w:hAnsi="Times New Roman" w:cs="Times New Roman"/>
        </w:rPr>
        <w:t xml:space="preserve">hatari eyo </w:t>
      </w:r>
      <w:r w:rsidRPr="00217E15">
        <w:rPr>
          <w:rFonts w:ascii="Times New Roman" w:hAnsi="Times New Roman" w:cs="Times New Roman"/>
        </w:rPr>
        <w:t>bubinafusi</w:t>
      </w:r>
      <w:r w:rsidR="00A85A0E" w:rsidRPr="00217E15">
        <w:rPr>
          <w:rFonts w:ascii="Times New Roman" w:hAnsi="Times New Roman" w:cs="Times New Roman"/>
        </w:rPr>
        <w:t xml:space="preserve">, abalanyalirwa khula ireporti ikhusiyana ni nawe balaba abakholi ba IPA </w:t>
      </w:r>
      <w:r w:rsidR="006C3C96" w:rsidRPr="00217E15">
        <w:rPr>
          <w:rFonts w:ascii="Times New Roman" w:hAnsi="Times New Roman" w:cs="Times New Roman"/>
        </w:rPr>
        <w:t>balala nande abemirisi bo mukanda</w:t>
      </w:r>
      <w:r w:rsidR="00A85A0E" w:rsidRPr="00217E15">
        <w:rPr>
          <w:rFonts w:ascii="Times New Roman" w:hAnsi="Times New Roman" w:cs="Times New Roman"/>
        </w:rPr>
        <w:t>. Esimany</w:t>
      </w:r>
      <w:r w:rsidR="006C3C96" w:rsidRPr="00217E15">
        <w:rPr>
          <w:rFonts w:ascii="Times New Roman" w:hAnsi="Times New Roman" w:cs="Times New Roman"/>
        </w:rPr>
        <w:t>i</w:t>
      </w:r>
      <w:r w:rsidR="00A85A0E" w:rsidRPr="00217E15">
        <w:rPr>
          <w:rFonts w:ascii="Times New Roman" w:hAnsi="Times New Roman" w:cs="Times New Roman"/>
        </w:rPr>
        <w:t>sio siosi s</w:t>
      </w:r>
      <w:r w:rsidR="006C3C96" w:rsidRPr="00217E15">
        <w:rPr>
          <w:rFonts w:ascii="Times New Roman" w:hAnsi="Times New Roman" w:cs="Times New Roman"/>
        </w:rPr>
        <w:t>iosi silahakhasibwa nende makalusio</w:t>
      </w:r>
      <w:r w:rsidR="00A85A0E" w:rsidRPr="00217E15">
        <w:rPr>
          <w:rFonts w:ascii="Times New Roman" w:hAnsi="Times New Roman" w:cs="Times New Roman"/>
        </w:rPr>
        <w:t xml:space="preserve"> ka</w:t>
      </w:r>
      <w:r w:rsidR="006C3C96" w:rsidRPr="00217E15">
        <w:rPr>
          <w:rFonts w:ascii="Times New Roman" w:hAnsi="Times New Roman" w:cs="Times New Roman"/>
        </w:rPr>
        <w:t>o kandi, kho abemirisi bo mukanda</w:t>
      </w:r>
      <w:r w:rsidR="00A85A0E" w:rsidRPr="00217E15">
        <w:rPr>
          <w:rFonts w:ascii="Times New Roman" w:hAnsi="Times New Roman" w:cs="Times New Roman"/>
        </w:rPr>
        <w:t xml:space="preserve"> ni abalanyalirwa okhulonderera khulkalukha khu iwe. Ne amakaratasi kosi kalaba nende iripoti yawo </w:t>
      </w:r>
      <w:r w:rsidR="009F2341" w:rsidRPr="00217E15">
        <w:rPr>
          <w:rFonts w:ascii="Times New Roman" w:hAnsi="Times New Roman" w:cs="Times New Roman"/>
        </w:rPr>
        <w:t>khulaifungira abundu andiyu. Ne y</w:t>
      </w:r>
      <w:r w:rsidR="00BD1503" w:rsidRPr="00217E15">
        <w:rPr>
          <w:rFonts w:ascii="Times New Roman" w:hAnsi="Times New Roman" w:cs="Times New Roman"/>
        </w:rPr>
        <w:t>osi</w:t>
      </w:r>
      <w:r w:rsidR="00AC020F" w:rsidRPr="00217E15">
        <w:rPr>
          <w:rFonts w:ascii="Times New Roman" w:hAnsi="Times New Roman" w:cs="Times New Roman"/>
        </w:rPr>
        <w:t xml:space="preserve"> yosi ibukulirwa khu Ikomputa</w:t>
      </w:r>
      <w:r w:rsidR="009F2341" w:rsidRPr="00217E15">
        <w:rPr>
          <w:rFonts w:ascii="Times New Roman" w:hAnsi="Times New Roman" w:cs="Times New Roman"/>
        </w:rPr>
        <w:t xml:space="preserve"> ilab</w:t>
      </w:r>
      <w:r w:rsidR="00F15D12">
        <w:rPr>
          <w:rFonts w:ascii="Times New Roman" w:hAnsi="Times New Roman" w:cs="Times New Roman"/>
        </w:rPr>
        <w:t xml:space="preserve">ekhwa muisiri </w:t>
      </w:r>
      <w:r w:rsidR="00BD1503" w:rsidRPr="00217E15">
        <w:rPr>
          <w:rFonts w:ascii="Times New Roman" w:hAnsi="Times New Roman" w:cs="Times New Roman"/>
        </w:rPr>
        <w:t>. Iripoti yao ileresibwa</w:t>
      </w:r>
      <w:r w:rsidR="009F2341" w:rsidRPr="00217E15">
        <w:rPr>
          <w:rFonts w:ascii="Times New Roman" w:hAnsi="Times New Roman" w:cs="Times New Roman"/>
        </w:rPr>
        <w:t xml:space="preserve"> okhulondakhana nende amalako</w:t>
      </w:r>
      <w:r w:rsidR="00217E15" w:rsidRPr="00C04BC3">
        <w:rPr>
          <w:rFonts w:ascii="Times New Roman" w:hAnsi="Times New Roman" w:cs="Times New Roman"/>
        </w:rPr>
        <w:t xml:space="preserve">.  </w:t>
      </w:r>
      <w:r w:rsidRPr="00217E15">
        <w:rPr>
          <w:rFonts w:ascii="Times New Roman" w:hAnsi="Times New Roman" w:cs="Times New Roman"/>
        </w:rPr>
        <w:t xml:space="preserve"> </w:t>
      </w:r>
      <w:r w:rsidR="00F9688A" w:rsidRPr="00217E15">
        <w:rPr>
          <w:rFonts w:ascii="Times New Roman" w:hAnsi="Times New Roman" w:cs="Times New Roman"/>
        </w:rPr>
        <w:t xml:space="preserve">  </w:t>
      </w:r>
      <w:bookmarkStart w:id="23" w:name="OLE_LINK1"/>
      <w:bookmarkStart w:id="24" w:name="OLE_LINK2"/>
    </w:p>
    <w:p w14:paraId="43624DBE" w14:textId="77777777" w:rsidR="00F51EBA" w:rsidRPr="00217E15" w:rsidRDefault="00F51EBA" w:rsidP="005A201D">
      <w:pPr>
        <w:spacing w:after="0"/>
        <w:rPr>
          <w:rFonts w:ascii="Times New Roman" w:hAnsi="Times New Roman" w:cs="Times New Roman"/>
          <w:b/>
          <w:i/>
        </w:rPr>
      </w:pPr>
    </w:p>
    <w:p w14:paraId="593E88DA" w14:textId="147AE32D" w:rsidR="00437341" w:rsidRPr="00217E15" w:rsidRDefault="003B1305" w:rsidP="005A201D">
      <w:pPr>
        <w:spacing w:after="0"/>
        <w:rPr>
          <w:rStyle w:val="header-a1"/>
          <w:rFonts w:ascii="Times New Roman" w:hAnsi="Times New Roman" w:cs="Times New Roman"/>
          <w:b w:val="0"/>
          <w:bCs w:val="0"/>
          <w:color w:val="auto"/>
          <w:sz w:val="22"/>
          <w:szCs w:val="22"/>
        </w:rPr>
      </w:pPr>
      <w:r w:rsidRPr="00217E15">
        <w:rPr>
          <w:rFonts w:ascii="Times New Roman" w:hAnsi="Times New Roman" w:cs="Times New Roman"/>
          <w:b/>
          <w:i/>
        </w:rPr>
        <w:t>Okhutong’a nende tsirek</w:t>
      </w:r>
      <w:r w:rsidR="00C63A85" w:rsidRPr="00217E15">
        <w:rPr>
          <w:rFonts w:ascii="Times New Roman" w:hAnsi="Times New Roman" w:cs="Times New Roman"/>
          <w:b/>
          <w:i/>
        </w:rPr>
        <w:t>odi tsiobukhabirisi</w:t>
      </w:r>
      <w:r w:rsidR="00F9688A" w:rsidRPr="00217E15">
        <w:rPr>
          <w:rFonts w:ascii="Times New Roman" w:hAnsi="Times New Roman" w:cs="Times New Roman"/>
          <w:b/>
          <w:i/>
        </w:rPr>
        <w:t>:</w:t>
      </w:r>
      <w:bookmarkEnd w:id="23"/>
      <w:bookmarkEnd w:id="24"/>
      <w:r w:rsidR="00C63A85" w:rsidRPr="00217E15">
        <w:rPr>
          <w:rFonts w:ascii="Times New Roman" w:hAnsi="Times New Roman" w:cs="Times New Roman"/>
          <w:i/>
        </w:rPr>
        <w:t xml:space="preserve"> </w:t>
      </w:r>
      <w:r w:rsidR="009F2341" w:rsidRPr="00217E15">
        <w:rPr>
          <w:rFonts w:ascii="Times New Roman" w:hAnsi="Times New Roman" w:cs="Times New Roman"/>
        </w:rPr>
        <w:t>Okhutong’a ne irekodi yo bukhabirisi: obukha</w:t>
      </w:r>
      <w:r w:rsidR="00EA4788" w:rsidRPr="00217E15">
        <w:rPr>
          <w:rFonts w:ascii="Times New Roman" w:hAnsi="Times New Roman" w:cs="Times New Roman"/>
        </w:rPr>
        <w:t>birisi ni bwakhabwa</w:t>
      </w:r>
      <w:r w:rsidR="009F2341" w:rsidRPr="00217E15">
        <w:rPr>
          <w:rFonts w:ascii="Times New Roman" w:hAnsi="Times New Roman" w:cs="Times New Roman"/>
        </w:rPr>
        <w:t>, abemirisi banyala khubikha khul</w:t>
      </w:r>
      <w:r w:rsidR="00EA4788" w:rsidRPr="00217E15">
        <w:rPr>
          <w:rFonts w:ascii="Times New Roman" w:hAnsi="Times New Roman" w:cs="Times New Roman"/>
        </w:rPr>
        <w:t>okh</w:t>
      </w:r>
      <w:r w:rsidR="009F2341" w:rsidRPr="00217E15">
        <w:rPr>
          <w:rFonts w:ascii="Times New Roman" w:hAnsi="Times New Roman" w:cs="Times New Roman"/>
        </w:rPr>
        <w:t>wekhonyera mu bukhabirisi bundi obwa bahenya okhukhola noba abasiabwe.</w:t>
      </w:r>
      <w:r w:rsidR="00EF261A">
        <w:rPr>
          <w:rFonts w:ascii="Times New Roman" w:hAnsi="Times New Roman" w:cs="Times New Roman"/>
        </w:rPr>
        <w:t xml:space="preserve"> </w:t>
      </w:r>
      <w:r w:rsidR="00EF261A" w:rsidRPr="00EF261A">
        <w:rPr>
          <w:rFonts w:ascii="Times New Roman" w:hAnsi="Times New Roman" w:cs="Times New Roman"/>
        </w:rPr>
        <w:t>Khulavika kamakhua ke kumradi kuno khundalo che kumradi kuno nende kimiradi kikindi kilondakho.</w:t>
      </w:r>
      <w:r w:rsidR="00EF261A">
        <w:rPr>
          <w:rFonts w:ascii="Times New Roman" w:hAnsi="Times New Roman" w:cs="Times New Roman"/>
        </w:rPr>
        <w:t xml:space="preserve"> </w:t>
      </w:r>
      <w:r w:rsidR="009F2341" w:rsidRPr="00217E15">
        <w:rPr>
          <w:rFonts w:ascii="Times New Roman" w:hAnsi="Times New Roman" w:cs="Times New Roman"/>
        </w:rPr>
        <w:t xml:space="preserve"> Ngalwaobulindi bubolerwe akulu awo ni bwakhulekhonyara okhulinda iripoti yioyo. Amakalusio </w:t>
      </w:r>
      <w:r w:rsidR="00437341" w:rsidRPr="00217E15">
        <w:rPr>
          <w:rFonts w:ascii="Times New Roman" w:hAnsi="Times New Roman" w:cs="Times New Roman"/>
        </w:rPr>
        <w:t>kawo sikalanyasiakho obukhonyi bwa IPA inyala noba inyala okhukhweresia noba khu abamenyani bawo.</w:t>
      </w:r>
      <w:r w:rsidR="009F2341" w:rsidRPr="00217E15">
        <w:rPr>
          <w:rFonts w:ascii="Times New Roman" w:hAnsi="Times New Roman" w:cs="Times New Roman"/>
        </w:rPr>
        <w:t xml:space="preserve"> </w:t>
      </w:r>
      <w:r w:rsidR="000A0C6B" w:rsidRPr="00217E15">
        <w:rPr>
          <w:rFonts w:ascii="Times New Roman" w:hAnsi="Times New Roman" w:cs="Times New Roman"/>
        </w:rPr>
        <w:t xml:space="preserve"> </w:t>
      </w:r>
    </w:p>
    <w:p w14:paraId="46591EC3" w14:textId="77777777" w:rsidR="00EF261A" w:rsidRDefault="00EF261A" w:rsidP="005A201D">
      <w:pPr>
        <w:spacing w:after="0"/>
        <w:rPr>
          <w:rStyle w:val="header-a1"/>
          <w:rFonts w:ascii="Times New Roman" w:hAnsi="Times New Roman" w:cs="Times New Roman"/>
          <w:sz w:val="22"/>
          <w:szCs w:val="22"/>
        </w:rPr>
      </w:pPr>
    </w:p>
    <w:p w14:paraId="631391A9" w14:textId="0243E744" w:rsidR="000025D3" w:rsidRPr="00217E15" w:rsidRDefault="00437341" w:rsidP="005A201D">
      <w:pPr>
        <w:spacing w:after="0"/>
        <w:rPr>
          <w:rFonts w:ascii="Times New Roman" w:hAnsi="Times New Roman" w:cs="Times New Roman"/>
          <w:b/>
          <w:bCs/>
          <w:color w:val="000000"/>
        </w:rPr>
      </w:pPr>
      <w:r w:rsidRPr="00217E15">
        <w:rPr>
          <w:rStyle w:val="header-a1"/>
          <w:rFonts w:ascii="Times New Roman" w:hAnsi="Times New Roman" w:cs="Times New Roman"/>
          <w:sz w:val="22"/>
          <w:szCs w:val="22"/>
        </w:rPr>
        <w:t>Okhurungwa</w:t>
      </w:r>
    </w:p>
    <w:p w14:paraId="696300EC" w14:textId="7EE0D7FB" w:rsidR="00437341" w:rsidRPr="00217E15" w:rsidRDefault="00D16F67" w:rsidP="005A201D">
      <w:pPr>
        <w:spacing w:after="0"/>
        <w:rPr>
          <w:rFonts w:ascii="Times New Roman" w:hAnsi="Times New Roman" w:cs="Times New Roman"/>
          <w:i/>
        </w:rPr>
      </w:pPr>
      <w:r w:rsidRPr="00217E15">
        <w:rPr>
          <w:rFonts w:ascii="Times New Roman" w:hAnsi="Times New Roman" w:cs="Times New Roman"/>
        </w:rPr>
        <w:t>Sho</w:t>
      </w:r>
      <w:r w:rsidR="00437341" w:rsidRPr="00217E15">
        <w:rPr>
          <w:rFonts w:ascii="Times New Roman" w:hAnsi="Times New Roman" w:cs="Times New Roman"/>
        </w:rPr>
        <w:t>laru</w:t>
      </w:r>
      <w:r w:rsidRPr="00217E15">
        <w:rPr>
          <w:rFonts w:ascii="Times New Roman" w:hAnsi="Times New Roman" w:cs="Times New Roman"/>
        </w:rPr>
        <w:t>n</w:t>
      </w:r>
      <w:r w:rsidR="00437341" w:rsidRPr="00217E15">
        <w:rPr>
          <w:rFonts w:ascii="Times New Roman" w:hAnsi="Times New Roman" w:cs="Times New Roman"/>
        </w:rPr>
        <w:t xml:space="preserve">gwa khulwokhuba mu </w:t>
      </w:r>
      <w:r w:rsidRPr="00217E15">
        <w:rPr>
          <w:rFonts w:ascii="Times New Roman" w:hAnsi="Times New Roman" w:cs="Times New Roman"/>
        </w:rPr>
        <w:t>mukanda</w:t>
      </w:r>
      <w:r w:rsidR="00217E15">
        <w:rPr>
          <w:rFonts w:ascii="Times New Roman" w:hAnsi="Times New Roman" w:cs="Times New Roman"/>
        </w:rPr>
        <w:t xml:space="preserve"> kuno tawe</w:t>
      </w:r>
      <w:r w:rsidR="00217E15" w:rsidRPr="00C04BC3">
        <w:rPr>
          <w:rFonts w:ascii="Times New Roman" w:hAnsi="Times New Roman" w:cs="Times New Roman"/>
        </w:rPr>
        <w:t>.</w:t>
      </w:r>
    </w:p>
    <w:p w14:paraId="3DDF4035" w14:textId="77777777" w:rsidR="00EF3297" w:rsidRPr="00217E15" w:rsidRDefault="00EF3297" w:rsidP="005A201D">
      <w:pPr>
        <w:spacing w:after="0"/>
        <w:rPr>
          <w:rStyle w:val="header-a1"/>
          <w:rFonts w:ascii="Times New Roman" w:hAnsi="Times New Roman" w:cs="Times New Roman"/>
          <w:b w:val="0"/>
          <w:bCs w:val="0"/>
          <w:i/>
          <w:color w:val="auto"/>
          <w:sz w:val="22"/>
          <w:szCs w:val="22"/>
        </w:rPr>
      </w:pPr>
    </w:p>
    <w:p w14:paraId="3AD725B8" w14:textId="4D20F766" w:rsidR="00C83FD1" w:rsidRPr="00217E15" w:rsidRDefault="00217E15" w:rsidP="005A201D">
      <w:pPr>
        <w:spacing w:after="0"/>
        <w:rPr>
          <w:rFonts w:ascii="Times New Roman" w:hAnsi="Times New Roman" w:cs="Times New Roman"/>
          <w:b/>
          <w:bCs/>
          <w:color w:val="000000"/>
        </w:rPr>
      </w:pPr>
      <w:r w:rsidRPr="00217E15">
        <w:rPr>
          <w:rFonts w:ascii="Times New Roman" w:hAnsi="Times New Roman" w:cs="Times New Roman"/>
          <w:b/>
          <w:bCs/>
          <w:color w:val="000000"/>
        </w:rPr>
        <w:t>Obunyali</w:t>
      </w:r>
    </w:p>
    <w:p w14:paraId="6510CC10" w14:textId="34AA8BE7" w:rsidR="00C83FD1" w:rsidRPr="00217E15" w:rsidRDefault="00BF6E38" w:rsidP="005A201D">
      <w:pPr>
        <w:spacing w:after="0"/>
        <w:rPr>
          <w:rFonts w:ascii="Times New Roman" w:hAnsi="Times New Roman" w:cs="Times New Roman"/>
          <w:iCs/>
        </w:rPr>
      </w:pPr>
      <w:r w:rsidRPr="00217E15">
        <w:rPr>
          <w:rFonts w:ascii="Times New Roman" w:hAnsi="Times New Roman" w:cs="Times New Roman"/>
          <w:b/>
          <w:i/>
        </w:rPr>
        <w:t>Okhuba mu mukanda</w:t>
      </w:r>
      <w:r w:rsidR="00C83FD1" w:rsidRPr="00217E15">
        <w:rPr>
          <w:rFonts w:ascii="Times New Roman" w:hAnsi="Times New Roman" w:cs="Times New Roman"/>
          <w:b/>
          <w:i/>
        </w:rPr>
        <w:t xml:space="preserve"> kuno no khwenya khukhuo.</w:t>
      </w:r>
      <w:r w:rsidR="000025D3" w:rsidRPr="00217E15">
        <w:rPr>
          <w:rFonts w:ascii="Times New Roman" w:hAnsi="Times New Roman" w:cs="Times New Roman"/>
        </w:rPr>
        <w:t xml:space="preserve">  </w:t>
      </w:r>
      <w:r w:rsidR="00C83FD1" w:rsidRPr="00217E15">
        <w:rPr>
          <w:rFonts w:ascii="Times New Roman" w:hAnsi="Times New Roman" w:cs="Times New Roman"/>
          <w:iCs/>
        </w:rPr>
        <w:t>Oli nende obunyali bwokhu</w:t>
      </w:r>
      <w:r w:rsidRPr="00217E15">
        <w:rPr>
          <w:rFonts w:ascii="Times New Roman" w:hAnsi="Times New Roman" w:cs="Times New Roman"/>
          <w:iCs/>
        </w:rPr>
        <w:t>k</w:t>
      </w:r>
      <w:r w:rsidR="00C83FD1" w:rsidRPr="00217E15">
        <w:rPr>
          <w:rFonts w:ascii="Times New Roman" w:hAnsi="Times New Roman" w:cs="Times New Roman"/>
          <w:iCs/>
        </w:rPr>
        <w:t>haya no</w:t>
      </w:r>
      <w:r w:rsidRPr="00217E15">
        <w:rPr>
          <w:rFonts w:ascii="Times New Roman" w:hAnsi="Times New Roman" w:cs="Times New Roman"/>
          <w:iCs/>
        </w:rPr>
        <w:t>m</w:t>
      </w:r>
      <w:r w:rsidR="00C83FD1" w:rsidRPr="00217E15">
        <w:rPr>
          <w:rFonts w:ascii="Times New Roman" w:hAnsi="Times New Roman" w:cs="Times New Roman"/>
          <w:iCs/>
        </w:rPr>
        <w:t>ba okhurula mubukhabirisi buno nolakosiakho s</w:t>
      </w:r>
      <w:r w:rsidRPr="00217E15">
        <w:rPr>
          <w:rFonts w:ascii="Times New Roman" w:hAnsi="Times New Roman" w:cs="Times New Roman"/>
          <w:iCs/>
        </w:rPr>
        <w:t>h</w:t>
      </w:r>
      <w:r w:rsidR="00C83FD1" w:rsidRPr="00217E15">
        <w:rPr>
          <w:rFonts w:ascii="Times New Roman" w:hAnsi="Times New Roman" w:cs="Times New Roman"/>
          <w:iCs/>
        </w:rPr>
        <w:t>iosi s</w:t>
      </w:r>
      <w:r w:rsidRPr="00217E15">
        <w:rPr>
          <w:rFonts w:ascii="Times New Roman" w:hAnsi="Times New Roman" w:cs="Times New Roman"/>
          <w:iCs/>
        </w:rPr>
        <w:t>h</w:t>
      </w:r>
      <w:r w:rsidR="00C83FD1" w:rsidRPr="00217E15">
        <w:rPr>
          <w:rFonts w:ascii="Times New Roman" w:hAnsi="Times New Roman" w:cs="Times New Roman"/>
          <w:iCs/>
        </w:rPr>
        <w:t>iosi s</w:t>
      </w:r>
      <w:r w:rsidRPr="00217E15">
        <w:rPr>
          <w:rFonts w:ascii="Times New Roman" w:hAnsi="Times New Roman" w:cs="Times New Roman"/>
          <w:iCs/>
        </w:rPr>
        <w:t>h</w:t>
      </w:r>
      <w:r w:rsidR="00C83FD1" w:rsidRPr="00217E15">
        <w:rPr>
          <w:rFonts w:ascii="Times New Roman" w:hAnsi="Times New Roman" w:cs="Times New Roman"/>
          <w:iCs/>
        </w:rPr>
        <w:t>ioba nokho</w:t>
      </w:r>
      <w:r w:rsidRPr="00217E15">
        <w:rPr>
          <w:rFonts w:ascii="Times New Roman" w:hAnsi="Times New Roman" w:cs="Times New Roman"/>
          <w:iCs/>
        </w:rPr>
        <w:t>n</w:t>
      </w:r>
      <w:r w:rsidR="00C83FD1" w:rsidRPr="00217E15">
        <w:rPr>
          <w:rFonts w:ascii="Times New Roman" w:hAnsi="Times New Roman" w:cs="Times New Roman"/>
          <w:iCs/>
        </w:rPr>
        <w:t>yerwe okhunyola.</w:t>
      </w:r>
    </w:p>
    <w:p w14:paraId="766A8A99" w14:textId="6F22FDC1" w:rsidR="00C83FD1" w:rsidRPr="00217E15" w:rsidRDefault="00C83FD1" w:rsidP="005A201D">
      <w:pPr>
        <w:spacing w:after="0"/>
        <w:rPr>
          <w:rStyle w:val="header-a1"/>
          <w:rFonts w:ascii="Times New Roman" w:hAnsi="Times New Roman" w:cs="Times New Roman"/>
          <w:sz w:val="22"/>
          <w:szCs w:val="22"/>
        </w:rPr>
      </w:pPr>
    </w:p>
    <w:p w14:paraId="3215B8BE" w14:textId="7B98C4AD" w:rsidR="000025D3" w:rsidRPr="00217E15" w:rsidRDefault="00217E15" w:rsidP="005A201D">
      <w:pPr>
        <w:spacing w:after="0"/>
        <w:rPr>
          <w:rFonts w:ascii="Times New Roman" w:hAnsi="Times New Roman" w:cs="Times New Roman"/>
          <w:b/>
          <w:bCs/>
          <w:color w:val="000000"/>
        </w:rPr>
      </w:pPr>
      <w:r w:rsidRPr="00217E15">
        <w:rPr>
          <w:rStyle w:val="header-a1"/>
          <w:rFonts w:ascii="Times New Roman" w:hAnsi="Times New Roman" w:cs="Times New Roman"/>
          <w:sz w:val="22"/>
          <w:szCs w:val="22"/>
        </w:rPr>
        <w:t>Amarebo</w:t>
      </w:r>
    </w:p>
    <w:p w14:paraId="61A9BDE3" w14:textId="02D83F32" w:rsidR="00C83FD1" w:rsidRPr="00217E15" w:rsidRDefault="00B25B92" w:rsidP="005A201D">
      <w:pPr>
        <w:spacing w:after="0"/>
        <w:rPr>
          <w:rFonts w:ascii="Times New Roman" w:eastAsia="Calibri" w:hAnsi="Times New Roman" w:cs="Times New Roman"/>
        </w:rPr>
      </w:pPr>
      <w:r w:rsidRPr="00217E15">
        <w:rPr>
          <w:rFonts w:ascii="Times New Roman" w:eastAsia="Calibri" w:hAnsi="Times New Roman" w:cs="Times New Roman"/>
        </w:rPr>
        <w:t>Nomba</w:t>
      </w:r>
      <w:r w:rsidR="00C83FD1" w:rsidRPr="00217E15">
        <w:rPr>
          <w:rFonts w:ascii="Times New Roman" w:eastAsia="Calibri" w:hAnsi="Times New Roman" w:cs="Times New Roman"/>
        </w:rPr>
        <w:t xml:space="preserve"> namarebo inyuma wefu, </w:t>
      </w:r>
      <w:r w:rsidR="00AC276F" w:rsidRPr="00217E15">
        <w:rPr>
          <w:rFonts w:ascii="Times New Roman" w:eastAsia="Calibri" w:hAnsi="Times New Roman" w:cs="Times New Roman"/>
        </w:rPr>
        <w:t>onyalakhupira WASH Benefits khusimu ino 0728-716-661. Noba noli namarebo kandi khulondekhana</w:t>
      </w:r>
      <w:r w:rsidR="00011E66" w:rsidRPr="00217E15">
        <w:rPr>
          <w:rFonts w:ascii="Times New Roman" w:eastAsia="Calibri" w:hAnsi="Times New Roman" w:cs="Times New Roman"/>
        </w:rPr>
        <w:t xml:space="preserve"> nende obunyali bwawo, onyala wakhupi</w:t>
      </w:r>
      <w:r w:rsidR="00AC276F" w:rsidRPr="00217E15">
        <w:rPr>
          <w:rFonts w:ascii="Times New Roman" w:eastAsia="Calibri" w:hAnsi="Times New Roman" w:cs="Times New Roman"/>
        </w:rPr>
        <w:t>ra KEMRI Ethics Review Committee khu 0722-205901 no</w:t>
      </w:r>
      <w:r w:rsidR="00011E66" w:rsidRPr="00217E15">
        <w:rPr>
          <w:rFonts w:ascii="Times New Roman" w:eastAsia="Calibri" w:hAnsi="Times New Roman" w:cs="Times New Roman"/>
        </w:rPr>
        <w:t>m</w:t>
      </w:r>
      <w:r w:rsidR="00AC276F" w:rsidRPr="00217E15">
        <w:rPr>
          <w:rFonts w:ascii="Times New Roman" w:eastAsia="Calibri" w:hAnsi="Times New Roman" w:cs="Times New Roman"/>
        </w:rPr>
        <w:t>ba 0733-400003.</w:t>
      </w:r>
    </w:p>
    <w:p w14:paraId="0C0512D3" w14:textId="77777777" w:rsidR="00EF3297" w:rsidRPr="00217E15" w:rsidRDefault="00EF3297" w:rsidP="005A201D">
      <w:pPr>
        <w:spacing w:after="0"/>
        <w:rPr>
          <w:rFonts w:ascii="Times New Roman" w:eastAsia="Calibri" w:hAnsi="Times New Roman" w:cs="Times New Roman"/>
        </w:rPr>
      </w:pPr>
    </w:p>
    <w:p w14:paraId="4CA57DE5" w14:textId="5298EA5E" w:rsidR="00AC276F" w:rsidRPr="00217E15" w:rsidRDefault="006F26F4" w:rsidP="005A201D">
      <w:pPr>
        <w:spacing w:after="0"/>
        <w:rPr>
          <w:rFonts w:ascii="Times New Roman" w:hAnsi="Times New Roman" w:cs="Times New Roman"/>
          <w:i/>
          <w:iCs/>
        </w:rPr>
      </w:pPr>
      <w:r w:rsidRPr="00217E15">
        <w:rPr>
          <w:rFonts w:ascii="Times New Roman" w:eastAsia="Calibri" w:hAnsi="Times New Roman" w:cs="Times New Roman"/>
        </w:rPr>
        <w:t xml:space="preserve"> </w:t>
      </w:r>
      <w:r w:rsidR="00011E66" w:rsidRPr="00217E15">
        <w:rPr>
          <w:rFonts w:ascii="Times New Roman" w:hAnsi="Times New Roman" w:cs="Times New Roman"/>
          <w:iCs/>
        </w:rPr>
        <w:t>Kh</w:t>
      </w:r>
      <w:r w:rsidR="00AC276F" w:rsidRPr="00217E15">
        <w:rPr>
          <w:rFonts w:ascii="Times New Roman" w:hAnsi="Times New Roman" w:cs="Times New Roman"/>
          <w:iCs/>
        </w:rPr>
        <w:t>a</w:t>
      </w:r>
      <w:r w:rsidR="00011E66" w:rsidRPr="00217E15">
        <w:rPr>
          <w:rFonts w:ascii="Times New Roman" w:hAnsi="Times New Roman" w:cs="Times New Roman"/>
          <w:iCs/>
        </w:rPr>
        <w:t>n</w:t>
      </w:r>
      <w:r w:rsidR="00AC276F" w:rsidRPr="00217E15">
        <w:rPr>
          <w:rFonts w:ascii="Times New Roman" w:hAnsi="Times New Roman" w:cs="Times New Roman"/>
          <w:iCs/>
        </w:rPr>
        <w:t>di no</w:t>
      </w:r>
      <w:r w:rsidR="00011E66" w:rsidRPr="00217E15">
        <w:rPr>
          <w:rFonts w:ascii="Times New Roman" w:hAnsi="Times New Roman" w:cs="Times New Roman"/>
          <w:iCs/>
        </w:rPr>
        <w:t>m</w:t>
      </w:r>
      <w:r w:rsidR="00AC276F" w:rsidRPr="00217E15">
        <w:rPr>
          <w:rFonts w:ascii="Times New Roman" w:hAnsi="Times New Roman" w:cs="Times New Roman"/>
          <w:iCs/>
        </w:rPr>
        <w:t xml:space="preserve">ba noli namarebo khulondokhana nende obunyali bwawo nga mulala owo bukhabirisi buna onyala khupira iofisi ya UC Berkeley’s Committee for Protection of Human Subjects, khu 510-642-7461 noba </w:t>
      </w:r>
      <w:hyperlink r:id="rId9" w:history="1">
        <w:r w:rsidR="00AC276F" w:rsidRPr="00217E15">
          <w:rPr>
            <w:rStyle w:val="Hyperlink"/>
            <w:rFonts w:ascii="Times New Roman" w:hAnsi="Times New Roman" w:cs="Times New Roman"/>
            <w:bCs/>
          </w:rPr>
          <w:t>subjects@berkeley.edu</w:t>
        </w:r>
      </w:hyperlink>
      <w:r w:rsidR="00217E15">
        <w:rPr>
          <w:rFonts w:ascii="Times New Roman" w:hAnsi="Times New Roman" w:cs="Times New Roman"/>
          <w:i/>
          <w:iCs/>
        </w:rPr>
        <w:t>.</w:t>
      </w:r>
    </w:p>
    <w:p w14:paraId="3A05B32F" w14:textId="77777777" w:rsidR="000025D3" w:rsidRPr="00217E15" w:rsidRDefault="000025D3" w:rsidP="005A201D">
      <w:pPr>
        <w:spacing w:after="0"/>
        <w:rPr>
          <w:rFonts w:ascii="Times New Roman" w:eastAsia="Calibri" w:hAnsi="Times New Roman" w:cs="Times New Roman"/>
          <w:b/>
        </w:rPr>
      </w:pPr>
    </w:p>
    <w:p w14:paraId="0B9271E4" w14:textId="4A745A57" w:rsidR="0048320A" w:rsidRDefault="00011E66" w:rsidP="005A201D">
      <w:pPr>
        <w:spacing w:after="0"/>
        <w:rPr>
          <w:rFonts w:ascii="Times New Roman" w:hAnsi="Times New Roman" w:cs="Times New Roman"/>
          <w:b/>
        </w:rPr>
      </w:pPr>
      <w:r w:rsidRPr="00217E15">
        <w:rPr>
          <w:rFonts w:ascii="Times New Roman" w:hAnsi="Times New Roman" w:cs="Times New Roman"/>
          <w:b/>
        </w:rPr>
        <w:t>OKHUCH</w:t>
      </w:r>
      <w:r w:rsidR="0048320A" w:rsidRPr="00217E15">
        <w:rPr>
          <w:rFonts w:ascii="Times New Roman" w:hAnsi="Times New Roman" w:cs="Times New Roman"/>
          <w:b/>
        </w:rPr>
        <w:t>AMA</w:t>
      </w:r>
    </w:p>
    <w:p w14:paraId="74779119" w14:textId="2228001B" w:rsidR="009F3D65" w:rsidRPr="00217E15" w:rsidRDefault="009F3D65" w:rsidP="005A201D">
      <w:pPr>
        <w:spacing w:after="0"/>
        <w:rPr>
          <w:rFonts w:ascii="Times New Roman" w:hAnsi="Times New Roman" w:cs="Times New Roman"/>
          <w:b/>
        </w:rPr>
      </w:pPr>
      <w:r>
        <w:rPr>
          <w:rFonts w:ascii="Times New Roman" w:hAnsi="Times New Roman" w:cs="Times New Roman"/>
          <w:b/>
        </w:rPr>
        <w:t>Newekombile khushirika mu bukhabilisi buno,</w:t>
      </w:r>
      <w:r w:rsidR="00721E27">
        <w:rPr>
          <w:rFonts w:ascii="Times New Roman" w:hAnsi="Times New Roman" w:cs="Times New Roman"/>
          <w:b/>
        </w:rPr>
        <w:t xml:space="preserve"> nochama bola orio</w:t>
      </w:r>
    </w:p>
    <w:p w14:paraId="61EACE77" w14:textId="023CC345" w:rsidR="00AC276F" w:rsidRPr="00217E15" w:rsidRDefault="0048320A" w:rsidP="005A201D">
      <w:pPr>
        <w:spacing w:after="0"/>
        <w:rPr>
          <w:rFonts w:ascii="Times New Roman" w:hAnsi="Times New Roman" w:cs="Times New Roman"/>
        </w:rPr>
      </w:pPr>
      <w:r w:rsidRPr="00217E15">
        <w:rPr>
          <w:rFonts w:ascii="Times New Roman" w:hAnsi="Times New Roman" w:cs="Times New Roman"/>
        </w:rPr>
        <w:t>Wakheres</w:t>
      </w:r>
      <w:r w:rsidR="003851C9" w:rsidRPr="00217E15">
        <w:rPr>
          <w:rFonts w:ascii="Times New Roman" w:hAnsi="Times New Roman" w:cs="Times New Roman"/>
        </w:rPr>
        <w:t>ibwa e</w:t>
      </w:r>
      <w:r w:rsidR="00E17595">
        <w:rPr>
          <w:rFonts w:ascii="Times New Roman" w:hAnsi="Times New Roman" w:cs="Times New Roman"/>
        </w:rPr>
        <w:t>k</w:t>
      </w:r>
      <w:r w:rsidR="003851C9" w:rsidRPr="00217E15">
        <w:rPr>
          <w:rFonts w:ascii="Times New Roman" w:hAnsi="Times New Roman" w:cs="Times New Roman"/>
        </w:rPr>
        <w:t>opi ye ikaratasi yo khucha</w:t>
      </w:r>
      <w:r w:rsidRPr="00217E15">
        <w:rPr>
          <w:rFonts w:ascii="Times New Roman" w:hAnsi="Times New Roman" w:cs="Times New Roman"/>
        </w:rPr>
        <w:t>ma.</w:t>
      </w:r>
    </w:p>
    <w:p w14:paraId="0BAFEFCE" w14:textId="5E4CC85B" w:rsidR="009D3C43" w:rsidRPr="00FD495F" w:rsidRDefault="009D3C43" w:rsidP="009D3C43">
      <w:pPr>
        <w:pStyle w:val="Heading1"/>
        <w:jc w:val="both"/>
        <w:rPr>
          <w:sz w:val="22"/>
        </w:rPr>
      </w:pPr>
      <w:r w:rsidRPr="00FD495F">
        <w:rPr>
          <w:sz w:val="22"/>
        </w:rPr>
        <w:t>Lindilila khukhwenya nomba hulova. andika lilienya  lyamama asi ano.</w:t>
      </w:r>
    </w:p>
    <w:p w14:paraId="1A360586" w14:textId="67F03090" w:rsidR="008E033C" w:rsidRPr="00217E15" w:rsidRDefault="008E033C" w:rsidP="005A201D">
      <w:pPr>
        <w:spacing w:after="0"/>
        <w:rPr>
          <w:rFonts w:ascii="Times New Roman" w:hAnsi="Times New Roman" w:cs="Times New Roman"/>
        </w:rPr>
      </w:pPr>
    </w:p>
    <w:p w14:paraId="257E97A9" w14:textId="77777777" w:rsidR="008E033C" w:rsidRPr="00217E15" w:rsidRDefault="008E033C" w:rsidP="005A201D">
      <w:pPr>
        <w:spacing w:after="0"/>
        <w:rPr>
          <w:rFonts w:ascii="Times New Roman" w:hAnsi="Times New Roman" w:cs="Times New Roman"/>
          <w:u w:val="single"/>
        </w:rPr>
      </w:pPr>
    </w:p>
    <w:p w14:paraId="5981C03D" w14:textId="77777777" w:rsidR="008E033C" w:rsidRPr="00217E15" w:rsidRDefault="008E033C" w:rsidP="005A201D">
      <w:pPr>
        <w:spacing w:after="0"/>
        <w:rPr>
          <w:rFonts w:ascii="Times New Roman" w:eastAsia="Calibri" w:hAnsi="Times New Roman" w:cs="Times New Roman"/>
          <w:b/>
        </w:rPr>
      </w:pPr>
    </w:p>
    <w:p w14:paraId="5800E097" w14:textId="39AB55D4" w:rsidR="00E37AA0" w:rsidRPr="00217E15" w:rsidRDefault="00E37AA0" w:rsidP="005A201D">
      <w:pPr>
        <w:spacing w:after="0"/>
        <w:rPr>
          <w:rFonts w:ascii="Times New Roman" w:hAnsi="Times New Roman" w:cs="Times New Roman"/>
        </w:rPr>
      </w:pPr>
    </w:p>
    <w:sectPr w:rsidR="00E37AA0" w:rsidRPr="00217E15" w:rsidSect="005E5E78">
      <w:headerReference w:type="even" r:id="rId10"/>
      <w:headerReference w:type="default" r:id="rId11"/>
      <w:footerReference w:type="even" r:id="rId12"/>
      <w:footerReference w:type="default" r:id="rId13"/>
      <w:headerReference w:type="first" r:id="rId14"/>
      <w:footerReference w:type="first" r:id="rId15"/>
      <w:pgSz w:w="12240" w:h="15840"/>
      <w:pgMar w:top="1440" w:right="1080" w:bottom="1440" w:left="1080" w:header="45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0E77E7" w14:textId="77777777" w:rsidR="000D01DB" w:rsidRDefault="000D01DB" w:rsidP="00DB7267">
      <w:pPr>
        <w:spacing w:after="0" w:line="240" w:lineRule="auto"/>
      </w:pPr>
      <w:r>
        <w:separator/>
      </w:r>
    </w:p>
  </w:endnote>
  <w:endnote w:type="continuationSeparator" w:id="0">
    <w:p w14:paraId="27ACFE1D" w14:textId="77777777" w:rsidR="000D01DB" w:rsidRDefault="000D01DB" w:rsidP="00DB72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978184" w14:textId="77777777" w:rsidR="000C7FD9" w:rsidRDefault="000C7FD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8445948"/>
      <w:docPartObj>
        <w:docPartGallery w:val="Page Numbers (Bottom of Page)"/>
        <w:docPartUnique/>
      </w:docPartObj>
    </w:sdtPr>
    <w:sdtEndPr>
      <w:rPr>
        <w:noProof/>
      </w:rPr>
    </w:sdtEndPr>
    <w:sdtContent>
      <w:p w14:paraId="5A81FDCD" w14:textId="28C7ADD6" w:rsidR="003468E5" w:rsidRDefault="003468E5" w:rsidP="003468E5">
        <w:pPr>
          <w:pStyle w:val="Footer"/>
        </w:pPr>
        <w:r>
          <w:t xml:space="preserve">CPHS Protocol </w:t>
        </w:r>
        <w:r w:rsidR="00C617FC">
          <w:t>2011-09-3654</w:t>
        </w:r>
      </w:p>
      <w:p w14:paraId="1E518D8A" w14:textId="20F92247" w:rsidR="003468E5" w:rsidRDefault="003468E5">
        <w:pPr>
          <w:pStyle w:val="Footer"/>
          <w:jc w:val="right"/>
        </w:pPr>
        <w:r>
          <w:fldChar w:fldCharType="begin"/>
        </w:r>
        <w:r>
          <w:instrText xml:space="preserve"> PAGE   \* MERGEFORMAT </w:instrText>
        </w:r>
        <w:r>
          <w:fldChar w:fldCharType="separate"/>
        </w:r>
        <w:r w:rsidR="006B7076">
          <w:rPr>
            <w:noProof/>
          </w:rPr>
          <w:t>1</w:t>
        </w:r>
        <w:r>
          <w:rPr>
            <w:noProof/>
          </w:rPr>
          <w:fldChar w:fldCharType="end"/>
        </w:r>
      </w:p>
    </w:sdtContent>
  </w:sdt>
  <w:p w14:paraId="144AE333" w14:textId="40CD480A" w:rsidR="00A848D7" w:rsidRDefault="00A848D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3BA8F7" w14:textId="77777777" w:rsidR="000C7FD9" w:rsidRDefault="000C7FD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17E8DD" w14:textId="77777777" w:rsidR="000D01DB" w:rsidRDefault="000D01DB" w:rsidP="00DB7267">
      <w:pPr>
        <w:spacing w:after="0" w:line="240" w:lineRule="auto"/>
      </w:pPr>
      <w:r>
        <w:separator/>
      </w:r>
    </w:p>
  </w:footnote>
  <w:footnote w:type="continuationSeparator" w:id="0">
    <w:p w14:paraId="4B3FB62B" w14:textId="77777777" w:rsidR="000D01DB" w:rsidRDefault="000D01DB" w:rsidP="00DB726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EF9BC6" w14:textId="0EE3BC43" w:rsidR="000C7FD9" w:rsidRDefault="000C7FD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E40E2D" w14:textId="51BA210B" w:rsidR="005E5E78" w:rsidRDefault="005E5E78" w:rsidP="005E5E78">
    <w:pPr>
      <w:pStyle w:val="Header"/>
      <w:ind w:right="27"/>
      <w:rPr>
        <w:ins w:id="25" w:author="DM" w:date="2015-07-14T11:24:00Z"/>
      </w:rPr>
    </w:pPr>
    <w:ins w:id="26" w:author="DM" w:date="2015-07-14T11:24:00Z">
      <w:r>
        <w:rPr>
          <w:b/>
        </w:rPr>
        <w:t>Household ID: |__|__|__|__|-|__|__|-|__|</w:t>
      </w:r>
      <w:r>
        <w:rPr>
          <w:b/>
        </w:rPr>
        <w:tab/>
      </w:r>
      <w:r>
        <w:rPr>
          <w:b/>
        </w:rPr>
        <w:tab/>
        <w:t>FO ID: |__|__|__|__|</w:t>
      </w:r>
    </w:ins>
  </w:p>
  <w:p w14:paraId="43992020" w14:textId="77777777" w:rsidR="00A848D7" w:rsidRDefault="00A848D7">
    <w:pPr>
      <w:pStyle w:val="Header"/>
      <w:jc w:val="center"/>
    </w:pPr>
  </w:p>
  <w:p w14:paraId="647240BE" w14:textId="77777777" w:rsidR="00A848D7" w:rsidRDefault="00A848D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A08F82" w14:textId="718177F4" w:rsidR="000C7FD9" w:rsidRDefault="000C7FD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30BC5"/>
    <w:multiLevelType w:val="hybridMultilevel"/>
    <w:tmpl w:val="C4F46592"/>
    <w:lvl w:ilvl="0" w:tplc="F162BC22">
      <w:start w:val="1"/>
      <w:numFmt w:val="bullet"/>
      <w:lvlText w:val=""/>
      <w:lvlJc w:val="left"/>
      <w:pPr>
        <w:tabs>
          <w:tab w:val="num" w:pos="360"/>
        </w:tabs>
        <w:ind w:left="360" w:hanging="360"/>
      </w:pPr>
      <w:rPr>
        <w:rFonts w:ascii="Wingdings" w:hAnsi="Wingdings" w:hint="default"/>
        <w:b/>
        <w:i w:val="0"/>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5B2772"/>
    <w:multiLevelType w:val="hybridMultilevel"/>
    <w:tmpl w:val="F47021A0"/>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9661BB5"/>
    <w:multiLevelType w:val="hybridMultilevel"/>
    <w:tmpl w:val="29E6CB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F5121BF"/>
    <w:multiLevelType w:val="hybridMultilevel"/>
    <w:tmpl w:val="B3461A92"/>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0063ABE"/>
    <w:multiLevelType w:val="hybridMultilevel"/>
    <w:tmpl w:val="91FAAB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24355A"/>
    <w:multiLevelType w:val="hybridMultilevel"/>
    <w:tmpl w:val="0DA60B46"/>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5351F7D"/>
    <w:multiLevelType w:val="hybridMultilevel"/>
    <w:tmpl w:val="651C3F66"/>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9A11073"/>
    <w:multiLevelType w:val="hybridMultilevel"/>
    <w:tmpl w:val="D8D618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5"/>
  </w:num>
  <w:num w:numId="4">
    <w:abstractNumId w:val="6"/>
  </w:num>
  <w:num w:numId="5">
    <w:abstractNumId w:val="3"/>
  </w:num>
  <w:num w:numId="6">
    <w:abstractNumId w:val="2"/>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267"/>
    <w:rsid w:val="000004E9"/>
    <w:rsid w:val="000025D3"/>
    <w:rsid w:val="00011E66"/>
    <w:rsid w:val="000145C7"/>
    <w:rsid w:val="0003185C"/>
    <w:rsid w:val="00032EF4"/>
    <w:rsid w:val="0003537F"/>
    <w:rsid w:val="0008367B"/>
    <w:rsid w:val="000A0C6B"/>
    <w:rsid w:val="000A7575"/>
    <w:rsid w:val="000C7FD9"/>
    <w:rsid w:val="000D01DB"/>
    <w:rsid w:val="000D44DD"/>
    <w:rsid w:val="000E620E"/>
    <w:rsid w:val="00113370"/>
    <w:rsid w:val="00162241"/>
    <w:rsid w:val="0016304D"/>
    <w:rsid w:val="00165574"/>
    <w:rsid w:val="00185CB3"/>
    <w:rsid w:val="001C12AD"/>
    <w:rsid w:val="001C1967"/>
    <w:rsid w:val="001D3FD8"/>
    <w:rsid w:val="00217E15"/>
    <w:rsid w:val="00225736"/>
    <w:rsid w:val="00227CBA"/>
    <w:rsid w:val="0024490E"/>
    <w:rsid w:val="002552D8"/>
    <w:rsid w:val="00277DCC"/>
    <w:rsid w:val="002A030F"/>
    <w:rsid w:val="002A52E0"/>
    <w:rsid w:val="002A5722"/>
    <w:rsid w:val="002B2968"/>
    <w:rsid w:val="002B356F"/>
    <w:rsid w:val="002D4861"/>
    <w:rsid w:val="002F2440"/>
    <w:rsid w:val="002F7F50"/>
    <w:rsid w:val="00316999"/>
    <w:rsid w:val="00316F3E"/>
    <w:rsid w:val="003468E5"/>
    <w:rsid w:val="00352248"/>
    <w:rsid w:val="00366F1A"/>
    <w:rsid w:val="00377851"/>
    <w:rsid w:val="00380575"/>
    <w:rsid w:val="00383796"/>
    <w:rsid w:val="003851C9"/>
    <w:rsid w:val="003A4A91"/>
    <w:rsid w:val="003B1305"/>
    <w:rsid w:val="003B6A00"/>
    <w:rsid w:val="003E16BE"/>
    <w:rsid w:val="003F2084"/>
    <w:rsid w:val="003F7941"/>
    <w:rsid w:val="00400A26"/>
    <w:rsid w:val="0041631D"/>
    <w:rsid w:val="00430F72"/>
    <w:rsid w:val="004311AD"/>
    <w:rsid w:val="00437341"/>
    <w:rsid w:val="004617FC"/>
    <w:rsid w:val="004711D2"/>
    <w:rsid w:val="00472582"/>
    <w:rsid w:val="0048320A"/>
    <w:rsid w:val="00496ED2"/>
    <w:rsid w:val="004A2BB2"/>
    <w:rsid w:val="004B1966"/>
    <w:rsid w:val="00517682"/>
    <w:rsid w:val="005215F9"/>
    <w:rsid w:val="005309A2"/>
    <w:rsid w:val="0053530F"/>
    <w:rsid w:val="0056262E"/>
    <w:rsid w:val="0059103F"/>
    <w:rsid w:val="00594F05"/>
    <w:rsid w:val="005A201D"/>
    <w:rsid w:val="005B525D"/>
    <w:rsid w:val="005C2584"/>
    <w:rsid w:val="005E5E78"/>
    <w:rsid w:val="005E6765"/>
    <w:rsid w:val="00617F04"/>
    <w:rsid w:val="006442F3"/>
    <w:rsid w:val="00647E4C"/>
    <w:rsid w:val="00652F58"/>
    <w:rsid w:val="00660886"/>
    <w:rsid w:val="006642A0"/>
    <w:rsid w:val="00666345"/>
    <w:rsid w:val="00685993"/>
    <w:rsid w:val="006B3306"/>
    <w:rsid w:val="006B7076"/>
    <w:rsid w:val="006C3C96"/>
    <w:rsid w:val="006F26F4"/>
    <w:rsid w:val="00701FBD"/>
    <w:rsid w:val="00721E27"/>
    <w:rsid w:val="0072650D"/>
    <w:rsid w:val="00731FEB"/>
    <w:rsid w:val="00732349"/>
    <w:rsid w:val="007618AD"/>
    <w:rsid w:val="0078525D"/>
    <w:rsid w:val="00790562"/>
    <w:rsid w:val="007C59D0"/>
    <w:rsid w:val="007E02F5"/>
    <w:rsid w:val="007E1E2E"/>
    <w:rsid w:val="007F6164"/>
    <w:rsid w:val="00803DE4"/>
    <w:rsid w:val="00812838"/>
    <w:rsid w:val="0083259F"/>
    <w:rsid w:val="00846B83"/>
    <w:rsid w:val="00846BA4"/>
    <w:rsid w:val="00882312"/>
    <w:rsid w:val="00895E9B"/>
    <w:rsid w:val="008C3019"/>
    <w:rsid w:val="008E033C"/>
    <w:rsid w:val="00904F5F"/>
    <w:rsid w:val="00905DA8"/>
    <w:rsid w:val="009162CA"/>
    <w:rsid w:val="009251B2"/>
    <w:rsid w:val="009262D3"/>
    <w:rsid w:val="00972908"/>
    <w:rsid w:val="00993854"/>
    <w:rsid w:val="00993857"/>
    <w:rsid w:val="009A5DA7"/>
    <w:rsid w:val="009C6F38"/>
    <w:rsid w:val="009D3C43"/>
    <w:rsid w:val="009F15DB"/>
    <w:rsid w:val="009F2341"/>
    <w:rsid w:val="009F3D65"/>
    <w:rsid w:val="00A3250D"/>
    <w:rsid w:val="00A5600D"/>
    <w:rsid w:val="00A60C74"/>
    <w:rsid w:val="00A65A4A"/>
    <w:rsid w:val="00A848D7"/>
    <w:rsid w:val="00A857F3"/>
    <w:rsid w:val="00A85A0E"/>
    <w:rsid w:val="00A9065B"/>
    <w:rsid w:val="00AB278C"/>
    <w:rsid w:val="00AB4933"/>
    <w:rsid w:val="00AC020F"/>
    <w:rsid w:val="00AC276F"/>
    <w:rsid w:val="00AD1C00"/>
    <w:rsid w:val="00B03A0D"/>
    <w:rsid w:val="00B14054"/>
    <w:rsid w:val="00B25B92"/>
    <w:rsid w:val="00B26D34"/>
    <w:rsid w:val="00B27400"/>
    <w:rsid w:val="00B35D8C"/>
    <w:rsid w:val="00B37616"/>
    <w:rsid w:val="00B5140F"/>
    <w:rsid w:val="00B745FC"/>
    <w:rsid w:val="00B75807"/>
    <w:rsid w:val="00B97394"/>
    <w:rsid w:val="00BA1063"/>
    <w:rsid w:val="00BB2BF4"/>
    <w:rsid w:val="00BD1503"/>
    <w:rsid w:val="00BE4662"/>
    <w:rsid w:val="00BF6E38"/>
    <w:rsid w:val="00C13708"/>
    <w:rsid w:val="00C148F7"/>
    <w:rsid w:val="00C27F8B"/>
    <w:rsid w:val="00C316E9"/>
    <w:rsid w:val="00C329D8"/>
    <w:rsid w:val="00C35E90"/>
    <w:rsid w:val="00C42DDF"/>
    <w:rsid w:val="00C617FC"/>
    <w:rsid w:val="00C63A85"/>
    <w:rsid w:val="00C74FDF"/>
    <w:rsid w:val="00C83FD1"/>
    <w:rsid w:val="00C84879"/>
    <w:rsid w:val="00CC7A9C"/>
    <w:rsid w:val="00D03824"/>
    <w:rsid w:val="00D16F67"/>
    <w:rsid w:val="00D263F6"/>
    <w:rsid w:val="00D506AE"/>
    <w:rsid w:val="00D5491B"/>
    <w:rsid w:val="00D619ED"/>
    <w:rsid w:val="00D753CC"/>
    <w:rsid w:val="00D76DE3"/>
    <w:rsid w:val="00D821E1"/>
    <w:rsid w:val="00DA7BCE"/>
    <w:rsid w:val="00DB7267"/>
    <w:rsid w:val="00DD3CD6"/>
    <w:rsid w:val="00E0758C"/>
    <w:rsid w:val="00E11049"/>
    <w:rsid w:val="00E13E0C"/>
    <w:rsid w:val="00E17595"/>
    <w:rsid w:val="00E271B6"/>
    <w:rsid w:val="00E37AA0"/>
    <w:rsid w:val="00E47873"/>
    <w:rsid w:val="00E526BB"/>
    <w:rsid w:val="00E55C61"/>
    <w:rsid w:val="00E605BF"/>
    <w:rsid w:val="00E84BDB"/>
    <w:rsid w:val="00EA4788"/>
    <w:rsid w:val="00EE2F58"/>
    <w:rsid w:val="00EF261A"/>
    <w:rsid w:val="00EF3297"/>
    <w:rsid w:val="00F076A5"/>
    <w:rsid w:val="00F15D12"/>
    <w:rsid w:val="00F402F9"/>
    <w:rsid w:val="00F51EBA"/>
    <w:rsid w:val="00F70216"/>
    <w:rsid w:val="00F75DFE"/>
    <w:rsid w:val="00F8286F"/>
    <w:rsid w:val="00F9688A"/>
    <w:rsid w:val="00FB3159"/>
    <w:rsid w:val="00FB4277"/>
    <w:rsid w:val="00FC2024"/>
    <w:rsid w:val="00FF3C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243722"/>
  <w15:docId w15:val="{D94F0FD8-56EC-44A5-9AE5-522D9CDDA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8E033C"/>
    <w:pPr>
      <w:keepNext/>
      <w:spacing w:after="0" w:line="240" w:lineRule="auto"/>
      <w:outlineLvl w:val="0"/>
    </w:pPr>
    <w:rPr>
      <w:rFonts w:ascii="Times New Roman" w:eastAsia="Times New Roman" w:hAnsi="Times New Roman" w:cs="Times New Roman"/>
      <w:b/>
      <w:bCs/>
      <w:sz w:val="24"/>
      <w:szCs w:val="24"/>
    </w:rPr>
  </w:style>
  <w:style w:type="paragraph" w:styleId="Heading2">
    <w:name w:val="heading 2"/>
    <w:basedOn w:val="Normal"/>
    <w:next w:val="Normal"/>
    <w:link w:val="Heading2Char"/>
    <w:uiPriority w:val="9"/>
    <w:unhideWhenUsed/>
    <w:qFormat/>
    <w:rsid w:val="00D16F6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72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267"/>
    <w:rPr>
      <w:rFonts w:ascii="Tahoma" w:hAnsi="Tahoma" w:cs="Tahoma"/>
      <w:sz w:val="16"/>
      <w:szCs w:val="16"/>
    </w:rPr>
  </w:style>
  <w:style w:type="paragraph" w:styleId="Header">
    <w:name w:val="header"/>
    <w:basedOn w:val="Normal"/>
    <w:link w:val="HeaderChar"/>
    <w:uiPriority w:val="99"/>
    <w:unhideWhenUsed/>
    <w:rsid w:val="00DB72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7267"/>
  </w:style>
  <w:style w:type="paragraph" w:styleId="Footer">
    <w:name w:val="footer"/>
    <w:basedOn w:val="Normal"/>
    <w:link w:val="FooterChar"/>
    <w:uiPriority w:val="99"/>
    <w:unhideWhenUsed/>
    <w:rsid w:val="00DB72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7267"/>
  </w:style>
  <w:style w:type="character" w:styleId="CommentReference">
    <w:name w:val="annotation reference"/>
    <w:basedOn w:val="DefaultParagraphFont"/>
    <w:unhideWhenUsed/>
    <w:rsid w:val="002A5722"/>
    <w:rPr>
      <w:sz w:val="16"/>
      <w:szCs w:val="16"/>
    </w:rPr>
  </w:style>
  <w:style w:type="paragraph" w:styleId="CommentText">
    <w:name w:val="annotation text"/>
    <w:basedOn w:val="Normal"/>
    <w:link w:val="CommentTextChar"/>
    <w:unhideWhenUsed/>
    <w:rsid w:val="002A5722"/>
    <w:pPr>
      <w:spacing w:line="240" w:lineRule="auto"/>
    </w:pPr>
    <w:rPr>
      <w:sz w:val="20"/>
      <w:szCs w:val="20"/>
    </w:rPr>
  </w:style>
  <w:style w:type="character" w:customStyle="1" w:styleId="CommentTextChar">
    <w:name w:val="Comment Text Char"/>
    <w:basedOn w:val="DefaultParagraphFont"/>
    <w:link w:val="CommentText"/>
    <w:rsid w:val="002A5722"/>
    <w:rPr>
      <w:sz w:val="20"/>
      <w:szCs w:val="20"/>
    </w:rPr>
  </w:style>
  <w:style w:type="paragraph" w:styleId="CommentSubject">
    <w:name w:val="annotation subject"/>
    <w:basedOn w:val="CommentText"/>
    <w:next w:val="CommentText"/>
    <w:link w:val="CommentSubjectChar"/>
    <w:uiPriority w:val="99"/>
    <w:semiHidden/>
    <w:unhideWhenUsed/>
    <w:rsid w:val="002A5722"/>
    <w:rPr>
      <w:b/>
      <w:bCs/>
    </w:rPr>
  </w:style>
  <w:style w:type="character" w:customStyle="1" w:styleId="CommentSubjectChar">
    <w:name w:val="Comment Subject Char"/>
    <w:basedOn w:val="CommentTextChar"/>
    <w:link w:val="CommentSubject"/>
    <w:uiPriority w:val="99"/>
    <w:semiHidden/>
    <w:rsid w:val="002A5722"/>
    <w:rPr>
      <w:b/>
      <w:bCs/>
      <w:sz w:val="20"/>
      <w:szCs w:val="20"/>
    </w:rPr>
  </w:style>
  <w:style w:type="paragraph" w:styleId="NormalWeb">
    <w:name w:val="Normal (Web)"/>
    <w:basedOn w:val="Normal"/>
    <w:rsid w:val="00E13E0C"/>
    <w:pPr>
      <w:spacing w:before="100" w:beforeAutospacing="1" w:after="100" w:afterAutospacing="1" w:line="240" w:lineRule="auto"/>
    </w:pPr>
    <w:rPr>
      <w:rFonts w:ascii="Arial" w:eastAsia="Times New Roman" w:hAnsi="Arial" w:cs="Arial"/>
      <w:color w:val="4D4D4D"/>
      <w:sz w:val="18"/>
      <w:szCs w:val="18"/>
    </w:rPr>
  </w:style>
  <w:style w:type="character" w:styleId="Hyperlink">
    <w:name w:val="Hyperlink"/>
    <w:rsid w:val="00F9688A"/>
    <w:rPr>
      <w:color w:val="0000FF"/>
      <w:u w:val="single"/>
    </w:rPr>
  </w:style>
  <w:style w:type="character" w:customStyle="1" w:styleId="header-a1">
    <w:name w:val="header-a1"/>
    <w:rsid w:val="000025D3"/>
    <w:rPr>
      <w:rFonts w:ascii="Arial" w:hAnsi="Arial" w:cs="Arial" w:hint="default"/>
      <w:b/>
      <w:bCs/>
      <w:color w:val="000000"/>
      <w:sz w:val="21"/>
      <w:szCs w:val="21"/>
    </w:rPr>
  </w:style>
  <w:style w:type="character" w:customStyle="1" w:styleId="Heading1Char">
    <w:name w:val="Heading 1 Char"/>
    <w:basedOn w:val="DefaultParagraphFont"/>
    <w:link w:val="Heading1"/>
    <w:rsid w:val="008E033C"/>
    <w:rPr>
      <w:rFonts w:ascii="Times New Roman" w:eastAsia="Times New Roman" w:hAnsi="Times New Roman" w:cs="Times New Roman"/>
      <w:b/>
      <w:bCs/>
      <w:sz w:val="24"/>
      <w:szCs w:val="24"/>
    </w:rPr>
  </w:style>
  <w:style w:type="paragraph" w:styleId="ListParagraph">
    <w:name w:val="List Paragraph"/>
    <w:basedOn w:val="Normal"/>
    <w:uiPriority w:val="34"/>
    <w:qFormat/>
    <w:rsid w:val="000A0C6B"/>
    <w:pPr>
      <w:ind w:left="720"/>
      <w:contextualSpacing/>
    </w:pPr>
  </w:style>
  <w:style w:type="character" w:customStyle="1" w:styleId="Heading2Char">
    <w:name w:val="Heading 2 Char"/>
    <w:basedOn w:val="DefaultParagraphFont"/>
    <w:link w:val="Heading2"/>
    <w:uiPriority w:val="9"/>
    <w:rsid w:val="00D16F67"/>
    <w:rPr>
      <w:rFonts w:asciiTheme="majorHAnsi" w:eastAsiaTheme="majorEastAsia" w:hAnsiTheme="majorHAnsi" w:cstheme="majorBidi"/>
      <w:b/>
      <w:bCs/>
      <w:color w:val="4F81BD" w:themeColor="accent1"/>
      <w:sz w:val="26"/>
      <w:szCs w:val="26"/>
    </w:rPr>
  </w:style>
  <w:style w:type="paragraph" w:customStyle="1" w:styleId="Standard">
    <w:name w:val="Standard"/>
    <w:rsid w:val="00225736"/>
    <w:pPr>
      <w:suppressAutoHyphens/>
      <w:autoSpaceDN w:val="0"/>
      <w:textAlignment w:val="baseline"/>
    </w:pPr>
    <w:rPr>
      <w:rFonts w:ascii="Calibri" w:eastAsia="SimSun" w:hAnsi="Calibri" w:cs="Calibri"/>
      <w:kern w:val="3"/>
    </w:rPr>
  </w:style>
  <w:style w:type="character" w:customStyle="1" w:styleId="apple-converted-space">
    <w:name w:val="apple-converted-space"/>
    <w:basedOn w:val="DefaultParagraphFont"/>
    <w:rsid w:val="00EF26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3269208">
      <w:bodyDiv w:val="1"/>
      <w:marLeft w:val="0"/>
      <w:marRight w:val="0"/>
      <w:marTop w:val="0"/>
      <w:marBottom w:val="0"/>
      <w:divBdr>
        <w:top w:val="none" w:sz="0" w:space="0" w:color="auto"/>
        <w:left w:val="none" w:sz="0" w:space="0" w:color="auto"/>
        <w:bottom w:val="none" w:sz="0" w:space="0" w:color="auto"/>
        <w:right w:val="none" w:sz="0" w:space="0" w:color="auto"/>
      </w:divBdr>
    </w:div>
    <w:div w:id="929968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subjects@berkeley.edu"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169CEF-731B-42AC-A062-7341A009F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1020</Words>
  <Characters>5818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Emory</Company>
  <LinksUpToDate>false</LinksUpToDate>
  <CharactersWithSpaces>6825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pbyatta</dc:creator>
  <cp:lastModifiedBy>Ryan Mahoney</cp:lastModifiedBy>
  <cp:revision>2</cp:revision>
  <cp:lastPrinted>2015-07-14T08:26:00Z</cp:lastPrinted>
  <dcterms:created xsi:type="dcterms:W3CDTF">2016-01-08T12:17:00Z</dcterms:created>
  <dcterms:modified xsi:type="dcterms:W3CDTF">2016-01-08T12:17:00Z</dcterms:modified>
</cp:coreProperties>
</file>