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CE" w:rsidRDefault="006C23CE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6C23CE" w:rsidRDefault="006C23CE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6C23CE" w:rsidRDefault="00A07A63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Annex 45c </w:t>
      </w:r>
    </w:p>
    <w:p w:rsidR="006C23CE" w:rsidRDefault="00A07A63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object w:dxaOrig="1663" w:dyaOrig="820">
          <v:rect id="rectole0000000000" o:spid="_x0000_i1025" style="width:83.25pt;height:41.25pt" o:ole="" o:preferrelative="t" stroked="f">
            <v:imagedata r:id="rId5" o:title=""/>
          </v:rect>
          <o:OLEObject Type="Embed" ProgID="StaticMetafile" ShapeID="rectole0000000000" DrawAspect="Content" ObjectID="_1491136645" r:id="rId6"/>
        </w:object>
      </w:r>
      <w:r>
        <w:rPr>
          <w:rFonts w:ascii="Times New Roman" w:eastAsia="Times New Roman" w:hAnsi="Times New Roman" w:cs="Times New Roman"/>
          <w:b/>
        </w:rPr>
        <w:t xml:space="preserve"> OKHUFUCHIRIRA OKHUSHIRIKIANA NI NAFWE MU OMURADI WASH BENEFITS BACKCHECKS MU KAMASOMO KA </w:t>
      </w:r>
      <w:proofErr w:type="gramStart"/>
      <w:r>
        <w:rPr>
          <w:rFonts w:ascii="Times New Roman" w:eastAsia="Times New Roman" w:hAnsi="Times New Roman" w:cs="Times New Roman"/>
          <w:b/>
        </w:rPr>
        <w:t>KHUMALIRISIA  KHUVOLA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NOMBA</w:t>
      </w:r>
    </w:p>
    <w:p w:rsidR="006C23CE" w:rsidRDefault="00A07A63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6C23CE" w:rsidRDefault="00A07A63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Eshirwe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Eshiobuhabilishi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WASH Benefits – </w:t>
      </w:r>
      <w:proofErr w:type="spellStart"/>
      <w:r>
        <w:rPr>
          <w:rFonts w:ascii="Times New Roman" w:eastAsia="Times New Roman" w:hAnsi="Times New Roman" w:cs="Times New Roman"/>
        </w:rPr>
        <w:t>Okhusaba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amakhono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Obusirihi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obwamatsi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Obusafi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Okhupima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Matokeo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Murisafu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mwa</w:t>
      </w:r>
      <w:proofErr w:type="spellEnd"/>
      <w:r>
        <w:rPr>
          <w:rFonts w:ascii="Times New Roman" w:eastAsia="Times New Roman" w:hAnsi="Times New Roman" w:cs="Times New Roman"/>
        </w:rPr>
        <w:t xml:space="preserve"> Kenya (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Omuradi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Obulamu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Bana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6C23CE" w:rsidRDefault="006C23C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Okhwebula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Lianje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______________, [</w:t>
      </w:r>
      <w:proofErr w:type="spellStart"/>
      <w:r>
        <w:rPr>
          <w:rFonts w:ascii="Times New Roman" w:eastAsia="Times New Roman" w:hAnsi="Times New Roman" w:cs="Times New Roman"/>
          <w:i/>
        </w:rPr>
        <w:t>Elira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khurula</w:t>
      </w:r>
      <w:proofErr w:type="spellEnd"/>
      <w:r>
        <w:rPr>
          <w:rFonts w:ascii="Times New Roman" w:eastAsia="Times New Roman" w:hAnsi="Times New Roman" w:cs="Times New Roman"/>
        </w:rPr>
        <w:t xml:space="preserve"> Innovations for Poverty A</w:t>
      </w:r>
      <w:r>
        <w:rPr>
          <w:rFonts w:ascii="Times New Roman" w:eastAsia="Times New Roman" w:hAnsi="Times New Roman" w:cs="Times New Roman"/>
        </w:rPr>
        <w:t xml:space="preserve">ction (IPA) </w:t>
      </w:r>
      <w:proofErr w:type="spellStart"/>
      <w:r>
        <w:rPr>
          <w:rFonts w:ascii="Times New Roman" w:eastAsia="Times New Roman" w:hAnsi="Times New Roman" w:cs="Times New Roman"/>
        </w:rPr>
        <w:t>kuli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mutsitauni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tsia</w:t>
      </w:r>
      <w:proofErr w:type="spellEnd"/>
      <w:r>
        <w:rPr>
          <w:rFonts w:ascii="Times New Roman" w:eastAsia="Times New Roman" w:hAnsi="Times New Roman" w:cs="Times New Roman"/>
        </w:rPr>
        <w:t xml:space="preserve"> [KAKAMEGA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BUNGOMA]. </w:t>
      </w:r>
      <w:proofErr w:type="spellStart"/>
      <w:r>
        <w:rPr>
          <w:rFonts w:ascii="Times New Roman" w:eastAsia="Times New Roman" w:hAnsi="Times New Roman" w:cs="Times New Roman"/>
        </w:rPr>
        <w:t>Ekholanga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emilimo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Clair Null </w:t>
      </w:r>
      <w:proofErr w:type="spellStart"/>
      <w:r>
        <w:rPr>
          <w:rFonts w:ascii="Times New Roman" w:eastAsia="Times New Roman" w:hAnsi="Times New Roman" w:cs="Times New Roman"/>
        </w:rPr>
        <w:t>okhurula</w:t>
      </w:r>
      <w:proofErr w:type="spellEnd"/>
      <w:r>
        <w:rPr>
          <w:rFonts w:ascii="Times New Roman" w:eastAsia="Times New Roman" w:hAnsi="Times New Roman" w:cs="Times New Roman"/>
        </w:rPr>
        <w:t xml:space="preserve"> mu Innovations for Poverty Action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Bhasomi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bha</w:t>
      </w:r>
      <w:proofErr w:type="spellEnd"/>
      <w:r>
        <w:rPr>
          <w:rFonts w:ascii="Times New Roman" w:eastAsia="Times New Roman" w:hAnsi="Times New Roman" w:cs="Times New Roman"/>
        </w:rPr>
        <w:t xml:space="preserve"> University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California </w:t>
      </w:r>
      <w:proofErr w:type="gramStart"/>
      <w:r>
        <w:rPr>
          <w:rFonts w:ascii="Times New Roman" w:eastAsia="Times New Roman" w:hAnsi="Times New Roman" w:cs="Times New Roman"/>
        </w:rPr>
        <w:t>Berkeley  mu</w:t>
      </w:r>
      <w:proofErr w:type="gramEnd"/>
      <w:r>
        <w:rPr>
          <w:rFonts w:ascii="Times New Roman" w:eastAsia="Times New Roman" w:hAnsi="Times New Roman" w:cs="Times New Roman"/>
        </w:rPr>
        <w:t xml:space="preserve"> United States. </w:t>
      </w:r>
      <w:proofErr w:type="spellStart"/>
      <w:r>
        <w:rPr>
          <w:rFonts w:ascii="Times New Roman" w:eastAsia="Times New Roman" w:hAnsi="Times New Roman" w:cs="Times New Roman"/>
        </w:rPr>
        <w:t>Embanganga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i/>
        </w:rPr>
        <w:t>Khupangangaa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okhwitsa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okhulonderera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mkanda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kwefu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okhukhabirisia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nokwa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emulanjire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Khukhusayanga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witse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ameko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shichira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khwifwe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akhuchenderera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mumwo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khukhureba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amarebo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Lichomo</w:t>
      </w:r>
      <w:proofErr w:type="spellEnd"/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Eshifune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elioko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okhuhabirisia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obulamu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khuluokhwe</w:t>
      </w:r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okhumanya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ebindu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abikhusialo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okhunyasia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okhukhula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obulamu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Khwakhekombere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okhuhakikisia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elieko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litsia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okhulondelela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ebintu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ebienyekhananga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Tsinjira</w:t>
      </w:r>
      <w:proofErr w:type="spellEnd"/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Kakhava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oleyama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khuva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ameko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olarevwa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okhukhola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aka</w:t>
      </w:r>
      <w:r>
        <w:rPr>
          <w:rFonts w:ascii="Times New Roman" w:eastAsia="Times New Roman" w:hAnsi="Times New Roman" w:cs="Times New Roman"/>
        </w:rPr>
        <w:t>londakho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Okhulolelera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lilomaloma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lilyo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oyo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okhureba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amarebo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okhuhakikisia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karebwa</w:t>
      </w:r>
      <w:proofErr w:type="spellEnd"/>
      <w:r>
        <w:rPr>
          <w:rFonts w:ascii="Times New Roman" w:eastAsia="Times New Roman" w:hAnsi="Times New Roman" w:cs="Times New Roman"/>
        </w:rPr>
        <w:t xml:space="preserve"> mala </w:t>
      </w:r>
      <w:proofErr w:type="spellStart"/>
      <w:r>
        <w:rPr>
          <w:rFonts w:ascii="Times New Roman" w:eastAsia="Times New Roman" w:hAnsi="Times New Roman" w:cs="Times New Roman"/>
        </w:rPr>
        <w:t>kaandikwa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munjira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indayi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nakhekombere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ekhurebe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amatititi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ako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warebwa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Noyanja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umbiire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amajibu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owajiba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oy</w:t>
      </w:r>
      <w:r>
        <w:rPr>
          <w:rFonts w:ascii="Times New Roman" w:eastAsia="Times New Roman" w:hAnsi="Times New Roman" w:cs="Times New Roman"/>
        </w:rPr>
        <w:t>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wakhureba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yetsa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Okhulomaloma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litsakhubukula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tsidakika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amakhumi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okhumala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Bikha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Bio </w:t>
      </w:r>
      <w:proofErr w:type="spellStart"/>
      <w:r>
        <w:rPr>
          <w:rFonts w:ascii="Times New Roman" w:eastAsia="Times New Roman" w:hAnsi="Times New Roman" w:cs="Times New Roman"/>
          <w:b/>
        </w:rPr>
        <w:t>bukhabirisi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Iwe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mradi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khulakhubukula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karibu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tsidakika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amakhumi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khubuli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khukhuchendera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Owobukhabirisi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bukholerwa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Mipango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kiobukhabirisi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kilekholekha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mwitala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lilyo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Obukhonyi</w:t>
      </w:r>
      <w:proofErr w:type="spellEnd"/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Nochama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okhuchiba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bubulao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obukhonyi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bwaulanyola</w:t>
      </w:r>
      <w:proofErr w:type="spellEnd"/>
      <w:r>
        <w:rPr>
          <w:rFonts w:ascii="Times New Roman" w:eastAsia="Times New Roman" w:hAnsi="Times New Roman" w:cs="Times New Roman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</w:rPr>
        <w:t>olaba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norukhonyanga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okhumanyrisia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ngalwakhutsiririranga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obukonyeresi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bwefwe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Hatari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nende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obulebulira</w:t>
      </w:r>
      <w:proofErr w:type="spellEnd"/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Hatari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okhululirao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obulebulira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ebinyalao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okhurulirao</w:t>
      </w:r>
      <w:proofErr w:type="spellEnd"/>
      <w:r>
        <w:rPr>
          <w:rFonts w:ascii="Times New Roman" w:eastAsia="Times New Roman" w:hAnsi="Times New Roman" w:cs="Times New Roman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</w:rPr>
        <w:t>ebilondakho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khwama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huvuenjelesi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vili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C23CE" w:rsidRDefault="00A07A63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akandakhureba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akabinafusi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akalekhana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omundu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okhuulira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obulamu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bwawo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Amajibu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khulakabikha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>iyu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ngalwa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khunyalirwa</w:t>
      </w:r>
      <w:proofErr w:type="spellEnd"/>
      <w:r>
        <w:rPr>
          <w:rFonts w:ascii="Times New Roman" w:eastAsia="Times New Roman" w:hAnsi="Times New Roman" w:cs="Times New Roman"/>
        </w:rPr>
        <w:t xml:space="preserve">, ne </w:t>
      </w:r>
      <w:proofErr w:type="spellStart"/>
      <w:r>
        <w:rPr>
          <w:rFonts w:ascii="Times New Roman" w:eastAsia="Times New Roman" w:hAnsi="Times New Roman" w:cs="Times New Roman"/>
        </w:rPr>
        <w:t>khupara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hatari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ewe </w:t>
      </w:r>
      <w:proofErr w:type="spellStart"/>
      <w:r>
        <w:rPr>
          <w:rFonts w:ascii="Times New Roman" w:eastAsia="Times New Roman" w:hAnsi="Times New Roman" w:cs="Times New Roman"/>
        </w:rPr>
        <w:t>okhuba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obukhabirisi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obututu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C23CE" w:rsidRDefault="00A07A63">
      <w:pPr>
        <w:numPr>
          <w:ilvl w:val="0"/>
          <w:numId w:val="1"/>
        </w:numPr>
        <w:tabs>
          <w:tab w:val="left" w:pos="198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Ebikha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bwokosie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khulwokhurebwa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amarebo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khalari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onyalakhulekhera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akari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siha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siosi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siosi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</w:p>
    <w:p w:rsidR="00A07A63" w:rsidRDefault="00A07A63" w:rsidP="00A07A63">
      <w:pPr>
        <w:numPr>
          <w:ilvl w:val="0"/>
          <w:numId w:val="1"/>
        </w:numPr>
        <w:tabs>
          <w:tab w:val="left" w:pos="1980"/>
        </w:tabs>
        <w:spacing w:after="0" w:line="276" w:lineRule="auto"/>
        <w:ind w:left="360" w:hanging="360"/>
        <w:rPr>
          <w:ins w:id="0" w:author="Ryan Mahoney" w:date="2015-04-21T15:50:00Z"/>
          <w:rFonts w:ascii="Times New Roman" w:eastAsia="Times New Roman" w:hAnsi="Times New Roman" w:cs="Times New Roman"/>
          <w:i/>
        </w:rPr>
      </w:pPr>
      <w:proofErr w:type="spellStart"/>
      <w:ins w:id="1" w:author="Ryan Mahoney" w:date="2015-04-21T15:50:00Z">
        <w:r>
          <w:rPr>
            <w:rFonts w:ascii="Times New Roman" w:eastAsia="Times New Roman" w:hAnsi="Times New Roman" w:cs="Times New Roman"/>
            <w:b/>
          </w:rPr>
          <w:t>Okhufunaka</w:t>
        </w:r>
        <w:proofErr w:type="spellEnd"/>
        <w:r>
          <w:rPr>
            <w:rFonts w:ascii="Times New Roman" w:eastAsia="Times New Roman" w:hAnsi="Times New Roman" w:cs="Times New Roman"/>
            <w:b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</w:rPr>
          <w:t>obubinafusi</w:t>
        </w:r>
        <w:proofErr w:type="spellEnd"/>
        <w:r>
          <w:rPr>
            <w:rFonts w:ascii="Times New Roman" w:eastAsia="Times New Roman" w:hAnsi="Times New Roman" w:cs="Times New Roman"/>
            <w:b/>
          </w:rPr>
          <w:t>:</w:t>
        </w:r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ngalwa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obukhabirisi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bwosi</w:t>
        </w:r>
        <w:proofErr w:type="spellEnd"/>
        <w:r>
          <w:rPr>
            <w:rFonts w:ascii="Times New Roman" w:eastAsia="Times New Roman" w:hAnsi="Times New Roman" w:cs="Times New Roman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</w:rPr>
          <w:t>sinyalakhubawo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sikha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esiabubifusi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bulanyala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khulidwa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tawe</w:t>
        </w:r>
        <w:proofErr w:type="spellEnd"/>
        <w:r>
          <w:rPr>
            <w:rFonts w:ascii="Times New Roman" w:eastAsia="Times New Roman" w:hAnsi="Times New Roman" w:cs="Times New Roman"/>
          </w:rPr>
          <w:t xml:space="preserve">; </w:t>
        </w:r>
        <w:proofErr w:type="spellStart"/>
        <w:r>
          <w:rPr>
            <w:rFonts w:ascii="Times New Roman" w:eastAsia="Times New Roman" w:hAnsi="Times New Roman" w:cs="Times New Roman"/>
          </w:rPr>
          <w:t>halari</w:t>
        </w:r>
        <w:proofErr w:type="spellEnd"/>
        <w:r>
          <w:rPr>
            <w:rFonts w:ascii="Times New Roman" w:eastAsia="Times New Roman" w:hAnsi="Times New Roman" w:cs="Times New Roman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</w:rPr>
          <w:t>khutemanga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ngalwakhunyalirwa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okhubulinda</w:t>
        </w:r>
        <w:proofErr w:type="spellEnd"/>
        <w:r>
          <w:rPr>
            <w:rFonts w:ascii="Times New Roman" w:eastAsia="Times New Roman" w:hAnsi="Times New Roman" w:cs="Times New Roman"/>
          </w:rPr>
          <w:t xml:space="preserve">. </w:t>
        </w:r>
      </w:ins>
    </w:p>
    <w:p w:rsidR="006C23CE" w:rsidRDefault="006C23CE">
      <w:pPr>
        <w:tabs>
          <w:tab w:val="left" w:pos="1980"/>
        </w:tabs>
        <w:spacing w:after="0" w:line="276" w:lineRule="auto"/>
        <w:rPr>
          <w:rFonts w:ascii="Times New Roman" w:eastAsia="Times New Roman" w:hAnsi="Times New Roman" w:cs="Times New Roman"/>
          <w:b/>
        </w:rPr>
      </w:pPr>
      <w:bookmarkStart w:id="2" w:name="_GoBack"/>
      <w:bookmarkEnd w:id="2"/>
    </w:p>
    <w:p w:rsidR="006C23CE" w:rsidRDefault="00A07A63">
      <w:pPr>
        <w:tabs>
          <w:tab w:val="left" w:pos="1980"/>
        </w:tabs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Obubinafusi</w:t>
      </w:r>
      <w:proofErr w:type="spellEnd"/>
    </w:p>
    <w:p w:rsidR="006C23CE" w:rsidRDefault="006C23CE">
      <w:pPr>
        <w:tabs>
          <w:tab w:val="left" w:pos="1980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:rsidR="006C23CE" w:rsidRDefault="00A07A63">
      <w:pPr>
        <w:numPr>
          <w:ilvl w:val="0"/>
          <w:numId w:val="2"/>
        </w:numPr>
        <w:tabs>
          <w:tab w:val="left" w:pos="198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ngalwakhunyalirwa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khubulinde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bubinafisi</w:t>
      </w:r>
      <w:proofErr w:type="spellEnd"/>
      <w:r>
        <w:rPr>
          <w:rFonts w:ascii="Times New Roman" w:eastAsia="Times New Roman" w:hAnsi="Times New Roman" w:cs="Times New Roman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kwitsa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okhurubula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omundu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tawe</w:t>
      </w:r>
      <w:proofErr w:type="spellEnd"/>
    </w:p>
    <w:p w:rsidR="006C23CE" w:rsidRDefault="00A07A63">
      <w:pPr>
        <w:numPr>
          <w:ilvl w:val="0"/>
          <w:numId w:val="2"/>
        </w:numPr>
        <w:tabs>
          <w:tab w:val="left" w:pos="198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Okhulonderera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</w:rPr>
        <w:t>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bubinafusi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abalanyalirwa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ireporti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ikhusiyana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abakholi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</w:t>
      </w:r>
      <w:proofErr w:type="spellEnd"/>
      <w:r>
        <w:rPr>
          <w:rFonts w:ascii="Times New Roman" w:eastAsia="Times New Roman" w:hAnsi="Times New Roman" w:cs="Times New Roman"/>
        </w:rPr>
        <w:t xml:space="preserve"> IPA </w:t>
      </w:r>
      <w:proofErr w:type="spellStart"/>
      <w:r>
        <w:rPr>
          <w:rFonts w:ascii="Times New Roman" w:eastAsia="Times New Roman" w:hAnsi="Times New Roman" w:cs="Times New Roman"/>
        </w:rPr>
        <w:t>balala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abemirisi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mukanda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Esimanyisio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silahakhasibwa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makalusio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kandi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abemirisi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mukanda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abalanyalirwa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okhulonderera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khulkalu</w:t>
      </w:r>
      <w:r>
        <w:rPr>
          <w:rFonts w:ascii="Times New Roman" w:eastAsia="Times New Roman" w:hAnsi="Times New Roman" w:cs="Times New Roman"/>
        </w:rPr>
        <w:t>kha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iwe</w:t>
      </w:r>
      <w:proofErr w:type="spellEnd"/>
      <w:r>
        <w:rPr>
          <w:rFonts w:ascii="Times New Roman" w:eastAsia="Times New Roman" w:hAnsi="Times New Roman" w:cs="Times New Roman"/>
        </w:rPr>
        <w:t xml:space="preserve">. Ne </w:t>
      </w:r>
      <w:proofErr w:type="spellStart"/>
      <w:r>
        <w:rPr>
          <w:rFonts w:ascii="Times New Roman" w:eastAsia="Times New Roman" w:hAnsi="Times New Roman" w:cs="Times New Roman"/>
        </w:rPr>
        <w:t>amakaratasi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iripoti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khulaifungira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abundu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andiyu</w:t>
      </w:r>
      <w:proofErr w:type="spellEnd"/>
      <w:r>
        <w:rPr>
          <w:rFonts w:ascii="Times New Roman" w:eastAsia="Times New Roman" w:hAnsi="Times New Roman" w:cs="Times New Roman"/>
        </w:rPr>
        <w:t xml:space="preserve">. Ne </w:t>
      </w:r>
      <w:proofErr w:type="spellStart"/>
      <w:r>
        <w:rPr>
          <w:rFonts w:ascii="Times New Roman" w:eastAsia="Times New Roman" w:hAnsi="Times New Roman" w:cs="Times New Roman"/>
        </w:rPr>
        <w:t>yosi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ibukulirwa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Ikompyuta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ilaba</w:t>
      </w:r>
      <w:proofErr w:type="spellEnd"/>
      <w:r>
        <w:rPr>
          <w:rFonts w:ascii="Times New Roman" w:eastAsia="Times New Roman" w:hAnsi="Times New Roman" w:cs="Times New Roman"/>
        </w:rPr>
        <w:t xml:space="preserve"> encrypted. </w:t>
      </w:r>
      <w:proofErr w:type="spellStart"/>
      <w:r>
        <w:rPr>
          <w:rFonts w:ascii="Times New Roman" w:eastAsia="Times New Roman" w:hAnsi="Times New Roman" w:cs="Times New Roman"/>
        </w:rPr>
        <w:t>Iripoti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yao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ileresibwa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okhulondakhana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amalako</w:t>
      </w:r>
      <w:proofErr w:type="spellEnd"/>
      <w:r>
        <w:rPr>
          <w:rFonts w:ascii="Times New Roman" w:eastAsia="Times New Roman" w:hAnsi="Times New Roman" w:cs="Times New Roman"/>
        </w:rPr>
        <w:t xml:space="preserve">.     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Okhutong’a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nende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tsirekodi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tsiobukhabirisi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Okhutong’a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irekodi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bukhabirisi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bwakhabwa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abemirisi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khubikha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khulokhwekhonyera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okhukhola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abasiabwe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Khulavika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kamakhua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kumradi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khundalo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kumradi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kimiradi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kikindi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kilondakho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Ngalwaobulindi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bubolerwe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bwakhulekhonyara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okhulinda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iripoti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yioyo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Amakalusio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sikalanyasiakho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obukhonyi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</w:t>
      </w:r>
      <w:proofErr w:type="spellEnd"/>
      <w:r>
        <w:rPr>
          <w:rFonts w:ascii="Times New Roman" w:eastAsia="Times New Roman" w:hAnsi="Times New Roman" w:cs="Times New Roman"/>
        </w:rPr>
        <w:t xml:space="preserve"> IPA </w:t>
      </w:r>
      <w:proofErr w:type="spellStart"/>
      <w:r>
        <w:rPr>
          <w:rFonts w:ascii="Times New Roman" w:eastAsia="Times New Roman" w:hAnsi="Times New Roman" w:cs="Times New Roman"/>
        </w:rPr>
        <w:t>inyala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okhukhweresia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abamenyani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bawo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Okhurungwa</w:t>
      </w:r>
      <w:proofErr w:type="spellEnd"/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Sholarungwa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khulwokhuba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mukanda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tawe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  <w:i/>
        </w:rPr>
      </w:pP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Obu</w:t>
      </w:r>
      <w:r>
        <w:rPr>
          <w:rFonts w:ascii="Times New Roman" w:eastAsia="Times New Roman" w:hAnsi="Times New Roman" w:cs="Times New Roman"/>
          <w:b/>
          <w:color w:val="000000"/>
        </w:rPr>
        <w:t>nyali</w:t>
      </w:r>
      <w:proofErr w:type="spellEnd"/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Okhuba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mukanda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kuno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khwenya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khukhuo</w:t>
      </w:r>
      <w:proofErr w:type="spellEnd"/>
      <w:r>
        <w:rPr>
          <w:rFonts w:ascii="Times New Roman" w:eastAsia="Times New Roman" w:hAnsi="Times New Roman" w:cs="Times New Roman"/>
          <w:b/>
          <w:i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obunyali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bwokhukhaya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okhurula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nolakosiakho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nokhonyerwe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okhunyola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Amarebo</w:t>
      </w:r>
      <w:proofErr w:type="spellEnd"/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inyuma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wefu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onyalakhupira</w:t>
      </w:r>
      <w:proofErr w:type="spellEnd"/>
      <w:r>
        <w:rPr>
          <w:rFonts w:ascii="Times New Roman" w:eastAsia="Times New Roman" w:hAnsi="Times New Roman" w:cs="Times New Roman"/>
        </w:rPr>
        <w:t xml:space="preserve"> WASH Benefits </w:t>
      </w:r>
      <w:proofErr w:type="spellStart"/>
      <w:r>
        <w:rPr>
          <w:rFonts w:ascii="Times New Roman" w:eastAsia="Times New Roman" w:hAnsi="Times New Roman" w:cs="Times New Roman"/>
        </w:rPr>
        <w:t>khusimu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ino</w:t>
      </w:r>
      <w:proofErr w:type="spellEnd"/>
      <w:r>
        <w:rPr>
          <w:rFonts w:ascii="Times New Roman" w:eastAsia="Times New Roman" w:hAnsi="Times New Roman" w:cs="Times New Roman"/>
        </w:rPr>
        <w:t xml:space="preserve"> 0728-716-661.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khulondekhana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obunyali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bwawo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wakhupira</w:t>
      </w:r>
      <w:proofErr w:type="spellEnd"/>
      <w:r>
        <w:rPr>
          <w:rFonts w:ascii="Times New Roman" w:eastAsia="Times New Roman" w:hAnsi="Times New Roman" w:cs="Times New Roman"/>
        </w:rPr>
        <w:t xml:space="preserve"> KEMRI Ethics Review Committee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0722-205901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0733-400003.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Khandi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>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wasiwasi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khulondekhana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obunyali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khupira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iofisi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UC Berkeley Committee for Protection of Human Subjects,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510-642-7461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subjects@berkeley.edu</w:t>
        </w:r>
      </w:hyperlink>
      <w:r>
        <w:rPr>
          <w:rFonts w:ascii="Times New Roman" w:eastAsia="Times New Roman" w:hAnsi="Times New Roman" w:cs="Times New Roman"/>
          <w:i/>
        </w:rPr>
        <w:t>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OKHUCHAMA</w:t>
      </w:r>
    </w:p>
    <w:p w:rsidR="006C23CE" w:rsidRDefault="00A07A63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Wakheresibwa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ekopi</w:t>
      </w:r>
      <w:proofErr w:type="spellEnd"/>
      <w:r>
        <w:rPr>
          <w:rFonts w:ascii="Times New Roman" w:eastAsia="Times New Roman" w:hAnsi="Times New Roman" w:cs="Times New Roman"/>
        </w:rPr>
        <w:t xml:space="preserve"> ye </w:t>
      </w:r>
      <w:proofErr w:type="spellStart"/>
      <w:r>
        <w:rPr>
          <w:rFonts w:ascii="Times New Roman" w:eastAsia="Times New Roman" w:hAnsi="Times New Roman" w:cs="Times New Roman"/>
        </w:rPr>
        <w:t>ikaratasi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khuchama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6C23CE" w:rsidRDefault="00A07A63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Lindilila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khuchama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nomba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khukhaya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andika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lilienya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lyamama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marebho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C23CE" w:rsidRDefault="006C23CE">
      <w:pPr>
        <w:spacing w:after="0" w:line="276" w:lineRule="auto"/>
        <w:rPr>
          <w:rFonts w:ascii="Times New Roman" w:eastAsia="Times New Roman" w:hAnsi="Times New Roman" w:cs="Times New Roman"/>
        </w:rPr>
      </w:pPr>
    </w:p>
    <w:sectPr w:rsidR="006C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B1B3D"/>
    <w:multiLevelType w:val="multilevel"/>
    <w:tmpl w:val="77BCC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DF6710"/>
    <w:multiLevelType w:val="multilevel"/>
    <w:tmpl w:val="54A0D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 Mahoney">
    <w15:presenceInfo w15:providerId="Windows Live" w15:userId="7e030def5f40a9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CE"/>
    <w:rsid w:val="006C23CE"/>
    <w:rsid w:val="00A0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EF26B-E85C-4981-9239-0F0D8628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bjects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RMahoney</dc:creator>
  <cp:lastModifiedBy>Ryan Mahoney</cp:lastModifiedBy>
  <cp:revision>2</cp:revision>
  <dcterms:created xsi:type="dcterms:W3CDTF">2015-04-21T12:51:00Z</dcterms:created>
  <dcterms:modified xsi:type="dcterms:W3CDTF">2015-04-21T12:51:00Z</dcterms:modified>
</cp:coreProperties>
</file>