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B0C31" w14:textId="77777777" w:rsidR="00D02E5A" w:rsidRPr="00A94662" w:rsidRDefault="00CB73E1" w:rsidP="00D02E5A">
      <w:pPr>
        <w:keepNext/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169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27600DA4" wp14:editId="2AF81556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E5A" w:rsidRPr="00A94662">
        <w:rPr>
          <w:noProof/>
        </w:rPr>
        <w:drawing>
          <wp:anchor distT="0" distB="0" distL="114300" distR="114300" simplePos="0" relativeHeight="251658752" behindDoc="0" locked="0" layoutInCell="1" allowOverlap="1" wp14:anchorId="0A574608" wp14:editId="512666D0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E5A" w:rsidRPr="00A94662">
        <w:rPr>
          <w:rFonts w:ascii="Times New Roman" w:hAnsi="Times New Roman" w:cs="Times New Roman"/>
          <w:b/>
        </w:rPr>
        <w:t>CONSENT TO PARTICIPATE IN RESEARCH</w:t>
      </w:r>
    </w:p>
    <w:p w14:paraId="6FEFB559" w14:textId="77777777" w:rsidR="00D02E5A" w:rsidRPr="00A94662" w:rsidRDefault="00D02E5A" w:rsidP="00D02E5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r w:rsidRPr="00A94662">
        <w:rPr>
          <w:rFonts w:ascii="Times New Roman" w:hAnsi="Times New Roman" w:cs="Times New Roman"/>
          <w:b/>
        </w:rPr>
        <w:t xml:space="preserve">WASH BENEFITS FOCUS GROUP DISCUSSION FOLLOW-UP </w:t>
      </w:r>
      <w:r w:rsidRPr="00A94662">
        <w:rPr>
          <w:rFonts w:ascii="Times New Roman" w:hAnsi="Times New Roman" w:cs="Times New Roman"/>
          <w:b/>
          <w:i/>
        </w:rPr>
        <w:t>WRITTEN</w:t>
      </w:r>
      <w:r w:rsidRPr="00A94662">
        <w:rPr>
          <w:rFonts w:ascii="Times New Roman" w:hAnsi="Times New Roman" w:cs="Times New Roman"/>
          <w:b/>
        </w:rPr>
        <w:t xml:space="preserve"> CONSENT</w:t>
      </w:r>
    </w:p>
    <w:p w14:paraId="5A0D19C8" w14:textId="77777777" w:rsidR="00CB73E1" w:rsidRPr="00D02E5A" w:rsidRDefault="00BB0CA1" w:rsidP="00D02E5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43A2F0A3" w14:textId="77777777" w:rsidR="00CB73E1" w:rsidRPr="005169F7" w:rsidRDefault="00CB73E1" w:rsidP="00CB73E1">
      <w:pPr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</w:rPr>
        <w:t>Eshirwe</w:t>
      </w:r>
      <w:proofErr w:type="spellEnd"/>
      <w:r w:rsidRPr="00FD15B3">
        <w:rPr>
          <w:rFonts w:ascii="Times New Roman" w:eastAsia="Calibri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b/>
        </w:rPr>
        <w:t>sh</w:t>
      </w:r>
      <w:r w:rsidRPr="00FD15B3">
        <w:rPr>
          <w:rFonts w:ascii="Times New Roman" w:eastAsia="Calibri" w:hAnsi="Times New Roman" w:cs="Times New Roman"/>
          <w:b/>
        </w:rPr>
        <w:t>a</w:t>
      </w:r>
      <w:proofErr w:type="spellEnd"/>
      <w:r w:rsidRPr="00FD15B3">
        <w:rPr>
          <w:rFonts w:ascii="Times New Roman" w:eastAsia="Calibri" w:hAnsi="Times New Roman" w:cs="Times New Roman"/>
          <w:b/>
        </w:rPr>
        <w:t xml:space="preserve">  </w:t>
      </w:r>
      <w:proofErr w:type="spellStart"/>
      <w:r w:rsidRPr="00FD15B3">
        <w:rPr>
          <w:rFonts w:ascii="Times New Roman" w:eastAsia="Calibri" w:hAnsi="Times New Roman" w:cs="Times New Roman"/>
          <w:b/>
        </w:rPr>
        <w:t>Bukhabhirisi</w:t>
      </w:r>
      <w:proofErr w:type="spellEnd"/>
      <w:proofErr w:type="gramEnd"/>
      <w:r w:rsidRPr="00FD15B3">
        <w:rPr>
          <w:rFonts w:ascii="Times New Roman" w:eastAsia="Calibri" w:hAnsi="Times New Roman" w:cs="Times New Roman"/>
          <w:b/>
        </w:rPr>
        <w:t>:</w:t>
      </w:r>
      <w:r w:rsidRPr="005169F7">
        <w:rPr>
          <w:rFonts w:ascii="Times New Roman" w:eastAsia="Calibri" w:hAnsi="Times New Roman" w:cs="Times New Roman"/>
        </w:rPr>
        <w:t xml:space="preserve">  </w:t>
      </w:r>
      <w:r w:rsidRPr="005169F7">
        <w:rPr>
          <w:rFonts w:ascii="Times New Roman" w:eastAsia="Cambria" w:hAnsi="Times New Roman" w:cs="Times New Roman"/>
        </w:rPr>
        <w:t xml:space="preserve">WASH Benefits - </w:t>
      </w:r>
      <w:proofErr w:type="spellStart"/>
      <w:r>
        <w:rPr>
          <w:rFonts w:ascii="Times New Roman" w:eastAsia="Calibri" w:hAnsi="Times New Roman" w:cs="Times New Roman"/>
        </w:rPr>
        <w:t>Bhindu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khwosia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mikhono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khusirikha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matsi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bhusafi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lwanyi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khulia</w:t>
      </w:r>
      <w:proofErr w:type="spellEnd"/>
      <w:r>
        <w:rPr>
          <w:rFonts w:ascii="Times New Roman" w:eastAsia="Calibri" w:hAnsi="Times New Roman" w:cs="Times New Roman"/>
        </w:rPr>
        <w:t xml:space="preserve"> 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vipimo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vilanyolekha</w:t>
      </w:r>
      <w:proofErr w:type="spellEnd"/>
      <w:r>
        <w:rPr>
          <w:rFonts w:ascii="Times New Roman" w:eastAsia="Calibri" w:hAnsi="Times New Roman" w:cs="Times New Roman"/>
        </w:rPr>
        <w:t xml:space="preserve"> mu </w:t>
      </w:r>
      <w:proofErr w:type="spellStart"/>
      <w:r>
        <w:rPr>
          <w:rFonts w:ascii="Times New Roman" w:eastAsia="Calibri" w:hAnsi="Times New Roman" w:cs="Times New Roman"/>
        </w:rPr>
        <w:t>vijiji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vya</w:t>
      </w:r>
      <w:proofErr w:type="spellEnd"/>
      <w:r>
        <w:rPr>
          <w:rFonts w:ascii="Times New Roman" w:eastAsia="Calibri" w:hAnsi="Times New Roman" w:cs="Times New Roman"/>
        </w:rPr>
        <w:t xml:space="preserve"> Kenya (</w:t>
      </w:r>
      <w:proofErr w:type="spellStart"/>
      <w:r>
        <w:rPr>
          <w:rFonts w:ascii="Times New Roman" w:eastAsia="Calibri" w:hAnsi="Times New Roman" w:cs="Times New Roman"/>
        </w:rPr>
        <w:t>bhwosi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bhulangwa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mradi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mwana</w:t>
      </w:r>
      <w:proofErr w:type="spellEnd"/>
      <w:r>
        <w:rPr>
          <w:rFonts w:ascii="Times New Roman" w:eastAsia="Calibri" w:hAnsi="Times New Roman" w:cs="Times New Roman"/>
        </w:rPr>
        <w:t xml:space="preserve">). </w:t>
      </w:r>
    </w:p>
    <w:p w14:paraId="5CF67508" w14:textId="77777777" w:rsidR="00CB73E1" w:rsidRPr="005169F7" w:rsidRDefault="00CB73E1" w:rsidP="00CB73E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Khwibhula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75F4893F" w14:textId="77777777" w:rsidR="00D02E5A" w:rsidRPr="005169F7" w:rsidRDefault="00CB73E1" w:rsidP="00D02E5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lilangwa</w:t>
      </w:r>
      <w:proofErr w:type="spellEnd"/>
      <w:r>
        <w:rPr>
          <w:rFonts w:ascii="Times New Roman" w:hAnsi="Times New Roman" w:cs="Times New Roman"/>
        </w:rPr>
        <w:t xml:space="preserve"> ………………</w:t>
      </w:r>
      <w:proofErr w:type="gramStart"/>
      <w:r>
        <w:rPr>
          <w:rFonts w:ascii="Times New Roman" w:hAnsi="Times New Roman" w:cs="Times New Roman"/>
        </w:rPr>
        <w:t>..(</w:t>
      </w:r>
      <w:proofErr w:type="gramEnd"/>
      <w:r>
        <w:rPr>
          <w:rFonts w:ascii="Times New Roman" w:hAnsi="Times New Roman" w:cs="Times New Roman"/>
        </w:rPr>
        <w:t xml:space="preserve">staff name), </w:t>
      </w:r>
      <w:proofErr w:type="spellStart"/>
      <w:r>
        <w:rPr>
          <w:rFonts w:ascii="Times New Roman" w:hAnsi="Times New Roman" w:cs="Times New Roman"/>
        </w:rPr>
        <w:t>indula</w:t>
      </w:r>
      <w:proofErr w:type="spellEnd"/>
      <w:r>
        <w:rPr>
          <w:rFonts w:ascii="Times New Roman" w:hAnsi="Times New Roman" w:cs="Times New Roman"/>
        </w:rPr>
        <w:t xml:space="preserve"> mu Innovations for Poverty Action (IPA) mu town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Kakamega/Bungoma. </w:t>
      </w:r>
      <w:proofErr w:type="spellStart"/>
      <w:r w:rsidR="00BF76BA" w:rsidRPr="00217E15">
        <w:rPr>
          <w:rFonts w:ascii="Times New Roman" w:eastAsia="Calibri" w:hAnsi="Times New Roman" w:cs="Times New Roman"/>
        </w:rPr>
        <w:t>Ekholanga</w:t>
      </w:r>
      <w:proofErr w:type="spellEnd"/>
      <w:r w:rsidR="00BF76BA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F76BA" w:rsidRPr="00217E15">
        <w:rPr>
          <w:rFonts w:ascii="Times New Roman" w:eastAsia="Calibri" w:hAnsi="Times New Roman" w:cs="Times New Roman"/>
        </w:rPr>
        <w:t>emilimo</w:t>
      </w:r>
      <w:proofErr w:type="spellEnd"/>
      <w:r w:rsidR="00BF76BA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F76BA" w:rsidRPr="00217E15">
        <w:rPr>
          <w:rFonts w:ascii="Times New Roman" w:eastAsia="Calibri" w:hAnsi="Times New Roman" w:cs="Times New Roman"/>
        </w:rPr>
        <w:t>nende</w:t>
      </w:r>
      <w:proofErr w:type="spellEnd"/>
      <w:r w:rsidR="00BF76BA" w:rsidRPr="00217E15">
        <w:rPr>
          <w:rFonts w:ascii="Times New Roman" w:eastAsia="Calibri" w:hAnsi="Times New Roman" w:cs="Times New Roman"/>
        </w:rPr>
        <w:t xml:space="preserve"> Clair Null </w:t>
      </w:r>
      <w:proofErr w:type="spellStart"/>
      <w:r w:rsidR="00BF76BA" w:rsidRPr="00217E15">
        <w:rPr>
          <w:rFonts w:ascii="Times New Roman" w:eastAsia="Calibri" w:hAnsi="Times New Roman" w:cs="Times New Roman"/>
        </w:rPr>
        <w:t>okhurula</w:t>
      </w:r>
      <w:proofErr w:type="spellEnd"/>
      <w:r w:rsidR="00BF76BA" w:rsidRPr="00217E15">
        <w:rPr>
          <w:rFonts w:ascii="Times New Roman" w:eastAsia="Calibri" w:hAnsi="Times New Roman" w:cs="Times New Roman"/>
        </w:rPr>
        <w:t xml:space="preserve"> mu </w:t>
      </w:r>
      <w:r w:rsidR="00BF76BA">
        <w:rPr>
          <w:rFonts w:ascii="Times New Roman" w:eastAsia="Calibri" w:hAnsi="Times New Roman" w:cs="Times New Roman"/>
        </w:rPr>
        <w:t>Innovations for Poverty Action</w:t>
      </w:r>
      <w:r w:rsidR="00BF76BA" w:rsidRPr="00217E15">
        <w:rPr>
          <w:rFonts w:ascii="Times New Roman" w:eastAsia="Calibri" w:hAnsi="Times New Roman" w:cs="Times New Roman"/>
        </w:rPr>
        <w:t xml:space="preserve"> mu United States.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Indikho</w:t>
      </w:r>
      <w:proofErr w:type="spellEnd"/>
      <w:r w:rsidR="00D02E5A">
        <w:rPr>
          <w:rFonts w:ascii="Times New Roman" w:hAnsi="Times New Roman" w:cs="Times New Roman"/>
        </w:rPr>
        <w:t xml:space="preserve"> [</w:t>
      </w:r>
      <w:proofErr w:type="spellStart"/>
      <w:r w:rsidR="00D02E5A">
        <w:rPr>
          <w:rFonts w:ascii="Times New Roman" w:hAnsi="Times New Roman" w:cs="Times New Roman"/>
        </w:rPr>
        <w:t>Huli</w:t>
      </w:r>
      <w:proofErr w:type="spellEnd"/>
      <w:r w:rsidR="00D02E5A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imbanga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khulonderera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bhukhabirisi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bhwefwe</w:t>
      </w:r>
      <w:proofErr w:type="gramStart"/>
      <w:r>
        <w:rPr>
          <w:rFonts w:ascii="Times New Roman" w:hAnsi="Times New Roman" w:cs="Times New Roman"/>
        </w:rPr>
        <w:t>,lano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khusabha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wingire</w:t>
      </w:r>
      <w:proofErr w:type="spellEnd"/>
      <w:r>
        <w:rPr>
          <w:rFonts w:ascii="Times New Roman" w:hAnsi="Times New Roman" w:cs="Times New Roman"/>
        </w:rPr>
        <w:t xml:space="preserve">. </w:t>
      </w:r>
      <w:r w:rsidR="00D02E5A">
        <w:rPr>
          <w:rFonts w:ascii="Times New Roman" w:hAnsi="Times New Roman" w:cs="Times New Roman"/>
        </w:rPr>
        <w:t xml:space="preserve">[SAY ONLY IF A NOTETAKER IS PRESENT].  ].  Uno </w:t>
      </w:r>
      <w:proofErr w:type="spellStart"/>
      <w:r w:rsidR="00D02E5A">
        <w:rPr>
          <w:rFonts w:ascii="Times New Roman" w:hAnsi="Times New Roman" w:cs="Times New Roman"/>
        </w:rPr>
        <w:t>ni</w:t>
      </w:r>
      <w:proofErr w:type="spellEnd"/>
      <w:r w:rsidR="00D02E5A">
        <w:rPr>
          <w:rFonts w:ascii="Times New Roman" w:hAnsi="Times New Roman" w:cs="Times New Roman"/>
        </w:rPr>
        <w:t xml:space="preserve"> </w:t>
      </w:r>
      <w:proofErr w:type="gramStart"/>
      <w:r w:rsidR="00D02E5A">
        <w:rPr>
          <w:rFonts w:ascii="Times New Roman" w:hAnsi="Times New Roman" w:cs="Times New Roman"/>
        </w:rPr>
        <w:t>……………..,</w:t>
      </w:r>
      <w:proofErr w:type="gramEnd"/>
      <w:r w:rsidR="00D02E5A">
        <w:rPr>
          <w:rFonts w:ascii="Times New Roman" w:hAnsi="Times New Roman" w:cs="Times New Roman"/>
        </w:rPr>
        <w:t xml:space="preserve"> </w:t>
      </w:r>
      <w:proofErr w:type="spellStart"/>
      <w:r w:rsidR="00D02E5A">
        <w:rPr>
          <w:rFonts w:ascii="Times New Roman" w:hAnsi="Times New Roman" w:cs="Times New Roman"/>
        </w:rPr>
        <w:t>na</w:t>
      </w:r>
      <w:proofErr w:type="spellEnd"/>
      <w:r w:rsidR="00D02E5A">
        <w:rPr>
          <w:rFonts w:ascii="Times New Roman" w:hAnsi="Times New Roman" w:cs="Times New Roman"/>
        </w:rPr>
        <w:t xml:space="preserve"> </w:t>
      </w:r>
      <w:proofErr w:type="spellStart"/>
      <w:r w:rsidR="00D02E5A">
        <w:rPr>
          <w:rFonts w:ascii="Times New Roman" w:hAnsi="Times New Roman" w:cs="Times New Roman"/>
        </w:rPr>
        <w:t>nie</w:t>
      </w:r>
      <w:proofErr w:type="spellEnd"/>
      <w:r w:rsidR="00D02E5A">
        <w:rPr>
          <w:rFonts w:ascii="Times New Roman" w:hAnsi="Times New Roman" w:cs="Times New Roman"/>
        </w:rPr>
        <w:t xml:space="preserve"> </w:t>
      </w:r>
      <w:proofErr w:type="spellStart"/>
      <w:r w:rsidR="00D02E5A">
        <w:rPr>
          <w:rFonts w:ascii="Times New Roman" w:hAnsi="Times New Roman" w:cs="Times New Roman"/>
        </w:rPr>
        <w:t>yalandika</w:t>
      </w:r>
      <w:proofErr w:type="spellEnd"/>
      <w:r w:rsidR="00D02E5A">
        <w:rPr>
          <w:rFonts w:ascii="Times New Roman" w:hAnsi="Times New Roman" w:cs="Times New Roman"/>
        </w:rPr>
        <w:t xml:space="preserve"> </w:t>
      </w:r>
      <w:proofErr w:type="spellStart"/>
      <w:r w:rsidR="00D02E5A">
        <w:rPr>
          <w:rFonts w:ascii="Times New Roman" w:hAnsi="Times New Roman" w:cs="Times New Roman"/>
        </w:rPr>
        <w:t>ka</w:t>
      </w:r>
      <w:proofErr w:type="spellEnd"/>
      <w:r w:rsidR="00D02E5A">
        <w:rPr>
          <w:rFonts w:ascii="Times New Roman" w:hAnsi="Times New Roman" w:cs="Times New Roman"/>
        </w:rPr>
        <w:t xml:space="preserve"> </w:t>
      </w:r>
      <w:proofErr w:type="spellStart"/>
      <w:r w:rsidR="00D02E5A">
        <w:rPr>
          <w:rFonts w:ascii="Times New Roman" w:hAnsi="Times New Roman" w:cs="Times New Roman"/>
        </w:rPr>
        <w:t>khulabhola</w:t>
      </w:r>
      <w:proofErr w:type="spellEnd"/>
      <w:r w:rsidR="00D02E5A">
        <w:rPr>
          <w:rFonts w:ascii="Times New Roman" w:hAnsi="Times New Roman" w:cs="Times New Roman"/>
        </w:rPr>
        <w:t>.</w:t>
      </w:r>
    </w:p>
    <w:p w14:paraId="414231D2" w14:textId="77777777" w:rsidR="00D02E5A" w:rsidRDefault="00D02E5A" w:rsidP="00CB73E1">
      <w:pPr>
        <w:pStyle w:val="NoSpacing"/>
        <w:rPr>
          <w:rFonts w:ascii="Times New Roman" w:hAnsi="Times New Roman" w:cs="Times New Roman"/>
        </w:rPr>
      </w:pPr>
    </w:p>
    <w:p w14:paraId="237E098D" w14:textId="77777777" w:rsidR="00D02E5A" w:rsidRDefault="00D02E5A" w:rsidP="00CB73E1">
      <w:pPr>
        <w:pStyle w:val="NoSpacing"/>
        <w:rPr>
          <w:rFonts w:ascii="Times New Roman" w:hAnsi="Times New Roman" w:cs="Times New Roman"/>
        </w:rPr>
      </w:pPr>
    </w:p>
    <w:p w14:paraId="35412BE8" w14:textId="77777777" w:rsidR="00CB73E1" w:rsidRPr="005169F7" w:rsidRDefault="00CB73E1" w:rsidP="00CB73E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Indikho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khukaribisha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khwingira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bhulomi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bhikundi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inyumba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litala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liao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lyabhukulilwa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khutemerera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khwa</w:t>
      </w:r>
      <w:proofErr w:type="spellEnd"/>
      <w:r>
        <w:rPr>
          <w:rFonts w:ascii="Times New Roman" w:hAnsi="Times New Roman" w:cs="Times New Roman"/>
        </w:rPr>
        <w:t xml:space="preserve"> 2011. </w:t>
      </w:r>
      <w:proofErr w:type="spellStart"/>
      <w:proofErr w:type="gram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sehemu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ndala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bhukhabirisi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bhwefwe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mlala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khurula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shikundi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shefwe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yalarebha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shikundi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bhali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matemo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kefwe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khulondana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wakhola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bhakhonyi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bhefwe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khwikhonyera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vifaa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vyefwe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khubha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bhukhabirisi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3E3A46" w14:textId="77777777" w:rsidR="00CB73E1" w:rsidRPr="005169F7" w:rsidRDefault="00CB73E1" w:rsidP="00CB73E1">
      <w:pPr>
        <w:spacing w:after="0" w:line="240" w:lineRule="auto"/>
        <w:rPr>
          <w:rFonts w:ascii="Times New Roman" w:hAnsi="Times New Roman" w:cs="Times New Roman"/>
          <w:i/>
        </w:rPr>
      </w:pPr>
    </w:p>
    <w:p w14:paraId="0E4E64DA" w14:textId="77777777" w:rsidR="00CB73E1" w:rsidRPr="005169F7" w:rsidRDefault="00CB73E1" w:rsidP="00CB73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Elichomo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707FB55E" w14:textId="77777777" w:rsidR="00CB73E1" w:rsidRDefault="00CB73E1" w:rsidP="00CB73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Elichomo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lya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bhukhabirisi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khulonderesia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khumanye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bhulayi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linyala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lyanyasia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khukhula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Nenya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khusunge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khulondana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maparo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khusunga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ambhandu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khulondana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abhakhonyi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bhefwe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khukholwa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kwefwe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khwosia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mikhono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tsitipi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khusirikha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bhusafi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litala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Khumiaka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khabhira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mwesi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mukhabha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muradi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kwefwe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Khumanya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khwao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amaparo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kwefe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khwefu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khurubhorera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kalarukhonya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khukasia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tsiefwe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tsindangu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tsienywe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Khubhula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majibu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malai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mabhi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bha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mlekhula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mwaminifu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maparo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  <w:b/>
        </w:rPr>
        <w:t xml:space="preserve"> </w:t>
      </w:r>
    </w:p>
    <w:p w14:paraId="6E5DBD7F" w14:textId="77777777" w:rsidR="00CB73E1" w:rsidRDefault="00CB73E1" w:rsidP="00CB73E1">
      <w:pPr>
        <w:spacing w:after="0"/>
        <w:rPr>
          <w:rFonts w:ascii="Times New Roman" w:hAnsi="Times New Roman" w:cs="Times New Roman"/>
          <w:b/>
        </w:rPr>
      </w:pPr>
    </w:p>
    <w:p w14:paraId="1D3BB623" w14:textId="77777777" w:rsidR="00CB73E1" w:rsidRPr="005169F7" w:rsidRDefault="00CB73E1" w:rsidP="00CB73E1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Tsinjira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14:paraId="16C72014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No </w:t>
      </w:r>
      <w:proofErr w:type="spellStart"/>
      <w:r>
        <w:rPr>
          <w:rFonts w:ascii="Times New Roman" w:eastAsia="Calibri" w:hAnsi="Times New Roman" w:cs="Times New Roman"/>
        </w:rPr>
        <w:t>atsama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khubha</w:t>
      </w:r>
      <w:proofErr w:type="spellEnd"/>
      <w:r>
        <w:rPr>
          <w:rFonts w:ascii="Times New Roman" w:eastAsia="Calibri" w:hAnsi="Times New Roman" w:cs="Times New Roman"/>
        </w:rPr>
        <w:t xml:space="preserve"> mu </w:t>
      </w:r>
      <w:proofErr w:type="spellStart"/>
      <w:r>
        <w:rPr>
          <w:rFonts w:ascii="Times New Roman" w:eastAsia="Calibri" w:hAnsi="Times New Roman" w:cs="Times New Roman"/>
        </w:rPr>
        <w:t>marevo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</w:rPr>
        <w:t>kano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shikundi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olasabhwa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khukhola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kalonda</w:t>
      </w:r>
      <w:proofErr w:type="spellEnd"/>
      <w:r>
        <w:rPr>
          <w:rFonts w:ascii="Times New Roman" w:eastAsia="Calibri" w:hAnsi="Times New Roman" w:cs="Times New Roman"/>
        </w:rPr>
        <w:t xml:space="preserve">: </w:t>
      </w:r>
      <w:proofErr w:type="spellStart"/>
      <w:r>
        <w:rPr>
          <w:rFonts w:ascii="Times New Roman" w:eastAsia="Calibri" w:hAnsi="Times New Roman" w:cs="Times New Roman"/>
        </w:rPr>
        <w:t>khurulekhera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khupima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khukasia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mpangilio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lilonderera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khusabha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khukhurebha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marebho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matiti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khulondana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mukhonyi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wefwe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khukholwa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mipangilio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kiefwe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vifaa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vya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khwabharerera</w:t>
      </w:r>
      <w:proofErr w:type="spellEnd"/>
      <w:r>
        <w:rPr>
          <w:rFonts w:ascii="Times New Roman" w:eastAsia="Calibri" w:hAnsi="Times New Roman" w:cs="Times New Roman"/>
        </w:rPr>
        <w:t xml:space="preserve">. Kano </w:t>
      </w:r>
      <w:proofErr w:type="spellStart"/>
      <w:r>
        <w:rPr>
          <w:rFonts w:ascii="Times New Roman" w:eastAsia="Calibri" w:hAnsi="Times New Roman" w:cs="Times New Roman"/>
        </w:rPr>
        <w:t>kalakholekha</w:t>
      </w:r>
      <w:proofErr w:type="spellEnd"/>
      <w:r>
        <w:rPr>
          <w:rFonts w:ascii="Times New Roman" w:eastAsia="Calibri" w:hAnsi="Times New Roman" w:cs="Times New Roman"/>
        </w:rPr>
        <w:t xml:space="preserve"> mu </w:t>
      </w:r>
      <w:proofErr w:type="spellStart"/>
      <w:r>
        <w:rPr>
          <w:rFonts w:ascii="Times New Roman" w:eastAsia="Calibri" w:hAnsi="Times New Roman" w:cs="Times New Roman"/>
        </w:rPr>
        <w:t>bhikundi</w:t>
      </w:r>
      <w:proofErr w:type="spellEnd"/>
      <w:r>
        <w:rPr>
          <w:rFonts w:ascii="Times New Roman" w:eastAsia="Calibri" w:hAnsi="Times New Roman" w:cs="Times New Roman"/>
        </w:rPr>
        <w:t xml:space="preserve"> mu </w:t>
      </w:r>
      <w:proofErr w:type="spellStart"/>
      <w:r>
        <w:rPr>
          <w:rFonts w:ascii="Times New Roman" w:eastAsia="Calibri" w:hAnsi="Times New Roman" w:cs="Times New Roman"/>
        </w:rPr>
        <w:t>tsi</w:t>
      </w:r>
      <w:proofErr w:type="spellEnd"/>
      <w:r>
        <w:rPr>
          <w:rFonts w:ascii="Times New Roman" w:eastAsia="Calibri" w:hAnsi="Times New Roman" w:cs="Times New Roman"/>
        </w:rPr>
        <w:t xml:space="preserve"> sub-location </w:t>
      </w:r>
      <w:proofErr w:type="spellStart"/>
      <w:r>
        <w:rPr>
          <w:rFonts w:ascii="Times New Roman" w:eastAsia="Calibri" w:hAnsi="Times New Roman" w:cs="Times New Roman"/>
        </w:rPr>
        <w:t>tsenywe</w:t>
      </w:r>
      <w:proofErr w:type="spellEnd"/>
      <w:r>
        <w:rPr>
          <w:rFonts w:ascii="Times New Roman" w:eastAsia="Calibri" w:hAnsi="Times New Roman" w:cs="Times New Roman"/>
        </w:rPr>
        <w:t xml:space="preserve"> (</w:t>
      </w:r>
      <w:proofErr w:type="spellStart"/>
      <w:r>
        <w:rPr>
          <w:rFonts w:ascii="Times New Roman" w:eastAsia="Calibri" w:hAnsi="Times New Roman" w:cs="Times New Roman"/>
        </w:rPr>
        <w:t>abhundu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akhongo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khukhira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tsikilomita</w:t>
      </w:r>
      <w:proofErr w:type="spellEnd"/>
      <w:r>
        <w:rPr>
          <w:rFonts w:ascii="Times New Roman" w:eastAsia="Calibri" w:hAnsi="Times New Roman" w:cs="Times New Roman"/>
        </w:rPr>
        <w:t xml:space="preserve"> 7). </w:t>
      </w:r>
      <w:proofErr w:type="spellStart"/>
      <w:r>
        <w:rPr>
          <w:rFonts w:ascii="Times New Roman" w:eastAsia="Calibri" w:hAnsi="Times New Roman" w:cs="Times New Roman"/>
        </w:rPr>
        <w:t>Marebho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</w:rPr>
        <w:t>kano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kalabhukula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nge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tsidakika</w:t>
      </w:r>
      <w:proofErr w:type="spellEnd"/>
      <w:r>
        <w:rPr>
          <w:rFonts w:ascii="Times New Roman" w:eastAsia="Calibri" w:hAnsi="Times New Roman" w:cs="Times New Roman"/>
        </w:rPr>
        <w:t xml:space="preserve"> 60-90 </w:t>
      </w:r>
      <w:proofErr w:type="spellStart"/>
      <w:r>
        <w:rPr>
          <w:rFonts w:ascii="Times New Roman" w:eastAsia="Calibri" w:hAnsi="Times New Roman" w:cs="Times New Roman"/>
        </w:rPr>
        <w:t>khumala</w:t>
      </w:r>
      <w:proofErr w:type="spellEnd"/>
      <w:r>
        <w:rPr>
          <w:rFonts w:ascii="Times New Roman" w:eastAsia="Calibri" w:hAnsi="Times New Roman" w:cs="Times New Roman"/>
        </w:rPr>
        <w:t>.</w:t>
      </w:r>
    </w:p>
    <w:p w14:paraId="70265E0E" w14:textId="77777777" w:rsidR="00CB73E1" w:rsidRDefault="00CB73E1" w:rsidP="00CB73E1">
      <w:pPr>
        <w:rPr>
          <w:rFonts w:ascii="Times New Roman" w:hAnsi="Times New Roman" w:cs="Times New Roman"/>
          <w:b/>
          <w:highlight w:val="lightGray"/>
        </w:rPr>
      </w:pPr>
    </w:p>
    <w:p w14:paraId="0AF3212C" w14:textId="77777777" w:rsidR="00CB73E1" w:rsidRPr="005169F7" w:rsidRDefault="00CB73E1" w:rsidP="00CB73E1">
      <w:pPr>
        <w:rPr>
          <w:rFonts w:ascii="Times New Roman" w:hAnsi="Times New Roman" w:cs="Times New Roman"/>
        </w:rPr>
      </w:pPr>
      <w:r w:rsidRPr="005169F7">
        <w:rPr>
          <w:rFonts w:ascii="Times New Roman" w:hAnsi="Times New Roman" w:cs="Times New Roman"/>
          <w:b/>
          <w:highlight w:val="lightGray"/>
        </w:rPr>
        <w:t>[MODERATOR SAY]: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khukasia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khulakhola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marebho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kano</w:t>
      </w:r>
      <w:proofErr w:type="spellEnd"/>
      <w:proofErr w:type="gramEnd"/>
      <w:r>
        <w:rPr>
          <w:rFonts w:ascii="Times New Roman" w:hAnsi="Times New Roman" w:cs="Times New Roman"/>
        </w:rPr>
        <w:t>.</w:t>
      </w:r>
      <w:r w:rsidRPr="005169F7">
        <w:rPr>
          <w:rFonts w:ascii="Times New Roman" w:hAnsi="Times New Roman" w:cs="Times New Roman"/>
        </w:rPr>
        <w:t xml:space="preserve">  </w:t>
      </w:r>
    </w:p>
    <w:p w14:paraId="2C4C3F9F" w14:textId="77777777" w:rsidR="00CB73E1" w:rsidRPr="005169F7" w:rsidRDefault="00CB73E1" w:rsidP="00CB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Khulekhonyeseria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kong’one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obhulomilomi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bhwefu</w:t>
      </w:r>
      <w:proofErr w:type="spellEnd"/>
      <w:r>
        <w:rPr>
          <w:rFonts w:ascii="Times New Roman" w:hAnsi="Times New Roman" w:cs="Times New Roman"/>
        </w:rPr>
        <w:t>.</w:t>
      </w:r>
      <w:r w:rsidRPr="005169F7">
        <w:rPr>
          <w:rFonts w:ascii="Times New Roman" w:hAnsi="Times New Roman" w:cs="Times New Roman"/>
        </w:rPr>
        <w:t xml:space="preserve">  </w:t>
      </w:r>
    </w:p>
    <w:p w14:paraId="043177CE" w14:textId="77777777" w:rsidR="00CB73E1" w:rsidRPr="005169F7" w:rsidRDefault="00CB73E1" w:rsidP="00CB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Si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lazima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musunge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mwikhale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khubhikha</w:t>
      </w:r>
      <w:proofErr w:type="spellEnd"/>
      <w:r>
        <w:rPr>
          <w:rFonts w:ascii="Times New Roman" w:hAnsi="Times New Roman" w:cs="Times New Roman"/>
        </w:rPr>
        <w:t xml:space="preserve">. Ni </w:t>
      </w:r>
      <w:proofErr w:type="spellStart"/>
      <w:r>
        <w:rPr>
          <w:rFonts w:ascii="Times New Roman" w:hAnsi="Times New Roman" w:cs="Times New Roman"/>
        </w:rPr>
        <w:t>bhulai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abhulire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ili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bhulomilomi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fwesi</w:t>
      </w:r>
      <w:proofErr w:type="spellEnd"/>
      <w:r>
        <w:rPr>
          <w:rFonts w:ascii="Times New Roman" w:hAnsi="Times New Roman" w:cs="Times New Roman"/>
        </w:rPr>
        <w:t>.</w:t>
      </w:r>
    </w:p>
    <w:p w14:paraId="78CDC06C" w14:textId="77777777" w:rsidR="00CB73E1" w:rsidRDefault="00CB73E1" w:rsidP="00CB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Esabha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khubhulira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khurula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mundu</w:t>
      </w:r>
      <w:proofErr w:type="spellEnd"/>
      <w:r>
        <w:rPr>
          <w:rFonts w:ascii="Times New Roman" w:hAnsi="Times New Roman" w:cs="Times New Roman"/>
        </w:rPr>
        <w:t xml:space="preserve">. Ni </w:t>
      </w:r>
      <w:proofErr w:type="spellStart"/>
      <w:r>
        <w:rPr>
          <w:rFonts w:ascii="Times New Roman" w:hAnsi="Times New Roman" w:cs="Times New Roman"/>
        </w:rPr>
        <w:t>bhulai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abholere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amakhuwa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shikundi</w:t>
      </w:r>
      <w:proofErr w:type="spellEnd"/>
      <w:r>
        <w:rPr>
          <w:rFonts w:ascii="Times New Roman" w:hAnsi="Times New Roman" w:cs="Times New Roman"/>
        </w:rPr>
        <w:t xml:space="preserve">. No </w:t>
      </w:r>
      <w:proofErr w:type="spellStart"/>
      <w:r>
        <w:rPr>
          <w:rFonts w:ascii="Times New Roman" w:hAnsi="Times New Roman" w:cs="Times New Roman"/>
        </w:rPr>
        <w:t>otsama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okhaya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abhola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bholera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shikundi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khubhula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likarusio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khukhaya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abhola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85BDDFB" w14:textId="77777777" w:rsidR="00CB73E1" w:rsidRDefault="00CB73E1" w:rsidP="00CB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Ni </w:t>
      </w:r>
      <w:proofErr w:type="spellStart"/>
      <w:r>
        <w:rPr>
          <w:rFonts w:ascii="Times New Roman" w:hAnsi="Times New Roman" w:cs="Times New Roman"/>
        </w:rPr>
        <w:t>bhulai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bhulomilomi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shikundi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Tafadhali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shikundi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shiosi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walasungira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wikhale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yeng’ene</w:t>
      </w:r>
      <w:proofErr w:type="spellEnd"/>
      <w:r>
        <w:rPr>
          <w:rFonts w:ascii="Times New Roman" w:hAnsi="Times New Roman" w:cs="Times New Roman"/>
        </w:rPr>
        <w:t>.</w:t>
      </w:r>
      <w:r w:rsidRPr="005169F7">
        <w:rPr>
          <w:rFonts w:ascii="Times New Roman" w:hAnsi="Times New Roman" w:cs="Times New Roman"/>
        </w:rPr>
        <w:t xml:space="preserve"> </w:t>
      </w:r>
    </w:p>
    <w:p w14:paraId="475FABA4" w14:textId="77777777" w:rsidR="00CB73E1" w:rsidRPr="005169F7" w:rsidRDefault="00CB73E1" w:rsidP="00CB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9F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khukhonya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bhulomilomi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shikundi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nasomera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likhuwa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khulomeramera</w:t>
      </w:r>
      <w:proofErr w:type="spellEnd"/>
      <w:r>
        <w:rPr>
          <w:rFonts w:ascii="Times New Roman" w:hAnsi="Times New Roman" w:cs="Times New Roman"/>
        </w:rPr>
        <w:t xml:space="preserve"> ta.</w:t>
      </w:r>
    </w:p>
    <w:p w14:paraId="3C489B07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</w:rPr>
      </w:pPr>
    </w:p>
    <w:p w14:paraId="48703D53" w14:textId="77777777" w:rsidR="00CB73E1" w:rsidRPr="005169F7" w:rsidRDefault="00CB73E1" w:rsidP="00CB73E1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Bhikha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bhukhabirisi</w:t>
      </w:r>
      <w:proofErr w:type="spellEnd"/>
      <w:r>
        <w:rPr>
          <w:rFonts w:ascii="Times New Roman" w:hAnsi="Times New Roman" w:cs="Times New Roman"/>
          <w:b/>
        </w:rPr>
        <w:t>:</w:t>
      </w:r>
      <w:r w:rsidRPr="005169F7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mu  </w:t>
      </w:r>
      <w:proofErr w:type="spellStart"/>
      <w:r>
        <w:rPr>
          <w:rFonts w:ascii="Times New Roman" w:hAnsi="Times New Roman" w:cs="Times New Roman"/>
        </w:rPr>
        <w:t>bhulomilomi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khulabhukula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tsidakika</w:t>
      </w:r>
      <w:proofErr w:type="spellEnd"/>
      <w:r>
        <w:rPr>
          <w:rFonts w:ascii="Times New Roman" w:hAnsi="Times New Roman" w:cs="Times New Roman"/>
        </w:rPr>
        <w:t xml:space="preserve"> 60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90.</w:t>
      </w:r>
    </w:p>
    <w:p w14:paraId="14ED7491" w14:textId="77777777" w:rsidR="00CB73E1" w:rsidRPr="005169F7" w:rsidRDefault="00CB73E1" w:rsidP="00CB73E1">
      <w:pPr>
        <w:spacing w:after="0"/>
        <w:rPr>
          <w:rFonts w:ascii="Times New Roman" w:hAnsi="Times New Roman" w:cs="Times New Roman"/>
          <w:b/>
        </w:rPr>
      </w:pPr>
    </w:p>
    <w:p w14:paraId="749DA93A" w14:textId="77777777" w:rsidR="00CB73E1" w:rsidRPr="005169F7" w:rsidRDefault="00CB73E1" w:rsidP="00CB73E1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Abhundu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bhukhabirisi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bhwosi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bhulekholekha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sublocation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yenywe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kanisa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sikuli</w:t>
      </w:r>
      <w:proofErr w:type="spellEnd"/>
      <w:r>
        <w:rPr>
          <w:rFonts w:ascii="Times New Roman" w:hAnsi="Times New Roman" w:cs="Times New Roman"/>
        </w:rPr>
        <w:t>.</w:t>
      </w:r>
      <w:r w:rsidRPr="005169F7">
        <w:rPr>
          <w:rFonts w:ascii="Times New Roman" w:hAnsi="Times New Roman" w:cs="Times New Roman"/>
        </w:rPr>
        <w:t xml:space="preserve"> </w:t>
      </w:r>
    </w:p>
    <w:p w14:paraId="5F720C02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</w:rPr>
      </w:pPr>
    </w:p>
    <w:p w14:paraId="35437EF8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Bhulai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eastAsia="Calibri" w:hAnsi="Times New Roman" w:cs="Times New Roman"/>
        </w:rPr>
        <w:t xml:space="preserve">No </w:t>
      </w:r>
      <w:proofErr w:type="spellStart"/>
      <w:r>
        <w:rPr>
          <w:rFonts w:ascii="Times New Roman" w:eastAsia="Calibri" w:hAnsi="Times New Roman" w:cs="Times New Roman"/>
        </w:rPr>
        <w:t>otsama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khujiba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maswali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kano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walanyola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bhu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bhwosi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bhwosi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khwao</w:t>
      </w:r>
      <w:proofErr w:type="spellEnd"/>
      <w:r>
        <w:rPr>
          <w:rFonts w:ascii="Times New Roman" w:eastAsia="Calibri" w:hAnsi="Times New Roman" w:cs="Times New Roman"/>
        </w:rPr>
        <w:t xml:space="preserve"> ewe </w:t>
      </w:r>
      <w:proofErr w:type="spellStart"/>
      <w:r>
        <w:rPr>
          <w:rFonts w:ascii="Times New Roman" w:eastAsia="Calibri" w:hAnsi="Times New Roman" w:cs="Times New Roman"/>
        </w:rPr>
        <w:t>mwene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lakini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</w:rPr>
        <w:t>walarukhonya</w:t>
      </w:r>
      <w:proofErr w:type="spellEnd"/>
      <w:r>
        <w:rPr>
          <w:rFonts w:ascii="Times New Roman" w:eastAsia="Calibri" w:hAnsi="Times New Roman" w:cs="Times New Roman"/>
        </w:rPr>
        <w:t xml:space="preserve">  </w:t>
      </w:r>
      <w:proofErr w:type="spellStart"/>
      <w:r>
        <w:rPr>
          <w:rFonts w:ascii="Times New Roman" w:eastAsia="Calibri" w:hAnsi="Times New Roman" w:cs="Times New Roman"/>
        </w:rPr>
        <w:t>khumanyarisia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nge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khulakhola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mradi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kwefe.Khulakhukalusiria</w:t>
      </w:r>
      <w:proofErr w:type="spellEnd"/>
      <w:r>
        <w:rPr>
          <w:rFonts w:ascii="Times New Roman" w:eastAsia="Calibri" w:hAnsi="Times New Roman" w:cs="Times New Roman"/>
        </w:rPr>
        <w:t xml:space="preserve"> transport </w:t>
      </w:r>
      <w:proofErr w:type="spellStart"/>
      <w:r>
        <w:rPr>
          <w:rFonts w:ascii="Times New Roman" w:eastAsia="Calibri" w:hAnsi="Times New Roman" w:cs="Times New Roman"/>
        </w:rPr>
        <w:t>yao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khula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akari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wa</w:t>
      </w:r>
      <w:proofErr w:type="spellEnd"/>
      <w:r>
        <w:rPr>
          <w:rFonts w:ascii="Times New Roman" w:eastAsia="Calibri" w:hAnsi="Times New Roman" w:cs="Times New Roman"/>
        </w:rPr>
        <w:t xml:space="preserve"> sub-location </w:t>
      </w:r>
      <w:proofErr w:type="spellStart"/>
      <w:r>
        <w:rPr>
          <w:rFonts w:ascii="Times New Roman" w:eastAsia="Calibri" w:hAnsi="Times New Roman" w:cs="Times New Roman"/>
        </w:rPr>
        <w:t>yenwe</w:t>
      </w:r>
      <w:proofErr w:type="spellEnd"/>
      <w:r>
        <w:rPr>
          <w:rFonts w:ascii="Times New Roman" w:eastAsia="Calibri" w:hAnsi="Times New Roman" w:cs="Times New Roman"/>
        </w:rPr>
        <w:t>.</w:t>
      </w:r>
    </w:p>
    <w:p w14:paraId="796ACC8D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</w:rPr>
      </w:pPr>
    </w:p>
    <w:p w14:paraId="113642F9" w14:textId="77777777" w:rsidR="00CB73E1" w:rsidRDefault="00CB73E1" w:rsidP="00CB73E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Bhubhi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Bhubhi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bhulondana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nende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mradi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bhuli</w:t>
      </w:r>
      <w:proofErr w:type="spellEnd"/>
      <w:r>
        <w:rPr>
          <w:rFonts w:ascii="Times New Roman" w:hAnsi="Times New Roman" w:cs="Times New Roman"/>
          <w:bCs/>
        </w:rPr>
        <w:t>:</w:t>
      </w:r>
      <w:r>
        <w:rPr>
          <w:rFonts w:ascii="Times New Roman" w:eastAsia="Calibri" w:hAnsi="Times New Roman" w:cs="Times New Roman"/>
        </w:rPr>
        <w:t xml:space="preserve">  </w:t>
      </w:r>
      <w:proofErr w:type="spellStart"/>
      <w:r>
        <w:rPr>
          <w:rFonts w:ascii="Times New Roman" w:eastAsia="Calibri" w:hAnsi="Times New Roman" w:cs="Times New Roman"/>
        </w:rPr>
        <w:t>Marebho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kandi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endi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khukhurebha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kanyala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kalolokha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khubha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binafsi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khulwa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kalondana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khumenya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afya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</w:rPr>
        <w:t>yao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. </w:t>
      </w:r>
      <w:proofErr w:type="spellStart"/>
      <w:r>
        <w:rPr>
          <w:rFonts w:ascii="Times New Roman" w:eastAsia="Calibri" w:hAnsi="Times New Roman" w:cs="Times New Roman"/>
        </w:rPr>
        <w:t>Makalusio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kosi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kalabhikhwa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isiri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mno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Calibri" w:hAnsi="Times New Roman" w:cs="Times New Roman"/>
        </w:rPr>
        <w:t>na</w:t>
      </w:r>
      <w:proofErr w:type="spellEnd"/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khuparirisia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mbu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mabhi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kalondana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mradi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kuno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kalabha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matiti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mno</w:t>
      </w:r>
      <w:proofErr w:type="spellEnd"/>
      <w:r>
        <w:rPr>
          <w:rFonts w:ascii="Times New Roman" w:eastAsia="Calibri" w:hAnsi="Times New Roman" w:cs="Times New Roman"/>
        </w:rPr>
        <w:t>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Khukosia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bhikhaa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mukhubha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 xml:space="preserve">mu  </w:t>
      </w:r>
      <w:proofErr w:type="spellStart"/>
      <w:r>
        <w:rPr>
          <w:rFonts w:ascii="Times New Roman" w:hAnsi="Times New Roman" w:cs="Times New Roman"/>
          <w:i/>
        </w:rPr>
        <w:t>mradi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kuno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lakini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onyala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wemekhya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bhulomilomi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bhuno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bhikhaa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bhiosi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bhiosi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/>
        </w:rPr>
        <w:t xml:space="preserve"> </w:t>
      </w:r>
    </w:p>
    <w:p w14:paraId="69B406C6" w14:textId="77777777" w:rsidR="00CB73E1" w:rsidRDefault="00CB73E1" w:rsidP="00CB73E1">
      <w:pPr>
        <w:spacing w:after="0"/>
        <w:rPr>
          <w:rFonts w:ascii="Times New Roman" w:hAnsi="Times New Roman" w:cs="Times New Roman"/>
          <w:b/>
        </w:rPr>
      </w:pPr>
    </w:p>
    <w:p w14:paraId="3A74BC3C" w14:textId="77777777" w:rsidR="00CB73E1" w:rsidRDefault="00CB73E1" w:rsidP="00CB73E1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Tsisiri</w:t>
      </w:r>
      <w:proofErr w:type="spellEnd"/>
    </w:p>
    <w:p w14:paraId="2B662FA0" w14:textId="77777777" w:rsidR="00CB73E1" w:rsidRDefault="00CB73E1" w:rsidP="00CB73E1">
      <w:proofErr w:type="spellStart"/>
      <w:r w:rsidRPr="00FD15B3">
        <w:rPr>
          <w:rFonts w:ascii="Times New Roman" w:hAnsi="Times New Roman" w:cs="Times New Roman"/>
          <w:b/>
        </w:rPr>
        <w:t>Khubhula</w:t>
      </w:r>
      <w:proofErr w:type="spellEnd"/>
      <w:r w:rsidRPr="00FD15B3">
        <w:rPr>
          <w:rFonts w:ascii="Times New Roman" w:hAnsi="Times New Roman" w:cs="Times New Roman"/>
          <w:b/>
        </w:rPr>
        <w:t xml:space="preserve"> </w:t>
      </w:r>
      <w:proofErr w:type="spellStart"/>
      <w:r w:rsidRPr="00FD15B3">
        <w:rPr>
          <w:rFonts w:ascii="Times New Roman" w:hAnsi="Times New Roman" w:cs="Times New Roman"/>
          <w:b/>
        </w:rPr>
        <w:t>tsiri</w:t>
      </w:r>
      <w:proofErr w:type="spellEnd"/>
      <w:r w:rsidRPr="00FD15B3">
        <w:rPr>
          <w:rFonts w:ascii="Times New Roman" w:hAnsi="Times New Roman" w:cs="Times New Roman"/>
          <w:b/>
        </w:rPr>
        <w:t>:</w:t>
      </w:r>
      <w:r w:rsidRPr="00FD15B3">
        <w:rPr>
          <w:rFonts w:ascii="Times New Roman" w:hAnsi="Times New Roman" w:cs="Times New Roman"/>
        </w:rPr>
        <w:t xml:space="preserve"> Mu </w:t>
      </w:r>
      <w:proofErr w:type="spellStart"/>
      <w:r w:rsidRPr="00FD15B3">
        <w:rPr>
          <w:rFonts w:ascii="Times New Roman" w:hAnsi="Times New Roman" w:cs="Times New Roman"/>
        </w:rPr>
        <w:t>tsirisachi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tsiosi</w:t>
      </w:r>
      <w:proofErr w:type="spellEnd"/>
      <w:r w:rsidRPr="00FD15B3">
        <w:rPr>
          <w:rFonts w:ascii="Times New Roman" w:hAnsi="Times New Roman" w:cs="Times New Roman"/>
        </w:rPr>
        <w:t xml:space="preserve">, </w:t>
      </w:r>
      <w:proofErr w:type="spellStart"/>
      <w:r w:rsidRPr="00FD15B3">
        <w:rPr>
          <w:rFonts w:ascii="Times New Roman" w:hAnsi="Times New Roman" w:cs="Times New Roman"/>
        </w:rPr>
        <w:t>bhinyalikha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mbu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isiri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inyala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yabhulwa</w:t>
      </w:r>
      <w:proofErr w:type="spellEnd"/>
      <w:r w:rsidRPr="00FD15B3">
        <w:rPr>
          <w:rFonts w:ascii="Times New Roman" w:hAnsi="Times New Roman" w:cs="Times New Roman"/>
        </w:rPr>
        <w:t xml:space="preserve">, </w:t>
      </w:r>
      <w:proofErr w:type="spellStart"/>
      <w:r w:rsidRPr="00FD15B3">
        <w:rPr>
          <w:rFonts w:ascii="Times New Roman" w:hAnsi="Times New Roman" w:cs="Times New Roman"/>
        </w:rPr>
        <w:t>lakini</w:t>
      </w:r>
      <w:proofErr w:type="spellEnd"/>
      <w:r w:rsidRPr="00FD15B3">
        <w:rPr>
          <w:rFonts w:ascii="Times New Roman" w:hAnsi="Times New Roman" w:cs="Times New Roman"/>
        </w:rPr>
        <w:t xml:space="preserve">, </w:t>
      </w:r>
      <w:proofErr w:type="spellStart"/>
      <w:r w:rsidRPr="00FD15B3">
        <w:rPr>
          <w:rFonts w:ascii="Times New Roman" w:hAnsi="Times New Roman" w:cs="Times New Roman"/>
        </w:rPr>
        <w:t>khulatema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mno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khwemia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15B3">
        <w:rPr>
          <w:rFonts w:ascii="Times New Roman" w:hAnsi="Times New Roman" w:cs="Times New Roman"/>
        </w:rPr>
        <w:t>kano</w:t>
      </w:r>
      <w:proofErr w:type="spellEnd"/>
      <w:proofErr w:type="gramEnd"/>
      <w:r w:rsidRPr="00FD15B3">
        <w:rPr>
          <w:rFonts w:ascii="Times New Roman" w:hAnsi="Times New Roman" w:cs="Times New Roman"/>
        </w:rPr>
        <w:t xml:space="preserve">. </w:t>
      </w:r>
      <w:proofErr w:type="spellStart"/>
      <w:r w:rsidRPr="00FD15B3">
        <w:rPr>
          <w:rFonts w:ascii="Times New Roman" w:hAnsi="Times New Roman" w:cs="Times New Roman"/>
        </w:rPr>
        <w:t>Makhuwa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kao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kosi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kalabhikhwa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khubha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isiri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muno</w:t>
      </w:r>
      <w:proofErr w:type="spellEnd"/>
      <w:r w:rsidRPr="00FD15B3">
        <w:rPr>
          <w:rFonts w:ascii="Times New Roman" w:hAnsi="Times New Roman" w:cs="Times New Roman"/>
        </w:rPr>
        <w:t xml:space="preserve">. </w:t>
      </w:r>
      <w:proofErr w:type="spellStart"/>
      <w:r w:rsidRPr="00FD15B3">
        <w:rPr>
          <w:rFonts w:ascii="Times New Roman" w:hAnsi="Times New Roman" w:cs="Times New Roman"/>
        </w:rPr>
        <w:t>Majibu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mradi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kuno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ne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kalaandikwa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abhundu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wosi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wosi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nomba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khubhulwa</w:t>
      </w:r>
      <w:proofErr w:type="spellEnd"/>
      <w:r w:rsidRPr="00FD15B3">
        <w:rPr>
          <w:rFonts w:ascii="Times New Roman" w:hAnsi="Times New Roman" w:cs="Times New Roman"/>
        </w:rPr>
        <w:t xml:space="preserve">, </w:t>
      </w:r>
      <w:proofErr w:type="spellStart"/>
      <w:r w:rsidRPr="00FD15B3">
        <w:rPr>
          <w:rFonts w:ascii="Times New Roman" w:hAnsi="Times New Roman" w:cs="Times New Roman"/>
        </w:rPr>
        <w:t>amera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ka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abhandu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si</w:t>
      </w:r>
      <w:proofErr w:type="spellEnd"/>
      <w:r w:rsidRPr="00FD15B3">
        <w:rPr>
          <w:rFonts w:ascii="Times New Roman" w:hAnsi="Times New Roman" w:cs="Times New Roman"/>
        </w:rPr>
        <w:t xml:space="preserve"> </w:t>
      </w:r>
      <w:proofErr w:type="spellStart"/>
      <w:r w:rsidRPr="00FD15B3">
        <w:rPr>
          <w:rFonts w:ascii="Times New Roman" w:hAnsi="Times New Roman" w:cs="Times New Roman"/>
        </w:rPr>
        <w:t>kalaekhonyerwa</w:t>
      </w:r>
      <w:proofErr w:type="spellEnd"/>
      <w:r w:rsidRPr="00FD15B3">
        <w:rPr>
          <w:rFonts w:ascii="Times New Roman" w:hAnsi="Times New Roman" w:cs="Times New Roman"/>
        </w:rPr>
        <w:t xml:space="preserve"> ta.</w:t>
      </w:r>
      <w:r>
        <w:t xml:space="preserve"> </w:t>
      </w:r>
    </w:p>
    <w:p w14:paraId="0A3DE133" w14:textId="77777777" w:rsidR="00CB73E1" w:rsidRDefault="00CB73E1" w:rsidP="00CB73E1">
      <w:proofErr w:type="spellStart"/>
      <w:r>
        <w:t>Khupungusia</w:t>
      </w:r>
      <w:proofErr w:type="spellEnd"/>
      <w:r>
        <w:t xml:space="preserve"> </w:t>
      </w:r>
      <w:proofErr w:type="spellStart"/>
      <w:r>
        <w:t>tsisiri</w:t>
      </w:r>
      <w:proofErr w:type="spellEnd"/>
      <w:r>
        <w:t xml:space="preserve"> </w:t>
      </w:r>
      <w:proofErr w:type="spellStart"/>
      <w:r>
        <w:t>khubhulwa</w:t>
      </w:r>
      <w:proofErr w:type="spellEnd"/>
      <w:r>
        <w:t xml:space="preserve">, </w:t>
      </w:r>
      <w:proofErr w:type="spellStart"/>
      <w:r>
        <w:t>tsirekodi</w:t>
      </w:r>
      <w:proofErr w:type="spellEnd"/>
      <w:r>
        <w:t xml:space="preserve"> </w:t>
      </w:r>
      <w:proofErr w:type="spellStart"/>
      <w:r>
        <w:t>tsia</w:t>
      </w:r>
      <w:proofErr w:type="spellEnd"/>
      <w:r>
        <w:t xml:space="preserve"> </w:t>
      </w:r>
      <w:proofErr w:type="spellStart"/>
      <w:r>
        <w:t>muradi</w:t>
      </w:r>
      <w:proofErr w:type="spellEnd"/>
      <w:r>
        <w:t xml:space="preserve"> </w:t>
      </w:r>
      <w:proofErr w:type="spellStart"/>
      <w:r>
        <w:t>tsialekhonyerwa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bhakholi</w:t>
      </w:r>
      <w:proofErr w:type="spellEnd"/>
      <w:r>
        <w:t xml:space="preserve"> </w:t>
      </w:r>
      <w:proofErr w:type="spellStart"/>
      <w:proofErr w:type="gramStart"/>
      <w:r>
        <w:t>bha</w:t>
      </w:r>
      <w:proofErr w:type="spellEnd"/>
      <w:proofErr w:type="gramEnd"/>
      <w:r>
        <w:t xml:space="preserve"> IPA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bhakhongo</w:t>
      </w:r>
      <w:proofErr w:type="spellEnd"/>
      <w:r>
        <w:t xml:space="preserve"> </w:t>
      </w:r>
      <w:proofErr w:type="spellStart"/>
      <w:r>
        <w:t>bhabhwe</w:t>
      </w:r>
      <w:proofErr w:type="spellEnd"/>
      <w:r>
        <w:t xml:space="preserve"> </w:t>
      </w:r>
      <w:proofErr w:type="spellStart"/>
      <w:r>
        <w:t>bhong’one</w:t>
      </w:r>
      <w:proofErr w:type="spellEnd"/>
      <w:r>
        <w:t xml:space="preserve">. </w:t>
      </w:r>
      <w:proofErr w:type="spellStart"/>
      <w:r>
        <w:t>Makhuwa</w:t>
      </w:r>
      <w:proofErr w:type="spellEnd"/>
      <w:r>
        <w:t xml:space="preserve"> </w:t>
      </w:r>
      <w:proofErr w:type="spellStart"/>
      <w:r>
        <w:t>koa</w:t>
      </w:r>
      <w:proofErr w:type="spellEnd"/>
      <w:r>
        <w:t xml:space="preserve"> </w:t>
      </w:r>
      <w:proofErr w:type="spellStart"/>
      <w:r>
        <w:t>kakhubhula</w:t>
      </w:r>
      <w:proofErr w:type="spellEnd"/>
      <w:r>
        <w:t xml:space="preserve">, </w:t>
      </w:r>
      <w:proofErr w:type="spellStart"/>
      <w:r>
        <w:t>kalarwa</w:t>
      </w:r>
      <w:proofErr w:type="spellEnd"/>
      <w:r>
        <w:t xml:space="preserve"> ale </w:t>
      </w:r>
      <w:proofErr w:type="spellStart"/>
      <w:r>
        <w:t>mno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makalusio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, </w:t>
      </w:r>
      <w:proofErr w:type="spellStart"/>
      <w:r>
        <w:t>lano</w:t>
      </w:r>
      <w:proofErr w:type="spellEnd"/>
      <w:r>
        <w:t xml:space="preserve">, </w:t>
      </w:r>
      <w:proofErr w:type="spellStart"/>
      <w:r>
        <w:t>nifwe</w:t>
      </w:r>
      <w:proofErr w:type="spellEnd"/>
      <w:r>
        <w:t xml:space="preserve"> </w:t>
      </w:r>
      <w:proofErr w:type="spellStart"/>
      <w:r>
        <w:t>fweng’ene</w:t>
      </w:r>
      <w:proofErr w:type="spellEnd"/>
      <w:r>
        <w:t xml:space="preserve"> </w:t>
      </w:r>
      <w:proofErr w:type="spellStart"/>
      <w:r>
        <w:t>khulanyala</w:t>
      </w:r>
      <w:proofErr w:type="spellEnd"/>
      <w:r>
        <w:t xml:space="preserve"> </w:t>
      </w:r>
      <w:proofErr w:type="spellStart"/>
      <w:r>
        <w:t>khumanya</w:t>
      </w:r>
      <w:proofErr w:type="spellEnd"/>
      <w:r>
        <w:t xml:space="preserve"> </w:t>
      </w:r>
      <w:proofErr w:type="spellStart"/>
      <w:r>
        <w:t>makalusio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. </w:t>
      </w:r>
      <w:proofErr w:type="spellStart"/>
      <w:r>
        <w:t>Makhuwa</w:t>
      </w:r>
      <w:proofErr w:type="spellEnd"/>
      <w:r>
        <w:t xml:space="preserve"> kali mu </w:t>
      </w:r>
      <w:proofErr w:type="spellStart"/>
      <w:r>
        <w:t>makaratasi</w:t>
      </w:r>
      <w:proofErr w:type="spellEnd"/>
      <w:r>
        <w:t xml:space="preserve">, </w:t>
      </w:r>
      <w:proofErr w:type="spellStart"/>
      <w:r>
        <w:t>kalabhiwa</w:t>
      </w:r>
      <w:proofErr w:type="spellEnd"/>
      <w:r>
        <w:t xml:space="preserve"> </w:t>
      </w:r>
      <w:proofErr w:type="spellStart"/>
      <w:r>
        <w:t>abhundu</w:t>
      </w:r>
      <w:proofErr w:type="spellEnd"/>
      <w:r>
        <w:t xml:space="preserve"> </w:t>
      </w:r>
      <w:proofErr w:type="spellStart"/>
      <w:proofErr w:type="gramStart"/>
      <w:r>
        <w:t>bha</w:t>
      </w:r>
      <w:proofErr w:type="spellEnd"/>
      <w:proofErr w:type="gramEnd"/>
      <w:r>
        <w:t xml:space="preserve"> </w:t>
      </w:r>
      <w:proofErr w:type="spellStart"/>
      <w:r>
        <w:t>khulafunga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sifuli</w:t>
      </w:r>
      <w:proofErr w:type="spellEnd"/>
      <w:r>
        <w:t xml:space="preserve">. </w:t>
      </w:r>
      <w:proofErr w:type="spellStart"/>
      <w:r>
        <w:t>Makhuwa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binafsi</w:t>
      </w:r>
      <w:proofErr w:type="spellEnd"/>
      <w:r>
        <w:t xml:space="preserve">, </w:t>
      </w:r>
      <w:proofErr w:type="spellStart"/>
      <w:r>
        <w:t>kanyala</w:t>
      </w:r>
      <w:proofErr w:type="spellEnd"/>
      <w:r>
        <w:t xml:space="preserve"> </w:t>
      </w:r>
      <w:proofErr w:type="spellStart"/>
      <w:r>
        <w:t>karusibhwa</w:t>
      </w:r>
      <w:proofErr w:type="spellEnd"/>
      <w:r>
        <w:t xml:space="preserve"> </w:t>
      </w:r>
      <w:proofErr w:type="spellStart"/>
      <w:r>
        <w:t>amalako</w:t>
      </w:r>
      <w:proofErr w:type="spellEnd"/>
      <w:r>
        <w:t xml:space="preserve"> </w:t>
      </w:r>
      <w:proofErr w:type="spellStart"/>
      <w:r>
        <w:t>nikenya</w:t>
      </w:r>
      <w:proofErr w:type="spellEnd"/>
      <w:r>
        <w:t xml:space="preserve">. </w:t>
      </w:r>
    </w:p>
    <w:p w14:paraId="02F50D5D" w14:textId="77777777" w:rsidR="00CB73E1" w:rsidRPr="005169F7" w:rsidRDefault="00CB73E1" w:rsidP="00CB73E1">
      <w:proofErr w:type="spellStart"/>
      <w:r>
        <w:t>Khubhasabha</w:t>
      </w:r>
      <w:proofErr w:type="spellEnd"/>
      <w:r>
        <w:t xml:space="preserve"> </w:t>
      </w:r>
      <w:proofErr w:type="spellStart"/>
      <w:r>
        <w:t>mwesi</w:t>
      </w:r>
      <w:proofErr w:type="spellEnd"/>
      <w:r>
        <w:t xml:space="preserve"> </w:t>
      </w:r>
      <w:proofErr w:type="spellStart"/>
      <w:r>
        <w:t>mbu</w:t>
      </w:r>
      <w:proofErr w:type="spellEnd"/>
      <w:r>
        <w:t xml:space="preserve"> </w:t>
      </w:r>
      <w:proofErr w:type="spellStart"/>
      <w:r>
        <w:t>mulatsama</w:t>
      </w:r>
      <w:proofErr w:type="spellEnd"/>
      <w:r>
        <w:t xml:space="preserve"> </w:t>
      </w:r>
      <w:proofErr w:type="spellStart"/>
      <w:r>
        <w:t>khubhikha</w:t>
      </w:r>
      <w:proofErr w:type="spellEnd"/>
      <w:r>
        <w:t xml:space="preserve"> </w:t>
      </w:r>
      <w:proofErr w:type="spellStart"/>
      <w:r>
        <w:t>tsiri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abhandi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mwakharula</w:t>
      </w:r>
      <w:proofErr w:type="spellEnd"/>
      <w:r>
        <w:t xml:space="preserve"> </w:t>
      </w:r>
      <w:proofErr w:type="spellStart"/>
      <w:r>
        <w:t>abhundu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bhulomilomi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khukisa</w:t>
      </w:r>
      <w:proofErr w:type="spellEnd"/>
      <w:r>
        <w:t xml:space="preserve"> </w:t>
      </w:r>
      <w:proofErr w:type="spellStart"/>
      <w:r>
        <w:t>amera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bhandu</w:t>
      </w:r>
      <w:proofErr w:type="spellEnd"/>
      <w:r>
        <w:t xml:space="preserve"> </w:t>
      </w:r>
      <w:proofErr w:type="spellStart"/>
      <w:r>
        <w:t>bhandi</w:t>
      </w:r>
      <w:proofErr w:type="spellEnd"/>
      <w:r>
        <w:t xml:space="preserve"> </w:t>
      </w:r>
      <w:proofErr w:type="spellStart"/>
      <w:r>
        <w:t>nomba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mwalabha</w:t>
      </w:r>
      <w:proofErr w:type="spellEnd"/>
      <w:r>
        <w:t xml:space="preserve"> ne </w:t>
      </w:r>
      <w:proofErr w:type="spellStart"/>
      <w:r>
        <w:t>musungire</w:t>
      </w:r>
      <w:proofErr w:type="spellEnd"/>
      <w:r>
        <w:t>.</w:t>
      </w:r>
    </w:p>
    <w:p w14:paraId="0E0E663B" w14:textId="77777777" w:rsidR="00CB73E1" w:rsidRDefault="00CB73E1" w:rsidP="00CB73E1">
      <w:r>
        <w:t xml:space="preserve"> </w:t>
      </w:r>
      <w:proofErr w:type="spellStart"/>
      <w:r>
        <w:t>Nelakhonyera</w:t>
      </w:r>
      <w:proofErr w:type="spellEnd"/>
      <w:r>
        <w:t xml:space="preserve"> </w:t>
      </w:r>
      <w:proofErr w:type="spellStart"/>
      <w:r>
        <w:t>esindu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</w:t>
      </w:r>
      <w:proofErr w:type="spellStart"/>
      <w:r>
        <w:t>khubhukula</w:t>
      </w:r>
      <w:proofErr w:type="spellEnd"/>
      <w:r>
        <w:t xml:space="preserve"> </w:t>
      </w:r>
      <w:proofErr w:type="spellStart"/>
      <w:r>
        <w:t>tsisauti</w:t>
      </w:r>
      <w:proofErr w:type="spellEnd"/>
      <w:r>
        <w:t xml:space="preserve"> </w:t>
      </w:r>
      <w:proofErr w:type="spellStart"/>
      <w:r>
        <w:t>tsenywe</w:t>
      </w:r>
      <w:proofErr w:type="spellEnd"/>
      <w:r>
        <w:t xml:space="preserve"> ta. </w:t>
      </w:r>
      <w:proofErr w:type="spellStart"/>
      <w:r>
        <w:t>Esindu</w:t>
      </w:r>
      <w:proofErr w:type="spellEnd"/>
      <w:r>
        <w:t xml:space="preserve"> </w:t>
      </w:r>
      <w:proofErr w:type="spellStart"/>
      <w:r>
        <w:t>syene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sikhulakupa</w:t>
      </w:r>
      <w:proofErr w:type="spellEnd"/>
      <w:r>
        <w:t xml:space="preserve"> </w:t>
      </w:r>
      <w:proofErr w:type="spellStart"/>
      <w:r>
        <w:t>tsipicha</w:t>
      </w:r>
      <w:proofErr w:type="spellEnd"/>
      <w:r>
        <w:t xml:space="preserve"> </w:t>
      </w:r>
      <w:proofErr w:type="spellStart"/>
      <w:r>
        <w:t>tsiosi</w:t>
      </w:r>
      <w:proofErr w:type="spellEnd"/>
      <w:r>
        <w:t xml:space="preserve"> </w:t>
      </w:r>
      <w:proofErr w:type="spellStart"/>
      <w:r>
        <w:t>tsiosi</w:t>
      </w:r>
      <w:proofErr w:type="spellEnd"/>
      <w:r>
        <w:t xml:space="preserve"> ta. [IF THERE IS A NOTETAKER PRESENT SAY THE FOLLOWING: </w:t>
      </w:r>
      <w:proofErr w:type="spellStart"/>
      <w:r>
        <w:t>khuli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walaandika</w:t>
      </w:r>
      <w:proofErr w:type="spellEnd"/>
      <w:r>
        <w:t xml:space="preserve">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yalabhukula</w:t>
      </w:r>
      <w:proofErr w:type="spellEnd"/>
      <w:r>
        <w:t xml:space="preserve"> </w:t>
      </w:r>
      <w:proofErr w:type="spellStart"/>
      <w:r>
        <w:t>makhuw</w:t>
      </w:r>
      <w:proofErr w:type="spellEnd"/>
      <w:r>
        <w:t xml:space="preserve"> </w:t>
      </w:r>
      <w:proofErr w:type="spellStart"/>
      <w:r>
        <w:t>matiti</w:t>
      </w:r>
      <w:proofErr w:type="spellEnd"/>
      <w:r>
        <w:t xml:space="preserve"> </w:t>
      </w:r>
      <w:proofErr w:type="spellStart"/>
      <w:r>
        <w:t>kong’one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khwilekhonyera</w:t>
      </w:r>
      <w:proofErr w:type="spellEnd"/>
      <w:r>
        <w:t xml:space="preserve"> mu </w:t>
      </w:r>
      <w:proofErr w:type="spellStart"/>
      <w:r>
        <w:t>bhulomilomi</w:t>
      </w:r>
      <w:proofErr w:type="spellEnd"/>
      <w:r>
        <w:t xml:space="preserve">.] </w:t>
      </w:r>
      <w:proofErr w:type="spellStart"/>
      <w:proofErr w:type="gramStart"/>
      <w:r>
        <w:t>ka</w:t>
      </w:r>
      <w:proofErr w:type="spellEnd"/>
      <w:proofErr w:type="gramEnd"/>
      <w:r>
        <w:t xml:space="preserve"> </w:t>
      </w:r>
      <w:proofErr w:type="spellStart"/>
      <w:r>
        <w:t>yalaandika</w:t>
      </w:r>
      <w:proofErr w:type="spellEnd"/>
      <w:r>
        <w:t xml:space="preserve"> </w:t>
      </w:r>
      <w:proofErr w:type="spellStart"/>
      <w:r>
        <w:t>kalabhikhwa</w:t>
      </w:r>
      <w:proofErr w:type="spellEnd"/>
      <w:r>
        <w:t xml:space="preserve"> </w:t>
      </w:r>
      <w:proofErr w:type="spellStart"/>
      <w:r>
        <w:t>khubha</w:t>
      </w:r>
      <w:proofErr w:type="spellEnd"/>
      <w:r>
        <w:t xml:space="preserve"> </w:t>
      </w:r>
      <w:proofErr w:type="spellStart"/>
      <w:r>
        <w:t>isiri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sikhulabhula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bhandu</w:t>
      </w:r>
      <w:proofErr w:type="spellEnd"/>
      <w:r>
        <w:t xml:space="preserve"> </w:t>
      </w:r>
      <w:proofErr w:type="spellStart"/>
      <w:r>
        <w:t>bhali</w:t>
      </w:r>
      <w:proofErr w:type="spellEnd"/>
      <w:r>
        <w:t xml:space="preserve"> </w:t>
      </w:r>
      <w:proofErr w:type="spellStart"/>
      <w:r>
        <w:t>rwanyi</w:t>
      </w:r>
      <w:proofErr w:type="spellEnd"/>
      <w:r>
        <w:t xml:space="preserve"> we </w:t>
      </w:r>
      <w:proofErr w:type="spellStart"/>
      <w:r>
        <w:t>mradi</w:t>
      </w:r>
      <w:proofErr w:type="spellEnd"/>
      <w:r>
        <w:t xml:space="preserve"> </w:t>
      </w:r>
      <w:proofErr w:type="spellStart"/>
      <w:r>
        <w:t>kwefwe</w:t>
      </w:r>
      <w:proofErr w:type="spellEnd"/>
      <w:r>
        <w:t xml:space="preserve"> ta.</w:t>
      </w:r>
    </w:p>
    <w:p w14:paraId="597496D0" w14:textId="77777777" w:rsidR="00EC56DE" w:rsidRDefault="00EC56DE" w:rsidP="00EC56DE">
      <w:pPr>
        <w:spacing w:after="0"/>
        <w:rPr>
          <w:rFonts w:ascii="Times New Roman" w:hAnsi="Times New Roman"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Okhutong’a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nende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tsirekodi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tsiobukhabirisi</w:t>
      </w:r>
      <w:proofErr w:type="spellEnd"/>
      <w:r w:rsidRPr="00217E15">
        <w:rPr>
          <w:rFonts w:ascii="Times New Roman" w:hAnsi="Times New Roman" w:cs="Times New Roman"/>
          <w:b/>
          <w:i/>
        </w:rPr>
        <w:t>:</w:t>
      </w:r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Okhutong’a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irekodi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: </w:t>
      </w:r>
      <w:proofErr w:type="spellStart"/>
      <w:r w:rsidRPr="00217E15">
        <w:rPr>
          <w:rFonts w:ascii="Times New Roman" w:hAnsi="Times New Roman" w:cs="Times New Roman"/>
        </w:rPr>
        <w:t>obukhabirisi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bwakhabwa</w:t>
      </w:r>
      <w:proofErr w:type="spellEnd"/>
      <w:r w:rsidRPr="00217E15">
        <w:rPr>
          <w:rFonts w:ascii="Times New Roman" w:hAnsi="Times New Roman" w:cs="Times New Roman"/>
        </w:rPr>
        <w:t xml:space="preserve">, </w:t>
      </w:r>
      <w:proofErr w:type="spellStart"/>
      <w:r w:rsidRPr="00217E15">
        <w:rPr>
          <w:rFonts w:ascii="Times New Roman" w:hAnsi="Times New Roman" w:cs="Times New Roman"/>
        </w:rPr>
        <w:t>abemirisi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khubikha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khulokhwekhonyera</w:t>
      </w:r>
      <w:proofErr w:type="spellEnd"/>
      <w:r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obwa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bahenya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okhukhola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abasiabwe</w:t>
      </w:r>
      <w:proofErr w:type="spellEnd"/>
      <w:r w:rsidRPr="00217E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Khulavika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kamakhua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khundalo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che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nende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kimiradi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kikindi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kilondakho</w:t>
      </w:r>
      <w:proofErr w:type="spellEnd"/>
      <w:r w:rsidRPr="00EF26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Ngalwaobulindi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bubolerwe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akulu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bwakhulekhonyara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okhulinda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iripoti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yioyo</w:t>
      </w:r>
      <w:proofErr w:type="spellEnd"/>
      <w:r w:rsidRPr="00217E15">
        <w:rPr>
          <w:rFonts w:ascii="Times New Roman" w:hAnsi="Times New Roman" w:cs="Times New Roman"/>
        </w:rPr>
        <w:t xml:space="preserve">. </w:t>
      </w:r>
      <w:proofErr w:type="spellStart"/>
      <w:r w:rsidRPr="00217E15">
        <w:rPr>
          <w:rFonts w:ascii="Times New Roman" w:hAnsi="Times New Roman" w:cs="Times New Roman"/>
        </w:rPr>
        <w:t>Amakalusio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sikalanyasiakho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obukhonyi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</w:t>
      </w:r>
      <w:proofErr w:type="spellEnd"/>
      <w:r w:rsidRPr="00217E15">
        <w:rPr>
          <w:rFonts w:ascii="Times New Roman" w:hAnsi="Times New Roman" w:cs="Times New Roman"/>
        </w:rPr>
        <w:t xml:space="preserve"> IPA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okhukhweresia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abamenyani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bawo</w:t>
      </w:r>
      <w:proofErr w:type="spellEnd"/>
      <w:r w:rsidRPr="00217E15">
        <w:rPr>
          <w:rFonts w:ascii="Times New Roman" w:hAnsi="Times New Roman" w:cs="Times New Roman"/>
        </w:rPr>
        <w:t xml:space="preserve">.  </w:t>
      </w:r>
    </w:p>
    <w:p w14:paraId="68CA8EF0" w14:textId="77777777" w:rsidR="00CB73E1" w:rsidRDefault="00CB73E1" w:rsidP="00CB73E1">
      <w:pPr>
        <w:spacing w:after="0"/>
        <w:rPr>
          <w:rStyle w:val="header-a1"/>
          <w:rFonts w:ascii="Times New Roman" w:hAnsi="Times New Roman" w:cs="Times New Roman"/>
        </w:rPr>
      </w:pPr>
    </w:p>
    <w:p w14:paraId="3DDA842D" w14:textId="77777777" w:rsidR="00CB73E1" w:rsidRPr="005169F7" w:rsidRDefault="00CB73E1" w:rsidP="00CB73E1">
      <w:pPr>
        <w:spacing w:after="0"/>
        <w:rPr>
          <w:rStyle w:val="header-a1"/>
          <w:rFonts w:ascii="Times New Roman" w:hAnsi="Times New Roman" w:cs="Times New Roman"/>
          <w:b w:val="0"/>
          <w:bCs w:val="0"/>
          <w:i/>
        </w:rPr>
      </w:pPr>
      <w:proofErr w:type="spellStart"/>
      <w:r>
        <w:rPr>
          <w:rStyle w:val="header-a1"/>
          <w:rFonts w:ascii="Times New Roman" w:hAnsi="Times New Roman" w:cs="Times New Roman"/>
        </w:rPr>
        <w:t>Khulipwa.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walalipwa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khubha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muradi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ta.khulakhukalusiria</w:t>
      </w:r>
      <w:proofErr w:type="spellEnd"/>
      <w:r>
        <w:rPr>
          <w:rFonts w:ascii="Times New Roman" w:hAnsi="Times New Roman" w:cs="Times New Roman"/>
        </w:rPr>
        <w:t xml:space="preserve">  transport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yong’one</w:t>
      </w:r>
      <w:proofErr w:type="spellEnd"/>
      <w:r>
        <w:rPr>
          <w:rFonts w:ascii="Times New Roman" w:hAnsi="Times New Roman" w:cs="Times New Roman"/>
        </w:rPr>
        <w:t xml:space="preserve"> yak hula </w:t>
      </w:r>
      <w:proofErr w:type="spellStart"/>
      <w:r>
        <w:rPr>
          <w:rFonts w:ascii="Times New Roman" w:hAnsi="Times New Roman" w:cs="Times New Roman"/>
        </w:rPr>
        <w:t>abhundu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bhulomilomi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khukalukha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ingo</w:t>
      </w:r>
      <w:proofErr w:type="spellEnd"/>
      <w:r>
        <w:rPr>
          <w:rFonts w:ascii="Times New Roman" w:hAnsi="Times New Roman" w:cs="Times New Roman"/>
        </w:rPr>
        <w:t>.</w:t>
      </w:r>
    </w:p>
    <w:p w14:paraId="030D76E9" w14:textId="3D86004B" w:rsidR="00CB73E1" w:rsidRPr="005169F7" w:rsidDel="00A3694F" w:rsidRDefault="00CB73E1" w:rsidP="00CB73E1">
      <w:pPr>
        <w:spacing w:after="0"/>
        <w:rPr>
          <w:del w:id="0" w:author="swakoli" w:date="2014-06-17T12:59:00Z"/>
          <w:rStyle w:val="header-a1"/>
          <w:rFonts w:ascii="Times New Roman" w:hAnsi="Times New Roman" w:cs="Times New Roman"/>
        </w:rPr>
      </w:pPr>
      <w:del w:id="1" w:author="swakoli" w:date="2014-06-17T12:59:00Z">
        <w:r w:rsidDel="00A3694F">
          <w:rPr>
            <w:rStyle w:val="header-a1"/>
            <w:rFonts w:ascii="Times New Roman" w:hAnsi="Times New Roman" w:cs="Times New Roman"/>
          </w:rPr>
          <w:delText>Khusirikhwa nende khulipwa ne wakhaumia.</w:delText>
        </w:r>
        <w:r w:rsidDel="00A3694F">
          <w:rPr>
            <w:rFonts w:ascii="Times New Roman" w:hAnsi="Times New Roman" w:cs="Times New Roman"/>
          </w:rPr>
          <w:delText>Ni bhulai ne obholera IPA lwangu mno ne olola mbu wahaumia khulwa khubha mu muradi kuno. Onyala wa bholera mundu wa IPA mwene nomba omuhubire isimu.</w:delText>
        </w:r>
      </w:del>
    </w:p>
    <w:p w14:paraId="369783D7" w14:textId="58C62522" w:rsidR="00CB73E1" w:rsidRDefault="00CB73E1" w:rsidP="00CB73E1">
      <w:pPr>
        <w:spacing w:after="0"/>
        <w:rPr>
          <w:rStyle w:val="header-a1"/>
          <w:rFonts w:ascii="Times New Roman" w:hAnsi="Times New Roman" w:cs="Times New Roman"/>
        </w:rPr>
      </w:pPr>
      <w:del w:id="2" w:author="swakoli" w:date="2014-06-17T12:59:00Z">
        <w:r w:rsidDel="00A3694F">
          <w:rPr>
            <w:rStyle w:val="header-a1"/>
            <w:rFonts w:ascii="Times New Roman" w:hAnsi="Times New Roman" w:cs="Times New Roman"/>
          </w:rPr>
          <w:delText xml:space="preserve"> </w:delText>
        </w:r>
      </w:del>
      <w:bookmarkStart w:id="3" w:name="_GoBack"/>
      <w:bookmarkEnd w:id="3"/>
    </w:p>
    <w:p w14:paraId="6DA9959D" w14:textId="77777777" w:rsidR="00CB73E1" w:rsidRPr="005169F7" w:rsidRDefault="00CB73E1" w:rsidP="00CB73E1">
      <w:pPr>
        <w:spacing w:after="0"/>
        <w:rPr>
          <w:rStyle w:val="header-a1"/>
          <w:rFonts w:ascii="Times New Roman" w:hAnsi="Times New Roman" w:cs="Times New Roman"/>
        </w:rPr>
      </w:pPr>
      <w:proofErr w:type="spellStart"/>
      <w:r>
        <w:rPr>
          <w:rStyle w:val="header-a1"/>
          <w:rFonts w:ascii="Times New Roman" w:hAnsi="Times New Roman" w:cs="Times New Roman"/>
        </w:rPr>
        <w:t>Obhunyali</w:t>
      </w:r>
      <w:proofErr w:type="spellEnd"/>
      <w:r>
        <w:rPr>
          <w:rStyle w:val="header-a1"/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Khubha</w:t>
      </w:r>
      <w:proofErr w:type="spellEnd"/>
      <w:r>
        <w:rPr>
          <w:rFonts w:ascii="Times New Roman" w:hAnsi="Times New Roman" w:cs="Times New Roman"/>
          <w:iCs/>
        </w:rPr>
        <w:t xml:space="preserve"> mu </w:t>
      </w:r>
      <w:proofErr w:type="spellStart"/>
      <w:r>
        <w:rPr>
          <w:rFonts w:ascii="Times New Roman" w:hAnsi="Times New Roman" w:cs="Times New Roman"/>
          <w:iCs/>
        </w:rPr>
        <w:t>muradi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ni</w:t>
      </w:r>
      <w:proofErr w:type="spellEnd"/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khwirusia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khao</w:t>
      </w:r>
      <w:proofErr w:type="spellEnd"/>
      <w:r>
        <w:rPr>
          <w:rFonts w:ascii="Times New Roman" w:hAnsi="Times New Roman" w:cs="Times New Roman"/>
          <w:iCs/>
        </w:rPr>
        <w:t xml:space="preserve">. </w:t>
      </w:r>
      <w:proofErr w:type="spellStart"/>
      <w:r>
        <w:rPr>
          <w:rFonts w:ascii="Times New Roman" w:hAnsi="Times New Roman" w:cs="Times New Roman"/>
          <w:iCs/>
        </w:rPr>
        <w:t>Oli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nende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obhunyali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bhwa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khukhaya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khubha</w:t>
      </w:r>
      <w:proofErr w:type="spellEnd"/>
      <w:r>
        <w:rPr>
          <w:rFonts w:ascii="Times New Roman" w:hAnsi="Times New Roman" w:cs="Times New Roman"/>
          <w:iCs/>
        </w:rPr>
        <w:t xml:space="preserve"> mu </w:t>
      </w:r>
      <w:proofErr w:type="spellStart"/>
      <w:r>
        <w:rPr>
          <w:rFonts w:ascii="Times New Roman" w:hAnsi="Times New Roman" w:cs="Times New Roman"/>
          <w:iCs/>
        </w:rPr>
        <w:t>muradi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nomba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khurula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bhikhaa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bhiosi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bhiosi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siwalakhubwa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ifaini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nomba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khukosia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siosi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siosi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sie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wenyekhana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onyole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1DDD95F5" w14:textId="77777777" w:rsidR="00CB73E1" w:rsidRDefault="00CB73E1" w:rsidP="00CB73E1">
      <w:pPr>
        <w:spacing w:after="0"/>
        <w:rPr>
          <w:rStyle w:val="header-a1"/>
          <w:rFonts w:ascii="Times New Roman" w:hAnsi="Times New Roman" w:cs="Times New Roman"/>
        </w:rPr>
      </w:pPr>
    </w:p>
    <w:p w14:paraId="58CE9D76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</w:rPr>
      </w:pPr>
      <w:proofErr w:type="spellStart"/>
      <w:r>
        <w:rPr>
          <w:rStyle w:val="header-a1"/>
          <w:rFonts w:ascii="Times New Roman" w:hAnsi="Times New Roman" w:cs="Times New Roman"/>
        </w:rPr>
        <w:t>Marebho</w:t>
      </w:r>
      <w:proofErr w:type="spellEnd"/>
      <w:r>
        <w:rPr>
          <w:rStyle w:val="header-a1"/>
          <w:rFonts w:ascii="Times New Roman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Nobha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marebho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bhikha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biosi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biosi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onya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wakhupira</w:t>
      </w:r>
      <w:proofErr w:type="spellEnd"/>
      <w:r>
        <w:rPr>
          <w:rFonts w:ascii="Times New Roman" w:eastAsia="Calibri" w:hAnsi="Times New Roman" w:cs="Times New Roman"/>
        </w:rPr>
        <w:t xml:space="preserve"> WASH Benefits </w:t>
      </w:r>
      <w:proofErr w:type="spellStart"/>
      <w:proofErr w:type="gramStart"/>
      <w:r>
        <w:rPr>
          <w:rFonts w:ascii="Times New Roman" w:eastAsia="Calibri" w:hAnsi="Times New Roman" w:cs="Times New Roman"/>
        </w:rPr>
        <w:t>khu</w:t>
      </w:r>
      <w:proofErr w:type="spellEnd"/>
      <w:r>
        <w:rPr>
          <w:rFonts w:ascii="Times New Roman" w:eastAsia="Calibri" w:hAnsi="Times New Roman" w:cs="Times New Roman"/>
        </w:rPr>
        <w:t xml:space="preserve"> )</w:t>
      </w:r>
      <w:proofErr w:type="gramEnd"/>
      <w:r>
        <w:rPr>
          <w:rFonts w:ascii="Times New Roman" w:eastAsia="Calibri" w:hAnsi="Times New Roman" w:cs="Times New Roman"/>
        </w:rPr>
        <w:t xml:space="preserve"> 0728 716  661. </w:t>
      </w:r>
      <w:proofErr w:type="spellStart"/>
      <w:r>
        <w:rPr>
          <w:rFonts w:ascii="Times New Roman" w:eastAsia="Calibri" w:hAnsi="Times New Roman" w:cs="Times New Roman"/>
        </w:rPr>
        <w:t>Nobha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marebho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kandi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khulondana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nende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bhunyali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bhwao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nge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mlombereswa</w:t>
      </w:r>
      <w:proofErr w:type="spellEnd"/>
      <w:r>
        <w:rPr>
          <w:rFonts w:ascii="Times New Roman" w:eastAsia="Calibri" w:hAnsi="Times New Roman" w:cs="Times New Roman"/>
        </w:rPr>
        <w:t xml:space="preserve">, </w:t>
      </w:r>
      <w:proofErr w:type="spellStart"/>
      <w:r>
        <w:rPr>
          <w:rFonts w:ascii="Times New Roman" w:eastAsia="Calibri" w:hAnsi="Times New Roman" w:cs="Times New Roman"/>
        </w:rPr>
        <w:t>onyala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wakhupira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mukanda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kwa</w:t>
      </w:r>
      <w:proofErr w:type="spellEnd"/>
      <w:r>
        <w:rPr>
          <w:rFonts w:ascii="Times New Roman" w:eastAsia="Calibri" w:hAnsi="Times New Roman" w:cs="Times New Roman"/>
        </w:rPr>
        <w:t xml:space="preserve"> KEMRI Ethics Review Committee </w:t>
      </w:r>
      <w:proofErr w:type="spellStart"/>
      <w:proofErr w:type="gramStart"/>
      <w:r>
        <w:rPr>
          <w:rFonts w:ascii="Times New Roman" w:eastAsia="Calibri" w:hAnsi="Times New Roman" w:cs="Times New Roman"/>
        </w:rPr>
        <w:t>khu</w:t>
      </w:r>
      <w:proofErr w:type="spellEnd"/>
      <w:r>
        <w:rPr>
          <w:rFonts w:ascii="Times New Roman" w:eastAsia="Calibri" w:hAnsi="Times New Roman" w:cs="Times New Roman"/>
        </w:rPr>
        <w:t xml:space="preserve">  0722</w:t>
      </w:r>
      <w:proofErr w:type="gramEnd"/>
      <w:r>
        <w:rPr>
          <w:rFonts w:ascii="Times New Roman" w:eastAsia="Calibri" w:hAnsi="Times New Roman" w:cs="Times New Roman"/>
        </w:rPr>
        <w:t xml:space="preserve"> 205 901 </w:t>
      </w:r>
      <w:proofErr w:type="spellStart"/>
      <w:r>
        <w:rPr>
          <w:rFonts w:ascii="Times New Roman" w:eastAsia="Calibri" w:hAnsi="Times New Roman" w:cs="Times New Roman"/>
        </w:rPr>
        <w:t>nomba</w:t>
      </w:r>
      <w:proofErr w:type="spellEnd"/>
      <w:r>
        <w:rPr>
          <w:rFonts w:ascii="Times New Roman" w:eastAsia="Calibri" w:hAnsi="Times New Roman" w:cs="Times New Roman"/>
        </w:rPr>
        <w:t xml:space="preserve"> 0733 4000 003.</w:t>
      </w:r>
    </w:p>
    <w:p w14:paraId="097BA052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Nobha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nende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marebho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kosi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khulondana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nende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bhunyali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bhwao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nomba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nge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bhakhukholanga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nge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mlombereswa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onyala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wakhubira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ofisi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</w:t>
      </w:r>
      <w:proofErr w:type="spellEnd"/>
      <w:r>
        <w:rPr>
          <w:rFonts w:ascii="Times New Roman" w:hAnsi="Times New Roman" w:cs="Times New Roman"/>
          <w:iCs/>
        </w:rPr>
        <w:t xml:space="preserve"> UC Berkeley’s Committee for Protection of Human Subjects, </w:t>
      </w:r>
      <w:proofErr w:type="spellStart"/>
      <w:r>
        <w:rPr>
          <w:rFonts w:ascii="Times New Roman" w:hAnsi="Times New Roman" w:cs="Times New Roman"/>
          <w:iCs/>
        </w:rPr>
        <w:t>khu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="00BB0CA1">
        <w:rPr>
          <w:rFonts w:ascii="Times New Roman" w:hAnsi="Times New Roman" w:cs="Times New Roman"/>
          <w:iCs/>
        </w:rPr>
        <w:t>+</w:t>
      </w:r>
      <w:r>
        <w:rPr>
          <w:rFonts w:ascii="Times New Roman" w:hAnsi="Times New Roman" w:cs="Times New Roman"/>
          <w:iCs/>
        </w:rPr>
        <w:t xml:space="preserve">510 642 7461 </w:t>
      </w:r>
      <w:proofErr w:type="spellStart"/>
      <w:r>
        <w:rPr>
          <w:rFonts w:ascii="Times New Roman" w:hAnsi="Times New Roman" w:cs="Times New Roman"/>
          <w:iCs/>
        </w:rPr>
        <w:t>nomba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 w:rsidRPr="00FD15B3">
        <w:rPr>
          <w:rFonts w:ascii="Times New Roman" w:hAnsi="Times New Roman" w:cs="Times New Roman"/>
          <w:iCs/>
          <w:u w:val="single"/>
        </w:rPr>
        <w:t>subject@berkeley.edu</w:t>
      </w:r>
      <w:r>
        <w:rPr>
          <w:rFonts w:ascii="Times New Roman" w:hAnsi="Times New Roman" w:cs="Times New Roman"/>
          <w:iCs/>
        </w:rPr>
        <w:t xml:space="preserve"> </w:t>
      </w:r>
    </w:p>
    <w:p w14:paraId="66C22535" w14:textId="77777777" w:rsidR="00CB73E1" w:rsidRDefault="00CB73E1" w:rsidP="00CB73E1">
      <w:pPr>
        <w:pStyle w:val="Heading1"/>
        <w:rPr>
          <w:sz w:val="22"/>
          <w:szCs w:val="22"/>
        </w:rPr>
      </w:pPr>
    </w:p>
    <w:p w14:paraId="411A3DAB" w14:textId="77777777" w:rsidR="00CB73E1" w:rsidRPr="005169F7" w:rsidRDefault="00CB73E1" w:rsidP="00CB73E1">
      <w:pPr>
        <w:pStyle w:val="Heading1"/>
        <w:rPr>
          <w:sz w:val="22"/>
          <w:szCs w:val="22"/>
        </w:rPr>
      </w:pPr>
      <w:r>
        <w:t>KHUCHAMA</w:t>
      </w:r>
    </w:p>
    <w:p w14:paraId="26BC93AD" w14:textId="77777777" w:rsidR="00CB73E1" w:rsidRPr="005169F7" w:rsidRDefault="00CB73E1" w:rsidP="00CB73E1">
      <w:pPr>
        <w:pStyle w:val="Head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Cs/>
        </w:rPr>
        <w:t>Bhakkhakhubha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lukaratasi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luno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lwa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khuchama</w:t>
      </w:r>
      <w:proofErr w:type="spellEnd"/>
      <w:r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wenya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khubha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muradi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sainia</w:t>
      </w:r>
      <w:proofErr w:type="spellEnd"/>
      <w:r>
        <w:rPr>
          <w:rFonts w:ascii="Times New Roman" w:hAnsi="Times New Roman" w:cs="Times New Roman"/>
        </w:rPr>
        <w:t xml:space="preserve"> anon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oreho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itare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B7A236C" w14:textId="77777777" w:rsidR="00CB73E1" w:rsidRPr="005169F7" w:rsidRDefault="00CB73E1" w:rsidP="00CB73E1">
      <w:pPr>
        <w:spacing w:after="0"/>
        <w:rPr>
          <w:rFonts w:ascii="Times New Roman" w:hAnsi="Times New Roman" w:cs="Times New Roman"/>
        </w:rPr>
      </w:pPr>
      <w:r w:rsidRPr="005169F7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32576" wp14:editId="3000E8EC">
                <wp:simplePos x="0" y="0"/>
                <wp:positionH relativeFrom="column">
                  <wp:posOffset>4614545</wp:posOffset>
                </wp:positionH>
                <wp:positionV relativeFrom="paragraph">
                  <wp:posOffset>16953</wp:posOffset>
                </wp:positionV>
                <wp:extent cx="1345721" cy="1026544"/>
                <wp:effectExtent l="0" t="0" r="2603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721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46926" w14:textId="77777777" w:rsidR="00CB73E1" w:rsidRDefault="00CB73E1" w:rsidP="00CB73E1">
                            <w:r>
                              <w:t xml:space="preserve">Thumb 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325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35pt;margin-top:1.35pt;width:105.9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">
                <v:textbox>
                  <w:txbxContent>
                    <w:p w14:paraId="7C946926" w14:textId="77777777" w:rsidR="00CB73E1" w:rsidRDefault="00CB73E1" w:rsidP="00CB73E1">
                      <w:r>
                        <w:t xml:space="preserve">Thumb print </w:t>
                      </w:r>
                    </w:p>
                  </w:txbxContent>
                </v:textbox>
              </v:shape>
            </w:pict>
          </mc:Fallback>
        </mc:AlternateContent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</w:rPr>
        <w:tab/>
        <w:t>_______________</w:t>
      </w:r>
    </w:p>
    <w:p w14:paraId="07ADBC55" w14:textId="77777777" w:rsidR="00CB73E1" w:rsidRPr="005169F7" w:rsidRDefault="00CB73E1" w:rsidP="00CB73E1">
      <w:pPr>
        <w:spacing w:after="0"/>
        <w:rPr>
          <w:rFonts w:ascii="Times New Roman" w:hAnsi="Times New Roman" w:cs="Times New Roman"/>
        </w:rPr>
      </w:pPr>
      <w:r w:rsidRPr="005169F7">
        <w:rPr>
          <w:rFonts w:ascii="Times New Roman" w:hAnsi="Times New Roman" w:cs="Times New Roman"/>
        </w:rPr>
        <w:t xml:space="preserve">Participant's Name </w:t>
      </w:r>
      <w:r w:rsidRPr="005169F7">
        <w:rPr>
          <w:rFonts w:ascii="Times New Roman" w:hAnsi="Times New Roman" w:cs="Times New Roman"/>
          <w:i/>
        </w:rPr>
        <w:t>(please print)</w:t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  <w:t>Date</w:t>
      </w:r>
    </w:p>
    <w:p w14:paraId="2F1EB10B" w14:textId="77777777" w:rsidR="00CB73E1" w:rsidRPr="005169F7" w:rsidRDefault="00CB73E1" w:rsidP="00CB73E1">
      <w:pPr>
        <w:spacing w:after="0"/>
        <w:rPr>
          <w:rFonts w:ascii="Times New Roman" w:hAnsi="Times New Roman" w:cs="Times New Roman"/>
        </w:rPr>
      </w:pP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</w:rPr>
        <w:tab/>
        <w:t>_______________</w:t>
      </w:r>
    </w:p>
    <w:p w14:paraId="477AB442" w14:textId="77777777" w:rsidR="00CB73E1" w:rsidRPr="005169F7" w:rsidRDefault="00CB73E1" w:rsidP="00CB73E1">
      <w:pPr>
        <w:spacing w:after="0"/>
        <w:rPr>
          <w:rFonts w:ascii="Times New Roman" w:hAnsi="Times New Roman" w:cs="Times New Roman"/>
        </w:rPr>
      </w:pPr>
      <w:r w:rsidRPr="005169F7">
        <w:rPr>
          <w:rFonts w:ascii="Times New Roman" w:hAnsi="Times New Roman" w:cs="Times New Roman"/>
        </w:rPr>
        <w:t>Participant's Signature</w:t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  <w:t>Date</w:t>
      </w:r>
    </w:p>
    <w:p w14:paraId="496229D5" w14:textId="77777777" w:rsidR="00CB73E1" w:rsidRPr="005169F7" w:rsidRDefault="00CB73E1" w:rsidP="00CB73E1">
      <w:pPr>
        <w:spacing w:after="0"/>
        <w:rPr>
          <w:rFonts w:ascii="Times New Roman" w:hAnsi="Times New Roman" w:cs="Times New Roman"/>
          <w:u w:val="single"/>
        </w:rPr>
      </w:pPr>
    </w:p>
    <w:p w14:paraId="55EBB2C2" w14:textId="77777777" w:rsidR="00CB73E1" w:rsidRPr="005169F7" w:rsidRDefault="00CB73E1" w:rsidP="00CB73E1">
      <w:pPr>
        <w:spacing w:after="0"/>
        <w:rPr>
          <w:rFonts w:ascii="Times New Roman" w:hAnsi="Times New Roman" w:cs="Times New Roman"/>
        </w:rPr>
      </w:pP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  <w:u w:val="single"/>
        </w:rPr>
        <w:tab/>
      </w:r>
      <w:r w:rsidRPr="005169F7">
        <w:rPr>
          <w:rFonts w:ascii="Times New Roman" w:hAnsi="Times New Roman" w:cs="Times New Roman"/>
        </w:rPr>
        <w:tab/>
        <w:t>_______________</w:t>
      </w:r>
    </w:p>
    <w:p w14:paraId="4E35A946" w14:textId="77777777" w:rsidR="00CB73E1" w:rsidRPr="005169F7" w:rsidRDefault="00CB73E1" w:rsidP="00CB73E1">
      <w:pPr>
        <w:spacing w:after="0"/>
        <w:rPr>
          <w:rFonts w:ascii="Times New Roman" w:hAnsi="Times New Roman" w:cs="Times New Roman"/>
        </w:rPr>
      </w:pPr>
      <w:r w:rsidRPr="005169F7">
        <w:rPr>
          <w:rFonts w:ascii="Times New Roman" w:hAnsi="Times New Roman" w:cs="Times New Roman"/>
        </w:rPr>
        <w:t>Person Obtaining Consent</w:t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</w:r>
      <w:r w:rsidRPr="005169F7">
        <w:rPr>
          <w:rFonts w:ascii="Times New Roman" w:hAnsi="Times New Roman" w:cs="Times New Roman"/>
        </w:rPr>
        <w:tab/>
        <w:t>Date</w:t>
      </w:r>
    </w:p>
    <w:p w14:paraId="7BABB260" w14:textId="77777777" w:rsidR="00CB73E1" w:rsidRPr="005169F7" w:rsidRDefault="00CB73E1" w:rsidP="00CB73E1">
      <w:pPr>
        <w:spacing w:after="0"/>
        <w:rPr>
          <w:rFonts w:ascii="Times New Roman" w:eastAsia="Calibri" w:hAnsi="Times New Roman" w:cs="Times New Roman"/>
          <w:b/>
        </w:rPr>
      </w:pPr>
    </w:p>
    <w:p w14:paraId="04E705D0" w14:textId="77777777" w:rsidR="00CB73E1" w:rsidRPr="005169F7" w:rsidRDefault="00CB73E1" w:rsidP="00CB73E1">
      <w:pPr>
        <w:pStyle w:val="NoSpacing"/>
        <w:rPr>
          <w:rFonts w:ascii="Times New Roman" w:hAnsi="Times New Roman" w:cs="Times New Roman"/>
          <w:b/>
          <w:highlight w:val="lightGray"/>
        </w:rPr>
      </w:pPr>
    </w:p>
    <w:p w14:paraId="2DD6B6A2" w14:textId="77777777" w:rsidR="00CB73E1" w:rsidRPr="005169F7" w:rsidRDefault="00CB73E1" w:rsidP="00CB73E1">
      <w:pPr>
        <w:pStyle w:val="NoSpacing"/>
        <w:rPr>
          <w:rFonts w:ascii="Times New Roman" w:hAnsi="Times New Roman" w:cs="Times New Roman"/>
        </w:rPr>
      </w:pPr>
    </w:p>
    <w:p w14:paraId="212935ED" w14:textId="77777777" w:rsidR="00CB73E1" w:rsidRPr="005169F7" w:rsidRDefault="00CB73E1" w:rsidP="00CB73E1">
      <w:pPr>
        <w:rPr>
          <w:rFonts w:ascii="Times New Roman" w:hAnsi="Times New Roman" w:cs="Times New Roman"/>
          <w:b/>
          <w:u w:val="single"/>
        </w:rPr>
      </w:pPr>
    </w:p>
    <w:p w14:paraId="45068D1B" w14:textId="77777777" w:rsidR="00FF626A" w:rsidRPr="00CB73E1" w:rsidRDefault="00FF626A" w:rsidP="00CB73E1"/>
    <w:sectPr w:rsidR="00FF626A" w:rsidRPr="00CB73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F0705" w14:textId="77777777" w:rsidR="00DD1A40" w:rsidRDefault="00DD1A40">
      <w:pPr>
        <w:spacing w:after="0" w:line="240" w:lineRule="auto"/>
      </w:pPr>
      <w:r>
        <w:separator/>
      </w:r>
    </w:p>
  </w:endnote>
  <w:endnote w:type="continuationSeparator" w:id="0">
    <w:p w14:paraId="3ECDB57A" w14:textId="77777777" w:rsidR="00DD1A40" w:rsidRDefault="00DD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8501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A85E9" w14:textId="77777777" w:rsidR="008E7D79" w:rsidRDefault="00CB7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9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100B98" w14:textId="77777777" w:rsidR="008E7D79" w:rsidRDefault="000263BD">
    <w:pPr>
      <w:pStyle w:val="Footer"/>
    </w:pPr>
    <w:r>
      <w:t>CPHS Protocol #2011-09-3654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5635F" w14:textId="77777777" w:rsidR="00DD1A40" w:rsidRDefault="00DD1A40">
      <w:pPr>
        <w:spacing w:after="0" w:line="240" w:lineRule="auto"/>
      </w:pPr>
      <w:r>
        <w:separator/>
      </w:r>
    </w:p>
  </w:footnote>
  <w:footnote w:type="continuationSeparator" w:id="0">
    <w:p w14:paraId="68A96074" w14:textId="77777777" w:rsidR="00DD1A40" w:rsidRDefault="00DD1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B6E1" w14:textId="77777777" w:rsidR="009A1EAC" w:rsidRDefault="00CB73E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212C42" wp14:editId="53ABB039">
          <wp:simplePos x="0" y="0"/>
          <wp:positionH relativeFrom="column">
            <wp:posOffset>2219325</wp:posOffset>
          </wp:positionH>
          <wp:positionV relativeFrom="paragraph">
            <wp:posOffset>-149860</wp:posOffset>
          </wp:positionV>
          <wp:extent cx="1100455" cy="542925"/>
          <wp:effectExtent l="0" t="0" r="4445" b="9525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5429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16E30"/>
    <w:multiLevelType w:val="hybridMultilevel"/>
    <w:tmpl w:val="E2A8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koli">
    <w15:presenceInfo w15:providerId="None" w15:userId="swa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E1"/>
    <w:rsid w:val="000263BD"/>
    <w:rsid w:val="00314DBD"/>
    <w:rsid w:val="00321ED7"/>
    <w:rsid w:val="005553B1"/>
    <w:rsid w:val="006D2346"/>
    <w:rsid w:val="008452FA"/>
    <w:rsid w:val="0086501F"/>
    <w:rsid w:val="008D2851"/>
    <w:rsid w:val="00A3694F"/>
    <w:rsid w:val="00BB0CA1"/>
    <w:rsid w:val="00BF76BA"/>
    <w:rsid w:val="00CB73E1"/>
    <w:rsid w:val="00CD609B"/>
    <w:rsid w:val="00D02E5A"/>
    <w:rsid w:val="00DD1A40"/>
    <w:rsid w:val="00EC56DE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F6D5D"/>
  <w15:docId w15:val="{5323BBB1-A757-4F48-8C6E-7F315DEB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3E1"/>
  </w:style>
  <w:style w:type="paragraph" w:styleId="Heading1">
    <w:name w:val="heading 1"/>
    <w:basedOn w:val="Normal"/>
    <w:next w:val="Normal"/>
    <w:link w:val="Heading1Char"/>
    <w:qFormat/>
    <w:rsid w:val="00CB73E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73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B73E1"/>
    <w:pPr>
      <w:ind w:left="720"/>
      <w:contextualSpacing/>
    </w:pPr>
  </w:style>
  <w:style w:type="paragraph" w:styleId="NoSpacing">
    <w:name w:val="No Spacing"/>
    <w:uiPriority w:val="1"/>
    <w:qFormat/>
    <w:rsid w:val="00CB73E1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CB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B73E1"/>
  </w:style>
  <w:style w:type="paragraph" w:styleId="Footer">
    <w:name w:val="footer"/>
    <w:basedOn w:val="Normal"/>
    <w:link w:val="FooterChar"/>
    <w:uiPriority w:val="99"/>
    <w:unhideWhenUsed/>
    <w:rsid w:val="00CB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E1"/>
  </w:style>
  <w:style w:type="character" w:customStyle="1" w:styleId="header-a1">
    <w:name w:val="header-a1"/>
    <w:rsid w:val="00CB73E1"/>
    <w:rPr>
      <w:rFonts w:ascii="Arial" w:hAnsi="Arial" w:cs="Arial" w:hint="default"/>
      <w:b/>
      <w:b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IPA-USER</dc:creator>
  <cp:lastModifiedBy>swakoli</cp:lastModifiedBy>
  <cp:revision>9</cp:revision>
  <dcterms:created xsi:type="dcterms:W3CDTF">2014-05-02T13:06:00Z</dcterms:created>
  <dcterms:modified xsi:type="dcterms:W3CDTF">2014-06-17T10:01:00Z</dcterms:modified>
</cp:coreProperties>
</file>