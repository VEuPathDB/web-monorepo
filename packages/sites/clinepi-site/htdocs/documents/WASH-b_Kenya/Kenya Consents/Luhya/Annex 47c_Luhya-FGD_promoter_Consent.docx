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54706D" w14:textId="77777777" w:rsidR="00CB73E1" w:rsidRPr="005169F7" w:rsidRDefault="00CB73E1" w:rsidP="00CB73E1">
      <w:pPr>
        <w:keepNext/>
        <w:keepLines/>
        <w:spacing w:after="0" w:line="240" w:lineRule="auto"/>
        <w:jc w:val="center"/>
        <w:outlineLvl w:val="0"/>
        <w:rPr>
          <w:rFonts w:ascii="Times New Roman" w:hAnsi="Times New Roman" w:cs="Times New Roman"/>
          <w:b/>
        </w:rPr>
      </w:pPr>
      <w:r w:rsidRPr="005169F7">
        <w:rPr>
          <w:rFonts w:ascii="Times New Roman" w:hAnsi="Times New Roman" w:cs="Times New Roman"/>
          <w:noProof/>
        </w:rPr>
        <w:drawing>
          <wp:anchor distT="0" distB="0" distL="114300" distR="114300" simplePos="0" relativeHeight="251659264" behindDoc="0" locked="0" layoutInCell="1" allowOverlap="1" wp14:anchorId="6399E4E6" wp14:editId="21EF2ED6">
            <wp:simplePos x="0" y="0"/>
            <wp:positionH relativeFrom="column">
              <wp:posOffset>2066925</wp:posOffset>
            </wp:positionH>
            <wp:positionV relativeFrom="paragraph">
              <wp:posOffset>-759460</wp:posOffset>
            </wp:positionV>
            <wp:extent cx="1100455" cy="542925"/>
            <wp:effectExtent l="0" t="0" r="444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Pr="005169F7">
        <w:rPr>
          <w:rFonts w:ascii="Times New Roman" w:hAnsi="Times New Roman" w:cs="Times New Roman"/>
          <w:b/>
        </w:rPr>
        <w:t>CONSENT TO PARTICIPATE IN RESEARCH</w:t>
      </w:r>
    </w:p>
    <w:p w14:paraId="7569E8BA" w14:textId="77777777" w:rsidR="00E27237" w:rsidRPr="00217E15" w:rsidRDefault="00E27237" w:rsidP="00E27237">
      <w:pPr>
        <w:keepNext/>
        <w:keepLines/>
        <w:spacing w:after="0"/>
        <w:jc w:val="center"/>
        <w:outlineLvl w:val="0"/>
        <w:rPr>
          <w:rFonts w:ascii="Times New Roman" w:eastAsiaTheme="majorEastAsia" w:hAnsi="Times New Roman" w:cs="Times New Roman"/>
          <w:b/>
          <w:bCs/>
        </w:rPr>
      </w:pPr>
      <w:r>
        <w:rPr>
          <w:rFonts w:ascii="Times New Roman" w:hAnsi="Times New Roman" w:cs="Times New Roman"/>
          <w:b/>
        </w:rPr>
        <w:t xml:space="preserve">OBUANDICHE BWO OBUFUCHIRIRANO BWO OKHULONDERERA MAJADILIANO KA </w:t>
      </w:r>
      <w:r w:rsidR="009520AE">
        <w:rPr>
          <w:rFonts w:ascii="Times New Roman" w:hAnsi="Times New Roman" w:cs="Times New Roman"/>
          <w:b/>
        </w:rPr>
        <w:t>OKHULOMALOMA KHWE VIKUNDI.</w:t>
      </w:r>
    </w:p>
    <w:p w14:paraId="7B120D52" w14:textId="77777777" w:rsidR="00CB73E1" w:rsidRPr="005169F7" w:rsidRDefault="00CB73E1" w:rsidP="00CB73E1">
      <w:pPr>
        <w:keepNext/>
        <w:keepLines/>
        <w:spacing w:after="0" w:line="240" w:lineRule="auto"/>
        <w:jc w:val="center"/>
        <w:outlineLvl w:val="0"/>
        <w:rPr>
          <w:rFonts w:ascii="Times New Roman" w:eastAsiaTheme="majorEastAsia" w:hAnsi="Times New Roman" w:cs="Times New Roman"/>
          <w:b/>
          <w:bCs/>
        </w:rPr>
      </w:pPr>
    </w:p>
    <w:p w14:paraId="7E95F666" w14:textId="77777777" w:rsidR="00CB73E1" w:rsidRPr="005169F7" w:rsidRDefault="00CB73E1" w:rsidP="00CB73E1">
      <w:pPr>
        <w:jc w:val="both"/>
        <w:rPr>
          <w:rFonts w:ascii="Times New Roman" w:eastAsia="Calibri" w:hAnsi="Times New Roman" w:cs="Times New Roman"/>
        </w:rPr>
      </w:pPr>
      <w:r>
        <w:rPr>
          <w:rFonts w:ascii="Times New Roman" w:eastAsia="Calibri" w:hAnsi="Times New Roman" w:cs="Times New Roman"/>
          <w:b/>
        </w:rPr>
        <w:t>Eshirwe</w:t>
      </w:r>
      <w:r w:rsidRPr="00FD15B3">
        <w:rPr>
          <w:rFonts w:ascii="Times New Roman" w:eastAsia="Calibri" w:hAnsi="Times New Roman" w:cs="Times New Roman"/>
          <w:b/>
        </w:rPr>
        <w:t xml:space="preserve"> </w:t>
      </w:r>
      <w:r>
        <w:rPr>
          <w:rFonts w:ascii="Times New Roman" w:eastAsia="Calibri" w:hAnsi="Times New Roman" w:cs="Times New Roman"/>
          <w:b/>
        </w:rPr>
        <w:t>sh</w:t>
      </w:r>
      <w:r w:rsidRPr="00FD15B3">
        <w:rPr>
          <w:rFonts w:ascii="Times New Roman" w:eastAsia="Calibri" w:hAnsi="Times New Roman" w:cs="Times New Roman"/>
          <w:b/>
        </w:rPr>
        <w:t>a  Bukhabhirisi:</w:t>
      </w:r>
      <w:r w:rsidRPr="005169F7">
        <w:rPr>
          <w:rFonts w:ascii="Times New Roman" w:eastAsia="Calibri" w:hAnsi="Times New Roman" w:cs="Times New Roman"/>
        </w:rPr>
        <w:t xml:space="preserve">  </w:t>
      </w:r>
      <w:r w:rsidRPr="005169F7">
        <w:rPr>
          <w:rFonts w:ascii="Times New Roman" w:eastAsia="Cambria" w:hAnsi="Times New Roman" w:cs="Times New Roman"/>
        </w:rPr>
        <w:t xml:space="preserve">WASH Benefits - </w:t>
      </w:r>
      <w:r>
        <w:rPr>
          <w:rFonts w:ascii="Times New Roman" w:eastAsia="Calibri" w:hAnsi="Times New Roman" w:cs="Times New Roman"/>
        </w:rPr>
        <w:t xml:space="preserve">Bhindu bhya khwosia mikhono, khusirikha matsi, bhusafi bwa lwanyi nende khulia  nende vipimo vilanyolekha mu vijiji vya Kenya (bhwosi bhulangwa mradi kwa mwana). </w:t>
      </w:r>
    </w:p>
    <w:p w14:paraId="5A1AB1BF" w14:textId="77777777" w:rsidR="00CB73E1" w:rsidRPr="005169F7" w:rsidRDefault="00CB73E1" w:rsidP="00CB73E1">
      <w:pPr>
        <w:spacing w:after="0" w:line="240" w:lineRule="auto"/>
        <w:rPr>
          <w:rFonts w:ascii="Times New Roman" w:hAnsi="Times New Roman" w:cs="Times New Roman"/>
          <w:b/>
        </w:rPr>
      </w:pPr>
      <w:r>
        <w:rPr>
          <w:rFonts w:ascii="Times New Roman" w:hAnsi="Times New Roman" w:cs="Times New Roman"/>
          <w:b/>
        </w:rPr>
        <w:t xml:space="preserve"> Khwibhula.</w:t>
      </w:r>
    </w:p>
    <w:p w14:paraId="4D21CE9E" w14:textId="77777777" w:rsidR="00A02839" w:rsidRPr="005169F7" w:rsidRDefault="00CB73E1" w:rsidP="00A02839">
      <w:pPr>
        <w:pStyle w:val="NoSpacing"/>
        <w:rPr>
          <w:rFonts w:ascii="Times New Roman" w:hAnsi="Times New Roman" w:cs="Times New Roman"/>
        </w:rPr>
      </w:pPr>
      <w:r>
        <w:rPr>
          <w:rFonts w:ascii="Times New Roman" w:hAnsi="Times New Roman" w:cs="Times New Roman"/>
        </w:rPr>
        <w:t xml:space="preserve"> Elira liange lilangwa ………………..(staff name), indula mu Innovations for Poverty Action (IPA) mu town ya Kakamega/Bungoma. </w:t>
      </w:r>
      <w:r w:rsidR="00B20CD9" w:rsidRPr="00217E15">
        <w:rPr>
          <w:rFonts w:ascii="Times New Roman" w:eastAsia="Calibri" w:hAnsi="Times New Roman" w:cs="Times New Roman"/>
        </w:rPr>
        <w:t xml:space="preserve">Ekholanga emilimo nende Clair Null okhurula mu </w:t>
      </w:r>
      <w:r w:rsidR="00B20CD9">
        <w:rPr>
          <w:rFonts w:ascii="Times New Roman" w:eastAsia="Calibri" w:hAnsi="Times New Roman" w:cs="Times New Roman"/>
        </w:rPr>
        <w:t>Innovations for Poverty Action</w:t>
      </w:r>
      <w:r w:rsidR="00B20CD9" w:rsidRPr="00217E15">
        <w:rPr>
          <w:rFonts w:ascii="Times New Roman" w:eastAsia="Calibri" w:hAnsi="Times New Roman" w:cs="Times New Roman"/>
        </w:rPr>
        <w:t xml:space="preserve"> mu United States.</w:t>
      </w:r>
      <w:r>
        <w:rPr>
          <w:rFonts w:ascii="Times New Roman" w:hAnsi="Times New Roman" w:cs="Times New Roman"/>
        </w:rPr>
        <w:t xml:space="preserve"> Indikho imbanga khulonderera bhukhabirisi bhwefwe,lano indikho khusabha wingire. </w:t>
      </w:r>
      <w:r w:rsidR="00A02839">
        <w:rPr>
          <w:rFonts w:ascii="Times New Roman" w:hAnsi="Times New Roman" w:cs="Times New Roman"/>
        </w:rPr>
        <w:t>[SAY ONLY IF A NOTETAKER IS PRESENT].  Uno ni …………….., na nie yalandika ka khulabhola.</w:t>
      </w:r>
    </w:p>
    <w:p w14:paraId="25006242" w14:textId="77777777" w:rsidR="00A02839" w:rsidRDefault="00A02839" w:rsidP="00CB73E1">
      <w:pPr>
        <w:pStyle w:val="NoSpacing"/>
        <w:rPr>
          <w:rFonts w:ascii="Times New Roman" w:hAnsi="Times New Roman" w:cs="Times New Roman"/>
        </w:rPr>
      </w:pPr>
    </w:p>
    <w:p w14:paraId="1AC6562B" w14:textId="77777777" w:rsidR="00CB73E1" w:rsidRPr="005169F7" w:rsidRDefault="00CB73E1" w:rsidP="00CB73E1">
      <w:pPr>
        <w:pStyle w:val="NoSpacing"/>
        <w:rPr>
          <w:rFonts w:ascii="Times New Roman" w:hAnsi="Times New Roman" w:cs="Times New Roman"/>
        </w:rPr>
      </w:pPr>
      <w:r>
        <w:rPr>
          <w:rFonts w:ascii="Times New Roman" w:hAnsi="Times New Roman" w:cs="Times New Roman"/>
        </w:rPr>
        <w:t xml:space="preserve">Indikho khukaribisha khwingira mu bhulomi lomi bhuno bhwa bhikundi khulwa inyumba/litala liao lyali lyabhukulilwa </w:t>
      </w:r>
      <w:r w:rsidR="00A02839">
        <w:rPr>
          <w:rFonts w:ascii="Times New Roman" w:hAnsi="Times New Roman" w:cs="Times New Roman"/>
        </w:rPr>
        <w:t>mu khutemerera  mumuradi</w:t>
      </w:r>
      <w:r>
        <w:rPr>
          <w:rFonts w:ascii="Times New Roman" w:hAnsi="Times New Roman" w:cs="Times New Roman"/>
        </w:rPr>
        <w:t>. Nge  sehemu ndala ya bhukhabirisi bhwefwe, mundu mlala khurula mu shikundi shefwe yalarebha shikundi sha bhandu bhali mu matemo kefwe ka mradi khulondana nende nge wakhola nende bhakhonyi bhefwe</w:t>
      </w:r>
      <w:r w:rsidR="00A02839">
        <w:rPr>
          <w:rFonts w:ascii="Times New Roman" w:hAnsi="Times New Roman" w:cs="Times New Roman"/>
        </w:rPr>
        <w:t xml:space="preserve"> be vuenjelesi</w:t>
      </w:r>
      <w:r>
        <w:rPr>
          <w:rFonts w:ascii="Times New Roman" w:hAnsi="Times New Roman" w:cs="Times New Roman"/>
        </w:rPr>
        <w:t xml:space="preserve">, khwikhonyera vifaa vyefwe nende kandi ka khubha mu bhukhabirisi. </w:t>
      </w:r>
    </w:p>
    <w:p w14:paraId="45E48171" w14:textId="77777777" w:rsidR="00CB73E1" w:rsidRPr="005169F7" w:rsidRDefault="00CB73E1" w:rsidP="00CB73E1">
      <w:pPr>
        <w:spacing w:after="0" w:line="240" w:lineRule="auto"/>
        <w:rPr>
          <w:rFonts w:ascii="Times New Roman" w:hAnsi="Times New Roman" w:cs="Times New Roman"/>
          <w:i/>
        </w:rPr>
      </w:pPr>
    </w:p>
    <w:p w14:paraId="6A46B360" w14:textId="77777777" w:rsidR="00CB73E1" w:rsidRPr="005169F7" w:rsidRDefault="00CB73E1" w:rsidP="00CB73E1">
      <w:pPr>
        <w:spacing w:after="0"/>
        <w:rPr>
          <w:rFonts w:ascii="Times New Roman" w:hAnsi="Times New Roman" w:cs="Times New Roman"/>
          <w:b/>
        </w:rPr>
      </w:pPr>
      <w:r>
        <w:rPr>
          <w:rFonts w:ascii="Times New Roman" w:hAnsi="Times New Roman" w:cs="Times New Roman"/>
          <w:b/>
        </w:rPr>
        <w:t xml:space="preserve"> Elichomo </w:t>
      </w:r>
    </w:p>
    <w:p w14:paraId="355C5639" w14:textId="77777777" w:rsidR="00CB73E1" w:rsidRDefault="00CB73E1" w:rsidP="00CB73E1">
      <w:pPr>
        <w:spacing w:after="0"/>
        <w:rPr>
          <w:rFonts w:ascii="Times New Roman" w:hAnsi="Times New Roman" w:cs="Times New Roman"/>
          <w:b/>
        </w:rPr>
      </w:pPr>
      <w:r>
        <w:rPr>
          <w:rFonts w:ascii="Times New Roman" w:hAnsi="Times New Roman" w:cs="Times New Roman"/>
        </w:rPr>
        <w:t xml:space="preserve">  Elichomo  lya bhukhabirisi bhuno ni khulonderesia khu bhulamu bhwa mwana khumanye bhulayi nge limenya lya mwana nge linyala lyanyasia khukhula nende bhulamu bhwa mwana. Nenya  khusunge khulondana nende maparo nende  khusunga khwa ambhandu khulondana nende abhakhonyi bhefwe, khukholwa khwa mradi kwefwe nende khwosia mikhono nende tsitipi tapi nomba khusirikha matsi, nomba bhusafi bhwa litala,  nomba noraa kosi kataru alala. Khumiaka kya khabhira, mwesi mukhabha mu muradi kwefwe. Khumanya khwao, amaparo kao, nende ngo olola mradi kwefe, ni bhilai mno khwefu. Koli khurubhorera kalarukhonya khukasia tsi program tsiefwe mu tsindangu nga tsienywe. Khubhula majibu kali malai nomba mabhi, lano bha mlekhula khubha mwaminifu nende wazi khu maparo kao.  </w:t>
      </w:r>
      <w:r>
        <w:rPr>
          <w:rFonts w:ascii="Times New Roman" w:hAnsi="Times New Roman" w:cs="Times New Roman"/>
          <w:b/>
        </w:rPr>
        <w:t xml:space="preserve"> </w:t>
      </w:r>
    </w:p>
    <w:p w14:paraId="32649536" w14:textId="77777777" w:rsidR="00CB73E1" w:rsidRDefault="00CB73E1" w:rsidP="00CB73E1">
      <w:pPr>
        <w:spacing w:after="0"/>
        <w:rPr>
          <w:rFonts w:ascii="Times New Roman" w:hAnsi="Times New Roman" w:cs="Times New Roman"/>
          <w:b/>
        </w:rPr>
      </w:pPr>
    </w:p>
    <w:p w14:paraId="57BCFD8D" w14:textId="77777777" w:rsidR="00CB73E1" w:rsidRPr="005169F7" w:rsidRDefault="00CB73E1" w:rsidP="00CB73E1">
      <w:pPr>
        <w:spacing w:after="0"/>
        <w:rPr>
          <w:rFonts w:ascii="Times New Roman" w:hAnsi="Times New Roman" w:cs="Times New Roman"/>
          <w:b/>
        </w:rPr>
      </w:pPr>
      <w:r>
        <w:rPr>
          <w:rFonts w:ascii="Times New Roman" w:hAnsi="Times New Roman" w:cs="Times New Roman"/>
          <w:b/>
        </w:rPr>
        <w:t xml:space="preserve">Tsinjira. </w:t>
      </w:r>
    </w:p>
    <w:p w14:paraId="0857E843" w14:textId="77777777" w:rsidR="00CB73E1" w:rsidRPr="005169F7" w:rsidRDefault="00CB73E1" w:rsidP="00CB73E1">
      <w:pPr>
        <w:spacing w:after="0"/>
        <w:rPr>
          <w:rFonts w:ascii="Times New Roman" w:eastAsia="Calibri" w:hAnsi="Times New Roman" w:cs="Times New Roman"/>
        </w:rPr>
      </w:pPr>
      <w:r>
        <w:rPr>
          <w:rFonts w:ascii="Times New Roman" w:eastAsia="Calibri" w:hAnsi="Times New Roman" w:cs="Times New Roman"/>
        </w:rPr>
        <w:t xml:space="preserve"> No atsama khubha mu marevo kano ka shikundi, olasabhwa khukhola kalonda: khurulekhera khupima nende khukasia mpangilio kwa lilonderera, khusabha khukhurebha marebho matiti khulondana nende </w:t>
      </w:r>
      <w:r w:rsidR="00CC764B">
        <w:rPr>
          <w:rFonts w:ascii="Times New Roman" w:eastAsia="Calibri" w:hAnsi="Times New Roman" w:cs="Times New Roman"/>
        </w:rPr>
        <w:t>okhuendelesia omradi kwefwe nende evyombo vyaveresanwe</w:t>
      </w:r>
      <w:r>
        <w:rPr>
          <w:rFonts w:ascii="Times New Roman" w:eastAsia="Calibri" w:hAnsi="Times New Roman" w:cs="Times New Roman"/>
        </w:rPr>
        <w:t>. Kano kalakholekha mu bhikundi mu tsi sub-location tsenywe (abhundu akhongo khukhira tsikilomita 7). Marebho kano kalabhukula nge tsidakika 60-90 khumala.</w:t>
      </w:r>
    </w:p>
    <w:p w14:paraId="2F76043E" w14:textId="77777777" w:rsidR="00CB73E1" w:rsidRDefault="00CB73E1" w:rsidP="00CB73E1">
      <w:pPr>
        <w:rPr>
          <w:rFonts w:ascii="Times New Roman" w:hAnsi="Times New Roman" w:cs="Times New Roman"/>
          <w:b/>
          <w:highlight w:val="lightGray"/>
        </w:rPr>
      </w:pPr>
    </w:p>
    <w:p w14:paraId="5D8D9750" w14:textId="77777777" w:rsidR="00CB73E1" w:rsidRPr="005169F7" w:rsidRDefault="00CB73E1" w:rsidP="00CB73E1">
      <w:pPr>
        <w:rPr>
          <w:rFonts w:ascii="Times New Roman" w:hAnsi="Times New Roman" w:cs="Times New Roman"/>
        </w:rPr>
      </w:pPr>
      <w:r w:rsidRPr="005169F7">
        <w:rPr>
          <w:rFonts w:ascii="Times New Roman" w:hAnsi="Times New Roman" w:cs="Times New Roman"/>
          <w:b/>
          <w:highlight w:val="lightGray"/>
        </w:rPr>
        <w:t>[MODERATOR SAY]:</w:t>
      </w:r>
      <w:r>
        <w:rPr>
          <w:rFonts w:ascii="Times New Roman" w:hAnsi="Times New Roman" w:cs="Times New Roman"/>
        </w:rPr>
        <w:t xml:space="preserve"> Nenya lano khukasia nge khulakhola marebho kano.</w:t>
      </w:r>
      <w:r w:rsidRPr="005169F7">
        <w:rPr>
          <w:rFonts w:ascii="Times New Roman" w:hAnsi="Times New Roman" w:cs="Times New Roman"/>
        </w:rPr>
        <w:t xml:space="preserve">  </w:t>
      </w:r>
    </w:p>
    <w:p w14:paraId="1BF2BB45" w14:textId="77777777" w:rsidR="00CB73E1" w:rsidRPr="005169F7" w:rsidRDefault="00CB73E1" w:rsidP="00CB73E1">
      <w:pPr>
        <w:pStyle w:val="ListParagraph"/>
        <w:numPr>
          <w:ilvl w:val="0"/>
          <w:numId w:val="1"/>
        </w:numPr>
        <w:rPr>
          <w:rFonts w:ascii="Times New Roman" w:hAnsi="Times New Roman" w:cs="Times New Roman"/>
        </w:rPr>
      </w:pPr>
      <w:r>
        <w:rPr>
          <w:rFonts w:ascii="Times New Roman" w:hAnsi="Times New Roman" w:cs="Times New Roman"/>
        </w:rPr>
        <w:t xml:space="preserve">  Khulekhonyeseria amera ka amberi kong’one mu obhulomilomi bhwefu.</w:t>
      </w:r>
      <w:r w:rsidRPr="005169F7">
        <w:rPr>
          <w:rFonts w:ascii="Times New Roman" w:hAnsi="Times New Roman" w:cs="Times New Roman"/>
        </w:rPr>
        <w:t xml:space="preserve">  </w:t>
      </w:r>
    </w:p>
    <w:p w14:paraId="4A070C6C" w14:textId="77777777" w:rsidR="00CB73E1" w:rsidRPr="005169F7" w:rsidRDefault="00CB73E1" w:rsidP="00CB73E1">
      <w:pPr>
        <w:pStyle w:val="ListParagraph"/>
        <w:numPr>
          <w:ilvl w:val="0"/>
          <w:numId w:val="1"/>
        </w:numPr>
        <w:rPr>
          <w:rFonts w:ascii="Times New Roman" w:hAnsi="Times New Roman" w:cs="Times New Roman"/>
        </w:rPr>
      </w:pPr>
      <w:r>
        <w:rPr>
          <w:rFonts w:ascii="Times New Roman" w:hAnsi="Times New Roman" w:cs="Times New Roman"/>
        </w:rPr>
        <w:t xml:space="preserve"> Si ni lazima musunge nge mwikhale, lakini mundu mulala asunge khubhikha. Ni bhulai mbu bhuli mundu abhulire undi ili khube nende bhulomilomi fwesi.</w:t>
      </w:r>
    </w:p>
    <w:p w14:paraId="0B747A95" w14:textId="77777777" w:rsidR="00CB73E1" w:rsidRDefault="00CB73E1" w:rsidP="00CB73E1">
      <w:pPr>
        <w:pStyle w:val="ListParagraph"/>
        <w:numPr>
          <w:ilvl w:val="0"/>
          <w:numId w:val="1"/>
        </w:numPr>
        <w:rPr>
          <w:rFonts w:ascii="Times New Roman" w:hAnsi="Times New Roman" w:cs="Times New Roman"/>
        </w:rPr>
      </w:pPr>
      <w:r>
        <w:rPr>
          <w:rFonts w:ascii="Times New Roman" w:hAnsi="Times New Roman" w:cs="Times New Roman"/>
        </w:rPr>
        <w:t xml:space="preserve"> Esabha khubhulira khurula khu bhuli mundu. Ni bhulai abholere amakhuwa kao shikundi. No otsama nomba no okhaya ka undi abhola, bholera shikundi. Khandi, khubhula likarusio lilai nomba libhi lano ni bhulai khukhaya ka undi abhola. </w:t>
      </w:r>
    </w:p>
    <w:p w14:paraId="0E8F5676" w14:textId="77777777" w:rsidR="00CB73E1" w:rsidRDefault="00CB73E1" w:rsidP="00CB73E1">
      <w:pPr>
        <w:pStyle w:val="ListParagraph"/>
        <w:numPr>
          <w:ilvl w:val="0"/>
          <w:numId w:val="1"/>
        </w:numPr>
        <w:rPr>
          <w:rFonts w:ascii="Times New Roman" w:hAnsi="Times New Roman" w:cs="Times New Roman"/>
        </w:rPr>
      </w:pPr>
      <w:r>
        <w:rPr>
          <w:rFonts w:ascii="Times New Roman" w:hAnsi="Times New Roman" w:cs="Times New Roman"/>
        </w:rPr>
        <w:lastRenderedPageBreak/>
        <w:t xml:space="preserve"> Ni bhulai mbu bhuno ni bhulomilomi bhwa shikundi. Tafadhali sunga nende shikundi shiosi, walasungira mundu wikhale ambi nawe yeng’ene.</w:t>
      </w:r>
      <w:r w:rsidRPr="005169F7">
        <w:rPr>
          <w:rFonts w:ascii="Times New Roman" w:hAnsi="Times New Roman" w:cs="Times New Roman"/>
        </w:rPr>
        <w:t xml:space="preserve"> </w:t>
      </w:r>
    </w:p>
    <w:p w14:paraId="2BF4A66A" w14:textId="77777777" w:rsidR="00CB73E1" w:rsidRPr="005169F7" w:rsidRDefault="00CB73E1" w:rsidP="00CB73E1">
      <w:pPr>
        <w:pStyle w:val="ListParagraph"/>
        <w:numPr>
          <w:ilvl w:val="0"/>
          <w:numId w:val="1"/>
        </w:numPr>
        <w:rPr>
          <w:rFonts w:ascii="Times New Roman" w:hAnsi="Times New Roman" w:cs="Times New Roman"/>
        </w:rPr>
      </w:pPr>
      <w:r w:rsidRPr="005169F7">
        <w:rPr>
          <w:rFonts w:ascii="Times New Roman" w:hAnsi="Times New Roman" w:cs="Times New Roman"/>
        </w:rPr>
        <w:t xml:space="preserve"> </w:t>
      </w:r>
      <w:r>
        <w:rPr>
          <w:rFonts w:ascii="Times New Roman" w:hAnsi="Times New Roman" w:cs="Times New Roman"/>
        </w:rPr>
        <w:t>Endi ano khukhonya bhulomilomi bhwene bhwa shikundi, si nasomera likhuwa lia khulomeramera ta.</w:t>
      </w:r>
    </w:p>
    <w:p w14:paraId="63A0F72A" w14:textId="77777777" w:rsidR="00CB73E1" w:rsidRPr="005169F7" w:rsidRDefault="00CB73E1" w:rsidP="00CB73E1">
      <w:pPr>
        <w:spacing w:after="0"/>
        <w:rPr>
          <w:rFonts w:ascii="Times New Roman" w:eastAsia="Calibri" w:hAnsi="Times New Roman" w:cs="Times New Roman"/>
        </w:rPr>
      </w:pPr>
    </w:p>
    <w:p w14:paraId="3136EB1D" w14:textId="77777777" w:rsidR="00CB73E1" w:rsidRPr="005169F7" w:rsidRDefault="00CB73E1" w:rsidP="00CB73E1">
      <w:pPr>
        <w:spacing w:after="0"/>
        <w:rPr>
          <w:rFonts w:ascii="Times New Roman" w:hAnsi="Times New Roman" w:cs="Times New Roman"/>
          <w:b/>
        </w:rPr>
      </w:pPr>
      <w:r>
        <w:rPr>
          <w:rFonts w:ascii="Times New Roman" w:hAnsi="Times New Roman" w:cs="Times New Roman"/>
          <w:b/>
        </w:rPr>
        <w:t>Bhikha bhya bhukhabirisi:</w:t>
      </w:r>
      <w:r w:rsidRPr="005169F7">
        <w:rPr>
          <w:rFonts w:ascii="Times New Roman" w:hAnsi="Times New Roman" w:cs="Times New Roman"/>
          <w:b/>
        </w:rPr>
        <w:t xml:space="preserve">  </w:t>
      </w:r>
      <w:r>
        <w:rPr>
          <w:rFonts w:ascii="Times New Roman" w:hAnsi="Times New Roman" w:cs="Times New Roman"/>
        </w:rPr>
        <w:t xml:space="preserve"> Khubha mu  bhulomilomi khulabhukula nge tsidakika 60 nomba 90.</w:t>
      </w:r>
    </w:p>
    <w:p w14:paraId="22E67DBF" w14:textId="77777777" w:rsidR="00CB73E1" w:rsidRPr="005169F7" w:rsidRDefault="00CB73E1" w:rsidP="00CB73E1">
      <w:pPr>
        <w:spacing w:after="0"/>
        <w:rPr>
          <w:rFonts w:ascii="Times New Roman" w:hAnsi="Times New Roman" w:cs="Times New Roman"/>
          <w:b/>
        </w:rPr>
      </w:pPr>
    </w:p>
    <w:p w14:paraId="7F72C36D" w14:textId="77777777" w:rsidR="00CB73E1" w:rsidRPr="005169F7" w:rsidRDefault="00CB73E1" w:rsidP="00CB73E1">
      <w:pPr>
        <w:spacing w:after="0"/>
        <w:rPr>
          <w:rFonts w:ascii="Times New Roman" w:hAnsi="Times New Roman" w:cs="Times New Roman"/>
          <w:b/>
        </w:rPr>
      </w:pPr>
      <w:r>
        <w:rPr>
          <w:rFonts w:ascii="Times New Roman" w:hAnsi="Times New Roman" w:cs="Times New Roman"/>
          <w:b/>
        </w:rPr>
        <w:t>Abhundu wa bhukhabirisi:</w:t>
      </w:r>
      <w:r>
        <w:rPr>
          <w:rFonts w:ascii="Times New Roman" w:hAnsi="Times New Roman" w:cs="Times New Roman"/>
        </w:rPr>
        <w:t xml:space="preserve"> Bhulomi lomu bhwosi bhulekholekha akari wa sublocation yenywe nge mu kanisa nomba sikuli.</w:t>
      </w:r>
      <w:r w:rsidRPr="005169F7">
        <w:rPr>
          <w:rFonts w:ascii="Times New Roman" w:hAnsi="Times New Roman" w:cs="Times New Roman"/>
        </w:rPr>
        <w:t xml:space="preserve"> </w:t>
      </w:r>
    </w:p>
    <w:p w14:paraId="70C031E4" w14:textId="77777777" w:rsidR="00CB73E1" w:rsidRPr="005169F7" w:rsidRDefault="00CB73E1" w:rsidP="00CB73E1">
      <w:pPr>
        <w:spacing w:after="0"/>
        <w:rPr>
          <w:rFonts w:ascii="Times New Roman" w:eastAsia="Calibri" w:hAnsi="Times New Roman" w:cs="Times New Roman"/>
        </w:rPr>
      </w:pPr>
    </w:p>
    <w:p w14:paraId="1846FD6E" w14:textId="77777777" w:rsidR="00CB73E1" w:rsidRPr="005169F7" w:rsidRDefault="00CB73E1" w:rsidP="00CB73E1">
      <w:pPr>
        <w:spacing w:after="0"/>
        <w:rPr>
          <w:rFonts w:ascii="Times New Roman" w:eastAsia="Calibri" w:hAnsi="Times New Roman" w:cs="Times New Roman"/>
        </w:rPr>
      </w:pPr>
      <w:r>
        <w:rPr>
          <w:rFonts w:ascii="Times New Roman" w:hAnsi="Times New Roman" w:cs="Times New Roman"/>
          <w:b/>
        </w:rPr>
        <w:t xml:space="preserve"> Bhulai: </w:t>
      </w:r>
      <w:r>
        <w:rPr>
          <w:rFonts w:ascii="Times New Roman" w:eastAsia="Calibri" w:hAnsi="Times New Roman" w:cs="Times New Roman"/>
        </w:rPr>
        <w:t>No otsama khujiba maswali kano, si walanyola bhu</w:t>
      </w:r>
      <w:r w:rsidR="00CC764B">
        <w:rPr>
          <w:rFonts w:ascii="Times New Roman" w:eastAsia="Calibri" w:hAnsi="Times New Roman" w:cs="Times New Roman"/>
        </w:rPr>
        <w:t xml:space="preserve"> khonyi</w:t>
      </w:r>
      <w:r>
        <w:rPr>
          <w:rFonts w:ascii="Times New Roman" w:eastAsia="Calibri" w:hAnsi="Times New Roman" w:cs="Times New Roman"/>
        </w:rPr>
        <w:t xml:space="preserve"> bhwosi bhwosi khwao ewe mwene lakini walarukhonya  khumanyarisia nge khulakhola mradi kwefe.Khulakhukalusiria transport yao ya khula akari wa sub-location yenwe.</w:t>
      </w:r>
    </w:p>
    <w:p w14:paraId="76751357" w14:textId="77777777" w:rsidR="00CB73E1" w:rsidRPr="005169F7" w:rsidRDefault="00CB73E1" w:rsidP="00CB73E1">
      <w:pPr>
        <w:spacing w:after="0"/>
        <w:rPr>
          <w:rFonts w:ascii="Times New Roman" w:eastAsia="Calibri" w:hAnsi="Times New Roman" w:cs="Times New Roman"/>
        </w:rPr>
      </w:pPr>
    </w:p>
    <w:p w14:paraId="0473DB28" w14:textId="77777777" w:rsidR="00CB73E1" w:rsidRDefault="00CB73E1" w:rsidP="00CB73E1">
      <w:pPr>
        <w:spacing w:after="0"/>
        <w:rPr>
          <w:rFonts w:ascii="Times New Roman" w:hAnsi="Times New Roman" w:cs="Times New Roman"/>
          <w:b/>
        </w:rPr>
      </w:pPr>
      <w:r>
        <w:rPr>
          <w:rFonts w:ascii="Times New Roman" w:hAnsi="Times New Roman" w:cs="Times New Roman"/>
          <w:b/>
          <w:bCs/>
        </w:rPr>
        <w:t xml:space="preserve"> Bhubhi:</w:t>
      </w:r>
      <w:r>
        <w:rPr>
          <w:rFonts w:ascii="Times New Roman" w:hAnsi="Times New Roman" w:cs="Times New Roman"/>
          <w:bCs/>
        </w:rPr>
        <w:t xml:space="preserve"> Bhubhi bhulondana nende mradi bhuli:</w:t>
      </w:r>
      <w:r>
        <w:rPr>
          <w:rFonts w:ascii="Times New Roman" w:eastAsia="Calibri" w:hAnsi="Times New Roman" w:cs="Times New Roman"/>
        </w:rPr>
        <w:t xml:space="preserve">  Marebho kandi ka endi khukhurebha kanyala kalolokha khubha ka binafsi khulwa kalondana nende khumenya nende afya yao. Makalusio kao kosi kalabhikhwa isiri mno, na khuparirisia mbu mabhi kalondana nende mradi kuno kalabha matiti mno.</w:t>
      </w:r>
      <w:r>
        <w:rPr>
          <w:rFonts w:ascii="Times New Roman" w:hAnsi="Times New Roman" w:cs="Times New Roman"/>
          <w:i/>
        </w:rPr>
        <w:t xml:space="preserve"> Khukosia bhikhaa mukhubha mu  mradi kuno, lakini onyala wemekhya bhulomilomi bhuno bhikhaa bhiosi bhiosi. </w:t>
      </w:r>
      <w:r>
        <w:rPr>
          <w:rFonts w:ascii="Times New Roman" w:hAnsi="Times New Roman" w:cs="Times New Roman"/>
          <w:b/>
        </w:rPr>
        <w:t xml:space="preserve"> </w:t>
      </w:r>
    </w:p>
    <w:p w14:paraId="6BAB4C65" w14:textId="77777777" w:rsidR="00CB73E1" w:rsidRDefault="00CB73E1" w:rsidP="00CB73E1">
      <w:pPr>
        <w:spacing w:after="0"/>
        <w:rPr>
          <w:rFonts w:ascii="Times New Roman" w:hAnsi="Times New Roman" w:cs="Times New Roman"/>
          <w:b/>
        </w:rPr>
      </w:pPr>
    </w:p>
    <w:p w14:paraId="259EA7BE" w14:textId="77777777" w:rsidR="00CB73E1" w:rsidRDefault="00CB73E1" w:rsidP="00CB73E1">
      <w:pPr>
        <w:rPr>
          <w:rFonts w:ascii="Times New Roman" w:hAnsi="Times New Roman" w:cs="Times New Roman"/>
          <w:b/>
        </w:rPr>
      </w:pPr>
      <w:r>
        <w:rPr>
          <w:rFonts w:ascii="Times New Roman" w:hAnsi="Times New Roman" w:cs="Times New Roman"/>
          <w:b/>
        </w:rPr>
        <w:t>Tsisiri</w:t>
      </w:r>
    </w:p>
    <w:p w14:paraId="5295F0F9" w14:textId="77777777" w:rsidR="00CB73E1" w:rsidRDefault="00CB73E1" w:rsidP="00CB73E1">
      <w:r w:rsidRPr="00FD15B3">
        <w:rPr>
          <w:rFonts w:ascii="Times New Roman" w:hAnsi="Times New Roman" w:cs="Times New Roman"/>
          <w:b/>
        </w:rPr>
        <w:t>Khubhula tsiri:</w:t>
      </w:r>
      <w:r w:rsidRPr="00FD15B3">
        <w:rPr>
          <w:rFonts w:ascii="Times New Roman" w:hAnsi="Times New Roman" w:cs="Times New Roman"/>
        </w:rPr>
        <w:t xml:space="preserve"> Mu tsirisachi tsiosi, bhinyalikha mbu isiri inyala yabhulwa, lakini, khulatema mno khwemia kano. Makhuwa kao kosi kalabhikhwa khubha isiri muno. Majibu ka mradi kuno ne kalaandikwa abhundu wosi wosi nomba khubhulwa, amera ka abhandu si kalaekhonyerwa ta.</w:t>
      </w:r>
      <w:r>
        <w:t xml:space="preserve"> </w:t>
      </w:r>
    </w:p>
    <w:p w14:paraId="5D4A6F33" w14:textId="77777777" w:rsidR="00CB73E1" w:rsidRDefault="00CB73E1" w:rsidP="00CB73E1">
      <w:r>
        <w:t xml:space="preserve">Khupungusia tsisiri khubhulwa, tsirekodi tsia muradi tsialekhonyerwa nende bhakholi bha IPA nende bhakhongo bhabhwe bhong’one. Makhuwa koa kakhubhula, kalarwa ale mno nende makalusio kao, lano, nifwe fweng’ene khulanyala khumanya makalusio kao. Makhuwa kali mu makaratasi, kalabhiwa abhundu bha khulafunga nende sifuli. Makhuwa kao binafsi, kanyala karusibhwa amalako nikenya. </w:t>
      </w:r>
    </w:p>
    <w:p w14:paraId="0B98E334" w14:textId="77777777" w:rsidR="00CB73E1" w:rsidRPr="005169F7" w:rsidRDefault="00CB73E1" w:rsidP="00CB73E1">
      <w:r>
        <w:t>Khubhasabha mwesi mbu mulatsama khubhikha tsiri tsa abhandi ne mwakharula abhundu wa bhulomilomi khu khukisa amera ka bhandu bhandi nomba ke mwalabha ne musungire.</w:t>
      </w:r>
    </w:p>
    <w:p w14:paraId="0350F60B" w14:textId="77777777" w:rsidR="00CB73E1" w:rsidRDefault="00CB73E1" w:rsidP="00CB73E1">
      <w:r>
        <w:t xml:space="preserve"> Nelakhonyera esindu sia khubhukula tsisauti tsenywe ta. Esindu syene si sikhulakupa tsipicha tsiosi tsiosi ta. [IF THERE IS A NOTETAKER PRESENT SAY THE FOLLOWING: khuli nende walaandika lakini yalabhukula makhuw matiti kong’one ke khwilekhonyera mu bhulomilomi.] ka yalaandika kalabhikhwa khubha isiri na sikhulabhula khu bhandu bhali rwanyi we mradi kwefwe ta.</w:t>
      </w:r>
    </w:p>
    <w:p w14:paraId="53FBC7A8" w14:textId="77777777" w:rsidR="00CB73E1" w:rsidRPr="00FD15B3" w:rsidRDefault="00CB73E1" w:rsidP="00CB73E1">
      <w:pPr>
        <w:spacing w:after="0" w:line="240" w:lineRule="auto"/>
        <w:jc w:val="both"/>
        <w:rPr>
          <w:rFonts w:ascii="Times New Roman" w:hAnsi="Times New Roman" w:cs="Times New Roman"/>
        </w:rPr>
      </w:pPr>
    </w:p>
    <w:p w14:paraId="7D2752B2" w14:textId="77777777" w:rsidR="008A518B" w:rsidRPr="005169F7" w:rsidRDefault="008A518B" w:rsidP="00CB73E1">
      <w:pPr>
        <w:spacing w:after="0"/>
        <w:rPr>
          <w:rFonts w:ascii="Times New Roman" w:hAnsi="Times New Roman" w:cs="Times New Roman"/>
        </w:rPr>
      </w:pPr>
      <w:r w:rsidRPr="00217E15">
        <w:rPr>
          <w:rFonts w:ascii="Times New Roman" w:hAnsi="Times New Roman" w:cs="Times New Roman"/>
          <w:b/>
          <w:i/>
        </w:rPr>
        <w:t>Okhutong’a nende tsirekodi tsiobukhabirisi:</w:t>
      </w:r>
      <w:r w:rsidRPr="00217E15">
        <w:rPr>
          <w:rFonts w:ascii="Times New Roman" w:hAnsi="Times New Roman" w:cs="Times New Roman"/>
          <w:i/>
        </w:rPr>
        <w:t xml:space="preserve"> </w:t>
      </w:r>
      <w:r w:rsidRPr="00217E15">
        <w:rPr>
          <w:rFonts w:ascii="Times New Roman" w:hAnsi="Times New Roman" w:cs="Times New Roman"/>
        </w:rPr>
        <w:t>Okhutong’a ne irekodi yo bukhabirisi: obukhabirisi ni bwakhabwa, abemirisi banyala khubikha khulokhwekhonyera mu bukhabirisi bundi obwa bahenya okhukhola noba abasiabwe.</w:t>
      </w:r>
      <w:r>
        <w:rPr>
          <w:rFonts w:ascii="Times New Roman" w:hAnsi="Times New Roman" w:cs="Times New Roman"/>
        </w:rPr>
        <w:t xml:space="preserve"> </w:t>
      </w:r>
      <w:r w:rsidRPr="00EF261A">
        <w:rPr>
          <w:rFonts w:ascii="Times New Roman" w:hAnsi="Times New Roman" w:cs="Times New Roman"/>
        </w:rPr>
        <w:t>Khulavika kamakhua ke kumradi kuno khundalo che kumradi kuno nende kimiradi kikindi kilondakho.</w:t>
      </w:r>
      <w:r>
        <w:rPr>
          <w:rFonts w:ascii="Times New Roman" w:hAnsi="Times New Roman" w:cs="Times New Roman"/>
        </w:rPr>
        <w:t xml:space="preserve"> </w:t>
      </w:r>
      <w:r w:rsidRPr="00217E15">
        <w:rPr>
          <w:rFonts w:ascii="Times New Roman" w:hAnsi="Times New Roman" w:cs="Times New Roman"/>
        </w:rPr>
        <w:t xml:space="preserve"> Ngalwaobulindi bubolerwe akulu awo ni bwakhulekhonyara okhulinda </w:t>
      </w:r>
      <w:r w:rsidRPr="00217E15">
        <w:rPr>
          <w:rFonts w:ascii="Times New Roman" w:hAnsi="Times New Roman" w:cs="Times New Roman"/>
        </w:rPr>
        <w:lastRenderedPageBreak/>
        <w:t>iripoti yioyo. Amakalusio kawo sikalanyasiakho obukhonyi bwa IPA inyala noba inyala okhukhweresia noba khu abamenyani bawo</w:t>
      </w:r>
    </w:p>
    <w:p w14:paraId="689C5F43" w14:textId="77777777" w:rsidR="00CB73E1" w:rsidRDefault="00CB73E1" w:rsidP="00CB73E1">
      <w:pPr>
        <w:spacing w:after="0"/>
        <w:rPr>
          <w:rStyle w:val="header-a1"/>
          <w:rFonts w:ascii="Times New Roman" w:hAnsi="Times New Roman" w:cs="Times New Roman"/>
        </w:rPr>
      </w:pPr>
      <w:r>
        <w:rPr>
          <w:rStyle w:val="header-a1"/>
          <w:rFonts w:ascii="Times New Roman" w:hAnsi="Times New Roman" w:cs="Times New Roman"/>
        </w:rPr>
        <w:t xml:space="preserve"> </w:t>
      </w:r>
    </w:p>
    <w:p w14:paraId="51FF7D0F" w14:textId="77777777" w:rsidR="00CB73E1" w:rsidRPr="005169F7" w:rsidRDefault="00CB73E1" w:rsidP="00CB73E1">
      <w:pPr>
        <w:spacing w:after="0"/>
        <w:rPr>
          <w:rStyle w:val="header-a1"/>
          <w:rFonts w:ascii="Times New Roman" w:hAnsi="Times New Roman" w:cs="Times New Roman"/>
          <w:b w:val="0"/>
          <w:bCs w:val="0"/>
          <w:i/>
        </w:rPr>
      </w:pPr>
      <w:r>
        <w:rPr>
          <w:rStyle w:val="header-a1"/>
          <w:rFonts w:ascii="Times New Roman" w:hAnsi="Times New Roman" w:cs="Times New Roman"/>
        </w:rPr>
        <w:t>Khulipwa.</w:t>
      </w:r>
      <w:r>
        <w:rPr>
          <w:rFonts w:ascii="Times New Roman" w:hAnsi="Times New Roman" w:cs="Times New Roman"/>
        </w:rPr>
        <w:t>Si walalipwa ta khu khubha mu muradi kuno ta.khulakhukalusiria  transport yao yong’one yak hula abhundu wa bhulomilomi nende khukalukha ingo.</w:t>
      </w:r>
    </w:p>
    <w:p w14:paraId="516D7B9E" w14:textId="4E13BF4F" w:rsidR="00CB73E1" w:rsidRPr="005169F7" w:rsidDel="00094294" w:rsidRDefault="00CB73E1" w:rsidP="00CB73E1">
      <w:pPr>
        <w:spacing w:after="0"/>
        <w:rPr>
          <w:del w:id="0" w:author="swakoli" w:date="2014-06-17T13:01:00Z"/>
          <w:rStyle w:val="header-a1"/>
          <w:rFonts w:ascii="Times New Roman" w:hAnsi="Times New Roman" w:cs="Times New Roman"/>
        </w:rPr>
      </w:pPr>
      <w:del w:id="1" w:author="swakoli" w:date="2014-06-17T13:01:00Z">
        <w:r w:rsidDel="00094294">
          <w:rPr>
            <w:rStyle w:val="header-a1"/>
            <w:rFonts w:ascii="Times New Roman" w:hAnsi="Times New Roman" w:cs="Times New Roman"/>
          </w:rPr>
          <w:delText>Khusirikhwa nende khulipwa ne wakhaumia.</w:delText>
        </w:r>
        <w:r w:rsidDel="00094294">
          <w:rPr>
            <w:rFonts w:ascii="Times New Roman" w:hAnsi="Times New Roman" w:cs="Times New Roman"/>
          </w:rPr>
          <w:delText>Ni bhulai ne obholera IPA lwangu mno ne olola mbu wahaumia khulwa khubha mu muradi kuno. Onyala wa bholera mundu wa IPA mwene nomba omuhubire isimu.</w:delText>
        </w:r>
      </w:del>
    </w:p>
    <w:p w14:paraId="702C4E10" w14:textId="669F2538" w:rsidR="00CB73E1" w:rsidRDefault="00CB73E1" w:rsidP="00CB73E1">
      <w:pPr>
        <w:spacing w:after="0"/>
        <w:rPr>
          <w:rStyle w:val="header-a1"/>
          <w:rFonts w:ascii="Times New Roman" w:hAnsi="Times New Roman" w:cs="Times New Roman"/>
        </w:rPr>
      </w:pPr>
      <w:del w:id="2" w:author="swakoli" w:date="2014-06-17T13:01:00Z">
        <w:r w:rsidDel="00094294">
          <w:rPr>
            <w:rStyle w:val="header-a1"/>
            <w:rFonts w:ascii="Times New Roman" w:hAnsi="Times New Roman" w:cs="Times New Roman"/>
          </w:rPr>
          <w:delText xml:space="preserve"> </w:delText>
        </w:r>
      </w:del>
      <w:bookmarkStart w:id="3" w:name="_GoBack"/>
      <w:bookmarkEnd w:id="3"/>
    </w:p>
    <w:p w14:paraId="6EBBAAB4" w14:textId="77777777" w:rsidR="00CB73E1" w:rsidRPr="005169F7" w:rsidRDefault="00CB73E1" w:rsidP="00CB73E1">
      <w:pPr>
        <w:spacing w:after="0"/>
        <w:rPr>
          <w:rStyle w:val="header-a1"/>
          <w:rFonts w:ascii="Times New Roman" w:hAnsi="Times New Roman" w:cs="Times New Roman"/>
        </w:rPr>
      </w:pPr>
      <w:r>
        <w:rPr>
          <w:rStyle w:val="header-a1"/>
          <w:rFonts w:ascii="Times New Roman" w:hAnsi="Times New Roman" w:cs="Times New Roman"/>
        </w:rPr>
        <w:t>Obhunyali.</w:t>
      </w:r>
      <w:r>
        <w:rPr>
          <w:rFonts w:ascii="Times New Roman" w:hAnsi="Times New Roman" w:cs="Times New Roman"/>
          <w:iCs/>
        </w:rPr>
        <w:t xml:space="preserve"> Khubha mu muradi ni khu khwirusia khao. Oli nende obhunyali bhwa khukhaya khubha mu muradi nomba khurula bhikhaa bhiosi bhiosi ne siwalakhubwa ifaini yosi yosi nomba khukosia siosi siosi sie wenyekhana onyole.</w:t>
      </w:r>
    </w:p>
    <w:p w14:paraId="3090B500" w14:textId="77777777" w:rsidR="00CB73E1" w:rsidRDefault="00CB73E1" w:rsidP="00CB73E1">
      <w:pPr>
        <w:spacing w:after="0"/>
        <w:rPr>
          <w:rStyle w:val="header-a1"/>
          <w:rFonts w:ascii="Times New Roman" w:hAnsi="Times New Roman" w:cs="Times New Roman"/>
        </w:rPr>
      </w:pPr>
    </w:p>
    <w:p w14:paraId="3A7C9359" w14:textId="77777777" w:rsidR="00CB73E1" w:rsidRPr="005169F7" w:rsidRDefault="00CB73E1" w:rsidP="00CB73E1">
      <w:pPr>
        <w:spacing w:after="0"/>
        <w:rPr>
          <w:rFonts w:ascii="Times New Roman" w:eastAsia="Calibri" w:hAnsi="Times New Roman" w:cs="Times New Roman"/>
        </w:rPr>
      </w:pPr>
      <w:r>
        <w:rPr>
          <w:rStyle w:val="header-a1"/>
          <w:rFonts w:ascii="Times New Roman" w:hAnsi="Times New Roman" w:cs="Times New Roman"/>
        </w:rPr>
        <w:t>Marebho.</w:t>
      </w:r>
      <w:r>
        <w:rPr>
          <w:rFonts w:ascii="Times New Roman" w:eastAsia="Calibri" w:hAnsi="Times New Roman" w:cs="Times New Roman"/>
        </w:rPr>
        <w:t xml:space="preserve"> Nobha nende marebho bhikha biosi biosi, onya wakhupira WASH Benefits khu ) 0728 716  661. Nobha nende marebho kandi khulondana nende bhunyali bhwao nge mlombereswa, onyala wakhupira mukanda kwa KEMRI Ethics Review Committee khu  0722 205 901 nomba 0733 4000 003.</w:t>
      </w:r>
    </w:p>
    <w:p w14:paraId="582D88B5" w14:textId="77777777" w:rsidR="00CB73E1" w:rsidRPr="005169F7" w:rsidRDefault="00CB73E1" w:rsidP="00CB73E1">
      <w:pPr>
        <w:spacing w:after="0"/>
        <w:rPr>
          <w:rFonts w:ascii="Times New Roman" w:eastAsia="Calibri" w:hAnsi="Times New Roman" w:cs="Times New Roman"/>
          <w:b/>
        </w:rPr>
      </w:pPr>
      <w:r>
        <w:rPr>
          <w:rFonts w:ascii="Times New Roman" w:hAnsi="Times New Roman" w:cs="Times New Roman"/>
          <w:i/>
          <w:iCs/>
        </w:rPr>
        <w:t xml:space="preserve"> </w:t>
      </w:r>
      <w:r>
        <w:rPr>
          <w:rFonts w:ascii="Times New Roman" w:hAnsi="Times New Roman" w:cs="Times New Roman"/>
          <w:iCs/>
        </w:rPr>
        <w:t xml:space="preserve">Nobha nende marebho kosi kosi khulondana nende bhunyali bhwao nomba nge bhakhukholanga nge mlombereswa, onyala wakhubira ofisi ya UC Berkeley’s Committee for Protection of Human Subjects, khu 510 642 7461 nomba </w:t>
      </w:r>
      <w:r w:rsidRPr="00FD15B3">
        <w:rPr>
          <w:rFonts w:ascii="Times New Roman" w:hAnsi="Times New Roman" w:cs="Times New Roman"/>
          <w:iCs/>
          <w:u w:val="single"/>
        </w:rPr>
        <w:t>subject@berkeley.edu</w:t>
      </w:r>
      <w:r>
        <w:rPr>
          <w:rFonts w:ascii="Times New Roman" w:hAnsi="Times New Roman" w:cs="Times New Roman"/>
          <w:iCs/>
        </w:rPr>
        <w:t xml:space="preserve"> </w:t>
      </w:r>
    </w:p>
    <w:p w14:paraId="65E27D9D" w14:textId="77777777" w:rsidR="00CB73E1" w:rsidRDefault="00CB73E1" w:rsidP="00CB73E1">
      <w:pPr>
        <w:pStyle w:val="Heading1"/>
        <w:rPr>
          <w:sz w:val="22"/>
          <w:szCs w:val="22"/>
        </w:rPr>
      </w:pPr>
    </w:p>
    <w:p w14:paraId="3CF9E586" w14:textId="77777777" w:rsidR="00CB73E1" w:rsidRPr="005169F7" w:rsidRDefault="00CB73E1" w:rsidP="00CB73E1">
      <w:pPr>
        <w:pStyle w:val="Heading1"/>
        <w:rPr>
          <w:sz w:val="22"/>
          <w:szCs w:val="22"/>
        </w:rPr>
      </w:pPr>
      <w:r>
        <w:t>KHUCHAMA</w:t>
      </w:r>
    </w:p>
    <w:p w14:paraId="59E71853" w14:textId="77777777" w:rsidR="00CB73E1" w:rsidRPr="005169F7" w:rsidRDefault="00CB73E1" w:rsidP="00CB73E1">
      <w:pPr>
        <w:pStyle w:val="Header"/>
        <w:rPr>
          <w:rFonts w:ascii="Times New Roman" w:hAnsi="Times New Roman" w:cs="Times New Roman"/>
        </w:rPr>
      </w:pPr>
      <w:r>
        <w:rPr>
          <w:rFonts w:ascii="Times New Roman" w:hAnsi="Times New Roman" w:cs="Times New Roman"/>
          <w:iCs/>
        </w:rPr>
        <w:t>Bhakkhakhubha lukaratasi luno lwa khuchama.</w:t>
      </w:r>
      <w:r>
        <w:rPr>
          <w:rFonts w:ascii="Times New Roman" w:hAnsi="Times New Roman" w:cs="Times New Roman"/>
        </w:rPr>
        <w:t xml:space="preserve"> No wenya khubha mu muradi kuno, sainia anon a oreho itare. </w:t>
      </w:r>
    </w:p>
    <w:p w14:paraId="119D0F68" w14:textId="77777777" w:rsidR="00CB73E1" w:rsidRPr="005169F7" w:rsidRDefault="00CB73E1" w:rsidP="00CB73E1">
      <w:pPr>
        <w:spacing w:after="0"/>
        <w:rPr>
          <w:rFonts w:ascii="Times New Roman" w:hAnsi="Times New Roman" w:cs="Times New Roman"/>
        </w:rPr>
      </w:pPr>
      <w:r w:rsidRPr="005169F7">
        <w:rPr>
          <w:rFonts w:ascii="Times New Roman" w:eastAsia="Calibri" w:hAnsi="Times New Roman" w:cs="Times New Roman"/>
          <w:b/>
          <w:noProof/>
        </w:rPr>
        <mc:AlternateContent>
          <mc:Choice Requires="wps">
            <w:drawing>
              <wp:anchor distT="0" distB="0" distL="114300" distR="114300" simplePos="0" relativeHeight="251660288" behindDoc="0" locked="0" layoutInCell="1" allowOverlap="1" wp14:anchorId="6FE49511" wp14:editId="2F379866">
                <wp:simplePos x="0" y="0"/>
                <wp:positionH relativeFrom="column">
                  <wp:posOffset>4614545</wp:posOffset>
                </wp:positionH>
                <wp:positionV relativeFrom="paragraph">
                  <wp:posOffset>16953</wp:posOffset>
                </wp:positionV>
                <wp:extent cx="1345721" cy="1026544"/>
                <wp:effectExtent l="0" t="0" r="26035"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721" cy="1026544"/>
                        </a:xfrm>
                        <a:prstGeom prst="rect">
                          <a:avLst/>
                        </a:prstGeom>
                        <a:solidFill>
                          <a:srgbClr val="FFFFFF"/>
                        </a:solidFill>
                        <a:ln w="9525">
                          <a:solidFill>
                            <a:srgbClr val="000000"/>
                          </a:solidFill>
                          <a:miter lim="800000"/>
                          <a:headEnd/>
                          <a:tailEnd/>
                        </a:ln>
                      </wps:spPr>
                      <wps:txbx>
                        <w:txbxContent>
                          <w:p w14:paraId="161CF1DA" w14:textId="77777777" w:rsidR="00CB73E1" w:rsidRDefault="00CB73E1" w:rsidP="00CB73E1">
                            <w:r>
                              <w:t xml:space="preserve">Thumb print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E49511" id="_x0000_t202" coordsize="21600,21600" o:spt="202" path="m,l,21600r21600,l21600,xe">
                <v:stroke joinstyle="miter"/>
                <v:path gradientshapeok="t" o:connecttype="rect"/>
              </v:shapetype>
              <v:shape id="Text Box 2" o:spid="_x0000_s1026" type="#_x0000_t202" style="position:absolute;margin-left:363.35pt;margin-top:1.35pt;width:105.95pt;height:8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">
                <v:textbox>
                  <w:txbxContent>
                    <w:p w14:paraId="161CF1DA" w14:textId="77777777" w:rsidR="00CB73E1" w:rsidRDefault="00CB73E1" w:rsidP="00CB73E1">
                      <w:r>
                        <w:t xml:space="preserve">Thumb print </w:t>
                      </w:r>
                    </w:p>
                  </w:txbxContent>
                </v:textbox>
              </v:shape>
            </w:pict>
          </mc:Fallback>
        </mc:AlternateContent>
      </w:r>
      <w:r w:rsidRPr="005169F7">
        <w:rPr>
          <w:rFonts w:ascii="Times New Roman" w:hAnsi="Times New Roman" w:cs="Times New Roman"/>
          <w:u w:val="single"/>
        </w:rPr>
        <w:tab/>
      </w:r>
      <w:r w:rsidRPr="005169F7">
        <w:rPr>
          <w:rFonts w:ascii="Times New Roman" w:hAnsi="Times New Roman" w:cs="Times New Roman"/>
          <w:u w:val="single"/>
        </w:rPr>
        <w:tab/>
      </w:r>
      <w:r w:rsidRPr="005169F7">
        <w:rPr>
          <w:rFonts w:ascii="Times New Roman" w:hAnsi="Times New Roman" w:cs="Times New Roman"/>
          <w:u w:val="single"/>
        </w:rPr>
        <w:tab/>
      </w:r>
      <w:r w:rsidRPr="005169F7">
        <w:rPr>
          <w:rFonts w:ascii="Times New Roman" w:hAnsi="Times New Roman" w:cs="Times New Roman"/>
          <w:u w:val="single"/>
        </w:rPr>
        <w:tab/>
      </w:r>
      <w:r w:rsidRPr="005169F7">
        <w:rPr>
          <w:rFonts w:ascii="Times New Roman" w:hAnsi="Times New Roman" w:cs="Times New Roman"/>
          <w:u w:val="single"/>
        </w:rPr>
        <w:tab/>
      </w:r>
      <w:r w:rsidRPr="005169F7">
        <w:rPr>
          <w:rFonts w:ascii="Times New Roman" w:hAnsi="Times New Roman" w:cs="Times New Roman"/>
          <w:u w:val="single"/>
        </w:rPr>
        <w:tab/>
      </w:r>
      <w:r w:rsidRPr="005169F7">
        <w:rPr>
          <w:rFonts w:ascii="Times New Roman" w:hAnsi="Times New Roman" w:cs="Times New Roman"/>
        </w:rPr>
        <w:tab/>
        <w:t>_______________</w:t>
      </w:r>
    </w:p>
    <w:p w14:paraId="5164C7CC" w14:textId="77777777" w:rsidR="00CB73E1" w:rsidRPr="005169F7" w:rsidRDefault="00CB73E1" w:rsidP="00CB73E1">
      <w:pPr>
        <w:spacing w:after="0"/>
        <w:rPr>
          <w:rFonts w:ascii="Times New Roman" w:hAnsi="Times New Roman" w:cs="Times New Roman"/>
        </w:rPr>
      </w:pPr>
      <w:r w:rsidRPr="005169F7">
        <w:rPr>
          <w:rFonts w:ascii="Times New Roman" w:hAnsi="Times New Roman" w:cs="Times New Roman"/>
        </w:rPr>
        <w:t xml:space="preserve">Participant's Name </w:t>
      </w:r>
      <w:r w:rsidRPr="005169F7">
        <w:rPr>
          <w:rFonts w:ascii="Times New Roman" w:hAnsi="Times New Roman" w:cs="Times New Roman"/>
          <w:i/>
        </w:rPr>
        <w:t>(please print)</w:t>
      </w:r>
      <w:r w:rsidRPr="005169F7">
        <w:rPr>
          <w:rFonts w:ascii="Times New Roman" w:hAnsi="Times New Roman" w:cs="Times New Roman"/>
        </w:rPr>
        <w:tab/>
      </w:r>
      <w:r w:rsidRPr="005169F7">
        <w:rPr>
          <w:rFonts w:ascii="Times New Roman" w:hAnsi="Times New Roman" w:cs="Times New Roman"/>
        </w:rPr>
        <w:tab/>
      </w:r>
      <w:r w:rsidRPr="005169F7">
        <w:rPr>
          <w:rFonts w:ascii="Times New Roman" w:hAnsi="Times New Roman" w:cs="Times New Roman"/>
        </w:rPr>
        <w:tab/>
        <w:t>Date</w:t>
      </w:r>
    </w:p>
    <w:p w14:paraId="2251ADBC" w14:textId="77777777" w:rsidR="00CB73E1" w:rsidRPr="005169F7" w:rsidRDefault="00CB73E1" w:rsidP="00CB73E1">
      <w:pPr>
        <w:spacing w:after="0"/>
        <w:rPr>
          <w:rFonts w:ascii="Times New Roman" w:hAnsi="Times New Roman" w:cs="Times New Roman"/>
        </w:rPr>
      </w:pPr>
      <w:r w:rsidRPr="005169F7">
        <w:rPr>
          <w:rFonts w:ascii="Times New Roman" w:hAnsi="Times New Roman" w:cs="Times New Roman"/>
          <w:u w:val="single"/>
        </w:rPr>
        <w:tab/>
      </w:r>
      <w:r w:rsidRPr="005169F7">
        <w:rPr>
          <w:rFonts w:ascii="Times New Roman" w:hAnsi="Times New Roman" w:cs="Times New Roman"/>
          <w:u w:val="single"/>
        </w:rPr>
        <w:tab/>
      </w:r>
      <w:r w:rsidRPr="005169F7">
        <w:rPr>
          <w:rFonts w:ascii="Times New Roman" w:hAnsi="Times New Roman" w:cs="Times New Roman"/>
          <w:u w:val="single"/>
        </w:rPr>
        <w:tab/>
      </w:r>
      <w:r w:rsidRPr="005169F7">
        <w:rPr>
          <w:rFonts w:ascii="Times New Roman" w:hAnsi="Times New Roman" w:cs="Times New Roman"/>
          <w:u w:val="single"/>
        </w:rPr>
        <w:tab/>
      </w:r>
      <w:r w:rsidRPr="005169F7">
        <w:rPr>
          <w:rFonts w:ascii="Times New Roman" w:hAnsi="Times New Roman" w:cs="Times New Roman"/>
          <w:u w:val="single"/>
        </w:rPr>
        <w:tab/>
      </w:r>
      <w:r w:rsidRPr="005169F7">
        <w:rPr>
          <w:rFonts w:ascii="Times New Roman" w:hAnsi="Times New Roman" w:cs="Times New Roman"/>
          <w:u w:val="single"/>
        </w:rPr>
        <w:tab/>
      </w:r>
      <w:r w:rsidRPr="005169F7">
        <w:rPr>
          <w:rFonts w:ascii="Times New Roman" w:hAnsi="Times New Roman" w:cs="Times New Roman"/>
        </w:rPr>
        <w:tab/>
        <w:t>_______________</w:t>
      </w:r>
    </w:p>
    <w:p w14:paraId="3282C9DB" w14:textId="77777777" w:rsidR="00CB73E1" w:rsidRPr="005169F7" w:rsidRDefault="00CB73E1" w:rsidP="00CB73E1">
      <w:pPr>
        <w:spacing w:after="0"/>
        <w:rPr>
          <w:rFonts w:ascii="Times New Roman" w:hAnsi="Times New Roman" w:cs="Times New Roman"/>
        </w:rPr>
      </w:pPr>
      <w:r w:rsidRPr="005169F7">
        <w:rPr>
          <w:rFonts w:ascii="Times New Roman" w:hAnsi="Times New Roman" w:cs="Times New Roman"/>
        </w:rPr>
        <w:t>Participant's Signature</w:t>
      </w:r>
      <w:r w:rsidRPr="005169F7">
        <w:rPr>
          <w:rFonts w:ascii="Times New Roman" w:hAnsi="Times New Roman" w:cs="Times New Roman"/>
        </w:rPr>
        <w:tab/>
      </w:r>
      <w:r w:rsidRPr="005169F7">
        <w:rPr>
          <w:rFonts w:ascii="Times New Roman" w:hAnsi="Times New Roman" w:cs="Times New Roman"/>
        </w:rPr>
        <w:tab/>
      </w:r>
      <w:r w:rsidRPr="005169F7">
        <w:rPr>
          <w:rFonts w:ascii="Times New Roman" w:hAnsi="Times New Roman" w:cs="Times New Roman"/>
        </w:rPr>
        <w:tab/>
      </w:r>
      <w:r w:rsidRPr="005169F7">
        <w:rPr>
          <w:rFonts w:ascii="Times New Roman" w:hAnsi="Times New Roman" w:cs="Times New Roman"/>
        </w:rPr>
        <w:tab/>
      </w:r>
      <w:r w:rsidRPr="005169F7">
        <w:rPr>
          <w:rFonts w:ascii="Times New Roman" w:hAnsi="Times New Roman" w:cs="Times New Roman"/>
        </w:rPr>
        <w:tab/>
        <w:t>Date</w:t>
      </w:r>
    </w:p>
    <w:p w14:paraId="5E86B81D" w14:textId="77777777" w:rsidR="00CB73E1" w:rsidRPr="005169F7" w:rsidRDefault="00CB73E1" w:rsidP="00CB73E1">
      <w:pPr>
        <w:spacing w:after="0"/>
        <w:rPr>
          <w:rFonts w:ascii="Times New Roman" w:hAnsi="Times New Roman" w:cs="Times New Roman"/>
          <w:u w:val="single"/>
        </w:rPr>
      </w:pPr>
    </w:p>
    <w:p w14:paraId="71521D67" w14:textId="77777777" w:rsidR="00CB73E1" w:rsidRPr="005169F7" w:rsidRDefault="00CB73E1" w:rsidP="00CB73E1">
      <w:pPr>
        <w:spacing w:after="0"/>
        <w:rPr>
          <w:rFonts w:ascii="Times New Roman" w:hAnsi="Times New Roman" w:cs="Times New Roman"/>
        </w:rPr>
      </w:pPr>
      <w:r w:rsidRPr="005169F7">
        <w:rPr>
          <w:rFonts w:ascii="Times New Roman" w:hAnsi="Times New Roman" w:cs="Times New Roman"/>
          <w:u w:val="single"/>
        </w:rPr>
        <w:tab/>
      </w:r>
      <w:r w:rsidRPr="005169F7">
        <w:rPr>
          <w:rFonts w:ascii="Times New Roman" w:hAnsi="Times New Roman" w:cs="Times New Roman"/>
          <w:u w:val="single"/>
        </w:rPr>
        <w:tab/>
      </w:r>
      <w:r w:rsidRPr="005169F7">
        <w:rPr>
          <w:rFonts w:ascii="Times New Roman" w:hAnsi="Times New Roman" w:cs="Times New Roman"/>
          <w:u w:val="single"/>
        </w:rPr>
        <w:tab/>
      </w:r>
      <w:r w:rsidRPr="005169F7">
        <w:rPr>
          <w:rFonts w:ascii="Times New Roman" w:hAnsi="Times New Roman" w:cs="Times New Roman"/>
          <w:u w:val="single"/>
        </w:rPr>
        <w:tab/>
      </w:r>
      <w:r w:rsidRPr="005169F7">
        <w:rPr>
          <w:rFonts w:ascii="Times New Roman" w:hAnsi="Times New Roman" w:cs="Times New Roman"/>
          <w:u w:val="single"/>
        </w:rPr>
        <w:tab/>
      </w:r>
      <w:r w:rsidRPr="005169F7">
        <w:rPr>
          <w:rFonts w:ascii="Times New Roman" w:hAnsi="Times New Roman" w:cs="Times New Roman"/>
          <w:u w:val="single"/>
        </w:rPr>
        <w:tab/>
      </w:r>
      <w:r w:rsidRPr="005169F7">
        <w:rPr>
          <w:rFonts w:ascii="Times New Roman" w:hAnsi="Times New Roman" w:cs="Times New Roman"/>
        </w:rPr>
        <w:tab/>
        <w:t>_______________</w:t>
      </w:r>
    </w:p>
    <w:p w14:paraId="763EF5B2" w14:textId="77777777" w:rsidR="00CB73E1" w:rsidRPr="005169F7" w:rsidRDefault="00CB73E1" w:rsidP="00CB73E1">
      <w:pPr>
        <w:spacing w:after="0"/>
        <w:rPr>
          <w:rFonts w:ascii="Times New Roman" w:hAnsi="Times New Roman" w:cs="Times New Roman"/>
        </w:rPr>
      </w:pPr>
      <w:r w:rsidRPr="005169F7">
        <w:rPr>
          <w:rFonts w:ascii="Times New Roman" w:hAnsi="Times New Roman" w:cs="Times New Roman"/>
        </w:rPr>
        <w:t>Person Obtaining Consent</w:t>
      </w:r>
      <w:r w:rsidRPr="005169F7">
        <w:rPr>
          <w:rFonts w:ascii="Times New Roman" w:hAnsi="Times New Roman" w:cs="Times New Roman"/>
        </w:rPr>
        <w:tab/>
      </w:r>
      <w:r w:rsidRPr="005169F7">
        <w:rPr>
          <w:rFonts w:ascii="Times New Roman" w:hAnsi="Times New Roman" w:cs="Times New Roman"/>
        </w:rPr>
        <w:tab/>
      </w:r>
      <w:r w:rsidRPr="005169F7">
        <w:rPr>
          <w:rFonts w:ascii="Times New Roman" w:hAnsi="Times New Roman" w:cs="Times New Roman"/>
        </w:rPr>
        <w:tab/>
      </w:r>
      <w:r w:rsidRPr="005169F7">
        <w:rPr>
          <w:rFonts w:ascii="Times New Roman" w:hAnsi="Times New Roman" w:cs="Times New Roman"/>
        </w:rPr>
        <w:tab/>
        <w:t>Date</w:t>
      </w:r>
    </w:p>
    <w:p w14:paraId="6864A27A" w14:textId="77777777" w:rsidR="00CB73E1" w:rsidRPr="005169F7" w:rsidRDefault="00CB73E1" w:rsidP="00CB73E1">
      <w:pPr>
        <w:spacing w:after="0"/>
        <w:rPr>
          <w:rFonts w:ascii="Times New Roman" w:eastAsia="Calibri" w:hAnsi="Times New Roman" w:cs="Times New Roman"/>
          <w:b/>
        </w:rPr>
      </w:pPr>
    </w:p>
    <w:p w14:paraId="77BA030D" w14:textId="77777777" w:rsidR="00CB73E1" w:rsidRPr="005169F7" w:rsidRDefault="00CB73E1" w:rsidP="00CB73E1">
      <w:pPr>
        <w:pStyle w:val="NoSpacing"/>
        <w:rPr>
          <w:rFonts w:ascii="Times New Roman" w:hAnsi="Times New Roman" w:cs="Times New Roman"/>
          <w:b/>
          <w:highlight w:val="lightGray"/>
        </w:rPr>
      </w:pPr>
    </w:p>
    <w:p w14:paraId="3613F6AB" w14:textId="77777777" w:rsidR="00CB73E1" w:rsidRPr="005169F7" w:rsidRDefault="00CB73E1" w:rsidP="00CB73E1">
      <w:pPr>
        <w:pStyle w:val="NoSpacing"/>
        <w:rPr>
          <w:rFonts w:ascii="Times New Roman" w:hAnsi="Times New Roman" w:cs="Times New Roman"/>
        </w:rPr>
      </w:pPr>
    </w:p>
    <w:p w14:paraId="36EADC28" w14:textId="77777777" w:rsidR="00CB73E1" w:rsidRPr="005169F7" w:rsidRDefault="00CB73E1" w:rsidP="00CB73E1">
      <w:pPr>
        <w:rPr>
          <w:rFonts w:ascii="Times New Roman" w:hAnsi="Times New Roman" w:cs="Times New Roman"/>
          <w:b/>
          <w:u w:val="single"/>
        </w:rPr>
      </w:pPr>
    </w:p>
    <w:p w14:paraId="6B0CC2CB" w14:textId="77777777" w:rsidR="00FF626A" w:rsidRPr="00CB73E1" w:rsidRDefault="00FF626A" w:rsidP="00CB73E1"/>
    <w:sectPr w:rsidR="00FF626A" w:rsidRPr="00CB73E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B59A90" w14:textId="77777777" w:rsidR="007E457F" w:rsidRDefault="007E457F">
      <w:pPr>
        <w:spacing w:after="0" w:line="240" w:lineRule="auto"/>
      </w:pPr>
      <w:r>
        <w:separator/>
      </w:r>
    </w:p>
  </w:endnote>
  <w:endnote w:type="continuationSeparator" w:id="0">
    <w:p w14:paraId="577AEF75" w14:textId="77777777" w:rsidR="007E457F" w:rsidRDefault="007E4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8501597"/>
      <w:docPartObj>
        <w:docPartGallery w:val="Page Numbers (Bottom of Page)"/>
        <w:docPartUnique/>
      </w:docPartObj>
    </w:sdtPr>
    <w:sdtEndPr>
      <w:rPr>
        <w:noProof/>
      </w:rPr>
    </w:sdtEndPr>
    <w:sdtContent>
      <w:p w14:paraId="33F036D3" w14:textId="77777777" w:rsidR="008E7D79" w:rsidRDefault="00CB73E1">
        <w:pPr>
          <w:pStyle w:val="Footer"/>
          <w:jc w:val="right"/>
        </w:pPr>
        <w:r>
          <w:fldChar w:fldCharType="begin"/>
        </w:r>
        <w:r>
          <w:instrText xml:space="preserve"> PAGE   \* MERGEFORMAT </w:instrText>
        </w:r>
        <w:r>
          <w:fldChar w:fldCharType="separate"/>
        </w:r>
        <w:r w:rsidR="00094294">
          <w:rPr>
            <w:noProof/>
          </w:rPr>
          <w:t>1</w:t>
        </w:r>
        <w:r>
          <w:rPr>
            <w:noProof/>
          </w:rPr>
          <w:fldChar w:fldCharType="end"/>
        </w:r>
      </w:p>
    </w:sdtContent>
  </w:sdt>
  <w:p w14:paraId="21741A2A" w14:textId="77777777" w:rsidR="008E7D79" w:rsidRDefault="007877FE">
    <w:pPr>
      <w:pStyle w:val="Footer"/>
    </w:pPr>
    <w:r>
      <w:t>CPHS Protocol #2011-09-3654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FBF5D3" w14:textId="77777777" w:rsidR="007E457F" w:rsidRDefault="007E457F">
      <w:pPr>
        <w:spacing w:after="0" w:line="240" w:lineRule="auto"/>
      </w:pPr>
      <w:r>
        <w:separator/>
      </w:r>
    </w:p>
  </w:footnote>
  <w:footnote w:type="continuationSeparator" w:id="0">
    <w:p w14:paraId="57158B88" w14:textId="77777777" w:rsidR="007E457F" w:rsidRDefault="007E45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21214" w14:textId="77777777" w:rsidR="009A1EAC" w:rsidRDefault="00CB73E1">
    <w:pPr>
      <w:pStyle w:val="Header"/>
    </w:pPr>
    <w:r>
      <w:rPr>
        <w:noProof/>
      </w:rPr>
      <w:drawing>
        <wp:anchor distT="0" distB="0" distL="114300" distR="114300" simplePos="0" relativeHeight="251659264" behindDoc="0" locked="0" layoutInCell="1" allowOverlap="1" wp14:anchorId="42797626" wp14:editId="48B65663">
          <wp:simplePos x="0" y="0"/>
          <wp:positionH relativeFrom="column">
            <wp:posOffset>2219325</wp:posOffset>
          </wp:positionH>
          <wp:positionV relativeFrom="paragraph">
            <wp:posOffset>-149860</wp:posOffset>
          </wp:positionV>
          <wp:extent cx="1100455" cy="542925"/>
          <wp:effectExtent l="0" t="0" r="4445" b="952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316E30"/>
    <w:multiLevelType w:val="hybridMultilevel"/>
    <w:tmpl w:val="E2A8C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wakoli">
    <w15:presenceInfo w15:providerId="None" w15:userId="swako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3E1"/>
    <w:rsid w:val="00082933"/>
    <w:rsid w:val="00094294"/>
    <w:rsid w:val="00130B9B"/>
    <w:rsid w:val="00166544"/>
    <w:rsid w:val="003D2FA5"/>
    <w:rsid w:val="004136A2"/>
    <w:rsid w:val="00446D00"/>
    <w:rsid w:val="005A2937"/>
    <w:rsid w:val="00605D8A"/>
    <w:rsid w:val="006D2346"/>
    <w:rsid w:val="007877FE"/>
    <w:rsid w:val="007E457F"/>
    <w:rsid w:val="008452FA"/>
    <w:rsid w:val="0086501F"/>
    <w:rsid w:val="008A518B"/>
    <w:rsid w:val="009520AE"/>
    <w:rsid w:val="00A02839"/>
    <w:rsid w:val="00B20CD9"/>
    <w:rsid w:val="00CB73E1"/>
    <w:rsid w:val="00CC764B"/>
    <w:rsid w:val="00CD609B"/>
    <w:rsid w:val="00E27237"/>
    <w:rsid w:val="00FF62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50A3AD"/>
  <w15:docId w15:val="{0BA1CCAA-0835-44AF-946F-15D91B99C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3E1"/>
  </w:style>
  <w:style w:type="paragraph" w:styleId="Heading1">
    <w:name w:val="heading 1"/>
    <w:basedOn w:val="Normal"/>
    <w:next w:val="Normal"/>
    <w:link w:val="Heading1Char"/>
    <w:qFormat/>
    <w:rsid w:val="00CB73E1"/>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73E1"/>
    <w:rPr>
      <w:rFonts w:ascii="Times New Roman" w:eastAsia="Times New Roman" w:hAnsi="Times New Roman" w:cs="Times New Roman"/>
      <w:b/>
      <w:bCs/>
      <w:sz w:val="24"/>
      <w:szCs w:val="24"/>
    </w:rPr>
  </w:style>
  <w:style w:type="paragraph" w:styleId="ListParagraph">
    <w:name w:val="List Paragraph"/>
    <w:basedOn w:val="Normal"/>
    <w:uiPriority w:val="34"/>
    <w:qFormat/>
    <w:rsid w:val="00CB73E1"/>
    <w:pPr>
      <w:ind w:left="720"/>
      <w:contextualSpacing/>
    </w:pPr>
  </w:style>
  <w:style w:type="paragraph" w:styleId="NoSpacing">
    <w:name w:val="No Spacing"/>
    <w:uiPriority w:val="1"/>
    <w:qFormat/>
    <w:rsid w:val="00CB73E1"/>
    <w:pPr>
      <w:spacing w:after="0" w:line="240" w:lineRule="auto"/>
    </w:pPr>
  </w:style>
  <w:style w:type="paragraph" w:styleId="Header">
    <w:name w:val="header"/>
    <w:basedOn w:val="Normal"/>
    <w:link w:val="HeaderChar"/>
    <w:unhideWhenUsed/>
    <w:rsid w:val="00CB73E1"/>
    <w:pPr>
      <w:tabs>
        <w:tab w:val="center" w:pos="4680"/>
        <w:tab w:val="right" w:pos="9360"/>
      </w:tabs>
      <w:spacing w:after="0" w:line="240" w:lineRule="auto"/>
    </w:pPr>
  </w:style>
  <w:style w:type="character" w:customStyle="1" w:styleId="HeaderChar">
    <w:name w:val="Header Char"/>
    <w:basedOn w:val="DefaultParagraphFont"/>
    <w:link w:val="Header"/>
    <w:rsid w:val="00CB73E1"/>
  </w:style>
  <w:style w:type="paragraph" w:styleId="Footer">
    <w:name w:val="footer"/>
    <w:basedOn w:val="Normal"/>
    <w:link w:val="FooterChar"/>
    <w:uiPriority w:val="99"/>
    <w:unhideWhenUsed/>
    <w:rsid w:val="00CB73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3E1"/>
  </w:style>
  <w:style w:type="character" w:customStyle="1" w:styleId="header-a1">
    <w:name w:val="header-a1"/>
    <w:rsid w:val="00CB73E1"/>
    <w:rPr>
      <w:rFonts w:ascii="Arial" w:hAnsi="Arial" w:cs="Arial" w:hint="default"/>
      <w:b/>
      <w:bCs/>
      <w:color w:val="00000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1039</Words>
  <Characters>5924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IPA-USER</dc:creator>
  <cp:lastModifiedBy>swakoli</cp:lastModifiedBy>
  <cp:revision>8</cp:revision>
  <dcterms:created xsi:type="dcterms:W3CDTF">2014-05-06T14:53:00Z</dcterms:created>
  <dcterms:modified xsi:type="dcterms:W3CDTF">2014-06-17T10:01:00Z</dcterms:modified>
</cp:coreProperties>
</file>