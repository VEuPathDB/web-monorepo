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EAE" w:rsidRDefault="00FC7EAE">
      <w:pPr>
        <w:keepNext/>
        <w:keepLines/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</w:p>
    <w:p w:rsidR="00FC7EAE" w:rsidRDefault="00FC7EAE">
      <w:pPr>
        <w:keepNext/>
        <w:keepLines/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</w:p>
    <w:p w:rsidR="00FC7EAE" w:rsidRDefault="009B22C4">
      <w:pPr>
        <w:keepNext/>
        <w:keepLines/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ins w:id="0" w:author="Ryan Mahoney" w:date="2015-04-21T15:56:00Z">
        <w:r>
          <w:rPr>
            <w:rFonts w:ascii="Times New Roman" w:eastAsia="Times New Roman" w:hAnsi="Times New Roman" w:cs="Times New Roman"/>
            <w:b/>
          </w:rPr>
          <w:t>Annex 51c</w:t>
        </w:r>
      </w:ins>
    </w:p>
    <w:p w:rsidR="00FC7EAE" w:rsidRDefault="000C314C">
      <w:pPr>
        <w:keepNext/>
        <w:keepLines/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object w:dxaOrig="1663" w:dyaOrig="820">
          <v:rect id="rectole0000000000" o:spid="_x0000_i1025" style="width:83.5pt;height:41.45pt" o:ole="" o:preferrelative="t" stroked="f">
            <v:imagedata r:id="rId5" o:title=""/>
          </v:rect>
          <o:OLEObject Type="Embed" ProgID="StaticMetafile" ShapeID="rectole0000000000" DrawAspect="Content" ObjectID="_1494752675" r:id="rId6"/>
        </w:object>
      </w:r>
      <w:r>
        <w:rPr>
          <w:rFonts w:ascii="Times New Roman" w:eastAsia="Times New Roman" w:hAnsi="Times New Roman" w:cs="Times New Roman"/>
          <w:b/>
        </w:rPr>
        <w:t xml:space="preserve"> OKHUFUCHIRIRA OKHUSHIRIKIANA NI NAFWE MU OMURADI WASH BENEFITS PROMOTER SURVEY KHUKENDELELA KHWA AKARIKARI MU OKHUHANDIKA</w:t>
      </w:r>
    </w:p>
    <w:p w:rsidR="00FC7EAE" w:rsidRDefault="000C314C">
      <w:pPr>
        <w:keepNext/>
        <w:keepLines/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p w:rsidR="00FC7EAE" w:rsidRDefault="000C314C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Eshirwe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Eshiobuhabilishi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WASH Benefits – </w:t>
      </w:r>
      <w:proofErr w:type="spellStart"/>
      <w:r>
        <w:rPr>
          <w:rFonts w:ascii="Times New Roman" w:eastAsia="Times New Roman" w:hAnsi="Times New Roman" w:cs="Times New Roman"/>
        </w:rPr>
        <w:t>Okhusaba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amakhono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Obusirihi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obwamatsi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Obusafi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Mungo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nende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Okhulia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nende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Okhupima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Matokeo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Murisafu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mwa</w:t>
      </w:r>
      <w:proofErr w:type="spellEnd"/>
      <w:r>
        <w:rPr>
          <w:rFonts w:ascii="Times New Roman" w:eastAsia="Times New Roman" w:hAnsi="Times New Roman" w:cs="Times New Roman"/>
        </w:rPr>
        <w:t xml:space="preserve"> Kenya (</w:t>
      </w:r>
      <w:proofErr w:type="spellStart"/>
      <w:r>
        <w:rPr>
          <w:rFonts w:ascii="Times New Roman" w:eastAsia="Times New Roman" w:hAnsi="Times New Roman" w:cs="Times New Roman"/>
        </w:rPr>
        <w:t>nomba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Omuradi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kwa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Obulamu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Bana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:rsidR="00FC7EAE" w:rsidRDefault="00FC7EA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:rsidR="00FC7EAE" w:rsidRDefault="000C314C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Okhwebula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:rsidR="00FC7EAE" w:rsidRDefault="000C314C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Elira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Lianje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ni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______________, [</w:t>
      </w:r>
      <w:proofErr w:type="spellStart"/>
      <w:r>
        <w:rPr>
          <w:rFonts w:ascii="Times New Roman" w:eastAsia="Times New Roman" w:hAnsi="Times New Roman" w:cs="Times New Roman"/>
          <w:i/>
        </w:rPr>
        <w:t>Elira</w:t>
      </w:r>
      <w:proofErr w:type="spellEnd"/>
      <w:r>
        <w:rPr>
          <w:rFonts w:ascii="Times New Roman" w:eastAsia="Times New Roman" w:hAnsi="Times New Roman" w:cs="Times New Roman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</w:rPr>
        <w:t>khurula</w:t>
      </w:r>
      <w:proofErr w:type="spellEnd"/>
      <w:r>
        <w:rPr>
          <w:rFonts w:ascii="Times New Roman" w:eastAsia="Times New Roman" w:hAnsi="Times New Roman" w:cs="Times New Roman"/>
        </w:rPr>
        <w:t xml:space="preserve"> Innovations for Poverty Action (IPA) </w:t>
      </w:r>
      <w:proofErr w:type="spellStart"/>
      <w:r>
        <w:rPr>
          <w:rFonts w:ascii="Times New Roman" w:eastAsia="Times New Roman" w:hAnsi="Times New Roman" w:cs="Times New Roman"/>
        </w:rPr>
        <w:t>kuli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mutsitauni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tsia</w:t>
      </w:r>
      <w:proofErr w:type="spellEnd"/>
      <w:r>
        <w:rPr>
          <w:rFonts w:ascii="Times New Roman" w:eastAsia="Times New Roman" w:hAnsi="Times New Roman" w:cs="Times New Roman"/>
        </w:rPr>
        <w:t xml:space="preserve"> [KAKAMEGA </w:t>
      </w:r>
      <w:proofErr w:type="spellStart"/>
      <w:r>
        <w:rPr>
          <w:rFonts w:ascii="Times New Roman" w:eastAsia="Times New Roman" w:hAnsi="Times New Roman" w:cs="Times New Roman"/>
        </w:rPr>
        <w:t>nende</w:t>
      </w:r>
      <w:proofErr w:type="spellEnd"/>
      <w:r>
        <w:rPr>
          <w:rFonts w:ascii="Times New Roman" w:eastAsia="Times New Roman" w:hAnsi="Times New Roman" w:cs="Times New Roman"/>
        </w:rPr>
        <w:t xml:space="preserve"> BUNGOMA]. </w:t>
      </w:r>
      <w:proofErr w:type="spellStart"/>
      <w:r>
        <w:rPr>
          <w:rFonts w:ascii="Times New Roman" w:eastAsia="Times New Roman" w:hAnsi="Times New Roman" w:cs="Times New Roman"/>
        </w:rPr>
        <w:t>Ekholanga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emilimo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nende</w:t>
      </w:r>
      <w:proofErr w:type="spellEnd"/>
      <w:r>
        <w:rPr>
          <w:rFonts w:ascii="Times New Roman" w:eastAsia="Times New Roman" w:hAnsi="Times New Roman" w:cs="Times New Roman"/>
        </w:rPr>
        <w:t xml:space="preserve"> Clair Null </w:t>
      </w:r>
      <w:proofErr w:type="spellStart"/>
      <w:r>
        <w:rPr>
          <w:rFonts w:ascii="Times New Roman" w:eastAsia="Times New Roman" w:hAnsi="Times New Roman" w:cs="Times New Roman"/>
        </w:rPr>
        <w:t>okhurula</w:t>
      </w:r>
      <w:proofErr w:type="spellEnd"/>
      <w:r>
        <w:rPr>
          <w:rFonts w:ascii="Times New Roman" w:eastAsia="Times New Roman" w:hAnsi="Times New Roman" w:cs="Times New Roman"/>
        </w:rPr>
        <w:t xml:space="preserve"> mu Innovations for Poverty Action </w:t>
      </w:r>
      <w:proofErr w:type="spellStart"/>
      <w:ins w:id="1" w:author="Ryan Mahoney" w:date="2015-04-21T15:57:00Z">
        <w:r w:rsidR="009B22C4">
          <w:rPr>
            <w:rFonts w:ascii="Times New Roman" w:eastAsia="Times New Roman" w:hAnsi="Times New Roman" w:cs="Times New Roman"/>
          </w:rPr>
          <w:t>nende</w:t>
        </w:r>
        <w:proofErr w:type="spellEnd"/>
        <w:r w:rsidR="009B22C4"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 w:rsidR="009B22C4">
          <w:rPr>
            <w:rFonts w:ascii="Times New Roman" w:eastAsia="Times New Roman" w:hAnsi="Times New Roman" w:cs="Times New Roman"/>
          </w:rPr>
          <w:t>Bhasomi</w:t>
        </w:r>
        <w:proofErr w:type="spellEnd"/>
        <w:r w:rsidR="009B22C4">
          <w:rPr>
            <w:rFonts w:ascii="Times New Roman" w:eastAsia="Times New Roman" w:hAnsi="Times New Roman" w:cs="Times New Roman"/>
          </w:rPr>
          <w:t xml:space="preserve"> </w:t>
        </w:r>
        <w:proofErr w:type="spellStart"/>
        <w:proofErr w:type="gramStart"/>
        <w:r w:rsidR="009B22C4">
          <w:rPr>
            <w:rFonts w:ascii="Times New Roman" w:eastAsia="Times New Roman" w:hAnsi="Times New Roman" w:cs="Times New Roman"/>
          </w:rPr>
          <w:t>bha</w:t>
        </w:r>
        <w:proofErr w:type="spellEnd"/>
        <w:proofErr w:type="gramEnd"/>
        <w:r w:rsidR="009B22C4">
          <w:rPr>
            <w:rFonts w:ascii="Times New Roman" w:eastAsia="Times New Roman" w:hAnsi="Times New Roman" w:cs="Times New Roman"/>
          </w:rPr>
          <w:t xml:space="preserve"> University </w:t>
        </w:r>
        <w:proofErr w:type="spellStart"/>
        <w:r w:rsidR="009B22C4">
          <w:rPr>
            <w:rFonts w:ascii="Times New Roman" w:eastAsia="Times New Roman" w:hAnsi="Times New Roman" w:cs="Times New Roman"/>
          </w:rPr>
          <w:t>ya</w:t>
        </w:r>
        <w:proofErr w:type="spellEnd"/>
        <w:r w:rsidR="009B22C4">
          <w:rPr>
            <w:rFonts w:ascii="Times New Roman" w:eastAsia="Times New Roman" w:hAnsi="Times New Roman" w:cs="Times New Roman"/>
          </w:rPr>
          <w:t xml:space="preserve"> California Berkeley </w:t>
        </w:r>
      </w:ins>
      <w:r>
        <w:rPr>
          <w:rFonts w:ascii="Times New Roman" w:eastAsia="Times New Roman" w:hAnsi="Times New Roman" w:cs="Times New Roman"/>
        </w:rPr>
        <w:t xml:space="preserve">mu United States. </w:t>
      </w:r>
      <w:proofErr w:type="spellStart"/>
      <w:r>
        <w:rPr>
          <w:rFonts w:ascii="Times New Roman" w:eastAsia="Times New Roman" w:hAnsi="Times New Roman" w:cs="Times New Roman"/>
        </w:rPr>
        <w:t>Embanganga</w:t>
      </w:r>
      <w:proofErr w:type="spellEnd"/>
      <w:r>
        <w:rPr>
          <w:rFonts w:ascii="Times New Roman" w:eastAsia="Times New Roman" w:hAnsi="Times New Roman" w:cs="Times New Roman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i/>
        </w:rPr>
        <w:t>Khupangangaa</w:t>
      </w:r>
      <w:proofErr w:type="spellEnd"/>
      <w:r>
        <w:rPr>
          <w:rFonts w:ascii="Times New Roman" w:eastAsia="Times New Roman" w:hAnsi="Times New Roman" w:cs="Times New Roman"/>
        </w:rPr>
        <w:t xml:space="preserve">] </w:t>
      </w:r>
      <w:proofErr w:type="spellStart"/>
      <w:r>
        <w:rPr>
          <w:rFonts w:ascii="Times New Roman" w:eastAsia="Times New Roman" w:hAnsi="Times New Roman" w:cs="Times New Roman"/>
        </w:rPr>
        <w:t>okhwitsa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okhulonderera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mkanda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kwefu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kwo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okhukhabirisia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nokwa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emulanjire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ano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FC7EAE" w:rsidRDefault="00FC7EAE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FC7EAE" w:rsidRDefault="000C314C">
      <w:pPr>
        <w:spacing w:after="0" w:line="276" w:lineRule="auto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</w:rPr>
        <w:t>Khukhusayanga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witse</w:t>
      </w:r>
      <w:proofErr w:type="spellEnd"/>
      <w:r>
        <w:rPr>
          <w:rFonts w:ascii="Times New Roman" w:eastAsia="Times New Roman" w:hAnsi="Times New Roman" w:cs="Times New Roman"/>
        </w:rPr>
        <w:t xml:space="preserve"> mu </w:t>
      </w:r>
      <w:proofErr w:type="spellStart"/>
      <w:r>
        <w:rPr>
          <w:rFonts w:ascii="Times New Roman" w:eastAsia="Times New Roman" w:hAnsi="Times New Roman" w:cs="Times New Roman"/>
        </w:rPr>
        <w:t>ameko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kano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shichira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chakulwa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nende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avanju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olukongo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lwenywe</w:t>
      </w:r>
      <w:proofErr w:type="spellEnd"/>
      <w:r>
        <w:rPr>
          <w:rFonts w:ascii="Times New Roman" w:eastAsia="Times New Roman" w:hAnsi="Times New Roman" w:cs="Times New Roman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</w:rPr>
        <w:t>vasomeswa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nende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avanju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va</w:t>
      </w:r>
      <w:proofErr w:type="spellEnd"/>
      <w:r>
        <w:rPr>
          <w:rFonts w:ascii="Times New Roman" w:eastAsia="Times New Roman" w:hAnsi="Times New Roman" w:cs="Times New Roman"/>
        </w:rPr>
        <w:t xml:space="preserve"> IPA </w:t>
      </w:r>
      <w:proofErr w:type="spellStart"/>
      <w:r>
        <w:rPr>
          <w:rFonts w:ascii="Times New Roman" w:eastAsia="Times New Roman" w:hAnsi="Times New Roman" w:cs="Times New Roman"/>
        </w:rPr>
        <w:t>okhuva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omuyeti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mulusoma</w:t>
      </w:r>
      <w:proofErr w:type="spellEnd"/>
      <w:r>
        <w:rPr>
          <w:rFonts w:ascii="Calibri" w:eastAsia="Calibri" w:hAnsi="Calibri" w:cs="Calibri"/>
          <w:i/>
        </w:rPr>
        <w:t xml:space="preserve"> </w:t>
      </w:r>
    </w:p>
    <w:p w:rsidR="00FC7EAE" w:rsidRDefault="00FC7EAE">
      <w:pPr>
        <w:spacing w:after="0" w:line="276" w:lineRule="auto"/>
        <w:rPr>
          <w:rFonts w:ascii="Times New Roman" w:eastAsia="Times New Roman" w:hAnsi="Times New Roman" w:cs="Times New Roman"/>
        </w:rPr>
      </w:pPr>
      <w:bookmarkStart w:id="2" w:name="_GoBack"/>
      <w:bookmarkEnd w:id="2"/>
    </w:p>
    <w:p w:rsidR="00FC7EAE" w:rsidRDefault="000C314C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Lichomo</w:t>
      </w:r>
      <w:proofErr w:type="spellEnd"/>
    </w:p>
    <w:p w:rsidR="00FC7EAE" w:rsidRDefault="000C314C">
      <w:pPr>
        <w:spacing w:after="0" w:line="276" w:lineRule="auto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</w:rPr>
        <w:t>Eshifune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shiya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elioko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lino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ni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okhuhabirisia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obulamu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khuluokhwenya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okhumanya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olwa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ebindu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abikhusialo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khuno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binyala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okhunyasia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okhukhula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nende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obulamu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bana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Khwakhekombirekho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okhuelewa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emiradi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kiefwe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ekia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okhwendelesa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afya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kiyeta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emima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kia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avanju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mulukongo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FC7EAE" w:rsidRDefault="00FC7EAE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:rsidR="00FC7EAE" w:rsidRDefault="000C314C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Tsinjira</w:t>
      </w:r>
      <w:proofErr w:type="spellEnd"/>
    </w:p>
    <w:p w:rsidR="00FC7EAE" w:rsidRDefault="000C314C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Kakhava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oleyama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khuva</w:t>
      </w:r>
      <w:proofErr w:type="spellEnd"/>
      <w:r>
        <w:rPr>
          <w:rFonts w:ascii="Times New Roman" w:eastAsia="Times New Roman" w:hAnsi="Times New Roman" w:cs="Times New Roman"/>
        </w:rPr>
        <w:t xml:space="preserve"> mu </w:t>
      </w:r>
      <w:proofErr w:type="spellStart"/>
      <w:r>
        <w:rPr>
          <w:rFonts w:ascii="Times New Roman" w:eastAsia="Times New Roman" w:hAnsi="Times New Roman" w:cs="Times New Roman"/>
        </w:rPr>
        <w:t>ameko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kano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olarevwa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okhukhola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akalondakho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Endi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okhulomaloma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nawe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nyingaino</w:t>
      </w:r>
      <w:proofErr w:type="spellEnd"/>
      <w:ins w:id="3" w:author="IPA_USER" w:date="2015-06-02T10:17:00Z">
        <w:r w:rsidR="004936C0">
          <w:rPr>
            <w:rFonts w:ascii="Times New Roman" w:eastAsia="Times New Roman" w:hAnsi="Times New Roman" w:cs="Times New Roman"/>
          </w:rPr>
          <w:t xml:space="preserve"> mu </w:t>
        </w:r>
        <w:proofErr w:type="spellStart"/>
        <w:r w:rsidR="004936C0">
          <w:rPr>
            <w:rFonts w:ascii="Times New Roman" w:eastAsia="Times New Roman" w:hAnsi="Times New Roman" w:cs="Times New Roman"/>
          </w:rPr>
          <w:t>aundu</w:t>
        </w:r>
        <w:proofErr w:type="spellEnd"/>
        <w:r w:rsidR="004936C0"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 w:rsidR="004936C0">
          <w:rPr>
            <w:rFonts w:ascii="Times New Roman" w:eastAsia="Times New Roman" w:hAnsi="Times New Roman" w:cs="Times New Roman"/>
          </w:rPr>
          <w:t>a</w:t>
        </w:r>
      </w:ins>
      <w:ins w:id="4" w:author="IPA_USER" w:date="2015-06-02T10:34:00Z">
        <w:r w:rsidR="00F16E49">
          <w:rPr>
            <w:rFonts w:ascii="Times New Roman" w:eastAsia="Times New Roman" w:hAnsi="Times New Roman" w:cs="Times New Roman"/>
          </w:rPr>
          <w:t>siri</w:t>
        </w:r>
      </w:ins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okhunyola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oujumbe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ins w:id="5" w:author="IPA_USER" w:date="2015-06-02T10:50:00Z">
        <w:r w:rsidR="00BD41AD">
          <w:rPr>
            <w:rFonts w:ascii="Times New Roman" w:hAnsi="Times New Roman" w:cs="Times New Roman"/>
          </w:rPr>
          <w:t xml:space="preserve">,  </w:t>
        </w:r>
        <w:proofErr w:type="spellStart"/>
        <w:r w:rsidR="00BD41AD">
          <w:rPr>
            <w:rFonts w:ascii="Times New Roman" w:hAnsi="Times New Roman" w:cs="Times New Roman"/>
          </w:rPr>
          <w:t>khulakhureva</w:t>
        </w:r>
        <w:proofErr w:type="spellEnd"/>
        <w:r w:rsidR="00BD41AD">
          <w:rPr>
            <w:rFonts w:ascii="Times New Roman" w:hAnsi="Times New Roman" w:cs="Times New Roman"/>
          </w:rPr>
          <w:t xml:space="preserve"> </w:t>
        </w:r>
        <w:proofErr w:type="spellStart"/>
        <w:r w:rsidR="00BD41AD">
          <w:rPr>
            <w:rFonts w:ascii="Times New Roman" w:hAnsi="Times New Roman" w:cs="Times New Roman"/>
          </w:rPr>
          <w:t>amarevo</w:t>
        </w:r>
        <w:proofErr w:type="spellEnd"/>
        <w:r w:rsidR="00BD41AD">
          <w:rPr>
            <w:rFonts w:ascii="Times New Roman" w:hAnsi="Times New Roman" w:cs="Times New Roman"/>
          </w:rPr>
          <w:t xml:space="preserve"> </w:t>
        </w:r>
        <w:proofErr w:type="spellStart"/>
        <w:r w:rsidR="00BD41AD">
          <w:rPr>
            <w:rFonts w:ascii="Times New Roman" w:hAnsi="Times New Roman" w:cs="Times New Roman"/>
          </w:rPr>
          <w:t>okhulondekhana</w:t>
        </w:r>
      </w:ins>
      <w:proofErr w:type="spellEnd"/>
      <w:ins w:id="6" w:author="IPA_USER" w:date="2015-06-02T10:59:00Z">
        <w:r w:rsidR="00505D34">
          <w:rPr>
            <w:rFonts w:ascii="Times New Roman" w:hAnsi="Times New Roman" w:cs="Times New Roman"/>
          </w:rPr>
          <w:t xml:space="preserve"> </w:t>
        </w:r>
        <w:proofErr w:type="spellStart"/>
        <w:r w:rsidR="00505D34">
          <w:rPr>
            <w:rFonts w:ascii="Times New Roman" w:hAnsi="Times New Roman" w:cs="Times New Roman"/>
          </w:rPr>
          <w:t>nende</w:t>
        </w:r>
      </w:ins>
      <w:proofErr w:type="spellEnd"/>
      <w:ins w:id="7" w:author="IPA_USER" w:date="2015-06-02T10:50:00Z">
        <w:r w:rsidR="00BD41AD">
          <w:rPr>
            <w:rFonts w:ascii="Times New Roman" w:hAnsi="Times New Roman" w:cs="Times New Roman"/>
          </w:rPr>
          <w:t xml:space="preserve"> </w:t>
        </w:r>
        <w:proofErr w:type="spellStart"/>
        <w:r w:rsidR="00BD41AD">
          <w:rPr>
            <w:rFonts w:ascii="Times New Roman" w:hAnsi="Times New Roman" w:cs="Times New Roman"/>
          </w:rPr>
          <w:t>amaparo</w:t>
        </w:r>
        <w:proofErr w:type="spellEnd"/>
        <w:r w:rsidR="00BD41AD">
          <w:rPr>
            <w:rFonts w:ascii="Times New Roman" w:hAnsi="Times New Roman" w:cs="Times New Roman"/>
          </w:rPr>
          <w:t xml:space="preserve"> </w:t>
        </w:r>
        <w:proofErr w:type="spellStart"/>
        <w:r w:rsidR="00BD41AD">
          <w:rPr>
            <w:rFonts w:ascii="Times New Roman" w:hAnsi="Times New Roman" w:cs="Times New Roman"/>
          </w:rPr>
          <w:t>koko</w:t>
        </w:r>
        <w:proofErr w:type="spellEnd"/>
        <w:r w:rsidR="00BD41AD">
          <w:rPr>
            <w:rFonts w:ascii="Times New Roman" w:hAnsi="Times New Roman" w:cs="Times New Roman"/>
          </w:rPr>
          <w:t xml:space="preserve"> </w:t>
        </w:r>
        <w:proofErr w:type="spellStart"/>
        <w:r w:rsidR="00BD41AD">
          <w:rPr>
            <w:rFonts w:ascii="Times New Roman" w:hAnsi="Times New Roman" w:cs="Times New Roman"/>
          </w:rPr>
          <w:t>nende</w:t>
        </w:r>
        <w:proofErr w:type="spellEnd"/>
        <w:r w:rsidR="00BD41AD">
          <w:rPr>
            <w:rFonts w:ascii="Times New Roman" w:hAnsi="Times New Roman" w:cs="Times New Roman"/>
          </w:rPr>
          <w:t xml:space="preserve"> </w:t>
        </w:r>
        <w:proofErr w:type="spellStart"/>
        <w:r w:rsidR="00BD41AD">
          <w:rPr>
            <w:rFonts w:ascii="Times New Roman" w:hAnsi="Times New Roman" w:cs="Times New Roman"/>
          </w:rPr>
          <w:t>shinga</w:t>
        </w:r>
        <w:proofErr w:type="spellEnd"/>
        <w:r w:rsidR="00BD41AD">
          <w:rPr>
            <w:rFonts w:ascii="Times New Roman" w:hAnsi="Times New Roman" w:cs="Times New Roman"/>
          </w:rPr>
          <w:t xml:space="preserve"> </w:t>
        </w:r>
        <w:proofErr w:type="spellStart"/>
        <w:r w:rsidR="00BD41AD">
          <w:rPr>
            <w:rFonts w:ascii="Times New Roman" w:hAnsi="Times New Roman" w:cs="Times New Roman"/>
          </w:rPr>
          <w:t>ololanga</w:t>
        </w:r>
        <w:proofErr w:type="spellEnd"/>
        <w:r w:rsidR="00BD41AD">
          <w:rPr>
            <w:rFonts w:ascii="Times New Roman" w:hAnsi="Times New Roman" w:cs="Times New Roman"/>
          </w:rPr>
          <w:t xml:space="preserve"> </w:t>
        </w:r>
        <w:proofErr w:type="spellStart"/>
        <w:r w:rsidR="00BD41AD">
          <w:rPr>
            <w:rFonts w:ascii="Times New Roman" w:hAnsi="Times New Roman" w:cs="Times New Roman"/>
          </w:rPr>
          <w:t>ikasi</w:t>
        </w:r>
        <w:proofErr w:type="spellEnd"/>
        <w:r w:rsidR="00BD41AD">
          <w:rPr>
            <w:rFonts w:ascii="Times New Roman" w:hAnsi="Times New Roman" w:cs="Times New Roman"/>
          </w:rPr>
          <w:t xml:space="preserve"> </w:t>
        </w:r>
        <w:proofErr w:type="spellStart"/>
        <w:r w:rsidR="00BD41AD">
          <w:rPr>
            <w:rFonts w:ascii="Times New Roman" w:hAnsi="Times New Roman" w:cs="Times New Roman"/>
          </w:rPr>
          <w:t>yo</w:t>
        </w:r>
        <w:proofErr w:type="spellEnd"/>
        <w:r w:rsidR="00BD41AD">
          <w:rPr>
            <w:rFonts w:ascii="Times New Roman" w:hAnsi="Times New Roman" w:cs="Times New Roman"/>
          </w:rPr>
          <w:t xml:space="preserve"> </w:t>
        </w:r>
        <w:proofErr w:type="spellStart"/>
        <w:r w:rsidR="00BD41AD">
          <w:rPr>
            <w:rFonts w:ascii="Times New Roman" w:hAnsi="Times New Roman" w:cs="Times New Roman"/>
          </w:rPr>
          <w:t>eya</w:t>
        </w:r>
        <w:proofErr w:type="spellEnd"/>
        <w:r w:rsidR="00BD41AD">
          <w:rPr>
            <w:rFonts w:ascii="Times New Roman" w:hAnsi="Times New Roman" w:cs="Times New Roman"/>
          </w:rPr>
          <w:t xml:space="preserve"> </w:t>
        </w:r>
        <w:proofErr w:type="spellStart"/>
        <w:r w:rsidR="00BD41AD">
          <w:rPr>
            <w:rFonts w:ascii="Times New Roman" w:hAnsi="Times New Roman" w:cs="Times New Roman"/>
          </w:rPr>
          <w:t>promota</w:t>
        </w:r>
        <w:proofErr w:type="spellEnd"/>
        <w:r w:rsidR="00BD41AD">
          <w:rPr>
            <w:rFonts w:ascii="Times New Roman" w:hAnsi="Times New Roman" w:cs="Times New Roman"/>
          </w:rPr>
          <w:t xml:space="preserve">, </w:t>
        </w:r>
        <w:proofErr w:type="spellStart"/>
        <w:r w:rsidR="00BD41AD">
          <w:rPr>
            <w:rFonts w:ascii="Times New Roman" w:hAnsi="Times New Roman" w:cs="Times New Roman"/>
          </w:rPr>
          <w:t>amakhuwa</w:t>
        </w:r>
        <w:proofErr w:type="spellEnd"/>
        <w:r w:rsidR="00BD41AD">
          <w:rPr>
            <w:rFonts w:ascii="Times New Roman" w:hAnsi="Times New Roman" w:cs="Times New Roman"/>
          </w:rPr>
          <w:t xml:space="preserve"> </w:t>
        </w:r>
        <w:proofErr w:type="spellStart"/>
        <w:r w:rsidR="00BD41AD">
          <w:rPr>
            <w:rFonts w:ascii="Times New Roman" w:hAnsi="Times New Roman" w:cs="Times New Roman"/>
          </w:rPr>
          <w:t>ka</w:t>
        </w:r>
        <w:proofErr w:type="spellEnd"/>
        <w:r w:rsidR="00BD41AD">
          <w:rPr>
            <w:rFonts w:ascii="Times New Roman" w:hAnsi="Times New Roman" w:cs="Times New Roman"/>
          </w:rPr>
          <w:t xml:space="preserve"> </w:t>
        </w:r>
        <w:proofErr w:type="spellStart"/>
        <w:r w:rsidR="00BD41AD">
          <w:rPr>
            <w:rFonts w:ascii="Times New Roman" w:hAnsi="Times New Roman" w:cs="Times New Roman"/>
          </w:rPr>
          <w:t>afia</w:t>
        </w:r>
        <w:proofErr w:type="spellEnd"/>
        <w:r w:rsidR="00BD41AD">
          <w:rPr>
            <w:rFonts w:ascii="Times New Roman" w:hAnsi="Times New Roman" w:cs="Times New Roman"/>
          </w:rPr>
          <w:t>.</w:t>
        </w:r>
      </w:ins>
      <w:ins w:id="8" w:author="IPA_USER" w:date="2015-06-02T10:33:00Z">
        <w:r w:rsidR="000A1610"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 w:rsidR="000A1610">
          <w:rPr>
            <w:rFonts w:ascii="Times New Roman" w:eastAsia="Times New Roman" w:hAnsi="Times New Roman" w:cs="Times New Roman"/>
          </w:rPr>
          <w:t>Lenjera</w:t>
        </w:r>
        <w:proofErr w:type="spellEnd"/>
        <w:r w:rsidR="000A1610"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 w:rsidR="000A1610">
          <w:rPr>
            <w:rFonts w:ascii="Times New Roman" w:eastAsia="Times New Roman" w:hAnsi="Times New Roman" w:cs="Times New Roman"/>
          </w:rPr>
          <w:t>lenjera</w:t>
        </w:r>
        <w:proofErr w:type="spellEnd"/>
        <w:r w:rsidR="000A1610"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 w:rsidR="000A1610">
          <w:rPr>
            <w:rFonts w:ascii="Times New Roman" w:eastAsia="Times New Roman" w:hAnsi="Times New Roman" w:cs="Times New Roman"/>
          </w:rPr>
          <w:t>amakhono</w:t>
        </w:r>
        <w:proofErr w:type="spellEnd"/>
        <w:r w:rsidR="000A1610">
          <w:rPr>
            <w:rFonts w:ascii="Times New Roman" w:eastAsia="Times New Roman" w:hAnsi="Times New Roman" w:cs="Times New Roman"/>
          </w:rPr>
          <w:t xml:space="preserve"> </w:t>
        </w:r>
        <w:proofErr w:type="spellStart"/>
        <w:proofErr w:type="gramStart"/>
        <w:r w:rsidR="000A1610">
          <w:rPr>
            <w:rFonts w:ascii="Times New Roman" w:eastAsia="Times New Roman" w:hAnsi="Times New Roman" w:cs="Times New Roman"/>
          </w:rPr>
          <w:t>ko</w:t>
        </w:r>
        <w:proofErr w:type="spellEnd"/>
        <w:proofErr w:type="gramEnd"/>
        <w:r w:rsidR="000A1610"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 w:rsidR="000A1610">
          <w:rPr>
            <w:rFonts w:ascii="Times New Roman" w:eastAsia="Times New Roman" w:hAnsi="Times New Roman" w:cs="Times New Roman"/>
          </w:rPr>
          <w:t>nende</w:t>
        </w:r>
        <w:proofErr w:type="spellEnd"/>
        <w:r w:rsidR="000A1610"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 w:rsidR="000A1610">
          <w:rPr>
            <w:rFonts w:ascii="Times New Roman" w:eastAsia="Times New Roman" w:hAnsi="Times New Roman" w:cs="Times New Roman"/>
          </w:rPr>
          <w:t>mulukongo</w:t>
        </w:r>
        <w:proofErr w:type="spellEnd"/>
        <w:r w:rsidR="000A1610"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 w:rsidR="000A1610">
          <w:rPr>
            <w:rFonts w:ascii="Times New Roman" w:eastAsia="Times New Roman" w:hAnsi="Times New Roman" w:cs="Times New Roman"/>
          </w:rPr>
          <w:t>mana</w:t>
        </w:r>
        <w:proofErr w:type="spellEnd"/>
        <w:r w:rsidR="000A1610"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 w:rsidR="000A1610">
          <w:rPr>
            <w:rFonts w:ascii="Times New Roman" w:eastAsia="Times New Roman" w:hAnsi="Times New Roman" w:cs="Times New Roman"/>
          </w:rPr>
          <w:t>opime</w:t>
        </w:r>
        <w:proofErr w:type="spellEnd"/>
        <w:r w:rsidR="000A1610"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 w:rsidR="000A1610">
          <w:rPr>
            <w:rFonts w:ascii="Times New Roman" w:eastAsia="Times New Roman" w:hAnsi="Times New Roman" w:cs="Times New Roman"/>
          </w:rPr>
          <w:t>noho</w:t>
        </w:r>
        <w:proofErr w:type="spellEnd"/>
        <w:r w:rsidR="000A1610"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 w:rsidR="000A1610">
          <w:rPr>
            <w:rFonts w:ascii="Times New Roman" w:eastAsia="Times New Roman" w:hAnsi="Times New Roman" w:cs="Times New Roman"/>
          </w:rPr>
          <w:t>ovukule</w:t>
        </w:r>
        <w:proofErr w:type="spellEnd"/>
        <w:r w:rsidR="000A1610"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 w:rsidR="000A1610">
          <w:rPr>
            <w:rFonts w:ascii="Times New Roman" w:eastAsia="Times New Roman" w:hAnsi="Times New Roman" w:cs="Times New Roman"/>
          </w:rPr>
          <w:t>efipimo</w:t>
        </w:r>
        <w:proofErr w:type="spellEnd"/>
        <w:r w:rsidR="000A1610">
          <w:rPr>
            <w:rFonts w:ascii="Times New Roman" w:eastAsia="Times New Roman" w:hAnsi="Times New Roman" w:cs="Times New Roman"/>
          </w:rPr>
          <w:t xml:space="preserve"> </w:t>
        </w:r>
      </w:ins>
      <w:proofErr w:type="spellStart"/>
      <w:ins w:id="9" w:author="IPA_USER" w:date="2015-06-02T10:34:00Z">
        <w:r w:rsidR="00505D34">
          <w:rPr>
            <w:rFonts w:ascii="Times New Roman" w:eastAsia="Times New Roman" w:hAnsi="Times New Roman" w:cs="Times New Roman"/>
          </w:rPr>
          <w:t>f</w:t>
        </w:r>
        <w:r w:rsidR="000A1610">
          <w:rPr>
            <w:rFonts w:ascii="Times New Roman" w:eastAsia="Times New Roman" w:hAnsi="Times New Roman" w:cs="Times New Roman"/>
          </w:rPr>
          <w:t>ulani</w:t>
        </w:r>
        <w:proofErr w:type="spellEnd"/>
        <w:r w:rsidR="000A1610">
          <w:rPr>
            <w:rFonts w:ascii="Times New Roman" w:eastAsia="Times New Roman" w:hAnsi="Times New Roman" w:cs="Times New Roman"/>
          </w:rPr>
          <w:t xml:space="preserve"> </w:t>
        </w:r>
      </w:ins>
      <w:proofErr w:type="spellStart"/>
      <w:ins w:id="10" w:author="IPA_USER" w:date="2015-06-02T10:33:00Z">
        <w:r w:rsidR="000A1610">
          <w:rPr>
            <w:rFonts w:ascii="Times New Roman" w:eastAsia="Times New Roman" w:hAnsi="Times New Roman" w:cs="Times New Roman"/>
          </w:rPr>
          <w:t>fia</w:t>
        </w:r>
        <w:proofErr w:type="spellEnd"/>
        <w:r w:rsidR="000A1610"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 w:rsidR="000A1610">
          <w:rPr>
            <w:rFonts w:ascii="Times New Roman" w:eastAsia="Times New Roman" w:hAnsi="Times New Roman" w:cs="Times New Roman"/>
          </w:rPr>
          <w:t>ichoo</w:t>
        </w:r>
      </w:ins>
      <w:proofErr w:type="spellEnd"/>
      <w:ins w:id="11" w:author="IPA_USER" w:date="2015-06-02T10:34:00Z">
        <w:r w:rsidR="000A1610">
          <w:rPr>
            <w:rFonts w:ascii="Times New Roman" w:eastAsia="Times New Roman" w:hAnsi="Times New Roman" w:cs="Times New Roman"/>
          </w:rPr>
          <w:t xml:space="preserve"> yoyo.</w:t>
        </w:r>
      </w:ins>
      <w:del w:id="12" w:author="IPA_USER" w:date="2015-06-02T10:33:00Z">
        <w:r w:rsidDel="000A1610">
          <w:rPr>
            <w:rFonts w:ascii="Times New Roman" w:eastAsia="Times New Roman" w:hAnsi="Times New Roman" w:cs="Times New Roman"/>
          </w:rPr>
          <w:delText xml:space="preserve">Fulani , enengere nende okhuukula evipimo </w:delText>
        </w:r>
      </w:del>
      <w:del w:id="13" w:author="IPA_USER" w:date="2015-06-02T10:34:00Z">
        <w:r w:rsidDel="000A1610">
          <w:rPr>
            <w:rFonts w:ascii="Times New Roman" w:eastAsia="Times New Roman" w:hAnsi="Times New Roman" w:cs="Times New Roman"/>
          </w:rPr>
          <w:delText>fulani</w:delText>
        </w:r>
      </w:del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Avanju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vefwe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vali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okhuukula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amakhuwa</w:t>
      </w:r>
      <w:proofErr w:type="spellEnd"/>
      <w:r>
        <w:rPr>
          <w:rFonts w:ascii="Times New Roman" w:eastAsia="Times New Roman" w:hAnsi="Times New Roman" w:cs="Times New Roman"/>
        </w:rPr>
        <w:t xml:space="preserve"> Fulani </w:t>
      </w:r>
      <w:proofErr w:type="spellStart"/>
      <w:r>
        <w:rPr>
          <w:rFonts w:ascii="Times New Roman" w:eastAsia="Times New Roman" w:hAnsi="Times New Roman" w:cs="Times New Roman"/>
        </w:rPr>
        <w:t>okhulondekhana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nende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enumba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yiyo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nende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awawamenya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Okhukhola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evinju</w:t>
      </w:r>
      <w:proofErr w:type="spellEnd"/>
      <w:r>
        <w:rPr>
          <w:rFonts w:ascii="Times New Roman" w:eastAsia="Times New Roman" w:hAnsi="Times New Roman" w:cs="Times New Roman"/>
        </w:rPr>
        <w:t xml:space="preserve"> vino </w:t>
      </w:r>
      <w:proofErr w:type="spellStart"/>
      <w:r>
        <w:rPr>
          <w:rFonts w:ascii="Times New Roman" w:eastAsia="Times New Roman" w:hAnsi="Times New Roman" w:cs="Times New Roman"/>
        </w:rPr>
        <w:t>vili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okhuukula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elala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FC7EAE" w:rsidRDefault="000C314C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FC7EAE" w:rsidRDefault="000C314C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Bikha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Bio </w:t>
      </w:r>
      <w:proofErr w:type="spellStart"/>
      <w:r>
        <w:rPr>
          <w:rFonts w:ascii="Times New Roman" w:eastAsia="Times New Roman" w:hAnsi="Times New Roman" w:cs="Times New Roman"/>
          <w:b/>
        </w:rPr>
        <w:t>bukhabirisi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</w:t>
      </w:r>
      <w:proofErr w:type="spellStart"/>
      <w:r>
        <w:rPr>
          <w:rFonts w:ascii="Times New Roman" w:eastAsia="Times New Roman" w:hAnsi="Times New Roman" w:cs="Times New Roman"/>
        </w:rPr>
        <w:t>Iwe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khuba</w:t>
      </w:r>
      <w:proofErr w:type="spellEnd"/>
      <w:r>
        <w:rPr>
          <w:rFonts w:ascii="Times New Roman" w:eastAsia="Times New Roman" w:hAnsi="Times New Roman" w:cs="Times New Roman"/>
        </w:rPr>
        <w:t xml:space="preserve"> mu </w:t>
      </w:r>
      <w:proofErr w:type="spellStart"/>
      <w:r>
        <w:rPr>
          <w:rFonts w:ascii="Times New Roman" w:eastAsia="Times New Roman" w:hAnsi="Times New Roman" w:cs="Times New Roman"/>
        </w:rPr>
        <w:t>mradi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kuno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khulakhubukua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amakhabi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elala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kataru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khubuli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khukhuchendera</w:t>
      </w:r>
      <w:proofErr w:type="spellEnd"/>
      <w:r>
        <w:rPr>
          <w:rFonts w:ascii="Times New Roman" w:eastAsia="Times New Roman" w:hAnsi="Times New Roman" w:cs="Times New Roman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</w:rPr>
        <w:t>khulakhuchendera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amakhabi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karo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FC7EAE" w:rsidRDefault="00FC7EAE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:rsidR="00FC7EAE" w:rsidRDefault="000C314C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Owobukhabirisi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bukholerwa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Mipango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kiosi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kiobukhabirisi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kilekholera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enyumba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lio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FC7EAE" w:rsidRDefault="00FC7EAE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FC7EAE" w:rsidRDefault="000C314C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Obukhonyi</w:t>
      </w:r>
      <w:proofErr w:type="spellEnd"/>
    </w:p>
    <w:p w:rsidR="00D33947" w:rsidRDefault="009B22C4" w:rsidP="00D33947">
      <w:pPr>
        <w:spacing w:after="0"/>
        <w:rPr>
          <w:ins w:id="14" w:author="IPA_USER" w:date="2015-06-02T10:52:00Z"/>
          <w:rFonts w:ascii="Times New Roman" w:eastAsia="Calibri" w:hAnsi="Times New Roman" w:cs="Times New Roman"/>
        </w:rPr>
      </w:pPr>
      <w:proofErr w:type="spellStart"/>
      <w:ins w:id="15" w:author="Ryan Mahoney" w:date="2015-04-21T15:58:00Z">
        <w:r>
          <w:rPr>
            <w:rFonts w:ascii="Times New Roman" w:eastAsia="Times New Roman" w:hAnsi="Times New Roman" w:cs="Times New Roman"/>
          </w:rPr>
          <w:lastRenderedPageBreak/>
          <w:t>Nochama</w:t>
        </w:r>
        <w:proofErr w:type="spellEnd"/>
        <w:r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</w:rPr>
          <w:t>okhuchiba</w:t>
        </w:r>
        <w:proofErr w:type="spellEnd"/>
        <w:r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</w:rPr>
          <w:t>amarebo</w:t>
        </w:r>
        <w:proofErr w:type="spellEnd"/>
        <w:r>
          <w:rPr>
            <w:rFonts w:ascii="Times New Roman" w:eastAsia="Times New Roman" w:hAnsi="Times New Roman" w:cs="Times New Roman"/>
          </w:rPr>
          <w:t xml:space="preserve"> </w:t>
        </w:r>
        <w:proofErr w:type="spellStart"/>
        <w:proofErr w:type="gramStart"/>
        <w:r>
          <w:rPr>
            <w:rFonts w:ascii="Times New Roman" w:eastAsia="Times New Roman" w:hAnsi="Times New Roman" w:cs="Times New Roman"/>
          </w:rPr>
          <w:t>kano</w:t>
        </w:r>
        <w:proofErr w:type="spellEnd"/>
        <w:proofErr w:type="gramEnd"/>
        <w:r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</w:rPr>
          <w:t>bubulao</w:t>
        </w:r>
        <w:proofErr w:type="spellEnd"/>
        <w:r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</w:rPr>
          <w:t>obukhonyi</w:t>
        </w:r>
        <w:proofErr w:type="spellEnd"/>
        <w:r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</w:rPr>
          <w:t>bwosi</w:t>
        </w:r>
        <w:proofErr w:type="spellEnd"/>
        <w:r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</w:rPr>
          <w:t>bwosi</w:t>
        </w:r>
        <w:proofErr w:type="spellEnd"/>
        <w:r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</w:rPr>
          <w:t>bwaulanyola</w:t>
        </w:r>
        <w:del w:id="16" w:author="IPA_USER" w:date="2015-06-02T10:52:00Z">
          <w:r w:rsidDel="00D33947">
            <w:rPr>
              <w:rFonts w:ascii="Times New Roman" w:eastAsia="Times New Roman" w:hAnsi="Times New Roman" w:cs="Times New Roman"/>
            </w:rPr>
            <w:delText xml:space="preserve"> ne olaba norukhonyanga okhumanyrisia</w:delText>
          </w:r>
        </w:del>
      </w:ins>
      <w:ins w:id="17" w:author="IPA_USER" w:date="2015-06-02T10:52:00Z">
        <w:r w:rsidR="00D33947">
          <w:rPr>
            <w:rFonts w:ascii="Times New Roman" w:eastAsia="Calibri" w:hAnsi="Times New Roman" w:cs="Times New Roman"/>
          </w:rPr>
          <w:t>Lakini</w:t>
        </w:r>
        <w:proofErr w:type="spellEnd"/>
        <w:r w:rsidR="00D33947">
          <w:rPr>
            <w:rFonts w:ascii="Times New Roman" w:eastAsia="Calibri" w:hAnsi="Times New Roman" w:cs="Times New Roman"/>
          </w:rPr>
          <w:t xml:space="preserve"> </w:t>
        </w:r>
        <w:proofErr w:type="spellStart"/>
        <w:r w:rsidR="00D33947">
          <w:rPr>
            <w:rFonts w:ascii="Times New Roman" w:eastAsia="Calibri" w:hAnsi="Times New Roman" w:cs="Times New Roman"/>
          </w:rPr>
          <w:t>olakhwelewa</w:t>
        </w:r>
        <w:proofErr w:type="spellEnd"/>
        <w:r w:rsidR="00D33947">
          <w:rPr>
            <w:rFonts w:ascii="Times New Roman" w:eastAsia="Calibri" w:hAnsi="Times New Roman" w:cs="Times New Roman"/>
          </w:rPr>
          <w:t xml:space="preserve"> </w:t>
        </w:r>
        <w:proofErr w:type="spellStart"/>
        <w:r w:rsidR="00D33947">
          <w:rPr>
            <w:rFonts w:ascii="Times New Roman" w:eastAsia="Calibri" w:hAnsi="Times New Roman" w:cs="Times New Roman"/>
          </w:rPr>
          <w:t>ngalwa</w:t>
        </w:r>
        <w:proofErr w:type="spellEnd"/>
        <w:r w:rsidR="00D33947">
          <w:rPr>
            <w:rFonts w:ascii="Times New Roman" w:eastAsia="Calibri" w:hAnsi="Times New Roman" w:cs="Times New Roman"/>
          </w:rPr>
          <w:t xml:space="preserve"> </w:t>
        </w:r>
        <w:proofErr w:type="spellStart"/>
        <w:r w:rsidR="00D33947">
          <w:rPr>
            <w:rFonts w:ascii="Times New Roman" w:eastAsia="Calibri" w:hAnsi="Times New Roman" w:cs="Times New Roman"/>
          </w:rPr>
          <w:t>shinga</w:t>
        </w:r>
        <w:proofErr w:type="spellEnd"/>
        <w:r w:rsidR="00D33947">
          <w:rPr>
            <w:rFonts w:ascii="Times New Roman" w:eastAsia="Calibri" w:hAnsi="Times New Roman" w:cs="Times New Roman"/>
          </w:rPr>
          <w:t xml:space="preserve"> </w:t>
        </w:r>
        <w:proofErr w:type="spellStart"/>
        <w:r w:rsidR="00D33947">
          <w:rPr>
            <w:rFonts w:ascii="Times New Roman" w:eastAsia="Calibri" w:hAnsi="Times New Roman" w:cs="Times New Roman"/>
          </w:rPr>
          <w:t>lwa</w:t>
        </w:r>
        <w:proofErr w:type="spellEnd"/>
        <w:r w:rsidR="00D33947">
          <w:rPr>
            <w:rFonts w:ascii="Times New Roman" w:eastAsia="Calibri" w:hAnsi="Times New Roman" w:cs="Times New Roman"/>
          </w:rPr>
          <w:t xml:space="preserve"> </w:t>
        </w:r>
        <w:proofErr w:type="spellStart"/>
        <w:r w:rsidR="00D33947">
          <w:rPr>
            <w:rFonts w:ascii="Times New Roman" w:eastAsia="Calibri" w:hAnsi="Times New Roman" w:cs="Times New Roman"/>
          </w:rPr>
          <w:t>avana</w:t>
        </w:r>
        <w:proofErr w:type="spellEnd"/>
        <w:r w:rsidR="00D33947">
          <w:rPr>
            <w:rFonts w:ascii="Times New Roman" w:eastAsia="Calibri" w:hAnsi="Times New Roman" w:cs="Times New Roman"/>
          </w:rPr>
          <w:t xml:space="preserve"> </w:t>
        </w:r>
        <w:proofErr w:type="spellStart"/>
        <w:r w:rsidR="00D33947">
          <w:rPr>
            <w:rFonts w:ascii="Times New Roman" w:eastAsia="Calibri" w:hAnsi="Times New Roman" w:cs="Times New Roman"/>
          </w:rPr>
          <w:t>vanyolanga</w:t>
        </w:r>
        <w:proofErr w:type="spellEnd"/>
        <w:r w:rsidR="00D33947">
          <w:rPr>
            <w:rFonts w:ascii="Times New Roman" w:eastAsia="Calibri" w:hAnsi="Times New Roman" w:cs="Times New Roman"/>
          </w:rPr>
          <w:t xml:space="preserve"> </w:t>
        </w:r>
        <w:proofErr w:type="spellStart"/>
        <w:r w:rsidR="00D33947">
          <w:rPr>
            <w:rFonts w:ascii="Times New Roman" w:eastAsia="Calibri" w:hAnsi="Times New Roman" w:cs="Times New Roman"/>
          </w:rPr>
          <w:t>ovuchafu</w:t>
        </w:r>
        <w:proofErr w:type="spellEnd"/>
        <w:r w:rsidR="00D33947">
          <w:rPr>
            <w:rFonts w:ascii="Times New Roman" w:eastAsia="Calibri" w:hAnsi="Times New Roman" w:cs="Times New Roman"/>
          </w:rPr>
          <w:t xml:space="preserve"> </w:t>
        </w:r>
        <w:proofErr w:type="spellStart"/>
        <w:r w:rsidR="00D33947">
          <w:rPr>
            <w:rFonts w:ascii="Times New Roman" w:eastAsia="Calibri" w:hAnsi="Times New Roman" w:cs="Times New Roman"/>
          </w:rPr>
          <w:t>okhurula</w:t>
        </w:r>
        <w:proofErr w:type="spellEnd"/>
        <w:r w:rsidR="00D33947">
          <w:rPr>
            <w:rFonts w:ascii="Times New Roman" w:eastAsia="Calibri" w:hAnsi="Times New Roman" w:cs="Times New Roman"/>
          </w:rPr>
          <w:t xml:space="preserve"> </w:t>
        </w:r>
        <w:proofErr w:type="spellStart"/>
        <w:r w:rsidR="00D33947">
          <w:rPr>
            <w:rFonts w:ascii="Times New Roman" w:eastAsia="Calibri" w:hAnsi="Times New Roman" w:cs="Times New Roman"/>
          </w:rPr>
          <w:t>mulukongo</w:t>
        </w:r>
        <w:proofErr w:type="spellEnd"/>
        <w:r w:rsidR="00D33947">
          <w:rPr>
            <w:rFonts w:ascii="Times New Roman" w:eastAsia="Calibri" w:hAnsi="Times New Roman" w:cs="Times New Roman"/>
          </w:rPr>
          <w:t xml:space="preserve"> </w:t>
        </w:r>
        <w:proofErr w:type="spellStart"/>
        <w:r w:rsidR="00D33947">
          <w:rPr>
            <w:rFonts w:ascii="Times New Roman" w:eastAsia="Calibri" w:hAnsi="Times New Roman" w:cs="Times New Roman"/>
          </w:rPr>
          <w:t>lwavu</w:t>
        </w:r>
      </w:ins>
      <w:proofErr w:type="spellEnd"/>
      <w:ins w:id="18" w:author="IPA_USER" w:date="2015-06-02T10:53:00Z">
        <w:r w:rsidR="00D33947">
          <w:rPr>
            <w:rFonts w:ascii="Times New Roman" w:eastAsia="Calibri" w:hAnsi="Times New Roman" w:cs="Times New Roman"/>
          </w:rPr>
          <w:t xml:space="preserve"> </w:t>
        </w:r>
      </w:ins>
      <w:proofErr w:type="spellStart"/>
      <w:ins w:id="19" w:author="IPA_USER" w:date="2015-06-02T10:52:00Z">
        <w:r w:rsidR="00D33947">
          <w:rPr>
            <w:rFonts w:ascii="Times New Roman" w:eastAsia="Calibri" w:hAnsi="Times New Roman" w:cs="Times New Roman"/>
          </w:rPr>
          <w:t>no</w:t>
        </w:r>
      </w:ins>
      <w:ins w:id="20" w:author="IPA_USER" w:date="2015-06-02T10:53:00Z">
        <w:r w:rsidR="00D33947">
          <w:rPr>
            <w:rFonts w:ascii="Times New Roman" w:eastAsia="Calibri" w:hAnsi="Times New Roman" w:cs="Times New Roman"/>
          </w:rPr>
          <w:t>ho</w:t>
        </w:r>
      </w:ins>
      <w:proofErr w:type="spellEnd"/>
      <w:ins w:id="21" w:author="IPA_USER" w:date="2015-06-02T10:52:00Z">
        <w:r w:rsidR="00D33947">
          <w:rPr>
            <w:rFonts w:ascii="Times New Roman" w:eastAsia="Calibri" w:hAnsi="Times New Roman" w:cs="Times New Roman"/>
          </w:rPr>
          <w:t xml:space="preserve"> </w:t>
        </w:r>
        <w:proofErr w:type="spellStart"/>
        <w:r w:rsidR="00D33947">
          <w:rPr>
            <w:rFonts w:ascii="Times New Roman" w:eastAsia="Calibri" w:hAnsi="Times New Roman" w:cs="Times New Roman"/>
          </w:rPr>
          <w:t>masingira</w:t>
        </w:r>
      </w:ins>
      <w:proofErr w:type="spellEnd"/>
      <w:ins w:id="22" w:author="IPA_USER" w:date="2015-06-02T10:53:00Z">
        <w:r w:rsidR="00D33947">
          <w:rPr>
            <w:rFonts w:ascii="Times New Roman" w:eastAsia="Calibri" w:hAnsi="Times New Roman" w:cs="Times New Roman"/>
          </w:rPr>
          <w:t xml:space="preserve">. </w:t>
        </w:r>
        <w:proofErr w:type="spellStart"/>
        <w:r w:rsidR="00D33947">
          <w:rPr>
            <w:rFonts w:ascii="Times New Roman" w:eastAsia="Calibri" w:hAnsi="Times New Roman" w:cs="Times New Roman"/>
          </w:rPr>
          <w:t>kavwe</w:t>
        </w:r>
      </w:ins>
      <w:proofErr w:type="spellEnd"/>
    </w:p>
    <w:p w:rsidR="00D33947" w:rsidRDefault="00D33947" w:rsidP="00D33947">
      <w:pPr>
        <w:spacing w:after="0"/>
        <w:rPr>
          <w:ins w:id="23" w:author="IPA_USER" w:date="2015-06-02T10:52:00Z"/>
          <w:rFonts w:ascii="Times New Roman" w:eastAsia="Calibri" w:hAnsi="Times New Roman" w:cs="Times New Roman"/>
        </w:rPr>
      </w:pPr>
    </w:p>
    <w:p w:rsidR="009B22C4" w:rsidDel="00D33947" w:rsidRDefault="009B22C4" w:rsidP="009B22C4">
      <w:pPr>
        <w:spacing w:after="0" w:line="276" w:lineRule="auto"/>
        <w:rPr>
          <w:ins w:id="24" w:author="Ryan Mahoney" w:date="2015-04-21T15:58:00Z"/>
          <w:del w:id="25" w:author="IPA_USER" w:date="2015-06-02T10:52:00Z"/>
          <w:rFonts w:ascii="Times New Roman" w:eastAsia="Times New Roman" w:hAnsi="Times New Roman" w:cs="Times New Roman"/>
        </w:rPr>
      </w:pPr>
      <w:ins w:id="26" w:author="Ryan Mahoney" w:date="2015-04-21T15:58:00Z">
        <w:del w:id="27" w:author="IPA_USER" w:date="2015-06-02T10:52:00Z">
          <w:r w:rsidDel="00D33947">
            <w:rPr>
              <w:rFonts w:ascii="Times New Roman" w:eastAsia="Times New Roman" w:hAnsi="Times New Roman" w:cs="Times New Roman"/>
            </w:rPr>
            <w:delText xml:space="preserve"> ngalwa</w:delText>
          </w:r>
        </w:del>
        <w:del w:id="28" w:author="IPA_USER" w:date="2015-06-02T10:39:00Z">
          <w:r w:rsidDel="0056619B">
            <w:rPr>
              <w:rFonts w:ascii="Times New Roman" w:eastAsia="Times New Roman" w:hAnsi="Times New Roman" w:cs="Times New Roman"/>
            </w:rPr>
            <w:delText>khutsiririranga nende obukonyeresi bwefwe nga khwendelesa emiradi/emipango kiefwe.</w:delText>
          </w:r>
        </w:del>
      </w:ins>
    </w:p>
    <w:p w:rsidR="00FC7EAE" w:rsidDel="00D33947" w:rsidRDefault="00FC7EAE">
      <w:pPr>
        <w:spacing w:after="0" w:line="276" w:lineRule="auto"/>
        <w:rPr>
          <w:del w:id="29" w:author="IPA_USER" w:date="2015-06-02T10:52:00Z"/>
          <w:rFonts w:ascii="Times New Roman" w:eastAsia="Times New Roman" w:hAnsi="Times New Roman" w:cs="Times New Roman"/>
        </w:rPr>
      </w:pPr>
    </w:p>
    <w:p w:rsidR="00FC7EAE" w:rsidRDefault="000C314C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Hatari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nende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obulebulira</w:t>
      </w:r>
      <w:proofErr w:type="spellEnd"/>
    </w:p>
    <w:p w:rsidR="00FC7EAE" w:rsidRDefault="000C314C">
      <w:pPr>
        <w:spacing w:after="0" w:line="276" w:lineRule="auto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</w:rPr>
        <w:t>Hatari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inyala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okhululirao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obulebulira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nende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ebinyalao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okhurulirao</w:t>
      </w:r>
      <w:proofErr w:type="spellEnd"/>
      <w:r>
        <w:rPr>
          <w:rFonts w:ascii="Times New Roman" w:eastAsia="Times New Roman" w:hAnsi="Times New Roman" w:cs="Times New Roman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</w:rPr>
        <w:t>ebilondakho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khwama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huvuenjelesi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vili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FC7EAE" w:rsidRDefault="000C314C">
      <w:pPr>
        <w:numPr>
          <w:ilvl w:val="0"/>
          <w:numId w:val="1"/>
        </w:numPr>
        <w:spacing w:after="0" w:line="276" w:lineRule="auto"/>
        <w:ind w:left="360" w:hanging="360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</w:rPr>
        <w:t>Amarebo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kandi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akandakhureba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kalaba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akabinafusi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noba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akalekhana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omundu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okhuulira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khubera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katira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obulamu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bwawo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Amajibu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khulakabikha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andiyu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ngalwa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khunyalirwa</w:t>
      </w:r>
      <w:proofErr w:type="spellEnd"/>
      <w:r>
        <w:rPr>
          <w:rFonts w:ascii="Times New Roman" w:eastAsia="Times New Roman" w:hAnsi="Times New Roman" w:cs="Times New Roman"/>
        </w:rPr>
        <w:t xml:space="preserve">, ne </w:t>
      </w:r>
      <w:proofErr w:type="spellStart"/>
      <w:r>
        <w:rPr>
          <w:rFonts w:ascii="Times New Roman" w:eastAsia="Times New Roman" w:hAnsi="Times New Roman" w:cs="Times New Roman"/>
        </w:rPr>
        <w:t>khupara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mbu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hatari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</w:t>
      </w:r>
      <w:proofErr w:type="spellEnd"/>
      <w:r>
        <w:rPr>
          <w:rFonts w:ascii="Times New Roman" w:eastAsia="Times New Roman" w:hAnsi="Times New Roman" w:cs="Times New Roman"/>
        </w:rPr>
        <w:t xml:space="preserve"> ewe </w:t>
      </w:r>
      <w:proofErr w:type="spellStart"/>
      <w:r>
        <w:rPr>
          <w:rFonts w:ascii="Times New Roman" w:eastAsia="Times New Roman" w:hAnsi="Times New Roman" w:cs="Times New Roman"/>
        </w:rPr>
        <w:t>okhuba</w:t>
      </w:r>
      <w:proofErr w:type="spellEnd"/>
      <w:r>
        <w:rPr>
          <w:rFonts w:ascii="Times New Roman" w:eastAsia="Times New Roman" w:hAnsi="Times New Roman" w:cs="Times New Roman"/>
        </w:rPr>
        <w:t xml:space="preserve"> mu </w:t>
      </w:r>
      <w:proofErr w:type="spellStart"/>
      <w:r>
        <w:rPr>
          <w:rFonts w:ascii="Times New Roman" w:eastAsia="Times New Roman" w:hAnsi="Times New Roman" w:cs="Times New Roman"/>
        </w:rPr>
        <w:t>obukhabirisi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buno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ni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obututu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muno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FC7EAE" w:rsidRDefault="000C314C">
      <w:pPr>
        <w:numPr>
          <w:ilvl w:val="0"/>
          <w:numId w:val="1"/>
        </w:numPr>
        <w:spacing w:after="0" w:line="276" w:lineRule="auto"/>
        <w:ind w:left="360" w:hanging="360"/>
        <w:rPr>
          <w:ins w:id="30" w:author="Ryan Mahoney" w:date="2015-04-21T15:58:00Z"/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Ebikha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bwokosie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khulwokhurebwa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amarebo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khalari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onyalakhulekhera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akari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siha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siosi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siosi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. </w:t>
      </w:r>
    </w:p>
    <w:p w:rsidR="009B22C4" w:rsidRDefault="009B22C4" w:rsidP="009B22C4">
      <w:pPr>
        <w:numPr>
          <w:ilvl w:val="0"/>
          <w:numId w:val="1"/>
        </w:numPr>
        <w:tabs>
          <w:tab w:val="left" w:pos="1980"/>
        </w:tabs>
        <w:spacing w:after="0" w:line="276" w:lineRule="auto"/>
        <w:ind w:left="360" w:hanging="360"/>
        <w:rPr>
          <w:rFonts w:ascii="Times New Roman" w:eastAsia="Times New Roman" w:hAnsi="Times New Roman" w:cs="Times New Roman"/>
        </w:rPr>
      </w:pPr>
      <w:moveToRangeStart w:id="31" w:author="Ryan Mahoney" w:date="2015-04-21T15:58:00Z" w:name="move417395229"/>
      <w:proofErr w:type="spellStart"/>
      <w:moveTo w:id="32" w:author="Ryan Mahoney" w:date="2015-04-21T15:58:00Z">
        <w:r>
          <w:rPr>
            <w:rFonts w:ascii="Times New Roman" w:eastAsia="Times New Roman" w:hAnsi="Times New Roman" w:cs="Times New Roman"/>
            <w:b/>
          </w:rPr>
          <w:t>Okhufunaka</w:t>
        </w:r>
        <w:proofErr w:type="spellEnd"/>
        <w:r>
          <w:rPr>
            <w:rFonts w:ascii="Times New Roman" w:eastAsia="Times New Roman" w:hAnsi="Times New Roman" w:cs="Times New Roman"/>
            <w:b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b/>
          </w:rPr>
          <w:t>obubinafusi</w:t>
        </w:r>
        <w:proofErr w:type="spellEnd"/>
        <w:r>
          <w:rPr>
            <w:rFonts w:ascii="Times New Roman" w:eastAsia="Times New Roman" w:hAnsi="Times New Roman" w:cs="Times New Roman"/>
            <w:b/>
          </w:rPr>
          <w:t>:</w:t>
        </w:r>
        <w:r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</w:rPr>
          <w:t>ngalwa</w:t>
        </w:r>
        <w:proofErr w:type="spellEnd"/>
        <w:r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</w:rPr>
          <w:t>obukhabirisi</w:t>
        </w:r>
        <w:proofErr w:type="spellEnd"/>
        <w:r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</w:rPr>
          <w:t>bwosi</w:t>
        </w:r>
        <w:proofErr w:type="spellEnd"/>
        <w:r>
          <w:rPr>
            <w:rFonts w:ascii="Times New Roman" w:eastAsia="Times New Roman" w:hAnsi="Times New Roman" w:cs="Times New Roman"/>
          </w:rPr>
          <w:t xml:space="preserve">, </w:t>
        </w:r>
        <w:proofErr w:type="spellStart"/>
        <w:r>
          <w:rPr>
            <w:rFonts w:ascii="Times New Roman" w:eastAsia="Times New Roman" w:hAnsi="Times New Roman" w:cs="Times New Roman"/>
          </w:rPr>
          <w:t>sinyalakhubawo</w:t>
        </w:r>
        <w:proofErr w:type="spellEnd"/>
        <w:r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</w:rPr>
          <w:t>sikha</w:t>
        </w:r>
        <w:proofErr w:type="spellEnd"/>
        <w:r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</w:rPr>
          <w:t>esiabubifusi</w:t>
        </w:r>
        <w:proofErr w:type="spellEnd"/>
        <w:r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</w:rPr>
          <w:t>bulanyala</w:t>
        </w:r>
        <w:proofErr w:type="spellEnd"/>
        <w:r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</w:rPr>
          <w:t>khulidwa</w:t>
        </w:r>
        <w:proofErr w:type="spellEnd"/>
        <w:r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</w:rPr>
          <w:t>tawe</w:t>
        </w:r>
        <w:proofErr w:type="spellEnd"/>
        <w:r>
          <w:rPr>
            <w:rFonts w:ascii="Times New Roman" w:eastAsia="Times New Roman" w:hAnsi="Times New Roman" w:cs="Times New Roman"/>
          </w:rPr>
          <w:t xml:space="preserve">; </w:t>
        </w:r>
        <w:proofErr w:type="spellStart"/>
        <w:r>
          <w:rPr>
            <w:rFonts w:ascii="Times New Roman" w:eastAsia="Times New Roman" w:hAnsi="Times New Roman" w:cs="Times New Roman"/>
          </w:rPr>
          <w:t>halari</w:t>
        </w:r>
        <w:proofErr w:type="spellEnd"/>
        <w:r>
          <w:rPr>
            <w:rFonts w:ascii="Times New Roman" w:eastAsia="Times New Roman" w:hAnsi="Times New Roman" w:cs="Times New Roman"/>
          </w:rPr>
          <w:t xml:space="preserve">, </w:t>
        </w:r>
        <w:proofErr w:type="spellStart"/>
        <w:r>
          <w:rPr>
            <w:rFonts w:ascii="Times New Roman" w:eastAsia="Times New Roman" w:hAnsi="Times New Roman" w:cs="Times New Roman"/>
          </w:rPr>
          <w:t>khutemanga</w:t>
        </w:r>
        <w:proofErr w:type="spellEnd"/>
        <w:r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</w:rPr>
          <w:t>ngalwakhunyalirwa</w:t>
        </w:r>
        <w:proofErr w:type="spellEnd"/>
        <w:r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</w:rPr>
          <w:t>okhubulinda</w:t>
        </w:r>
        <w:proofErr w:type="spellEnd"/>
        <w:r>
          <w:rPr>
            <w:rFonts w:ascii="Times New Roman" w:eastAsia="Times New Roman" w:hAnsi="Times New Roman" w:cs="Times New Roman"/>
          </w:rPr>
          <w:t xml:space="preserve">. </w:t>
        </w:r>
      </w:moveTo>
    </w:p>
    <w:moveToRangeEnd w:id="31"/>
    <w:p w:rsidR="009B22C4" w:rsidRDefault="009B22C4">
      <w:pPr>
        <w:spacing w:after="0" w:line="276" w:lineRule="auto"/>
        <w:rPr>
          <w:rFonts w:ascii="Times New Roman" w:eastAsia="Times New Roman" w:hAnsi="Times New Roman" w:cs="Times New Roman"/>
          <w:i/>
        </w:rPr>
        <w:pPrChange w:id="33" w:author="Ryan Mahoney" w:date="2015-04-21T15:58:00Z">
          <w:pPr>
            <w:numPr>
              <w:numId w:val="1"/>
            </w:numPr>
            <w:spacing w:after="0" w:line="276" w:lineRule="auto"/>
            <w:ind w:left="360" w:hanging="360"/>
          </w:pPr>
        </w:pPrChange>
      </w:pPr>
    </w:p>
    <w:p w:rsidR="00FC7EAE" w:rsidRDefault="00FC7EAE">
      <w:pPr>
        <w:tabs>
          <w:tab w:val="left" w:pos="1980"/>
        </w:tabs>
        <w:spacing w:after="0" w:line="276" w:lineRule="auto"/>
        <w:rPr>
          <w:rFonts w:ascii="Times New Roman" w:eastAsia="Times New Roman" w:hAnsi="Times New Roman" w:cs="Times New Roman"/>
          <w:b/>
        </w:rPr>
      </w:pPr>
    </w:p>
    <w:p w:rsidR="00FC7EAE" w:rsidRDefault="000C314C">
      <w:pPr>
        <w:tabs>
          <w:tab w:val="left" w:pos="1980"/>
        </w:tabs>
        <w:spacing w:after="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Obubinafusi</w:t>
      </w:r>
      <w:proofErr w:type="spellEnd"/>
    </w:p>
    <w:p w:rsidR="00FC7EAE" w:rsidDel="009B22C4" w:rsidRDefault="000C314C">
      <w:pPr>
        <w:numPr>
          <w:ilvl w:val="0"/>
          <w:numId w:val="2"/>
        </w:numPr>
        <w:tabs>
          <w:tab w:val="left" w:pos="1980"/>
        </w:tabs>
        <w:spacing w:after="0" w:line="276" w:lineRule="auto"/>
        <w:ind w:left="360" w:hanging="360"/>
        <w:rPr>
          <w:rFonts w:ascii="Times New Roman" w:eastAsia="Times New Roman" w:hAnsi="Times New Roman" w:cs="Times New Roman"/>
        </w:rPr>
      </w:pPr>
      <w:moveFromRangeStart w:id="34" w:author="Ryan Mahoney" w:date="2015-04-21T15:58:00Z" w:name="move417395229"/>
      <w:moveFrom w:id="35" w:author="Ryan Mahoney" w:date="2015-04-21T15:58:00Z">
        <w:r w:rsidDel="009B22C4">
          <w:rPr>
            <w:rFonts w:ascii="Times New Roman" w:eastAsia="Times New Roman" w:hAnsi="Times New Roman" w:cs="Times New Roman"/>
          </w:rPr>
          <w:t xml:space="preserve"> </w:t>
        </w:r>
        <w:r w:rsidDel="009B22C4">
          <w:rPr>
            <w:rFonts w:ascii="Times New Roman" w:eastAsia="Times New Roman" w:hAnsi="Times New Roman" w:cs="Times New Roman"/>
            <w:b/>
          </w:rPr>
          <w:t>Okhufunaka obubinafusi:</w:t>
        </w:r>
        <w:r w:rsidDel="009B22C4">
          <w:rPr>
            <w:rFonts w:ascii="Times New Roman" w:eastAsia="Times New Roman" w:hAnsi="Times New Roman" w:cs="Times New Roman"/>
          </w:rPr>
          <w:t xml:space="preserve"> ngalwa obukhabirisi bwosi, sinyalakhubawo sikha esiabubifusi bulanyala khulidwa tawe; halari, khutemanga ngalwakhunyalirwa okhubulinda. </w:t>
        </w:r>
      </w:moveFrom>
    </w:p>
    <w:moveFromRangeEnd w:id="34"/>
    <w:p w:rsidR="00FC7EAE" w:rsidRDefault="000C314C">
      <w:pPr>
        <w:numPr>
          <w:ilvl w:val="0"/>
          <w:numId w:val="2"/>
        </w:numPr>
        <w:tabs>
          <w:tab w:val="left" w:pos="1980"/>
        </w:tabs>
        <w:spacing w:after="0" w:line="276" w:lineRule="auto"/>
        <w:ind w:left="36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Obukhabirisi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bwao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khulatema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ngalwakhunyalirwa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khubulinde</w:t>
      </w:r>
      <w:proofErr w:type="spellEnd"/>
      <w:r>
        <w:rPr>
          <w:rFonts w:ascii="Times New Roman" w:eastAsia="Times New Roman" w:hAnsi="Times New Roman" w:cs="Times New Roman"/>
        </w:rPr>
        <w:t xml:space="preserve"> mu </w:t>
      </w:r>
      <w:proofErr w:type="spellStart"/>
      <w:r>
        <w:rPr>
          <w:rFonts w:ascii="Times New Roman" w:eastAsia="Times New Roman" w:hAnsi="Times New Roman" w:cs="Times New Roman"/>
        </w:rPr>
        <w:t>bubinafisi</w:t>
      </w:r>
      <w:proofErr w:type="spellEnd"/>
      <w:r>
        <w:rPr>
          <w:rFonts w:ascii="Times New Roman" w:eastAsia="Times New Roman" w:hAnsi="Times New Roman" w:cs="Times New Roman"/>
        </w:rPr>
        <w:t xml:space="preserve">. Na </w:t>
      </w:r>
      <w:proofErr w:type="spellStart"/>
      <w:r>
        <w:rPr>
          <w:rFonts w:ascii="Times New Roman" w:eastAsia="Times New Roman" w:hAnsi="Times New Roman" w:cs="Times New Roman"/>
        </w:rPr>
        <w:t>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kwitsa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okhurubula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elira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omundu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yesi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yesi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tawe</w:t>
      </w:r>
      <w:proofErr w:type="spellEnd"/>
    </w:p>
    <w:p w:rsidR="00FC7EAE" w:rsidRDefault="000C314C">
      <w:pPr>
        <w:numPr>
          <w:ilvl w:val="0"/>
          <w:numId w:val="2"/>
        </w:numPr>
        <w:tabs>
          <w:tab w:val="left" w:pos="1980"/>
        </w:tabs>
        <w:spacing w:after="0" w:line="276" w:lineRule="auto"/>
        <w:ind w:left="36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Okhulonderera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hatari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eyo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bubinafusi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abalanyalirwa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ireporti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ikhusiyana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ni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nawe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balaba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abakholi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</w:t>
      </w:r>
      <w:proofErr w:type="spellEnd"/>
      <w:r>
        <w:rPr>
          <w:rFonts w:ascii="Times New Roman" w:eastAsia="Times New Roman" w:hAnsi="Times New Roman" w:cs="Times New Roman"/>
        </w:rPr>
        <w:t xml:space="preserve"> IPA </w:t>
      </w:r>
      <w:proofErr w:type="spellStart"/>
      <w:r>
        <w:rPr>
          <w:rFonts w:ascii="Times New Roman" w:eastAsia="Times New Roman" w:hAnsi="Times New Roman" w:cs="Times New Roman"/>
        </w:rPr>
        <w:t>balala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nande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abemirisi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mukanda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Esimanyisio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siosi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siosi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silahakhasibwa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nende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makalusio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kandi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kho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abemirisi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bo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mukanda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abalanyalirwa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okhulonderera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khulkalukha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iwe</w:t>
      </w:r>
      <w:proofErr w:type="spellEnd"/>
      <w:r>
        <w:rPr>
          <w:rFonts w:ascii="Times New Roman" w:eastAsia="Times New Roman" w:hAnsi="Times New Roman" w:cs="Times New Roman"/>
        </w:rPr>
        <w:t xml:space="preserve">. Ne </w:t>
      </w:r>
      <w:proofErr w:type="spellStart"/>
      <w:r>
        <w:rPr>
          <w:rFonts w:ascii="Times New Roman" w:eastAsia="Times New Roman" w:hAnsi="Times New Roman" w:cs="Times New Roman"/>
        </w:rPr>
        <w:t>amakaratasi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kalaba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nende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iripoti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yawo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khulaifungira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abundu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andiyu</w:t>
      </w:r>
      <w:proofErr w:type="spellEnd"/>
      <w:r>
        <w:rPr>
          <w:rFonts w:ascii="Times New Roman" w:eastAsia="Times New Roman" w:hAnsi="Times New Roman" w:cs="Times New Roman"/>
        </w:rPr>
        <w:t xml:space="preserve">. Ne </w:t>
      </w:r>
      <w:proofErr w:type="spellStart"/>
      <w:r>
        <w:rPr>
          <w:rFonts w:ascii="Times New Roman" w:eastAsia="Times New Roman" w:hAnsi="Times New Roman" w:cs="Times New Roman"/>
        </w:rPr>
        <w:t>yosi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yosi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ibukulirwa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Ikomputa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ilaba</w:t>
      </w:r>
      <w:proofErr w:type="spellEnd"/>
      <w:r>
        <w:rPr>
          <w:rFonts w:ascii="Times New Roman" w:eastAsia="Times New Roman" w:hAnsi="Times New Roman" w:cs="Times New Roman"/>
        </w:rPr>
        <w:t xml:space="preserve"> encrypted. </w:t>
      </w:r>
      <w:proofErr w:type="spellStart"/>
      <w:r>
        <w:rPr>
          <w:rFonts w:ascii="Times New Roman" w:eastAsia="Times New Roman" w:hAnsi="Times New Roman" w:cs="Times New Roman"/>
        </w:rPr>
        <w:t>Iripoti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yao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ileresibwa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okhulondakhana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nende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amalako</w:t>
      </w:r>
      <w:proofErr w:type="spellEnd"/>
      <w:r>
        <w:rPr>
          <w:rFonts w:ascii="Times New Roman" w:eastAsia="Times New Roman" w:hAnsi="Times New Roman" w:cs="Times New Roman"/>
        </w:rPr>
        <w:t xml:space="preserve">.     </w:t>
      </w:r>
    </w:p>
    <w:p w:rsidR="00FC7EAE" w:rsidRDefault="00FC7EAE">
      <w:pPr>
        <w:spacing w:after="0" w:line="276" w:lineRule="auto"/>
        <w:rPr>
          <w:rFonts w:ascii="Times New Roman" w:eastAsia="Times New Roman" w:hAnsi="Times New Roman" w:cs="Times New Roman"/>
          <w:b/>
          <w:i/>
        </w:rPr>
      </w:pPr>
    </w:p>
    <w:p w:rsidR="00FC7EAE" w:rsidRDefault="000C314C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Okhutong’a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nende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tsirekodi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tsiobukhabirisi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Okhutong’a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irekodi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bukhabirisi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obukhabirisi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ni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bwakhabwa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abemirisi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banyala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khubikha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khulokhwekhonyera</w:t>
      </w:r>
      <w:proofErr w:type="spellEnd"/>
      <w:r>
        <w:rPr>
          <w:rFonts w:ascii="Times New Roman" w:eastAsia="Times New Roman" w:hAnsi="Times New Roman" w:cs="Times New Roman"/>
        </w:rPr>
        <w:t xml:space="preserve"> mu </w:t>
      </w:r>
      <w:proofErr w:type="spellStart"/>
      <w:r>
        <w:rPr>
          <w:rFonts w:ascii="Times New Roman" w:eastAsia="Times New Roman" w:hAnsi="Times New Roman" w:cs="Times New Roman"/>
        </w:rPr>
        <w:t>bukhabirisi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bundi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bahenya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okhukhola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noba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abasiabwe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Khulavika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kamakhua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kumradi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kuno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khundalo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kumradi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kuno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nende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kimiradi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kikindi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kilondakho</w:t>
      </w:r>
      <w:proofErr w:type="spellEnd"/>
      <w:r>
        <w:rPr>
          <w:rFonts w:ascii="Times New Roman" w:eastAsia="Times New Roman" w:hAnsi="Times New Roman" w:cs="Times New Roman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</w:rPr>
        <w:t>Ngalwaobulindi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bubolerwe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akulu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awo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ni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bwakhulekhonyara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okhulinda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iripoti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yioyo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Amakalusio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kawo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sikalanyasiakho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obukhonyi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bwa</w:t>
      </w:r>
      <w:proofErr w:type="spellEnd"/>
      <w:r>
        <w:rPr>
          <w:rFonts w:ascii="Times New Roman" w:eastAsia="Times New Roman" w:hAnsi="Times New Roman" w:cs="Times New Roman"/>
        </w:rPr>
        <w:t xml:space="preserve"> IPA </w:t>
      </w:r>
      <w:proofErr w:type="spellStart"/>
      <w:r>
        <w:rPr>
          <w:rFonts w:ascii="Times New Roman" w:eastAsia="Times New Roman" w:hAnsi="Times New Roman" w:cs="Times New Roman"/>
        </w:rPr>
        <w:t>inyala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noba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inyala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okhukhweresia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noba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abamenyani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bawo</w:t>
      </w:r>
      <w:proofErr w:type="spellEnd"/>
      <w:r>
        <w:rPr>
          <w:rFonts w:ascii="Times New Roman" w:eastAsia="Times New Roman" w:hAnsi="Times New Roman" w:cs="Times New Roman"/>
        </w:rPr>
        <w:t xml:space="preserve">.  </w:t>
      </w:r>
    </w:p>
    <w:p w:rsidR="00FC7EAE" w:rsidRDefault="00FC7EAE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FC7EAE" w:rsidRDefault="000C314C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Okhurungwa</w:t>
      </w:r>
      <w:proofErr w:type="spellEnd"/>
    </w:p>
    <w:p w:rsidR="00FC7EAE" w:rsidRDefault="000C314C">
      <w:pPr>
        <w:spacing w:after="0" w:line="276" w:lineRule="auto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</w:rPr>
        <w:t>Sholarungwa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khulwokhuba</w:t>
      </w:r>
      <w:proofErr w:type="spellEnd"/>
      <w:r>
        <w:rPr>
          <w:rFonts w:ascii="Times New Roman" w:eastAsia="Times New Roman" w:hAnsi="Times New Roman" w:cs="Times New Roman"/>
        </w:rPr>
        <w:t xml:space="preserve"> mu </w:t>
      </w:r>
      <w:proofErr w:type="spellStart"/>
      <w:r>
        <w:rPr>
          <w:rFonts w:ascii="Times New Roman" w:eastAsia="Times New Roman" w:hAnsi="Times New Roman" w:cs="Times New Roman"/>
        </w:rPr>
        <w:t>mukanda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kuno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tawe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FC7EAE" w:rsidRDefault="00FC7EAE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FC7EAE" w:rsidRDefault="000C314C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Obunyali</w:t>
      </w:r>
      <w:proofErr w:type="spellEnd"/>
    </w:p>
    <w:p w:rsidR="00FC7EAE" w:rsidRDefault="000C314C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i/>
        </w:rPr>
        <w:t>Okhuba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mu </w:t>
      </w:r>
      <w:proofErr w:type="spellStart"/>
      <w:r>
        <w:rPr>
          <w:rFonts w:ascii="Times New Roman" w:eastAsia="Times New Roman" w:hAnsi="Times New Roman" w:cs="Times New Roman"/>
          <w:b/>
          <w:i/>
        </w:rPr>
        <w:t>mukanda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kuno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b/>
          <w:i/>
        </w:rPr>
        <w:t>khwenya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khukhuo</w:t>
      </w:r>
      <w:proofErr w:type="spellEnd"/>
      <w:r>
        <w:rPr>
          <w:rFonts w:ascii="Times New Roman" w:eastAsia="Times New Roman" w:hAnsi="Times New Roman" w:cs="Times New Roman"/>
          <w:b/>
          <w:i/>
        </w:rPr>
        <w:t>.</w:t>
      </w: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Oli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nende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obunyali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bwokhukhaya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nomba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okhurula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mubukhabirisi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buno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nolakosiakho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shiosi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shiosi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shioba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nokhonyerwe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okhunyola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FC7EAE" w:rsidRDefault="00FC7EAE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FC7EAE" w:rsidRDefault="000C314C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Amarebo</w:t>
      </w:r>
      <w:proofErr w:type="spellEnd"/>
    </w:p>
    <w:p w:rsidR="00FC7EAE" w:rsidRDefault="000C314C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Noba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marebo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inyuma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wefu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onyala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khupira</w:t>
      </w:r>
      <w:proofErr w:type="spellEnd"/>
      <w:r>
        <w:rPr>
          <w:rFonts w:ascii="Times New Roman" w:eastAsia="Times New Roman" w:hAnsi="Times New Roman" w:cs="Times New Roman"/>
        </w:rPr>
        <w:t xml:space="preserve"> WASH Benefits </w:t>
      </w:r>
      <w:proofErr w:type="spellStart"/>
      <w:r>
        <w:rPr>
          <w:rFonts w:ascii="Times New Roman" w:eastAsia="Times New Roman" w:hAnsi="Times New Roman" w:cs="Times New Roman"/>
        </w:rPr>
        <w:t>khusimu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ino</w:t>
      </w:r>
      <w:proofErr w:type="spellEnd"/>
      <w:r>
        <w:rPr>
          <w:rFonts w:ascii="Times New Roman" w:eastAsia="Times New Roman" w:hAnsi="Times New Roman" w:cs="Times New Roman"/>
        </w:rPr>
        <w:t xml:space="preserve"> 0728-716-661. </w:t>
      </w:r>
      <w:proofErr w:type="spellStart"/>
      <w:r>
        <w:rPr>
          <w:rFonts w:ascii="Times New Roman" w:eastAsia="Times New Roman" w:hAnsi="Times New Roman" w:cs="Times New Roman"/>
        </w:rPr>
        <w:t>Noba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noli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marebo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kandi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khulondekhana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nende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obunyali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bwawo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onyala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wakhupira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KEMRI  Ethics</w:t>
      </w:r>
      <w:proofErr w:type="gramEnd"/>
      <w:r>
        <w:rPr>
          <w:rFonts w:ascii="Times New Roman" w:eastAsia="Times New Roman" w:hAnsi="Times New Roman" w:cs="Times New Roman"/>
        </w:rPr>
        <w:t xml:space="preserve"> Review Committee </w:t>
      </w:r>
      <w:proofErr w:type="spellStart"/>
      <w:r>
        <w:rPr>
          <w:rFonts w:ascii="Times New Roman" w:eastAsia="Times New Roman" w:hAnsi="Times New Roman" w:cs="Times New Roman"/>
        </w:rPr>
        <w:t>khu</w:t>
      </w:r>
      <w:proofErr w:type="spellEnd"/>
      <w:r>
        <w:rPr>
          <w:rFonts w:ascii="Times New Roman" w:eastAsia="Times New Roman" w:hAnsi="Times New Roman" w:cs="Times New Roman"/>
        </w:rPr>
        <w:t xml:space="preserve"> 0722-205901 </w:t>
      </w:r>
      <w:proofErr w:type="spellStart"/>
      <w:r>
        <w:rPr>
          <w:rFonts w:ascii="Times New Roman" w:eastAsia="Times New Roman" w:hAnsi="Times New Roman" w:cs="Times New Roman"/>
        </w:rPr>
        <w:t>nomba</w:t>
      </w:r>
      <w:proofErr w:type="spellEnd"/>
      <w:r>
        <w:rPr>
          <w:rFonts w:ascii="Times New Roman" w:eastAsia="Times New Roman" w:hAnsi="Times New Roman" w:cs="Times New Roman"/>
        </w:rPr>
        <w:t xml:space="preserve"> 0733-400003.</w:t>
      </w:r>
    </w:p>
    <w:p w:rsidR="00FC7EAE" w:rsidRDefault="00FC7EAE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FC7EAE" w:rsidRDefault="000C314C">
      <w:pPr>
        <w:spacing w:after="0"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Khandi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nomba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noli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namarebo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khulondokhana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nende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obunyali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bwawo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mulala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owo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bukhabirisi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onyala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khupira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iofisi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</w:t>
      </w:r>
      <w:proofErr w:type="spellEnd"/>
      <w:r>
        <w:rPr>
          <w:rFonts w:ascii="Times New Roman" w:eastAsia="Times New Roman" w:hAnsi="Times New Roman" w:cs="Times New Roman"/>
        </w:rPr>
        <w:t xml:space="preserve"> UC Berkeley’s Committee for Protection of Human Subjects, </w:t>
      </w:r>
      <w:proofErr w:type="spellStart"/>
      <w:r>
        <w:rPr>
          <w:rFonts w:ascii="Times New Roman" w:eastAsia="Times New Roman" w:hAnsi="Times New Roman" w:cs="Times New Roman"/>
        </w:rPr>
        <w:t>khu</w:t>
      </w:r>
      <w:proofErr w:type="spellEnd"/>
      <w:r>
        <w:rPr>
          <w:rFonts w:ascii="Times New Roman" w:eastAsia="Times New Roman" w:hAnsi="Times New Roman" w:cs="Times New Roman"/>
        </w:rPr>
        <w:t xml:space="preserve"> 510-642-7461 </w:t>
      </w:r>
      <w:proofErr w:type="spellStart"/>
      <w:r>
        <w:rPr>
          <w:rFonts w:ascii="Times New Roman" w:eastAsia="Times New Roman" w:hAnsi="Times New Roman" w:cs="Times New Roman"/>
        </w:rPr>
        <w:t>nomba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color w:val="0000FF"/>
            <w:u w:val="single"/>
          </w:rPr>
          <w:t>subjects@berkeley.edu</w:t>
        </w:r>
      </w:hyperlink>
      <w:r>
        <w:rPr>
          <w:rFonts w:ascii="Times New Roman" w:eastAsia="Times New Roman" w:hAnsi="Times New Roman" w:cs="Times New Roman"/>
          <w:i/>
        </w:rPr>
        <w:t>.</w:t>
      </w:r>
    </w:p>
    <w:p w:rsidR="00FC7EAE" w:rsidRDefault="00FC7EAE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:rsidR="00FC7EAE" w:rsidRDefault="000C314C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OKHUCHAMA</w:t>
      </w:r>
    </w:p>
    <w:p w:rsidR="00FC7EAE" w:rsidRDefault="000C314C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Wakheresibwa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ecopi</w:t>
      </w:r>
      <w:proofErr w:type="spellEnd"/>
      <w:r>
        <w:rPr>
          <w:rFonts w:ascii="Times New Roman" w:eastAsia="Times New Roman" w:hAnsi="Times New Roman" w:cs="Times New Roman"/>
        </w:rPr>
        <w:t xml:space="preserve"> ye </w:t>
      </w:r>
      <w:proofErr w:type="spellStart"/>
      <w:r>
        <w:rPr>
          <w:rFonts w:ascii="Times New Roman" w:eastAsia="Times New Roman" w:hAnsi="Times New Roman" w:cs="Times New Roman"/>
        </w:rPr>
        <w:t>ikaratasi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khuchama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FC7EAE" w:rsidRDefault="000C314C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Nochama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okhuba</w:t>
      </w:r>
      <w:proofErr w:type="spellEnd"/>
      <w:r>
        <w:rPr>
          <w:rFonts w:ascii="Times New Roman" w:eastAsia="Times New Roman" w:hAnsi="Times New Roman" w:cs="Times New Roman"/>
        </w:rPr>
        <w:t xml:space="preserve"> mu </w:t>
      </w:r>
      <w:proofErr w:type="spellStart"/>
      <w:r>
        <w:rPr>
          <w:rFonts w:ascii="Times New Roman" w:eastAsia="Times New Roman" w:hAnsi="Times New Roman" w:cs="Times New Roman"/>
        </w:rPr>
        <w:t>bukhabirisi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buno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sinia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mani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wandike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itare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awo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FC7EAE" w:rsidRDefault="000C314C">
      <w:pPr>
        <w:tabs>
          <w:tab w:val="center" w:pos="4680"/>
          <w:tab w:val="right" w:pos="9360"/>
        </w:tabs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Nochama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kwakhayanza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wandike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elira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isaini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nende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itare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ilondakho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FC7EAE" w:rsidRDefault="00FC7EAE">
      <w:pPr>
        <w:tabs>
          <w:tab w:val="center" w:pos="4680"/>
          <w:tab w:val="right" w:pos="9360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:rsidR="00FC7EAE" w:rsidRDefault="000C314C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</w:rPr>
        <w:tab/>
        <w:t>_______________</w:t>
      </w:r>
    </w:p>
    <w:p w:rsidR="00FC7EAE" w:rsidRDefault="000C314C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Elira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liawo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(please print)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      </w:t>
      </w:r>
      <w:proofErr w:type="spellStart"/>
      <w:r>
        <w:rPr>
          <w:rFonts w:ascii="Times New Roman" w:eastAsia="Times New Roman" w:hAnsi="Times New Roman" w:cs="Times New Roman"/>
        </w:rPr>
        <w:t>Itare</w:t>
      </w:r>
      <w:proofErr w:type="spellEnd"/>
    </w:p>
    <w:p w:rsidR="00FC7EAE" w:rsidRDefault="00FC7EAE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FC7EAE" w:rsidRDefault="000C314C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</w:rPr>
        <w:tab/>
        <w:t>_______________</w:t>
      </w:r>
    </w:p>
    <w:p w:rsidR="00FC7EAE" w:rsidRDefault="000C314C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Isaini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                                </w:t>
      </w:r>
      <w:proofErr w:type="spellStart"/>
      <w:r>
        <w:rPr>
          <w:rFonts w:ascii="Times New Roman" w:eastAsia="Times New Roman" w:hAnsi="Times New Roman" w:cs="Times New Roman"/>
        </w:rPr>
        <w:t>Itare</w:t>
      </w:r>
      <w:proofErr w:type="spellEnd"/>
    </w:p>
    <w:p w:rsidR="00FC7EAE" w:rsidRDefault="00FC7EAE">
      <w:pPr>
        <w:spacing w:after="0" w:line="276" w:lineRule="auto"/>
        <w:rPr>
          <w:rFonts w:ascii="Times New Roman" w:eastAsia="Times New Roman" w:hAnsi="Times New Roman" w:cs="Times New Roman"/>
          <w:u w:val="single"/>
        </w:rPr>
      </w:pPr>
    </w:p>
    <w:p w:rsidR="00FC7EAE" w:rsidRDefault="000C314C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</w:rPr>
        <w:tab/>
        <w:t>_______________</w:t>
      </w:r>
    </w:p>
    <w:p w:rsidR="00FC7EAE" w:rsidRDefault="000C314C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Oubukula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obuchami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buno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</w:t>
      </w:r>
      <w:proofErr w:type="spellStart"/>
      <w:r>
        <w:rPr>
          <w:rFonts w:ascii="Times New Roman" w:eastAsia="Times New Roman" w:hAnsi="Times New Roman" w:cs="Times New Roman"/>
        </w:rPr>
        <w:t>Itare</w:t>
      </w:r>
      <w:proofErr w:type="spellEnd"/>
    </w:p>
    <w:p w:rsidR="00FC7EAE" w:rsidRDefault="00FC7EAE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:rsidR="00FC7EAE" w:rsidRDefault="00FC7EAE">
      <w:pPr>
        <w:spacing w:after="0" w:line="276" w:lineRule="auto"/>
        <w:rPr>
          <w:rFonts w:ascii="Times New Roman" w:eastAsia="Times New Roman" w:hAnsi="Times New Roman" w:cs="Times New Roman"/>
        </w:rPr>
      </w:pPr>
    </w:p>
    <w:sectPr w:rsidR="00FC7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E1E2B"/>
    <w:multiLevelType w:val="multilevel"/>
    <w:tmpl w:val="1D9675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77840E5"/>
    <w:multiLevelType w:val="multilevel"/>
    <w:tmpl w:val="951004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yan Mahoney">
    <w15:presenceInfo w15:providerId="Windows Live" w15:userId="7e030def5f40a9da"/>
  </w15:person>
  <w15:person w15:author="IPA_USER">
    <w15:presenceInfo w15:providerId="None" w15:userId="IPA_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AE"/>
    <w:rsid w:val="000A1610"/>
    <w:rsid w:val="000C314C"/>
    <w:rsid w:val="002D3A07"/>
    <w:rsid w:val="004936C0"/>
    <w:rsid w:val="00505D34"/>
    <w:rsid w:val="0056619B"/>
    <w:rsid w:val="0059612B"/>
    <w:rsid w:val="009B22C4"/>
    <w:rsid w:val="00B470CC"/>
    <w:rsid w:val="00BD41AD"/>
    <w:rsid w:val="00D33947"/>
    <w:rsid w:val="00F16E49"/>
    <w:rsid w:val="00FC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AC935B-61D8-442A-A995-7AF7D65B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22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2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bjects@berkeley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jmaina</dc:creator>
  <cp:lastModifiedBy>Ryan Mahoney</cp:lastModifiedBy>
  <cp:revision>2</cp:revision>
  <dcterms:created xsi:type="dcterms:W3CDTF">2015-06-02T09:18:00Z</dcterms:created>
  <dcterms:modified xsi:type="dcterms:W3CDTF">2015-06-02T09:18:00Z</dcterms:modified>
</cp:coreProperties>
</file>