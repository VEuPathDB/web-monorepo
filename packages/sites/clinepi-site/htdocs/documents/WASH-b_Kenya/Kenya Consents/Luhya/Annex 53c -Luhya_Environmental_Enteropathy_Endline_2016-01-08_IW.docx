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88D8C" w14:textId="285D7A80" w:rsidR="00A47422" w:rsidRDefault="003B3996" w:rsidP="005D6D9E">
      <w:pPr>
        <w:keepNext/>
        <w:keepLines/>
        <w:spacing w:after="0"/>
        <w:jc w:val="center"/>
        <w:outlineLvl w:val="0"/>
        <w:rPr>
          <w:rFonts w:ascii="Times New Roman" w:hAnsi="Times New Roman"/>
          <w:b/>
        </w:rPr>
      </w:pPr>
      <w:r>
        <w:rPr>
          <w:rFonts w:ascii="Times New Roman" w:hAnsi="Times New Roman"/>
          <w:noProof/>
        </w:rPr>
        <w:drawing>
          <wp:anchor distT="0" distB="0" distL="114300" distR="114300" simplePos="0" relativeHeight="251657728" behindDoc="0" locked="0" layoutInCell="1" allowOverlap="1" wp14:anchorId="63EB8999" wp14:editId="0DE86AFF">
            <wp:simplePos x="0" y="0"/>
            <wp:positionH relativeFrom="column">
              <wp:posOffset>2423795</wp:posOffset>
            </wp:positionH>
            <wp:positionV relativeFrom="paragraph">
              <wp:posOffset>2540</wp:posOffset>
            </wp:positionV>
            <wp:extent cx="1100455" cy="542925"/>
            <wp:effectExtent l="0" t="0" r="444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0B340F" w:rsidRPr="001B51D0">
        <w:rPr>
          <w:rFonts w:ascii="Times New Roman" w:hAnsi="Times New Roman"/>
          <w:b/>
        </w:rPr>
        <w:t xml:space="preserve"> </w:t>
      </w:r>
    </w:p>
    <w:p w14:paraId="585E81DA" w14:textId="77777777" w:rsidR="00A47422" w:rsidRDefault="00A47422" w:rsidP="005D6D9E">
      <w:pPr>
        <w:keepNext/>
        <w:keepLines/>
        <w:spacing w:after="0"/>
        <w:jc w:val="center"/>
        <w:outlineLvl w:val="0"/>
        <w:rPr>
          <w:rFonts w:ascii="Times New Roman" w:hAnsi="Times New Roman"/>
          <w:b/>
        </w:rPr>
      </w:pPr>
    </w:p>
    <w:p w14:paraId="3CA8791D" w14:textId="77777777" w:rsidR="00A47422" w:rsidRDefault="00A47422" w:rsidP="005D6D9E">
      <w:pPr>
        <w:keepNext/>
        <w:keepLines/>
        <w:spacing w:after="0"/>
        <w:jc w:val="center"/>
        <w:outlineLvl w:val="0"/>
        <w:rPr>
          <w:rFonts w:ascii="Times New Roman" w:hAnsi="Times New Roman"/>
          <w:b/>
        </w:rPr>
      </w:pPr>
    </w:p>
    <w:p w14:paraId="263B1D1C" w14:textId="77777777" w:rsidR="00A47422" w:rsidRDefault="00A47422" w:rsidP="005D6D9E">
      <w:pPr>
        <w:keepNext/>
        <w:keepLines/>
        <w:spacing w:after="0"/>
        <w:jc w:val="center"/>
        <w:outlineLvl w:val="0"/>
        <w:rPr>
          <w:rFonts w:ascii="Times New Roman" w:hAnsi="Times New Roman"/>
          <w:b/>
        </w:rPr>
      </w:pPr>
    </w:p>
    <w:p w14:paraId="0B6CB45E" w14:textId="2CAD7664" w:rsidR="000B340F" w:rsidRPr="001B51D0" w:rsidRDefault="001C0A18" w:rsidP="005D6D9E">
      <w:pPr>
        <w:keepNext/>
        <w:keepLines/>
        <w:spacing w:after="0"/>
        <w:jc w:val="center"/>
        <w:outlineLvl w:val="0"/>
        <w:rPr>
          <w:rFonts w:ascii="Times New Roman" w:hAnsi="Times New Roman"/>
          <w:b/>
        </w:rPr>
      </w:pPr>
      <w:r>
        <w:rPr>
          <w:rFonts w:ascii="Times New Roman" w:eastAsia="MS Gothic" w:hAnsi="Times New Roman"/>
          <w:b/>
          <w:bCs/>
        </w:rPr>
        <w:t>Annex 53C-</w:t>
      </w:r>
      <w:r w:rsidR="000B340F" w:rsidRPr="001B51D0">
        <w:rPr>
          <w:rFonts w:ascii="Times New Roman" w:eastAsia="MS Gothic" w:hAnsi="Times New Roman"/>
          <w:b/>
          <w:bCs/>
        </w:rPr>
        <w:t xml:space="preserve">OKHUFUCHIRIRA OKHUSHIRIKIANA NI NAFWE MU OMURADI </w:t>
      </w:r>
      <w:r w:rsidR="003C39B1" w:rsidRPr="001B51D0">
        <w:rPr>
          <w:rFonts w:ascii="Times New Roman" w:eastAsia="MS Gothic" w:hAnsi="Times New Roman"/>
          <w:b/>
          <w:bCs/>
        </w:rPr>
        <w:t>KWA WASH BENEFITS</w:t>
      </w:r>
    </w:p>
    <w:p w14:paraId="64501E7D" w14:textId="477847E0" w:rsidR="000B340F" w:rsidRPr="001B51D0" w:rsidRDefault="001C0A18" w:rsidP="005D6D9E">
      <w:pPr>
        <w:keepNext/>
        <w:keepLines/>
        <w:spacing w:after="0"/>
        <w:jc w:val="center"/>
        <w:outlineLvl w:val="0"/>
        <w:rPr>
          <w:rFonts w:ascii="Times New Roman" w:eastAsia="MS Gothic" w:hAnsi="Times New Roman"/>
          <w:b/>
          <w:bCs/>
        </w:rPr>
      </w:pPr>
      <w:r>
        <w:rPr>
          <w:rFonts w:ascii="Times New Roman" w:hAnsi="Times New Roman"/>
          <w:b/>
        </w:rPr>
        <w:t xml:space="preserve">OBUKHABILISI BWO KHUMARIRISIA </w:t>
      </w:r>
      <w:r w:rsidR="00472E98" w:rsidRPr="001B51D0">
        <w:rPr>
          <w:rFonts w:ascii="Times New Roman" w:hAnsi="Times New Roman"/>
          <w:b/>
        </w:rPr>
        <w:t xml:space="preserve"> </w:t>
      </w:r>
      <w:r w:rsidR="000B340F" w:rsidRPr="001B51D0">
        <w:rPr>
          <w:rFonts w:ascii="Times New Roman" w:hAnsi="Times New Roman"/>
          <w:b/>
        </w:rPr>
        <w:t xml:space="preserve"> BWA OBULWALE O</w:t>
      </w:r>
      <w:r w:rsidR="00305D2B" w:rsidRPr="001B51D0">
        <w:rPr>
          <w:rFonts w:ascii="Times New Roman" w:hAnsi="Times New Roman"/>
          <w:b/>
        </w:rPr>
        <w:t>B</w:t>
      </w:r>
      <w:r w:rsidR="000B340F" w:rsidRPr="001B51D0">
        <w:rPr>
          <w:rFonts w:ascii="Times New Roman" w:hAnsi="Times New Roman"/>
          <w:b/>
        </w:rPr>
        <w:t>WA MAZINGIRA</w:t>
      </w:r>
      <w:r w:rsidR="00472E98" w:rsidRPr="001B51D0">
        <w:rPr>
          <w:rFonts w:ascii="Times New Roman" w:hAnsi="Times New Roman"/>
          <w:b/>
        </w:rPr>
        <w:t xml:space="preserve"> MU OBUANDISHE</w:t>
      </w:r>
      <w:r w:rsidR="000B340F" w:rsidRPr="001B51D0">
        <w:rPr>
          <w:rFonts w:ascii="Times New Roman" w:eastAsia="MS Gothic" w:hAnsi="Times New Roman"/>
          <w:b/>
          <w:bCs/>
        </w:rPr>
        <w:tab/>
      </w:r>
    </w:p>
    <w:p w14:paraId="70AE7EEB" w14:textId="77777777" w:rsidR="000B340F" w:rsidRPr="001B51D0" w:rsidRDefault="000B340F" w:rsidP="005D6D9E">
      <w:pPr>
        <w:keepNext/>
        <w:keepLines/>
        <w:spacing w:after="0"/>
        <w:jc w:val="center"/>
        <w:outlineLvl w:val="0"/>
        <w:rPr>
          <w:rFonts w:ascii="Times New Roman" w:eastAsia="MS Gothic" w:hAnsi="Times New Roman"/>
          <w:b/>
          <w:bCs/>
        </w:rPr>
      </w:pPr>
    </w:p>
    <w:p w14:paraId="7147F195" w14:textId="6F4AF21C" w:rsidR="000B340F" w:rsidRPr="001B51D0" w:rsidRDefault="000B340F" w:rsidP="005D6D9E">
      <w:pPr>
        <w:spacing w:after="0"/>
        <w:jc w:val="both"/>
        <w:rPr>
          <w:rFonts w:ascii="Times New Roman" w:hAnsi="Times New Roman"/>
        </w:rPr>
      </w:pPr>
      <w:r w:rsidRPr="001B51D0">
        <w:rPr>
          <w:rFonts w:ascii="Times New Roman" w:hAnsi="Times New Roman"/>
          <w:b/>
        </w:rPr>
        <w:t>Eshirwe Eshiobuhabilishi:</w:t>
      </w:r>
      <w:r w:rsidRPr="001B51D0">
        <w:rPr>
          <w:rFonts w:ascii="Times New Roman" w:hAnsi="Times New Roman"/>
        </w:rPr>
        <w:t xml:space="preserve"> WASH Benefits – Okhusaba amakhono, Obusirihi obwamatsi, Obusafi bwa Mungo, nende Okhulia nende Okhupima Matokeo Murisafu mwa Kenya (nomba Omuradi </w:t>
      </w:r>
      <w:proofErr w:type="gramStart"/>
      <w:r w:rsidRPr="001B51D0">
        <w:rPr>
          <w:rFonts w:ascii="Times New Roman" w:hAnsi="Times New Roman"/>
        </w:rPr>
        <w:t>kwa</w:t>
      </w:r>
      <w:proofErr w:type="gramEnd"/>
      <w:r w:rsidRPr="001B51D0">
        <w:rPr>
          <w:rFonts w:ascii="Times New Roman" w:hAnsi="Times New Roman"/>
        </w:rPr>
        <w:t xml:space="preserve"> Obulamu bwa aBaana).</w:t>
      </w:r>
    </w:p>
    <w:p w14:paraId="700BD6D7" w14:textId="6F79885B" w:rsidR="000B340F" w:rsidRPr="001B51D0" w:rsidRDefault="000B340F" w:rsidP="005D6D9E">
      <w:pPr>
        <w:spacing w:after="0"/>
        <w:jc w:val="both"/>
        <w:rPr>
          <w:rFonts w:ascii="Times New Roman" w:hAnsi="Times New Roman"/>
        </w:rPr>
      </w:pPr>
    </w:p>
    <w:p w14:paraId="113DDDBC" w14:textId="29370466" w:rsidR="000B340F" w:rsidRPr="001B51D0" w:rsidRDefault="000B340F" w:rsidP="005D6D9E">
      <w:pPr>
        <w:spacing w:after="0"/>
        <w:rPr>
          <w:rFonts w:ascii="Times New Roman" w:hAnsi="Times New Roman"/>
          <w:b/>
        </w:rPr>
      </w:pPr>
      <w:r w:rsidRPr="001B51D0">
        <w:rPr>
          <w:rFonts w:ascii="Times New Roman" w:hAnsi="Times New Roman"/>
          <w:b/>
        </w:rPr>
        <w:t xml:space="preserve">Okhwebula </w:t>
      </w:r>
    </w:p>
    <w:p w14:paraId="0D7030DE" w14:textId="68FC3332" w:rsidR="000B340F" w:rsidRPr="001B51D0" w:rsidRDefault="000B340F" w:rsidP="005D6D9E">
      <w:pPr>
        <w:spacing w:after="0"/>
        <w:rPr>
          <w:rFonts w:ascii="Times New Roman" w:hAnsi="Times New Roman"/>
        </w:rPr>
      </w:pPr>
      <w:r w:rsidRPr="001B51D0">
        <w:rPr>
          <w:rFonts w:ascii="Times New Roman" w:hAnsi="Times New Roman"/>
        </w:rPr>
        <w:t xml:space="preserve">Elira Lianje </w:t>
      </w:r>
      <w:proofErr w:type="gramStart"/>
      <w:r w:rsidRPr="001B51D0">
        <w:rPr>
          <w:rFonts w:ascii="Times New Roman" w:hAnsi="Times New Roman"/>
        </w:rPr>
        <w:t>ni</w:t>
      </w:r>
      <w:proofErr w:type="gramEnd"/>
      <w:r w:rsidRPr="001B51D0">
        <w:rPr>
          <w:rFonts w:ascii="Times New Roman" w:hAnsi="Times New Roman"/>
        </w:rPr>
        <w:t xml:space="preserve"> ______________, [</w:t>
      </w:r>
      <w:r w:rsidRPr="001B51D0">
        <w:rPr>
          <w:rFonts w:ascii="Times New Roman" w:hAnsi="Times New Roman"/>
          <w:i/>
        </w:rPr>
        <w:t>Elira</w:t>
      </w:r>
      <w:r w:rsidRPr="001B51D0">
        <w:rPr>
          <w:rFonts w:ascii="Times New Roman" w:hAnsi="Times New Roman"/>
        </w:rPr>
        <w:t xml:space="preserve">], khurula Innovations for Poverty Action (IPA) kuli mutsitauni tsia [KAKAMEGA nende BUNGOMA]. Ekholanga emilimo nende Clair Null </w:t>
      </w:r>
      <w:proofErr w:type="gramStart"/>
      <w:r w:rsidRPr="001B51D0">
        <w:rPr>
          <w:rFonts w:ascii="Times New Roman" w:hAnsi="Times New Roman"/>
        </w:rPr>
        <w:t>okhurula</w:t>
      </w:r>
      <w:r w:rsidRPr="00E607E1">
        <w:rPr>
          <w:rFonts w:ascii="Times New Roman" w:hAnsi="Times New Roman"/>
        </w:rPr>
        <w:t xml:space="preserve"> </w:t>
      </w:r>
      <w:r w:rsidR="001C0A18" w:rsidRPr="005F510D">
        <w:rPr>
          <w:rFonts w:ascii="Times New Roman" w:hAnsi="Times New Roman"/>
          <w:b/>
        </w:rPr>
        <w:t xml:space="preserve"> mu</w:t>
      </w:r>
      <w:proofErr w:type="gramEnd"/>
      <w:r w:rsidR="001C0A18" w:rsidRPr="005F510D">
        <w:rPr>
          <w:rFonts w:ascii="Times New Roman" w:hAnsi="Times New Roman"/>
          <w:b/>
        </w:rPr>
        <w:t xml:space="preserve"> United States</w:t>
      </w:r>
      <w:r w:rsidRPr="00E607E1">
        <w:rPr>
          <w:rFonts w:ascii="Times New Roman" w:hAnsi="Times New Roman"/>
        </w:rPr>
        <w:t>.</w:t>
      </w:r>
      <w:r w:rsidRPr="001B51D0">
        <w:rPr>
          <w:rFonts w:ascii="Times New Roman" w:hAnsi="Times New Roman"/>
        </w:rPr>
        <w:t xml:space="preserve"> </w:t>
      </w:r>
      <w:proofErr w:type="gramStart"/>
      <w:r w:rsidRPr="001B51D0">
        <w:rPr>
          <w:rFonts w:ascii="Times New Roman" w:hAnsi="Times New Roman"/>
        </w:rPr>
        <w:t>Embanganga [</w:t>
      </w:r>
      <w:r w:rsidRPr="001B51D0">
        <w:rPr>
          <w:rFonts w:ascii="Times New Roman" w:hAnsi="Times New Roman"/>
          <w:i/>
        </w:rPr>
        <w:t>Khupangangaa</w:t>
      </w:r>
      <w:r w:rsidRPr="001B51D0">
        <w:rPr>
          <w:rFonts w:ascii="Times New Roman" w:hAnsi="Times New Roman"/>
        </w:rPr>
        <w:t>] okhwitsa okhulonderera khu mkanda kwefu kwo okhukhabirisia, nokwa emulanjire ano.</w:t>
      </w:r>
      <w:proofErr w:type="gramEnd"/>
      <w:r w:rsidRPr="001B51D0">
        <w:rPr>
          <w:rFonts w:ascii="Times New Roman" w:hAnsi="Times New Roman"/>
        </w:rPr>
        <w:t xml:space="preserve"> </w:t>
      </w:r>
    </w:p>
    <w:p w14:paraId="240F77A3" w14:textId="77777777" w:rsidR="000B340F" w:rsidRPr="001B51D0" w:rsidRDefault="000B340F" w:rsidP="001B51D0">
      <w:pPr>
        <w:spacing w:after="0" w:line="240" w:lineRule="auto"/>
        <w:jc w:val="center"/>
        <w:rPr>
          <w:rFonts w:ascii="Times New Roman" w:hAnsi="Times New Roman"/>
        </w:rPr>
      </w:pPr>
    </w:p>
    <w:p w14:paraId="006D6A88" w14:textId="46E2C614" w:rsidR="000B340F" w:rsidRPr="001B51D0" w:rsidRDefault="000B340F" w:rsidP="00A03EA0">
      <w:pPr>
        <w:spacing w:after="0"/>
        <w:rPr>
          <w:rFonts w:ascii="Times New Roman" w:hAnsi="Times New Roman"/>
        </w:rPr>
      </w:pPr>
      <w:r w:rsidRPr="001B51D0">
        <w:rPr>
          <w:rFonts w:ascii="Times New Roman" w:hAnsi="Times New Roman"/>
        </w:rPr>
        <w:t xml:space="preserve">Khukhusayanga witse mu ameko </w:t>
      </w:r>
      <w:proofErr w:type="gramStart"/>
      <w:r w:rsidRPr="001B51D0">
        <w:rPr>
          <w:rFonts w:ascii="Times New Roman" w:hAnsi="Times New Roman"/>
        </w:rPr>
        <w:t>kano</w:t>
      </w:r>
      <w:proofErr w:type="gramEnd"/>
      <w:r w:rsidRPr="001B51D0">
        <w:rPr>
          <w:rFonts w:ascii="Times New Roman" w:hAnsi="Times New Roman"/>
        </w:rPr>
        <w:t xml:space="preserve"> shichira khwabukula habari ya bandu mungo mwo ne khwekomba khumanya zaidi okhukhula khwo omwana wo</w:t>
      </w:r>
      <w:r w:rsidR="00A47422">
        <w:rPr>
          <w:rFonts w:ascii="Times New Roman" w:hAnsi="Times New Roman"/>
        </w:rPr>
        <w:t>.</w:t>
      </w:r>
    </w:p>
    <w:p w14:paraId="009C8D5F" w14:textId="77777777" w:rsidR="000B340F" w:rsidRPr="001B51D0" w:rsidRDefault="000B340F" w:rsidP="00A03EA0">
      <w:pPr>
        <w:spacing w:after="0"/>
        <w:rPr>
          <w:rFonts w:ascii="Times New Roman" w:hAnsi="Times New Roman"/>
        </w:rPr>
      </w:pPr>
    </w:p>
    <w:p w14:paraId="33DB61B5" w14:textId="2598DF1A" w:rsidR="000B340F" w:rsidRPr="001B51D0" w:rsidRDefault="000B340F" w:rsidP="00A03EA0">
      <w:pPr>
        <w:spacing w:after="0"/>
        <w:rPr>
          <w:rFonts w:ascii="Times New Roman" w:hAnsi="Times New Roman"/>
          <w:b/>
        </w:rPr>
      </w:pPr>
      <w:r w:rsidRPr="001B51D0">
        <w:rPr>
          <w:rFonts w:ascii="Times New Roman" w:hAnsi="Times New Roman"/>
          <w:b/>
        </w:rPr>
        <w:t>Lichomo</w:t>
      </w:r>
    </w:p>
    <w:p w14:paraId="0240196A" w14:textId="04D5C41D" w:rsidR="000B340F" w:rsidRPr="001B51D0" w:rsidRDefault="000B340F" w:rsidP="00A03EA0">
      <w:pPr>
        <w:jc w:val="both"/>
        <w:rPr>
          <w:rFonts w:ascii="Times New Roman" w:hAnsi="Times New Roman"/>
          <w:sz w:val="24"/>
          <w:szCs w:val="24"/>
        </w:rPr>
      </w:pPr>
      <w:r w:rsidRPr="001B51D0">
        <w:rPr>
          <w:rFonts w:ascii="Times New Roman" w:hAnsi="Times New Roman"/>
        </w:rPr>
        <w:t xml:space="preserve">Eshifune shiya elioko lino </w:t>
      </w:r>
      <w:proofErr w:type="gramStart"/>
      <w:r w:rsidRPr="001B51D0">
        <w:rPr>
          <w:rFonts w:ascii="Times New Roman" w:hAnsi="Times New Roman"/>
        </w:rPr>
        <w:t>ni</w:t>
      </w:r>
      <w:proofErr w:type="gramEnd"/>
      <w:r w:rsidRPr="001B51D0">
        <w:rPr>
          <w:rFonts w:ascii="Times New Roman" w:hAnsi="Times New Roman"/>
        </w:rPr>
        <w:t xml:space="preserve"> okhuhabirisia khu obulamu obwa bana khuluokhwenya okhumanya nga olwa ebindu abikhusialo khuno binyala okhunyasia okhukhula nende obulamu bwa bana.</w:t>
      </w:r>
      <w:r w:rsidRPr="001B51D0">
        <w:rPr>
          <w:rFonts w:ascii="Times New Roman" w:hAnsi="Times New Roman"/>
          <w:sz w:val="24"/>
          <w:szCs w:val="24"/>
        </w:rPr>
        <w:t xml:space="preserve"> Khukholanga obukhabilisi khu obulwale bwo okhunyalala ne khubilila khu obukhabilisi buno </w:t>
      </w:r>
      <w:proofErr w:type="gramStart"/>
      <w:r w:rsidRPr="001B51D0">
        <w:rPr>
          <w:rFonts w:ascii="Times New Roman" w:hAnsi="Times New Roman"/>
          <w:sz w:val="24"/>
          <w:szCs w:val="24"/>
        </w:rPr>
        <w:t>khwenya  khweka</w:t>
      </w:r>
      <w:proofErr w:type="gramEnd"/>
      <w:r w:rsidRPr="001B51D0">
        <w:rPr>
          <w:rFonts w:ascii="Times New Roman" w:hAnsi="Times New Roman"/>
          <w:sz w:val="24"/>
          <w:szCs w:val="24"/>
        </w:rPr>
        <w:t xml:space="preserve">  amatokeo ka amalwale ko okhunyalala khu abana. </w:t>
      </w:r>
      <w:proofErr w:type="gramStart"/>
      <w:r w:rsidRPr="001B51D0">
        <w:rPr>
          <w:rFonts w:ascii="Times New Roman" w:hAnsi="Times New Roman"/>
          <w:sz w:val="24"/>
          <w:szCs w:val="24"/>
        </w:rPr>
        <w:t>Khwikombere okhumanya matokeo akeimberi eyo khu mwana nanyalala.</w:t>
      </w:r>
      <w:proofErr w:type="gramEnd"/>
      <w:r w:rsidRPr="001B51D0">
        <w:rPr>
          <w:rFonts w:ascii="Times New Roman" w:hAnsi="Times New Roman"/>
          <w:sz w:val="24"/>
          <w:szCs w:val="24"/>
        </w:rPr>
        <w:t xml:space="preserve"> </w:t>
      </w:r>
      <w:proofErr w:type="gramStart"/>
      <w:r w:rsidRPr="001B51D0">
        <w:rPr>
          <w:rFonts w:ascii="Times New Roman" w:hAnsi="Times New Roman"/>
          <w:sz w:val="24"/>
          <w:szCs w:val="24"/>
        </w:rPr>
        <w:t>Khwikomba khumanya nga ebiakhulia Fulani nomba khulia nomba obulamu bubwe bwosi</w:t>
      </w:r>
      <w:r w:rsidR="007C73FB">
        <w:rPr>
          <w:rFonts w:ascii="Times New Roman" w:hAnsi="Times New Roman"/>
          <w:sz w:val="24"/>
          <w:szCs w:val="24"/>
        </w:rPr>
        <w:t>b</w:t>
      </w:r>
      <w:r w:rsidRPr="001B51D0">
        <w:rPr>
          <w:rFonts w:ascii="Times New Roman" w:hAnsi="Times New Roman"/>
          <w:sz w:val="24"/>
          <w:szCs w:val="24"/>
        </w:rPr>
        <w:t xml:space="preserve"> unyala kwingirana nende khunyalala nomba obulwale bundi.</w:t>
      </w:r>
      <w:proofErr w:type="gramEnd"/>
    </w:p>
    <w:p w14:paraId="197722C0" w14:textId="0E13E6FA" w:rsidR="000B340F" w:rsidRPr="001B51D0" w:rsidRDefault="000B340F" w:rsidP="001B51D0">
      <w:pPr>
        <w:spacing w:after="120"/>
        <w:jc w:val="both"/>
        <w:rPr>
          <w:rFonts w:ascii="Times New Roman" w:hAnsi="Times New Roman"/>
          <w:sz w:val="24"/>
          <w:szCs w:val="24"/>
        </w:rPr>
      </w:pPr>
      <w:r w:rsidRPr="001B51D0">
        <w:rPr>
          <w:rFonts w:ascii="Times New Roman" w:hAnsi="Times New Roman"/>
          <w:sz w:val="24"/>
          <w:szCs w:val="24"/>
        </w:rPr>
        <w:t xml:space="preserve">Khandi khukholanga obukhabirisi khu bindu </w:t>
      </w:r>
      <w:proofErr w:type="gramStart"/>
      <w:r w:rsidRPr="001B51D0">
        <w:rPr>
          <w:rFonts w:ascii="Times New Roman" w:hAnsi="Times New Roman"/>
          <w:sz w:val="24"/>
          <w:szCs w:val="24"/>
        </w:rPr>
        <w:t>bia</w:t>
      </w:r>
      <w:proofErr w:type="gramEnd"/>
      <w:r w:rsidRPr="001B51D0">
        <w:rPr>
          <w:rFonts w:ascii="Times New Roman" w:hAnsi="Times New Roman"/>
          <w:sz w:val="24"/>
          <w:szCs w:val="24"/>
        </w:rPr>
        <w:t xml:space="preserve"> abana banyoolanga khurula khu bebusi babwe nengalwa bibakholeranga ni bakhuyana nende obulwale obutinyu nga malaria. </w:t>
      </w:r>
      <w:proofErr w:type="gramStart"/>
      <w:r w:rsidRPr="001B51D0">
        <w:rPr>
          <w:rFonts w:ascii="Times New Roman" w:hAnsi="Times New Roman"/>
          <w:sz w:val="24"/>
          <w:szCs w:val="24"/>
        </w:rPr>
        <w:t>Abana banyoolanga ebindu binji khurula khu bebusi nende bakuka nende bakukhu.</w:t>
      </w:r>
      <w:proofErr w:type="gramEnd"/>
      <w:r w:rsidRPr="001B51D0">
        <w:rPr>
          <w:rFonts w:ascii="Times New Roman" w:hAnsi="Times New Roman"/>
          <w:sz w:val="24"/>
          <w:szCs w:val="24"/>
        </w:rPr>
        <w:t xml:space="preserve"> </w:t>
      </w:r>
      <w:proofErr w:type="gramStart"/>
      <w:r w:rsidRPr="001B51D0">
        <w:rPr>
          <w:rFonts w:ascii="Times New Roman" w:hAnsi="Times New Roman"/>
          <w:sz w:val="24"/>
          <w:szCs w:val="24"/>
        </w:rPr>
        <w:t>Obunji bwa bandu bamanya ebima bierwanyi nga oburambi.</w:t>
      </w:r>
      <w:proofErr w:type="gramEnd"/>
      <w:r w:rsidRPr="001B51D0">
        <w:rPr>
          <w:rFonts w:ascii="Times New Roman" w:hAnsi="Times New Roman"/>
          <w:sz w:val="24"/>
          <w:szCs w:val="24"/>
        </w:rPr>
        <w:t xml:space="preserve"> Abaana bosi banyala khunyola ebindu bindi okhurula khu bebusi nga khuba ba </w:t>
      </w:r>
      <w:proofErr w:type="gramStart"/>
      <w:r w:rsidRPr="001B51D0">
        <w:rPr>
          <w:rFonts w:ascii="Times New Roman" w:hAnsi="Times New Roman"/>
          <w:sz w:val="24"/>
          <w:szCs w:val="24"/>
        </w:rPr>
        <w:t>mani</w:t>
      </w:r>
      <w:proofErr w:type="gramEnd"/>
      <w:r w:rsidRPr="001B51D0">
        <w:rPr>
          <w:rFonts w:ascii="Times New Roman" w:hAnsi="Times New Roman"/>
          <w:sz w:val="24"/>
          <w:szCs w:val="24"/>
        </w:rPr>
        <w:t xml:space="preserve"> nomba abadofu khukhuyana nende amalwale Fulani. Khunyola ebindu binokhurula khu bebusi bilakhonya banasayansi khukasia emisaala micheni nende obuchanjo bwo malwale </w:t>
      </w:r>
      <w:proofErr w:type="gramStart"/>
      <w:r w:rsidRPr="001B51D0">
        <w:rPr>
          <w:rFonts w:ascii="Times New Roman" w:hAnsi="Times New Roman"/>
          <w:sz w:val="24"/>
          <w:szCs w:val="24"/>
        </w:rPr>
        <w:t>kano</w:t>
      </w:r>
      <w:proofErr w:type="gramEnd"/>
      <w:r w:rsidRPr="001B51D0">
        <w:rPr>
          <w:rFonts w:ascii="Times New Roman" w:hAnsi="Times New Roman"/>
          <w:sz w:val="24"/>
          <w:szCs w:val="24"/>
        </w:rPr>
        <w:t>.</w:t>
      </w:r>
    </w:p>
    <w:p w14:paraId="09D3CFDE" w14:textId="2EA08D24" w:rsidR="000B340F" w:rsidRPr="001B51D0" w:rsidRDefault="000B340F" w:rsidP="004022A7">
      <w:pPr>
        <w:spacing w:after="120"/>
        <w:jc w:val="both"/>
        <w:rPr>
          <w:rFonts w:ascii="Times New Roman" w:hAnsi="Times New Roman"/>
        </w:rPr>
      </w:pPr>
      <w:r w:rsidRPr="001B51D0">
        <w:rPr>
          <w:rFonts w:ascii="Times New Roman" w:hAnsi="Times New Roman"/>
          <w:sz w:val="24"/>
          <w:szCs w:val="24"/>
        </w:rPr>
        <w:t>Khwenya okhukhola obukhabilisi mu amatsai, ichoo</w:t>
      </w:r>
      <w:r w:rsidR="0041184E" w:rsidRPr="001B51D0">
        <w:rPr>
          <w:rFonts w:ascii="Times New Roman" w:hAnsi="Times New Roman"/>
          <w:sz w:val="24"/>
          <w:szCs w:val="24"/>
        </w:rPr>
        <w:t>,</w:t>
      </w:r>
      <w:r w:rsidRPr="001B51D0">
        <w:rPr>
          <w:rFonts w:ascii="Times New Roman" w:hAnsi="Times New Roman"/>
          <w:sz w:val="24"/>
          <w:szCs w:val="24"/>
        </w:rPr>
        <w:t xml:space="preserve"> </w:t>
      </w:r>
      <w:r w:rsidR="00BA3066">
        <w:rPr>
          <w:rFonts w:ascii="Times New Roman" w:hAnsi="Times New Roman"/>
          <w:sz w:val="24"/>
          <w:szCs w:val="24"/>
        </w:rPr>
        <w:t>amare</w:t>
      </w:r>
      <w:r w:rsidR="007A0CB3">
        <w:rPr>
          <w:rFonts w:ascii="Times New Roman" w:hAnsi="Times New Roman"/>
          <w:sz w:val="24"/>
          <w:szCs w:val="24"/>
        </w:rPr>
        <w:t>,</w:t>
      </w:r>
      <w:r w:rsidR="00BA3066">
        <w:rPr>
          <w:rFonts w:ascii="Times New Roman" w:hAnsi="Times New Roman"/>
          <w:sz w:val="24"/>
          <w:szCs w:val="24"/>
        </w:rPr>
        <w:t xml:space="preserve"> </w:t>
      </w:r>
      <w:proofErr w:type="gramStart"/>
      <w:r w:rsidRPr="001B51D0">
        <w:rPr>
          <w:rFonts w:ascii="Times New Roman" w:hAnsi="Times New Roman"/>
          <w:sz w:val="24"/>
          <w:szCs w:val="24"/>
        </w:rPr>
        <w:t>na</w:t>
      </w:r>
      <w:proofErr w:type="gramEnd"/>
      <w:r w:rsidRPr="001B51D0">
        <w:rPr>
          <w:rFonts w:ascii="Times New Roman" w:hAnsi="Times New Roman"/>
          <w:sz w:val="24"/>
          <w:szCs w:val="24"/>
        </w:rPr>
        <w:t xml:space="preserve"> </w:t>
      </w:r>
      <w:r w:rsidR="00BA3066" w:rsidRPr="001B51D0">
        <w:rPr>
          <w:rFonts w:ascii="Times New Roman" w:hAnsi="Times New Roman"/>
          <w:sz w:val="24"/>
          <w:szCs w:val="24"/>
        </w:rPr>
        <w:t xml:space="preserve">amenyali </w:t>
      </w:r>
      <w:r w:rsidRPr="001B51D0">
        <w:rPr>
          <w:rFonts w:ascii="Times New Roman" w:hAnsi="Times New Roman"/>
          <w:sz w:val="24"/>
          <w:szCs w:val="24"/>
        </w:rPr>
        <w:t>ko omwana wuo okhumanyia okhulia khwe, amalwale nende obulamu bwe.</w:t>
      </w:r>
      <w:r w:rsidRPr="001B51D0">
        <w:rPr>
          <w:rFonts w:ascii="Times New Roman" w:hAnsi="Times New Roman"/>
        </w:rPr>
        <w:t xml:space="preserve"> </w:t>
      </w:r>
    </w:p>
    <w:p w14:paraId="39174D8F" w14:textId="77777777" w:rsidR="00B634DC" w:rsidRDefault="00B634DC" w:rsidP="004022A7">
      <w:pPr>
        <w:rPr>
          <w:rFonts w:ascii="Times New Roman" w:hAnsi="Times New Roman"/>
          <w:b/>
        </w:rPr>
      </w:pPr>
    </w:p>
    <w:p w14:paraId="1DDA2FEC" w14:textId="23EDEA03" w:rsidR="000B340F" w:rsidRPr="001B51D0" w:rsidRDefault="00640536" w:rsidP="00B634DC">
      <w:pPr>
        <w:spacing w:after="0"/>
        <w:rPr>
          <w:rFonts w:ascii="Times New Roman" w:hAnsi="Times New Roman"/>
          <w:b/>
        </w:rPr>
      </w:pPr>
      <w:r w:rsidRPr="001B51D0">
        <w:rPr>
          <w:rFonts w:ascii="Times New Roman" w:hAnsi="Times New Roman"/>
          <w:b/>
        </w:rPr>
        <w:t>Tsinjira</w:t>
      </w:r>
    </w:p>
    <w:p w14:paraId="566D3405" w14:textId="1CB8BF12" w:rsidR="000B340F" w:rsidRPr="00762C63" w:rsidRDefault="000B340F" w:rsidP="004022A7">
      <w:pPr>
        <w:jc w:val="both"/>
        <w:rPr>
          <w:rFonts w:ascii="Times New Roman" w:hAnsi="Times New Roman"/>
        </w:rPr>
      </w:pPr>
      <w:r w:rsidRPr="001B51D0">
        <w:rPr>
          <w:rFonts w:ascii="Times New Roman" w:hAnsi="Times New Roman"/>
        </w:rPr>
        <w:t>Khulwa okhunyola eshiakhwenyanga mu elieko</w:t>
      </w:r>
      <w:proofErr w:type="gramStart"/>
      <w:r w:rsidRPr="001B51D0">
        <w:rPr>
          <w:rFonts w:ascii="Times New Roman" w:hAnsi="Times New Roman"/>
        </w:rPr>
        <w:t>,noba</w:t>
      </w:r>
      <w:proofErr w:type="gramEnd"/>
      <w:r w:rsidRPr="001B51D0">
        <w:rPr>
          <w:rFonts w:ascii="Times New Roman" w:hAnsi="Times New Roman"/>
        </w:rPr>
        <w:t xml:space="preserve"> wiyama ukhuinga nefu, khulabukula efipimo ebya amatsayi, eshinyeka</w:t>
      </w:r>
      <w:r w:rsidR="005D1E5E">
        <w:rPr>
          <w:rFonts w:ascii="Times New Roman" w:hAnsi="Times New Roman"/>
        </w:rPr>
        <w:t>,</w:t>
      </w:r>
      <w:r w:rsidRPr="001B51D0">
        <w:rPr>
          <w:rFonts w:ascii="Times New Roman" w:hAnsi="Times New Roman"/>
        </w:rPr>
        <w:t xml:space="preserve"> nende amenyali ko mwana wuo. </w:t>
      </w:r>
      <w:r w:rsidR="0003464B" w:rsidRPr="001B51D0">
        <w:rPr>
          <w:rFonts w:ascii="Times New Roman" w:hAnsi="Times New Roman"/>
        </w:rPr>
        <w:t>No</w:t>
      </w:r>
      <w:r w:rsidR="005D1E5E">
        <w:rPr>
          <w:rFonts w:ascii="Times New Roman" w:hAnsi="Times New Roman"/>
        </w:rPr>
        <w:t xml:space="preserve">nyala </w:t>
      </w:r>
      <w:proofErr w:type="gramStart"/>
      <w:r w:rsidR="005D1E5E">
        <w:rPr>
          <w:rFonts w:ascii="Times New Roman" w:hAnsi="Times New Roman"/>
        </w:rPr>
        <w:t xml:space="preserve">wakhuwa </w:t>
      </w:r>
      <w:r w:rsidR="0003464B" w:rsidRPr="001B51D0">
        <w:rPr>
          <w:rFonts w:ascii="Times New Roman" w:hAnsi="Times New Roman"/>
        </w:rPr>
        <w:t xml:space="preserve"> irusa</w:t>
      </w:r>
      <w:proofErr w:type="gramEnd"/>
      <w:r w:rsidR="0003464B" w:rsidRPr="001B51D0">
        <w:rPr>
          <w:rFonts w:ascii="Times New Roman" w:hAnsi="Times New Roman"/>
        </w:rPr>
        <w:t xml:space="preserve"> iyo khunyala okhu</w:t>
      </w:r>
      <w:r w:rsidR="0077388C" w:rsidRPr="001B51D0">
        <w:rPr>
          <w:rFonts w:ascii="Times New Roman" w:hAnsi="Times New Roman"/>
        </w:rPr>
        <w:t>bukula efipimo ebya</w:t>
      </w:r>
      <w:r w:rsidR="0003464B" w:rsidRPr="001B51D0">
        <w:rPr>
          <w:rFonts w:ascii="Times New Roman" w:hAnsi="Times New Roman"/>
        </w:rPr>
        <w:t xml:space="preserve">, amare </w:t>
      </w:r>
      <w:r w:rsidR="007C73FB">
        <w:rPr>
          <w:rFonts w:ascii="Times New Roman" w:hAnsi="Times New Roman"/>
        </w:rPr>
        <w:t>amakhabit</w:t>
      </w:r>
      <w:r w:rsidR="007C73FB" w:rsidRPr="001B51D0">
        <w:rPr>
          <w:rFonts w:ascii="Times New Roman" w:hAnsi="Times New Roman"/>
        </w:rPr>
        <w:t xml:space="preserve"> </w:t>
      </w:r>
      <w:r w:rsidR="0003464B" w:rsidRPr="001B51D0">
        <w:rPr>
          <w:rFonts w:ascii="Times New Roman" w:hAnsi="Times New Roman"/>
        </w:rPr>
        <w:t>4</w:t>
      </w:r>
      <w:r w:rsidR="006347F2">
        <w:rPr>
          <w:rFonts w:ascii="Times New Roman" w:hAnsi="Times New Roman"/>
        </w:rPr>
        <w:t xml:space="preserve"> khurula khu omwana wo</w:t>
      </w:r>
      <w:r w:rsidR="0003464B" w:rsidRPr="001B51D0">
        <w:rPr>
          <w:rFonts w:ascii="Times New Roman" w:hAnsi="Times New Roman"/>
        </w:rPr>
        <w:t>,</w:t>
      </w:r>
      <w:r w:rsidR="0077388C" w:rsidRPr="001B51D0">
        <w:rPr>
          <w:rFonts w:ascii="Times New Roman" w:hAnsi="Times New Roman"/>
        </w:rPr>
        <w:t xml:space="preserve">. </w:t>
      </w:r>
      <w:proofErr w:type="gramStart"/>
      <w:r w:rsidRPr="001B51D0">
        <w:rPr>
          <w:rFonts w:ascii="Times New Roman" w:hAnsi="Times New Roman"/>
        </w:rPr>
        <w:t xml:space="preserve">Khurula khu matsayi, khulapima efipimo fya ebikhulia, </w:t>
      </w:r>
      <w:r w:rsidRPr="001B51D0">
        <w:rPr>
          <w:rFonts w:ascii="Times New Roman" w:hAnsi="Times New Roman"/>
        </w:rPr>
        <w:lastRenderedPageBreak/>
        <w:t>ebindu bimanyia ebindu ebya abaana babukula khurula khubebusi ne khulamanya kakhaba omwana wuo anyolile obulwale bwosi bwosi.</w:t>
      </w:r>
      <w:proofErr w:type="gramEnd"/>
      <w:r w:rsidRPr="001B51D0">
        <w:rPr>
          <w:rFonts w:ascii="Times New Roman" w:hAnsi="Times New Roman"/>
        </w:rPr>
        <w:t xml:space="preserve"> Eshipimo shya amenyali shilakhukhonya okhumanya kakhaba omwana </w:t>
      </w:r>
      <w:proofErr w:type="gramStart"/>
      <w:r w:rsidRPr="001B51D0">
        <w:rPr>
          <w:rFonts w:ascii="Times New Roman" w:hAnsi="Times New Roman"/>
        </w:rPr>
        <w:t>ali</w:t>
      </w:r>
      <w:proofErr w:type="gramEnd"/>
      <w:r w:rsidRPr="001B51D0">
        <w:rPr>
          <w:rFonts w:ascii="Times New Roman" w:hAnsi="Times New Roman"/>
        </w:rPr>
        <w:t xml:space="preserve"> nende obulemu bwosi bwosi khulelungwa nende okhunyalala.Khulabukula eshipimo eshia eshinyeka shio omwana no obukhonyi bubwo okhupima obulwale shinga tsinzokha etsia munda. Eshipimo eshia </w:t>
      </w:r>
      <w:r w:rsidR="006347F2">
        <w:rPr>
          <w:rFonts w:ascii="Times New Roman" w:hAnsi="Times New Roman"/>
        </w:rPr>
        <w:t xml:space="preserve">amalasire, </w:t>
      </w:r>
      <w:r w:rsidRPr="001B51D0">
        <w:rPr>
          <w:rFonts w:ascii="Times New Roman" w:hAnsi="Times New Roman"/>
        </w:rPr>
        <w:t>amare</w:t>
      </w:r>
      <w:r w:rsidR="006347F2">
        <w:rPr>
          <w:rFonts w:ascii="Times New Roman" w:hAnsi="Times New Roman"/>
        </w:rPr>
        <w:t xml:space="preserve"> </w:t>
      </w:r>
      <w:proofErr w:type="gramStart"/>
      <w:r w:rsidR="006347F2">
        <w:rPr>
          <w:rFonts w:ascii="Times New Roman" w:hAnsi="Times New Roman"/>
        </w:rPr>
        <w:t>nende  amenyali</w:t>
      </w:r>
      <w:proofErr w:type="gramEnd"/>
      <w:r w:rsidR="006347F2">
        <w:rPr>
          <w:rFonts w:ascii="Times New Roman" w:hAnsi="Times New Roman"/>
        </w:rPr>
        <w:t xml:space="preserve"> okhurula khu omwana wo </w:t>
      </w:r>
      <w:r w:rsidRPr="001B51D0">
        <w:rPr>
          <w:rFonts w:ascii="Times New Roman" w:hAnsi="Times New Roman"/>
        </w:rPr>
        <w:t xml:space="preserve">shilakhukhonya okhumanya </w:t>
      </w:r>
      <w:r w:rsidRPr="00B73C0B">
        <w:rPr>
          <w:rFonts w:ascii="Times New Roman" w:hAnsi="Times New Roman"/>
        </w:rPr>
        <w:t>tsishida tsirerungwa nende amalware nende amaparo.</w:t>
      </w:r>
    </w:p>
    <w:p w14:paraId="1555425C" w14:textId="77777777" w:rsidR="009D343A" w:rsidRDefault="000B340F" w:rsidP="00C66A54">
      <w:pPr>
        <w:jc w:val="both"/>
        <w:rPr>
          <w:ins w:id="0" w:author="IPA_USER" w:date="2015-12-18T16:59:00Z"/>
          <w:rFonts w:ascii="Times New Roman" w:hAnsi="Times New Roman"/>
        </w:rPr>
      </w:pPr>
      <w:r w:rsidRPr="00725748">
        <w:rPr>
          <w:rFonts w:ascii="Times New Roman" w:hAnsi="Times New Roman"/>
        </w:rPr>
        <w:t xml:space="preserve">Nofuchirira khwiunga, afisa wefu alareba amarebo matiti kalabukula efise efie tsidaka ekhumi nende tsirano ne ahuleshere ichupa eya okhubukula ichoo ne akhuwe amalako akawalehonyera ohubukula ichoo eya omwana wuo. Walekhonyera amalako ako okhubukula ichoo mkamba asubuhi, nikaba mbu omwana yalatsia muchoo eshikundi eshia maafisa kefu neshsiri okhula ichoo eyo yenyekhana mwana atsie khu nomba mu idaipa ne walekhonyera eshindu eshia plastiki okhubukula eshipimo shititi eshia ichoo eya omwana yahatsia efise efio okhuchakira akulu wako noraa mu ichupa. </w:t>
      </w:r>
      <w:proofErr w:type="gramStart"/>
      <w:r w:rsidRPr="00725748">
        <w:rPr>
          <w:rFonts w:ascii="Times New Roman" w:hAnsi="Times New Roman"/>
        </w:rPr>
        <w:t>Afisa wefu yalabukula ichupa eyo nende idaipa irumishirwe nende efipimo findi fiosi.</w:t>
      </w:r>
      <w:proofErr w:type="gramEnd"/>
      <w:r w:rsidRPr="00725748">
        <w:rPr>
          <w:rFonts w:ascii="Times New Roman" w:hAnsi="Times New Roman"/>
        </w:rPr>
        <w:t xml:space="preserve"> </w:t>
      </w:r>
      <w:r w:rsidRPr="00B634DC">
        <w:rPr>
          <w:rFonts w:ascii="Times New Roman" w:hAnsi="Times New Roman"/>
        </w:rPr>
        <w:t xml:space="preserve">Okhulondana nende iruhusa </w:t>
      </w:r>
      <w:proofErr w:type="gramStart"/>
      <w:r w:rsidRPr="00B634DC">
        <w:rPr>
          <w:rFonts w:ascii="Times New Roman" w:hAnsi="Times New Roman"/>
        </w:rPr>
        <w:t>yao</w:t>
      </w:r>
      <w:proofErr w:type="gramEnd"/>
      <w:r w:rsidRPr="00B634DC">
        <w:rPr>
          <w:rFonts w:ascii="Times New Roman" w:hAnsi="Times New Roman"/>
        </w:rPr>
        <w:t xml:space="preserve"> khandi khulabukula amalasire matiti kaera </w:t>
      </w:r>
      <w:r w:rsidR="00F60286" w:rsidRPr="00B634DC">
        <w:rPr>
          <w:rFonts w:ascii="Times New Roman" w:hAnsi="Times New Roman"/>
        </w:rPr>
        <w:t>(</w:t>
      </w:r>
      <w:r w:rsidRPr="00B634DC">
        <w:rPr>
          <w:rFonts w:ascii="Times New Roman" w:hAnsi="Times New Roman"/>
        </w:rPr>
        <w:t xml:space="preserve">tsimililita </w:t>
      </w:r>
      <w:r w:rsidR="00F60286" w:rsidRPr="00B634DC">
        <w:rPr>
          <w:rFonts w:ascii="Times New Roman" w:hAnsi="Times New Roman"/>
        </w:rPr>
        <w:t>5)</w:t>
      </w:r>
      <w:r w:rsidRPr="00B634DC">
        <w:rPr>
          <w:rFonts w:ascii="Times New Roman" w:hAnsi="Times New Roman"/>
        </w:rPr>
        <w:t xml:space="preserve"> okhurula khu</w:t>
      </w:r>
      <w:r w:rsidR="002433A1" w:rsidRPr="00B634DC">
        <w:rPr>
          <w:rFonts w:ascii="Times New Roman" w:hAnsi="Times New Roman"/>
        </w:rPr>
        <w:t>musii kwo</w:t>
      </w:r>
      <w:r w:rsidRPr="00B634DC">
        <w:rPr>
          <w:rFonts w:ascii="Times New Roman" w:hAnsi="Times New Roman"/>
        </w:rPr>
        <w:t xml:space="preserve"> mwana w</w:t>
      </w:r>
      <w:r w:rsidR="002433A1" w:rsidRPr="00B634DC">
        <w:rPr>
          <w:rFonts w:ascii="Times New Roman" w:hAnsi="Times New Roman"/>
        </w:rPr>
        <w:t>a</w:t>
      </w:r>
      <w:r w:rsidRPr="00B634DC">
        <w:rPr>
          <w:rFonts w:ascii="Times New Roman" w:hAnsi="Times New Roman"/>
        </w:rPr>
        <w:t>o</w:t>
      </w:r>
      <w:r w:rsidRPr="00174F39">
        <w:rPr>
          <w:rFonts w:ascii="Times New Roman" w:hAnsi="Times New Roman"/>
          <w:b/>
        </w:rPr>
        <w:t>.</w:t>
      </w:r>
      <w:r w:rsidR="002433A1" w:rsidRPr="00174F39">
        <w:rPr>
          <w:rFonts w:ascii="Times New Roman" w:hAnsi="Times New Roman"/>
          <w:b/>
        </w:rPr>
        <w:t>Litonye lilala lia malasire lilarumushirwa okhulola omwana nali nende vutiti vwa malasire, injira yechesia okhulova okhuva nende tsichembechembe tsia amalasire</w:t>
      </w:r>
      <w:r w:rsidR="000A57BB">
        <w:rPr>
          <w:rFonts w:ascii="Times New Roman" w:hAnsi="Times New Roman"/>
        </w:rPr>
        <w:t xml:space="preserve"> </w:t>
      </w:r>
      <w:r w:rsidR="000A57BB" w:rsidRPr="00174F39">
        <w:rPr>
          <w:rFonts w:ascii="Times New Roman" w:hAnsi="Times New Roman"/>
          <w:b/>
        </w:rPr>
        <w:t>ne khua amatokeo ka efipimo fino</w:t>
      </w:r>
      <w:r w:rsidR="008F166F" w:rsidRPr="00725748">
        <w:rPr>
          <w:rFonts w:ascii="Times New Roman" w:hAnsi="Times New Roman"/>
        </w:rPr>
        <w:t xml:space="preserve">. </w:t>
      </w:r>
    </w:p>
    <w:p w14:paraId="0C14997A" w14:textId="32FBE61B" w:rsidR="009D343A" w:rsidRDefault="009D343A" w:rsidP="00C66A54">
      <w:pPr>
        <w:jc w:val="both"/>
        <w:rPr>
          <w:ins w:id="1" w:author="IPA_USER" w:date="2015-12-18T16:59:00Z"/>
          <w:rFonts w:ascii="Times New Roman" w:hAnsi="Times New Roman"/>
        </w:rPr>
      </w:pPr>
      <w:ins w:id="2" w:author="IPA_USER" w:date="2015-12-18T17:01:00Z">
        <w:r>
          <w:rPr>
            <w:rFonts w:ascii="Times New Roman" w:hAnsi="Times New Roman"/>
          </w:rPr>
          <w:t xml:space="preserve">Khuli okhubukula isauti ya amajibu </w:t>
        </w:r>
        <w:proofErr w:type="gramStart"/>
        <w:r>
          <w:rPr>
            <w:rFonts w:ascii="Times New Roman" w:hAnsi="Times New Roman"/>
          </w:rPr>
          <w:t>ko</w:t>
        </w:r>
        <w:proofErr w:type="gramEnd"/>
        <w:r>
          <w:rPr>
            <w:rFonts w:ascii="Times New Roman" w:hAnsi="Times New Roman"/>
          </w:rPr>
          <w:t xml:space="preserve"> omwana wo mu tsinjira tsino. Nofuchirira, khulabukula </w:t>
        </w:r>
      </w:ins>
      <w:ins w:id="3" w:author="IPA_USER" w:date="2015-12-18T17:02:00Z">
        <w:r>
          <w:rPr>
            <w:rFonts w:ascii="Times New Roman" w:hAnsi="Times New Roman"/>
          </w:rPr>
          <w:t xml:space="preserve">ividio ye tsipicha yo omwana </w:t>
        </w:r>
        <w:proofErr w:type="gramStart"/>
        <w:r>
          <w:rPr>
            <w:rFonts w:ascii="Times New Roman" w:hAnsi="Times New Roman"/>
          </w:rPr>
          <w:t>wo</w:t>
        </w:r>
        <w:proofErr w:type="gramEnd"/>
        <w:r>
          <w:rPr>
            <w:rFonts w:ascii="Times New Roman" w:hAnsi="Times New Roman"/>
          </w:rPr>
          <w:t xml:space="preserve"> efise fi babakula amalasire</w:t>
        </w:r>
      </w:ins>
      <w:ins w:id="4" w:author="IPA_USER" w:date="2015-12-18T17:13:00Z">
        <w:r>
          <w:rPr>
            <w:rFonts w:ascii="Times New Roman" w:hAnsi="Times New Roman"/>
          </w:rPr>
          <w:t>/amatsai</w:t>
        </w:r>
      </w:ins>
      <w:ins w:id="5" w:author="IPA_USER" w:date="2015-12-18T17:02:00Z">
        <w:r>
          <w:rPr>
            <w:rFonts w:ascii="Times New Roman" w:hAnsi="Times New Roman"/>
          </w:rPr>
          <w:t xml:space="preserve">. Khularumishira amakhuwa </w:t>
        </w:r>
        <w:proofErr w:type="gramStart"/>
        <w:r>
          <w:rPr>
            <w:rFonts w:ascii="Times New Roman" w:hAnsi="Times New Roman"/>
          </w:rPr>
          <w:t>kano</w:t>
        </w:r>
        <w:proofErr w:type="gramEnd"/>
        <w:r>
          <w:rPr>
            <w:rFonts w:ascii="Times New Roman" w:hAnsi="Times New Roman"/>
          </w:rPr>
          <w:t xml:space="preserve"> ili okwelewa ngalwa t</w:t>
        </w:r>
      </w:ins>
      <w:ins w:id="6" w:author="IPA_USER" w:date="2015-12-18T17:03:00Z">
        <w:r>
          <w:rPr>
            <w:rFonts w:ascii="Times New Roman" w:hAnsi="Times New Roman"/>
          </w:rPr>
          <w:t>sinjira tsino tsinyasia emima chio omwana. Nundi khulakhurev</w:t>
        </w:r>
      </w:ins>
      <w:ins w:id="7" w:author="IPA_USER" w:date="2015-12-18T17:04:00Z">
        <w:r>
          <w:rPr>
            <w:rFonts w:ascii="Times New Roman" w:hAnsi="Times New Roman"/>
          </w:rPr>
          <w:t>a ngalwa omwana wo ariacta</w:t>
        </w:r>
      </w:ins>
      <w:ins w:id="8" w:author="IPA_USER" w:date="2015-12-18T17:43:00Z">
        <w:r w:rsidR="008F0853">
          <w:rPr>
            <w:rFonts w:ascii="Times New Roman" w:hAnsi="Times New Roman"/>
          </w:rPr>
          <w:t>/yebulira</w:t>
        </w:r>
      </w:ins>
      <w:ins w:id="9" w:author="IPA_USER" w:date="2015-12-18T17:42:00Z">
        <w:r w:rsidR="008F0853">
          <w:rPr>
            <w:rFonts w:ascii="Times New Roman" w:hAnsi="Times New Roman"/>
          </w:rPr>
          <w:t xml:space="preserve"> (react)</w:t>
        </w:r>
      </w:ins>
      <w:ins w:id="10" w:author="IPA_USER" w:date="2015-12-18T17:04:00Z">
        <w:r>
          <w:rPr>
            <w:rFonts w:ascii="Times New Roman" w:hAnsi="Times New Roman"/>
          </w:rPr>
          <w:t xml:space="preserve"> khu efindu</w:t>
        </w:r>
      </w:ins>
      <w:ins w:id="11" w:author="IPA_USER" w:date="2015-12-18T17:09:00Z">
        <w:r>
          <w:rPr>
            <w:rFonts w:ascii="Times New Roman" w:hAnsi="Times New Roman"/>
          </w:rPr>
          <w:t xml:space="preserve">/ </w:t>
        </w:r>
        <w:proofErr w:type="gramStart"/>
        <w:r>
          <w:rPr>
            <w:rFonts w:ascii="Times New Roman" w:hAnsi="Times New Roman"/>
          </w:rPr>
          <w:t xml:space="preserve">hali </w:t>
        </w:r>
      </w:ins>
      <w:ins w:id="12" w:author="IPA_USER" w:date="2015-12-18T17:04:00Z">
        <w:r>
          <w:rPr>
            <w:rFonts w:ascii="Times New Roman" w:hAnsi="Times New Roman"/>
          </w:rPr>
          <w:t xml:space="preserve"> imbia</w:t>
        </w:r>
        <w:proofErr w:type="gramEnd"/>
        <w:r>
          <w:rPr>
            <w:rFonts w:ascii="Times New Roman" w:hAnsi="Times New Roman"/>
          </w:rPr>
          <w:t>/shikeni nende shina eshiyeta</w:t>
        </w:r>
      </w:ins>
      <w:ins w:id="13" w:author="IPA_USER" w:date="2015-12-18T17:11:00Z">
        <w:r>
          <w:rPr>
            <w:rFonts w:ascii="Times New Roman" w:hAnsi="Times New Roman"/>
          </w:rPr>
          <w:t>/shikhonya</w:t>
        </w:r>
      </w:ins>
      <w:ins w:id="14" w:author="IPA_USER" w:date="2015-12-18T17:04:00Z">
        <w:r>
          <w:rPr>
            <w:rFonts w:ascii="Times New Roman" w:hAnsi="Times New Roman"/>
          </w:rPr>
          <w:t xml:space="preserve"> omwana wo okhuba omulekhule mu </w:t>
        </w:r>
      </w:ins>
      <w:ins w:id="15" w:author="IPA_USER" w:date="2015-12-18T17:09:00Z">
        <w:r>
          <w:rPr>
            <w:rFonts w:ascii="Times New Roman" w:hAnsi="Times New Roman"/>
          </w:rPr>
          <w:t>hali imbia/ ingeni, ne ilabukula tsidakika 10-15. Bino bikhony</w:t>
        </w:r>
      </w:ins>
      <w:ins w:id="16" w:author="IPA_USER" w:date="2015-12-18T17:10:00Z">
        <w:r>
          <w:rPr>
            <w:rFonts w:ascii="Times New Roman" w:hAnsi="Times New Roman"/>
          </w:rPr>
          <w:t>a</w:t>
        </w:r>
      </w:ins>
      <w:ins w:id="17" w:author="IPA_USER" w:date="2015-12-18T17:09:00Z">
        <w:r>
          <w:rPr>
            <w:rFonts w:ascii="Times New Roman" w:hAnsi="Times New Roman"/>
          </w:rPr>
          <w:t xml:space="preserve"> </w:t>
        </w:r>
      </w:ins>
      <w:ins w:id="18" w:author="IPA_USER" w:date="2015-12-18T17:11:00Z">
        <w:r>
          <w:rPr>
            <w:rFonts w:ascii="Times New Roman" w:hAnsi="Times New Roman"/>
          </w:rPr>
          <w:t xml:space="preserve">efwe </w:t>
        </w:r>
      </w:ins>
      <w:ins w:id="19" w:author="IPA_USER" w:date="2015-12-18T17:09:00Z">
        <w:r>
          <w:rPr>
            <w:rFonts w:ascii="Times New Roman" w:hAnsi="Times New Roman"/>
          </w:rPr>
          <w:t xml:space="preserve">okhwelewa ngalwa omwana </w:t>
        </w:r>
        <w:proofErr w:type="gramStart"/>
        <w:r>
          <w:rPr>
            <w:rFonts w:ascii="Times New Roman" w:hAnsi="Times New Roman"/>
          </w:rPr>
          <w:t>wo</w:t>
        </w:r>
      </w:ins>
      <w:proofErr w:type="gramEnd"/>
      <w:ins w:id="20" w:author="IPA_USER" w:date="2015-12-18T17:11:00Z">
        <w:r>
          <w:rPr>
            <w:rFonts w:ascii="Times New Roman" w:hAnsi="Times New Roman"/>
          </w:rPr>
          <w:t xml:space="preserve"> a riacta</w:t>
        </w:r>
      </w:ins>
      <w:ins w:id="21" w:author="IPA_USER" w:date="2015-12-18T17:43:00Z">
        <w:r w:rsidR="008F0853">
          <w:rPr>
            <w:rFonts w:ascii="Times New Roman" w:hAnsi="Times New Roman"/>
          </w:rPr>
          <w:t>/yebulila</w:t>
        </w:r>
      </w:ins>
      <w:ins w:id="22" w:author="IPA_USER" w:date="2015-12-18T17:11:00Z">
        <w:r w:rsidR="008F0853">
          <w:rPr>
            <w:rFonts w:ascii="Times New Roman" w:hAnsi="Times New Roman"/>
          </w:rPr>
          <w:t xml:space="preserve"> khu tsi</w:t>
        </w:r>
        <w:r>
          <w:rPr>
            <w:rFonts w:ascii="Times New Roman" w:hAnsi="Times New Roman"/>
          </w:rPr>
          <w:t>njira tofauti tsia omuradi kuno</w:t>
        </w:r>
      </w:ins>
    </w:p>
    <w:p w14:paraId="0D508902" w14:textId="77777777" w:rsidR="009D343A" w:rsidRDefault="009D343A" w:rsidP="00C66A54">
      <w:pPr>
        <w:jc w:val="both"/>
        <w:rPr>
          <w:ins w:id="23" w:author="IPA_USER" w:date="2015-12-18T16:59:00Z"/>
          <w:rFonts w:ascii="Times New Roman" w:hAnsi="Times New Roman"/>
        </w:rPr>
      </w:pPr>
    </w:p>
    <w:p w14:paraId="36718201" w14:textId="3F7C6CA1" w:rsidR="000B340F" w:rsidRPr="00725748" w:rsidRDefault="008F166F" w:rsidP="00C66A54">
      <w:pPr>
        <w:jc w:val="both"/>
        <w:rPr>
          <w:rFonts w:ascii="Times New Roman" w:hAnsi="Times New Roman"/>
        </w:rPr>
      </w:pPr>
      <w:proofErr w:type="gramStart"/>
      <w:r w:rsidRPr="00725748">
        <w:rPr>
          <w:rFonts w:ascii="Times New Roman" w:hAnsi="Times New Roman"/>
        </w:rPr>
        <w:t xml:space="preserve">Khunyala </w:t>
      </w:r>
      <w:r w:rsidR="002433A1">
        <w:rPr>
          <w:rFonts w:ascii="Times New Roman" w:hAnsi="Times New Roman"/>
        </w:rPr>
        <w:t xml:space="preserve">khandi </w:t>
      </w:r>
      <w:r w:rsidRPr="00725748">
        <w:rPr>
          <w:rFonts w:ascii="Times New Roman" w:hAnsi="Times New Roman"/>
        </w:rPr>
        <w:t>okhu</w:t>
      </w:r>
      <w:r w:rsidR="00F60286" w:rsidRPr="00725748">
        <w:rPr>
          <w:rFonts w:ascii="Times New Roman" w:hAnsi="Times New Roman"/>
        </w:rPr>
        <w:t xml:space="preserve">bukula khandi efipimo ebya amare mara </w:t>
      </w:r>
      <w:r w:rsidR="007C73FB">
        <w:rPr>
          <w:rFonts w:ascii="Times New Roman" w:hAnsi="Times New Roman"/>
        </w:rPr>
        <w:t>4</w:t>
      </w:r>
      <w:r w:rsidR="007C73FB" w:rsidRPr="00725748">
        <w:rPr>
          <w:rFonts w:ascii="Times New Roman" w:hAnsi="Times New Roman"/>
        </w:rPr>
        <w:t xml:space="preserve"> </w:t>
      </w:r>
      <w:r w:rsidR="00F60286" w:rsidRPr="00725748">
        <w:rPr>
          <w:rFonts w:ascii="Times New Roman" w:hAnsi="Times New Roman"/>
        </w:rPr>
        <w:t>khurula khuibe nende omwana uwo etsisaa kabula, nikhutsiriranga nende khwakhamala okhubukula amatsai.</w:t>
      </w:r>
      <w:proofErr w:type="gramEnd"/>
      <w:r w:rsidR="000B340F" w:rsidRPr="00725748">
        <w:rPr>
          <w:rFonts w:ascii="Times New Roman" w:hAnsi="Times New Roman"/>
        </w:rPr>
        <w:t xml:space="preserve"> Khandi afisa wefu yalapima obusiro obwa omwana niyekhonyera ikilo, apime oburambi bwe niyekhonyera olubao olwa ohupima oburambi nende obukhomefu obwa omurwe nende obukhomefu obwa omukhono niwekhonyera ifuti</w:t>
      </w:r>
      <w:r w:rsidR="00F60286" w:rsidRPr="00725748">
        <w:rPr>
          <w:rFonts w:ascii="Times New Roman" w:hAnsi="Times New Roman"/>
        </w:rPr>
        <w:t>, nende okhubukula efipimo efya afya singa ‘presha’ ya matsai</w:t>
      </w:r>
      <w:proofErr w:type="gramStart"/>
      <w:r w:rsidR="00F60286" w:rsidRPr="00725748">
        <w:rPr>
          <w:rFonts w:ascii="Times New Roman" w:hAnsi="Times New Roman"/>
        </w:rPr>
        <w:t>,</w:t>
      </w:r>
      <w:r w:rsidR="002433A1">
        <w:rPr>
          <w:rFonts w:ascii="Times New Roman" w:hAnsi="Times New Roman"/>
        </w:rPr>
        <w:t>,</w:t>
      </w:r>
      <w:proofErr w:type="gramEnd"/>
      <w:r w:rsidR="00F60286" w:rsidRPr="00725748">
        <w:rPr>
          <w:rFonts w:ascii="Times New Roman" w:hAnsi="Times New Roman"/>
        </w:rPr>
        <w:t xml:space="preserve"> nende omukhupo kwo omwoyo</w:t>
      </w:r>
      <w:r w:rsidR="000B340F" w:rsidRPr="00725748">
        <w:rPr>
          <w:rFonts w:ascii="Times New Roman" w:hAnsi="Times New Roman"/>
        </w:rPr>
        <w:t xml:space="preserve">. </w:t>
      </w:r>
      <w:r w:rsidR="005221A3">
        <w:rPr>
          <w:rFonts w:ascii="Times New Roman" w:hAnsi="Times New Roman"/>
        </w:rPr>
        <w:t xml:space="preserve">Matokeo ka presha nende okhukhupa kho omwoyo </w:t>
      </w:r>
      <w:proofErr w:type="gramStart"/>
      <w:r w:rsidR="005221A3">
        <w:rPr>
          <w:rFonts w:ascii="Times New Roman" w:hAnsi="Times New Roman"/>
        </w:rPr>
        <w:t>ko</w:t>
      </w:r>
      <w:proofErr w:type="gramEnd"/>
      <w:r w:rsidR="005221A3">
        <w:rPr>
          <w:rFonts w:ascii="Times New Roman" w:hAnsi="Times New Roman"/>
        </w:rPr>
        <w:t xml:space="preserve"> omwana wao khulakhuwelesis baada ya okhupima.</w:t>
      </w:r>
      <w:r w:rsidR="000B340F" w:rsidRPr="00725748">
        <w:rPr>
          <w:rFonts w:ascii="Times New Roman" w:hAnsi="Times New Roman"/>
        </w:rPr>
        <w:t xml:space="preserve">Khandi afisa wefu </w:t>
      </w:r>
      <w:r w:rsidR="00542CBE">
        <w:rPr>
          <w:rFonts w:ascii="Times New Roman" w:hAnsi="Times New Roman"/>
        </w:rPr>
        <w:t>anya</w:t>
      </w:r>
      <w:r w:rsidR="000B340F" w:rsidRPr="00725748">
        <w:rPr>
          <w:rFonts w:ascii="Times New Roman" w:hAnsi="Times New Roman"/>
        </w:rPr>
        <w:t>alakhupima obusiro nende oburambi nende obukhomefu bwa akrikari bwo akulu wo omukhono kwo</w:t>
      </w:r>
      <w:r w:rsidR="00F60286" w:rsidRPr="00725748">
        <w:rPr>
          <w:rFonts w:ascii="Times New Roman" w:hAnsi="Times New Roman"/>
        </w:rPr>
        <w:t>, efipimo fya afya singa ‘presha’ ya amatsai, nende omukhupo kwo omwoyo.</w:t>
      </w:r>
      <w:r w:rsidR="00AE39E8" w:rsidRPr="00725748">
        <w:rPr>
          <w:rFonts w:ascii="Times New Roman" w:hAnsi="Times New Roman"/>
        </w:rPr>
        <w:t xml:space="preserve"> </w:t>
      </w:r>
      <w:proofErr w:type="gramStart"/>
      <w:r w:rsidR="00AE39E8" w:rsidRPr="00725748">
        <w:rPr>
          <w:rFonts w:ascii="Times New Roman" w:hAnsi="Times New Roman"/>
        </w:rPr>
        <w:t>Amatokeo akokhupimwa ‘presha’ ya matsai nende omukhupo kwo omwoyo olakhebwa isaa iyo.</w:t>
      </w:r>
      <w:proofErr w:type="gramEnd"/>
      <w:r w:rsidR="000B340F" w:rsidRPr="00725748">
        <w:rPr>
          <w:rFonts w:ascii="Times New Roman" w:hAnsi="Times New Roman"/>
        </w:rPr>
        <w:t xml:space="preserve"> Efise fiosi efia khulekhonyera khu inyanga ino </w:t>
      </w:r>
      <w:proofErr w:type="gramStart"/>
      <w:r w:rsidR="000B340F" w:rsidRPr="00725748">
        <w:rPr>
          <w:rFonts w:ascii="Times New Roman" w:hAnsi="Times New Roman"/>
        </w:rPr>
        <w:t>ni</w:t>
      </w:r>
      <w:proofErr w:type="gramEnd"/>
      <w:r w:rsidR="000B340F" w:rsidRPr="00725748">
        <w:rPr>
          <w:rFonts w:ascii="Times New Roman" w:hAnsi="Times New Roman"/>
        </w:rPr>
        <w:t xml:space="preserve"> amasaa </w:t>
      </w:r>
      <w:r w:rsidR="00AE39E8" w:rsidRPr="00725748">
        <w:rPr>
          <w:rFonts w:ascii="Times New Roman" w:hAnsi="Times New Roman"/>
        </w:rPr>
        <w:t>3</w:t>
      </w:r>
      <w:r w:rsidR="000B340F" w:rsidRPr="00725748">
        <w:rPr>
          <w:rFonts w:ascii="Times New Roman" w:hAnsi="Times New Roman"/>
        </w:rPr>
        <w:t xml:space="preserve">. </w:t>
      </w:r>
      <w:proofErr w:type="gramStart"/>
      <w:ins w:id="24" w:author="IPA_USER" w:date="2015-12-18T17:00:00Z">
        <w:r w:rsidR="009D343A">
          <w:rPr>
            <w:rFonts w:ascii="Times New Roman" w:hAnsi="Times New Roman"/>
          </w:rPr>
          <w:t>nende</w:t>
        </w:r>
        <w:proofErr w:type="gramEnd"/>
        <w:r w:rsidR="009D343A">
          <w:rPr>
            <w:rFonts w:ascii="Times New Roman" w:hAnsi="Times New Roman"/>
          </w:rPr>
          <w:t xml:space="preserve"> tsidakika 15</w:t>
        </w:r>
      </w:ins>
    </w:p>
    <w:p w14:paraId="63013B70" w14:textId="3861E7D1" w:rsidR="000B340F" w:rsidRPr="00B73C0B" w:rsidRDefault="000B340F" w:rsidP="004022A7">
      <w:pPr>
        <w:jc w:val="both"/>
        <w:rPr>
          <w:rFonts w:ascii="Times New Roman" w:hAnsi="Times New Roman"/>
        </w:rPr>
      </w:pPr>
      <w:r w:rsidRPr="00725748">
        <w:rPr>
          <w:rFonts w:ascii="Times New Roman" w:hAnsi="Times New Roman"/>
        </w:rPr>
        <w:t>Mkamba</w:t>
      </w:r>
      <w:proofErr w:type="gramStart"/>
      <w:r w:rsidRPr="00725748">
        <w:rPr>
          <w:rFonts w:ascii="Times New Roman" w:hAnsi="Times New Roman"/>
        </w:rPr>
        <w:t>,</w:t>
      </w:r>
      <w:r w:rsidR="00AE39E8" w:rsidRPr="00725748">
        <w:rPr>
          <w:rFonts w:ascii="Times New Roman" w:hAnsi="Times New Roman"/>
        </w:rPr>
        <w:t>.</w:t>
      </w:r>
      <w:proofErr w:type="gramEnd"/>
      <w:r w:rsidR="00AE39E8" w:rsidRPr="00725748">
        <w:rPr>
          <w:rFonts w:ascii="Times New Roman" w:hAnsi="Times New Roman"/>
        </w:rPr>
        <w:t xml:space="preserve"> </w:t>
      </w:r>
      <w:proofErr w:type="gramStart"/>
      <w:r w:rsidR="00AE39E8" w:rsidRPr="00725748">
        <w:rPr>
          <w:rFonts w:ascii="Times New Roman" w:hAnsi="Times New Roman"/>
        </w:rPr>
        <w:t>M</w:t>
      </w:r>
      <w:r w:rsidRPr="00725748">
        <w:rPr>
          <w:rFonts w:ascii="Times New Roman" w:hAnsi="Times New Roman"/>
        </w:rPr>
        <w:t>pangilio kulaba okhunywesia omwana wuao amatsi ke isukari nende okhubukula eshipimo eshia amenyali khuu masaa karano.</w:t>
      </w:r>
      <w:proofErr w:type="gramEnd"/>
      <w:r w:rsidRPr="00725748">
        <w:rPr>
          <w:rFonts w:ascii="Times New Roman" w:hAnsi="Times New Roman"/>
        </w:rPr>
        <w:t xml:space="preserve"> Ewe nga mama </w:t>
      </w:r>
      <w:proofErr w:type="gramStart"/>
      <w:r w:rsidRPr="00725748">
        <w:rPr>
          <w:rFonts w:ascii="Times New Roman" w:hAnsi="Times New Roman"/>
        </w:rPr>
        <w:t>wa</w:t>
      </w:r>
      <w:proofErr w:type="gramEnd"/>
      <w:r w:rsidRPr="00725748">
        <w:rPr>
          <w:rFonts w:ascii="Times New Roman" w:hAnsi="Times New Roman"/>
        </w:rPr>
        <w:t xml:space="preserve"> omwana walasabwa okhulisia omwana wuo lisa lala nikhushiri khumunywesia amatsi ke isukari. Ne isaa eya omwana alalitsanga tawe khulatisia omufuko okwa okhutasia amenyali okuli nende eshipira eshia okhubisia amenyali (echesia mufano) khu mwana</w:t>
      </w:r>
      <w:proofErr w:type="gramStart"/>
      <w:r w:rsidRPr="00725748">
        <w:rPr>
          <w:rFonts w:ascii="Times New Roman" w:hAnsi="Times New Roman"/>
        </w:rPr>
        <w:t>..</w:t>
      </w:r>
      <w:proofErr w:type="gramEnd"/>
      <w:r w:rsidRPr="00725748">
        <w:rPr>
          <w:rFonts w:ascii="Times New Roman" w:hAnsi="Times New Roman"/>
        </w:rPr>
        <w:t xml:space="preserve"> </w:t>
      </w:r>
      <w:proofErr w:type="gramStart"/>
      <w:r w:rsidRPr="00725748">
        <w:rPr>
          <w:rFonts w:ascii="Times New Roman" w:hAnsi="Times New Roman"/>
        </w:rPr>
        <w:t>Alafu khula esia omwana amatsi keisukari nende okhubukula amenyali khu masaa karano.</w:t>
      </w:r>
      <w:proofErr w:type="gramEnd"/>
      <w:r w:rsidRPr="00725748">
        <w:rPr>
          <w:rFonts w:ascii="Times New Roman" w:hAnsi="Times New Roman"/>
        </w:rPr>
        <w:t xml:space="preserve"> Efise fiene ngolwa khumala humunywesia amatsi ako. </w:t>
      </w:r>
      <w:proofErr w:type="gramStart"/>
      <w:r w:rsidRPr="00725748">
        <w:rPr>
          <w:rFonts w:ascii="Times New Roman" w:hAnsi="Times New Roman"/>
        </w:rPr>
        <w:t>khulahusaba</w:t>
      </w:r>
      <w:proofErr w:type="gramEnd"/>
      <w:r w:rsidRPr="00725748">
        <w:rPr>
          <w:rFonts w:ascii="Times New Roman" w:hAnsi="Times New Roman"/>
        </w:rPr>
        <w:t xml:space="preserve"> otinyisie omwana ohununa nomba ohunywa amatsi tsidaka amahumi kataru niyahamala ohunywa amatsi ke isukari hi kamuhonye ohwinyala. </w:t>
      </w:r>
      <w:proofErr w:type="gramStart"/>
      <w:r w:rsidRPr="00725748">
        <w:rPr>
          <w:rFonts w:ascii="Times New Roman" w:hAnsi="Times New Roman"/>
        </w:rPr>
        <w:t>Afisa wefu yalarisua amenyali ohurula mu eshifuko, omwana niykahenyala.</w:t>
      </w:r>
      <w:proofErr w:type="gramEnd"/>
      <w:r w:rsidRPr="00725748">
        <w:rPr>
          <w:rFonts w:ascii="Times New Roman" w:hAnsi="Times New Roman"/>
        </w:rPr>
        <w:t xml:space="preserve"> </w:t>
      </w:r>
      <w:proofErr w:type="gramStart"/>
      <w:r w:rsidRPr="00725748">
        <w:rPr>
          <w:rFonts w:ascii="Times New Roman" w:hAnsi="Times New Roman"/>
        </w:rPr>
        <w:t>Amenyali kalabukulwa khu masaa karano ne nikahabwa eshifuko shilarusibwa khu omwana.</w:t>
      </w:r>
      <w:proofErr w:type="gramEnd"/>
      <w:r w:rsidRPr="00725748">
        <w:rPr>
          <w:rFonts w:ascii="Times New Roman" w:hAnsi="Times New Roman"/>
        </w:rPr>
        <w:t xml:space="preserve"> </w:t>
      </w:r>
      <w:proofErr w:type="gramStart"/>
      <w:r w:rsidRPr="00725748">
        <w:rPr>
          <w:rFonts w:ascii="Times New Roman" w:hAnsi="Times New Roman"/>
        </w:rPr>
        <w:t>Khu masaa karano ako kohutasia amenyali, olarebwa amarebo okhulondana nende efiokhulia nende emima echio okhulia munzu yiyo.</w:t>
      </w:r>
      <w:proofErr w:type="gramEnd"/>
      <w:r w:rsidRPr="00725748">
        <w:rPr>
          <w:rFonts w:ascii="Times New Roman" w:hAnsi="Times New Roman"/>
        </w:rPr>
        <w:t xml:space="preserve"> Amasaa akakhula rumushira mukamba </w:t>
      </w:r>
      <w:proofErr w:type="gramStart"/>
      <w:r w:rsidRPr="00725748">
        <w:rPr>
          <w:rFonts w:ascii="Times New Roman" w:hAnsi="Times New Roman"/>
        </w:rPr>
        <w:t>ni</w:t>
      </w:r>
      <w:proofErr w:type="gramEnd"/>
      <w:r w:rsidRPr="00725748">
        <w:rPr>
          <w:rFonts w:ascii="Times New Roman" w:hAnsi="Times New Roman"/>
        </w:rPr>
        <w:t xml:space="preserve"> </w:t>
      </w:r>
      <w:r w:rsidR="00800EA6" w:rsidRPr="00725748">
        <w:rPr>
          <w:rFonts w:ascii="Times New Roman" w:hAnsi="Times New Roman"/>
        </w:rPr>
        <w:t xml:space="preserve">7 </w:t>
      </w:r>
      <w:r w:rsidRPr="00725748">
        <w:rPr>
          <w:rFonts w:ascii="Times New Roman" w:hAnsi="Times New Roman"/>
        </w:rPr>
        <w:t xml:space="preserve">mujumula.      </w:t>
      </w:r>
    </w:p>
    <w:p w14:paraId="41521BA4" w14:textId="31F8B552" w:rsidR="000B340F" w:rsidRPr="001B51D0" w:rsidRDefault="000B340F" w:rsidP="004022A7">
      <w:pPr>
        <w:jc w:val="both"/>
        <w:rPr>
          <w:rFonts w:ascii="Times New Roman" w:hAnsi="Times New Roman"/>
          <w:lang w:val="en-GB"/>
        </w:rPr>
      </w:pPr>
      <w:proofErr w:type="gramStart"/>
      <w:r w:rsidRPr="001B51D0">
        <w:rPr>
          <w:rFonts w:ascii="Times New Roman" w:hAnsi="Times New Roman"/>
        </w:rPr>
        <w:lastRenderedPageBreak/>
        <w:t>Baadaye, mu laboratory, khulapima amalasire ako mwana, eshinyeka, amare</w:t>
      </w:r>
      <w:r w:rsidR="00746D17">
        <w:rPr>
          <w:rFonts w:ascii="Times New Roman" w:hAnsi="Times New Roman"/>
        </w:rPr>
        <w:t xml:space="preserve"> </w:t>
      </w:r>
      <w:r w:rsidRPr="001B51D0">
        <w:rPr>
          <w:rFonts w:ascii="Times New Roman" w:hAnsi="Times New Roman"/>
        </w:rPr>
        <w:t>nende amenyali</w:t>
      </w:r>
      <w:r w:rsidR="00800EA6" w:rsidRPr="001B51D0">
        <w:rPr>
          <w:rFonts w:ascii="Times New Roman" w:hAnsi="Times New Roman"/>
        </w:rPr>
        <w:t xml:space="preserve">, </w:t>
      </w:r>
      <w:r w:rsidRPr="001B51D0">
        <w:rPr>
          <w:rFonts w:ascii="Times New Roman" w:hAnsi="Times New Roman"/>
        </w:rPr>
        <w:t>okhumanya ihali eyokhulia, amalwale nende obulamu.</w:t>
      </w:r>
      <w:proofErr w:type="gramEnd"/>
    </w:p>
    <w:p w14:paraId="05FB4842" w14:textId="77777777" w:rsidR="000B340F" w:rsidRPr="001B51D0" w:rsidRDefault="000B340F" w:rsidP="00F55750">
      <w:pPr>
        <w:spacing w:after="0"/>
        <w:rPr>
          <w:rFonts w:ascii="Times New Roman" w:hAnsi="Times New Roman"/>
          <w:b/>
        </w:rPr>
      </w:pPr>
    </w:p>
    <w:p w14:paraId="140FD21D" w14:textId="44CBFBB7" w:rsidR="000B340F" w:rsidRPr="001B51D0" w:rsidRDefault="000B340F" w:rsidP="0008367B">
      <w:pPr>
        <w:spacing w:after="0"/>
        <w:rPr>
          <w:rFonts w:ascii="Times New Roman" w:hAnsi="Times New Roman"/>
          <w:b/>
        </w:rPr>
      </w:pPr>
      <w:r w:rsidRPr="001B51D0">
        <w:rPr>
          <w:rFonts w:ascii="Times New Roman" w:hAnsi="Times New Roman"/>
          <w:b/>
        </w:rPr>
        <w:t xml:space="preserve">Bikha Bio bukhabirisi:  </w:t>
      </w:r>
      <w:r w:rsidRPr="001B51D0">
        <w:rPr>
          <w:rFonts w:ascii="Times New Roman" w:hAnsi="Times New Roman"/>
        </w:rPr>
        <w:t xml:space="preserve">Iwe khuba mu mradi kuno khulakhubukula amasaa </w:t>
      </w:r>
      <w:proofErr w:type="gramStart"/>
      <w:r w:rsidRPr="001B51D0">
        <w:rPr>
          <w:rFonts w:ascii="Times New Roman" w:hAnsi="Times New Roman"/>
        </w:rPr>
        <w:t xml:space="preserve">10 </w:t>
      </w:r>
      <w:ins w:id="25" w:author="IPA_USER" w:date="2015-12-18T17:26:00Z">
        <w:r w:rsidR="00B16AC3">
          <w:rPr>
            <w:rFonts w:ascii="Times New Roman" w:hAnsi="Times New Roman"/>
          </w:rPr>
          <w:t xml:space="preserve"> nende</w:t>
        </w:r>
        <w:proofErr w:type="gramEnd"/>
        <w:r w:rsidR="00B16AC3">
          <w:rPr>
            <w:rFonts w:ascii="Times New Roman" w:hAnsi="Times New Roman"/>
          </w:rPr>
          <w:t xml:space="preserve"> tsidakika 15</w:t>
        </w:r>
        <w:r w:rsidR="00B16AC3" w:rsidRPr="004F59CA">
          <w:rPr>
            <w:rFonts w:ascii="Times New Roman" w:hAnsi="Times New Roman"/>
            <w:i/>
          </w:rPr>
          <w:t xml:space="preserve"> </w:t>
        </w:r>
      </w:ins>
      <w:r w:rsidRPr="001B51D0">
        <w:rPr>
          <w:rFonts w:ascii="Times New Roman" w:hAnsi="Times New Roman"/>
        </w:rPr>
        <w:t>tsinyanga tsibili</w:t>
      </w:r>
      <w:r w:rsidRPr="001B51D0" w:rsidDel="00F55750">
        <w:rPr>
          <w:rFonts w:ascii="Times New Roman" w:hAnsi="Times New Roman"/>
          <w:b/>
        </w:rPr>
        <w:t xml:space="preserve"> </w:t>
      </w:r>
    </w:p>
    <w:p w14:paraId="79E49B5A" w14:textId="77777777" w:rsidR="000B340F" w:rsidRPr="001B51D0" w:rsidRDefault="000B340F" w:rsidP="00F55750">
      <w:pPr>
        <w:tabs>
          <w:tab w:val="left" w:pos="960"/>
        </w:tabs>
        <w:spacing w:after="0"/>
        <w:rPr>
          <w:rFonts w:ascii="Times New Roman" w:hAnsi="Times New Roman"/>
          <w:b/>
        </w:rPr>
      </w:pPr>
    </w:p>
    <w:p w14:paraId="5228C348" w14:textId="77777777" w:rsidR="000B340F" w:rsidRPr="001B51D0" w:rsidRDefault="000B340F" w:rsidP="00F55750">
      <w:pPr>
        <w:spacing w:after="0"/>
        <w:rPr>
          <w:rFonts w:ascii="Times New Roman" w:hAnsi="Times New Roman"/>
        </w:rPr>
      </w:pPr>
      <w:r w:rsidRPr="001B51D0">
        <w:rPr>
          <w:rFonts w:ascii="Times New Roman" w:hAnsi="Times New Roman"/>
          <w:b/>
        </w:rPr>
        <w:t>Owobukhabirisi bukholerwa:</w:t>
      </w:r>
      <w:r w:rsidRPr="001B51D0">
        <w:rPr>
          <w:rFonts w:ascii="Times New Roman" w:hAnsi="Times New Roman"/>
        </w:rPr>
        <w:t xml:space="preserve"> Nyangaino</w:t>
      </w:r>
      <w:proofErr w:type="gramStart"/>
      <w:r w:rsidRPr="001B51D0">
        <w:rPr>
          <w:rFonts w:ascii="Times New Roman" w:hAnsi="Times New Roman"/>
        </w:rPr>
        <w:t>,emipango</w:t>
      </w:r>
      <w:proofErr w:type="gramEnd"/>
      <w:r w:rsidRPr="001B51D0">
        <w:rPr>
          <w:rFonts w:ascii="Times New Roman" w:hAnsi="Times New Roman"/>
        </w:rPr>
        <w:t xml:space="preserve"> chiosi chiobukhabirisi chilekholekha habundu hano , ne mkamba khulalhuchendera hango wuwo. </w:t>
      </w:r>
    </w:p>
    <w:p w14:paraId="0B5DE109" w14:textId="77777777" w:rsidR="000B340F" w:rsidRPr="001B51D0" w:rsidRDefault="000B340F" w:rsidP="0008367B">
      <w:pPr>
        <w:spacing w:after="0"/>
        <w:rPr>
          <w:rFonts w:ascii="Times New Roman" w:hAnsi="Times New Roman"/>
        </w:rPr>
      </w:pPr>
    </w:p>
    <w:p w14:paraId="2B8EDFC7" w14:textId="77777777" w:rsidR="000B340F" w:rsidRPr="001B51D0" w:rsidRDefault="000B340F" w:rsidP="00375EDA">
      <w:pPr>
        <w:spacing w:after="0"/>
        <w:rPr>
          <w:rFonts w:ascii="Times New Roman" w:hAnsi="Times New Roman"/>
          <w:b/>
          <w:bCs/>
        </w:rPr>
      </w:pPr>
      <w:r w:rsidRPr="001B51D0">
        <w:rPr>
          <w:rFonts w:ascii="Times New Roman" w:hAnsi="Times New Roman"/>
          <w:b/>
        </w:rPr>
        <w:t>Obukhonyi</w:t>
      </w:r>
    </w:p>
    <w:p w14:paraId="6E1852C4" w14:textId="4D3BAF04" w:rsidR="00944A4E" w:rsidRPr="001B51D0" w:rsidRDefault="00944A4E" w:rsidP="00B634DC">
      <w:pPr>
        <w:spacing w:after="0"/>
        <w:jc w:val="both"/>
        <w:rPr>
          <w:rFonts w:ascii="Times New Roman" w:hAnsi="Times New Roman"/>
        </w:rPr>
      </w:pPr>
      <w:r>
        <w:rPr>
          <w:rFonts w:ascii="Times New Roman" w:hAnsi="Times New Roman"/>
        </w:rPr>
        <w:t xml:space="preserve">Ibulawo ifaida yo yosi yosi yaulanyola noba omwana wao ne olarukhonya okhweka nga olwa amalwaye </w:t>
      </w:r>
      <w:proofErr w:type="gramStart"/>
      <w:r>
        <w:rPr>
          <w:rFonts w:ascii="Times New Roman" w:hAnsi="Times New Roman"/>
        </w:rPr>
        <w:t>ko</w:t>
      </w:r>
      <w:proofErr w:type="gramEnd"/>
      <w:r>
        <w:rPr>
          <w:rFonts w:ascii="Times New Roman" w:hAnsi="Times New Roman"/>
        </w:rPr>
        <w:t xml:space="preserve"> khunyalala nende ebiakhulia mbindi, okhulia mbulayi, </w:t>
      </w:r>
      <w:r w:rsidR="0046625B">
        <w:rPr>
          <w:rFonts w:ascii="Times New Roman" w:hAnsi="Times New Roman"/>
        </w:rPr>
        <w:t>nende obulamu bwo khumenya khwawo ngalwa bukhusiyana no khunyalala nomba amalaye kandi.</w:t>
      </w:r>
    </w:p>
    <w:p w14:paraId="796C4A33" w14:textId="77777777" w:rsidR="000B340F" w:rsidRPr="001B51D0" w:rsidRDefault="000B340F" w:rsidP="0008367B">
      <w:pPr>
        <w:spacing w:after="0"/>
        <w:rPr>
          <w:rFonts w:ascii="Times New Roman" w:hAnsi="Times New Roman"/>
        </w:rPr>
      </w:pPr>
    </w:p>
    <w:p w14:paraId="4A678887" w14:textId="77777777" w:rsidR="000B340F" w:rsidRPr="001B51D0" w:rsidRDefault="000B340F" w:rsidP="008C440C">
      <w:pPr>
        <w:spacing w:after="0"/>
        <w:rPr>
          <w:rFonts w:ascii="Times New Roman" w:hAnsi="Times New Roman"/>
          <w:b/>
          <w:bCs/>
        </w:rPr>
      </w:pPr>
      <w:r w:rsidRPr="001B51D0">
        <w:rPr>
          <w:rFonts w:ascii="Times New Roman" w:hAnsi="Times New Roman"/>
          <w:b/>
          <w:bCs/>
        </w:rPr>
        <w:t>Hatari nende obulebulira</w:t>
      </w:r>
    </w:p>
    <w:p w14:paraId="00ED8295" w14:textId="7F96BFEF" w:rsidR="000B340F" w:rsidRPr="001B51D0" w:rsidRDefault="000B340F" w:rsidP="008C440C">
      <w:pPr>
        <w:spacing w:after="0"/>
        <w:rPr>
          <w:rFonts w:ascii="Times New Roman" w:hAnsi="Times New Roman"/>
          <w:i/>
        </w:rPr>
      </w:pPr>
      <w:r w:rsidRPr="001B51D0">
        <w:rPr>
          <w:rFonts w:ascii="Times New Roman" w:hAnsi="Times New Roman"/>
          <w:bCs/>
        </w:rPr>
        <w:t xml:space="preserve">Hatari inyala okhululirao, obulebulira, nende ebinyalao okhurulirao ne ebilondakho </w:t>
      </w:r>
      <w:r w:rsidR="009A44C2">
        <w:rPr>
          <w:rFonts w:ascii="Times New Roman" w:hAnsi="Times New Roman"/>
          <w:bCs/>
        </w:rPr>
        <w:t>khwama huvuenjelesi vili</w:t>
      </w:r>
      <w:r w:rsidRPr="001B51D0">
        <w:rPr>
          <w:rFonts w:ascii="Times New Roman" w:hAnsi="Times New Roman"/>
          <w:bCs/>
        </w:rPr>
        <w:t>:</w:t>
      </w:r>
    </w:p>
    <w:p w14:paraId="021D7568" w14:textId="104263B5" w:rsidR="000B340F" w:rsidRPr="007C73FB" w:rsidRDefault="000B340F" w:rsidP="00B634DC">
      <w:pPr>
        <w:pStyle w:val="ListParagraph"/>
        <w:numPr>
          <w:ilvl w:val="0"/>
          <w:numId w:val="6"/>
        </w:numPr>
        <w:tabs>
          <w:tab w:val="center" w:pos="4320"/>
          <w:tab w:val="right" w:pos="8640"/>
        </w:tabs>
        <w:spacing w:after="0"/>
        <w:ind w:left="360"/>
        <w:jc w:val="both"/>
        <w:rPr>
          <w:rFonts w:ascii="Times New Roman" w:hAnsi="Times New Roman"/>
        </w:rPr>
      </w:pPr>
      <w:r w:rsidRPr="007C73FB">
        <w:rPr>
          <w:rFonts w:ascii="Times New Roman" w:hAnsi="Times New Roman"/>
        </w:rPr>
        <w:t xml:space="preserve">Amarebo kandi akandakhureba kalaba akabinafusi noba akalekhana omundu undi okhuulira khubera katira khu obulamu bwawo. Onyala okhuhulira obubi khu makhuwa kandi. Shili mbu </w:t>
      </w:r>
      <w:proofErr w:type="gramStart"/>
      <w:r w:rsidRPr="007C73FB">
        <w:rPr>
          <w:rFonts w:ascii="Times New Roman" w:hAnsi="Times New Roman"/>
        </w:rPr>
        <w:t>ni</w:t>
      </w:r>
      <w:proofErr w:type="gramEnd"/>
      <w:r w:rsidRPr="007C73FB">
        <w:rPr>
          <w:rFonts w:ascii="Times New Roman" w:hAnsi="Times New Roman"/>
        </w:rPr>
        <w:t xml:space="preserve"> lazma ochibe amarebo nomba wiunge nende okhubola/ameeko nolenyere ne khandi nobulayi. Shili lazma okhubire khulwa shina showeyere okhuchiba amarebo kosi tawe nomba showenyere okhuba mumeeko tawe. Amajibu kao khulakabikha andiyu ngalwa khunyalirwa, ne khupara mbu hatari ya ewe okhuba mu obukhabirisi buno ni obututu muno</w:t>
      </w:r>
    </w:p>
    <w:p w14:paraId="3F2DC83C" w14:textId="33E6E599" w:rsidR="000B340F" w:rsidRPr="001B51D0" w:rsidRDefault="000B340F" w:rsidP="00B634DC">
      <w:pPr>
        <w:pStyle w:val="ListParagraph"/>
        <w:numPr>
          <w:ilvl w:val="0"/>
          <w:numId w:val="6"/>
        </w:numPr>
        <w:tabs>
          <w:tab w:val="clear" w:pos="720"/>
          <w:tab w:val="num" w:pos="360"/>
          <w:tab w:val="center" w:pos="4320"/>
          <w:tab w:val="right" w:pos="8640"/>
        </w:tabs>
        <w:spacing w:after="0"/>
        <w:ind w:left="360"/>
        <w:jc w:val="both"/>
        <w:rPr>
          <w:rFonts w:ascii="Times New Roman" w:hAnsi="Times New Roman"/>
        </w:rPr>
      </w:pPr>
      <w:r w:rsidRPr="001B51D0">
        <w:rPr>
          <w:rFonts w:ascii="Times New Roman" w:hAnsi="Times New Roman"/>
        </w:rPr>
        <w:t>Omwana wuwo anyala okhubula okhuchama amatsi akeisukari kata kakhaba kalimo isukari ya kawaida ne indayi.</w:t>
      </w:r>
    </w:p>
    <w:p w14:paraId="5A677B24" w14:textId="5DF7D2B2" w:rsidR="000B340F" w:rsidRPr="00580826" w:rsidRDefault="000B340F" w:rsidP="00B634DC">
      <w:pPr>
        <w:pStyle w:val="ListParagraph"/>
        <w:numPr>
          <w:ilvl w:val="0"/>
          <w:numId w:val="6"/>
        </w:numPr>
        <w:tabs>
          <w:tab w:val="clear" w:pos="720"/>
          <w:tab w:val="num" w:pos="360"/>
          <w:tab w:val="center" w:pos="4320"/>
          <w:tab w:val="right" w:pos="8640"/>
        </w:tabs>
        <w:ind w:left="360"/>
        <w:jc w:val="both"/>
        <w:rPr>
          <w:rFonts w:ascii="Times New Roman" w:hAnsi="Times New Roman"/>
        </w:rPr>
      </w:pPr>
      <w:r w:rsidRPr="001B51D0">
        <w:rPr>
          <w:rFonts w:ascii="Times New Roman" w:hAnsi="Times New Roman"/>
          <w:iCs/>
        </w:rPr>
        <w:t xml:space="preserve">Okhubukula </w:t>
      </w:r>
      <w:r w:rsidRPr="003B3996">
        <w:rPr>
          <w:rFonts w:ascii="Times New Roman" w:hAnsi="Times New Roman"/>
          <w:iCs/>
        </w:rPr>
        <w:t>amalasire inyala ukhuchira omwana aulire obululu atiti khulwa okhufumurwa isindani</w:t>
      </w:r>
      <w:proofErr w:type="gramStart"/>
      <w:r w:rsidRPr="003B3996">
        <w:rPr>
          <w:rFonts w:ascii="Times New Roman" w:hAnsi="Times New Roman"/>
          <w:iCs/>
        </w:rPr>
        <w:t>,nomba</w:t>
      </w:r>
      <w:proofErr w:type="gramEnd"/>
      <w:r w:rsidRPr="003B3996">
        <w:rPr>
          <w:rFonts w:ascii="Times New Roman" w:hAnsi="Times New Roman"/>
          <w:iCs/>
        </w:rPr>
        <w:t xml:space="preserve"> obulwale lakini shili buli lwosi tawe. Okhupungusia amakhuwa kano, amalasire kalabukulwa </w:t>
      </w:r>
      <w:proofErr w:type="gramStart"/>
      <w:r w:rsidRPr="003B3996">
        <w:rPr>
          <w:rFonts w:ascii="Times New Roman" w:hAnsi="Times New Roman"/>
          <w:iCs/>
        </w:rPr>
        <w:t>nende  mtalaamu</w:t>
      </w:r>
      <w:proofErr w:type="gramEnd"/>
      <w:r w:rsidRPr="003B3996">
        <w:rPr>
          <w:rFonts w:ascii="Times New Roman" w:hAnsi="Times New Roman"/>
          <w:iCs/>
        </w:rPr>
        <w:t>.</w:t>
      </w:r>
    </w:p>
    <w:p w14:paraId="45D1420D" w14:textId="075ADC7F" w:rsidR="000B340F" w:rsidRPr="007C73FB" w:rsidRDefault="000B340F" w:rsidP="00B634DC">
      <w:pPr>
        <w:pStyle w:val="ListParagraph"/>
        <w:numPr>
          <w:ilvl w:val="0"/>
          <w:numId w:val="6"/>
        </w:numPr>
        <w:tabs>
          <w:tab w:val="center" w:pos="4320"/>
          <w:tab w:val="right" w:pos="8640"/>
        </w:tabs>
        <w:ind w:left="360"/>
        <w:jc w:val="both"/>
        <w:rPr>
          <w:rFonts w:ascii="Times New Roman" w:hAnsi="Times New Roman"/>
        </w:rPr>
      </w:pPr>
      <w:r w:rsidRPr="007C73FB">
        <w:rPr>
          <w:rFonts w:ascii="Times New Roman" w:hAnsi="Times New Roman"/>
        </w:rPr>
        <w:t>Omwana wao anyala huba nende ubunyakhani  butiti  khulwa eshipira eshiohutasia amenyali khu masaa karano</w:t>
      </w:r>
      <w:r w:rsidRPr="007C73FB" w:rsidDel="00E125D7">
        <w:rPr>
          <w:rFonts w:ascii="Times New Roman" w:hAnsi="Times New Roman"/>
        </w:rPr>
        <w:t xml:space="preserve"> </w:t>
      </w:r>
    </w:p>
    <w:p w14:paraId="27F64521" w14:textId="097292C2" w:rsidR="0046625B" w:rsidRPr="00725748" w:rsidRDefault="0046625B" w:rsidP="00B634DC">
      <w:pPr>
        <w:pStyle w:val="ListParagraph"/>
        <w:numPr>
          <w:ilvl w:val="0"/>
          <w:numId w:val="6"/>
        </w:numPr>
        <w:tabs>
          <w:tab w:val="clear" w:pos="720"/>
          <w:tab w:val="num" w:pos="360"/>
        </w:tabs>
        <w:ind w:left="360"/>
        <w:jc w:val="both"/>
        <w:rPr>
          <w:rFonts w:ascii="Times New Roman" w:hAnsi="Times New Roman"/>
        </w:rPr>
      </w:pPr>
      <w:r w:rsidRPr="007C73FB">
        <w:rPr>
          <w:rFonts w:ascii="Times New Roman" w:hAnsi="Times New Roman"/>
        </w:rPr>
        <w:t>Okhufunaka obubinafusi:</w:t>
      </w:r>
      <w:r w:rsidRPr="001B51D0">
        <w:rPr>
          <w:rFonts w:ascii="Times New Roman" w:hAnsi="Times New Roman"/>
        </w:rPr>
        <w:t xml:space="preserve"> ngalwa obukhabirisi bwosi, sinyalakhubawo sikha esiabubifusi bulanyala khulindwa tawe; halari, khuteman</w:t>
      </w:r>
      <w:r>
        <w:rPr>
          <w:rFonts w:ascii="Times New Roman" w:hAnsi="Times New Roman"/>
        </w:rPr>
        <w:t>ga ngalwakhunyalirwa okhubulinda.</w:t>
      </w:r>
    </w:p>
    <w:p w14:paraId="2F9D6ACE" w14:textId="77777777" w:rsidR="000B340F" w:rsidRPr="003B3996" w:rsidRDefault="000B340F" w:rsidP="0008367B">
      <w:pPr>
        <w:tabs>
          <w:tab w:val="left" w:pos="1980"/>
        </w:tabs>
        <w:spacing w:after="0"/>
        <w:rPr>
          <w:rFonts w:ascii="Times New Roman" w:hAnsi="Times New Roman"/>
          <w:b/>
        </w:rPr>
      </w:pPr>
    </w:p>
    <w:p w14:paraId="6B23E0A1" w14:textId="1E0926F0" w:rsidR="000B340F" w:rsidRPr="00B634DC" w:rsidRDefault="000B340F" w:rsidP="00E125D7">
      <w:pPr>
        <w:tabs>
          <w:tab w:val="left" w:pos="1980"/>
        </w:tabs>
        <w:spacing w:after="0"/>
        <w:rPr>
          <w:rFonts w:ascii="Times New Roman" w:hAnsi="Times New Roman"/>
          <w:b/>
        </w:rPr>
      </w:pPr>
      <w:bookmarkStart w:id="26" w:name="OLE_LINK1"/>
      <w:bookmarkStart w:id="27" w:name="OLE_LINK2"/>
      <w:r w:rsidRPr="003B3996">
        <w:rPr>
          <w:rFonts w:ascii="Times New Roman" w:hAnsi="Times New Roman"/>
          <w:b/>
        </w:rPr>
        <w:t>Obubinafusi</w:t>
      </w:r>
    </w:p>
    <w:p w14:paraId="5A6D7EBE" w14:textId="0F06E034" w:rsidR="000B340F" w:rsidRPr="001B51D0" w:rsidRDefault="000B340F" w:rsidP="00E125D7">
      <w:pPr>
        <w:numPr>
          <w:ilvl w:val="0"/>
          <w:numId w:val="5"/>
        </w:numPr>
        <w:tabs>
          <w:tab w:val="left" w:pos="1980"/>
        </w:tabs>
        <w:spacing w:after="0"/>
        <w:rPr>
          <w:rFonts w:ascii="Times New Roman" w:hAnsi="Times New Roman"/>
          <w:bCs/>
        </w:rPr>
      </w:pPr>
      <w:r w:rsidRPr="001B51D0">
        <w:rPr>
          <w:rFonts w:ascii="Times New Roman" w:hAnsi="Times New Roman"/>
        </w:rPr>
        <w:t>Obukhabirisi bwao khulatema ngalwakhunyalirwa khubulinde mu bubinafisi. Na si kwitsa okhurumbula elira lio khu omundu yesi yesi tawe</w:t>
      </w:r>
    </w:p>
    <w:p w14:paraId="7C1A86B1" w14:textId="77777777" w:rsidR="003B3996" w:rsidRDefault="000B340F" w:rsidP="00725748">
      <w:pPr>
        <w:numPr>
          <w:ilvl w:val="0"/>
          <w:numId w:val="5"/>
        </w:numPr>
        <w:tabs>
          <w:tab w:val="left" w:pos="1980"/>
        </w:tabs>
        <w:spacing w:after="0" w:line="240" w:lineRule="auto"/>
        <w:rPr>
          <w:rFonts w:ascii="Times New Roman" w:hAnsi="Times New Roman"/>
        </w:rPr>
      </w:pPr>
      <w:r w:rsidRPr="001B51D0">
        <w:rPr>
          <w:rFonts w:ascii="Times New Roman" w:hAnsi="Times New Roman"/>
        </w:rPr>
        <w:t xml:space="preserve">Okhulonderera khu hatari eyo bubinafusi, abalanyalirwa khula ireporti ikhusiyana </w:t>
      </w:r>
      <w:proofErr w:type="gramStart"/>
      <w:r w:rsidRPr="001B51D0">
        <w:rPr>
          <w:rFonts w:ascii="Times New Roman" w:hAnsi="Times New Roman"/>
        </w:rPr>
        <w:t>ni</w:t>
      </w:r>
      <w:proofErr w:type="gramEnd"/>
      <w:r w:rsidRPr="001B51D0">
        <w:rPr>
          <w:rFonts w:ascii="Times New Roman" w:hAnsi="Times New Roman"/>
        </w:rPr>
        <w:t xml:space="preserve"> nawe balaba abakholi ba IPA balala nande abemirisi bo mukanda. Esimanyisio siosi siosi silahakhasibwa nende makalusio kao kandi, kho abemirisi </w:t>
      </w:r>
      <w:proofErr w:type="gramStart"/>
      <w:r w:rsidRPr="001B51D0">
        <w:rPr>
          <w:rFonts w:ascii="Times New Roman" w:hAnsi="Times New Roman"/>
        </w:rPr>
        <w:t>bo</w:t>
      </w:r>
      <w:proofErr w:type="gramEnd"/>
      <w:r w:rsidRPr="001B51D0">
        <w:rPr>
          <w:rFonts w:ascii="Times New Roman" w:hAnsi="Times New Roman"/>
        </w:rPr>
        <w:t xml:space="preserve"> mukanda ni abalanyalirwa okhulonderera khulkalukha khu iwe. </w:t>
      </w:r>
    </w:p>
    <w:p w14:paraId="35A41B69" w14:textId="20AE4105" w:rsidR="000B340F" w:rsidRDefault="000B340F" w:rsidP="00725748">
      <w:pPr>
        <w:numPr>
          <w:ilvl w:val="0"/>
          <w:numId w:val="5"/>
        </w:numPr>
        <w:tabs>
          <w:tab w:val="left" w:pos="1980"/>
        </w:tabs>
        <w:spacing w:after="0" w:line="240" w:lineRule="auto"/>
        <w:rPr>
          <w:ins w:id="28" w:author="IPA_USER" w:date="2015-12-18T17:15:00Z"/>
          <w:rFonts w:ascii="Times New Roman" w:hAnsi="Times New Roman"/>
        </w:rPr>
      </w:pPr>
      <w:r w:rsidRPr="001B51D0">
        <w:rPr>
          <w:rFonts w:ascii="Times New Roman" w:hAnsi="Times New Roman"/>
        </w:rPr>
        <w:t>Ne amakaratasi kosi kalaba nende iripoti yawo khulaifungira abundu andiyu. Ne yosi yosi ibukulirwa khu Ikomputa ilaba encrypted. Iripoti yao ileresibwa okhulondakhana nende amalako</w:t>
      </w:r>
    </w:p>
    <w:p w14:paraId="6EA2CD29" w14:textId="77777777" w:rsidR="0007604D" w:rsidRDefault="0007604D">
      <w:pPr>
        <w:pStyle w:val="ListParagraph"/>
        <w:numPr>
          <w:ilvl w:val="0"/>
          <w:numId w:val="5"/>
        </w:numPr>
        <w:rPr>
          <w:ins w:id="29" w:author="IPA_USER" w:date="2015-12-18T17:29:00Z"/>
          <w:rFonts w:ascii="Times New Roman" w:hAnsi="Times New Roman"/>
        </w:rPr>
        <w:pPrChange w:id="30" w:author="IPA_USER" w:date="2015-12-18T17:29:00Z">
          <w:pPr>
            <w:numPr>
              <w:numId w:val="5"/>
            </w:numPr>
            <w:tabs>
              <w:tab w:val="num" w:pos="360"/>
              <w:tab w:val="left" w:pos="1980"/>
            </w:tabs>
            <w:spacing w:after="0" w:line="240" w:lineRule="auto"/>
            <w:ind w:left="360" w:hanging="360"/>
          </w:pPr>
        </w:pPrChange>
      </w:pPr>
    </w:p>
    <w:p w14:paraId="582CE6A3" w14:textId="58C86AD2" w:rsidR="009D343A" w:rsidRPr="0007604D" w:rsidDel="00067163" w:rsidRDefault="009D343A">
      <w:pPr>
        <w:pStyle w:val="ListParagraph"/>
        <w:numPr>
          <w:ilvl w:val="0"/>
          <w:numId w:val="5"/>
        </w:numPr>
        <w:tabs>
          <w:tab w:val="left" w:pos="1980"/>
        </w:tabs>
        <w:spacing w:after="0" w:line="240" w:lineRule="auto"/>
        <w:rPr>
          <w:del w:id="31" w:author="IPA_USER" w:date="2015-12-18T17:40:00Z"/>
          <w:rFonts w:ascii="Times New Roman" w:hAnsi="Times New Roman"/>
          <w:rPrChange w:id="32" w:author="IPA_USER" w:date="2015-12-18T17:29:00Z">
            <w:rPr>
              <w:del w:id="33" w:author="IPA_USER" w:date="2015-12-18T17:40:00Z"/>
            </w:rPr>
          </w:rPrChange>
        </w:rPr>
        <w:pPrChange w:id="34" w:author="IPA_USER" w:date="2015-12-18T17:40:00Z">
          <w:pPr>
            <w:numPr>
              <w:numId w:val="5"/>
            </w:numPr>
            <w:tabs>
              <w:tab w:val="num" w:pos="360"/>
              <w:tab w:val="left" w:pos="1980"/>
            </w:tabs>
            <w:spacing w:after="0" w:line="240" w:lineRule="auto"/>
            <w:ind w:left="360" w:hanging="360"/>
          </w:pPr>
        </w:pPrChange>
      </w:pPr>
      <w:ins w:id="35" w:author="IPA_USER" w:date="2015-12-18T17:15:00Z">
        <w:r w:rsidRPr="00067163">
          <w:rPr>
            <w:rFonts w:ascii="Times New Roman" w:hAnsi="Times New Roman"/>
            <w:rPrChange w:id="36" w:author="IPA_USER" w:date="2015-12-18T17:40:00Z">
              <w:rPr/>
            </w:rPrChange>
          </w:rPr>
          <w:t>Tsividio tsiosi tsilabuulwa/khwekeswa nende inamba yony</w:t>
        </w:r>
      </w:ins>
      <w:ins w:id="37" w:author="IPA_USER" w:date="2015-12-18T17:16:00Z">
        <w:r w:rsidR="00B16AC3" w:rsidRPr="00067163">
          <w:rPr>
            <w:rFonts w:ascii="Times New Roman" w:hAnsi="Times New Roman"/>
            <w:rPrChange w:id="38" w:author="IPA_USER" w:date="2015-12-18T17:40:00Z">
              <w:rPr/>
            </w:rPrChange>
          </w:rPr>
          <w:t xml:space="preserve">ene: tsividio etsio si tsilakhubula iwe noho omwana mu mera tawe. </w:t>
        </w:r>
        <w:proofErr w:type="gramStart"/>
        <w:r w:rsidR="00B16AC3" w:rsidRPr="00067163">
          <w:rPr>
            <w:rFonts w:ascii="Times New Roman" w:hAnsi="Times New Roman"/>
            <w:rPrChange w:id="39" w:author="IPA_USER" w:date="2015-12-18T17:40:00Z">
              <w:rPr/>
            </w:rPrChange>
          </w:rPr>
          <w:t>Bino  vilekes</w:t>
        </w:r>
      </w:ins>
      <w:ins w:id="40" w:author="IPA_USER" w:date="2015-12-18T17:38:00Z">
        <w:r w:rsidR="00067163" w:rsidRPr="00067163">
          <w:rPr>
            <w:rFonts w:ascii="Times New Roman" w:hAnsi="Times New Roman"/>
          </w:rPr>
          <w:t>ib</w:t>
        </w:r>
      </w:ins>
      <w:ins w:id="41" w:author="IPA_USER" w:date="2015-12-18T17:16:00Z">
        <w:r w:rsidR="00067163" w:rsidRPr="00067163">
          <w:rPr>
            <w:rFonts w:ascii="Times New Roman" w:hAnsi="Times New Roman"/>
          </w:rPr>
          <w:t>wa</w:t>
        </w:r>
        <w:proofErr w:type="gramEnd"/>
        <w:r w:rsidR="00067163" w:rsidRPr="00067163">
          <w:rPr>
            <w:rFonts w:ascii="Times New Roman" w:hAnsi="Times New Roman"/>
          </w:rPr>
          <w:t xml:space="preserve"> sa nende a</w:t>
        </w:r>
        <w:r w:rsidR="00B16AC3" w:rsidRPr="00067163">
          <w:rPr>
            <w:rFonts w:ascii="Times New Roman" w:hAnsi="Times New Roman"/>
            <w:rPrChange w:id="42" w:author="IPA_USER" w:date="2015-12-18T17:40:00Z">
              <w:rPr/>
            </w:rPrChange>
          </w:rPr>
          <w:t>bakholi okhubikha</w:t>
        </w:r>
      </w:ins>
      <w:ins w:id="43" w:author="IPA_USER" w:date="2015-12-18T17:39:00Z">
        <w:r w:rsidR="00067163" w:rsidRPr="00067163">
          <w:rPr>
            <w:rFonts w:ascii="Times New Roman" w:hAnsi="Times New Roman"/>
          </w:rPr>
          <w:t xml:space="preserve"> (encoding)</w:t>
        </w:r>
      </w:ins>
      <w:ins w:id="44" w:author="IPA_USER" w:date="2015-12-18T17:16:00Z">
        <w:r w:rsidR="00B16AC3" w:rsidRPr="00067163">
          <w:rPr>
            <w:rFonts w:ascii="Times New Roman" w:hAnsi="Times New Roman"/>
            <w:rPrChange w:id="45" w:author="IPA_USER" w:date="2015-12-18T17:40:00Z">
              <w:rPr/>
            </w:rPrChange>
          </w:rPr>
          <w:t xml:space="preserve"> amajibu ko omwana wo </w:t>
        </w:r>
        <w:r w:rsidR="00B16AC3" w:rsidRPr="00067163">
          <w:rPr>
            <w:rFonts w:ascii="Times New Roman" w:hAnsi="Times New Roman"/>
            <w:rPrChange w:id="46" w:author="IPA_USER" w:date="2015-12-18T17:40:00Z">
              <w:rPr/>
            </w:rPrChange>
          </w:rPr>
          <w:lastRenderedPageBreak/>
          <w:t>mu tsinjira tsino. Tsiv</w:t>
        </w:r>
      </w:ins>
      <w:ins w:id="47" w:author="IPA_USER" w:date="2015-12-18T17:21:00Z">
        <w:r w:rsidR="00B16AC3" w:rsidRPr="00067163">
          <w:rPr>
            <w:rFonts w:ascii="Times New Roman" w:hAnsi="Times New Roman"/>
            <w:rPrChange w:id="48" w:author="IPA_USER" w:date="2015-12-18T17:40:00Z">
              <w:rPr/>
            </w:rPrChange>
          </w:rPr>
          <w:t xml:space="preserve">idio si tsilalolekha nende omundu undi tawe. Tsividio tsilabikhwa aundu andinyu mukabati </w:t>
        </w:r>
        <w:proofErr w:type="gramStart"/>
        <w:r w:rsidR="00B16AC3" w:rsidRPr="00067163">
          <w:rPr>
            <w:rFonts w:ascii="Times New Roman" w:hAnsi="Times New Roman"/>
            <w:rPrChange w:id="49" w:author="IPA_USER" w:date="2015-12-18T17:40:00Z">
              <w:rPr/>
            </w:rPrChange>
          </w:rPr>
          <w:t>a</w:t>
        </w:r>
      </w:ins>
      <w:ins w:id="50" w:author="IPA_USER" w:date="2015-12-18T17:40:00Z">
        <w:r w:rsidR="00067163" w:rsidRPr="00067163">
          <w:rPr>
            <w:rFonts w:ascii="Times New Roman" w:hAnsi="Times New Roman"/>
          </w:rPr>
          <w:t>a</w:t>
        </w:r>
      </w:ins>
      <w:proofErr w:type="gramEnd"/>
      <w:ins w:id="51" w:author="IPA_USER" w:date="2015-12-18T17:21:00Z">
        <w:r w:rsidR="00B16AC3" w:rsidRPr="00067163">
          <w:rPr>
            <w:rFonts w:ascii="Times New Roman" w:hAnsi="Times New Roman"/>
            <w:rPrChange w:id="52" w:author="IPA_USER" w:date="2015-12-18T17:40:00Z">
              <w:rPr/>
            </w:rPrChange>
          </w:rPr>
          <w:t xml:space="preserve"> abandu bo muradi bonyenye banyala vola</w:t>
        </w:r>
        <w:r w:rsidR="00067163" w:rsidRPr="00067163">
          <w:rPr>
            <w:rFonts w:ascii="Times New Roman" w:hAnsi="Times New Roman"/>
          </w:rPr>
          <w:t>. Kano /fino shibiaebwa omundu yesiyesi</w:t>
        </w:r>
      </w:ins>
    </w:p>
    <w:p w14:paraId="73BC638F" w14:textId="4F0BF223" w:rsidR="000B340F" w:rsidRDefault="00B16AC3">
      <w:pPr>
        <w:pStyle w:val="ListParagraph"/>
        <w:numPr>
          <w:ilvl w:val="0"/>
          <w:numId w:val="5"/>
        </w:numPr>
        <w:tabs>
          <w:tab w:val="left" w:pos="1980"/>
        </w:tabs>
        <w:spacing w:after="0" w:line="240" w:lineRule="auto"/>
        <w:rPr>
          <w:ins w:id="53" w:author="Irine W" w:date="2016-02-05T15:12:00Z"/>
          <w:rFonts w:ascii="Times New Roman" w:hAnsi="Times New Roman"/>
        </w:rPr>
        <w:pPrChange w:id="54" w:author="IPA_USER" w:date="2015-12-18T17:40:00Z">
          <w:pPr>
            <w:tabs>
              <w:tab w:val="left" w:pos="1980"/>
            </w:tabs>
            <w:spacing w:after="0" w:line="240" w:lineRule="auto"/>
          </w:pPr>
        </w:pPrChange>
      </w:pPr>
      <w:ins w:id="55" w:author="IPA_USER" w:date="2015-12-18T17:24:00Z">
        <w:r w:rsidRPr="00067163">
          <w:rPr>
            <w:rFonts w:ascii="Times New Roman" w:hAnsi="Times New Roman"/>
          </w:rPr>
          <w:t>olari mu muradi tawe</w:t>
        </w:r>
      </w:ins>
    </w:p>
    <w:p w14:paraId="65672508" w14:textId="77777777" w:rsidR="00885080" w:rsidRDefault="00885080" w:rsidP="00885080">
      <w:pPr>
        <w:tabs>
          <w:tab w:val="left" w:pos="1980"/>
        </w:tabs>
        <w:spacing w:after="0" w:line="240" w:lineRule="auto"/>
        <w:rPr>
          <w:ins w:id="56" w:author="Irine W" w:date="2016-02-05T15:12:00Z"/>
          <w:rFonts w:ascii="Times New Roman" w:hAnsi="Times New Roman"/>
        </w:rPr>
      </w:pPr>
    </w:p>
    <w:p w14:paraId="33F321D0" w14:textId="3DE839AD" w:rsidR="00885080" w:rsidRPr="00885080" w:rsidRDefault="00885080" w:rsidP="00885080">
      <w:pPr>
        <w:pStyle w:val="ListParagraph"/>
        <w:tabs>
          <w:tab w:val="left" w:pos="1980"/>
        </w:tabs>
        <w:spacing w:after="0" w:line="240" w:lineRule="auto"/>
        <w:rPr>
          <w:rFonts w:ascii="Times New Roman" w:hAnsi="Times New Roman"/>
          <w:rPrChange w:id="57" w:author="Irine W" w:date="2016-02-05T15:12:00Z">
            <w:rPr/>
          </w:rPrChange>
        </w:rPr>
        <w:pPrChange w:id="58" w:author="Irine W" w:date="2016-02-05T15:12:00Z">
          <w:pPr>
            <w:tabs>
              <w:tab w:val="left" w:pos="1980"/>
            </w:tabs>
            <w:spacing w:after="0" w:line="240" w:lineRule="auto"/>
          </w:pPr>
        </w:pPrChange>
      </w:pPr>
      <w:ins w:id="59" w:author="Irine W" w:date="2016-02-05T15:13:00Z">
        <w:r>
          <w:rPr>
            <w:rFonts w:ascii="Times New Roman" w:hAnsi="Times New Roman"/>
          </w:rPr>
          <w:t>(</w:t>
        </w:r>
      </w:ins>
      <w:ins w:id="60" w:author="Irine W" w:date="2016-02-05T15:12:00Z">
        <w:r>
          <w:rPr>
            <w:rFonts w:ascii="Times New Roman" w:hAnsi="Times New Roman"/>
          </w:rPr>
          <w:t xml:space="preserve">Chividio chabukulwa </w:t>
        </w:r>
      </w:ins>
      <w:ins w:id="61" w:author="Irine W" w:date="2016-02-05T15:13:00Z">
        <w:r>
          <w:rPr>
            <w:rFonts w:ascii="Times New Roman" w:hAnsi="Times New Roman"/>
          </w:rPr>
          <w:t>chilalolebwa nende bakhola bumenyelesi bon</w:t>
        </w:r>
        <w:bookmarkStart w:id="62" w:name="_GoBack"/>
        <w:bookmarkEnd w:id="62"/>
        <w:r>
          <w:rPr>
            <w:rFonts w:ascii="Times New Roman" w:hAnsi="Times New Roman"/>
          </w:rPr>
          <w:t>g</w:t>
        </w:r>
      </w:ins>
      <w:ins w:id="63" w:author="Irine W" w:date="2016-02-05T15:14:00Z">
        <w:r w:rsidR="00244854">
          <w:rPr>
            <w:rFonts w:ascii="Times New Roman" w:hAnsi="Times New Roman"/>
          </w:rPr>
          <w:t>’</w:t>
        </w:r>
      </w:ins>
      <w:ins w:id="64" w:author="Irine W" w:date="2016-02-05T15:13:00Z">
        <w:r>
          <w:rPr>
            <w:rFonts w:ascii="Times New Roman" w:hAnsi="Times New Roman"/>
          </w:rPr>
          <w:t>ene)</w:t>
        </w:r>
      </w:ins>
    </w:p>
    <w:p w14:paraId="601806E2" w14:textId="78D68734" w:rsidR="000B340F" w:rsidRDefault="000B340F" w:rsidP="009A5286">
      <w:pPr>
        <w:tabs>
          <w:tab w:val="left" w:pos="1980"/>
        </w:tabs>
        <w:spacing w:after="0" w:line="240" w:lineRule="auto"/>
        <w:rPr>
          <w:ins w:id="65" w:author="IPA_USER" w:date="2015-12-18T17:25:00Z"/>
          <w:rFonts w:ascii="Times New Roman" w:hAnsi="Times New Roman"/>
          <w:color w:val="222222"/>
          <w:sz w:val="23"/>
          <w:szCs w:val="23"/>
          <w:shd w:val="clear" w:color="auto" w:fill="FFFFFF"/>
        </w:rPr>
      </w:pPr>
      <w:r w:rsidRPr="001B51D0">
        <w:rPr>
          <w:rFonts w:ascii="Times New Roman" w:hAnsi="Times New Roman"/>
          <w:b/>
          <w:i/>
        </w:rPr>
        <w:t xml:space="preserve">Okhutong’a nende tsirekodi tsiobukhabirisi:  </w:t>
      </w:r>
      <w:r w:rsidRPr="001B51D0">
        <w:rPr>
          <w:rFonts w:ascii="Times New Roman" w:hAnsi="Times New Roman"/>
        </w:rPr>
        <w:t>Amalasire, eshinyeka, amare</w:t>
      </w:r>
      <w:r w:rsidR="003A76D2">
        <w:rPr>
          <w:rFonts w:ascii="Times New Roman" w:hAnsi="Times New Roman"/>
        </w:rPr>
        <w:t>,</w:t>
      </w:r>
      <w:r w:rsidR="00F03FAC" w:rsidRPr="001B51D0">
        <w:rPr>
          <w:rFonts w:ascii="Times New Roman" w:hAnsi="Times New Roman"/>
        </w:rPr>
        <w:t xml:space="preserve"> </w:t>
      </w:r>
      <w:r w:rsidRPr="001B51D0">
        <w:rPr>
          <w:rFonts w:ascii="Times New Roman" w:hAnsi="Times New Roman"/>
        </w:rPr>
        <w:t>nende amenyali ako mwana wuwo</w:t>
      </w:r>
      <w:r w:rsidR="00F03FAC" w:rsidRPr="001B51D0">
        <w:rPr>
          <w:rFonts w:ascii="Times New Roman" w:hAnsi="Times New Roman"/>
        </w:rPr>
        <w:t xml:space="preserve"> </w:t>
      </w:r>
      <w:proofErr w:type="gramStart"/>
      <w:r w:rsidRPr="001B51D0">
        <w:rPr>
          <w:rFonts w:ascii="Times New Roman" w:hAnsi="Times New Roman"/>
        </w:rPr>
        <w:t>na</w:t>
      </w:r>
      <w:proofErr w:type="gramEnd"/>
      <w:r w:rsidRPr="001B51D0">
        <w:rPr>
          <w:rFonts w:ascii="Times New Roman" w:hAnsi="Times New Roman"/>
        </w:rPr>
        <w:t xml:space="preserve"> fibikhwe khuluono lo obukhabirisi nabuwe</w:t>
      </w:r>
      <w:r w:rsidRPr="001B51D0">
        <w:rPr>
          <w:rFonts w:ascii="Times New Roman" w:hAnsi="Times New Roman"/>
          <w:b/>
          <w:i/>
        </w:rPr>
        <w:t>.</w:t>
      </w:r>
      <w:r w:rsidRPr="001B51D0">
        <w:rPr>
          <w:rFonts w:ascii="Times New Roman" w:hAnsi="Times New Roman"/>
          <w:b/>
          <w:color w:val="222222"/>
          <w:sz w:val="23"/>
          <w:szCs w:val="23"/>
          <w:shd w:val="clear" w:color="auto" w:fill="FFFFFF"/>
        </w:rPr>
        <w:t xml:space="preserve"> </w:t>
      </w:r>
      <w:r w:rsidRPr="00725748">
        <w:rPr>
          <w:rFonts w:ascii="Times New Roman" w:hAnsi="Times New Roman"/>
          <w:color w:val="222222"/>
          <w:sz w:val="23"/>
          <w:szCs w:val="23"/>
          <w:shd w:val="clear" w:color="auto" w:fill="FFFFFF"/>
        </w:rPr>
        <w:t xml:space="preserve">Kachira tsinjira etsia laboratory </w:t>
      </w:r>
      <w:proofErr w:type="gramStart"/>
      <w:r w:rsidRPr="00725748">
        <w:rPr>
          <w:rFonts w:ascii="Times New Roman" w:hAnsi="Times New Roman"/>
          <w:color w:val="222222"/>
          <w:sz w:val="23"/>
          <w:szCs w:val="23"/>
          <w:shd w:val="clear" w:color="auto" w:fill="FFFFFF"/>
        </w:rPr>
        <w:t>tsimbia  natsibeho</w:t>
      </w:r>
      <w:proofErr w:type="gramEnd"/>
      <w:r w:rsidRPr="00725748">
        <w:rPr>
          <w:rFonts w:ascii="Times New Roman" w:hAnsi="Times New Roman"/>
          <w:color w:val="222222"/>
          <w:sz w:val="23"/>
          <w:szCs w:val="23"/>
          <w:shd w:val="clear" w:color="auto" w:fill="FFFFFF"/>
        </w:rPr>
        <w:t xml:space="preserve"> okhukhonya okhumanyirisia obulwale obwo khunyala shinga la bunyasia obulamu bwa  abaana. Habari inyolekhana okhurula khubukhabirisi ilanyana okhukabanwa nende mashirika kandi kakhaba </w:t>
      </w:r>
      <w:proofErr w:type="gramStart"/>
      <w:r w:rsidRPr="00725748">
        <w:rPr>
          <w:rFonts w:ascii="Times New Roman" w:hAnsi="Times New Roman"/>
          <w:color w:val="222222"/>
          <w:sz w:val="23"/>
          <w:szCs w:val="23"/>
          <w:shd w:val="clear" w:color="auto" w:fill="FFFFFF"/>
        </w:rPr>
        <w:t>bekomba  lakini</w:t>
      </w:r>
      <w:proofErr w:type="gramEnd"/>
      <w:r w:rsidRPr="00725748">
        <w:rPr>
          <w:rFonts w:ascii="Times New Roman" w:hAnsi="Times New Roman"/>
          <w:color w:val="222222"/>
          <w:sz w:val="23"/>
          <w:szCs w:val="23"/>
          <w:shd w:val="clear" w:color="auto" w:fill="FFFFFF"/>
        </w:rPr>
        <w:t xml:space="preserve"> khulahakikisha khubikha habari yiyo obulayi nende obubinafsi shinga lwa khuborere khale.  </w:t>
      </w:r>
      <w:proofErr w:type="gramStart"/>
      <w:r w:rsidRPr="00725748">
        <w:rPr>
          <w:rFonts w:ascii="Times New Roman" w:hAnsi="Times New Roman"/>
          <w:color w:val="222222"/>
          <w:sz w:val="23"/>
          <w:szCs w:val="23"/>
          <w:shd w:val="clear" w:color="auto" w:fill="FFFFFF"/>
        </w:rPr>
        <w:t xml:space="preserve">Efipimo binyala okhuyirwa mmataifa ke ehale </w:t>
      </w:r>
      <w:r w:rsidR="00CC55C7" w:rsidRPr="00725748">
        <w:rPr>
          <w:rFonts w:ascii="Times New Roman" w:hAnsi="Times New Roman"/>
          <w:color w:val="222222"/>
          <w:sz w:val="23"/>
          <w:szCs w:val="23"/>
          <w:shd w:val="clear" w:color="auto" w:fill="FFFFFF"/>
        </w:rPr>
        <w:t>bila irusa iyo.</w:t>
      </w:r>
      <w:proofErr w:type="gramEnd"/>
    </w:p>
    <w:p w14:paraId="40E9EC56" w14:textId="77777777" w:rsidR="00B16AC3" w:rsidRDefault="00B16AC3" w:rsidP="009A5286">
      <w:pPr>
        <w:tabs>
          <w:tab w:val="left" w:pos="1980"/>
        </w:tabs>
        <w:spacing w:after="0" w:line="240" w:lineRule="auto"/>
        <w:rPr>
          <w:ins w:id="66" w:author="IPA_USER" w:date="2015-12-18T17:25:00Z"/>
          <w:rFonts w:ascii="Times New Roman" w:hAnsi="Times New Roman"/>
          <w:color w:val="222222"/>
          <w:sz w:val="23"/>
          <w:szCs w:val="23"/>
          <w:shd w:val="clear" w:color="auto" w:fill="FFFFFF"/>
        </w:rPr>
      </w:pPr>
    </w:p>
    <w:p w14:paraId="691C7EA0" w14:textId="653F9505" w:rsidR="00B16AC3" w:rsidRPr="001B51D0" w:rsidRDefault="00B16AC3" w:rsidP="009A5286">
      <w:pPr>
        <w:tabs>
          <w:tab w:val="left" w:pos="1980"/>
        </w:tabs>
        <w:spacing w:after="0" w:line="240" w:lineRule="auto"/>
        <w:rPr>
          <w:rFonts w:ascii="Times New Roman" w:hAnsi="Times New Roman"/>
          <w:b/>
        </w:rPr>
      </w:pPr>
      <w:ins w:id="67" w:author="IPA_USER" w:date="2015-12-18T17:25:00Z">
        <w:r>
          <w:rPr>
            <w:rFonts w:ascii="Times New Roman" w:hAnsi="Times New Roman"/>
            <w:color w:val="222222"/>
            <w:sz w:val="23"/>
            <w:szCs w:val="23"/>
            <w:shd w:val="clear" w:color="auto" w:fill="FFFFFF"/>
          </w:rPr>
          <w:t>Tsividio tsilabikhwa kabisa</w:t>
        </w:r>
      </w:ins>
      <w:ins w:id="68" w:author="IPA_USER" w:date="2015-12-18T17:41:00Z">
        <w:r w:rsidR="00FB22D5">
          <w:rPr>
            <w:rFonts w:ascii="Times New Roman" w:hAnsi="Times New Roman"/>
            <w:color w:val="222222"/>
            <w:sz w:val="23"/>
            <w:szCs w:val="23"/>
            <w:shd w:val="clear" w:color="auto" w:fill="FFFFFF"/>
          </w:rPr>
          <w:t>/ Khulwa efis</w:t>
        </w:r>
      </w:ins>
      <w:ins w:id="69" w:author="IPA_USER" w:date="2015-12-18T17:42:00Z">
        <w:r w:rsidR="00AF019F">
          <w:rPr>
            <w:rFonts w:ascii="Times New Roman" w:hAnsi="Times New Roman"/>
            <w:color w:val="222222"/>
            <w:sz w:val="23"/>
            <w:szCs w:val="23"/>
            <w:shd w:val="clear" w:color="auto" w:fill="FFFFFF"/>
          </w:rPr>
          <w:t>e</w:t>
        </w:r>
      </w:ins>
      <w:ins w:id="70" w:author="IPA_USER" w:date="2015-12-18T17:41:00Z">
        <w:r w:rsidR="00FB22D5">
          <w:rPr>
            <w:rFonts w:ascii="Times New Roman" w:hAnsi="Times New Roman"/>
            <w:color w:val="222222"/>
            <w:sz w:val="23"/>
            <w:szCs w:val="23"/>
            <w:shd w:val="clear" w:color="auto" w:fill="FFFFFF"/>
          </w:rPr>
          <w:t xml:space="preserve"> efilamanyikhanire t</w:t>
        </w:r>
      </w:ins>
      <w:ins w:id="71" w:author="IPA_USER" w:date="2015-12-18T17:42:00Z">
        <w:r w:rsidR="00FB22D5">
          <w:rPr>
            <w:rFonts w:ascii="Times New Roman" w:hAnsi="Times New Roman"/>
            <w:color w:val="222222"/>
            <w:sz w:val="23"/>
            <w:szCs w:val="23"/>
            <w:shd w:val="clear" w:color="auto" w:fill="FFFFFF"/>
          </w:rPr>
          <w:t>awe.</w:t>
        </w:r>
      </w:ins>
    </w:p>
    <w:p w14:paraId="0AA9CF78" w14:textId="77777777" w:rsidR="00CC55C7" w:rsidRPr="001B51D0" w:rsidRDefault="00CC55C7" w:rsidP="009A5286">
      <w:pPr>
        <w:tabs>
          <w:tab w:val="left" w:pos="1980"/>
        </w:tabs>
        <w:spacing w:after="0" w:line="240" w:lineRule="auto"/>
        <w:rPr>
          <w:rFonts w:ascii="Times New Roman" w:hAnsi="Times New Roman"/>
          <w:b/>
        </w:rPr>
      </w:pPr>
    </w:p>
    <w:p w14:paraId="2F88D675" w14:textId="0B3B4BDB" w:rsidR="00CC55C7" w:rsidRPr="00725748" w:rsidRDefault="00CC55C7" w:rsidP="009A5286">
      <w:pPr>
        <w:tabs>
          <w:tab w:val="left" w:pos="1980"/>
        </w:tabs>
        <w:spacing w:after="0" w:line="240" w:lineRule="auto"/>
        <w:rPr>
          <w:rFonts w:ascii="Times New Roman" w:hAnsi="Times New Roman"/>
        </w:rPr>
      </w:pPr>
      <w:r w:rsidRPr="00725748">
        <w:rPr>
          <w:rFonts w:ascii="Times New Roman" w:hAnsi="Times New Roman"/>
        </w:rPr>
        <w:t xml:space="preserve">Oli ne haki yokhukhaya efipimo fyo mwana </w:t>
      </w:r>
      <w:proofErr w:type="gramStart"/>
      <w:r w:rsidRPr="00725748">
        <w:rPr>
          <w:rFonts w:ascii="Times New Roman" w:hAnsi="Times New Roman"/>
        </w:rPr>
        <w:t>wo</w:t>
      </w:r>
      <w:proofErr w:type="gramEnd"/>
      <w:r w:rsidRPr="00725748">
        <w:rPr>
          <w:rFonts w:ascii="Times New Roman" w:hAnsi="Times New Roman"/>
        </w:rPr>
        <w:t xml:space="preserve"> ebya amastayi, ichoo, amare, nende amenyali khubikhwa mubutafiti bwa amatukhu </w:t>
      </w:r>
      <w:commentRangeStart w:id="72"/>
      <w:r w:rsidRPr="00725748">
        <w:rPr>
          <w:rFonts w:ascii="Times New Roman" w:hAnsi="Times New Roman"/>
        </w:rPr>
        <w:t>kaimbeli</w:t>
      </w:r>
      <w:commentRangeEnd w:id="72"/>
      <w:r w:rsidR="009038C2">
        <w:rPr>
          <w:rStyle w:val="CommentReference"/>
        </w:rPr>
        <w:commentReference w:id="72"/>
      </w:r>
      <w:r w:rsidRPr="00725748">
        <w:rPr>
          <w:rFonts w:ascii="Times New Roman" w:hAnsi="Times New Roman"/>
        </w:rPr>
        <w:t>.</w:t>
      </w:r>
    </w:p>
    <w:p w14:paraId="42656DE9" w14:textId="77777777" w:rsidR="00CC55C7" w:rsidRPr="001B51D0" w:rsidRDefault="00CC55C7" w:rsidP="00CC55C7">
      <w:pPr>
        <w:spacing w:after="0"/>
        <w:rPr>
          <w:rFonts w:ascii="Times New Roman" w:hAnsi="Times New Roman"/>
          <w:b/>
          <w:spacing w:val="-3"/>
        </w:rPr>
      </w:pPr>
    </w:p>
    <w:bookmarkEnd w:id="26"/>
    <w:bookmarkEnd w:id="27"/>
    <w:p w14:paraId="3DE989AE" w14:textId="24CE46D1" w:rsidR="00CC55C7" w:rsidRPr="001B51D0" w:rsidRDefault="00CC55C7" w:rsidP="00CC55C7">
      <w:pPr>
        <w:spacing w:after="0"/>
        <w:rPr>
          <w:rFonts w:ascii="Times New Roman" w:hAnsi="Times New Roman"/>
          <w:b/>
          <w:bCs/>
          <w:color w:val="000000"/>
        </w:rPr>
      </w:pPr>
      <w:r w:rsidRPr="001B51D0">
        <w:rPr>
          <w:rStyle w:val="header-a1"/>
          <w:rFonts w:ascii="Times New Roman" w:hAnsi="Times New Roman"/>
        </w:rPr>
        <w:t>Okhurungwa</w:t>
      </w:r>
    </w:p>
    <w:p w14:paraId="43539FC5" w14:textId="77777777" w:rsidR="00CC55C7" w:rsidRPr="001B51D0" w:rsidRDefault="00CC55C7" w:rsidP="00CC55C7">
      <w:pPr>
        <w:spacing w:after="0"/>
        <w:rPr>
          <w:rFonts w:ascii="Times New Roman" w:hAnsi="Times New Roman"/>
          <w:i/>
        </w:rPr>
      </w:pPr>
      <w:proofErr w:type="gramStart"/>
      <w:r w:rsidRPr="001B51D0">
        <w:rPr>
          <w:rFonts w:ascii="Times New Roman" w:hAnsi="Times New Roman"/>
        </w:rPr>
        <w:t>Sholarungwa khulwokhuba mu mukanda kuno tawe.</w:t>
      </w:r>
      <w:proofErr w:type="gramEnd"/>
    </w:p>
    <w:p w14:paraId="7A250DF2" w14:textId="77777777" w:rsidR="00CC55C7" w:rsidRPr="001B51D0" w:rsidRDefault="00CC55C7" w:rsidP="00CC55C7">
      <w:pPr>
        <w:spacing w:after="0"/>
        <w:rPr>
          <w:rStyle w:val="header-a1"/>
          <w:rFonts w:ascii="Times New Roman" w:hAnsi="Times New Roman"/>
          <w:b w:val="0"/>
        </w:rPr>
      </w:pPr>
    </w:p>
    <w:p w14:paraId="3E368FEC" w14:textId="77777777" w:rsidR="00CC55C7" w:rsidRPr="001B51D0" w:rsidRDefault="00CC55C7" w:rsidP="00CC55C7">
      <w:pPr>
        <w:spacing w:after="0"/>
        <w:rPr>
          <w:rFonts w:ascii="Times New Roman" w:hAnsi="Times New Roman"/>
        </w:rPr>
      </w:pPr>
      <w:r w:rsidRPr="001B51D0">
        <w:rPr>
          <w:rFonts w:ascii="Times New Roman" w:hAnsi="Times New Roman"/>
          <w:b/>
          <w:bCs/>
          <w:color w:val="000000"/>
        </w:rPr>
        <w:t>Obunyali</w:t>
      </w:r>
    </w:p>
    <w:p w14:paraId="4E3C21CE" w14:textId="77777777" w:rsidR="00CC55C7" w:rsidRPr="001B51D0" w:rsidRDefault="00CC55C7" w:rsidP="00CC55C7">
      <w:pPr>
        <w:spacing w:after="0"/>
        <w:rPr>
          <w:rFonts w:ascii="Times New Roman" w:hAnsi="Times New Roman"/>
          <w:iCs/>
        </w:rPr>
      </w:pPr>
      <w:proofErr w:type="gramStart"/>
      <w:r w:rsidRPr="001B51D0">
        <w:rPr>
          <w:rFonts w:ascii="Times New Roman" w:hAnsi="Times New Roman"/>
          <w:b/>
          <w:i/>
        </w:rPr>
        <w:t>Okhuba mu mukanda kuno no khwenya khukhuo.</w:t>
      </w:r>
      <w:proofErr w:type="gramEnd"/>
      <w:r w:rsidRPr="001B51D0">
        <w:rPr>
          <w:rFonts w:ascii="Times New Roman" w:hAnsi="Times New Roman"/>
        </w:rPr>
        <w:t xml:space="preserve">  </w:t>
      </w:r>
      <w:proofErr w:type="gramStart"/>
      <w:r w:rsidRPr="001B51D0">
        <w:rPr>
          <w:rFonts w:ascii="Times New Roman" w:hAnsi="Times New Roman"/>
          <w:iCs/>
        </w:rPr>
        <w:t>Oli nende obunyali bwokhukhaya nomba okhurula mubukhabirisi buno nolakosiakho shiosi shiosi shioba nokhonyerwe okhunyola.</w:t>
      </w:r>
      <w:proofErr w:type="gramEnd"/>
    </w:p>
    <w:p w14:paraId="73E9CA34" w14:textId="77777777" w:rsidR="00CC55C7" w:rsidRPr="001B51D0" w:rsidRDefault="00CC55C7" w:rsidP="00CC55C7">
      <w:pPr>
        <w:spacing w:after="0"/>
        <w:rPr>
          <w:rStyle w:val="header-a1"/>
          <w:rFonts w:ascii="Times New Roman" w:hAnsi="Times New Roman"/>
        </w:rPr>
      </w:pPr>
    </w:p>
    <w:p w14:paraId="6AFF1C15" w14:textId="77777777" w:rsidR="00CC55C7" w:rsidRPr="001B51D0" w:rsidRDefault="00CC55C7" w:rsidP="00CC55C7">
      <w:pPr>
        <w:spacing w:after="0"/>
        <w:rPr>
          <w:rFonts w:ascii="Times New Roman" w:hAnsi="Times New Roman"/>
        </w:rPr>
      </w:pPr>
      <w:r w:rsidRPr="001B51D0">
        <w:rPr>
          <w:rStyle w:val="header-a1"/>
          <w:rFonts w:ascii="Times New Roman" w:hAnsi="Times New Roman"/>
        </w:rPr>
        <w:t>Amarebo</w:t>
      </w:r>
    </w:p>
    <w:p w14:paraId="26839EEA" w14:textId="4D674884" w:rsidR="00CC55C7" w:rsidRPr="001B51D0" w:rsidRDefault="00CC55C7" w:rsidP="00CC55C7">
      <w:pPr>
        <w:spacing w:after="0"/>
        <w:rPr>
          <w:rFonts w:ascii="Times New Roman" w:hAnsi="Times New Roman"/>
          <w:i/>
          <w:iCs/>
        </w:rPr>
      </w:pPr>
      <w:proofErr w:type="gramStart"/>
      <w:r w:rsidRPr="001B51D0">
        <w:rPr>
          <w:rFonts w:ascii="Times New Roman" w:hAnsi="Times New Roman"/>
        </w:rPr>
        <w:t>Nomba namarebo inyuma wefu, onyalakhupira WASH Benefits khusimu ino 0728-716-661.</w:t>
      </w:r>
      <w:proofErr w:type="gramEnd"/>
      <w:r w:rsidRPr="001B51D0">
        <w:rPr>
          <w:rFonts w:ascii="Times New Roman" w:hAnsi="Times New Roman"/>
        </w:rPr>
        <w:t xml:space="preserve"> </w:t>
      </w:r>
      <w:proofErr w:type="gramStart"/>
      <w:r w:rsidRPr="001B51D0">
        <w:rPr>
          <w:rFonts w:ascii="Times New Roman" w:hAnsi="Times New Roman"/>
        </w:rPr>
        <w:t>Noba noli namarebo kandi khulondekhana nende obunyali bwawo, onyala wakhupira KEMRI Ethics Review Committee khu 0722-205901 nomba 0733-400003.</w:t>
      </w:r>
      <w:r w:rsidRPr="001B51D0">
        <w:rPr>
          <w:rFonts w:ascii="Times New Roman" w:hAnsi="Times New Roman"/>
          <w:iCs/>
        </w:rPr>
        <w:t xml:space="preserve">Khandi nomba noli namarebo khulondokhana nende obunyali bwawo nga mulala owo bukhabirisi buna onyala khupira iofisi ya UC Berkeley’s Committee for Protection of Human Subjects, khu 510-642-7461 noba </w:t>
      </w:r>
      <w:hyperlink r:id="rId10" w:history="1">
        <w:r w:rsidRPr="001B51D0">
          <w:rPr>
            <w:rStyle w:val="Hyperlink"/>
            <w:rFonts w:ascii="Times New Roman" w:hAnsi="Times New Roman"/>
            <w:bCs/>
          </w:rPr>
          <w:t>subjects@berkeley.edu</w:t>
        </w:r>
      </w:hyperlink>
      <w:r w:rsidRPr="001B51D0">
        <w:rPr>
          <w:rFonts w:ascii="Times New Roman" w:hAnsi="Times New Roman"/>
          <w:i/>
          <w:iCs/>
        </w:rPr>
        <w:t>.</w:t>
      </w:r>
      <w:proofErr w:type="gramEnd"/>
    </w:p>
    <w:p w14:paraId="2274386C" w14:textId="77777777" w:rsidR="00CC55C7" w:rsidRPr="001B51D0" w:rsidRDefault="00CC55C7" w:rsidP="00CC55C7">
      <w:pPr>
        <w:spacing w:after="0"/>
        <w:rPr>
          <w:rFonts w:ascii="Times New Roman" w:hAnsi="Times New Roman"/>
          <w:b/>
        </w:rPr>
      </w:pPr>
    </w:p>
    <w:p w14:paraId="5FA550AA" w14:textId="77777777" w:rsidR="00CC55C7" w:rsidRPr="001B51D0" w:rsidRDefault="00CC55C7" w:rsidP="00CC55C7">
      <w:pPr>
        <w:spacing w:after="0"/>
        <w:rPr>
          <w:rFonts w:ascii="Times New Roman" w:hAnsi="Times New Roman"/>
          <w:b/>
        </w:rPr>
      </w:pPr>
      <w:r w:rsidRPr="001B51D0">
        <w:rPr>
          <w:rFonts w:ascii="Times New Roman" w:hAnsi="Times New Roman"/>
          <w:b/>
        </w:rPr>
        <w:t>OKHUCHAMA</w:t>
      </w:r>
    </w:p>
    <w:p w14:paraId="641463E5" w14:textId="77777777" w:rsidR="00CC55C7" w:rsidRDefault="00CC55C7" w:rsidP="00CC55C7">
      <w:pPr>
        <w:spacing w:after="0"/>
        <w:rPr>
          <w:rFonts w:ascii="Times New Roman" w:hAnsi="Times New Roman"/>
        </w:rPr>
      </w:pPr>
      <w:proofErr w:type="gramStart"/>
      <w:r w:rsidRPr="001B51D0">
        <w:rPr>
          <w:rFonts w:ascii="Times New Roman" w:hAnsi="Times New Roman"/>
        </w:rPr>
        <w:t>Wakheresibwa ekopi ye ikaratasi yo khuchama.</w:t>
      </w:r>
      <w:proofErr w:type="gramEnd"/>
    </w:p>
    <w:p w14:paraId="29AC0D71" w14:textId="77777777" w:rsidR="00F7152C" w:rsidRPr="001B51D0" w:rsidRDefault="00F7152C" w:rsidP="00CC55C7">
      <w:pPr>
        <w:spacing w:after="0"/>
        <w:rPr>
          <w:rFonts w:ascii="Times New Roman" w:hAnsi="Times New Roman"/>
        </w:rPr>
      </w:pPr>
    </w:p>
    <w:p w14:paraId="7D4935BC" w14:textId="4DBDA21E" w:rsidR="00CC55C7" w:rsidRPr="00174F39" w:rsidRDefault="00CC55C7" w:rsidP="00CC55C7">
      <w:pPr>
        <w:spacing w:after="0"/>
        <w:rPr>
          <w:rFonts w:ascii="Times New Roman" w:hAnsi="Times New Roman"/>
          <w:b/>
        </w:rPr>
      </w:pPr>
      <w:r w:rsidRPr="00174F39">
        <w:rPr>
          <w:rFonts w:ascii="Times New Roman" w:hAnsi="Times New Roman"/>
          <w:b/>
        </w:rPr>
        <w:t>Nochama okhuba mu bukhabirisi buno, s</w:t>
      </w:r>
      <w:r w:rsidR="004C3173" w:rsidRPr="00174F39">
        <w:rPr>
          <w:rFonts w:ascii="Times New Roman" w:hAnsi="Times New Roman"/>
          <w:b/>
        </w:rPr>
        <w:t>a</w:t>
      </w:r>
      <w:r w:rsidRPr="00174F39">
        <w:rPr>
          <w:rFonts w:ascii="Times New Roman" w:hAnsi="Times New Roman"/>
          <w:b/>
        </w:rPr>
        <w:t xml:space="preserve">inia </w:t>
      </w:r>
      <w:proofErr w:type="gramStart"/>
      <w:r w:rsidRPr="00174F39">
        <w:rPr>
          <w:rFonts w:ascii="Times New Roman" w:hAnsi="Times New Roman"/>
          <w:b/>
        </w:rPr>
        <w:t>mani</w:t>
      </w:r>
      <w:proofErr w:type="gramEnd"/>
      <w:r w:rsidRPr="00174F39">
        <w:rPr>
          <w:rFonts w:ascii="Times New Roman" w:hAnsi="Times New Roman"/>
          <w:b/>
        </w:rPr>
        <w:t xml:space="preserve"> wandike itare hasi awo.</w:t>
      </w:r>
    </w:p>
    <w:p w14:paraId="7C9F5C90" w14:textId="77777777" w:rsidR="00CC55C7" w:rsidRPr="00174F39" w:rsidRDefault="00CC55C7" w:rsidP="00CC55C7">
      <w:pPr>
        <w:pStyle w:val="Header"/>
        <w:spacing w:line="276" w:lineRule="auto"/>
        <w:rPr>
          <w:rFonts w:ascii="Times New Roman" w:hAnsi="Times New Roman"/>
          <w:b/>
        </w:rPr>
      </w:pPr>
      <w:proofErr w:type="gramStart"/>
      <w:r w:rsidRPr="00174F39">
        <w:rPr>
          <w:rFonts w:ascii="Times New Roman" w:hAnsi="Times New Roman"/>
          <w:b/>
        </w:rPr>
        <w:t>Nochama kwakhayanza wandike elira lio isaini nende itare ilondakho.</w:t>
      </w:r>
      <w:proofErr w:type="gramEnd"/>
    </w:p>
    <w:p w14:paraId="08AEF67A" w14:textId="77777777" w:rsidR="00CC55C7" w:rsidRPr="001B51D0" w:rsidRDefault="00CC55C7" w:rsidP="00CC55C7">
      <w:pPr>
        <w:pStyle w:val="Header"/>
        <w:spacing w:line="276" w:lineRule="auto"/>
        <w:rPr>
          <w:rFonts w:ascii="Times New Roman" w:hAnsi="Times New Roman"/>
        </w:rPr>
      </w:pPr>
    </w:p>
    <w:p w14:paraId="3B326B08" w14:textId="21519975" w:rsidR="00CC55C7" w:rsidRPr="001B51D0" w:rsidRDefault="003B3996" w:rsidP="00CC55C7">
      <w:pPr>
        <w:spacing w:after="0"/>
        <w:rPr>
          <w:rFonts w:ascii="Times New Roman" w:hAnsi="Times New Roman"/>
        </w:rPr>
      </w:pPr>
      <w:r>
        <w:rPr>
          <w:rFonts w:ascii="Times New Roman" w:hAnsi="Times New Roman"/>
          <w:noProof/>
        </w:rPr>
        <mc:AlternateContent>
          <mc:Choice Requires="wps">
            <w:drawing>
              <wp:anchor distT="0" distB="0" distL="114300" distR="114300" simplePos="0" relativeHeight="251658752" behindDoc="0" locked="0" layoutInCell="1" allowOverlap="1" wp14:anchorId="36A0839B" wp14:editId="55D9D873">
                <wp:simplePos x="0" y="0"/>
                <wp:positionH relativeFrom="column">
                  <wp:posOffset>4614545</wp:posOffset>
                </wp:positionH>
                <wp:positionV relativeFrom="paragraph">
                  <wp:posOffset>17145</wp:posOffset>
                </wp:positionV>
                <wp:extent cx="1345565" cy="1026795"/>
                <wp:effectExtent l="13970" t="13335" r="12065" b="762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565" cy="1026795"/>
                        </a:xfrm>
                        <a:prstGeom prst="rect">
                          <a:avLst/>
                        </a:prstGeom>
                        <a:solidFill>
                          <a:srgbClr val="FFFFFF"/>
                        </a:solidFill>
                        <a:ln w="9525">
                          <a:solidFill>
                            <a:srgbClr val="000000"/>
                          </a:solidFill>
                          <a:miter lim="800000"/>
                          <a:headEnd/>
                          <a:tailEnd/>
                        </a:ln>
                      </wps:spPr>
                      <wps:txbx>
                        <w:txbxContent>
                          <w:p w14:paraId="46E5A9CC" w14:textId="77777777" w:rsidR="003C39B1" w:rsidRDefault="003C39B1" w:rsidP="00CC55C7">
                            <w:r>
                              <w:t>Olwala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6A0839B" id="_x0000_t202" coordsize="21600,21600" o:spt="202" path="m,l,21600r21600,l21600,xe">
                <v:stroke joinstyle="miter"/>
                <v:path gradientshapeok="t" o:connecttype="rect"/>
              </v:shapetype>
              <v:shape id="Text Box 6" o:spid="_x0000_s1026" type="#_x0000_t202" style="position:absolute;margin-left:363.35pt;margin-top:1.35pt;width:105.95pt;height:80.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">
                <v:textbox>
                  <w:txbxContent>
                    <w:p w14:paraId="46E5A9CC" w14:textId="77777777" w:rsidR="003C39B1" w:rsidRDefault="003C39B1" w:rsidP="00CC55C7">
                      <w:r>
                        <w:t>Olwala</w:t>
                      </w:r>
                    </w:p>
                  </w:txbxContent>
                </v:textbox>
              </v:shape>
            </w:pict>
          </mc:Fallback>
        </mc:AlternateContent>
      </w:r>
      <w:r w:rsidR="00CC55C7" w:rsidRPr="001B51D0">
        <w:rPr>
          <w:rFonts w:ascii="Times New Roman" w:hAnsi="Times New Roman"/>
          <w:u w:val="single"/>
        </w:rPr>
        <w:tab/>
      </w:r>
      <w:r w:rsidR="00CC55C7" w:rsidRPr="001B51D0">
        <w:rPr>
          <w:rFonts w:ascii="Times New Roman" w:hAnsi="Times New Roman"/>
          <w:u w:val="single"/>
        </w:rPr>
        <w:tab/>
      </w:r>
      <w:r w:rsidR="00CC55C7" w:rsidRPr="001B51D0">
        <w:rPr>
          <w:rFonts w:ascii="Times New Roman" w:hAnsi="Times New Roman"/>
          <w:u w:val="single"/>
        </w:rPr>
        <w:tab/>
      </w:r>
      <w:r w:rsidR="00CC55C7" w:rsidRPr="001B51D0">
        <w:rPr>
          <w:rFonts w:ascii="Times New Roman" w:hAnsi="Times New Roman"/>
          <w:u w:val="single"/>
        </w:rPr>
        <w:tab/>
      </w:r>
      <w:r w:rsidR="00CC55C7" w:rsidRPr="001B51D0">
        <w:rPr>
          <w:rFonts w:ascii="Times New Roman" w:hAnsi="Times New Roman"/>
          <w:u w:val="single"/>
        </w:rPr>
        <w:tab/>
      </w:r>
      <w:r w:rsidR="00CC55C7" w:rsidRPr="001B51D0">
        <w:rPr>
          <w:rFonts w:ascii="Times New Roman" w:hAnsi="Times New Roman"/>
          <w:u w:val="single"/>
        </w:rPr>
        <w:tab/>
      </w:r>
      <w:r w:rsidR="00CC55C7" w:rsidRPr="001B51D0">
        <w:rPr>
          <w:rFonts w:ascii="Times New Roman" w:hAnsi="Times New Roman"/>
        </w:rPr>
        <w:tab/>
        <w:t>_______________</w:t>
      </w:r>
    </w:p>
    <w:p w14:paraId="1840DB0A" w14:textId="15D3D348" w:rsidR="00CC55C7" w:rsidRPr="001B51D0" w:rsidRDefault="00CC55C7" w:rsidP="00CC55C7">
      <w:pPr>
        <w:spacing w:after="0"/>
        <w:rPr>
          <w:rFonts w:ascii="Times New Roman" w:hAnsi="Times New Roman"/>
        </w:rPr>
      </w:pPr>
      <w:r w:rsidRPr="00174F39">
        <w:rPr>
          <w:rFonts w:ascii="Times New Roman" w:hAnsi="Times New Roman"/>
          <w:b/>
        </w:rPr>
        <w:t xml:space="preserve">Elira liawo </w:t>
      </w:r>
      <w:proofErr w:type="gramStart"/>
      <w:r w:rsidRPr="00174F39">
        <w:rPr>
          <w:rFonts w:ascii="Times New Roman" w:hAnsi="Times New Roman"/>
          <w:b/>
          <w:i/>
        </w:rPr>
        <w:t>(</w:t>
      </w:r>
      <w:r w:rsidR="003A5BA3" w:rsidRPr="00174F39">
        <w:rPr>
          <w:rFonts w:ascii="Times New Roman" w:hAnsi="Times New Roman"/>
          <w:b/>
          <w:i/>
        </w:rPr>
        <w:t xml:space="preserve"> pritna</w:t>
      </w:r>
      <w:proofErr w:type="gramEnd"/>
      <w:r w:rsidR="003A5BA3" w:rsidRPr="00174F39">
        <w:rPr>
          <w:rFonts w:ascii="Times New Roman" w:hAnsi="Times New Roman"/>
          <w:b/>
          <w:i/>
        </w:rPr>
        <w:t xml:space="preserve"> nochama</w:t>
      </w:r>
      <w:r w:rsidRPr="00174F39">
        <w:rPr>
          <w:rFonts w:ascii="Times New Roman" w:hAnsi="Times New Roman"/>
          <w:b/>
          <w:i/>
        </w:rPr>
        <w:t>)</w:t>
      </w:r>
      <w:r w:rsidRPr="001B51D0">
        <w:rPr>
          <w:rFonts w:ascii="Times New Roman" w:hAnsi="Times New Roman"/>
        </w:rPr>
        <w:tab/>
      </w:r>
      <w:r w:rsidRPr="001B51D0">
        <w:rPr>
          <w:rFonts w:ascii="Times New Roman" w:hAnsi="Times New Roman"/>
        </w:rPr>
        <w:tab/>
      </w:r>
      <w:r w:rsidRPr="001B51D0">
        <w:rPr>
          <w:rFonts w:ascii="Times New Roman" w:hAnsi="Times New Roman"/>
        </w:rPr>
        <w:tab/>
        <w:t xml:space="preserve">                        </w:t>
      </w:r>
      <w:r w:rsidRPr="00174F39">
        <w:rPr>
          <w:rFonts w:ascii="Times New Roman" w:hAnsi="Times New Roman"/>
          <w:b/>
        </w:rPr>
        <w:t>Itare</w:t>
      </w:r>
    </w:p>
    <w:p w14:paraId="0B1FCCE7" w14:textId="77777777" w:rsidR="00CC55C7" w:rsidRPr="001B51D0" w:rsidRDefault="00CC55C7" w:rsidP="00CC55C7">
      <w:pPr>
        <w:spacing w:after="0"/>
        <w:rPr>
          <w:rFonts w:ascii="Times New Roman" w:hAnsi="Times New Roman"/>
        </w:rPr>
      </w:pPr>
    </w:p>
    <w:p w14:paraId="5E046B38" w14:textId="77777777" w:rsidR="00CC55C7" w:rsidRPr="001B51D0" w:rsidRDefault="00CC55C7" w:rsidP="00CC55C7">
      <w:pPr>
        <w:spacing w:after="0"/>
        <w:rPr>
          <w:rFonts w:ascii="Times New Roman" w:hAnsi="Times New Roman"/>
        </w:rPr>
      </w:pP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rPr>
        <w:tab/>
        <w:t>_______________</w:t>
      </w:r>
    </w:p>
    <w:p w14:paraId="6A92311D" w14:textId="77777777" w:rsidR="00CC55C7" w:rsidRPr="001B51D0" w:rsidRDefault="00CC55C7" w:rsidP="00CC55C7">
      <w:pPr>
        <w:spacing w:after="0"/>
        <w:rPr>
          <w:rFonts w:ascii="Times New Roman" w:hAnsi="Times New Roman"/>
        </w:rPr>
      </w:pPr>
      <w:r w:rsidRPr="00174F39">
        <w:rPr>
          <w:rFonts w:ascii="Times New Roman" w:hAnsi="Times New Roman"/>
          <w:b/>
        </w:rPr>
        <w:t>Isaini</w:t>
      </w:r>
      <w:r w:rsidRPr="00174F39">
        <w:rPr>
          <w:rFonts w:ascii="Times New Roman" w:hAnsi="Times New Roman"/>
          <w:b/>
        </w:rPr>
        <w:tab/>
      </w:r>
      <w:r w:rsidRPr="001B51D0">
        <w:rPr>
          <w:rFonts w:ascii="Times New Roman" w:hAnsi="Times New Roman"/>
        </w:rPr>
        <w:tab/>
      </w:r>
      <w:r w:rsidRPr="001B51D0">
        <w:rPr>
          <w:rFonts w:ascii="Times New Roman" w:hAnsi="Times New Roman"/>
        </w:rPr>
        <w:tab/>
      </w:r>
      <w:r w:rsidRPr="001B51D0">
        <w:rPr>
          <w:rFonts w:ascii="Times New Roman" w:hAnsi="Times New Roman"/>
        </w:rPr>
        <w:tab/>
      </w:r>
      <w:r w:rsidRPr="00174F39">
        <w:rPr>
          <w:rFonts w:ascii="Times New Roman" w:hAnsi="Times New Roman"/>
          <w:b/>
        </w:rPr>
        <w:t xml:space="preserve">                                                     Itare</w:t>
      </w:r>
    </w:p>
    <w:p w14:paraId="05730359" w14:textId="77777777" w:rsidR="00CC55C7" w:rsidRPr="001B51D0" w:rsidRDefault="00CC55C7" w:rsidP="00CC55C7">
      <w:pPr>
        <w:spacing w:after="0"/>
        <w:rPr>
          <w:rFonts w:ascii="Times New Roman" w:hAnsi="Times New Roman"/>
          <w:u w:val="single"/>
        </w:rPr>
      </w:pPr>
    </w:p>
    <w:p w14:paraId="285430B2" w14:textId="77777777" w:rsidR="00CC55C7" w:rsidRPr="001B51D0" w:rsidRDefault="00CC55C7" w:rsidP="00CC55C7">
      <w:pPr>
        <w:spacing w:after="0"/>
        <w:rPr>
          <w:rFonts w:ascii="Times New Roman" w:hAnsi="Times New Roman"/>
        </w:rPr>
      </w:pP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u w:val="single"/>
        </w:rPr>
        <w:tab/>
      </w:r>
      <w:r w:rsidRPr="001B51D0">
        <w:rPr>
          <w:rFonts w:ascii="Times New Roman" w:hAnsi="Times New Roman"/>
        </w:rPr>
        <w:tab/>
        <w:t>_______________</w:t>
      </w:r>
    </w:p>
    <w:p w14:paraId="40DCDB74" w14:textId="77777777" w:rsidR="00CC55C7" w:rsidRPr="001B51D0" w:rsidRDefault="00CC55C7" w:rsidP="00CC55C7">
      <w:pPr>
        <w:spacing w:after="0"/>
        <w:rPr>
          <w:rFonts w:ascii="Times New Roman" w:hAnsi="Times New Roman"/>
        </w:rPr>
      </w:pPr>
      <w:r w:rsidRPr="00174F39">
        <w:rPr>
          <w:rFonts w:ascii="Times New Roman" w:hAnsi="Times New Roman"/>
          <w:b/>
        </w:rPr>
        <w:t>Oubukula obuchami buno</w:t>
      </w:r>
      <w:r w:rsidRPr="001B51D0">
        <w:rPr>
          <w:rFonts w:ascii="Times New Roman" w:hAnsi="Times New Roman"/>
        </w:rPr>
        <w:tab/>
      </w:r>
      <w:r w:rsidRPr="001B51D0">
        <w:rPr>
          <w:rFonts w:ascii="Times New Roman" w:hAnsi="Times New Roman"/>
        </w:rPr>
        <w:tab/>
      </w:r>
      <w:r w:rsidRPr="001B51D0">
        <w:rPr>
          <w:rFonts w:ascii="Times New Roman" w:hAnsi="Times New Roman"/>
        </w:rPr>
        <w:tab/>
      </w:r>
      <w:r w:rsidRPr="001B51D0">
        <w:rPr>
          <w:rFonts w:ascii="Times New Roman" w:hAnsi="Times New Roman"/>
        </w:rPr>
        <w:tab/>
        <w:t xml:space="preserve">              </w:t>
      </w:r>
      <w:r w:rsidRPr="00174F39">
        <w:rPr>
          <w:rFonts w:ascii="Times New Roman" w:hAnsi="Times New Roman"/>
          <w:b/>
        </w:rPr>
        <w:t>Itare</w:t>
      </w:r>
    </w:p>
    <w:p w14:paraId="17D1BFE5" w14:textId="77777777" w:rsidR="00C66481" w:rsidRPr="001B51D0" w:rsidRDefault="00C66481" w:rsidP="0008367B">
      <w:pPr>
        <w:spacing w:after="0"/>
        <w:rPr>
          <w:rStyle w:val="header-a1"/>
          <w:rFonts w:ascii="Times New Roman" w:hAnsi="Times New Roman"/>
          <w:bCs/>
          <w:sz w:val="22"/>
        </w:rPr>
      </w:pPr>
    </w:p>
    <w:p w14:paraId="28586F97" w14:textId="1747A1A0" w:rsidR="00C66481" w:rsidRPr="00174F39" w:rsidRDefault="00C66481" w:rsidP="00C66481">
      <w:pPr>
        <w:jc w:val="both"/>
        <w:rPr>
          <w:rFonts w:ascii="Times New Roman" w:hAnsi="Times New Roman"/>
          <w:b/>
          <w:sz w:val="24"/>
          <w:szCs w:val="24"/>
        </w:rPr>
      </w:pPr>
      <w:r w:rsidRPr="00174F39">
        <w:rPr>
          <w:rFonts w:ascii="Times New Roman" w:hAnsi="Times New Roman"/>
          <w:b/>
          <w:sz w:val="24"/>
          <w:szCs w:val="24"/>
        </w:rPr>
        <w:lastRenderedPageBreak/>
        <w:t>Nofuchirir</w:t>
      </w:r>
      <w:r w:rsidR="00CA58EF" w:rsidRPr="00174F39">
        <w:rPr>
          <w:rFonts w:ascii="Times New Roman" w:hAnsi="Times New Roman"/>
          <w:b/>
          <w:sz w:val="24"/>
          <w:szCs w:val="24"/>
        </w:rPr>
        <w:t>a omwana wu</w:t>
      </w:r>
      <w:r w:rsidRPr="00174F39">
        <w:rPr>
          <w:rFonts w:ascii="Times New Roman" w:hAnsi="Times New Roman"/>
          <w:b/>
          <w:sz w:val="24"/>
          <w:szCs w:val="24"/>
        </w:rPr>
        <w:t xml:space="preserve">o khwiunga, </w:t>
      </w:r>
      <w:r w:rsidR="00CA58EF" w:rsidRPr="00174F39">
        <w:rPr>
          <w:rFonts w:ascii="Times New Roman" w:hAnsi="Times New Roman"/>
          <w:b/>
          <w:sz w:val="24"/>
          <w:szCs w:val="24"/>
        </w:rPr>
        <w:t xml:space="preserve">chama ololesie mumaboksi kali </w:t>
      </w:r>
      <w:proofErr w:type="gramStart"/>
      <w:r w:rsidR="00CA58EF" w:rsidRPr="00174F39">
        <w:rPr>
          <w:rFonts w:ascii="Times New Roman" w:hAnsi="Times New Roman"/>
          <w:b/>
          <w:sz w:val="24"/>
          <w:szCs w:val="24"/>
        </w:rPr>
        <w:t>asi</w:t>
      </w:r>
      <w:proofErr w:type="gramEnd"/>
      <w:r w:rsidR="00CA58EF" w:rsidRPr="00174F39">
        <w:rPr>
          <w:rFonts w:ascii="Times New Roman" w:hAnsi="Times New Roman"/>
          <w:b/>
          <w:sz w:val="24"/>
          <w:szCs w:val="24"/>
        </w:rPr>
        <w:t xml:space="preserve"> ano khumanyia ebindu ebio wiyamire okhukhola.</w:t>
      </w:r>
    </w:p>
    <w:p w14:paraId="5226AB43" w14:textId="35DB417F" w:rsidR="00C66481" w:rsidRPr="001B51D0" w:rsidRDefault="00C66481" w:rsidP="00C66481">
      <w:pPr>
        <w:jc w:val="both"/>
        <w:rPr>
          <w:rFonts w:ascii="Times New Roman" w:hAnsi="Times New Roman"/>
          <w:b/>
          <w:sz w:val="24"/>
          <w:szCs w:val="24"/>
        </w:rPr>
      </w:pPr>
      <w:r w:rsidRPr="001B51D0">
        <w:rPr>
          <w:rFonts w:ascii="Times New Roman" w:hAnsi="Times New Roman"/>
          <w:b/>
          <w:sz w:val="24"/>
          <w:szCs w:val="24"/>
        </w:rPr>
        <w:t>O</w:t>
      </w:r>
      <w:r w:rsidR="003A5BA3">
        <w:rPr>
          <w:rFonts w:ascii="Times New Roman" w:hAnsi="Times New Roman"/>
          <w:b/>
          <w:sz w:val="24"/>
          <w:szCs w:val="24"/>
        </w:rPr>
        <w:t>k</w:t>
      </w:r>
      <w:r w:rsidRPr="001B51D0">
        <w:rPr>
          <w:rFonts w:ascii="Times New Roman" w:hAnsi="Times New Roman"/>
          <w:b/>
          <w:sz w:val="24"/>
          <w:szCs w:val="24"/>
        </w:rPr>
        <w:t xml:space="preserve">hubukula amenyali </w:t>
      </w:r>
      <w:r w:rsidR="00B634DC">
        <w:rPr>
          <w:rFonts w:ascii="Times New Roman" w:hAnsi="Times New Roman"/>
          <w:b/>
          <w:sz w:val="24"/>
          <w:szCs w:val="24"/>
        </w:rPr>
        <w:tab/>
      </w:r>
      <w:r w:rsidR="00B634DC">
        <w:rPr>
          <w:rFonts w:ascii="Times New Roman" w:hAnsi="Times New Roman"/>
          <w:b/>
          <w:sz w:val="24"/>
          <w:szCs w:val="24"/>
        </w:rPr>
        <w:tab/>
      </w:r>
      <w:r w:rsidR="00B634DC">
        <w:rPr>
          <w:rFonts w:ascii="Times New Roman" w:hAnsi="Times New Roman"/>
          <w:b/>
          <w:sz w:val="24"/>
          <w:szCs w:val="24"/>
        </w:rPr>
        <w:tab/>
      </w:r>
      <w:r w:rsidR="001D234A">
        <w:rPr>
          <w:rFonts w:ascii="Times New Roman" w:hAnsi="Times New Roman"/>
          <w:sz w:val="24"/>
          <w:szCs w:val="24"/>
        </w:rPr>
        <w:t xml:space="preserve">Yee </w:t>
      </w:r>
      <w:r w:rsidR="001D234A" w:rsidRPr="001B51D0">
        <w:rPr>
          <w:rFonts w:ascii="Times New Roman" w:hAnsi="Times New Roman"/>
          <w:b/>
          <w:sz w:val="24"/>
          <w:szCs w:val="24"/>
        </w:rPr>
        <w:t>|__|</w:t>
      </w:r>
      <w:r w:rsidR="001D234A">
        <w:rPr>
          <w:rFonts w:ascii="Times New Roman" w:hAnsi="Times New Roman"/>
          <w:sz w:val="24"/>
          <w:szCs w:val="24"/>
        </w:rPr>
        <w:t xml:space="preserve">/Tawe </w:t>
      </w:r>
      <w:r w:rsidR="001D234A" w:rsidRPr="001B51D0">
        <w:rPr>
          <w:rFonts w:ascii="Times New Roman" w:hAnsi="Times New Roman"/>
          <w:b/>
          <w:sz w:val="24"/>
          <w:szCs w:val="24"/>
        </w:rPr>
        <w:t>|__|</w:t>
      </w:r>
      <w:r w:rsidRPr="001B51D0">
        <w:rPr>
          <w:rFonts w:ascii="Times New Roman" w:hAnsi="Times New Roman"/>
          <w:b/>
          <w:sz w:val="24"/>
          <w:szCs w:val="24"/>
        </w:rPr>
        <w:t>omwana</w:t>
      </w:r>
    </w:p>
    <w:p w14:paraId="30850BCC" w14:textId="403D9F7F" w:rsidR="00C66481" w:rsidRPr="001B51D0" w:rsidRDefault="00C66481" w:rsidP="00C66481">
      <w:pPr>
        <w:jc w:val="both"/>
        <w:rPr>
          <w:rFonts w:ascii="Times New Roman" w:hAnsi="Times New Roman"/>
          <w:b/>
          <w:sz w:val="24"/>
          <w:szCs w:val="24"/>
        </w:rPr>
      </w:pPr>
      <w:r w:rsidRPr="001B51D0">
        <w:rPr>
          <w:rFonts w:ascii="Times New Roman" w:hAnsi="Times New Roman"/>
          <w:b/>
          <w:sz w:val="24"/>
          <w:szCs w:val="24"/>
        </w:rPr>
        <w:t>O</w:t>
      </w:r>
      <w:r w:rsidR="003A5BA3">
        <w:rPr>
          <w:rFonts w:ascii="Times New Roman" w:hAnsi="Times New Roman"/>
          <w:b/>
          <w:sz w:val="24"/>
          <w:szCs w:val="24"/>
        </w:rPr>
        <w:t>k</w:t>
      </w:r>
      <w:r w:rsidRPr="001B51D0">
        <w:rPr>
          <w:rFonts w:ascii="Times New Roman" w:hAnsi="Times New Roman"/>
          <w:b/>
          <w:sz w:val="24"/>
          <w:szCs w:val="24"/>
        </w:rPr>
        <w:t xml:space="preserve">hubukula amalasire </w:t>
      </w:r>
      <w:r w:rsidR="00B634DC">
        <w:rPr>
          <w:rFonts w:ascii="Times New Roman" w:hAnsi="Times New Roman"/>
          <w:b/>
          <w:sz w:val="24"/>
          <w:szCs w:val="24"/>
        </w:rPr>
        <w:tab/>
      </w:r>
      <w:r w:rsidR="00B634DC">
        <w:rPr>
          <w:rFonts w:ascii="Times New Roman" w:hAnsi="Times New Roman"/>
          <w:b/>
          <w:sz w:val="24"/>
          <w:szCs w:val="24"/>
        </w:rPr>
        <w:tab/>
      </w:r>
      <w:r w:rsidR="00B634DC">
        <w:rPr>
          <w:rFonts w:ascii="Times New Roman" w:hAnsi="Times New Roman"/>
          <w:b/>
          <w:sz w:val="24"/>
          <w:szCs w:val="24"/>
        </w:rPr>
        <w:tab/>
      </w:r>
      <w:r w:rsidR="001D234A">
        <w:rPr>
          <w:rFonts w:ascii="Times New Roman" w:hAnsi="Times New Roman"/>
          <w:sz w:val="24"/>
          <w:szCs w:val="24"/>
        </w:rPr>
        <w:t xml:space="preserve">Yee </w:t>
      </w:r>
      <w:r w:rsidR="001D234A" w:rsidRPr="001B51D0">
        <w:rPr>
          <w:rFonts w:ascii="Times New Roman" w:hAnsi="Times New Roman"/>
          <w:b/>
          <w:sz w:val="24"/>
          <w:szCs w:val="24"/>
        </w:rPr>
        <w:t>|__|</w:t>
      </w:r>
      <w:r w:rsidR="001D234A">
        <w:rPr>
          <w:rFonts w:ascii="Times New Roman" w:hAnsi="Times New Roman"/>
          <w:sz w:val="24"/>
          <w:szCs w:val="24"/>
        </w:rPr>
        <w:t xml:space="preserve">/Tawe </w:t>
      </w:r>
      <w:r w:rsidR="001D234A" w:rsidRPr="001B51D0">
        <w:rPr>
          <w:rFonts w:ascii="Times New Roman" w:hAnsi="Times New Roman"/>
          <w:b/>
          <w:sz w:val="24"/>
          <w:szCs w:val="24"/>
        </w:rPr>
        <w:t>|__|</w:t>
      </w:r>
      <w:r w:rsidRPr="001B51D0">
        <w:rPr>
          <w:rFonts w:ascii="Times New Roman" w:hAnsi="Times New Roman"/>
          <w:b/>
          <w:sz w:val="24"/>
          <w:szCs w:val="24"/>
        </w:rPr>
        <w:t xml:space="preserve"> omwana</w:t>
      </w:r>
    </w:p>
    <w:p w14:paraId="7B225E82" w14:textId="6B509850" w:rsidR="00C66481" w:rsidRPr="001B51D0" w:rsidRDefault="00C66481" w:rsidP="00C66481">
      <w:pPr>
        <w:jc w:val="both"/>
        <w:rPr>
          <w:rFonts w:ascii="Times New Roman" w:hAnsi="Times New Roman"/>
          <w:b/>
          <w:sz w:val="24"/>
          <w:szCs w:val="24"/>
        </w:rPr>
      </w:pPr>
      <w:r w:rsidRPr="001B51D0">
        <w:rPr>
          <w:rFonts w:ascii="Times New Roman" w:hAnsi="Times New Roman"/>
          <w:b/>
          <w:sz w:val="24"/>
          <w:szCs w:val="24"/>
        </w:rPr>
        <w:t>O</w:t>
      </w:r>
      <w:r w:rsidR="003A5BA3">
        <w:rPr>
          <w:rFonts w:ascii="Times New Roman" w:hAnsi="Times New Roman"/>
          <w:b/>
          <w:sz w:val="24"/>
          <w:szCs w:val="24"/>
        </w:rPr>
        <w:t>k</w:t>
      </w:r>
      <w:r w:rsidRPr="001B51D0">
        <w:rPr>
          <w:rFonts w:ascii="Times New Roman" w:hAnsi="Times New Roman"/>
          <w:b/>
          <w:sz w:val="24"/>
          <w:szCs w:val="24"/>
        </w:rPr>
        <w:t xml:space="preserve">hubukula ichoo </w:t>
      </w:r>
      <w:r w:rsidR="00B634DC">
        <w:rPr>
          <w:rFonts w:ascii="Times New Roman" w:hAnsi="Times New Roman"/>
          <w:b/>
          <w:sz w:val="24"/>
          <w:szCs w:val="24"/>
        </w:rPr>
        <w:tab/>
      </w:r>
      <w:r w:rsidR="00B634DC">
        <w:rPr>
          <w:rFonts w:ascii="Times New Roman" w:hAnsi="Times New Roman"/>
          <w:b/>
          <w:sz w:val="24"/>
          <w:szCs w:val="24"/>
        </w:rPr>
        <w:tab/>
      </w:r>
      <w:r w:rsidR="00B634DC">
        <w:rPr>
          <w:rFonts w:ascii="Times New Roman" w:hAnsi="Times New Roman"/>
          <w:b/>
          <w:sz w:val="24"/>
          <w:szCs w:val="24"/>
        </w:rPr>
        <w:tab/>
      </w:r>
      <w:r w:rsidR="00B634DC">
        <w:rPr>
          <w:rFonts w:ascii="Times New Roman" w:hAnsi="Times New Roman"/>
          <w:b/>
          <w:sz w:val="24"/>
          <w:szCs w:val="24"/>
        </w:rPr>
        <w:tab/>
      </w:r>
      <w:r w:rsidR="00B634DC">
        <w:rPr>
          <w:rFonts w:ascii="Times New Roman" w:hAnsi="Times New Roman"/>
          <w:b/>
          <w:sz w:val="24"/>
          <w:szCs w:val="24"/>
        </w:rPr>
        <w:tab/>
      </w:r>
      <w:r w:rsidR="00B634DC">
        <w:rPr>
          <w:rFonts w:ascii="Times New Roman" w:hAnsi="Times New Roman"/>
          <w:b/>
          <w:sz w:val="24"/>
          <w:szCs w:val="24"/>
        </w:rPr>
        <w:tab/>
      </w:r>
      <w:r w:rsidR="00B634DC">
        <w:rPr>
          <w:rFonts w:ascii="Times New Roman" w:hAnsi="Times New Roman"/>
          <w:b/>
          <w:sz w:val="24"/>
          <w:szCs w:val="24"/>
        </w:rPr>
        <w:tab/>
      </w:r>
      <w:r w:rsidR="001D234A">
        <w:rPr>
          <w:rFonts w:ascii="Times New Roman" w:hAnsi="Times New Roman"/>
          <w:sz w:val="24"/>
          <w:szCs w:val="24"/>
        </w:rPr>
        <w:t xml:space="preserve">Yee </w:t>
      </w:r>
      <w:r w:rsidR="001D234A" w:rsidRPr="001B51D0">
        <w:rPr>
          <w:rFonts w:ascii="Times New Roman" w:hAnsi="Times New Roman"/>
          <w:b/>
          <w:sz w:val="24"/>
          <w:szCs w:val="24"/>
        </w:rPr>
        <w:t>|__|</w:t>
      </w:r>
      <w:r w:rsidR="001D234A">
        <w:rPr>
          <w:rFonts w:ascii="Times New Roman" w:hAnsi="Times New Roman"/>
          <w:sz w:val="24"/>
          <w:szCs w:val="24"/>
        </w:rPr>
        <w:t xml:space="preserve">/Tawe </w:t>
      </w:r>
      <w:r w:rsidR="001D234A" w:rsidRPr="001B51D0">
        <w:rPr>
          <w:rFonts w:ascii="Times New Roman" w:hAnsi="Times New Roman"/>
          <w:b/>
          <w:sz w:val="24"/>
          <w:szCs w:val="24"/>
        </w:rPr>
        <w:t>|__|</w:t>
      </w:r>
      <w:r w:rsidRPr="001B51D0">
        <w:rPr>
          <w:rFonts w:ascii="Times New Roman" w:hAnsi="Times New Roman"/>
          <w:b/>
          <w:sz w:val="24"/>
          <w:szCs w:val="24"/>
        </w:rPr>
        <w:t xml:space="preserve">| omwana </w:t>
      </w:r>
    </w:p>
    <w:p w14:paraId="347542A2" w14:textId="4C4434B7" w:rsidR="00CA58EF" w:rsidRPr="001B51D0" w:rsidRDefault="00C66481" w:rsidP="00C66481">
      <w:pPr>
        <w:jc w:val="both"/>
        <w:rPr>
          <w:rFonts w:ascii="Times New Roman" w:hAnsi="Times New Roman"/>
          <w:b/>
          <w:sz w:val="24"/>
          <w:szCs w:val="24"/>
        </w:rPr>
      </w:pPr>
      <w:r w:rsidRPr="001B51D0">
        <w:rPr>
          <w:rFonts w:ascii="Times New Roman" w:hAnsi="Times New Roman"/>
          <w:b/>
          <w:sz w:val="24"/>
          <w:szCs w:val="24"/>
        </w:rPr>
        <w:t xml:space="preserve">Okhubukula amare </w:t>
      </w:r>
      <w:r w:rsidR="00B634DC">
        <w:rPr>
          <w:rFonts w:ascii="Times New Roman" w:hAnsi="Times New Roman"/>
          <w:b/>
          <w:sz w:val="24"/>
          <w:szCs w:val="24"/>
        </w:rPr>
        <w:tab/>
      </w:r>
      <w:r w:rsidR="00B634DC">
        <w:rPr>
          <w:rFonts w:ascii="Times New Roman" w:hAnsi="Times New Roman"/>
          <w:b/>
          <w:sz w:val="24"/>
          <w:szCs w:val="24"/>
        </w:rPr>
        <w:tab/>
      </w:r>
      <w:r w:rsidR="00B634DC">
        <w:rPr>
          <w:rFonts w:ascii="Times New Roman" w:hAnsi="Times New Roman"/>
          <w:b/>
          <w:sz w:val="24"/>
          <w:szCs w:val="24"/>
        </w:rPr>
        <w:tab/>
      </w:r>
      <w:r w:rsidR="00B634DC">
        <w:rPr>
          <w:rFonts w:ascii="Times New Roman" w:hAnsi="Times New Roman"/>
          <w:b/>
          <w:sz w:val="24"/>
          <w:szCs w:val="24"/>
        </w:rPr>
        <w:tab/>
      </w:r>
      <w:r w:rsidR="001D234A">
        <w:rPr>
          <w:rFonts w:ascii="Times New Roman" w:hAnsi="Times New Roman"/>
          <w:sz w:val="24"/>
          <w:szCs w:val="24"/>
        </w:rPr>
        <w:t xml:space="preserve">Yee </w:t>
      </w:r>
      <w:r w:rsidR="001D234A" w:rsidRPr="001B51D0">
        <w:rPr>
          <w:rFonts w:ascii="Times New Roman" w:hAnsi="Times New Roman"/>
          <w:b/>
          <w:sz w:val="24"/>
          <w:szCs w:val="24"/>
        </w:rPr>
        <w:t>|__|</w:t>
      </w:r>
      <w:r w:rsidR="001D234A">
        <w:rPr>
          <w:rFonts w:ascii="Times New Roman" w:hAnsi="Times New Roman"/>
          <w:sz w:val="24"/>
          <w:szCs w:val="24"/>
        </w:rPr>
        <w:t xml:space="preserve">/Tawe </w:t>
      </w:r>
      <w:r w:rsidR="001D234A" w:rsidRPr="001B51D0">
        <w:rPr>
          <w:rFonts w:ascii="Times New Roman" w:hAnsi="Times New Roman"/>
          <w:b/>
          <w:sz w:val="24"/>
          <w:szCs w:val="24"/>
        </w:rPr>
        <w:t>|__|</w:t>
      </w:r>
      <w:r w:rsidRPr="001B51D0">
        <w:rPr>
          <w:rFonts w:ascii="Times New Roman" w:hAnsi="Times New Roman"/>
          <w:b/>
          <w:sz w:val="24"/>
          <w:szCs w:val="24"/>
        </w:rPr>
        <w:t xml:space="preserve"> omwana</w:t>
      </w:r>
    </w:p>
    <w:p w14:paraId="0DF02D40" w14:textId="2A16934B" w:rsidR="00B634DC" w:rsidRDefault="00783BD8" w:rsidP="0008367B">
      <w:pPr>
        <w:spacing w:after="0"/>
        <w:rPr>
          <w:rFonts w:ascii="Times New Roman" w:hAnsi="Times New Roman"/>
        </w:rPr>
      </w:pPr>
      <w:ins w:id="73" w:author="BAchando" w:date="2016-01-07T12:32:00Z">
        <w:r>
          <w:rPr>
            <w:rFonts w:ascii="Times New Roman" w:hAnsi="Times New Roman"/>
          </w:rPr>
          <w:t>Okhubukula ividio ye tsipicha</w:t>
        </w:r>
      </w:ins>
      <w:ins w:id="74" w:author="BAchando" w:date="2016-01-07T12:35:00Z">
        <w:r>
          <w:rPr>
            <w:rFonts w:ascii="Times New Roman" w:hAnsi="Times New Roman"/>
          </w:rPr>
          <w:tab/>
        </w:r>
        <w:r>
          <w:rPr>
            <w:rFonts w:ascii="Times New Roman" w:hAnsi="Times New Roman"/>
          </w:rPr>
          <w:tab/>
        </w:r>
        <w:r>
          <w:rPr>
            <w:rFonts w:ascii="Times New Roman" w:hAnsi="Times New Roman"/>
          </w:rPr>
          <w:tab/>
          <w:t xml:space="preserve">Yee </w:t>
        </w:r>
        <w:r w:rsidRPr="001B51D0">
          <w:rPr>
            <w:rFonts w:ascii="Times New Roman" w:hAnsi="Times New Roman"/>
            <w:b/>
            <w:sz w:val="24"/>
            <w:szCs w:val="24"/>
          </w:rPr>
          <w:t>|__|</w:t>
        </w:r>
        <w:r>
          <w:rPr>
            <w:rFonts w:ascii="Times New Roman" w:hAnsi="Times New Roman"/>
            <w:b/>
            <w:sz w:val="24"/>
            <w:szCs w:val="24"/>
          </w:rPr>
          <w:t xml:space="preserve">/Tawe </w:t>
        </w:r>
        <w:r w:rsidRPr="001B51D0">
          <w:rPr>
            <w:rFonts w:ascii="Times New Roman" w:hAnsi="Times New Roman"/>
            <w:b/>
            <w:sz w:val="24"/>
            <w:szCs w:val="24"/>
          </w:rPr>
          <w:t>|__|</w:t>
        </w:r>
        <w:r>
          <w:rPr>
            <w:rFonts w:ascii="Times New Roman" w:hAnsi="Times New Roman"/>
            <w:b/>
            <w:sz w:val="24"/>
            <w:szCs w:val="24"/>
          </w:rPr>
          <w:t xml:space="preserve"> omwana</w:t>
        </w:r>
      </w:ins>
    </w:p>
    <w:p w14:paraId="27D9057E" w14:textId="4792C19A" w:rsidR="000B340F" w:rsidRDefault="00AF7ECA" w:rsidP="0008367B">
      <w:pPr>
        <w:spacing w:after="0"/>
        <w:rPr>
          <w:rFonts w:ascii="Times New Roman" w:hAnsi="Times New Roman"/>
        </w:rPr>
      </w:pPr>
      <w:r>
        <w:rPr>
          <w:rFonts w:ascii="Times New Roman" w:hAnsi="Times New Roman"/>
        </w:rPr>
        <w:t xml:space="preserve">Ohkufichirira okhuvikha (Tsinyanga tsinyinji) </w:t>
      </w:r>
    </w:p>
    <w:p w14:paraId="641A0C22" w14:textId="60DD2070" w:rsidR="00AF7ECA" w:rsidRPr="00174F39" w:rsidRDefault="00AF7ECA" w:rsidP="0008367B">
      <w:pPr>
        <w:spacing w:after="0"/>
        <w:rPr>
          <w:rFonts w:ascii="Times New Roman" w:hAnsi="Times New Roman"/>
        </w:rPr>
      </w:pPr>
      <w:r w:rsidRPr="00174F39">
        <w:rPr>
          <w:rFonts w:ascii="Times New Roman" w:hAnsi="Times New Roman"/>
        </w:rPr>
        <w:t>Amanyi</w:t>
      </w:r>
    </w:p>
    <w:p w14:paraId="6227DBB8" w14:textId="437D004B" w:rsidR="00AF7ECA" w:rsidRDefault="00AF7ECA" w:rsidP="0008367B">
      <w:pPr>
        <w:spacing w:after="0"/>
        <w:rPr>
          <w:rFonts w:ascii="Times New Roman" w:hAnsi="Times New Roman"/>
        </w:rPr>
      </w:pPr>
      <w:r>
        <w:rPr>
          <w:rFonts w:ascii="Times New Roman" w:hAnsi="Times New Roman"/>
        </w:rPr>
        <w:t xml:space="preserve">  </w:t>
      </w:r>
      <w:r w:rsidR="0089566D">
        <w:rPr>
          <w:rFonts w:ascii="Times New Roman" w:hAnsi="Times New Roman"/>
        </w:rPr>
        <w:t>|_   |</w:t>
      </w:r>
      <w:r>
        <w:rPr>
          <w:rFonts w:ascii="Times New Roman" w:hAnsi="Times New Roman"/>
        </w:rPr>
        <w:t xml:space="preserve">YEE, nenya </w:t>
      </w:r>
      <w:r w:rsidRPr="00174F39">
        <w:rPr>
          <w:rFonts w:ascii="Times New Roman" w:hAnsi="Times New Roman"/>
          <w:b/>
        </w:rPr>
        <w:t>amanyi</w:t>
      </w:r>
      <w:r>
        <w:rPr>
          <w:rFonts w:ascii="Times New Roman" w:hAnsi="Times New Roman"/>
        </w:rPr>
        <w:t xml:space="preserve"> </w:t>
      </w:r>
      <w:proofErr w:type="gramStart"/>
      <w:r>
        <w:rPr>
          <w:rFonts w:ascii="Times New Roman" w:hAnsi="Times New Roman"/>
        </w:rPr>
        <w:t>ko</w:t>
      </w:r>
      <w:proofErr w:type="gramEnd"/>
      <w:r>
        <w:rPr>
          <w:rFonts w:ascii="Times New Roman" w:hAnsi="Times New Roman"/>
        </w:rPr>
        <w:t xml:space="preserve"> mwana wanje kavikhwe tsinyanga tsinyinji</w:t>
      </w:r>
    </w:p>
    <w:p w14:paraId="0903E8A9" w14:textId="760EE54C" w:rsidR="00AF7ECA" w:rsidRDefault="00AF7ECA" w:rsidP="0008367B">
      <w:pPr>
        <w:spacing w:after="0"/>
        <w:rPr>
          <w:rFonts w:ascii="Times New Roman" w:hAnsi="Times New Roman"/>
        </w:rPr>
      </w:pPr>
      <w:r>
        <w:rPr>
          <w:rFonts w:ascii="Times New Roman" w:hAnsi="Times New Roman"/>
        </w:rPr>
        <w:t xml:space="preserve">  </w:t>
      </w:r>
      <w:r w:rsidR="0089566D">
        <w:rPr>
          <w:rFonts w:ascii="Times New Roman" w:hAnsi="Times New Roman"/>
        </w:rPr>
        <w:t>|__|</w:t>
      </w:r>
      <w:r>
        <w:rPr>
          <w:rFonts w:ascii="Times New Roman" w:hAnsi="Times New Roman"/>
        </w:rPr>
        <w:t xml:space="preserve">TAWE, shinenya </w:t>
      </w:r>
      <w:r w:rsidRPr="00174F39">
        <w:rPr>
          <w:rFonts w:ascii="Times New Roman" w:hAnsi="Times New Roman"/>
          <w:b/>
        </w:rPr>
        <w:t>amanyi</w:t>
      </w:r>
      <w:r>
        <w:rPr>
          <w:rFonts w:ascii="Times New Roman" w:hAnsi="Times New Roman"/>
        </w:rPr>
        <w:t xml:space="preserve"> </w:t>
      </w:r>
      <w:proofErr w:type="gramStart"/>
      <w:r>
        <w:rPr>
          <w:rFonts w:ascii="Times New Roman" w:hAnsi="Times New Roman"/>
        </w:rPr>
        <w:t>ko</w:t>
      </w:r>
      <w:proofErr w:type="gramEnd"/>
      <w:r>
        <w:rPr>
          <w:rFonts w:ascii="Times New Roman" w:hAnsi="Times New Roman"/>
        </w:rPr>
        <w:t xml:space="preserve"> mwana wanje kavikhwe tsinyanga tsinyinji tawe.</w:t>
      </w:r>
    </w:p>
    <w:p w14:paraId="14A21AD8" w14:textId="77777777" w:rsidR="00AF7ECA" w:rsidRDefault="00AF7ECA" w:rsidP="0008367B">
      <w:pPr>
        <w:spacing w:after="0"/>
        <w:rPr>
          <w:rFonts w:ascii="Times New Roman" w:hAnsi="Times New Roman"/>
        </w:rPr>
      </w:pPr>
    </w:p>
    <w:p w14:paraId="2FF64538" w14:textId="77777777" w:rsidR="0089566D" w:rsidRPr="00174F39" w:rsidRDefault="00AF7ECA" w:rsidP="00AF7ECA">
      <w:pPr>
        <w:spacing w:after="0"/>
        <w:rPr>
          <w:rFonts w:ascii="Times New Roman" w:hAnsi="Times New Roman"/>
        </w:rPr>
      </w:pPr>
      <w:r w:rsidRPr="00174F39">
        <w:rPr>
          <w:rFonts w:ascii="Times New Roman" w:hAnsi="Times New Roman"/>
        </w:rPr>
        <w:t>Amalasire</w:t>
      </w:r>
    </w:p>
    <w:p w14:paraId="21E4207C" w14:textId="48E5B82E" w:rsidR="00AF7ECA" w:rsidRDefault="0089566D" w:rsidP="00AF7ECA">
      <w:pPr>
        <w:spacing w:after="0"/>
        <w:rPr>
          <w:rFonts w:ascii="Times New Roman" w:hAnsi="Times New Roman"/>
        </w:rPr>
      </w:pPr>
      <w:r>
        <w:rPr>
          <w:rFonts w:ascii="Times New Roman" w:hAnsi="Times New Roman"/>
        </w:rPr>
        <w:t>|__|</w:t>
      </w:r>
      <w:r w:rsidR="00AF7ECA">
        <w:rPr>
          <w:rFonts w:ascii="Times New Roman" w:hAnsi="Times New Roman"/>
        </w:rPr>
        <w:t>YEE, nenya a</w:t>
      </w:r>
      <w:r w:rsidR="00AF7ECA" w:rsidRPr="00174F39">
        <w:rPr>
          <w:rFonts w:ascii="Times New Roman" w:hAnsi="Times New Roman"/>
          <w:b/>
        </w:rPr>
        <w:t>malasire</w:t>
      </w:r>
      <w:r w:rsidR="00AF7ECA">
        <w:rPr>
          <w:rFonts w:ascii="Times New Roman" w:hAnsi="Times New Roman"/>
        </w:rPr>
        <w:t xml:space="preserve"> </w:t>
      </w:r>
      <w:proofErr w:type="gramStart"/>
      <w:r w:rsidR="00AF7ECA">
        <w:rPr>
          <w:rFonts w:ascii="Times New Roman" w:hAnsi="Times New Roman"/>
        </w:rPr>
        <w:t>ko</w:t>
      </w:r>
      <w:proofErr w:type="gramEnd"/>
      <w:r w:rsidR="00AF7ECA">
        <w:rPr>
          <w:rFonts w:ascii="Times New Roman" w:hAnsi="Times New Roman"/>
        </w:rPr>
        <w:t xml:space="preserve"> mwana wanje kavikhwe tsinyanga tsinyinji</w:t>
      </w:r>
    </w:p>
    <w:p w14:paraId="47BEF21D" w14:textId="132AB5F5" w:rsidR="00AF7ECA" w:rsidRDefault="0089566D" w:rsidP="00AF7ECA">
      <w:pPr>
        <w:spacing w:after="0"/>
        <w:rPr>
          <w:rFonts w:ascii="Times New Roman" w:hAnsi="Times New Roman"/>
        </w:rPr>
      </w:pPr>
      <w:r>
        <w:rPr>
          <w:rFonts w:ascii="Times New Roman" w:hAnsi="Times New Roman"/>
        </w:rPr>
        <w:t>|__|</w:t>
      </w:r>
      <w:r w:rsidR="00AF7ECA">
        <w:rPr>
          <w:rFonts w:ascii="Times New Roman" w:hAnsi="Times New Roman"/>
        </w:rPr>
        <w:t xml:space="preserve">TAWE, shinenya </w:t>
      </w:r>
      <w:r w:rsidR="00AF7ECA" w:rsidRPr="00174F39">
        <w:rPr>
          <w:rFonts w:ascii="Times New Roman" w:hAnsi="Times New Roman"/>
          <w:b/>
        </w:rPr>
        <w:t>amalasire</w:t>
      </w:r>
      <w:r w:rsidR="00AF7ECA">
        <w:rPr>
          <w:rFonts w:ascii="Times New Roman" w:hAnsi="Times New Roman"/>
        </w:rPr>
        <w:t xml:space="preserve"> </w:t>
      </w:r>
      <w:proofErr w:type="gramStart"/>
      <w:r w:rsidR="00AF7ECA">
        <w:rPr>
          <w:rFonts w:ascii="Times New Roman" w:hAnsi="Times New Roman"/>
        </w:rPr>
        <w:t>ko</w:t>
      </w:r>
      <w:proofErr w:type="gramEnd"/>
      <w:r w:rsidR="00AF7ECA">
        <w:rPr>
          <w:rFonts w:ascii="Times New Roman" w:hAnsi="Times New Roman"/>
        </w:rPr>
        <w:t xml:space="preserve"> mwana wanje kavikhwe tsinyanga tsinyinji tawe.</w:t>
      </w:r>
    </w:p>
    <w:p w14:paraId="559E6015" w14:textId="5E615FE1" w:rsidR="00AF7ECA" w:rsidRDefault="00AF7ECA" w:rsidP="0008367B">
      <w:pPr>
        <w:spacing w:after="0"/>
        <w:rPr>
          <w:rFonts w:ascii="Times New Roman" w:hAnsi="Times New Roman"/>
        </w:rPr>
      </w:pPr>
      <w:r>
        <w:rPr>
          <w:rFonts w:ascii="Times New Roman" w:hAnsi="Times New Roman"/>
        </w:rPr>
        <w:t xml:space="preserve">   </w:t>
      </w:r>
    </w:p>
    <w:p w14:paraId="187B8145" w14:textId="19A5AD7A" w:rsidR="00AF7ECA" w:rsidRPr="00174F39" w:rsidRDefault="00856BDD" w:rsidP="0008367B">
      <w:pPr>
        <w:spacing w:after="0"/>
        <w:rPr>
          <w:rFonts w:ascii="Times New Roman" w:hAnsi="Times New Roman"/>
        </w:rPr>
      </w:pPr>
      <w:r w:rsidRPr="00174F39">
        <w:rPr>
          <w:rFonts w:ascii="Times New Roman" w:hAnsi="Times New Roman"/>
        </w:rPr>
        <w:t>Ichoo</w:t>
      </w:r>
    </w:p>
    <w:p w14:paraId="1992B8B6" w14:textId="30B319C8" w:rsidR="00856BDD" w:rsidRDefault="00F57AA5" w:rsidP="00856BDD">
      <w:pPr>
        <w:spacing w:after="0"/>
        <w:rPr>
          <w:rFonts w:ascii="Times New Roman" w:hAnsi="Times New Roman"/>
        </w:rPr>
      </w:pPr>
      <w:r>
        <w:rPr>
          <w:rFonts w:ascii="Times New Roman" w:hAnsi="Times New Roman"/>
        </w:rPr>
        <w:t>|__|</w:t>
      </w:r>
      <w:r w:rsidR="00856BDD">
        <w:rPr>
          <w:rFonts w:ascii="Times New Roman" w:hAnsi="Times New Roman"/>
        </w:rPr>
        <w:t xml:space="preserve">YEE, nenya </w:t>
      </w:r>
      <w:r w:rsidR="00856BDD" w:rsidRPr="00174F39">
        <w:rPr>
          <w:rFonts w:ascii="Times New Roman" w:hAnsi="Times New Roman"/>
          <w:b/>
        </w:rPr>
        <w:t>ichoo</w:t>
      </w:r>
      <w:r w:rsidR="00856BDD">
        <w:rPr>
          <w:rFonts w:ascii="Times New Roman" w:hAnsi="Times New Roman"/>
        </w:rPr>
        <w:t xml:space="preserve"> </w:t>
      </w:r>
      <w:r w:rsidR="00F7152C">
        <w:rPr>
          <w:rFonts w:ascii="Times New Roman" w:hAnsi="Times New Roman"/>
        </w:rPr>
        <w:t>y</w:t>
      </w:r>
      <w:r w:rsidR="00856BDD">
        <w:rPr>
          <w:rFonts w:ascii="Times New Roman" w:hAnsi="Times New Roman"/>
        </w:rPr>
        <w:t>o mwana wanje kavikhwe tsinyanga tsinyinji</w:t>
      </w:r>
    </w:p>
    <w:p w14:paraId="2CC4CD40" w14:textId="61F0CD0B" w:rsidR="00856BDD" w:rsidRDefault="00F57AA5" w:rsidP="00856BDD">
      <w:pPr>
        <w:spacing w:after="0"/>
        <w:rPr>
          <w:rFonts w:ascii="Times New Roman" w:hAnsi="Times New Roman"/>
        </w:rPr>
      </w:pPr>
      <w:proofErr w:type="gramStart"/>
      <w:r>
        <w:rPr>
          <w:rFonts w:ascii="Times New Roman" w:hAnsi="Times New Roman"/>
        </w:rPr>
        <w:t>|__|</w:t>
      </w:r>
      <w:r w:rsidR="00856BDD">
        <w:rPr>
          <w:rFonts w:ascii="Times New Roman" w:hAnsi="Times New Roman"/>
        </w:rPr>
        <w:t>TAWE, shinenya</w:t>
      </w:r>
      <w:r w:rsidR="00856BDD" w:rsidRPr="00174F39">
        <w:rPr>
          <w:rFonts w:ascii="Times New Roman" w:hAnsi="Times New Roman"/>
          <w:b/>
        </w:rPr>
        <w:t xml:space="preserve"> ichoo</w:t>
      </w:r>
      <w:r w:rsidR="00856BDD">
        <w:rPr>
          <w:rFonts w:ascii="Times New Roman" w:hAnsi="Times New Roman"/>
        </w:rPr>
        <w:t xml:space="preserve"> </w:t>
      </w:r>
      <w:r w:rsidR="00F7152C">
        <w:rPr>
          <w:rFonts w:ascii="Times New Roman" w:hAnsi="Times New Roman"/>
        </w:rPr>
        <w:t>y</w:t>
      </w:r>
      <w:r w:rsidR="00856BDD">
        <w:rPr>
          <w:rFonts w:ascii="Times New Roman" w:hAnsi="Times New Roman"/>
        </w:rPr>
        <w:t>o mwana wanje kavikhwe tsinyanga tsinyinji tawe.</w:t>
      </w:r>
      <w:proofErr w:type="gramEnd"/>
    </w:p>
    <w:p w14:paraId="1AC1E7D0" w14:textId="77777777" w:rsidR="00856BDD" w:rsidRDefault="00856BDD" w:rsidP="00856BDD">
      <w:pPr>
        <w:spacing w:after="0"/>
        <w:rPr>
          <w:rFonts w:ascii="Times New Roman" w:hAnsi="Times New Roman"/>
        </w:rPr>
      </w:pPr>
    </w:p>
    <w:p w14:paraId="6FDFB18F" w14:textId="6146B4C8" w:rsidR="00856BDD" w:rsidRPr="00174F39" w:rsidRDefault="00856BDD" w:rsidP="0008367B">
      <w:pPr>
        <w:spacing w:after="0"/>
        <w:rPr>
          <w:rFonts w:ascii="Times New Roman" w:hAnsi="Times New Roman"/>
        </w:rPr>
      </w:pPr>
      <w:r w:rsidRPr="00174F39">
        <w:rPr>
          <w:rFonts w:ascii="Times New Roman" w:hAnsi="Times New Roman"/>
        </w:rPr>
        <w:t>Amare</w:t>
      </w:r>
    </w:p>
    <w:p w14:paraId="66CB0F48" w14:textId="706CDCC5" w:rsidR="00856BDD" w:rsidRDefault="00F57AA5" w:rsidP="00856BDD">
      <w:pPr>
        <w:spacing w:after="0"/>
        <w:rPr>
          <w:rFonts w:ascii="Times New Roman" w:hAnsi="Times New Roman"/>
        </w:rPr>
      </w:pPr>
      <w:r>
        <w:rPr>
          <w:rFonts w:ascii="Times New Roman" w:hAnsi="Times New Roman"/>
        </w:rPr>
        <w:t>|__|</w:t>
      </w:r>
      <w:r w:rsidR="00856BDD">
        <w:rPr>
          <w:rFonts w:ascii="Times New Roman" w:hAnsi="Times New Roman"/>
        </w:rPr>
        <w:t xml:space="preserve">YEE, nenya </w:t>
      </w:r>
      <w:r w:rsidR="00856BDD" w:rsidRPr="00174F39">
        <w:rPr>
          <w:rFonts w:ascii="Times New Roman" w:hAnsi="Times New Roman"/>
          <w:b/>
        </w:rPr>
        <w:t xml:space="preserve">amare </w:t>
      </w:r>
      <w:proofErr w:type="gramStart"/>
      <w:r w:rsidR="00856BDD">
        <w:rPr>
          <w:rFonts w:ascii="Times New Roman" w:hAnsi="Times New Roman"/>
        </w:rPr>
        <w:t>ko</w:t>
      </w:r>
      <w:proofErr w:type="gramEnd"/>
      <w:r w:rsidR="00856BDD">
        <w:rPr>
          <w:rFonts w:ascii="Times New Roman" w:hAnsi="Times New Roman"/>
        </w:rPr>
        <w:t xml:space="preserve"> mwana wanje kavikhwe tsinyanga tsinyinji</w:t>
      </w:r>
    </w:p>
    <w:p w14:paraId="17161A85" w14:textId="0028047B" w:rsidR="00856BDD" w:rsidRDefault="00F57AA5" w:rsidP="00856BDD">
      <w:pPr>
        <w:spacing w:after="0"/>
        <w:rPr>
          <w:rFonts w:ascii="Times New Roman" w:hAnsi="Times New Roman"/>
        </w:rPr>
      </w:pPr>
      <w:r>
        <w:rPr>
          <w:rFonts w:ascii="Times New Roman" w:hAnsi="Times New Roman"/>
        </w:rPr>
        <w:t>|__|</w:t>
      </w:r>
      <w:r w:rsidR="00856BDD">
        <w:rPr>
          <w:rFonts w:ascii="Times New Roman" w:hAnsi="Times New Roman"/>
        </w:rPr>
        <w:t xml:space="preserve">TAWE, shinenya </w:t>
      </w:r>
      <w:r w:rsidR="00856BDD" w:rsidRPr="00174F39">
        <w:rPr>
          <w:rFonts w:ascii="Times New Roman" w:hAnsi="Times New Roman"/>
          <w:b/>
        </w:rPr>
        <w:t>amare</w:t>
      </w:r>
      <w:r w:rsidR="00856BDD">
        <w:rPr>
          <w:rFonts w:ascii="Times New Roman" w:hAnsi="Times New Roman"/>
        </w:rPr>
        <w:t xml:space="preserve"> </w:t>
      </w:r>
      <w:proofErr w:type="gramStart"/>
      <w:r w:rsidR="00856BDD">
        <w:rPr>
          <w:rFonts w:ascii="Times New Roman" w:hAnsi="Times New Roman"/>
        </w:rPr>
        <w:t>ko</w:t>
      </w:r>
      <w:proofErr w:type="gramEnd"/>
      <w:r w:rsidR="00856BDD">
        <w:rPr>
          <w:rFonts w:ascii="Times New Roman" w:hAnsi="Times New Roman"/>
        </w:rPr>
        <w:t xml:space="preserve"> mwana wanje kavikhwe tsinyanga tsinyinji tawe.</w:t>
      </w:r>
    </w:p>
    <w:p w14:paraId="713E3429" w14:textId="77777777" w:rsidR="00A501E3" w:rsidRDefault="00A501E3" w:rsidP="0008367B">
      <w:pPr>
        <w:spacing w:after="0"/>
        <w:rPr>
          <w:ins w:id="75" w:author="BAchando" w:date="2016-01-07T12:36:00Z"/>
          <w:rFonts w:ascii="Times New Roman" w:hAnsi="Times New Roman"/>
        </w:rPr>
      </w:pPr>
    </w:p>
    <w:p w14:paraId="3F1D6E5A" w14:textId="34B9ED1C" w:rsidR="00783BD8" w:rsidRDefault="00783BD8" w:rsidP="0008367B">
      <w:pPr>
        <w:spacing w:after="0"/>
        <w:rPr>
          <w:ins w:id="76" w:author="BAchando" w:date="2016-01-07T12:36:00Z"/>
          <w:rFonts w:ascii="Times New Roman" w:hAnsi="Times New Roman"/>
        </w:rPr>
      </w:pPr>
      <w:ins w:id="77" w:author="BAchando" w:date="2016-01-07T12:36:00Z">
        <w:r>
          <w:rPr>
            <w:rFonts w:ascii="Times New Roman" w:hAnsi="Times New Roman"/>
          </w:rPr>
          <w:t xml:space="preserve">Okhubukulwa ividio </w:t>
        </w:r>
      </w:ins>
    </w:p>
    <w:p w14:paraId="671F3ED2" w14:textId="38C319FB" w:rsidR="00783BD8" w:rsidRDefault="00783BD8" w:rsidP="0008367B">
      <w:pPr>
        <w:spacing w:after="0"/>
        <w:rPr>
          <w:ins w:id="78" w:author="BAchando" w:date="2016-01-07T12:36:00Z"/>
          <w:rFonts w:ascii="Times New Roman" w:hAnsi="Times New Roman"/>
        </w:rPr>
      </w:pPr>
      <w:proofErr w:type="gramStart"/>
      <w:ins w:id="79" w:author="BAchando" w:date="2016-01-07T12:38:00Z">
        <w:r>
          <w:rPr>
            <w:rFonts w:ascii="Times New Roman" w:hAnsi="Times New Roman"/>
          </w:rPr>
          <w:t>|__|</w:t>
        </w:r>
      </w:ins>
      <w:ins w:id="80" w:author="BAchando" w:date="2016-01-07T12:36:00Z">
        <w:r>
          <w:rPr>
            <w:rFonts w:ascii="Times New Roman" w:hAnsi="Times New Roman"/>
          </w:rPr>
          <w:t>YEE, nenya ividio ibukuywe yo mwana wanje ivikhwe tsinyanga tsinyinji</w:t>
        </w:r>
      </w:ins>
      <w:ins w:id="81" w:author="BAchando" w:date="2016-01-07T12:38:00Z">
        <w:r>
          <w:rPr>
            <w:rFonts w:ascii="Times New Roman" w:hAnsi="Times New Roman"/>
          </w:rPr>
          <w:t>.</w:t>
        </w:r>
      </w:ins>
      <w:proofErr w:type="gramEnd"/>
    </w:p>
    <w:p w14:paraId="5BCA1773" w14:textId="2D5BE092" w:rsidR="00783BD8" w:rsidRPr="001B51D0" w:rsidRDefault="00783BD8" w:rsidP="0008367B">
      <w:pPr>
        <w:spacing w:after="0"/>
        <w:rPr>
          <w:rFonts w:ascii="Times New Roman" w:hAnsi="Times New Roman"/>
        </w:rPr>
      </w:pPr>
      <w:proofErr w:type="gramStart"/>
      <w:ins w:id="82" w:author="BAchando" w:date="2016-01-07T12:38:00Z">
        <w:r>
          <w:rPr>
            <w:rFonts w:ascii="Times New Roman" w:hAnsi="Times New Roman"/>
          </w:rPr>
          <w:t>|__|</w:t>
        </w:r>
      </w:ins>
      <w:ins w:id="83" w:author="BAchando" w:date="2016-01-07T12:37:00Z">
        <w:r>
          <w:rPr>
            <w:rFonts w:ascii="Times New Roman" w:hAnsi="Times New Roman"/>
          </w:rPr>
          <w:t>TAWE, shinenya ividio ibukuywe yo mwana wanje ivikhwe tsinyanga tsinyinji</w:t>
        </w:r>
      </w:ins>
      <w:ins w:id="84" w:author="BAchando" w:date="2016-01-07T12:38:00Z">
        <w:r>
          <w:rPr>
            <w:rFonts w:ascii="Times New Roman" w:hAnsi="Times New Roman"/>
          </w:rPr>
          <w:t>.</w:t>
        </w:r>
      </w:ins>
      <w:proofErr w:type="gramEnd"/>
    </w:p>
    <w:sectPr w:rsidR="00783BD8" w:rsidRPr="001B51D0" w:rsidSect="00B634DC">
      <w:headerReference w:type="default" r:id="rId11"/>
      <w:footerReference w:type="default" r:id="rId12"/>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2" w:author="Ryan Mahoney" w:date="2015-08-26T12:56:00Z" w:initials="RM">
    <w:p w14:paraId="77653B98" w14:textId="229EE356" w:rsidR="009038C2" w:rsidRDefault="009038C2">
      <w:pPr>
        <w:pStyle w:val="CommentText"/>
      </w:pPr>
      <w:r>
        <w:rPr>
          <w:rStyle w:val="CommentReference"/>
        </w:rPr>
        <w:annotationRef/>
      </w:r>
      <w:r>
        <w:t>It is notable that Cecilia insists there is nothing here about maternal samples and thus, no edits were made (though the english version required deletions)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653B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6820BF" w14:textId="77777777" w:rsidR="00756ABD" w:rsidRDefault="00756ABD" w:rsidP="00DB7267">
      <w:pPr>
        <w:spacing w:after="0" w:line="240" w:lineRule="auto"/>
      </w:pPr>
      <w:r>
        <w:separator/>
      </w:r>
    </w:p>
  </w:endnote>
  <w:endnote w:type="continuationSeparator" w:id="0">
    <w:p w14:paraId="396746D1" w14:textId="77777777" w:rsidR="00756ABD" w:rsidRDefault="00756ABD"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005C2" w14:textId="77777777" w:rsidR="003C39B1" w:rsidRDefault="003C39B1">
    <w:pPr>
      <w:pStyle w:val="Footer"/>
    </w:pPr>
    <w:r>
      <w:t xml:space="preserve">CPHS Protocol </w:t>
    </w:r>
    <w:r w:rsidRPr="00CC4226">
      <w:t>#2011-09-3654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1BB4DF" w14:textId="77777777" w:rsidR="00756ABD" w:rsidRDefault="00756ABD" w:rsidP="00DB7267">
      <w:pPr>
        <w:spacing w:after="0" w:line="240" w:lineRule="auto"/>
      </w:pPr>
      <w:r>
        <w:separator/>
      </w:r>
    </w:p>
  </w:footnote>
  <w:footnote w:type="continuationSeparator" w:id="0">
    <w:p w14:paraId="7FE47C79" w14:textId="77777777" w:rsidR="00756ABD" w:rsidRDefault="00756ABD"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011AD" w14:textId="63DD368F" w:rsidR="003C39B1" w:rsidRPr="00725748" w:rsidRDefault="00A47422" w:rsidP="00725748">
    <w:pPr>
      <w:pStyle w:val="Header"/>
      <w:tabs>
        <w:tab w:val="right" w:pos="10440"/>
      </w:tabs>
      <w:ind w:right="27"/>
      <w:rPr>
        <w:b/>
      </w:rPr>
    </w:pPr>
    <w:r>
      <w:rPr>
        <w:b/>
      </w:rPr>
      <w:t>Child ID: |__|__|__|__|-|__|__|__|-|__|</w:t>
    </w:r>
    <w:r w:rsidR="007C73FB">
      <w:rPr>
        <w:b/>
      </w:rPr>
      <w:t>__|</w:t>
    </w:r>
    <w:r>
      <w:rPr>
        <w:b/>
      </w:rPr>
      <w:tab/>
    </w:r>
    <w:r>
      <w:rPr>
        <w:b/>
      </w:rPr>
      <w:tab/>
      <w:t>FO ID: |__|__|__|__|</w:t>
    </w:r>
  </w:p>
  <w:p w14:paraId="7982FC13" w14:textId="77777777" w:rsidR="003C39B1" w:rsidRDefault="003C39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184EDF"/>
    <w:multiLevelType w:val="hybridMultilevel"/>
    <w:tmpl w:val="254E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19661BB5"/>
    <w:multiLevelType w:val="hybridMultilevel"/>
    <w:tmpl w:val="3432F2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5121BF"/>
    <w:multiLevelType w:val="hybridMultilevel"/>
    <w:tmpl w:val="C7D60E04"/>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6775C8"/>
    <w:multiLevelType w:val="hybridMultilevel"/>
    <w:tmpl w:val="7D8AA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9A11073"/>
    <w:multiLevelType w:val="hybridMultilevel"/>
    <w:tmpl w:val="D8D618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8"/>
  </w:num>
  <w:num w:numId="4">
    <w:abstractNumId w:val="9"/>
  </w:num>
  <w:num w:numId="5">
    <w:abstractNumId w:val="5"/>
  </w:num>
  <w:num w:numId="6">
    <w:abstractNumId w:val="4"/>
  </w:num>
  <w:num w:numId="7">
    <w:abstractNumId w:val="10"/>
  </w:num>
  <w:num w:numId="8">
    <w:abstractNumId w:val="6"/>
  </w:num>
  <w:num w:numId="9">
    <w:abstractNumId w:val="3"/>
  </w:num>
  <w:num w:numId="10">
    <w:abstractNumId w:val="2"/>
  </w:num>
  <w:num w:numId="11">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PA_USER">
    <w15:presenceInfo w15:providerId="None" w15:userId="IPA_USER"/>
  </w15:person>
  <w15:person w15:author="Ryan Mahoney">
    <w15:presenceInfo w15:providerId="Windows Live" w15:userId="7e030def5f40a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67"/>
    <w:rsid w:val="00001870"/>
    <w:rsid w:val="000025D3"/>
    <w:rsid w:val="00013044"/>
    <w:rsid w:val="0003185C"/>
    <w:rsid w:val="00032EF4"/>
    <w:rsid w:val="0003464B"/>
    <w:rsid w:val="00041BEF"/>
    <w:rsid w:val="000424D5"/>
    <w:rsid w:val="0006615E"/>
    <w:rsid w:val="00067163"/>
    <w:rsid w:val="0007604D"/>
    <w:rsid w:val="0008367B"/>
    <w:rsid w:val="00084A6F"/>
    <w:rsid w:val="00093A54"/>
    <w:rsid w:val="000A0C6B"/>
    <w:rsid w:val="000A57BB"/>
    <w:rsid w:val="000A7575"/>
    <w:rsid w:val="000B3068"/>
    <w:rsid w:val="000B340F"/>
    <w:rsid w:val="000B7111"/>
    <w:rsid w:val="000D44DD"/>
    <w:rsid w:val="000E1B0D"/>
    <w:rsid w:val="000E620E"/>
    <w:rsid w:val="00100DDA"/>
    <w:rsid w:val="00113370"/>
    <w:rsid w:val="00114173"/>
    <w:rsid w:val="00117E96"/>
    <w:rsid w:val="00124BE6"/>
    <w:rsid w:val="00130742"/>
    <w:rsid w:val="00131406"/>
    <w:rsid w:val="00144D26"/>
    <w:rsid w:val="00157EB6"/>
    <w:rsid w:val="00162241"/>
    <w:rsid w:val="0016304D"/>
    <w:rsid w:val="00165574"/>
    <w:rsid w:val="00174F39"/>
    <w:rsid w:val="0018551A"/>
    <w:rsid w:val="00185CB3"/>
    <w:rsid w:val="00190D48"/>
    <w:rsid w:val="001943D9"/>
    <w:rsid w:val="001961DB"/>
    <w:rsid w:val="001B51D0"/>
    <w:rsid w:val="001C0A18"/>
    <w:rsid w:val="001C12AD"/>
    <w:rsid w:val="001C1967"/>
    <w:rsid w:val="001D234A"/>
    <w:rsid w:val="001E696A"/>
    <w:rsid w:val="001F6416"/>
    <w:rsid w:val="00200153"/>
    <w:rsid w:val="002023F5"/>
    <w:rsid w:val="00217E15"/>
    <w:rsid w:val="00221204"/>
    <w:rsid w:val="0023039F"/>
    <w:rsid w:val="00233FE6"/>
    <w:rsid w:val="002433A1"/>
    <w:rsid w:val="00244854"/>
    <w:rsid w:val="0024490E"/>
    <w:rsid w:val="00246338"/>
    <w:rsid w:val="0025194F"/>
    <w:rsid w:val="002552D8"/>
    <w:rsid w:val="00263911"/>
    <w:rsid w:val="00276810"/>
    <w:rsid w:val="002A52E0"/>
    <w:rsid w:val="002A5722"/>
    <w:rsid w:val="002D4861"/>
    <w:rsid w:val="002F6083"/>
    <w:rsid w:val="002F7F50"/>
    <w:rsid w:val="00305D2B"/>
    <w:rsid w:val="00311FB8"/>
    <w:rsid w:val="00316999"/>
    <w:rsid w:val="0032696B"/>
    <w:rsid w:val="00352248"/>
    <w:rsid w:val="00357748"/>
    <w:rsid w:val="00367456"/>
    <w:rsid w:val="00370909"/>
    <w:rsid w:val="00373335"/>
    <w:rsid w:val="003740CF"/>
    <w:rsid w:val="00375EDA"/>
    <w:rsid w:val="00380575"/>
    <w:rsid w:val="003A32B4"/>
    <w:rsid w:val="003A5BA3"/>
    <w:rsid w:val="003A76D2"/>
    <w:rsid w:val="003B3996"/>
    <w:rsid w:val="003B6A00"/>
    <w:rsid w:val="003C39B1"/>
    <w:rsid w:val="003D33E0"/>
    <w:rsid w:val="003D79A7"/>
    <w:rsid w:val="003E16BE"/>
    <w:rsid w:val="003E734E"/>
    <w:rsid w:val="003F5A8E"/>
    <w:rsid w:val="003F7941"/>
    <w:rsid w:val="004000FC"/>
    <w:rsid w:val="00400A26"/>
    <w:rsid w:val="004022A7"/>
    <w:rsid w:val="0041091B"/>
    <w:rsid w:val="0041184E"/>
    <w:rsid w:val="00420775"/>
    <w:rsid w:val="0042264D"/>
    <w:rsid w:val="004311AD"/>
    <w:rsid w:val="004332BA"/>
    <w:rsid w:val="00443974"/>
    <w:rsid w:val="004617FC"/>
    <w:rsid w:val="0046625B"/>
    <w:rsid w:val="004708EF"/>
    <w:rsid w:val="004711D2"/>
    <w:rsid w:val="00472525"/>
    <w:rsid w:val="00472582"/>
    <w:rsid w:val="00472E98"/>
    <w:rsid w:val="00482695"/>
    <w:rsid w:val="004A2BB2"/>
    <w:rsid w:val="004A3F41"/>
    <w:rsid w:val="004A5F1E"/>
    <w:rsid w:val="004A78B1"/>
    <w:rsid w:val="004B1966"/>
    <w:rsid w:val="004B4029"/>
    <w:rsid w:val="004C00B2"/>
    <w:rsid w:val="004C3173"/>
    <w:rsid w:val="004D7286"/>
    <w:rsid w:val="004E09F3"/>
    <w:rsid w:val="005215F9"/>
    <w:rsid w:val="005221A3"/>
    <w:rsid w:val="005274C6"/>
    <w:rsid w:val="00541E36"/>
    <w:rsid w:val="00542CBE"/>
    <w:rsid w:val="00561BF5"/>
    <w:rsid w:val="0056262E"/>
    <w:rsid w:val="005668E9"/>
    <w:rsid w:val="00566910"/>
    <w:rsid w:val="00566DD9"/>
    <w:rsid w:val="00567AC1"/>
    <w:rsid w:val="00574F53"/>
    <w:rsid w:val="00580826"/>
    <w:rsid w:val="0059103F"/>
    <w:rsid w:val="005A06B5"/>
    <w:rsid w:val="005B525D"/>
    <w:rsid w:val="005D1E5E"/>
    <w:rsid w:val="005D2659"/>
    <w:rsid w:val="005D6D9E"/>
    <w:rsid w:val="005E6765"/>
    <w:rsid w:val="005E7156"/>
    <w:rsid w:val="005F510D"/>
    <w:rsid w:val="005F5711"/>
    <w:rsid w:val="006026F8"/>
    <w:rsid w:val="00606658"/>
    <w:rsid w:val="0061359E"/>
    <w:rsid w:val="00620271"/>
    <w:rsid w:val="00625ACA"/>
    <w:rsid w:val="0063273C"/>
    <w:rsid w:val="006347F2"/>
    <w:rsid w:val="00640536"/>
    <w:rsid w:val="00641FFF"/>
    <w:rsid w:val="006442F3"/>
    <w:rsid w:val="006443A2"/>
    <w:rsid w:val="00647E4C"/>
    <w:rsid w:val="0065019D"/>
    <w:rsid w:val="00651AE5"/>
    <w:rsid w:val="00652F58"/>
    <w:rsid w:val="006642A0"/>
    <w:rsid w:val="00680C1D"/>
    <w:rsid w:val="00684EE5"/>
    <w:rsid w:val="00691547"/>
    <w:rsid w:val="006B3306"/>
    <w:rsid w:val="006B6ABD"/>
    <w:rsid w:val="006E589A"/>
    <w:rsid w:val="006F18ED"/>
    <w:rsid w:val="006F26F4"/>
    <w:rsid w:val="006F5DFB"/>
    <w:rsid w:val="00701FBD"/>
    <w:rsid w:val="00707285"/>
    <w:rsid w:val="007161A4"/>
    <w:rsid w:val="007162A3"/>
    <w:rsid w:val="00725748"/>
    <w:rsid w:val="0072650D"/>
    <w:rsid w:val="00727A4A"/>
    <w:rsid w:val="00730D22"/>
    <w:rsid w:val="00731FEB"/>
    <w:rsid w:val="00743102"/>
    <w:rsid w:val="00746D17"/>
    <w:rsid w:val="00756846"/>
    <w:rsid w:val="00756ABD"/>
    <w:rsid w:val="00760581"/>
    <w:rsid w:val="007618AD"/>
    <w:rsid w:val="00762C63"/>
    <w:rsid w:val="00772537"/>
    <w:rsid w:val="0077388C"/>
    <w:rsid w:val="00783BD8"/>
    <w:rsid w:val="0078525D"/>
    <w:rsid w:val="00790562"/>
    <w:rsid w:val="007A02A4"/>
    <w:rsid w:val="007A0CB3"/>
    <w:rsid w:val="007A4EE4"/>
    <w:rsid w:val="007C1CA8"/>
    <w:rsid w:val="007C59D0"/>
    <w:rsid w:val="007C73FB"/>
    <w:rsid w:val="007D0E4F"/>
    <w:rsid w:val="007D38EA"/>
    <w:rsid w:val="007E02F5"/>
    <w:rsid w:val="007F4FB7"/>
    <w:rsid w:val="007F6ADB"/>
    <w:rsid w:val="00800EA6"/>
    <w:rsid w:val="008028DF"/>
    <w:rsid w:val="00803DE4"/>
    <w:rsid w:val="00812838"/>
    <w:rsid w:val="008346BA"/>
    <w:rsid w:val="00840E94"/>
    <w:rsid w:val="00855905"/>
    <w:rsid w:val="00856BDD"/>
    <w:rsid w:val="00862168"/>
    <w:rsid w:val="00872DE2"/>
    <w:rsid w:val="00874DBB"/>
    <w:rsid w:val="008752F3"/>
    <w:rsid w:val="00885080"/>
    <w:rsid w:val="008953C6"/>
    <w:rsid w:val="0089566D"/>
    <w:rsid w:val="00895E9B"/>
    <w:rsid w:val="008A34A0"/>
    <w:rsid w:val="008B4558"/>
    <w:rsid w:val="008B66CD"/>
    <w:rsid w:val="008C440C"/>
    <w:rsid w:val="008E033C"/>
    <w:rsid w:val="008E55A7"/>
    <w:rsid w:val="008E6B08"/>
    <w:rsid w:val="008F0853"/>
    <w:rsid w:val="008F14CB"/>
    <w:rsid w:val="008F166F"/>
    <w:rsid w:val="008F34B0"/>
    <w:rsid w:val="008F57B7"/>
    <w:rsid w:val="009038C2"/>
    <w:rsid w:val="009162CA"/>
    <w:rsid w:val="00922A27"/>
    <w:rsid w:val="009251B2"/>
    <w:rsid w:val="009262D3"/>
    <w:rsid w:val="00936077"/>
    <w:rsid w:val="00940519"/>
    <w:rsid w:val="00944A4E"/>
    <w:rsid w:val="00947AB8"/>
    <w:rsid w:val="009618E7"/>
    <w:rsid w:val="00976B07"/>
    <w:rsid w:val="00986E55"/>
    <w:rsid w:val="00993857"/>
    <w:rsid w:val="0099462B"/>
    <w:rsid w:val="009A44C2"/>
    <w:rsid w:val="009A5286"/>
    <w:rsid w:val="009A5DA7"/>
    <w:rsid w:val="009B12B7"/>
    <w:rsid w:val="009B24F1"/>
    <w:rsid w:val="009B5D18"/>
    <w:rsid w:val="009C6F38"/>
    <w:rsid w:val="009D3028"/>
    <w:rsid w:val="009D343A"/>
    <w:rsid w:val="009D7F07"/>
    <w:rsid w:val="009F15DB"/>
    <w:rsid w:val="009F5790"/>
    <w:rsid w:val="00A03255"/>
    <w:rsid w:val="00A03EA0"/>
    <w:rsid w:val="00A05D7B"/>
    <w:rsid w:val="00A106B2"/>
    <w:rsid w:val="00A14A3C"/>
    <w:rsid w:val="00A15D38"/>
    <w:rsid w:val="00A235E7"/>
    <w:rsid w:val="00A259F3"/>
    <w:rsid w:val="00A27136"/>
    <w:rsid w:val="00A42B05"/>
    <w:rsid w:val="00A46A93"/>
    <w:rsid w:val="00A473BC"/>
    <w:rsid w:val="00A47422"/>
    <w:rsid w:val="00A501E3"/>
    <w:rsid w:val="00A531D7"/>
    <w:rsid w:val="00A6027D"/>
    <w:rsid w:val="00A60C74"/>
    <w:rsid w:val="00A62AF7"/>
    <w:rsid w:val="00A637C8"/>
    <w:rsid w:val="00A70D3F"/>
    <w:rsid w:val="00A848D7"/>
    <w:rsid w:val="00A9792E"/>
    <w:rsid w:val="00AB278C"/>
    <w:rsid w:val="00AB4933"/>
    <w:rsid w:val="00AB5D1A"/>
    <w:rsid w:val="00AC0FBC"/>
    <w:rsid w:val="00AD1C00"/>
    <w:rsid w:val="00AE39E8"/>
    <w:rsid w:val="00AF019F"/>
    <w:rsid w:val="00AF276F"/>
    <w:rsid w:val="00AF3E08"/>
    <w:rsid w:val="00AF7ECA"/>
    <w:rsid w:val="00B16AC3"/>
    <w:rsid w:val="00B237C1"/>
    <w:rsid w:val="00B27400"/>
    <w:rsid w:val="00B5140F"/>
    <w:rsid w:val="00B6057E"/>
    <w:rsid w:val="00B60F0B"/>
    <w:rsid w:val="00B634DC"/>
    <w:rsid w:val="00B718AE"/>
    <w:rsid w:val="00B73B88"/>
    <w:rsid w:val="00B73C0B"/>
    <w:rsid w:val="00B84F71"/>
    <w:rsid w:val="00B86023"/>
    <w:rsid w:val="00B8713E"/>
    <w:rsid w:val="00BA3066"/>
    <w:rsid w:val="00BB16BE"/>
    <w:rsid w:val="00BB18F8"/>
    <w:rsid w:val="00BC459C"/>
    <w:rsid w:val="00BE4E6C"/>
    <w:rsid w:val="00BF0409"/>
    <w:rsid w:val="00BF4C5B"/>
    <w:rsid w:val="00BF695F"/>
    <w:rsid w:val="00C01A0D"/>
    <w:rsid w:val="00C04BC3"/>
    <w:rsid w:val="00C077A5"/>
    <w:rsid w:val="00C12C85"/>
    <w:rsid w:val="00C13708"/>
    <w:rsid w:val="00C148F7"/>
    <w:rsid w:val="00C16FE9"/>
    <w:rsid w:val="00C2404B"/>
    <w:rsid w:val="00C31E5B"/>
    <w:rsid w:val="00C3633D"/>
    <w:rsid w:val="00C46D29"/>
    <w:rsid w:val="00C65208"/>
    <w:rsid w:val="00C66481"/>
    <w:rsid w:val="00C66A54"/>
    <w:rsid w:val="00C74FDF"/>
    <w:rsid w:val="00C828B6"/>
    <w:rsid w:val="00C84879"/>
    <w:rsid w:val="00CA58EF"/>
    <w:rsid w:val="00CB05A7"/>
    <w:rsid w:val="00CC128F"/>
    <w:rsid w:val="00CC4226"/>
    <w:rsid w:val="00CC55C7"/>
    <w:rsid w:val="00CC7A9C"/>
    <w:rsid w:val="00CD14EE"/>
    <w:rsid w:val="00CD41CF"/>
    <w:rsid w:val="00CE26EC"/>
    <w:rsid w:val="00CE5DBD"/>
    <w:rsid w:val="00CF0113"/>
    <w:rsid w:val="00CF4CD6"/>
    <w:rsid w:val="00D13D27"/>
    <w:rsid w:val="00D31D6B"/>
    <w:rsid w:val="00D464DD"/>
    <w:rsid w:val="00D5491B"/>
    <w:rsid w:val="00D55A9F"/>
    <w:rsid w:val="00D655A5"/>
    <w:rsid w:val="00D70BA6"/>
    <w:rsid w:val="00D73A58"/>
    <w:rsid w:val="00D753CC"/>
    <w:rsid w:val="00D821E1"/>
    <w:rsid w:val="00D845D9"/>
    <w:rsid w:val="00D93CCE"/>
    <w:rsid w:val="00DA0823"/>
    <w:rsid w:val="00DA6FBD"/>
    <w:rsid w:val="00DA7BCE"/>
    <w:rsid w:val="00DB04B9"/>
    <w:rsid w:val="00DB3AA5"/>
    <w:rsid w:val="00DB7267"/>
    <w:rsid w:val="00DD30E2"/>
    <w:rsid w:val="00DE0975"/>
    <w:rsid w:val="00DE52CF"/>
    <w:rsid w:val="00DF3B33"/>
    <w:rsid w:val="00E11049"/>
    <w:rsid w:val="00E125D7"/>
    <w:rsid w:val="00E13E0C"/>
    <w:rsid w:val="00E2601E"/>
    <w:rsid w:val="00E271B6"/>
    <w:rsid w:val="00E37AA0"/>
    <w:rsid w:val="00E46A3C"/>
    <w:rsid w:val="00E52083"/>
    <w:rsid w:val="00E607E1"/>
    <w:rsid w:val="00EA0DF0"/>
    <w:rsid w:val="00EC257D"/>
    <w:rsid w:val="00EC5250"/>
    <w:rsid w:val="00EF06B1"/>
    <w:rsid w:val="00EF0B94"/>
    <w:rsid w:val="00EF18FF"/>
    <w:rsid w:val="00EF3297"/>
    <w:rsid w:val="00EF414A"/>
    <w:rsid w:val="00F03FAC"/>
    <w:rsid w:val="00F076A5"/>
    <w:rsid w:val="00F07BD5"/>
    <w:rsid w:val="00F07C2F"/>
    <w:rsid w:val="00F11F4A"/>
    <w:rsid w:val="00F20DCB"/>
    <w:rsid w:val="00F3059F"/>
    <w:rsid w:val="00F45636"/>
    <w:rsid w:val="00F46CCB"/>
    <w:rsid w:val="00F51EBA"/>
    <w:rsid w:val="00F53BA7"/>
    <w:rsid w:val="00F55750"/>
    <w:rsid w:val="00F57AA5"/>
    <w:rsid w:val="00F60286"/>
    <w:rsid w:val="00F7152C"/>
    <w:rsid w:val="00F7326C"/>
    <w:rsid w:val="00F75DFE"/>
    <w:rsid w:val="00F8286F"/>
    <w:rsid w:val="00F8618C"/>
    <w:rsid w:val="00F8671B"/>
    <w:rsid w:val="00F87508"/>
    <w:rsid w:val="00F9688A"/>
    <w:rsid w:val="00FB0E87"/>
    <w:rsid w:val="00FB22D5"/>
    <w:rsid w:val="00FC53D4"/>
    <w:rsid w:val="00FD6729"/>
    <w:rsid w:val="00FE00A9"/>
    <w:rsid w:val="00FE211B"/>
    <w:rsid w:val="00FE4B18"/>
    <w:rsid w:val="00FF3C82"/>
    <w:rsid w:val="00FF3E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899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annotation text" w:locked="1" w:uiPriority="0"/>
    <w:lsdException w:name="header" w:locked="1"/>
    <w:lsdException w:name="caption" w:locked="1" w:uiPriority="0" w:qFormat="1"/>
    <w:lsdException w:name="annotation reference" w:locked="1" w:uiPriority="0"/>
    <w:lsdException w:name="Title" w:locked="1" w:semiHidden="0" w:uiPriority="0" w:unhideWhenUsed="0" w:qFormat="1"/>
    <w:lsdException w:name="Default Paragraph Font" w:locked="1" w:uiPriority="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0B2"/>
    <w:pPr>
      <w:spacing w:after="200" w:line="276" w:lineRule="auto"/>
    </w:pPr>
    <w:rPr>
      <w:sz w:val="22"/>
      <w:szCs w:val="22"/>
    </w:rPr>
  </w:style>
  <w:style w:type="paragraph" w:styleId="Heading1">
    <w:name w:val="heading 1"/>
    <w:basedOn w:val="Normal"/>
    <w:next w:val="Normal"/>
    <w:link w:val="Heading1Char"/>
    <w:uiPriority w:val="99"/>
    <w:qFormat/>
    <w:rsid w:val="008E033C"/>
    <w:pPr>
      <w:keepNext/>
      <w:spacing w:after="0" w:line="240" w:lineRule="auto"/>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E033C"/>
    <w:rPr>
      <w:rFonts w:ascii="Times New Roman" w:hAnsi="Times New Roman" w:cs="Times New Roman"/>
      <w:b/>
      <w:bCs/>
      <w:sz w:val="24"/>
      <w:szCs w:val="24"/>
    </w:rPr>
  </w:style>
  <w:style w:type="paragraph" w:styleId="BalloonText">
    <w:name w:val="Balloon Text"/>
    <w:basedOn w:val="Normal"/>
    <w:link w:val="BalloonTextChar"/>
    <w:uiPriority w:val="99"/>
    <w:semiHidden/>
    <w:rsid w:val="00DB726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7267"/>
    <w:rPr>
      <w:rFonts w:ascii="Tahoma" w:hAnsi="Tahoma" w:cs="Tahoma"/>
      <w:sz w:val="16"/>
      <w:szCs w:val="16"/>
    </w:rPr>
  </w:style>
  <w:style w:type="paragraph" w:styleId="Header">
    <w:name w:val="header"/>
    <w:basedOn w:val="Normal"/>
    <w:link w:val="HeaderChar"/>
    <w:uiPriority w:val="99"/>
    <w:rsid w:val="00DB7267"/>
    <w:pPr>
      <w:tabs>
        <w:tab w:val="center" w:pos="4680"/>
        <w:tab w:val="right" w:pos="9360"/>
      </w:tabs>
      <w:spacing w:after="0" w:line="240" w:lineRule="auto"/>
    </w:pPr>
  </w:style>
  <w:style w:type="character" w:customStyle="1" w:styleId="HeaderChar">
    <w:name w:val="Header Char"/>
    <w:link w:val="Header"/>
    <w:uiPriority w:val="99"/>
    <w:locked/>
    <w:rsid w:val="00DB7267"/>
    <w:rPr>
      <w:rFonts w:cs="Times New Roman"/>
    </w:rPr>
  </w:style>
  <w:style w:type="paragraph" w:styleId="Footer">
    <w:name w:val="footer"/>
    <w:basedOn w:val="Normal"/>
    <w:link w:val="FooterChar"/>
    <w:uiPriority w:val="99"/>
    <w:rsid w:val="00DB7267"/>
    <w:pPr>
      <w:tabs>
        <w:tab w:val="center" w:pos="4680"/>
        <w:tab w:val="right" w:pos="9360"/>
      </w:tabs>
      <w:spacing w:after="0" w:line="240" w:lineRule="auto"/>
    </w:pPr>
  </w:style>
  <w:style w:type="character" w:customStyle="1" w:styleId="FooterChar">
    <w:name w:val="Footer Char"/>
    <w:link w:val="Footer"/>
    <w:uiPriority w:val="99"/>
    <w:locked/>
    <w:rsid w:val="00DB7267"/>
    <w:rPr>
      <w:rFonts w:cs="Times New Roman"/>
    </w:rPr>
  </w:style>
  <w:style w:type="character" w:styleId="CommentReference">
    <w:name w:val="annotation reference"/>
    <w:rsid w:val="002A5722"/>
    <w:rPr>
      <w:rFonts w:cs="Times New Roman"/>
      <w:sz w:val="16"/>
      <w:szCs w:val="16"/>
    </w:rPr>
  </w:style>
  <w:style w:type="paragraph" w:styleId="CommentText">
    <w:name w:val="annotation text"/>
    <w:basedOn w:val="Normal"/>
    <w:link w:val="CommentTextChar"/>
    <w:rsid w:val="002A5722"/>
    <w:pPr>
      <w:spacing w:line="240" w:lineRule="auto"/>
    </w:pPr>
    <w:rPr>
      <w:sz w:val="20"/>
      <w:szCs w:val="20"/>
    </w:rPr>
  </w:style>
  <w:style w:type="character" w:customStyle="1" w:styleId="CommentTextChar">
    <w:name w:val="Comment Text Char"/>
    <w:link w:val="CommentText"/>
    <w:locked/>
    <w:rsid w:val="002A5722"/>
    <w:rPr>
      <w:rFonts w:cs="Times New Roman"/>
      <w:sz w:val="20"/>
      <w:szCs w:val="20"/>
    </w:rPr>
  </w:style>
  <w:style w:type="paragraph" w:styleId="CommentSubject">
    <w:name w:val="annotation subject"/>
    <w:basedOn w:val="CommentText"/>
    <w:next w:val="CommentText"/>
    <w:link w:val="CommentSubjectChar"/>
    <w:uiPriority w:val="99"/>
    <w:semiHidden/>
    <w:rsid w:val="002A5722"/>
    <w:rPr>
      <w:b/>
      <w:bCs/>
    </w:rPr>
  </w:style>
  <w:style w:type="character" w:customStyle="1" w:styleId="CommentSubjectChar">
    <w:name w:val="Comment Subject Char"/>
    <w:link w:val="CommentSubject"/>
    <w:uiPriority w:val="99"/>
    <w:semiHidden/>
    <w:locked/>
    <w:rsid w:val="002A5722"/>
    <w:rPr>
      <w:rFonts w:cs="Times New Roman"/>
      <w:b/>
      <w:bCs/>
      <w:sz w:val="20"/>
      <w:szCs w:val="20"/>
    </w:rPr>
  </w:style>
  <w:style w:type="paragraph" w:styleId="NormalWeb">
    <w:name w:val="Normal (Web)"/>
    <w:basedOn w:val="Normal"/>
    <w:uiPriority w:val="99"/>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uiPriority w:val="99"/>
    <w:rsid w:val="00F9688A"/>
    <w:rPr>
      <w:rFonts w:cs="Times New Roman"/>
      <w:color w:val="0000FF"/>
      <w:u w:val="single"/>
    </w:rPr>
  </w:style>
  <w:style w:type="character" w:customStyle="1" w:styleId="header-a1">
    <w:name w:val="header-a1"/>
    <w:rsid w:val="000025D3"/>
    <w:rPr>
      <w:rFonts w:ascii="Arial" w:hAnsi="Arial"/>
      <w:b/>
      <w:color w:val="000000"/>
      <w:sz w:val="21"/>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rPr>
      <w:sz w:val="22"/>
      <w:szCs w:val="22"/>
    </w:rPr>
  </w:style>
  <w:style w:type="paragraph" w:styleId="BodyText">
    <w:name w:val="Body Text"/>
    <w:basedOn w:val="Normal"/>
    <w:link w:val="BodyTextChar"/>
    <w:uiPriority w:val="99"/>
    <w:semiHidden/>
    <w:rsid w:val="004022A7"/>
    <w:pPr>
      <w:spacing w:after="120"/>
    </w:pPr>
  </w:style>
  <w:style w:type="character" w:customStyle="1" w:styleId="BodyTextChar">
    <w:name w:val="Body Text Char"/>
    <w:link w:val="BodyText"/>
    <w:uiPriority w:val="99"/>
    <w:semiHidden/>
    <w:locked/>
    <w:rsid w:val="004022A7"/>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annotation text" w:locked="1" w:uiPriority="0"/>
    <w:lsdException w:name="header" w:locked="1"/>
    <w:lsdException w:name="caption" w:locked="1" w:uiPriority="0" w:qFormat="1"/>
    <w:lsdException w:name="annotation reference" w:locked="1" w:uiPriority="0"/>
    <w:lsdException w:name="Title" w:locked="1" w:semiHidden="0" w:uiPriority="0" w:unhideWhenUsed="0" w:qFormat="1"/>
    <w:lsdException w:name="Default Paragraph Font" w:locked="1" w:uiPriority="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0B2"/>
    <w:pPr>
      <w:spacing w:after="200" w:line="276" w:lineRule="auto"/>
    </w:pPr>
    <w:rPr>
      <w:sz w:val="22"/>
      <w:szCs w:val="22"/>
    </w:rPr>
  </w:style>
  <w:style w:type="paragraph" w:styleId="Heading1">
    <w:name w:val="heading 1"/>
    <w:basedOn w:val="Normal"/>
    <w:next w:val="Normal"/>
    <w:link w:val="Heading1Char"/>
    <w:uiPriority w:val="99"/>
    <w:qFormat/>
    <w:rsid w:val="008E033C"/>
    <w:pPr>
      <w:keepNext/>
      <w:spacing w:after="0" w:line="240" w:lineRule="auto"/>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E033C"/>
    <w:rPr>
      <w:rFonts w:ascii="Times New Roman" w:hAnsi="Times New Roman" w:cs="Times New Roman"/>
      <w:b/>
      <w:bCs/>
      <w:sz w:val="24"/>
      <w:szCs w:val="24"/>
    </w:rPr>
  </w:style>
  <w:style w:type="paragraph" w:styleId="BalloonText">
    <w:name w:val="Balloon Text"/>
    <w:basedOn w:val="Normal"/>
    <w:link w:val="BalloonTextChar"/>
    <w:uiPriority w:val="99"/>
    <w:semiHidden/>
    <w:rsid w:val="00DB726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7267"/>
    <w:rPr>
      <w:rFonts w:ascii="Tahoma" w:hAnsi="Tahoma" w:cs="Tahoma"/>
      <w:sz w:val="16"/>
      <w:szCs w:val="16"/>
    </w:rPr>
  </w:style>
  <w:style w:type="paragraph" w:styleId="Header">
    <w:name w:val="header"/>
    <w:basedOn w:val="Normal"/>
    <w:link w:val="HeaderChar"/>
    <w:uiPriority w:val="99"/>
    <w:rsid w:val="00DB7267"/>
    <w:pPr>
      <w:tabs>
        <w:tab w:val="center" w:pos="4680"/>
        <w:tab w:val="right" w:pos="9360"/>
      </w:tabs>
      <w:spacing w:after="0" w:line="240" w:lineRule="auto"/>
    </w:pPr>
  </w:style>
  <w:style w:type="character" w:customStyle="1" w:styleId="HeaderChar">
    <w:name w:val="Header Char"/>
    <w:link w:val="Header"/>
    <w:uiPriority w:val="99"/>
    <w:locked/>
    <w:rsid w:val="00DB7267"/>
    <w:rPr>
      <w:rFonts w:cs="Times New Roman"/>
    </w:rPr>
  </w:style>
  <w:style w:type="paragraph" w:styleId="Footer">
    <w:name w:val="footer"/>
    <w:basedOn w:val="Normal"/>
    <w:link w:val="FooterChar"/>
    <w:uiPriority w:val="99"/>
    <w:rsid w:val="00DB7267"/>
    <w:pPr>
      <w:tabs>
        <w:tab w:val="center" w:pos="4680"/>
        <w:tab w:val="right" w:pos="9360"/>
      </w:tabs>
      <w:spacing w:after="0" w:line="240" w:lineRule="auto"/>
    </w:pPr>
  </w:style>
  <w:style w:type="character" w:customStyle="1" w:styleId="FooterChar">
    <w:name w:val="Footer Char"/>
    <w:link w:val="Footer"/>
    <w:uiPriority w:val="99"/>
    <w:locked/>
    <w:rsid w:val="00DB7267"/>
    <w:rPr>
      <w:rFonts w:cs="Times New Roman"/>
    </w:rPr>
  </w:style>
  <w:style w:type="character" w:styleId="CommentReference">
    <w:name w:val="annotation reference"/>
    <w:rsid w:val="002A5722"/>
    <w:rPr>
      <w:rFonts w:cs="Times New Roman"/>
      <w:sz w:val="16"/>
      <w:szCs w:val="16"/>
    </w:rPr>
  </w:style>
  <w:style w:type="paragraph" w:styleId="CommentText">
    <w:name w:val="annotation text"/>
    <w:basedOn w:val="Normal"/>
    <w:link w:val="CommentTextChar"/>
    <w:rsid w:val="002A5722"/>
    <w:pPr>
      <w:spacing w:line="240" w:lineRule="auto"/>
    </w:pPr>
    <w:rPr>
      <w:sz w:val="20"/>
      <w:szCs w:val="20"/>
    </w:rPr>
  </w:style>
  <w:style w:type="character" w:customStyle="1" w:styleId="CommentTextChar">
    <w:name w:val="Comment Text Char"/>
    <w:link w:val="CommentText"/>
    <w:locked/>
    <w:rsid w:val="002A5722"/>
    <w:rPr>
      <w:rFonts w:cs="Times New Roman"/>
      <w:sz w:val="20"/>
      <w:szCs w:val="20"/>
    </w:rPr>
  </w:style>
  <w:style w:type="paragraph" w:styleId="CommentSubject">
    <w:name w:val="annotation subject"/>
    <w:basedOn w:val="CommentText"/>
    <w:next w:val="CommentText"/>
    <w:link w:val="CommentSubjectChar"/>
    <w:uiPriority w:val="99"/>
    <w:semiHidden/>
    <w:rsid w:val="002A5722"/>
    <w:rPr>
      <w:b/>
      <w:bCs/>
    </w:rPr>
  </w:style>
  <w:style w:type="character" w:customStyle="1" w:styleId="CommentSubjectChar">
    <w:name w:val="Comment Subject Char"/>
    <w:link w:val="CommentSubject"/>
    <w:uiPriority w:val="99"/>
    <w:semiHidden/>
    <w:locked/>
    <w:rsid w:val="002A5722"/>
    <w:rPr>
      <w:rFonts w:cs="Times New Roman"/>
      <w:b/>
      <w:bCs/>
      <w:sz w:val="20"/>
      <w:szCs w:val="20"/>
    </w:rPr>
  </w:style>
  <w:style w:type="paragraph" w:styleId="NormalWeb">
    <w:name w:val="Normal (Web)"/>
    <w:basedOn w:val="Normal"/>
    <w:uiPriority w:val="99"/>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uiPriority w:val="99"/>
    <w:rsid w:val="00F9688A"/>
    <w:rPr>
      <w:rFonts w:cs="Times New Roman"/>
      <w:color w:val="0000FF"/>
      <w:u w:val="single"/>
    </w:rPr>
  </w:style>
  <w:style w:type="character" w:customStyle="1" w:styleId="header-a1">
    <w:name w:val="header-a1"/>
    <w:rsid w:val="000025D3"/>
    <w:rPr>
      <w:rFonts w:ascii="Arial" w:hAnsi="Arial"/>
      <w:b/>
      <w:color w:val="000000"/>
      <w:sz w:val="21"/>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rPr>
      <w:sz w:val="22"/>
      <w:szCs w:val="22"/>
    </w:rPr>
  </w:style>
  <w:style w:type="paragraph" w:styleId="BodyText">
    <w:name w:val="Body Text"/>
    <w:basedOn w:val="Normal"/>
    <w:link w:val="BodyTextChar"/>
    <w:uiPriority w:val="99"/>
    <w:semiHidden/>
    <w:rsid w:val="004022A7"/>
    <w:pPr>
      <w:spacing w:after="120"/>
    </w:pPr>
  </w:style>
  <w:style w:type="character" w:customStyle="1" w:styleId="BodyTextChar">
    <w:name w:val="Body Text Char"/>
    <w:link w:val="BodyText"/>
    <w:uiPriority w:val="99"/>
    <w:semiHidden/>
    <w:locked/>
    <w:rsid w:val="004022A7"/>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51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yperlink" Target="mailto:subjects@berkeley.edu"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1846</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12345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Irine W</cp:lastModifiedBy>
  <cp:revision>2</cp:revision>
  <cp:lastPrinted>2014-03-13T15:55:00Z</cp:lastPrinted>
  <dcterms:created xsi:type="dcterms:W3CDTF">2016-02-05T12:15:00Z</dcterms:created>
  <dcterms:modified xsi:type="dcterms:W3CDTF">2016-02-05T12:15:00Z</dcterms:modified>
</cp:coreProperties>
</file>