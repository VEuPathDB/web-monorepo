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CB45E" w14:textId="7BFDC71C" w:rsidR="000B340F" w:rsidRPr="00380A04" w:rsidRDefault="002B2F42" w:rsidP="005D6D9E">
      <w:pPr>
        <w:keepNext/>
        <w:keepLines/>
        <w:spacing w:after="0"/>
        <w:jc w:val="center"/>
        <w:outlineLvl w:val="0"/>
        <w:rPr>
          <w:rFonts w:ascii="Times New Roman" w:hAnsi="Times New Roman"/>
          <w:b/>
        </w:rPr>
      </w:pPr>
      <w:r>
        <w:rPr>
          <w:noProof/>
        </w:rPr>
        <w:pict w14:anchorId="4BB46D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162.75pt;margin-top:-59.8pt;width:86.65pt;height:42.75pt;z-index:1;visibility:visible" filled="t">
            <v:imagedata r:id="rId7" o:title=""/>
            <w10:wrap type="square"/>
          </v:shape>
        </w:pict>
      </w:r>
      <w:r>
        <w:rPr>
          <w:noProof/>
        </w:rPr>
        <w:pict w14:anchorId="63EB8999">
          <v:shape id="_x0000_s1027" type="#_x0000_t75" style="position:absolute;left:0;text-align:left;margin-left:162.75pt;margin-top:-59.8pt;width:86.65pt;height:42.75pt;z-index:2;visibility:visible" filled="t">
            <v:imagedata r:id="rId7" o:title=""/>
            <w10:wrap type="square"/>
          </v:shape>
        </w:pict>
      </w:r>
      <w:r w:rsidR="000B340F" w:rsidRPr="00380A04">
        <w:rPr>
          <w:rFonts w:ascii="Times New Roman" w:hAnsi="Times New Roman"/>
          <w:b/>
        </w:rPr>
        <w:t xml:space="preserve"> </w:t>
      </w:r>
      <w:r w:rsidR="000B340F" w:rsidRPr="00380A04">
        <w:rPr>
          <w:rFonts w:ascii="Times New Roman" w:eastAsia="MS Gothic" w:hAnsi="Times New Roman"/>
          <w:b/>
          <w:bCs/>
        </w:rPr>
        <w:t xml:space="preserve">OKHUFUCHIRIRA OKHUSHIRIKIANA NI NAFWE MU OMURADI </w:t>
      </w:r>
    </w:p>
    <w:p w14:paraId="64501E7D" w14:textId="620A2467" w:rsidR="000B340F" w:rsidRPr="00380A04" w:rsidRDefault="000B340F" w:rsidP="005D6D9E">
      <w:pPr>
        <w:keepNext/>
        <w:keepLines/>
        <w:spacing w:after="0"/>
        <w:jc w:val="center"/>
        <w:outlineLvl w:val="0"/>
        <w:rPr>
          <w:rFonts w:ascii="Times New Roman" w:eastAsia="MS Gothic" w:hAnsi="Times New Roman"/>
          <w:b/>
          <w:bCs/>
        </w:rPr>
      </w:pPr>
      <w:r w:rsidRPr="00380A04">
        <w:rPr>
          <w:rFonts w:ascii="Times New Roman" w:hAnsi="Times New Roman"/>
          <w:b/>
        </w:rPr>
        <w:t>O</w:t>
      </w:r>
      <w:r w:rsidR="00683FE1" w:rsidRPr="00380A04">
        <w:rPr>
          <w:rFonts w:ascii="Times New Roman" w:hAnsi="Times New Roman"/>
          <w:b/>
        </w:rPr>
        <w:t>B</w:t>
      </w:r>
      <w:r w:rsidRPr="00380A04">
        <w:rPr>
          <w:rFonts w:ascii="Times New Roman" w:hAnsi="Times New Roman"/>
          <w:b/>
        </w:rPr>
        <w:t xml:space="preserve">UANDICHE </w:t>
      </w:r>
      <w:proofErr w:type="gramStart"/>
      <w:r w:rsidRPr="00380A04">
        <w:rPr>
          <w:rFonts w:ascii="Times New Roman" w:hAnsi="Times New Roman"/>
          <w:b/>
        </w:rPr>
        <w:t>O</w:t>
      </w:r>
      <w:r w:rsidR="00683FE1" w:rsidRPr="00380A04">
        <w:rPr>
          <w:rFonts w:ascii="Times New Roman" w:hAnsi="Times New Roman"/>
          <w:b/>
        </w:rPr>
        <w:t>B</w:t>
      </w:r>
      <w:r w:rsidRPr="00380A04">
        <w:rPr>
          <w:rFonts w:ascii="Times New Roman" w:hAnsi="Times New Roman"/>
          <w:b/>
        </w:rPr>
        <w:t>WA  BWA</w:t>
      </w:r>
      <w:proofErr w:type="gramEnd"/>
      <w:r w:rsidRPr="00380A04">
        <w:rPr>
          <w:rFonts w:ascii="Times New Roman" w:hAnsi="Times New Roman"/>
          <w:b/>
        </w:rPr>
        <w:t xml:space="preserve"> </w:t>
      </w:r>
      <w:r w:rsidR="00683FE1" w:rsidRPr="00380A04">
        <w:rPr>
          <w:rFonts w:ascii="Times New Roman" w:hAnsi="Times New Roman"/>
          <w:b/>
        </w:rPr>
        <w:t xml:space="preserve">AKARIKARI BWA OBULAMU BWA BAPAPA </w:t>
      </w:r>
      <w:r w:rsidRPr="00380A04">
        <w:rPr>
          <w:rFonts w:ascii="Times New Roman" w:hAnsi="Times New Roman"/>
          <w:b/>
        </w:rPr>
        <w:t xml:space="preserve"> OBWA WASH BENEFITS </w:t>
      </w:r>
      <w:r w:rsidRPr="00380A04">
        <w:rPr>
          <w:rFonts w:ascii="Times New Roman" w:eastAsia="MS Gothic" w:hAnsi="Times New Roman"/>
          <w:b/>
          <w:bCs/>
        </w:rPr>
        <w:tab/>
      </w:r>
    </w:p>
    <w:p w14:paraId="70AE7EEB" w14:textId="77777777" w:rsidR="000B340F" w:rsidRPr="00380A04" w:rsidRDefault="000B340F" w:rsidP="005D6D9E">
      <w:pPr>
        <w:keepNext/>
        <w:keepLines/>
        <w:spacing w:after="0"/>
        <w:jc w:val="center"/>
        <w:outlineLvl w:val="0"/>
        <w:rPr>
          <w:rFonts w:ascii="Times New Roman" w:eastAsia="MS Gothic" w:hAnsi="Times New Roman"/>
          <w:b/>
          <w:bCs/>
        </w:rPr>
      </w:pPr>
    </w:p>
    <w:p w14:paraId="7147F195" w14:textId="77777777" w:rsidR="000B340F" w:rsidRPr="00380A04" w:rsidRDefault="000B340F" w:rsidP="005D6D9E">
      <w:pPr>
        <w:spacing w:after="0"/>
        <w:jc w:val="both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  <w:b/>
        </w:rPr>
        <w:t>Eshirwe</w:t>
      </w:r>
      <w:proofErr w:type="spellEnd"/>
      <w:r w:rsidRPr="00380A04">
        <w:rPr>
          <w:rFonts w:ascii="Times New Roman" w:hAnsi="Times New Roman"/>
          <w:b/>
        </w:rPr>
        <w:t xml:space="preserve"> </w:t>
      </w:r>
      <w:proofErr w:type="spellStart"/>
      <w:r w:rsidRPr="00380A04">
        <w:rPr>
          <w:rFonts w:ascii="Times New Roman" w:hAnsi="Times New Roman"/>
          <w:b/>
        </w:rPr>
        <w:t>Eshiobuhabilishi</w:t>
      </w:r>
      <w:proofErr w:type="spellEnd"/>
      <w:r w:rsidRPr="00380A04">
        <w:rPr>
          <w:rFonts w:ascii="Times New Roman" w:hAnsi="Times New Roman"/>
          <w:b/>
        </w:rPr>
        <w:t>:</w:t>
      </w:r>
      <w:r w:rsidRPr="00380A04">
        <w:rPr>
          <w:rFonts w:ascii="Times New Roman" w:hAnsi="Times New Roman"/>
        </w:rPr>
        <w:t xml:space="preserve"> WASH Benefits – </w:t>
      </w:r>
      <w:proofErr w:type="spellStart"/>
      <w:r w:rsidRPr="00380A04">
        <w:rPr>
          <w:rFonts w:ascii="Times New Roman" w:hAnsi="Times New Roman"/>
        </w:rPr>
        <w:t>Okhusaba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amakhono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Obusirihi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obwamatsi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Obusafi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Mungo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Okhulia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Okhupima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Matokeo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Murisafu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mwa</w:t>
      </w:r>
      <w:proofErr w:type="spellEnd"/>
      <w:r w:rsidRPr="00380A04">
        <w:rPr>
          <w:rFonts w:ascii="Times New Roman" w:hAnsi="Times New Roman"/>
        </w:rPr>
        <w:t xml:space="preserve"> Kenya (</w:t>
      </w:r>
      <w:proofErr w:type="spellStart"/>
      <w:r w:rsidRPr="00380A04">
        <w:rPr>
          <w:rFonts w:ascii="Times New Roman" w:hAnsi="Times New Roman"/>
        </w:rPr>
        <w:t>nomba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Omuradi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Obulamu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aBaana</w:t>
      </w:r>
      <w:proofErr w:type="spellEnd"/>
      <w:r w:rsidRPr="00380A04">
        <w:rPr>
          <w:rFonts w:ascii="Times New Roman" w:hAnsi="Times New Roman"/>
        </w:rPr>
        <w:t>).</w:t>
      </w:r>
    </w:p>
    <w:p w14:paraId="700BD6D7" w14:textId="77777777" w:rsidR="000B340F" w:rsidRPr="00380A04" w:rsidRDefault="000B340F" w:rsidP="005D6D9E">
      <w:pPr>
        <w:spacing w:after="0"/>
        <w:jc w:val="both"/>
        <w:rPr>
          <w:rFonts w:ascii="Times New Roman" w:hAnsi="Times New Roman"/>
        </w:rPr>
      </w:pPr>
    </w:p>
    <w:p w14:paraId="113DDDBC" w14:textId="77777777" w:rsidR="000B340F" w:rsidRPr="00380A04" w:rsidRDefault="000B340F" w:rsidP="005D6D9E">
      <w:pPr>
        <w:spacing w:after="0"/>
        <w:rPr>
          <w:rFonts w:ascii="Times New Roman" w:hAnsi="Times New Roman"/>
          <w:b/>
        </w:rPr>
      </w:pPr>
      <w:proofErr w:type="spellStart"/>
      <w:r w:rsidRPr="00380A04">
        <w:rPr>
          <w:rFonts w:ascii="Times New Roman" w:hAnsi="Times New Roman"/>
          <w:b/>
        </w:rPr>
        <w:t>Okhwebula</w:t>
      </w:r>
      <w:proofErr w:type="spellEnd"/>
      <w:r w:rsidRPr="00380A04">
        <w:rPr>
          <w:rFonts w:ascii="Times New Roman" w:hAnsi="Times New Roman"/>
          <w:b/>
        </w:rPr>
        <w:t xml:space="preserve"> </w:t>
      </w:r>
    </w:p>
    <w:p w14:paraId="0D7030DE" w14:textId="7A027B8B" w:rsidR="000B340F" w:rsidRPr="00380A04" w:rsidRDefault="000B340F" w:rsidP="005D6D9E">
      <w:pPr>
        <w:spacing w:after="0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Elira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Lianje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proofErr w:type="gramStart"/>
      <w:r w:rsidRPr="00380A04">
        <w:rPr>
          <w:rFonts w:ascii="Times New Roman" w:hAnsi="Times New Roman"/>
        </w:rPr>
        <w:t>ni</w:t>
      </w:r>
      <w:proofErr w:type="spellEnd"/>
      <w:proofErr w:type="gramEnd"/>
      <w:r w:rsidRPr="00380A04">
        <w:rPr>
          <w:rFonts w:ascii="Times New Roman" w:hAnsi="Times New Roman"/>
        </w:rPr>
        <w:t xml:space="preserve"> ______________, [</w:t>
      </w:r>
      <w:proofErr w:type="spellStart"/>
      <w:r w:rsidRPr="00380A04">
        <w:rPr>
          <w:rFonts w:ascii="Times New Roman" w:hAnsi="Times New Roman"/>
          <w:i/>
        </w:rPr>
        <w:t>Elira</w:t>
      </w:r>
      <w:proofErr w:type="spellEnd"/>
      <w:r w:rsidRPr="00380A04">
        <w:rPr>
          <w:rFonts w:ascii="Times New Roman" w:hAnsi="Times New Roman"/>
        </w:rPr>
        <w:t xml:space="preserve">], </w:t>
      </w:r>
      <w:proofErr w:type="spellStart"/>
      <w:r w:rsidRPr="00380A04">
        <w:rPr>
          <w:rFonts w:ascii="Times New Roman" w:hAnsi="Times New Roman"/>
        </w:rPr>
        <w:t>khurula</w:t>
      </w:r>
      <w:proofErr w:type="spellEnd"/>
      <w:r w:rsidRPr="00380A04">
        <w:rPr>
          <w:rFonts w:ascii="Times New Roman" w:hAnsi="Times New Roman"/>
        </w:rPr>
        <w:t xml:space="preserve"> Innovations for Poverty Action (IPA) </w:t>
      </w:r>
      <w:proofErr w:type="spellStart"/>
      <w:r w:rsidRPr="00380A04">
        <w:rPr>
          <w:rFonts w:ascii="Times New Roman" w:hAnsi="Times New Roman"/>
        </w:rPr>
        <w:t>kuli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mutsitauni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tsia</w:t>
      </w:r>
      <w:proofErr w:type="spellEnd"/>
      <w:r w:rsidRPr="00380A04">
        <w:rPr>
          <w:rFonts w:ascii="Times New Roman" w:hAnsi="Times New Roman"/>
        </w:rPr>
        <w:t xml:space="preserve"> [KAKAMEGA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BUNGOMA]. </w:t>
      </w:r>
      <w:proofErr w:type="spellStart"/>
      <w:r w:rsidRPr="00380A04">
        <w:rPr>
          <w:rFonts w:ascii="Times New Roman" w:hAnsi="Times New Roman"/>
        </w:rPr>
        <w:t>Ekholanga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emilimo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Clair Null </w:t>
      </w:r>
      <w:proofErr w:type="spellStart"/>
      <w:r w:rsidRPr="00380A04">
        <w:rPr>
          <w:rFonts w:ascii="Times New Roman" w:hAnsi="Times New Roman"/>
        </w:rPr>
        <w:t>okhurula</w:t>
      </w:r>
      <w:proofErr w:type="spellEnd"/>
      <w:r w:rsidRPr="00380A04">
        <w:rPr>
          <w:rFonts w:ascii="Times New Roman" w:hAnsi="Times New Roman"/>
        </w:rPr>
        <w:t xml:space="preserve"> mu </w:t>
      </w:r>
      <w:r w:rsidR="000E5108" w:rsidRPr="00380A04">
        <w:rPr>
          <w:rFonts w:ascii="Times New Roman" w:hAnsi="Times New Roman"/>
        </w:rPr>
        <w:t xml:space="preserve">Innovations for Poverty Action </w:t>
      </w:r>
      <w:proofErr w:type="spellStart"/>
      <w:proofErr w:type="gramStart"/>
      <w:r w:rsidR="000E5108" w:rsidRPr="00380A04">
        <w:rPr>
          <w:rFonts w:ascii="Times New Roman" w:hAnsi="Times New Roman"/>
        </w:rPr>
        <w:t>eli</w:t>
      </w:r>
      <w:proofErr w:type="spellEnd"/>
      <w:proofErr w:type="gramEnd"/>
      <w:r w:rsidR="000E5108" w:rsidRPr="00380A04">
        <w:rPr>
          <w:rFonts w:ascii="Times New Roman" w:hAnsi="Times New Roman"/>
        </w:rPr>
        <w:t xml:space="preserve"> America</w:t>
      </w:r>
      <w:r w:rsidRPr="00380A04">
        <w:rPr>
          <w:rFonts w:ascii="Times New Roman" w:hAnsi="Times New Roman"/>
        </w:rPr>
        <w:t xml:space="preserve">. </w:t>
      </w:r>
      <w:proofErr w:type="spellStart"/>
      <w:r w:rsidRPr="00380A04">
        <w:rPr>
          <w:rFonts w:ascii="Times New Roman" w:hAnsi="Times New Roman"/>
        </w:rPr>
        <w:t>Embanganga</w:t>
      </w:r>
      <w:proofErr w:type="spellEnd"/>
      <w:r w:rsidRPr="00380A04">
        <w:rPr>
          <w:rFonts w:ascii="Times New Roman" w:hAnsi="Times New Roman"/>
        </w:rPr>
        <w:t xml:space="preserve"> [</w:t>
      </w:r>
      <w:proofErr w:type="spellStart"/>
      <w:r w:rsidRPr="00380A04">
        <w:rPr>
          <w:rFonts w:ascii="Times New Roman" w:hAnsi="Times New Roman"/>
          <w:i/>
        </w:rPr>
        <w:t>Khupangangaa</w:t>
      </w:r>
      <w:proofErr w:type="spellEnd"/>
      <w:r w:rsidRPr="00380A04">
        <w:rPr>
          <w:rFonts w:ascii="Times New Roman" w:hAnsi="Times New Roman"/>
        </w:rPr>
        <w:t xml:space="preserve">] </w:t>
      </w:r>
      <w:proofErr w:type="spellStart"/>
      <w:r w:rsidRPr="00380A04">
        <w:rPr>
          <w:rFonts w:ascii="Times New Roman" w:hAnsi="Times New Roman"/>
        </w:rPr>
        <w:t>okhwitsa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okhulonderera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mkanda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kwefu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kwo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okhukhabirisia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nokwa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emulanjire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ano</w:t>
      </w:r>
      <w:proofErr w:type="spellEnd"/>
      <w:r w:rsidRPr="00380A04">
        <w:rPr>
          <w:rFonts w:ascii="Times New Roman" w:hAnsi="Times New Roman"/>
        </w:rPr>
        <w:t xml:space="preserve">. </w:t>
      </w:r>
    </w:p>
    <w:p w14:paraId="240F77A3" w14:textId="77777777" w:rsidR="000B340F" w:rsidRPr="00380A04" w:rsidRDefault="000B340F" w:rsidP="00380A04">
      <w:pPr>
        <w:spacing w:after="0" w:line="240" w:lineRule="auto"/>
        <w:jc w:val="center"/>
        <w:rPr>
          <w:rFonts w:ascii="Times New Roman" w:hAnsi="Times New Roman"/>
        </w:rPr>
      </w:pPr>
    </w:p>
    <w:p w14:paraId="006D6A88" w14:textId="77777777" w:rsidR="000B340F" w:rsidRPr="00380A04" w:rsidRDefault="000B340F" w:rsidP="00A03EA0">
      <w:pPr>
        <w:spacing w:after="0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Khukhusayanga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witse</w:t>
      </w:r>
      <w:proofErr w:type="spellEnd"/>
      <w:r w:rsidRPr="00380A04">
        <w:rPr>
          <w:rFonts w:ascii="Times New Roman" w:hAnsi="Times New Roman"/>
        </w:rPr>
        <w:t xml:space="preserve"> mu </w:t>
      </w:r>
      <w:proofErr w:type="spellStart"/>
      <w:r w:rsidRPr="00380A04">
        <w:rPr>
          <w:rFonts w:ascii="Times New Roman" w:hAnsi="Times New Roman"/>
        </w:rPr>
        <w:t>ameko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proofErr w:type="gramStart"/>
      <w:r w:rsidRPr="00380A04">
        <w:rPr>
          <w:rFonts w:ascii="Times New Roman" w:hAnsi="Times New Roman"/>
        </w:rPr>
        <w:t>kano</w:t>
      </w:r>
      <w:proofErr w:type="spellEnd"/>
      <w:proofErr w:type="gram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shichira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khwabukula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habari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ya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bandu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mungo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mwo</w:t>
      </w:r>
      <w:proofErr w:type="spellEnd"/>
      <w:r w:rsidRPr="00380A04">
        <w:rPr>
          <w:rFonts w:ascii="Times New Roman" w:hAnsi="Times New Roman"/>
        </w:rPr>
        <w:t xml:space="preserve"> ne </w:t>
      </w:r>
      <w:proofErr w:type="spellStart"/>
      <w:r w:rsidRPr="00380A04">
        <w:rPr>
          <w:rFonts w:ascii="Times New Roman" w:hAnsi="Times New Roman"/>
        </w:rPr>
        <w:t>khwekomba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khumanya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zaidi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okhukhula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khwo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omwana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wo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buli</w:t>
      </w:r>
      <w:proofErr w:type="spellEnd"/>
      <w:r w:rsidRPr="00380A04">
        <w:rPr>
          <w:rFonts w:ascii="Times New Roman" w:hAnsi="Times New Roman"/>
        </w:rPr>
        <w:t>.</w:t>
      </w:r>
    </w:p>
    <w:p w14:paraId="009C8D5F" w14:textId="77777777" w:rsidR="000B340F" w:rsidRPr="00380A04" w:rsidRDefault="000B340F" w:rsidP="00A03EA0">
      <w:pPr>
        <w:spacing w:after="0"/>
        <w:rPr>
          <w:rFonts w:ascii="Times New Roman" w:hAnsi="Times New Roman"/>
        </w:rPr>
      </w:pPr>
    </w:p>
    <w:p w14:paraId="33DB61B5" w14:textId="77777777" w:rsidR="000B340F" w:rsidRPr="00380A04" w:rsidRDefault="000B340F" w:rsidP="00A03EA0">
      <w:pPr>
        <w:spacing w:after="0"/>
        <w:rPr>
          <w:rFonts w:ascii="Times New Roman" w:hAnsi="Times New Roman"/>
          <w:b/>
        </w:rPr>
      </w:pPr>
      <w:proofErr w:type="spellStart"/>
      <w:r w:rsidRPr="00380A04">
        <w:rPr>
          <w:rFonts w:ascii="Times New Roman" w:hAnsi="Times New Roman"/>
          <w:b/>
        </w:rPr>
        <w:t>Lichomo</w:t>
      </w:r>
      <w:proofErr w:type="spellEnd"/>
    </w:p>
    <w:p w14:paraId="7116915F" w14:textId="22BA9AEB" w:rsidR="000B340F" w:rsidRPr="00380A04" w:rsidRDefault="000B340F" w:rsidP="00380A04">
      <w:pPr>
        <w:jc w:val="both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Eshifune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shiya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elioko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lino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proofErr w:type="gramStart"/>
      <w:r w:rsidRPr="00380A04">
        <w:rPr>
          <w:rFonts w:ascii="Times New Roman" w:hAnsi="Times New Roman"/>
        </w:rPr>
        <w:t>ni</w:t>
      </w:r>
      <w:proofErr w:type="spellEnd"/>
      <w:proofErr w:type="gram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okhuhabirisia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obulamu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bana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khuluokhwenya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okhumanya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nga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olwa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ebindu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abikhusialo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khuno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binyala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okhunyasia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okhukhula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obulamu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bana</w:t>
      </w:r>
      <w:proofErr w:type="spellEnd"/>
      <w:r w:rsidRPr="00380A04">
        <w:rPr>
          <w:rFonts w:ascii="Times New Roman" w:hAnsi="Times New Roman"/>
        </w:rPr>
        <w:t>.</w:t>
      </w:r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Khukholanga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obukhabilisi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khu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obulwale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bwo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okhunyalala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ne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khubilila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khu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obukhabilisi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buno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80A04">
        <w:rPr>
          <w:rFonts w:ascii="Times New Roman" w:hAnsi="Times New Roman"/>
          <w:sz w:val="24"/>
          <w:szCs w:val="24"/>
        </w:rPr>
        <w:t>khwenya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80A04">
        <w:rPr>
          <w:rFonts w:ascii="Times New Roman" w:hAnsi="Times New Roman"/>
          <w:sz w:val="24"/>
          <w:szCs w:val="24"/>
        </w:rPr>
        <w:t>khweka</w:t>
      </w:r>
      <w:proofErr w:type="spellEnd"/>
      <w:proofErr w:type="gramEnd"/>
      <w:r w:rsidRPr="00380A0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80A04">
        <w:rPr>
          <w:rFonts w:ascii="Times New Roman" w:hAnsi="Times New Roman"/>
          <w:sz w:val="24"/>
          <w:szCs w:val="24"/>
        </w:rPr>
        <w:t>amatokeo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amalwale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ko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okhunyalala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khu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abana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80A04">
        <w:rPr>
          <w:rFonts w:ascii="Times New Roman" w:hAnsi="Times New Roman"/>
          <w:sz w:val="24"/>
          <w:szCs w:val="24"/>
        </w:rPr>
        <w:t>Khwikombere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okhumanya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matokeo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80A04">
        <w:rPr>
          <w:rFonts w:ascii="Times New Roman" w:hAnsi="Times New Roman"/>
          <w:sz w:val="24"/>
          <w:szCs w:val="24"/>
        </w:rPr>
        <w:t>akeimberi</w:t>
      </w:r>
      <w:proofErr w:type="spellEnd"/>
      <w:proofErr w:type="gram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eyo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khu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mwana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nanyalala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80A04">
        <w:rPr>
          <w:rFonts w:ascii="Times New Roman" w:hAnsi="Times New Roman"/>
          <w:sz w:val="24"/>
          <w:szCs w:val="24"/>
        </w:rPr>
        <w:t>Khwikomba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khumanya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nga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ebiakhulia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Fulani </w:t>
      </w:r>
      <w:proofErr w:type="spellStart"/>
      <w:r w:rsidRPr="00380A04">
        <w:rPr>
          <w:rFonts w:ascii="Times New Roman" w:hAnsi="Times New Roman"/>
          <w:sz w:val="24"/>
          <w:szCs w:val="24"/>
        </w:rPr>
        <w:t>nomba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khulia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nomba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obulamu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bubwe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bwosi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khunyala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kwingirana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nende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khunyalala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nomba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obulwale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bundi</w:t>
      </w:r>
      <w:proofErr w:type="spellEnd"/>
      <w:r w:rsidRPr="00380A04">
        <w:rPr>
          <w:rFonts w:ascii="Times New Roman" w:hAnsi="Times New Roman"/>
          <w:sz w:val="24"/>
          <w:szCs w:val="24"/>
        </w:rPr>
        <w:t>.</w:t>
      </w:r>
    </w:p>
    <w:p w14:paraId="09D3CFDE" w14:textId="1CD82516" w:rsidR="000B340F" w:rsidRPr="00380A04" w:rsidRDefault="000B340F" w:rsidP="004022A7">
      <w:pPr>
        <w:spacing w:after="120"/>
        <w:jc w:val="both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  <w:sz w:val="24"/>
          <w:szCs w:val="24"/>
        </w:rPr>
        <w:t>Khwenya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okhukhola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obukhabilisi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380A04">
        <w:rPr>
          <w:rFonts w:ascii="Times New Roman" w:hAnsi="Times New Roman"/>
          <w:sz w:val="24"/>
          <w:szCs w:val="24"/>
        </w:rPr>
        <w:t>amare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80A04">
        <w:rPr>
          <w:rFonts w:ascii="Times New Roman" w:hAnsi="Times New Roman"/>
          <w:sz w:val="24"/>
          <w:szCs w:val="24"/>
        </w:rPr>
        <w:t>ko</w:t>
      </w:r>
      <w:proofErr w:type="spellEnd"/>
      <w:proofErr w:type="gram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omwana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wuo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okhumanyia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okhulia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khwe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80A04">
        <w:rPr>
          <w:rFonts w:ascii="Times New Roman" w:hAnsi="Times New Roman"/>
          <w:sz w:val="24"/>
          <w:szCs w:val="24"/>
        </w:rPr>
        <w:t>amalwale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nende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obulamu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bwe</w:t>
      </w:r>
      <w:proofErr w:type="spellEnd"/>
      <w:r w:rsidRPr="00380A04">
        <w:rPr>
          <w:rFonts w:ascii="Times New Roman" w:hAnsi="Times New Roman"/>
          <w:sz w:val="24"/>
          <w:szCs w:val="24"/>
        </w:rPr>
        <w:t>.</w:t>
      </w:r>
      <w:r w:rsidRPr="00380A04">
        <w:rPr>
          <w:rFonts w:ascii="Times New Roman" w:hAnsi="Times New Roman"/>
        </w:rPr>
        <w:t xml:space="preserve"> </w:t>
      </w:r>
    </w:p>
    <w:p w14:paraId="1DDA2FEC" w14:textId="269D1CF0" w:rsidR="000B340F" w:rsidRPr="00380A04" w:rsidRDefault="00640536" w:rsidP="004022A7">
      <w:pPr>
        <w:rPr>
          <w:rFonts w:ascii="Times New Roman" w:hAnsi="Times New Roman"/>
          <w:b/>
        </w:rPr>
      </w:pPr>
      <w:proofErr w:type="spellStart"/>
      <w:r w:rsidRPr="00380A04">
        <w:rPr>
          <w:rFonts w:ascii="Times New Roman" w:hAnsi="Times New Roman"/>
          <w:b/>
        </w:rPr>
        <w:t>Tsinjira</w:t>
      </w:r>
      <w:proofErr w:type="spellEnd"/>
    </w:p>
    <w:p w14:paraId="7B8B365B" w14:textId="4AAC9899" w:rsidR="000E5108" w:rsidRPr="00380A04" w:rsidRDefault="000B340F">
      <w:pPr>
        <w:jc w:val="both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Khulwa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okhunyola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eshiakhwenyanga</w:t>
      </w:r>
      <w:proofErr w:type="spellEnd"/>
      <w:r w:rsidRPr="00380A04">
        <w:rPr>
          <w:rFonts w:ascii="Times New Roman" w:hAnsi="Times New Roman"/>
        </w:rPr>
        <w:t xml:space="preserve"> mu </w:t>
      </w:r>
      <w:proofErr w:type="spellStart"/>
      <w:r w:rsidRPr="00380A04">
        <w:rPr>
          <w:rFonts w:ascii="Times New Roman" w:hAnsi="Times New Roman"/>
        </w:rPr>
        <w:t>elieko</w:t>
      </w:r>
      <w:proofErr w:type="gramStart"/>
      <w:r w:rsidRPr="00380A04">
        <w:rPr>
          <w:rFonts w:ascii="Times New Roman" w:hAnsi="Times New Roman"/>
        </w:rPr>
        <w:t>,noba</w:t>
      </w:r>
      <w:proofErr w:type="spellEnd"/>
      <w:proofErr w:type="gram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wiyama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ukhuinga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nefu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khulabukula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efipimo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ebya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amare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khurula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khwiwe</w:t>
      </w:r>
      <w:r w:rsidRPr="00380A04">
        <w:rPr>
          <w:rFonts w:ascii="Times New Roman" w:hAnsi="Times New Roman"/>
        </w:rPr>
        <w:t>.</w:t>
      </w:r>
      <w:r w:rsidR="000E5108" w:rsidRPr="00380A04">
        <w:rPr>
          <w:rFonts w:ascii="Times New Roman" w:hAnsi="Times New Roman"/>
        </w:rPr>
        <w:t>Efipimo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ebya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amare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kako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kalakhukhonya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ukhumanya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ni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bindu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shina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bimanyia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mbu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abana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banyola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ebindu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mububili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khurula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abebula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nende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abindu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binyolekhanga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nende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obulwale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nende</w:t>
      </w:r>
      <w:proofErr w:type="spellEnd"/>
      <w:r w:rsidR="000E5108"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amaparo</w:t>
      </w:r>
      <w:proofErr w:type="spellEnd"/>
      <w:r w:rsidR="000E5108" w:rsidRPr="00380A04">
        <w:rPr>
          <w:rFonts w:ascii="Times New Roman" w:hAnsi="Times New Roman"/>
        </w:rPr>
        <w:t>.</w:t>
      </w:r>
    </w:p>
    <w:p w14:paraId="63013B70" w14:textId="19A82A4E" w:rsidR="000B340F" w:rsidRPr="00380A04" w:rsidRDefault="000E5108">
      <w:pPr>
        <w:jc w:val="both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Noutsilila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mradi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esaa</w:t>
      </w:r>
      <w:proofErr w:type="spellEnd"/>
      <w:r w:rsidRPr="00380A04">
        <w:rPr>
          <w:rFonts w:ascii="Times New Roman" w:hAnsi="Times New Roman"/>
        </w:rPr>
        <w:t xml:space="preserve"> chino </w:t>
      </w:r>
      <w:proofErr w:type="spellStart"/>
      <w:r w:rsidRPr="00380A04">
        <w:rPr>
          <w:rFonts w:ascii="Times New Roman" w:hAnsi="Times New Roman"/>
        </w:rPr>
        <w:t>ndelo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khulabukula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efipimo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ebya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amare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okhureba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amaswali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akalabukula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etsidakika</w:t>
      </w:r>
      <w:proofErr w:type="spellEnd"/>
      <w:r w:rsidRPr="00380A04">
        <w:rPr>
          <w:rFonts w:ascii="Times New Roman" w:hAnsi="Times New Roman"/>
        </w:rPr>
        <w:t xml:space="preserve"> 10.</w:t>
      </w:r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Olarebwa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amarebo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amaparo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koko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okhulondokana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nende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emima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echia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ewenyu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chinjirananga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nende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obulamu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obwo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mwana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Amasaa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akakhula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rumushira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mukamba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0B340F" w:rsidRPr="00380A04">
        <w:rPr>
          <w:rFonts w:ascii="Times New Roman" w:hAnsi="Times New Roman"/>
          <w:sz w:val="24"/>
          <w:szCs w:val="24"/>
        </w:rPr>
        <w:t>ni</w:t>
      </w:r>
      <w:proofErr w:type="spellEnd"/>
      <w:proofErr w:type="gramEnd"/>
      <w:r w:rsidR="000B340F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tsidakika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15 </w:t>
      </w:r>
      <w:proofErr w:type="spellStart"/>
      <w:r w:rsidR="000B340F" w:rsidRPr="00380A04">
        <w:rPr>
          <w:rFonts w:ascii="Times New Roman" w:hAnsi="Times New Roman"/>
          <w:sz w:val="24"/>
          <w:szCs w:val="24"/>
        </w:rPr>
        <w:t>mujumula</w:t>
      </w:r>
      <w:proofErr w:type="spellEnd"/>
      <w:r w:rsidR="000B340F" w:rsidRPr="00380A04">
        <w:rPr>
          <w:rFonts w:ascii="Times New Roman" w:hAnsi="Times New Roman"/>
          <w:sz w:val="24"/>
          <w:szCs w:val="24"/>
        </w:rPr>
        <w:t xml:space="preserve">.      </w:t>
      </w:r>
    </w:p>
    <w:p w14:paraId="41521BA4" w14:textId="4F76C609" w:rsidR="000B340F" w:rsidRPr="00380A04" w:rsidRDefault="000B340F" w:rsidP="004022A7">
      <w:pPr>
        <w:jc w:val="both"/>
        <w:rPr>
          <w:rFonts w:ascii="Times New Roman" w:hAnsi="Times New Roman"/>
          <w:lang w:val="en-GB"/>
        </w:rPr>
      </w:pPr>
      <w:proofErr w:type="spellStart"/>
      <w:r w:rsidRPr="00380A04">
        <w:rPr>
          <w:rFonts w:ascii="Times New Roman" w:hAnsi="Times New Roman"/>
        </w:rPr>
        <w:t>Baadaye</w:t>
      </w:r>
      <w:proofErr w:type="spellEnd"/>
      <w:r w:rsidRPr="00380A04">
        <w:rPr>
          <w:rFonts w:ascii="Times New Roman" w:hAnsi="Times New Roman"/>
        </w:rPr>
        <w:t xml:space="preserve">, mu laboratory, </w:t>
      </w:r>
      <w:proofErr w:type="spellStart"/>
      <w:proofErr w:type="gramStart"/>
      <w:r w:rsidRPr="00380A04">
        <w:rPr>
          <w:rFonts w:ascii="Times New Roman" w:hAnsi="Times New Roman"/>
        </w:rPr>
        <w:t>khulapima</w:t>
      </w:r>
      <w:proofErr w:type="spellEnd"/>
      <w:r w:rsidRPr="00380A04">
        <w:rPr>
          <w:rFonts w:ascii="Times New Roman" w:hAnsi="Times New Roman"/>
        </w:rPr>
        <w:t xml:space="preserve">  </w:t>
      </w:r>
      <w:proofErr w:type="spellStart"/>
      <w:r w:rsidRPr="00380A04">
        <w:rPr>
          <w:rFonts w:ascii="Times New Roman" w:hAnsi="Times New Roman"/>
        </w:rPr>
        <w:t>amare</w:t>
      </w:r>
      <w:proofErr w:type="spellEnd"/>
      <w:proofErr w:type="gram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okhumanya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ihali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ya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amalwale</w:t>
      </w:r>
      <w:proofErr w:type="spellEnd"/>
      <w:r w:rsidR="00363280" w:rsidRPr="00380A04">
        <w:rPr>
          <w:rFonts w:ascii="Times New Roman" w:hAnsi="Times New Roman"/>
        </w:rPr>
        <w:t xml:space="preserve">, </w:t>
      </w:r>
      <w:proofErr w:type="spellStart"/>
      <w:r w:rsidR="00363280" w:rsidRPr="00380A04">
        <w:rPr>
          <w:rFonts w:ascii="Times New Roman" w:hAnsi="Times New Roman"/>
        </w:rPr>
        <w:t>ama</w:t>
      </w:r>
      <w:r w:rsidR="000E5108" w:rsidRPr="00380A04">
        <w:rPr>
          <w:rFonts w:ascii="Times New Roman" w:hAnsi="Times New Roman"/>
        </w:rPr>
        <w:t>par</w:t>
      </w:r>
      <w:r w:rsidR="00363280" w:rsidRPr="00380A04">
        <w:rPr>
          <w:rFonts w:ascii="Times New Roman" w:hAnsi="Times New Roman"/>
        </w:rPr>
        <w:t>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obulamu</w:t>
      </w:r>
      <w:proofErr w:type="spellEnd"/>
      <w:r w:rsidRPr="00380A04">
        <w:rPr>
          <w:rFonts w:ascii="Times New Roman" w:hAnsi="Times New Roman"/>
        </w:rPr>
        <w:t>.</w:t>
      </w:r>
    </w:p>
    <w:p w14:paraId="05FB4842" w14:textId="77777777" w:rsidR="000B340F" w:rsidRPr="00380A04" w:rsidRDefault="000B340F" w:rsidP="00F55750">
      <w:pPr>
        <w:spacing w:after="0"/>
        <w:rPr>
          <w:rFonts w:ascii="Times New Roman" w:hAnsi="Times New Roman"/>
          <w:b/>
        </w:rPr>
      </w:pPr>
    </w:p>
    <w:p w14:paraId="140FD21D" w14:textId="6B2E812E" w:rsidR="000B340F" w:rsidRPr="00380A04" w:rsidRDefault="000B340F" w:rsidP="0008367B">
      <w:pPr>
        <w:spacing w:after="0"/>
        <w:rPr>
          <w:rFonts w:ascii="Times New Roman" w:hAnsi="Times New Roman"/>
          <w:b/>
        </w:rPr>
      </w:pPr>
      <w:proofErr w:type="spellStart"/>
      <w:r w:rsidRPr="00380A04">
        <w:rPr>
          <w:rFonts w:ascii="Times New Roman" w:hAnsi="Times New Roman"/>
          <w:b/>
        </w:rPr>
        <w:t>Bikha</w:t>
      </w:r>
      <w:proofErr w:type="spellEnd"/>
      <w:r w:rsidRPr="00380A04">
        <w:rPr>
          <w:rFonts w:ascii="Times New Roman" w:hAnsi="Times New Roman"/>
          <w:b/>
        </w:rPr>
        <w:t xml:space="preserve"> Bio </w:t>
      </w:r>
      <w:proofErr w:type="spellStart"/>
      <w:r w:rsidRPr="00380A04">
        <w:rPr>
          <w:rFonts w:ascii="Times New Roman" w:hAnsi="Times New Roman"/>
          <w:b/>
        </w:rPr>
        <w:t>bukhabirisi</w:t>
      </w:r>
      <w:proofErr w:type="spellEnd"/>
      <w:r w:rsidRPr="00380A04">
        <w:rPr>
          <w:rFonts w:ascii="Times New Roman" w:hAnsi="Times New Roman"/>
          <w:b/>
        </w:rPr>
        <w:t xml:space="preserve">:  </w:t>
      </w:r>
      <w:proofErr w:type="spellStart"/>
      <w:r w:rsidRPr="00380A04">
        <w:rPr>
          <w:rFonts w:ascii="Times New Roman" w:hAnsi="Times New Roman"/>
        </w:rPr>
        <w:t>Iwe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khuba</w:t>
      </w:r>
      <w:proofErr w:type="spellEnd"/>
      <w:r w:rsidRPr="00380A04">
        <w:rPr>
          <w:rFonts w:ascii="Times New Roman" w:hAnsi="Times New Roman"/>
        </w:rPr>
        <w:t xml:space="preserve"> mu </w:t>
      </w:r>
      <w:proofErr w:type="spellStart"/>
      <w:r w:rsidRPr="00380A04">
        <w:rPr>
          <w:rFonts w:ascii="Times New Roman" w:hAnsi="Times New Roman"/>
        </w:rPr>
        <w:t>mradi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kuno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khulakhubukula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="000E5108" w:rsidRPr="00380A04">
        <w:rPr>
          <w:rFonts w:ascii="Times New Roman" w:hAnsi="Times New Roman"/>
        </w:rPr>
        <w:t>tsidakika</w:t>
      </w:r>
      <w:proofErr w:type="spellEnd"/>
      <w:r w:rsidR="000E5108" w:rsidRPr="00380A04">
        <w:rPr>
          <w:rFonts w:ascii="Times New Roman" w:hAnsi="Times New Roman"/>
        </w:rPr>
        <w:t xml:space="preserve"> 15.</w:t>
      </w:r>
      <w:r w:rsidRPr="00380A04" w:rsidDel="00F55750">
        <w:rPr>
          <w:rFonts w:ascii="Times New Roman" w:hAnsi="Times New Roman"/>
          <w:b/>
        </w:rPr>
        <w:t xml:space="preserve"> </w:t>
      </w:r>
    </w:p>
    <w:p w14:paraId="3DFC569C" w14:textId="77777777" w:rsidR="000B340F" w:rsidRPr="00380A04" w:rsidRDefault="000B340F" w:rsidP="0008367B">
      <w:pPr>
        <w:spacing w:after="0"/>
        <w:rPr>
          <w:rFonts w:ascii="Times New Roman" w:hAnsi="Times New Roman"/>
          <w:b/>
        </w:rPr>
      </w:pPr>
    </w:p>
    <w:p w14:paraId="79E49B5A" w14:textId="77777777" w:rsidR="000B340F" w:rsidRPr="00380A04" w:rsidRDefault="000B340F" w:rsidP="00F55750">
      <w:pPr>
        <w:tabs>
          <w:tab w:val="left" w:pos="960"/>
        </w:tabs>
        <w:spacing w:after="0"/>
        <w:rPr>
          <w:rFonts w:ascii="Times New Roman" w:hAnsi="Times New Roman"/>
          <w:b/>
        </w:rPr>
      </w:pPr>
    </w:p>
    <w:p w14:paraId="5228C348" w14:textId="511B00F3" w:rsidR="000B340F" w:rsidRPr="00380A04" w:rsidRDefault="000B340F" w:rsidP="00F55750">
      <w:pPr>
        <w:spacing w:after="0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  <w:b/>
        </w:rPr>
        <w:t>Owobukhabirisi</w:t>
      </w:r>
      <w:proofErr w:type="spellEnd"/>
      <w:r w:rsidRPr="00380A04">
        <w:rPr>
          <w:rFonts w:ascii="Times New Roman" w:hAnsi="Times New Roman"/>
          <w:b/>
        </w:rPr>
        <w:t xml:space="preserve"> </w:t>
      </w:r>
      <w:proofErr w:type="spellStart"/>
      <w:r w:rsidRPr="00380A04">
        <w:rPr>
          <w:rFonts w:ascii="Times New Roman" w:hAnsi="Times New Roman"/>
          <w:b/>
        </w:rPr>
        <w:t>bukholerwa</w:t>
      </w:r>
      <w:proofErr w:type="spellEnd"/>
      <w:r w:rsidRPr="00380A04">
        <w:rPr>
          <w:rFonts w:ascii="Times New Roman" w:hAnsi="Times New Roman"/>
          <w:b/>
        </w:rPr>
        <w:t>:</w:t>
      </w:r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Nyangaino</w:t>
      </w:r>
      <w:proofErr w:type="gramStart"/>
      <w:r w:rsidRPr="00380A04">
        <w:rPr>
          <w:rFonts w:ascii="Times New Roman" w:hAnsi="Times New Roman"/>
        </w:rPr>
        <w:t>,emipango</w:t>
      </w:r>
      <w:proofErr w:type="spellEnd"/>
      <w:proofErr w:type="gram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chiosi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chiobukhabirisi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chilekholekha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hango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wuwo</w:t>
      </w:r>
      <w:proofErr w:type="spellEnd"/>
      <w:r w:rsidRPr="00380A04">
        <w:rPr>
          <w:rFonts w:ascii="Times New Roman" w:hAnsi="Times New Roman"/>
        </w:rPr>
        <w:t xml:space="preserve">. </w:t>
      </w:r>
    </w:p>
    <w:p w14:paraId="0B5DE109" w14:textId="77777777" w:rsidR="000B340F" w:rsidRPr="00380A04" w:rsidRDefault="000B340F" w:rsidP="0008367B">
      <w:pPr>
        <w:spacing w:after="0"/>
        <w:rPr>
          <w:rFonts w:ascii="Times New Roman" w:hAnsi="Times New Roman"/>
        </w:rPr>
      </w:pPr>
    </w:p>
    <w:p w14:paraId="2B8EDFC7" w14:textId="77777777" w:rsidR="000B340F" w:rsidRPr="00380A04" w:rsidRDefault="000B340F" w:rsidP="00375EDA">
      <w:pPr>
        <w:spacing w:after="0"/>
        <w:rPr>
          <w:rFonts w:ascii="Times New Roman" w:hAnsi="Times New Roman"/>
          <w:b/>
          <w:bCs/>
        </w:rPr>
      </w:pPr>
      <w:proofErr w:type="spellStart"/>
      <w:r w:rsidRPr="00380A04">
        <w:rPr>
          <w:rFonts w:ascii="Times New Roman" w:hAnsi="Times New Roman"/>
          <w:b/>
        </w:rPr>
        <w:t>Obukhonyi</w:t>
      </w:r>
      <w:proofErr w:type="spellEnd"/>
    </w:p>
    <w:p w14:paraId="232B9B8A" w14:textId="77777777" w:rsidR="000B340F" w:rsidRPr="00380A04" w:rsidRDefault="000B340F" w:rsidP="00375EDA">
      <w:pPr>
        <w:jc w:val="both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Nochama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okhuchiba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amarebo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kano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bubulao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obukhonyi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bwosi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bwosi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bwaulanyola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olaba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nokhukhonyanga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okhumanyrisia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obukhonyi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bulamu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khulondokhana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obulwale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bwo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okhunyalala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shingana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ebiokhulia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proofErr w:type="gramStart"/>
      <w:r w:rsidRPr="00380A04">
        <w:rPr>
          <w:rFonts w:ascii="Times New Roman" w:hAnsi="Times New Roman"/>
        </w:rPr>
        <w:t>okhulia</w:t>
      </w:r>
      <w:proofErr w:type="spellEnd"/>
      <w:r w:rsidRPr="00380A04">
        <w:rPr>
          <w:rFonts w:ascii="Times New Roman" w:hAnsi="Times New Roman"/>
        </w:rPr>
        <w:t xml:space="preserve"> 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proofErr w:type="gram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tsinjiar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etsia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obulamu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mujumula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binjiranaga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okhunyalala</w:t>
      </w:r>
      <w:proofErr w:type="spellEnd"/>
      <w:r w:rsidRPr="00380A04">
        <w:rPr>
          <w:rFonts w:ascii="Times New Roman" w:hAnsi="Times New Roman"/>
        </w:rPr>
        <w:t xml:space="preserve">  </w:t>
      </w:r>
      <w:proofErr w:type="spellStart"/>
      <w:r w:rsidRPr="00380A04">
        <w:rPr>
          <w:rFonts w:ascii="Times New Roman" w:hAnsi="Times New Roman"/>
        </w:rPr>
        <w:t>nomba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obulwale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bundi</w:t>
      </w:r>
      <w:proofErr w:type="spellEnd"/>
      <w:r w:rsidRPr="00380A04">
        <w:rPr>
          <w:rFonts w:ascii="Times New Roman" w:hAnsi="Times New Roman"/>
        </w:rPr>
        <w:t>.</w:t>
      </w:r>
    </w:p>
    <w:p w14:paraId="796C4A33" w14:textId="77777777" w:rsidR="000B340F" w:rsidRPr="00380A04" w:rsidRDefault="000B340F" w:rsidP="0008367B">
      <w:pPr>
        <w:spacing w:after="0"/>
        <w:rPr>
          <w:rFonts w:ascii="Times New Roman" w:hAnsi="Times New Roman"/>
        </w:rPr>
      </w:pPr>
    </w:p>
    <w:p w14:paraId="4A678887" w14:textId="77777777" w:rsidR="000B340F" w:rsidRPr="00380A04" w:rsidRDefault="000B340F" w:rsidP="008C440C">
      <w:pPr>
        <w:spacing w:after="0"/>
        <w:rPr>
          <w:rFonts w:ascii="Times New Roman" w:hAnsi="Times New Roman"/>
          <w:b/>
          <w:bCs/>
        </w:rPr>
      </w:pPr>
      <w:proofErr w:type="spellStart"/>
      <w:r w:rsidRPr="00380A04">
        <w:rPr>
          <w:rFonts w:ascii="Times New Roman" w:hAnsi="Times New Roman"/>
          <w:b/>
          <w:bCs/>
        </w:rPr>
        <w:t>Hatari</w:t>
      </w:r>
      <w:proofErr w:type="spellEnd"/>
      <w:r w:rsidRPr="00380A04">
        <w:rPr>
          <w:rFonts w:ascii="Times New Roman" w:hAnsi="Times New Roman"/>
          <w:b/>
          <w:bCs/>
        </w:rPr>
        <w:t xml:space="preserve"> </w:t>
      </w:r>
      <w:proofErr w:type="spellStart"/>
      <w:r w:rsidRPr="00380A04">
        <w:rPr>
          <w:rFonts w:ascii="Times New Roman" w:hAnsi="Times New Roman"/>
          <w:b/>
          <w:bCs/>
        </w:rPr>
        <w:t>nende</w:t>
      </w:r>
      <w:proofErr w:type="spellEnd"/>
      <w:r w:rsidRPr="00380A04">
        <w:rPr>
          <w:rFonts w:ascii="Times New Roman" w:hAnsi="Times New Roman"/>
          <w:b/>
          <w:bCs/>
        </w:rPr>
        <w:t xml:space="preserve"> </w:t>
      </w:r>
      <w:proofErr w:type="spellStart"/>
      <w:r w:rsidRPr="00380A04">
        <w:rPr>
          <w:rFonts w:ascii="Times New Roman" w:hAnsi="Times New Roman"/>
          <w:b/>
          <w:bCs/>
        </w:rPr>
        <w:t>obulebulira</w:t>
      </w:r>
      <w:proofErr w:type="spellEnd"/>
    </w:p>
    <w:p w14:paraId="00ED8295" w14:textId="5B44F85E" w:rsidR="000B340F" w:rsidRPr="00380A04" w:rsidRDefault="000B340F" w:rsidP="008C440C">
      <w:pPr>
        <w:spacing w:after="0"/>
        <w:rPr>
          <w:rFonts w:ascii="Times New Roman" w:hAnsi="Times New Roman"/>
          <w:i/>
        </w:rPr>
      </w:pPr>
      <w:proofErr w:type="spellStart"/>
      <w:r w:rsidRPr="00380A04">
        <w:rPr>
          <w:rFonts w:ascii="Times New Roman" w:hAnsi="Times New Roman"/>
          <w:bCs/>
        </w:rPr>
        <w:t>Hatari</w:t>
      </w:r>
      <w:proofErr w:type="spellEnd"/>
      <w:r w:rsidRPr="00380A04">
        <w:rPr>
          <w:rFonts w:ascii="Times New Roman" w:hAnsi="Times New Roman"/>
          <w:bCs/>
        </w:rPr>
        <w:t xml:space="preserve"> </w:t>
      </w:r>
      <w:proofErr w:type="spellStart"/>
      <w:r w:rsidRPr="00380A04">
        <w:rPr>
          <w:rFonts w:ascii="Times New Roman" w:hAnsi="Times New Roman"/>
          <w:bCs/>
        </w:rPr>
        <w:t>inyala</w:t>
      </w:r>
      <w:proofErr w:type="spellEnd"/>
      <w:r w:rsidRPr="00380A04">
        <w:rPr>
          <w:rFonts w:ascii="Times New Roman" w:hAnsi="Times New Roman"/>
          <w:bCs/>
        </w:rPr>
        <w:t xml:space="preserve"> </w:t>
      </w:r>
      <w:proofErr w:type="spellStart"/>
      <w:r w:rsidRPr="00380A04">
        <w:rPr>
          <w:rFonts w:ascii="Times New Roman" w:hAnsi="Times New Roman"/>
          <w:bCs/>
        </w:rPr>
        <w:t>okhululirao</w:t>
      </w:r>
      <w:proofErr w:type="spellEnd"/>
      <w:r w:rsidRPr="00380A04">
        <w:rPr>
          <w:rFonts w:ascii="Times New Roman" w:hAnsi="Times New Roman"/>
          <w:bCs/>
        </w:rPr>
        <w:t xml:space="preserve">, </w:t>
      </w:r>
      <w:proofErr w:type="spellStart"/>
      <w:r w:rsidRPr="00380A04">
        <w:rPr>
          <w:rFonts w:ascii="Times New Roman" w:hAnsi="Times New Roman"/>
          <w:bCs/>
        </w:rPr>
        <w:t>obulebulira</w:t>
      </w:r>
      <w:proofErr w:type="spellEnd"/>
      <w:r w:rsidRPr="00380A04">
        <w:rPr>
          <w:rFonts w:ascii="Times New Roman" w:hAnsi="Times New Roman"/>
          <w:bCs/>
        </w:rPr>
        <w:t xml:space="preserve">, </w:t>
      </w:r>
      <w:proofErr w:type="spellStart"/>
      <w:r w:rsidRPr="00380A04">
        <w:rPr>
          <w:rFonts w:ascii="Times New Roman" w:hAnsi="Times New Roman"/>
          <w:bCs/>
        </w:rPr>
        <w:t>nende</w:t>
      </w:r>
      <w:proofErr w:type="spellEnd"/>
      <w:r w:rsidRPr="00380A04">
        <w:rPr>
          <w:rFonts w:ascii="Times New Roman" w:hAnsi="Times New Roman"/>
          <w:bCs/>
        </w:rPr>
        <w:t xml:space="preserve"> </w:t>
      </w:r>
      <w:proofErr w:type="spellStart"/>
      <w:r w:rsidRPr="00380A04">
        <w:rPr>
          <w:rFonts w:ascii="Times New Roman" w:hAnsi="Times New Roman"/>
          <w:bCs/>
        </w:rPr>
        <w:t>ebinyalao</w:t>
      </w:r>
      <w:proofErr w:type="spellEnd"/>
      <w:r w:rsidRPr="00380A04">
        <w:rPr>
          <w:rFonts w:ascii="Times New Roman" w:hAnsi="Times New Roman"/>
          <w:bCs/>
        </w:rPr>
        <w:t xml:space="preserve"> </w:t>
      </w:r>
      <w:proofErr w:type="spellStart"/>
      <w:r w:rsidRPr="00380A04">
        <w:rPr>
          <w:rFonts w:ascii="Times New Roman" w:hAnsi="Times New Roman"/>
          <w:bCs/>
        </w:rPr>
        <w:t>okhurulirao</w:t>
      </w:r>
      <w:proofErr w:type="spellEnd"/>
      <w:r w:rsidRPr="00380A04">
        <w:rPr>
          <w:rFonts w:ascii="Times New Roman" w:hAnsi="Times New Roman"/>
          <w:bCs/>
        </w:rPr>
        <w:t xml:space="preserve"> </w:t>
      </w:r>
      <w:proofErr w:type="spellStart"/>
      <w:r w:rsidRPr="00380A04">
        <w:rPr>
          <w:rFonts w:ascii="Times New Roman" w:hAnsi="Times New Roman"/>
          <w:bCs/>
        </w:rPr>
        <w:t>ne</w:t>
      </w:r>
      <w:proofErr w:type="spellEnd"/>
      <w:r w:rsidRPr="00380A04">
        <w:rPr>
          <w:rFonts w:ascii="Times New Roman" w:hAnsi="Times New Roman"/>
          <w:bCs/>
        </w:rPr>
        <w:t xml:space="preserve"> </w:t>
      </w:r>
      <w:proofErr w:type="spellStart"/>
      <w:r w:rsidRPr="00380A04">
        <w:rPr>
          <w:rFonts w:ascii="Times New Roman" w:hAnsi="Times New Roman"/>
          <w:bCs/>
        </w:rPr>
        <w:t>ebilondakho</w:t>
      </w:r>
      <w:proofErr w:type="spellEnd"/>
      <w:r w:rsidRPr="00380A04">
        <w:rPr>
          <w:rFonts w:ascii="Times New Roman" w:hAnsi="Times New Roman"/>
          <w:bCs/>
        </w:rPr>
        <w:t xml:space="preserve"> </w:t>
      </w:r>
      <w:proofErr w:type="spellStart"/>
      <w:ins w:id="0" w:author="swakoli" w:date="2014-06-17T12:55:00Z">
        <w:r w:rsidR="00165536">
          <w:rPr>
            <w:rFonts w:ascii="Times New Roman" w:hAnsi="Times New Roman"/>
            <w:bCs/>
          </w:rPr>
          <w:t>khwama</w:t>
        </w:r>
        <w:proofErr w:type="spellEnd"/>
        <w:r w:rsidR="00165536">
          <w:rPr>
            <w:rFonts w:ascii="Times New Roman" w:hAnsi="Times New Roman"/>
            <w:bCs/>
          </w:rPr>
          <w:t xml:space="preserve"> </w:t>
        </w:r>
        <w:proofErr w:type="spellStart"/>
        <w:r w:rsidR="00165536">
          <w:rPr>
            <w:rFonts w:ascii="Times New Roman" w:hAnsi="Times New Roman"/>
            <w:bCs/>
          </w:rPr>
          <w:t>huvuenjelesi</w:t>
        </w:r>
        <w:proofErr w:type="spellEnd"/>
        <w:r w:rsidR="00165536">
          <w:rPr>
            <w:rFonts w:ascii="Times New Roman" w:hAnsi="Times New Roman"/>
            <w:bCs/>
          </w:rPr>
          <w:t xml:space="preserve"> </w:t>
        </w:r>
        <w:proofErr w:type="spellStart"/>
        <w:r w:rsidR="00165536">
          <w:rPr>
            <w:rFonts w:ascii="Times New Roman" w:hAnsi="Times New Roman"/>
            <w:bCs/>
          </w:rPr>
          <w:t>vili</w:t>
        </w:r>
      </w:ins>
      <w:proofErr w:type="spellEnd"/>
      <w:del w:id="1" w:author="swakoli" w:date="2014-06-17T12:55:00Z">
        <w:r w:rsidRPr="00380A04" w:rsidDel="00165536">
          <w:rPr>
            <w:rFonts w:ascii="Times New Roman" w:hAnsi="Times New Roman"/>
            <w:bCs/>
          </w:rPr>
          <w:delText>ni</w:delText>
        </w:r>
      </w:del>
      <w:r w:rsidRPr="00380A04">
        <w:rPr>
          <w:rFonts w:ascii="Times New Roman" w:hAnsi="Times New Roman"/>
          <w:bCs/>
        </w:rPr>
        <w:t>:</w:t>
      </w:r>
    </w:p>
    <w:p w14:paraId="32B731F2" w14:textId="77777777" w:rsidR="000B340F" w:rsidRPr="00380A04" w:rsidRDefault="000B340F" w:rsidP="0041091B">
      <w:pPr>
        <w:pStyle w:val="ListParagraph"/>
        <w:numPr>
          <w:ilvl w:val="0"/>
          <w:numId w:val="6"/>
        </w:num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/>
          <w:b/>
          <w:bCs/>
        </w:rPr>
      </w:pPr>
      <w:proofErr w:type="spellStart"/>
      <w:r w:rsidRPr="00380A04">
        <w:rPr>
          <w:rFonts w:ascii="Times New Roman" w:hAnsi="Times New Roman"/>
        </w:rPr>
        <w:t>Amarebo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kandi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akandakhureba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kalaba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akabinafusi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noba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akalekhana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omundu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undi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okhuulira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khubera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katira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obulamu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bwawo</w:t>
      </w:r>
      <w:proofErr w:type="spellEnd"/>
      <w:r w:rsidRPr="00380A04">
        <w:rPr>
          <w:rFonts w:ascii="Times New Roman" w:hAnsi="Times New Roman"/>
        </w:rPr>
        <w:t xml:space="preserve">. </w:t>
      </w:r>
      <w:proofErr w:type="spellStart"/>
      <w:r w:rsidRPr="00380A04">
        <w:rPr>
          <w:rFonts w:ascii="Times New Roman" w:hAnsi="Times New Roman"/>
        </w:rPr>
        <w:t>Onyala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okhuhulira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obubi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makhuwa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kandi</w:t>
      </w:r>
      <w:proofErr w:type="spellEnd"/>
      <w:r w:rsidRPr="00380A04">
        <w:rPr>
          <w:rFonts w:ascii="Times New Roman" w:hAnsi="Times New Roman"/>
        </w:rPr>
        <w:t xml:space="preserve">. </w:t>
      </w:r>
      <w:proofErr w:type="spellStart"/>
      <w:r w:rsidRPr="00380A04">
        <w:rPr>
          <w:rFonts w:ascii="Times New Roman" w:hAnsi="Times New Roman"/>
        </w:rPr>
        <w:t>SShili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mbu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proofErr w:type="gramStart"/>
      <w:r w:rsidRPr="00380A04">
        <w:rPr>
          <w:rFonts w:ascii="Times New Roman" w:hAnsi="Times New Roman"/>
        </w:rPr>
        <w:t>ni</w:t>
      </w:r>
      <w:proofErr w:type="spellEnd"/>
      <w:proofErr w:type="gram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lazma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ochibe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amarebo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nomba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wiunge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okhubola</w:t>
      </w:r>
      <w:proofErr w:type="spellEnd"/>
      <w:r w:rsidRPr="00380A04">
        <w:rPr>
          <w:rFonts w:ascii="Times New Roman" w:hAnsi="Times New Roman"/>
        </w:rPr>
        <w:t>/</w:t>
      </w:r>
      <w:proofErr w:type="spellStart"/>
      <w:r w:rsidRPr="00380A04">
        <w:rPr>
          <w:rFonts w:ascii="Times New Roman" w:hAnsi="Times New Roman"/>
        </w:rPr>
        <w:t>ameeko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nolenyere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khandi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nobulayi</w:t>
      </w:r>
      <w:proofErr w:type="spellEnd"/>
      <w:r w:rsidRPr="00380A04">
        <w:rPr>
          <w:rFonts w:ascii="Times New Roman" w:hAnsi="Times New Roman"/>
        </w:rPr>
        <w:t xml:space="preserve">. </w:t>
      </w:r>
      <w:proofErr w:type="spellStart"/>
      <w:r w:rsidRPr="00380A04">
        <w:rPr>
          <w:rFonts w:ascii="Times New Roman" w:hAnsi="Times New Roman"/>
        </w:rPr>
        <w:t>Shili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lazma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okhubire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khulwa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shina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showeyere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okhuchiba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amarebo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kosi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tawe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nomba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showenyere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mumeeko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tawe</w:t>
      </w:r>
      <w:proofErr w:type="spellEnd"/>
      <w:r w:rsidRPr="00380A04">
        <w:rPr>
          <w:rFonts w:ascii="Times New Roman" w:hAnsi="Times New Roman"/>
        </w:rPr>
        <w:t xml:space="preserve">. </w:t>
      </w:r>
      <w:proofErr w:type="spellStart"/>
      <w:r w:rsidRPr="00380A04">
        <w:rPr>
          <w:rFonts w:ascii="Times New Roman" w:hAnsi="Times New Roman"/>
        </w:rPr>
        <w:t>Amajibu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kao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khulakabikha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andiyu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ngalwa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khunyalirwa</w:t>
      </w:r>
      <w:proofErr w:type="spellEnd"/>
      <w:r w:rsidRPr="00380A04">
        <w:rPr>
          <w:rFonts w:ascii="Times New Roman" w:hAnsi="Times New Roman"/>
        </w:rPr>
        <w:t xml:space="preserve">, ne </w:t>
      </w:r>
      <w:proofErr w:type="spellStart"/>
      <w:r w:rsidRPr="00380A04">
        <w:rPr>
          <w:rFonts w:ascii="Times New Roman" w:hAnsi="Times New Roman"/>
        </w:rPr>
        <w:t>khupara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mbu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hatari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ya</w:t>
      </w:r>
      <w:proofErr w:type="spellEnd"/>
      <w:r w:rsidRPr="00380A04">
        <w:rPr>
          <w:rFonts w:ascii="Times New Roman" w:hAnsi="Times New Roman"/>
        </w:rPr>
        <w:t xml:space="preserve"> ewe </w:t>
      </w:r>
      <w:proofErr w:type="spellStart"/>
      <w:r w:rsidRPr="00380A04">
        <w:rPr>
          <w:rFonts w:ascii="Times New Roman" w:hAnsi="Times New Roman"/>
        </w:rPr>
        <w:t>okhuba</w:t>
      </w:r>
      <w:proofErr w:type="spellEnd"/>
      <w:r w:rsidRPr="00380A04">
        <w:rPr>
          <w:rFonts w:ascii="Times New Roman" w:hAnsi="Times New Roman"/>
        </w:rPr>
        <w:t xml:space="preserve"> mu </w:t>
      </w:r>
      <w:proofErr w:type="spellStart"/>
      <w:r w:rsidRPr="00380A04">
        <w:rPr>
          <w:rFonts w:ascii="Times New Roman" w:hAnsi="Times New Roman"/>
        </w:rPr>
        <w:t>obukhabirisi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buno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obututu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muno</w:t>
      </w:r>
      <w:proofErr w:type="spellEnd"/>
    </w:p>
    <w:p w14:paraId="45D1420D" w14:textId="77777777" w:rsidR="000B340F" w:rsidRPr="00380A04" w:rsidRDefault="000B340F" w:rsidP="00E125D7">
      <w:pPr>
        <w:pStyle w:val="ListParagraph"/>
        <w:numPr>
          <w:ilvl w:val="0"/>
          <w:numId w:val="6"/>
        </w:numPr>
        <w:tabs>
          <w:tab w:val="clear" w:pos="36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380A04">
        <w:rPr>
          <w:rFonts w:ascii="Times New Roman" w:hAnsi="Times New Roman"/>
          <w:sz w:val="24"/>
          <w:szCs w:val="24"/>
        </w:rPr>
        <w:t>Hulaba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80A04">
        <w:rPr>
          <w:rFonts w:ascii="Times New Roman" w:hAnsi="Times New Roman"/>
          <w:sz w:val="24"/>
          <w:szCs w:val="24"/>
        </w:rPr>
        <w:t>nende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80A04">
        <w:rPr>
          <w:rFonts w:ascii="Times New Roman" w:hAnsi="Times New Roman"/>
          <w:sz w:val="24"/>
          <w:szCs w:val="24"/>
        </w:rPr>
        <w:t>itabu</w:t>
      </w:r>
      <w:proofErr w:type="spellEnd"/>
      <w:proofErr w:type="gram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inditi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khulwa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ohubikha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amakhuwa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kosi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khuba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isiri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. </w:t>
      </w:r>
    </w:p>
    <w:p w14:paraId="2F9D6ACE" w14:textId="77777777" w:rsidR="000B340F" w:rsidRPr="00380A04" w:rsidRDefault="000B340F" w:rsidP="0008367B">
      <w:pPr>
        <w:tabs>
          <w:tab w:val="left" w:pos="1980"/>
        </w:tabs>
        <w:spacing w:after="0"/>
        <w:rPr>
          <w:rFonts w:ascii="Times New Roman" w:hAnsi="Times New Roman"/>
          <w:b/>
        </w:rPr>
      </w:pPr>
    </w:p>
    <w:p w14:paraId="36EADCC2" w14:textId="77777777" w:rsidR="000B340F" w:rsidRPr="00380A04" w:rsidRDefault="000B340F" w:rsidP="00727A4A">
      <w:pPr>
        <w:tabs>
          <w:tab w:val="left" w:pos="1980"/>
        </w:tabs>
        <w:spacing w:after="0"/>
        <w:rPr>
          <w:rFonts w:ascii="Times New Roman" w:hAnsi="Times New Roman"/>
          <w:b/>
        </w:rPr>
      </w:pPr>
      <w:bookmarkStart w:id="2" w:name="OLE_LINK1"/>
      <w:bookmarkStart w:id="3" w:name="OLE_LINK2"/>
      <w:proofErr w:type="spellStart"/>
      <w:r w:rsidRPr="00380A04">
        <w:rPr>
          <w:rFonts w:ascii="Times New Roman" w:hAnsi="Times New Roman"/>
          <w:b/>
        </w:rPr>
        <w:t>Obubinafusi</w:t>
      </w:r>
      <w:proofErr w:type="spellEnd"/>
    </w:p>
    <w:p w14:paraId="6B23E0A1" w14:textId="77777777" w:rsidR="000B340F" w:rsidRPr="00380A04" w:rsidRDefault="000B340F" w:rsidP="00E125D7">
      <w:pPr>
        <w:tabs>
          <w:tab w:val="left" w:pos="1980"/>
        </w:tabs>
        <w:spacing w:after="0"/>
        <w:rPr>
          <w:rFonts w:ascii="Times New Roman" w:hAnsi="Times New Roman"/>
          <w:bCs/>
        </w:rPr>
      </w:pPr>
      <w:proofErr w:type="spellStart"/>
      <w:r w:rsidRPr="00380A04">
        <w:rPr>
          <w:rFonts w:ascii="Times New Roman" w:hAnsi="Times New Roman"/>
          <w:b/>
        </w:rPr>
        <w:t>Okhufunaka</w:t>
      </w:r>
      <w:proofErr w:type="spellEnd"/>
      <w:r w:rsidRPr="00380A04">
        <w:rPr>
          <w:rFonts w:ascii="Times New Roman" w:hAnsi="Times New Roman"/>
          <w:b/>
        </w:rPr>
        <w:t xml:space="preserve"> </w:t>
      </w:r>
      <w:proofErr w:type="spellStart"/>
      <w:r w:rsidRPr="00380A04">
        <w:rPr>
          <w:rFonts w:ascii="Times New Roman" w:hAnsi="Times New Roman"/>
          <w:b/>
        </w:rPr>
        <w:t>obubinafusi</w:t>
      </w:r>
      <w:proofErr w:type="spellEnd"/>
      <w:r w:rsidRPr="00380A04">
        <w:rPr>
          <w:rFonts w:ascii="Times New Roman" w:hAnsi="Times New Roman"/>
          <w:b/>
        </w:rPr>
        <w:t>:</w:t>
      </w:r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ngalwa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obukhabirisi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bwosi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sinyalakhubawo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sikha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esiabubifusi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bulanyala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khulindwa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tawe</w:t>
      </w:r>
      <w:proofErr w:type="spellEnd"/>
      <w:r w:rsidRPr="00380A04">
        <w:rPr>
          <w:rFonts w:ascii="Times New Roman" w:hAnsi="Times New Roman"/>
        </w:rPr>
        <w:t xml:space="preserve">; </w:t>
      </w:r>
      <w:proofErr w:type="spellStart"/>
      <w:r w:rsidRPr="00380A04">
        <w:rPr>
          <w:rFonts w:ascii="Times New Roman" w:hAnsi="Times New Roman"/>
        </w:rPr>
        <w:t>halari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khutemanga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ngalwakhunyalirwa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okhubulinda</w:t>
      </w:r>
      <w:proofErr w:type="spellEnd"/>
      <w:r w:rsidRPr="00380A04">
        <w:rPr>
          <w:rFonts w:ascii="Times New Roman" w:hAnsi="Times New Roman"/>
        </w:rPr>
        <w:t xml:space="preserve">. </w:t>
      </w:r>
    </w:p>
    <w:p w14:paraId="5A6D7EBE" w14:textId="77777777" w:rsidR="000B340F" w:rsidRPr="00380A04" w:rsidRDefault="000B340F" w:rsidP="00E125D7">
      <w:pPr>
        <w:numPr>
          <w:ilvl w:val="0"/>
          <w:numId w:val="5"/>
        </w:numPr>
        <w:tabs>
          <w:tab w:val="left" w:pos="1980"/>
        </w:tabs>
        <w:spacing w:after="0"/>
        <w:rPr>
          <w:rFonts w:ascii="Times New Roman" w:hAnsi="Times New Roman"/>
          <w:bCs/>
        </w:rPr>
      </w:pPr>
      <w:proofErr w:type="spellStart"/>
      <w:r w:rsidRPr="00380A04">
        <w:rPr>
          <w:rFonts w:ascii="Times New Roman" w:hAnsi="Times New Roman"/>
        </w:rPr>
        <w:t>Obukhabirisi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bwao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khulatema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ngalwakhunyalirwa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khubulinde</w:t>
      </w:r>
      <w:proofErr w:type="spellEnd"/>
      <w:r w:rsidRPr="00380A04">
        <w:rPr>
          <w:rFonts w:ascii="Times New Roman" w:hAnsi="Times New Roman"/>
        </w:rPr>
        <w:t xml:space="preserve"> mu </w:t>
      </w:r>
      <w:proofErr w:type="spellStart"/>
      <w:r w:rsidRPr="00380A04">
        <w:rPr>
          <w:rFonts w:ascii="Times New Roman" w:hAnsi="Times New Roman"/>
        </w:rPr>
        <w:t>bubinafisi</w:t>
      </w:r>
      <w:proofErr w:type="spellEnd"/>
      <w:r w:rsidRPr="00380A04">
        <w:rPr>
          <w:rFonts w:ascii="Times New Roman" w:hAnsi="Times New Roman"/>
        </w:rPr>
        <w:t xml:space="preserve">. Na </w:t>
      </w:r>
      <w:proofErr w:type="spellStart"/>
      <w:r w:rsidRPr="00380A04">
        <w:rPr>
          <w:rFonts w:ascii="Times New Roman" w:hAnsi="Times New Roman"/>
        </w:rPr>
        <w:t>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kwitsa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okhurumbula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elira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lio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omundu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yesi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yesi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tawe</w:t>
      </w:r>
      <w:proofErr w:type="spellEnd"/>
    </w:p>
    <w:p w14:paraId="35A41B69" w14:textId="77777777" w:rsidR="000B340F" w:rsidRPr="00380A04" w:rsidRDefault="000B340F" w:rsidP="00E125D7">
      <w:pPr>
        <w:tabs>
          <w:tab w:val="left" w:pos="1980"/>
        </w:tabs>
        <w:spacing w:after="0" w:line="240" w:lineRule="auto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Okhulonderera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hatari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eyo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bubinafusi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abalanyalirwa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ireporti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ikhusiyana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proofErr w:type="gramStart"/>
      <w:r w:rsidRPr="00380A04">
        <w:rPr>
          <w:rFonts w:ascii="Times New Roman" w:hAnsi="Times New Roman"/>
        </w:rPr>
        <w:t>ni</w:t>
      </w:r>
      <w:proofErr w:type="spellEnd"/>
      <w:proofErr w:type="gram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nawe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balaba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abakholi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ba</w:t>
      </w:r>
      <w:proofErr w:type="spellEnd"/>
      <w:r w:rsidRPr="00380A04">
        <w:rPr>
          <w:rFonts w:ascii="Times New Roman" w:hAnsi="Times New Roman"/>
        </w:rPr>
        <w:t xml:space="preserve"> IPA </w:t>
      </w:r>
      <w:proofErr w:type="spellStart"/>
      <w:r w:rsidRPr="00380A04">
        <w:rPr>
          <w:rFonts w:ascii="Times New Roman" w:hAnsi="Times New Roman"/>
        </w:rPr>
        <w:t>balala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nande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abemirisi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mukanda</w:t>
      </w:r>
      <w:proofErr w:type="spellEnd"/>
      <w:r w:rsidRPr="00380A04">
        <w:rPr>
          <w:rFonts w:ascii="Times New Roman" w:hAnsi="Times New Roman"/>
        </w:rPr>
        <w:t xml:space="preserve">. </w:t>
      </w:r>
      <w:proofErr w:type="spellStart"/>
      <w:r w:rsidRPr="00380A04">
        <w:rPr>
          <w:rFonts w:ascii="Times New Roman" w:hAnsi="Times New Roman"/>
        </w:rPr>
        <w:t>Esimanyisio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siosi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siosi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silahakhasibwa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makalusio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kao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kandi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kho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abemirisi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proofErr w:type="gramStart"/>
      <w:r w:rsidRPr="00380A04">
        <w:rPr>
          <w:rFonts w:ascii="Times New Roman" w:hAnsi="Times New Roman"/>
        </w:rPr>
        <w:t>bo</w:t>
      </w:r>
      <w:proofErr w:type="spellEnd"/>
      <w:proofErr w:type="gram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mukanda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abalanyalirwa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okhulonderera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khulkalukha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iwe</w:t>
      </w:r>
      <w:proofErr w:type="spellEnd"/>
      <w:r w:rsidRPr="00380A04">
        <w:rPr>
          <w:rFonts w:ascii="Times New Roman" w:hAnsi="Times New Roman"/>
        </w:rPr>
        <w:t xml:space="preserve">. Ne </w:t>
      </w:r>
      <w:proofErr w:type="spellStart"/>
      <w:r w:rsidRPr="00380A04">
        <w:rPr>
          <w:rFonts w:ascii="Times New Roman" w:hAnsi="Times New Roman"/>
        </w:rPr>
        <w:t>amakaratasi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kosi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kalaba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iripoti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yawo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khulaifungira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abundu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andiyu</w:t>
      </w:r>
      <w:proofErr w:type="spellEnd"/>
      <w:r w:rsidRPr="00380A04">
        <w:rPr>
          <w:rFonts w:ascii="Times New Roman" w:hAnsi="Times New Roman"/>
        </w:rPr>
        <w:t xml:space="preserve">. Ne </w:t>
      </w:r>
      <w:proofErr w:type="spellStart"/>
      <w:r w:rsidRPr="00380A04">
        <w:rPr>
          <w:rFonts w:ascii="Times New Roman" w:hAnsi="Times New Roman"/>
        </w:rPr>
        <w:t>yosi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yosi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ibukulirwa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Ikomputa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ilaba</w:t>
      </w:r>
      <w:proofErr w:type="spellEnd"/>
      <w:r w:rsidRPr="00380A04">
        <w:rPr>
          <w:rFonts w:ascii="Times New Roman" w:hAnsi="Times New Roman"/>
        </w:rPr>
        <w:t xml:space="preserve"> encrypted. </w:t>
      </w:r>
      <w:proofErr w:type="spellStart"/>
      <w:r w:rsidRPr="00380A04">
        <w:rPr>
          <w:rFonts w:ascii="Times New Roman" w:hAnsi="Times New Roman"/>
        </w:rPr>
        <w:t>Iripoti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proofErr w:type="gramStart"/>
      <w:r w:rsidRPr="00380A04">
        <w:rPr>
          <w:rFonts w:ascii="Times New Roman" w:hAnsi="Times New Roman"/>
        </w:rPr>
        <w:t>yao</w:t>
      </w:r>
      <w:proofErr w:type="spellEnd"/>
      <w:proofErr w:type="gram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ileresibwa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okhulondakhana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amalako</w:t>
      </w:r>
      <w:proofErr w:type="spellEnd"/>
    </w:p>
    <w:p w14:paraId="73BC638F" w14:textId="77777777" w:rsidR="000B340F" w:rsidRPr="00380A04" w:rsidRDefault="000B340F" w:rsidP="00E125D7">
      <w:pPr>
        <w:tabs>
          <w:tab w:val="left" w:pos="1980"/>
        </w:tabs>
        <w:spacing w:after="0" w:line="240" w:lineRule="auto"/>
        <w:rPr>
          <w:rFonts w:ascii="Times New Roman" w:hAnsi="Times New Roman"/>
        </w:rPr>
      </w:pPr>
    </w:p>
    <w:p w14:paraId="601806E2" w14:textId="71A116A2" w:rsidR="000B340F" w:rsidRPr="00380A04" w:rsidRDefault="000B340F" w:rsidP="009A5286">
      <w:pPr>
        <w:tabs>
          <w:tab w:val="left" w:pos="1980"/>
        </w:tabs>
        <w:spacing w:after="0" w:line="240" w:lineRule="auto"/>
        <w:rPr>
          <w:rFonts w:ascii="Times New Roman" w:hAnsi="Times New Roman"/>
        </w:rPr>
      </w:pPr>
      <w:r w:rsidRPr="00380A04">
        <w:rPr>
          <w:spacing w:val="-3"/>
        </w:rPr>
        <w:t xml:space="preserve"> </w:t>
      </w:r>
      <w:proofErr w:type="spellStart"/>
      <w:r w:rsidRPr="00380A04">
        <w:rPr>
          <w:rFonts w:ascii="Times New Roman" w:hAnsi="Times New Roman"/>
          <w:i/>
        </w:rPr>
        <w:t>Okhutong’a</w:t>
      </w:r>
      <w:proofErr w:type="spellEnd"/>
      <w:r w:rsidRPr="00380A04">
        <w:rPr>
          <w:rFonts w:ascii="Times New Roman" w:hAnsi="Times New Roman"/>
          <w:i/>
        </w:rPr>
        <w:t xml:space="preserve"> </w:t>
      </w:r>
      <w:proofErr w:type="spellStart"/>
      <w:r w:rsidRPr="00380A04">
        <w:rPr>
          <w:rFonts w:ascii="Times New Roman" w:hAnsi="Times New Roman"/>
          <w:i/>
        </w:rPr>
        <w:t>nende</w:t>
      </w:r>
      <w:proofErr w:type="spellEnd"/>
      <w:r w:rsidRPr="00380A04">
        <w:rPr>
          <w:rFonts w:ascii="Times New Roman" w:hAnsi="Times New Roman"/>
          <w:i/>
        </w:rPr>
        <w:t xml:space="preserve"> </w:t>
      </w:r>
      <w:proofErr w:type="spellStart"/>
      <w:r w:rsidRPr="00380A04">
        <w:rPr>
          <w:rFonts w:ascii="Times New Roman" w:hAnsi="Times New Roman"/>
          <w:i/>
        </w:rPr>
        <w:t>tsirekodi</w:t>
      </w:r>
      <w:proofErr w:type="spellEnd"/>
      <w:r w:rsidRPr="00380A04">
        <w:rPr>
          <w:rFonts w:ascii="Times New Roman" w:hAnsi="Times New Roman"/>
          <w:i/>
        </w:rPr>
        <w:t xml:space="preserve"> </w:t>
      </w:r>
      <w:proofErr w:type="spellStart"/>
      <w:proofErr w:type="gramStart"/>
      <w:r w:rsidRPr="00380A04">
        <w:rPr>
          <w:rFonts w:ascii="Times New Roman" w:hAnsi="Times New Roman"/>
          <w:i/>
        </w:rPr>
        <w:t>tsiobukhabirisi</w:t>
      </w:r>
      <w:proofErr w:type="spellEnd"/>
      <w:r w:rsidRPr="00380A04" w:rsidDel="009F5790">
        <w:rPr>
          <w:rFonts w:ascii="Times New Roman" w:hAnsi="Times New Roman"/>
          <w:i/>
        </w:rPr>
        <w:t xml:space="preserve"> </w:t>
      </w:r>
      <w:r w:rsidRPr="00380A04">
        <w:rPr>
          <w:rFonts w:ascii="Times New Roman" w:hAnsi="Times New Roman"/>
          <w:i/>
        </w:rPr>
        <w:t>:</w:t>
      </w:r>
      <w:proofErr w:type="gramEnd"/>
      <w:r w:rsidRPr="00380A04">
        <w:rPr>
          <w:rFonts w:ascii="Times New Roman" w:hAnsi="Times New Roman"/>
          <w:i/>
        </w:rPr>
        <w:t xml:space="preserve">  </w:t>
      </w:r>
      <w:proofErr w:type="spellStart"/>
      <w:r w:rsidRPr="00380A04">
        <w:rPr>
          <w:rFonts w:ascii="Times New Roman" w:hAnsi="Times New Roman"/>
        </w:rPr>
        <w:t>Amalasire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eshinyeka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amare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amenyali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ako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mwana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wuwo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fibikhwe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khuluono</w:t>
      </w:r>
      <w:proofErr w:type="spellEnd"/>
      <w:r w:rsidRPr="00380A04">
        <w:rPr>
          <w:rFonts w:ascii="Times New Roman" w:hAnsi="Times New Roman"/>
        </w:rPr>
        <w:t xml:space="preserve"> lo </w:t>
      </w:r>
      <w:proofErr w:type="spellStart"/>
      <w:r w:rsidRPr="00380A04">
        <w:rPr>
          <w:rFonts w:ascii="Times New Roman" w:hAnsi="Times New Roman"/>
        </w:rPr>
        <w:t>obukhabirisi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nabuwe</w:t>
      </w:r>
      <w:proofErr w:type="spellEnd"/>
      <w:r w:rsidRPr="00380A04">
        <w:rPr>
          <w:rFonts w:ascii="Times New Roman" w:hAnsi="Times New Roman"/>
          <w:i/>
        </w:rPr>
        <w:t>.</w:t>
      </w:r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Kachira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tsinjira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etsia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laboratory </w:t>
      </w:r>
      <w:proofErr w:type="spellStart"/>
      <w:proofErr w:type="gramStart"/>
      <w:r w:rsidRPr="00380A04">
        <w:rPr>
          <w:color w:val="222222"/>
          <w:sz w:val="23"/>
          <w:szCs w:val="23"/>
          <w:shd w:val="clear" w:color="auto" w:fill="FFFFFF"/>
        </w:rPr>
        <w:t>tsimbia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natsibeho</w:t>
      </w:r>
      <w:proofErr w:type="spellEnd"/>
      <w:proofErr w:type="gram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okhukhonya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okhumanyirisia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obulwale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obwo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khunyala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shinga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la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bunyasia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obulamu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bwa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abaana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Habari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inyolekhana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okhurula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khubukhabirisi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ilanyana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okhukabanwa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nende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mashirika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kandi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kakhaba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380A04">
        <w:rPr>
          <w:color w:val="222222"/>
          <w:sz w:val="23"/>
          <w:szCs w:val="23"/>
          <w:shd w:val="clear" w:color="auto" w:fill="FFFFFF"/>
        </w:rPr>
        <w:t>bekomba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lakini</w:t>
      </w:r>
      <w:proofErr w:type="spellEnd"/>
      <w:proofErr w:type="gram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khulahakikisha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khubikha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habari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yiyo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obulayi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nende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obubinafsi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shinga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lwa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khuborere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khale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. 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Efipimo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binyala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okhuyirwa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mmataifa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ke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80A04">
        <w:rPr>
          <w:color w:val="222222"/>
          <w:sz w:val="23"/>
          <w:szCs w:val="23"/>
          <w:shd w:val="clear" w:color="auto" w:fill="FFFFFF"/>
        </w:rPr>
        <w:t>ehale</w:t>
      </w:r>
      <w:proofErr w:type="spellEnd"/>
      <w:r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CC55C7" w:rsidRPr="00380A04">
        <w:rPr>
          <w:color w:val="222222"/>
          <w:sz w:val="23"/>
          <w:szCs w:val="23"/>
          <w:shd w:val="clear" w:color="auto" w:fill="FFFFFF"/>
        </w:rPr>
        <w:t>bila</w:t>
      </w:r>
      <w:proofErr w:type="spellEnd"/>
      <w:r w:rsidR="00CC55C7"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CC55C7" w:rsidRPr="00380A04">
        <w:rPr>
          <w:color w:val="222222"/>
          <w:sz w:val="23"/>
          <w:szCs w:val="23"/>
          <w:shd w:val="clear" w:color="auto" w:fill="FFFFFF"/>
        </w:rPr>
        <w:t>irusa</w:t>
      </w:r>
      <w:proofErr w:type="spellEnd"/>
      <w:r w:rsidR="00CC55C7" w:rsidRPr="00380A04">
        <w:rPr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CC55C7" w:rsidRPr="00380A04">
        <w:rPr>
          <w:color w:val="222222"/>
          <w:sz w:val="23"/>
          <w:szCs w:val="23"/>
          <w:shd w:val="clear" w:color="auto" w:fill="FFFFFF"/>
        </w:rPr>
        <w:t>iyo</w:t>
      </w:r>
      <w:proofErr w:type="spellEnd"/>
      <w:r w:rsidR="00CC55C7" w:rsidRPr="00380A04">
        <w:rPr>
          <w:color w:val="222222"/>
          <w:sz w:val="23"/>
          <w:szCs w:val="23"/>
          <w:shd w:val="clear" w:color="auto" w:fill="FFFFFF"/>
        </w:rPr>
        <w:t>.</w:t>
      </w:r>
    </w:p>
    <w:p w14:paraId="0AA9CF78" w14:textId="2D44DC4B" w:rsidR="00CC55C7" w:rsidRPr="00380A04" w:rsidRDefault="00D63463" w:rsidP="00380A04">
      <w:pPr>
        <w:tabs>
          <w:tab w:val="left" w:pos="1185"/>
        </w:tabs>
        <w:spacing w:after="0" w:line="240" w:lineRule="auto"/>
        <w:rPr>
          <w:rFonts w:ascii="Times New Roman" w:hAnsi="Times New Roman"/>
        </w:rPr>
      </w:pPr>
      <w:r w:rsidRPr="00380A04">
        <w:rPr>
          <w:rFonts w:ascii="Times New Roman" w:hAnsi="Times New Roman"/>
        </w:rPr>
        <w:tab/>
      </w:r>
    </w:p>
    <w:p w14:paraId="2F88D675" w14:textId="1BDDF676" w:rsidR="00CC55C7" w:rsidRPr="00380A04" w:rsidRDefault="00CC55C7" w:rsidP="009A5286">
      <w:pPr>
        <w:tabs>
          <w:tab w:val="left" w:pos="1980"/>
        </w:tabs>
        <w:spacing w:after="0" w:line="240" w:lineRule="auto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O</w:t>
      </w:r>
      <w:r w:rsidR="00D63463" w:rsidRPr="00380A04">
        <w:rPr>
          <w:rFonts w:ascii="Times New Roman" w:hAnsi="Times New Roman"/>
        </w:rPr>
        <w:t>li</w:t>
      </w:r>
      <w:proofErr w:type="spellEnd"/>
      <w:r w:rsidR="00D63463" w:rsidRPr="00380A04">
        <w:rPr>
          <w:rFonts w:ascii="Times New Roman" w:hAnsi="Times New Roman"/>
        </w:rPr>
        <w:t xml:space="preserve"> ne </w:t>
      </w:r>
      <w:proofErr w:type="spellStart"/>
      <w:r w:rsidR="00D63463" w:rsidRPr="00380A04">
        <w:rPr>
          <w:rFonts w:ascii="Times New Roman" w:hAnsi="Times New Roman"/>
        </w:rPr>
        <w:t>haki</w:t>
      </w:r>
      <w:proofErr w:type="spellEnd"/>
      <w:r w:rsidR="00D63463" w:rsidRPr="00380A04">
        <w:rPr>
          <w:rFonts w:ascii="Times New Roman" w:hAnsi="Times New Roman"/>
        </w:rPr>
        <w:t xml:space="preserve"> </w:t>
      </w:r>
      <w:proofErr w:type="spellStart"/>
      <w:r w:rsidR="00D63463" w:rsidRPr="00380A04">
        <w:rPr>
          <w:rFonts w:ascii="Times New Roman" w:hAnsi="Times New Roman"/>
        </w:rPr>
        <w:t>yokhukhaya</w:t>
      </w:r>
      <w:proofErr w:type="spellEnd"/>
      <w:r w:rsidR="00D63463" w:rsidRPr="00380A04">
        <w:rPr>
          <w:rFonts w:ascii="Times New Roman" w:hAnsi="Times New Roman"/>
        </w:rPr>
        <w:t xml:space="preserve"> </w:t>
      </w:r>
      <w:proofErr w:type="spellStart"/>
      <w:r w:rsidR="00D63463" w:rsidRPr="00380A04">
        <w:rPr>
          <w:rFonts w:ascii="Times New Roman" w:hAnsi="Times New Roman"/>
        </w:rPr>
        <w:t>efipimo</w:t>
      </w:r>
      <w:proofErr w:type="spellEnd"/>
      <w:r w:rsidR="00D63463" w:rsidRPr="00380A04">
        <w:rPr>
          <w:rFonts w:ascii="Times New Roman" w:hAnsi="Times New Roman"/>
        </w:rPr>
        <w:t xml:space="preserve"> </w:t>
      </w:r>
      <w:proofErr w:type="spellStart"/>
      <w:r w:rsidR="00D63463" w:rsidRPr="00380A04">
        <w:rPr>
          <w:rFonts w:ascii="Times New Roman" w:hAnsi="Times New Roman"/>
        </w:rPr>
        <w:t>fifyo</w:t>
      </w:r>
      <w:proofErr w:type="spellEnd"/>
      <w:r w:rsidR="00D63463" w:rsidRPr="00380A04">
        <w:rPr>
          <w:rFonts w:ascii="Times New Roman" w:hAnsi="Times New Roman"/>
        </w:rPr>
        <w:t xml:space="preserve"> </w:t>
      </w:r>
      <w:proofErr w:type="spellStart"/>
      <w:r w:rsidR="00D63463" w:rsidRPr="00380A04">
        <w:rPr>
          <w:rFonts w:ascii="Times New Roman" w:hAnsi="Times New Roman"/>
        </w:rPr>
        <w:t>ebya</w:t>
      </w:r>
      <w:proofErr w:type="spellEnd"/>
      <w:r w:rsidR="00D63463" w:rsidRPr="00380A04">
        <w:rPr>
          <w:rFonts w:ascii="Times New Roman" w:hAnsi="Times New Roman"/>
        </w:rPr>
        <w:t xml:space="preserve"> </w:t>
      </w:r>
      <w:proofErr w:type="spellStart"/>
      <w:r w:rsidR="00D63463" w:rsidRPr="00380A04">
        <w:rPr>
          <w:rFonts w:ascii="Times New Roman" w:hAnsi="Times New Roman"/>
        </w:rPr>
        <w:t>amare</w:t>
      </w:r>
      <w:proofErr w:type="spellEnd"/>
      <w:r w:rsidR="00D63463"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khubikhwa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mubutafiti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amatukhu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kaimbeli</w:t>
      </w:r>
      <w:proofErr w:type="spellEnd"/>
      <w:r w:rsidRPr="00380A04">
        <w:rPr>
          <w:rFonts w:ascii="Times New Roman" w:hAnsi="Times New Roman"/>
        </w:rPr>
        <w:t>.</w:t>
      </w:r>
    </w:p>
    <w:p w14:paraId="42656DE9" w14:textId="77777777" w:rsidR="00CC55C7" w:rsidRPr="00380A04" w:rsidRDefault="00CC55C7" w:rsidP="00CC55C7">
      <w:pPr>
        <w:spacing w:after="0"/>
        <w:rPr>
          <w:spacing w:val="-3"/>
        </w:rPr>
      </w:pPr>
    </w:p>
    <w:bookmarkEnd w:id="2"/>
    <w:bookmarkEnd w:id="3"/>
    <w:p w14:paraId="3DE989AE" w14:textId="5A4D4FC0" w:rsidR="00CC55C7" w:rsidRPr="00380A04" w:rsidRDefault="00CC55C7" w:rsidP="00CC55C7">
      <w:pPr>
        <w:spacing w:after="0"/>
        <w:rPr>
          <w:rFonts w:ascii="Times New Roman" w:hAnsi="Times New Roman"/>
          <w:b/>
          <w:bCs/>
          <w:color w:val="000000"/>
        </w:rPr>
      </w:pPr>
      <w:proofErr w:type="spellStart"/>
      <w:r w:rsidRPr="00380A04">
        <w:rPr>
          <w:rStyle w:val="header-a1"/>
          <w:rFonts w:ascii="Times New Roman" w:hAnsi="Times New Roman"/>
        </w:rPr>
        <w:t>Okhurungwa</w:t>
      </w:r>
      <w:proofErr w:type="spellEnd"/>
    </w:p>
    <w:p w14:paraId="43539FC5" w14:textId="77777777" w:rsidR="00CC55C7" w:rsidRPr="00380A04" w:rsidRDefault="00CC55C7" w:rsidP="00CC55C7">
      <w:pPr>
        <w:spacing w:after="0"/>
        <w:rPr>
          <w:rFonts w:ascii="Times New Roman" w:hAnsi="Times New Roman"/>
          <w:i/>
        </w:rPr>
      </w:pPr>
      <w:proofErr w:type="spellStart"/>
      <w:r w:rsidRPr="00380A04">
        <w:rPr>
          <w:rFonts w:ascii="Times New Roman" w:hAnsi="Times New Roman"/>
        </w:rPr>
        <w:t>Sholarungwa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khulwokhuba</w:t>
      </w:r>
      <w:proofErr w:type="spellEnd"/>
      <w:r w:rsidRPr="00380A04">
        <w:rPr>
          <w:rFonts w:ascii="Times New Roman" w:hAnsi="Times New Roman"/>
        </w:rPr>
        <w:t xml:space="preserve"> mu </w:t>
      </w:r>
      <w:proofErr w:type="spellStart"/>
      <w:r w:rsidRPr="00380A04">
        <w:rPr>
          <w:rFonts w:ascii="Times New Roman" w:hAnsi="Times New Roman"/>
        </w:rPr>
        <w:t>mukanda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kuno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tawe</w:t>
      </w:r>
      <w:proofErr w:type="spellEnd"/>
      <w:r w:rsidRPr="00380A04">
        <w:rPr>
          <w:rFonts w:ascii="Times New Roman" w:hAnsi="Times New Roman"/>
        </w:rPr>
        <w:t>.</w:t>
      </w:r>
    </w:p>
    <w:p w14:paraId="7A250DF2" w14:textId="77777777" w:rsidR="00CC55C7" w:rsidRPr="00380A04" w:rsidRDefault="00CC55C7" w:rsidP="00CC55C7">
      <w:pPr>
        <w:spacing w:after="0"/>
        <w:rPr>
          <w:rStyle w:val="header-a1"/>
          <w:rFonts w:ascii="Times New Roman" w:hAnsi="Times New Roman"/>
          <w:b w:val="0"/>
        </w:rPr>
      </w:pPr>
    </w:p>
    <w:p w14:paraId="7A9504C1" w14:textId="124968D7" w:rsidR="00CC55C7" w:rsidRPr="00380A04" w:rsidDel="00165536" w:rsidRDefault="00CC55C7" w:rsidP="00CC55C7">
      <w:pPr>
        <w:spacing w:after="0"/>
        <w:rPr>
          <w:del w:id="4" w:author="swakoli" w:date="2014-06-17T12:55:00Z"/>
          <w:b/>
        </w:rPr>
      </w:pPr>
      <w:del w:id="5" w:author="swakoli" w:date="2014-06-17T12:55:00Z">
        <w:r w:rsidRPr="00380A04" w:rsidDel="00165536">
          <w:rPr>
            <w:rFonts w:ascii="Times New Roman" w:hAnsi="Times New Roman"/>
            <w:b/>
          </w:rPr>
          <w:lastRenderedPageBreak/>
          <w:delText>Okhusirikhwa nende okhurungwa noumiye</w:delText>
        </w:r>
      </w:del>
    </w:p>
    <w:p w14:paraId="41E46C74" w14:textId="777C1E1D" w:rsidR="00CC55C7" w:rsidRPr="00380A04" w:rsidDel="00165536" w:rsidRDefault="00CC55C7" w:rsidP="00CC55C7">
      <w:pPr>
        <w:widowControl w:val="0"/>
        <w:tabs>
          <w:tab w:val="left" w:pos="0"/>
        </w:tabs>
        <w:spacing w:after="0"/>
        <w:rPr>
          <w:del w:id="6" w:author="swakoli" w:date="2014-06-17T12:55:00Z"/>
          <w:rFonts w:ascii="Times New Roman" w:hAnsi="Times New Roman"/>
        </w:rPr>
      </w:pPr>
      <w:del w:id="7" w:author="swakoli" w:date="2014-06-17T12:55:00Z">
        <w:r w:rsidRPr="00380A04" w:rsidDel="00165536">
          <w:rPr>
            <w:rFonts w:ascii="Times New Roman" w:hAnsi="Times New Roman"/>
          </w:rPr>
          <w:delText>Nobulayi ni wekesia IPA, lwaolaba niwakhaumia khulwokhuba mu mukanda kuno. Khunyalakhwakhwechesia omwandike wa IPA noba omukhupire 0728-716-661.</w:delText>
        </w:r>
      </w:del>
    </w:p>
    <w:p w14:paraId="73218038" w14:textId="58B8037A" w:rsidR="00CC55C7" w:rsidRPr="00380A04" w:rsidDel="00165536" w:rsidRDefault="00CC55C7" w:rsidP="00CC55C7">
      <w:pPr>
        <w:widowControl w:val="0"/>
        <w:tabs>
          <w:tab w:val="left" w:pos="0"/>
        </w:tabs>
        <w:spacing w:after="0"/>
        <w:rPr>
          <w:del w:id="8" w:author="swakoli" w:date="2014-06-17T12:55:00Z"/>
          <w:rFonts w:ascii="Times New Roman" w:hAnsi="Times New Roman"/>
        </w:rPr>
      </w:pPr>
      <w:del w:id="9" w:author="swakoli" w:date="2014-06-17T12:55:00Z">
        <w:r w:rsidRPr="00380A04" w:rsidDel="00165536">
          <w:rPr>
            <w:rFonts w:ascii="Times New Roman" w:hAnsi="Times New Roman"/>
          </w:rPr>
          <w:delText xml:space="preserve">Noumiya okhulondekhana nende obukhabirisi buno, IPA ilakhweresia obusirikhi bukhoyerwa.  </w:delText>
        </w:r>
      </w:del>
    </w:p>
    <w:p w14:paraId="6740DBA1" w14:textId="77777777" w:rsidR="00CC55C7" w:rsidRPr="00380A04" w:rsidRDefault="00CC55C7" w:rsidP="00CC55C7">
      <w:pPr>
        <w:spacing w:after="0"/>
        <w:rPr>
          <w:rStyle w:val="header-a1"/>
          <w:rFonts w:ascii="Times New Roman" w:hAnsi="Times New Roman"/>
        </w:rPr>
      </w:pPr>
      <w:bookmarkStart w:id="10" w:name="_GoBack"/>
      <w:bookmarkEnd w:id="10"/>
    </w:p>
    <w:p w14:paraId="3E368FEC" w14:textId="77777777" w:rsidR="00CC55C7" w:rsidRPr="00380A04" w:rsidRDefault="00CC55C7" w:rsidP="00CC55C7">
      <w:pPr>
        <w:spacing w:after="0"/>
      </w:pPr>
      <w:proofErr w:type="spellStart"/>
      <w:r w:rsidRPr="00380A04">
        <w:rPr>
          <w:rFonts w:ascii="Times New Roman" w:hAnsi="Times New Roman"/>
          <w:b/>
          <w:bCs/>
          <w:color w:val="000000"/>
        </w:rPr>
        <w:t>Obunyali</w:t>
      </w:r>
      <w:proofErr w:type="spellEnd"/>
    </w:p>
    <w:p w14:paraId="4E3C21CE" w14:textId="77777777" w:rsidR="00CC55C7" w:rsidRPr="00380A04" w:rsidRDefault="00CC55C7" w:rsidP="00CC55C7">
      <w:pPr>
        <w:spacing w:after="0"/>
        <w:rPr>
          <w:rFonts w:ascii="Times New Roman" w:hAnsi="Times New Roman"/>
          <w:iCs/>
        </w:rPr>
      </w:pPr>
      <w:proofErr w:type="spellStart"/>
      <w:r w:rsidRPr="00380A04">
        <w:rPr>
          <w:rFonts w:ascii="Times New Roman" w:hAnsi="Times New Roman"/>
          <w:b/>
          <w:i/>
        </w:rPr>
        <w:t>Okhuba</w:t>
      </w:r>
      <w:proofErr w:type="spellEnd"/>
      <w:r w:rsidRPr="00380A04">
        <w:rPr>
          <w:rFonts w:ascii="Times New Roman" w:hAnsi="Times New Roman"/>
          <w:b/>
          <w:i/>
        </w:rPr>
        <w:t xml:space="preserve"> mu </w:t>
      </w:r>
      <w:proofErr w:type="spellStart"/>
      <w:r w:rsidRPr="00380A04">
        <w:rPr>
          <w:rFonts w:ascii="Times New Roman" w:hAnsi="Times New Roman"/>
          <w:b/>
          <w:i/>
        </w:rPr>
        <w:t>mukanda</w:t>
      </w:r>
      <w:proofErr w:type="spellEnd"/>
      <w:r w:rsidRPr="00380A04">
        <w:rPr>
          <w:rFonts w:ascii="Times New Roman" w:hAnsi="Times New Roman"/>
          <w:b/>
          <w:i/>
        </w:rPr>
        <w:t xml:space="preserve"> </w:t>
      </w:r>
      <w:proofErr w:type="spellStart"/>
      <w:r w:rsidRPr="00380A04">
        <w:rPr>
          <w:rFonts w:ascii="Times New Roman" w:hAnsi="Times New Roman"/>
          <w:b/>
          <w:i/>
        </w:rPr>
        <w:t>kuno</w:t>
      </w:r>
      <w:proofErr w:type="spellEnd"/>
      <w:r w:rsidRPr="00380A04">
        <w:rPr>
          <w:rFonts w:ascii="Times New Roman" w:hAnsi="Times New Roman"/>
          <w:b/>
          <w:i/>
        </w:rPr>
        <w:t xml:space="preserve"> no </w:t>
      </w:r>
      <w:proofErr w:type="spellStart"/>
      <w:r w:rsidRPr="00380A04">
        <w:rPr>
          <w:rFonts w:ascii="Times New Roman" w:hAnsi="Times New Roman"/>
          <w:b/>
          <w:i/>
        </w:rPr>
        <w:t>khwenya</w:t>
      </w:r>
      <w:proofErr w:type="spellEnd"/>
      <w:r w:rsidRPr="00380A04">
        <w:rPr>
          <w:rFonts w:ascii="Times New Roman" w:hAnsi="Times New Roman"/>
          <w:b/>
          <w:i/>
        </w:rPr>
        <w:t xml:space="preserve"> </w:t>
      </w:r>
      <w:proofErr w:type="spellStart"/>
      <w:r w:rsidRPr="00380A04">
        <w:rPr>
          <w:rFonts w:ascii="Times New Roman" w:hAnsi="Times New Roman"/>
          <w:b/>
          <w:i/>
        </w:rPr>
        <w:t>khukhuo</w:t>
      </w:r>
      <w:proofErr w:type="spellEnd"/>
      <w:r w:rsidRPr="00380A04">
        <w:rPr>
          <w:rFonts w:ascii="Times New Roman" w:hAnsi="Times New Roman"/>
          <w:b/>
          <w:i/>
        </w:rPr>
        <w:t>.</w:t>
      </w:r>
      <w:r w:rsidRPr="00380A04">
        <w:rPr>
          <w:rFonts w:ascii="Times New Roman" w:hAnsi="Times New Roman"/>
        </w:rPr>
        <w:t xml:space="preserve">  </w:t>
      </w:r>
      <w:proofErr w:type="spellStart"/>
      <w:r w:rsidRPr="00380A04">
        <w:rPr>
          <w:rFonts w:ascii="Times New Roman" w:hAnsi="Times New Roman"/>
          <w:iCs/>
        </w:rPr>
        <w:t>Oli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nende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obunyali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bwokhukhaya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nomba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okhurula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mubukhabirisi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buno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nolakosiakho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shiosi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shiosi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shioba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nokhonyerwe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okhunyola</w:t>
      </w:r>
      <w:proofErr w:type="spellEnd"/>
      <w:r w:rsidRPr="00380A04">
        <w:rPr>
          <w:rFonts w:ascii="Times New Roman" w:hAnsi="Times New Roman"/>
          <w:iCs/>
        </w:rPr>
        <w:t>.</w:t>
      </w:r>
    </w:p>
    <w:p w14:paraId="73E9CA34" w14:textId="77777777" w:rsidR="00CC55C7" w:rsidRPr="00380A04" w:rsidRDefault="00CC55C7" w:rsidP="00CC55C7">
      <w:pPr>
        <w:spacing w:after="0"/>
        <w:rPr>
          <w:rStyle w:val="header-a1"/>
          <w:rFonts w:ascii="Times New Roman" w:hAnsi="Times New Roman"/>
        </w:rPr>
      </w:pPr>
    </w:p>
    <w:p w14:paraId="6AFF1C15" w14:textId="77777777" w:rsidR="00CC55C7" w:rsidRPr="00380A04" w:rsidRDefault="00CC55C7" w:rsidP="00CC55C7">
      <w:pPr>
        <w:spacing w:after="0"/>
      </w:pPr>
      <w:proofErr w:type="spellStart"/>
      <w:r w:rsidRPr="00380A04">
        <w:rPr>
          <w:rStyle w:val="header-a1"/>
          <w:rFonts w:ascii="Times New Roman" w:hAnsi="Times New Roman"/>
        </w:rPr>
        <w:t>Amarebo</w:t>
      </w:r>
      <w:proofErr w:type="spellEnd"/>
    </w:p>
    <w:p w14:paraId="57E540BF" w14:textId="77777777" w:rsidR="00CC55C7" w:rsidRPr="00380A04" w:rsidRDefault="00CC55C7" w:rsidP="00CC55C7">
      <w:pPr>
        <w:spacing w:after="0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Nomba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namarebo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inyuma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wefu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onyalakhupira</w:t>
      </w:r>
      <w:proofErr w:type="spellEnd"/>
      <w:r w:rsidRPr="00380A04">
        <w:rPr>
          <w:rFonts w:ascii="Times New Roman" w:hAnsi="Times New Roman"/>
        </w:rPr>
        <w:t xml:space="preserve"> WASH Benefits </w:t>
      </w:r>
      <w:proofErr w:type="spellStart"/>
      <w:r w:rsidRPr="00380A04">
        <w:rPr>
          <w:rFonts w:ascii="Times New Roman" w:hAnsi="Times New Roman"/>
        </w:rPr>
        <w:t>khusimu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ino</w:t>
      </w:r>
      <w:proofErr w:type="spellEnd"/>
      <w:r w:rsidRPr="00380A04">
        <w:rPr>
          <w:rFonts w:ascii="Times New Roman" w:hAnsi="Times New Roman"/>
        </w:rPr>
        <w:t xml:space="preserve"> 0728-716-661. </w:t>
      </w:r>
      <w:proofErr w:type="spellStart"/>
      <w:r w:rsidRPr="00380A04">
        <w:rPr>
          <w:rFonts w:ascii="Times New Roman" w:hAnsi="Times New Roman"/>
        </w:rPr>
        <w:t>Noba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noli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namarebo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kandi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khulondekhana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obunyali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bwawo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onyala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wakhupira</w:t>
      </w:r>
      <w:proofErr w:type="spellEnd"/>
      <w:r w:rsidRPr="00380A04">
        <w:rPr>
          <w:rFonts w:ascii="Times New Roman" w:hAnsi="Times New Roman"/>
        </w:rPr>
        <w:t xml:space="preserve"> KEMRI Ethics Review Committee </w:t>
      </w:r>
      <w:proofErr w:type="spellStart"/>
      <w:r w:rsidRPr="00380A04">
        <w:rPr>
          <w:rFonts w:ascii="Times New Roman" w:hAnsi="Times New Roman"/>
        </w:rPr>
        <w:t>khu</w:t>
      </w:r>
      <w:proofErr w:type="spellEnd"/>
      <w:r w:rsidRPr="00380A04">
        <w:rPr>
          <w:rFonts w:ascii="Times New Roman" w:hAnsi="Times New Roman"/>
        </w:rPr>
        <w:t xml:space="preserve"> 0722-205901 </w:t>
      </w:r>
      <w:proofErr w:type="spellStart"/>
      <w:r w:rsidRPr="00380A04">
        <w:rPr>
          <w:rFonts w:ascii="Times New Roman" w:hAnsi="Times New Roman"/>
        </w:rPr>
        <w:t>nomba</w:t>
      </w:r>
      <w:proofErr w:type="spellEnd"/>
      <w:r w:rsidRPr="00380A04">
        <w:rPr>
          <w:rFonts w:ascii="Times New Roman" w:hAnsi="Times New Roman"/>
        </w:rPr>
        <w:t xml:space="preserve"> 0733-400003.</w:t>
      </w:r>
    </w:p>
    <w:p w14:paraId="10F1C79D" w14:textId="77777777" w:rsidR="00CC55C7" w:rsidRPr="00380A04" w:rsidRDefault="00CC55C7" w:rsidP="00CC55C7">
      <w:pPr>
        <w:spacing w:after="0"/>
        <w:rPr>
          <w:rFonts w:ascii="Times New Roman" w:hAnsi="Times New Roman"/>
        </w:rPr>
      </w:pPr>
    </w:p>
    <w:p w14:paraId="26839EEA" w14:textId="77777777" w:rsidR="00CC55C7" w:rsidRPr="00380A04" w:rsidRDefault="00CC55C7" w:rsidP="00CC55C7">
      <w:pPr>
        <w:spacing w:after="0"/>
        <w:rPr>
          <w:rFonts w:ascii="Times New Roman" w:hAnsi="Times New Roman"/>
          <w:i/>
          <w:iCs/>
        </w:rPr>
      </w:pPr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Khandi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nomba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noli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namarebo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khulondokhana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nende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obunyali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bwawo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nga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mulala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owo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bukhabirisi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buna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onyala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khupira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iofisi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proofErr w:type="spellStart"/>
      <w:r w:rsidRPr="00380A04">
        <w:rPr>
          <w:rFonts w:ascii="Times New Roman" w:hAnsi="Times New Roman"/>
          <w:iCs/>
        </w:rPr>
        <w:t>ya</w:t>
      </w:r>
      <w:proofErr w:type="spellEnd"/>
      <w:r w:rsidRPr="00380A04">
        <w:rPr>
          <w:rFonts w:ascii="Times New Roman" w:hAnsi="Times New Roman"/>
          <w:iCs/>
        </w:rPr>
        <w:t xml:space="preserve"> UC Berkeley’s Committee for Protection of Human Subjects, </w:t>
      </w:r>
      <w:proofErr w:type="spellStart"/>
      <w:r w:rsidRPr="00380A04">
        <w:rPr>
          <w:rFonts w:ascii="Times New Roman" w:hAnsi="Times New Roman"/>
          <w:iCs/>
        </w:rPr>
        <w:t>khu</w:t>
      </w:r>
      <w:proofErr w:type="spellEnd"/>
      <w:r w:rsidRPr="00380A04">
        <w:rPr>
          <w:rFonts w:ascii="Times New Roman" w:hAnsi="Times New Roman"/>
          <w:iCs/>
        </w:rPr>
        <w:t xml:space="preserve"> 510-642-7461 </w:t>
      </w:r>
      <w:proofErr w:type="spellStart"/>
      <w:r w:rsidRPr="00380A04">
        <w:rPr>
          <w:rFonts w:ascii="Times New Roman" w:hAnsi="Times New Roman"/>
          <w:iCs/>
        </w:rPr>
        <w:t>noba</w:t>
      </w:r>
      <w:proofErr w:type="spellEnd"/>
      <w:r w:rsidRPr="00380A04">
        <w:rPr>
          <w:rFonts w:ascii="Times New Roman" w:hAnsi="Times New Roman"/>
          <w:iCs/>
        </w:rPr>
        <w:t xml:space="preserve"> </w:t>
      </w:r>
      <w:hyperlink r:id="rId8" w:history="1">
        <w:r w:rsidRPr="00380A04">
          <w:rPr>
            <w:rStyle w:val="Hyperlink"/>
            <w:bCs/>
          </w:rPr>
          <w:t>subjects@berkeley.edu</w:t>
        </w:r>
      </w:hyperlink>
      <w:r w:rsidRPr="00380A04">
        <w:rPr>
          <w:rFonts w:ascii="Times New Roman" w:hAnsi="Times New Roman"/>
          <w:i/>
          <w:iCs/>
        </w:rPr>
        <w:t>.</w:t>
      </w:r>
    </w:p>
    <w:p w14:paraId="2274386C" w14:textId="77777777" w:rsidR="00CC55C7" w:rsidRPr="00380A04" w:rsidRDefault="00CC55C7" w:rsidP="00CC55C7">
      <w:pPr>
        <w:spacing w:after="0"/>
        <w:rPr>
          <w:rFonts w:ascii="Times New Roman" w:hAnsi="Times New Roman"/>
          <w:b/>
        </w:rPr>
      </w:pPr>
    </w:p>
    <w:p w14:paraId="5FA550AA" w14:textId="77777777" w:rsidR="00CC55C7" w:rsidRPr="00380A04" w:rsidRDefault="00CC55C7" w:rsidP="00CC55C7">
      <w:pPr>
        <w:spacing w:after="0"/>
        <w:rPr>
          <w:rFonts w:ascii="Times New Roman" w:hAnsi="Times New Roman"/>
          <w:b/>
        </w:rPr>
      </w:pPr>
      <w:r w:rsidRPr="00380A04">
        <w:rPr>
          <w:rFonts w:ascii="Times New Roman" w:hAnsi="Times New Roman"/>
          <w:b/>
        </w:rPr>
        <w:t>OKHUCHAMA</w:t>
      </w:r>
    </w:p>
    <w:p w14:paraId="641463E5" w14:textId="77777777" w:rsidR="00CC55C7" w:rsidRPr="00380A04" w:rsidRDefault="00CC55C7" w:rsidP="00CC55C7">
      <w:pPr>
        <w:spacing w:after="0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Wakheresibwa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ekopi</w:t>
      </w:r>
      <w:proofErr w:type="spellEnd"/>
      <w:r w:rsidRPr="00380A04">
        <w:rPr>
          <w:rFonts w:ascii="Times New Roman" w:hAnsi="Times New Roman"/>
        </w:rPr>
        <w:t xml:space="preserve"> ye </w:t>
      </w:r>
      <w:proofErr w:type="spellStart"/>
      <w:r w:rsidRPr="00380A04">
        <w:rPr>
          <w:rFonts w:ascii="Times New Roman" w:hAnsi="Times New Roman"/>
        </w:rPr>
        <w:t>ikaratasi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yo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khuchama</w:t>
      </w:r>
      <w:proofErr w:type="spellEnd"/>
      <w:r w:rsidRPr="00380A04">
        <w:rPr>
          <w:rFonts w:ascii="Times New Roman" w:hAnsi="Times New Roman"/>
        </w:rPr>
        <w:t>.</w:t>
      </w:r>
    </w:p>
    <w:p w14:paraId="7D4935BC" w14:textId="77777777" w:rsidR="00CC55C7" w:rsidRPr="00380A04" w:rsidRDefault="00CC55C7" w:rsidP="00CC55C7">
      <w:pPr>
        <w:spacing w:after="0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Nochama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okhuba</w:t>
      </w:r>
      <w:proofErr w:type="spellEnd"/>
      <w:r w:rsidRPr="00380A04">
        <w:rPr>
          <w:rFonts w:ascii="Times New Roman" w:hAnsi="Times New Roman"/>
        </w:rPr>
        <w:t xml:space="preserve"> mu </w:t>
      </w:r>
      <w:proofErr w:type="spellStart"/>
      <w:r w:rsidRPr="00380A04">
        <w:rPr>
          <w:rFonts w:ascii="Times New Roman" w:hAnsi="Times New Roman"/>
        </w:rPr>
        <w:t>bukhabirisi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buno</w:t>
      </w:r>
      <w:proofErr w:type="spellEnd"/>
      <w:r w:rsidRPr="00380A04">
        <w:rPr>
          <w:rFonts w:ascii="Times New Roman" w:hAnsi="Times New Roman"/>
        </w:rPr>
        <w:t xml:space="preserve">, </w:t>
      </w:r>
      <w:proofErr w:type="spellStart"/>
      <w:r w:rsidRPr="00380A04">
        <w:rPr>
          <w:rFonts w:ascii="Times New Roman" w:hAnsi="Times New Roman"/>
        </w:rPr>
        <w:t>sinia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proofErr w:type="gramStart"/>
      <w:r w:rsidRPr="00380A04">
        <w:rPr>
          <w:rFonts w:ascii="Times New Roman" w:hAnsi="Times New Roman"/>
        </w:rPr>
        <w:t>mani</w:t>
      </w:r>
      <w:proofErr w:type="spellEnd"/>
      <w:proofErr w:type="gram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wandike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itare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hasi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awo</w:t>
      </w:r>
      <w:proofErr w:type="spellEnd"/>
      <w:r w:rsidRPr="00380A04">
        <w:rPr>
          <w:rFonts w:ascii="Times New Roman" w:hAnsi="Times New Roman"/>
        </w:rPr>
        <w:t>.</w:t>
      </w:r>
    </w:p>
    <w:p w14:paraId="7C9F5C90" w14:textId="77777777" w:rsidR="00CC55C7" w:rsidRPr="00380A04" w:rsidRDefault="00CC55C7" w:rsidP="00CC55C7">
      <w:pPr>
        <w:pStyle w:val="Header"/>
        <w:spacing w:line="276" w:lineRule="auto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Nochama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kwakhayanza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wandike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elira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lio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isaini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nende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itare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ilondakho</w:t>
      </w:r>
      <w:proofErr w:type="spellEnd"/>
      <w:r w:rsidRPr="00380A04">
        <w:rPr>
          <w:rFonts w:ascii="Times New Roman" w:hAnsi="Times New Roman"/>
        </w:rPr>
        <w:t>.</w:t>
      </w:r>
    </w:p>
    <w:p w14:paraId="08AEF67A" w14:textId="77777777" w:rsidR="00CC55C7" w:rsidRPr="00380A04" w:rsidRDefault="00CC55C7" w:rsidP="00CC55C7">
      <w:pPr>
        <w:pStyle w:val="Header"/>
        <w:spacing w:line="276" w:lineRule="auto"/>
        <w:rPr>
          <w:rFonts w:ascii="Times New Roman" w:hAnsi="Times New Roman"/>
        </w:rPr>
      </w:pPr>
    </w:p>
    <w:p w14:paraId="3B326B08" w14:textId="77777777" w:rsidR="00CC55C7" w:rsidRPr="00380A04" w:rsidRDefault="002B2F42" w:rsidP="00CC55C7">
      <w:pPr>
        <w:spacing w:after="0"/>
        <w:rPr>
          <w:rFonts w:ascii="Times New Roman" w:hAnsi="Times New Roman"/>
        </w:rPr>
      </w:pPr>
      <w:r>
        <w:pict w14:anchorId="36A0839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63.35pt;margin-top:1.35pt;width:105.95pt;height:80.8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">
            <v:textbox>
              <w:txbxContent>
                <w:p w14:paraId="46E5A9CC" w14:textId="77777777" w:rsidR="00CC55C7" w:rsidRDefault="00CC55C7" w:rsidP="00CC55C7">
                  <w:proofErr w:type="spellStart"/>
                  <w:r>
                    <w:t>Olwala</w:t>
                  </w:r>
                  <w:proofErr w:type="spellEnd"/>
                </w:p>
              </w:txbxContent>
            </v:textbox>
          </v:shape>
        </w:pict>
      </w:r>
      <w:r w:rsidR="00CC55C7" w:rsidRPr="00380A04">
        <w:rPr>
          <w:rFonts w:ascii="Times New Roman" w:hAnsi="Times New Roman"/>
          <w:u w:val="single"/>
        </w:rPr>
        <w:tab/>
      </w:r>
      <w:r w:rsidR="00CC55C7" w:rsidRPr="00380A04">
        <w:rPr>
          <w:rFonts w:ascii="Times New Roman" w:hAnsi="Times New Roman"/>
          <w:u w:val="single"/>
        </w:rPr>
        <w:tab/>
      </w:r>
      <w:r w:rsidR="00CC55C7" w:rsidRPr="00380A04">
        <w:rPr>
          <w:rFonts w:ascii="Times New Roman" w:hAnsi="Times New Roman"/>
          <w:u w:val="single"/>
        </w:rPr>
        <w:tab/>
      </w:r>
      <w:r w:rsidR="00CC55C7" w:rsidRPr="00380A04">
        <w:rPr>
          <w:rFonts w:ascii="Times New Roman" w:hAnsi="Times New Roman"/>
          <w:u w:val="single"/>
        </w:rPr>
        <w:tab/>
      </w:r>
      <w:r w:rsidR="00CC55C7" w:rsidRPr="00380A04">
        <w:rPr>
          <w:rFonts w:ascii="Times New Roman" w:hAnsi="Times New Roman"/>
          <w:u w:val="single"/>
        </w:rPr>
        <w:tab/>
      </w:r>
      <w:r w:rsidR="00CC55C7" w:rsidRPr="00380A04">
        <w:rPr>
          <w:rFonts w:ascii="Times New Roman" w:hAnsi="Times New Roman"/>
          <w:u w:val="single"/>
        </w:rPr>
        <w:tab/>
      </w:r>
      <w:r w:rsidR="00CC55C7" w:rsidRPr="00380A04">
        <w:rPr>
          <w:rFonts w:ascii="Times New Roman" w:hAnsi="Times New Roman"/>
        </w:rPr>
        <w:tab/>
        <w:t>_______________</w:t>
      </w:r>
    </w:p>
    <w:p w14:paraId="1840DB0A" w14:textId="77777777" w:rsidR="00CC55C7" w:rsidRPr="00380A04" w:rsidRDefault="00CC55C7" w:rsidP="00CC55C7">
      <w:pPr>
        <w:spacing w:after="0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Elira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liawo</w:t>
      </w:r>
      <w:proofErr w:type="spellEnd"/>
      <w:r w:rsidRPr="00380A04">
        <w:rPr>
          <w:rFonts w:ascii="Times New Roman" w:hAnsi="Times New Roman"/>
        </w:rPr>
        <w:t xml:space="preserve"> </w:t>
      </w:r>
      <w:r w:rsidRPr="00380A04">
        <w:rPr>
          <w:rFonts w:ascii="Times New Roman" w:hAnsi="Times New Roman"/>
          <w:i/>
        </w:rPr>
        <w:t>(please print)</w:t>
      </w:r>
      <w:r w:rsidRPr="00380A04">
        <w:rPr>
          <w:rFonts w:ascii="Times New Roman" w:hAnsi="Times New Roman"/>
        </w:rPr>
        <w:tab/>
      </w:r>
      <w:r w:rsidRPr="00380A04">
        <w:rPr>
          <w:rFonts w:ascii="Times New Roman" w:hAnsi="Times New Roman"/>
        </w:rPr>
        <w:tab/>
      </w:r>
      <w:r w:rsidRPr="00380A04">
        <w:rPr>
          <w:rFonts w:ascii="Times New Roman" w:hAnsi="Times New Roman"/>
        </w:rPr>
        <w:tab/>
        <w:t xml:space="preserve">                           </w:t>
      </w:r>
      <w:proofErr w:type="spellStart"/>
      <w:r w:rsidRPr="00380A04">
        <w:rPr>
          <w:rFonts w:ascii="Times New Roman" w:hAnsi="Times New Roman"/>
        </w:rPr>
        <w:t>Itare</w:t>
      </w:r>
      <w:proofErr w:type="spellEnd"/>
    </w:p>
    <w:p w14:paraId="0B1FCCE7" w14:textId="77777777" w:rsidR="00CC55C7" w:rsidRPr="00380A04" w:rsidRDefault="00CC55C7" w:rsidP="00CC55C7">
      <w:pPr>
        <w:spacing w:after="0"/>
        <w:rPr>
          <w:rFonts w:ascii="Times New Roman" w:hAnsi="Times New Roman"/>
        </w:rPr>
      </w:pPr>
    </w:p>
    <w:p w14:paraId="5E046B38" w14:textId="77777777" w:rsidR="00CC55C7" w:rsidRPr="00380A04" w:rsidRDefault="00CC55C7" w:rsidP="00CC55C7">
      <w:pPr>
        <w:spacing w:after="0"/>
        <w:rPr>
          <w:rFonts w:ascii="Times New Roman" w:hAnsi="Times New Roman"/>
        </w:rPr>
      </w:pPr>
      <w:r w:rsidRPr="00380A04">
        <w:rPr>
          <w:rFonts w:ascii="Times New Roman" w:hAnsi="Times New Roman"/>
          <w:u w:val="single"/>
        </w:rPr>
        <w:tab/>
      </w:r>
      <w:r w:rsidRPr="00380A04">
        <w:rPr>
          <w:rFonts w:ascii="Times New Roman" w:hAnsi="Times New Roman"/>
          <w:u w:val="single"/>
        </w:rPr>
        <w:tab/>
      </w:r>
      <w:r w:rsidRPr="00380A04">
        <w:rPr>
          <w:rFonts w:ascii="Times New Roman" w:hAnsi="Times New Roman"/>
          <w:u w:val="single"/>
        </w:rPr>
        <w:tab/>
      </w:r>
      <w:r w:rsidRPr="00380A04">
        <w:rPr>
          <w:rFonts w:ascii="Times New Roman" w:hAnsi="Times New Roman"/>
          <w:u w:val="single"/>
        </w:rPr>
        <w:tab/>
      </w:r>
      <w:r w:rsidRPr="00380A04">
        <w:rPr>
          <w:rFonts w:ascii="Times New Roman" w:hAnsi="Times New Roman"/>
          <w:u w:val="single"/>
        </w:rPr>
        <w:tab/>
      </w:r>
      <w:r w:rsidRPr="00380A04">
        <w:rPr>
          <w:rFonts w:ascii="Times New Roman" w:hAnsi="Times New Roman"/>
          <w:u w:val="single"/>
        </w:rPr>
        <w:tab/>
      </w:r>
      <w:r w:rsidRPr="00380A04">
        <w:rPr>
          <w:rFonts w:ascii="Times New Roman" w:hAnsi="Times New Roman"/>
        </w:rPr>
        <w:tab/>
        <w:t>_______________</w:t>
      </w:r>
    </w:p>
    <w:p w14:paraId="6A92311D" w14:textId="77777777" w:rsidR="00CC55C7" w:rsidRPr="00380A04" w:rsidRDefault="00CC55C7" w:rsidP="00CC55C7">
      <w:pPr>
        <w:spacing w:after="0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Isaini</w:t>
      </w:r>
      <w:proofErr w:type="spellEnd"/>
      <w:r w:rsidRPr="00380A04">
        <w:rPr>
          <w:rFonts w:ascii="Times New Roman" w:hAnsi="Times New Roman"/>
        </w:rPr>
        <w:tab/>
      </w:r>
      <w:r w:rsidRPr="00380A04">
        <w:rPr>
          <w:rFonts w:ascii="Times New Roman" w:hAnsi="Times New Roman"/>
        </w:rPr>
        <w:tab/>
      </w:r>
      <w:r w:rsidRPr="00380A04">
        <w:rPr>
          <w:rFonts w:ascii="Times New Roman" w:hAnsi="Times New Roman"/>
        </w:rPr>
        <w:tab/>
      </w:r>
      <w:r w:rsidRPr="00380A04">
        <w:rPr>
          <w:rFonts w:ascii="Times New Roman" w:hAnsi="Times New Roman"/>
        </w:rPr>
        <w:tab/>
        <w:t xml:space="preserve">                                                     </w:t>
      </w:r>
      <w:proofErr w:type="spellStart"/>
      <w:r w:rsidRPr="00380A04">
        <w:rPr>
          <w:rFonts w:ascii="Times New Roman" w:hAnsi="Times New Roman"/>
        </w:rPr>
        <w:t>Itare</w:t>
      </w:r>
      <w:proofErr w:type="spellEnd"/>
    </w:p>
    <w:p w14:paraId="05730359" w14:textId="77777777" w:rsidR="00CC55C7" w:rsidRPr="00380A04" w:rsidRDefault="00CC55C7" w:rsidP="00CC55C7">
      <w:pPr>
        <w:spacing w:after="0"/>
        <w:rPr>
          <w:rFonts w:ascii="Times New Roman" w:hAnsi="Times New Roman"/>
          <w:u w:val="single"/>
        </w:rPr>
      </w:pPr>
    </w:p>
    <w:p w14:paraId="285430B2" w14:textId="77777777" w:rsidR="00CC55C7" w:rsidRPr="00380A04" w:rsidRDefault="00CC55C7" w:rsidP="00CC55C7">
      <w:pPr>
        <w:spacing w:after="0"/>
        <w:rPr>
          <w:rFonts w:ascii="Times New Roman" w:hAnsi="Times New Roman"/>
        </w:rPr>
      </w:pPr>
      <w:r w:rsidRPr="00380A04">
        <w:rPr>
          <w:rFonts w:ascii="Times New Roman" w:hAnsi="Times New Roman"/>
          <w:u w:val="single"/>
        </w:rPr>
        <w:tab/>
      </w:r>
      <w:r w:rsidRPr="00380A04">
        <w:rPr>
          <w:rFonts w:ascii="Times New Roman" w:hAnsi="Times New Roman"/>
          <w:u w:val="single"/>
        </w:rPr>
        <w:tab/>
      </w:r>
      <w:r w:rsidRPr="00380A04">
        <w:rPr>
          <w:rFonts w:ascii="Times New Roman" w:hAnsi="Times New Roman"/>
          <w:u w:val="single"/>
        </w:rPr>
        <w:tab/>
      </w:r>
      <w:r w:rsidRPr="00380A04">
        <w:rPr>
          <w:rFonts w:ascii="Times New Roman" w:hAnsi="Times New Roman"/>
          <w:u w:val="single"/>
        </w:rPr>
        <w:tab/>
      </w:r>
      <w:r w:rsidRPr="00380A04">
        <w:rPr>
          <w:rFonts w:ascii="Times New Roman" w:hAnsi="Times New Roman"/>
          <w:u w:val="single"/>
        </w:rPr>
        <w:tab/>
      </w:r>
      <w:r w:rsidRPr="00380A04">
        <w:rPr>
          <w:rFonts w:ascii="Times New Roman" w:hAnsi="Times New Roman"/>
          <w:u w:val="single"/>
        </w:rPr>
        <w:tab/>
      </w:r>
      <w:r w:rsidRPr="00380A04">
        <w:rPr>
          <w:rFonts w:ascii="Times New Roman" w:hAnsi="Times New Roman"/>
        </w:rPr>
        <w:tab/>
        <w:t>_______________</w:t>
      </w:r>
    </w:p>
    <w:p w14:paraId="40DCDB74" w14:textId="77777777" w:rsidR="00CC55C7" w:rsidRPr="00380A04" w:rsidRDefault="00CC55C7" w:rsidP="00CC55C7">
      <w:pPr>
        <w:spacing w:after="0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Oubukula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obuchami</w:t>
      </w:r>
      <w:proofErr w:type="spellEnd"/>
      <w:r w:rsidRPr="00380A04">
        <w:rPr>
          <w:rFonts w:ascii="Times New Roman" w:hAnsi="Times New Roman"/>
        </w:rPr>
        <w:t xml:space="preserve"> </w:t>
      </w:r>
      <w:proofErr w:type="spellStart"/>
      <w:r w:rsidRPr="00380A04">
        <w:rPr>
          <w:rFonts w:ascii="Times New Roman" w:hAnsi="Times New Roman"/>
        </w:rPr>
        <w:t>buno</w:t>
      </w:r>
      <w:proofErr w:type="spellEnd"/>
      <w:r w:rsidRPr="00380A04">
        <w:rPr>
          <w:rFonts w:ascii="Times New Roman" w:hAnsi="Times New Roman"/>
        </w:rPr>
        <w:tab/>
      </w:r>
      <w:r w:rsidRPr="00380A04">
        <w:rPr>
          <w:rFonts w:ascii="Times New Roman" w:hAnsi="Times New Roman"/>
        </w:rPr>
        <w:tab/>
      </w:r>
      <w:r w:rsidRPr="00380A04">
        <w:rPr>
          <w:rFonts w:ascii="Times New Roman" w:hAnsi="Times New Roman"/>
        </w:rPr>
        <w:tab/>
      </w:r>
      <w:r w:rsidRPr="00380A04">
        <w:rPr>
          <w:rFonts w:ascii="Times New Roman" w:hAnsi="Times New Roman"/>
        </w:rPr>
        <w:tab/>
        <w:t xml:space="preserve">              </w:t>
      </w:r>
      <w:proofErr w:type="spellStart"/>
      <w:r w:rsidRPr="00380A04">
        <w:rPr>
          <w:rFonts w:ascii="Times New Roman" w:hAnsi="Times New Roman"/>
        </w:rPr>
        <w:t>Itare</w:t>
      </w:r>
      <w:proofErr w:type="spellEnd"/>
    </w:p>
    <w:p w14:paraId="73DBD338" w14:textId="77777777" w:rsidR="00CC55C7" w:rsidRPr="00380A04" w:rsidRDefault="00CC55C7" w:rsidP="00CC55C7">
      <w:pPr>
        <w:spacing w:after="0"/>
        <w:rPr>
          <w:rFonts w:ascii="Times New Roman" w:hAnsi="Times New Roman"/>
          <w:b/>
        </w:rPr>
      </w:pPr>
    </w:p>
    <w:p w14:paraId="1E15E91A" w14:textId="69CCA2C9" w:rsidR="00CC55C7" w:rsidRPr="00380A04" w:rsidRDefault="00CC55C7" w:rsidP="009A5286">
      <w:pPr>
        <w:spacing w:after="0"/>
        <w:rPr>
          <w:rFonts w:ascii="Times New Roman" w:hAnsi="Times New Roman"/>
        </w:rPr>
      </w:pPr>
      <w:proofErr w:type="spellStart"/>
      <w:r w:rsidRPr="00380A04">
        <w:rPr>
          <w:rFonts w:ascii="Times New Roman" w:hAnsi="Times New Roman"/>
        </w:rPr>
        <w:t>Okhweinyia</w:t>
      </w:r>
      <w:proofErr w:type="spellEnd"/>
    </w:p>
    <w:p w14:paraId="31E950D5" w14:textId="07F61CC2" w:rsidR="00683FE1" w:rsidRPr="00380A04" w:rsidRDefault="00683FE1" w:rsidP="009A5286">
      <w:pPr>
        <w:spacing w:after="0"/>
        <w:rPr>
          <w:rFonts w:ascii="Times New Roman" w:hAnsi="Times New Roman"/>
        </w:rPr>
      </w:pPr>
      <w:r w:rsidRPr="00380A04">
        <w:rPr>
          <w:rFonts w:ascii="Times New Roman" w:hAnsi="Times New Roman"/>
          <w:sz w:val="24"/>
          <w:szCs w:val="24"/>
        </w:rPr>
        <w:t xml:space="preserve">|__| </w:t>
      </w:r>
      <w:proofErr w:type="spellStart"/>
      <w:r w:rsidRPr="00380A04">
        <w:rPr>
          <w:rFonts w:ascii="Times New Roman" w:hAnsi="Times New Roman"/>
          <w:sz w:val="24"/>
          <w:szCs w:val="24"/>
        </w:rPr>
        <w:t>Shindenya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eshipimo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shianje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eshia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amare</w:t>
      </w:r>
      <w:proofErr w:type="spellEnd"/>
      <w:r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A04">
        <w:rPr>
          <w:rFonts w:ascii="Times New Roman" w:hAnsi="Times New Roman"/>
          <w:sz w:val="24"/>
          <w:szCs w:val="24"/>
        </w:rPr>
        <w:t>khubukulwa</w:t>
      </w:r>
      <w:proofErr w:type="spellEnd"/>
    </w:p>
    <w:p w14:paraId="483664FA" w14:textId="34456ACB" w:rsidR="00CC55C7" w:rsidRPr="00380A04" w:rsidRDefault="00CC55C7" w:rsidP="009A5286">
      <w:pPr>
        <w:spacing w:after="0"/>
        <w:rPr>
          <w:rFonts w:ascii="Times New Roman" w:hAnsi="Times New Roman"/>
          <w:i/>
        </w:rPr>
      </w:pPr>
      <w:r w:rsidRPr="00380A04">
        <w:rPr>
          <w:rFonts w:ascii="Times New Roman" w:hAnsi="Times New Roman"/>
          <w:sz w:val="24"/>
          <w:szCs w:val="24"/>
        </w:rPr>
        <w:t xml:space="preserve">|__| </w:t>
      </w:r>
      <w:proofErr w:type="spellStart"/>
      <w:r w:rsidR="00683FE1" w:rsidRPr="00380A04">
        <w:rPr>
          <w:rFonts w:ascii="Times New Roman" w:hAnsi="Times New Roman"/>
          <w:sz w:val="24"/>
          <w:szCs w:val="24"/>
        </w:rPr>
        <w:t>Shindenya</w:t>
      </w:r>
      <w:proofErr w:type="spellEnd"/>
      <w:r w:rsidR="00683FE1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FE1" w:rsidRPr="00380A04">
        <w:rPr>
          <w:rFonts w:ascii="Times New Roman" w:hAnsi="Times New Roman"/>
          <w:sz w:val="24"/>
          <w:szCs w:val="24"/>
        </w:rPr>
        <w:t>eshipimo</w:t>
      </w:r>
      <w:proofErr w:type="spellEnd"/>
      <w:r w:rsidR="00683FE1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FE1" w:rsidRPr="00380A04">
        <w:rPr>
          <w:rFonts w:ascii="Times New Roman" w:hAnsi="Times New Roman"/>
          <w:sz w:val="24"/>
          <w:szCs w:val="24"/>
        </w:rPr>
        <w:t>shianje</w:t>
      </w:r>
      <w:proofErr w:type="spellEnd"/>
      <w:r w:rsidR="00683FE1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FE1" w:rsidRPr="00380A04">
        <w:rPr>
          <w:rFonts w:ascii="Times New Roman" w:hAnsi="Times New Roman"/>
          <w:sz w:val="24"/>
          <w:szCs w:val="24"/>
        </w:rPr>
        <w:t>eshia</w:t>
      </w:r>
      <w:proofErr w:type="spellEnd"/>
      <w:r w:rsidR="00683FE1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683FE1" w:rsidRPr="00380A04">
        <w:rPr>
          <w:rFonts w:ascii="Times New Roman" w:hAnsi="Times New Roman"/>
          <w:sz w:val="24"/>
          <w:szCs w:val="24"/>
        </w:rPr>
        <w:t>amare</w:t>
      </w:r>
      <w:proofErr w:type="spellEnd"/>
      <w:r w:rsidR="00683FE1" w:rsidRPr="00380A0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683FE1" w:rsidRPr="00380A04">
        <w:rPr>
          <w:rFonts w:ascii="Times New Roman" w:hAnsi="Times New Roman"/>
          <w:sz w:val="24"/>
          <w:szCs w:val="24"/>
        </w:rPr>
        <w:t>shi</w:t>
      </w:r>
      <w:r w:rsidR="00D63463" w:rsidRPr="00380A04">
        <w:rPr>
          <w:rFonts w:ascii="Times New Roman" w:hAnsi="Times New Roman"/>
          <w:sz w:val="24"/>
          <w:szCs w:val="24"/>
        </w:rPr>
        <w:t>bikhwe</w:t>
      </w:r>
      <w:proofErr w:type="spellEnd"/>
      <w:proofErr w:type="gramEnd"/>
      <w:r w:rsidR="00D63463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3463" w:rsidRPr="00380A04">
        <w:rPr>
          <w:rFonts w:ascii="Times New Roman" w:hAnsi="Times New Roman"/>
          <w:sz w:val="24"/>
          <w:szCs w:val="24"/>
        </w:rPr>
        <w:t>tsinyinga</w:t>
      </w:r>
      <w:proofErr w:type="spellEnd"/>
      <w:r w:rsidR="00D63463" w:rsidRPr="00380A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3463" w:rsidRPr="00380A04">
        <w:rPr>
          <w:rFonts w:ascii="Times New Roman" w:hAnsi="Times New Roman"/>
          <w:sz w:val="24"/>
          <w:szCs w:val="24"/>
        </w:rPr>
        <w:t>tsirambi</w:t>
      </w:r>
      <w:proofErr w:type="spellEnd"/>
      <w:r w:rsidR="00D63463" w:rsidRPr="00380A04">
        <w:rPr>
          <w:rFonts w:ascii="Times New Roman" w:hAnsi="Times New Roman"/>
          <w:sz w:val="24"/>
          <w:szCs w:val="24"/>
        </w:rPr>
        <w:t>.</w:t>
      </w:r>
    </w:p>
    <w:p w14:paraId="179A9251" w14:textId="77777777" w:rsidR="000B340F" w:rsidRPr="00380A04" w:rsidRDefault="000B340F" w:rsidP="0008367B">
      <w:pPr>
        <w:spacing w:after="0"/>
        <w:rPr>
          <w:rStyle w:val="header-a1"/>
          <w:rFonts w:ascii="Times New Roman" w:hAnsi="Times New Roman"/>
          <w:bCs/>
          <w:sz w:val="22"/>
        </w:rPr>
      </w:pPr>
    </w:p>
    <w:p w14:paraId="27D9057E" w14:textId="77777777" w:rsidR="000B340F" w:rsidRPr="0008367B" w:rsidRDefault="000B340F" w:rsidP="0008367B">
      <w:pPr>
        <w:spacing w:after="0"/>
        <w:rPr>
          <w:rFonts w:ascii="Times New Roman" w:hAnsi="Times New Roman"/>
        </w:rPr>
      </w:pPr>
    </w:p>
    <w:sectPr w:rsidR="000B340F" w:rsidRPr="0008367B" w:rsidSect="004C00B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E6074" w14:textId="77777777" w:rsidR="002B2F42" w:rsidRDefault="002B2F42" w:rsidP="00DB7267">
      <w:pPr>
        <w:spacing w:after="0" w:line="240" w:lineRule="auto"/>
      </w:pPr>
      <w:r>
        <w:separator/>
      </w:r>
    </w:p>
  </w:endnote>
  <w:endnote w:type="continuationSeparator" w:id="0">
    <w:p w14:paraId="6A4139E7" w14:textId="77777777" w:rsidR="002B2F42" w:rsidRDefault="002B2F42" w:rsidP="00DB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005C2" w14:textId="77777777" w:rsidR="007162A3" w:rsidRDefault="007162A3">
    <w:pPr>
      <w:pStyle w:val="Footer"/>
    </w:pPr>
    <w:r>
      <w:t xml:space="preserve">CPHS Protocol </w:t>
    </w:r>
    <w:r w:rsidRPr="00CC4226">
      <w:t>#2011-09-3654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304BA" w14:textId="77777777" w:rsidR="002B2F42" w:rsidRDefault="002B2F42" w:rsidP="00DB7267">
      <w:pPr>
        <w:spacing w:after="0" w:line="240" w:lineRule="auto"/>
      </w:pPr>
      <w:r>
        <w:separator/>
      </w:r>
    </w:p>
  </w:footnote>
  <w:footnote w:type="continuationSeparator" w:id="0">
    <w:p w14:paraId="047CC07C" w14:textId="77777777" w:rsidR="002B2F42" w:rsidRDefault="002B2F42" w:rsidP="00DB7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011AD" w14:textId="77777777" w:rsidR="007162A3" w:rsidRDefault="007162A3">
    <w:pPr>
      <w:pStyle w:val="Header"/>
      <w:jc w:val="center"/>
    </w:pPr>
  </w:p>
  <w:p w14:paraId="7982FC13" w14:textId="77777777" w:rsidR="007162A3" w:rsidRDefault="007162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B2772"/>
    <w:multiLevelType w:val="hybridMultilevel"/>
    <w:tmpl w:val="F47021A0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4017A6"/>
    <w:multiLevelType w:val="multilevel"/>
    <w:tmpl w:val="E3362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9661BB5"/>
    <w:multiLevelType w:val="hybridMultilevel"/>
    <w:tmpl w:val="3432F2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5121BF"/>
    <w:multiLevelType w:val="hybridMultilevel"/>
    <w:tmpl w:val="B3461A92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063ABE"/>
    <w:multiLevelType w:val="hybridMultilevel"/>
    <w:tmpl w:val="91F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4355A"/>
    <w:multiLevelType w:val="hybridMultilevel"/>
    <w:tmpl w:val="0DA60B4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351F7D"/>
    <w:multiLevelType w:val="hybridMultilevel"/>
    <w:tmpl w:val="651C3F6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A11073"/>
    <w:multiLevelType w:val="hybridMultilevel"/>
    <w:tmpl w:val="D8D6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akoli">
    <w15:presenceInfo w15:providerId="None" w15:userId="swako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7267"/>
    <w:rsid w:val="00001870"/>
    <w:rsid w:val="000025D3"/>
    <w:rsid w:val="00013044"/>
    <w:rsid w:val="0003185C"/>
    <w:rsid w:val="00032EF4"/>
    <w:rsid w:val="00041BEF"/>
    <w:rsid w:val="000424D5"/>
    <w:rsid w:val="00046A33"/>
    <w:rsid w:val="0006615E"/>
    <w:rsid w:val="0008367B"/>
    <w:rsid w:val="00093A54"/>
    <w:rsid w:val="000A0C6B"/>
    <w:rsid w:val="000A7575"/>
    <w:rsid w:val="000B3068"/>
    <w:rsid w:val="000B340F"/>
    <w:rsid w:val="000B7111"/>
    <w:rsid w:val="000D44DD"/>
    <w:rsid w:val="000E1B0D"/>
    <w:rsid w:val="000E5108"/>
    <w:rsid w:val="000E620E"/>
    <w:rsid w:val="00100DDA"/>
    <w:rsid w:val="00113370"/>
    <w:rsid w:val="00117E96"/>
    <w:rsid w:val="00124BE6"/>
    <w:rsid w:val="00131406"/>
    <w:rsid w:val="00157EB6"/>
    <w:rsid w:val="00162241"/>
    <w:rsid w:val="0016304D"/>
    <w:rsid w:val="00165536"/>
    <w:rsid w:val="00165574"/>
    <w:rsid w:val="0018551A"/>
    <w:rsid w:val="00185CB3"/>
    <w:rsid w:val="001943D9"/>
    <w:rsid w:val="001961DB"/>
    <w:rsid w:val="001C12AD"/>
    <w:rsid w:val="001C1967"/>
    <w:rsid w:val="001F6416"/>
    <w:rsid w:val="00200153"/>
    <w:rsid w:val="002023F5"/>
    <w:rsid w:val="00217E15"/>
    <w:rsid w:val="00221204"/>
    <w:rsid w:val="0023039F"/>
    <w:rsid w:val="00233FE6"/>
    <w:rsid w:val="0024490E"/>
    <w:rsid w:val="00246338"/>
    <w:rsid w:val="0025194F"/>
    <w:rsid w:val="002552D8"/>
    <w:rsid w:val="00263911"/>
    <w:rsid w:val="00276810"/>
    <w:rsid w:val="002A52E0"/>
    <w:rsid w:val="002A5722"/>
    <w:rsid w:val="002B2F42"/>
    <w:rsid w:val="002D4861"/>
    <w:rsid w:val="002F6083"/>
    <w:rsid w:val="002F7F50"/>
    <w:rsid w:val="00311FB8"/>
    <w:rsid w:val="00316999"/>
    <w:rsid w:val="0032696B"/>
    <w:rsid w:val="00352248"/>
    <w:rsid w:val="00363280"/>
    <w:rsid w:val="00367456"/>
    <w:rsid w:val="00370909"/>
    <w:rsid w:val="00375EDA"/>
    <w:rsid w:val="00380575"/>
    <w:rsid w:val="00380A04"/>
    <w:rsid w:val="003B0AA2"/>
    <w:rsid w:val="003B6A00"/>
    <w:rsid w:val="003D33E0"/>
    <w:rsid w:val="003E16BE"/>
    <w:rsid w:val="003E734E"/>
    <w:rsid w:val="003F5A8E"/>
    <w:rsid w:val="003F7941"/>
    <w:rsid w:val="00400A26"/>
    <w:rsid w:val="004022A7"/>
    <w:rsid w:val="0041091B"/>
    <w:rsid w:val="00420775"/>
    <w:rsid w:val="0042264D"/>
    <w:rsid w:val="004311AD"/>
    <w:rsid w:val="004332BA"/>
    <w:rsid w:val="00443974"/>
    <w:rsid w:val="004617FC"/>
    <w:rsid w:val="004708EF"/>
    <w:rsid w:val="004711D2"/>
    <w:rsid w:val="00472582"/>
    <w:rsid w:val="004A2BB2"/>
    <w:rsid w:val="004A78B1"/>
    <w:rsid w:val="004B1966"/>
    <w:rsid w:val="004C00B2"/>
    <w:rsid w:val="004D7286"/>
    <w:rsid w:val="005215F9"/>
    <w:rsid w:val="00561BF5"/>
    <w:rsid w:val="0056262E"/>
    <w:rsid w:val="005668E9"/>
    <w:rsid w:val="00566DD9"/>
    <w:rsid w:val="00574F53"/>
    <w:rsid w:val="0059103F"/>
    <w:rsid w:val="005A06B5"/>
    <w:rsid w:val="005B525D"/>
    <w:rsid w:val="005B6523"/>
    <w:rsid w:val="005D6D9E"/>
    <w:rsid w:val="005E6765"/>
    <w:rsid w:val="005E7156"/>
    <w:rsid w:val="005F5711"/>
    <w:rsid w:val="006026F8"/>
    <w:rsid w:val="00606658"/>
    <w:rsid w:val="0061359E"/>
    <w:rsid w:val="00620271"/>
    <w:rsid w:val="00640536"/>
    <w:rsid w:val="00641FFF"/>
    <w:rsid w:val="006442F3"/>
    <w:rsid w:val="006443A2"/>
    <w:rsid w:val="00647E4C"/>
    <w:rsid w:val="00651AE5"/>
    <w:rsid w:val="00652F58"/>
    <w:rsid w:val="006642A0"/>
    <w:rsid w:val="00683FE1"/>
    <w:rsid w:val="00691547"/>
    <w:rsid w:val="006B3306"/>
    <w:rsid w:val="006B6ABD"/>
    <w:rsid w:val="006F26F4"/>
    <w:rsid w:val="00701FBD"/>
    <w:rsid w:val="00707285"/>
    <w:rsid w:val="007161A4"/>
    <w:rsid w:val="007162A3"/>
    <w:rsid w:val="0072650D"/>
    <w:rsid w:val="00727A4A"/>
    <w:rsid w:val="00731FEB"/>
    <w:rsid w:val="00756846"/>
    <w:rsid w:val="00760581"/>
    <w:rsid w:val="007618AD"/>
    <w:rsid w:val="00766108"/>
    <w:rsid w:val="00772537"/>
    <w:rsid w:val="0078525D"/>
    <w:rsid w:val="00790562"/>
    <w:rsid w:val="007A02A4"/>
    <w:rsid w:val="007A4EE4"/>
    <w:rsid w:val="007C1CA8"/>
    <w:rsid w:val="007C59D0"/>
    <w:rsid w:val="007D38EA"/>
    <w:rsid w:val="007E02F5"/>
    <w:rsid w:val="007F4FB7"/>
    <w:rsid w:val="007F6ADB"/>
    <w:rsid w:val="008028DF"/>
    <w:rsid w:val="00803DE4"/>
    <w:rsid w:val="00812838"/>
    <w:rsid w:val="00855905"/>
    <w:rsid w:val="008646A9"/>
    <w:rsid w:val="00872DE2"/>
    <w:rsid w:val="00874DBB"/>
    <w:rsid w:val="008752F3"/>
    <w:rsid w:val="00895E9B"/>
    <w:rsid w:val="008B4558"/>
    <w:rsid w:val="008B66CD"/>
    <w:rsid w:val="008C440C"/>
    <w:rsid w:val="008E033C"/>
    <w:rsid w:val="008E55A7"/>
    <w:rsid w:val="008F14CB"/>
    <w:rsid w:val="008F57B7"/>
    <w:rsid w:val="009162CA"/>
    <w:rsid w:val="00922A27"/>
    <w:rsid w:val="009251B2"/>
    <w:rsid w:val="009262D3"/>
    <w:rsid w:val="00936077"/>
    <w:rsid w:val="00940519"/>
    <w:rsid w:val="009618E7"/>
    <w:rsid w:val="00967AE3"/>
    <w:rsid w:val="00993857"/>
    <w:rsid w:val="009A5286"/>
    <w:rsid w:val="009A5DA7"/>
    <w:rsid w:val="009B24F1"/>
    <w:rsid w:val="009B5D18"/>
    <w:rsid w:val="009C6F38"/>
    <w:rsid w:val="009D7F07"/>
    <w:rsid w:val="009F15DB"/>
    <w:rsid w:val="009F5790"/>
    <w:rsid w:val="00A03255"/>
    <w:rsid w:val="00A03EA0"/>
    <w:rsid w:val="00A05D7B"/>
    <w:rsid w:val="00A14A3C"/>
    <w:rsid w:val="00A15D38"/>
    <w:rsid w:val="00A259F3"/>
    <w:rsid w:val="00A27136"/>
    <w:rsid w:val="00A42B05"/>
    <w:rsid w:val="00A46A93"/>
    <w:rsid w:val="00A473BC"/>
    <w:rsid w:val="00A531D7"/>
    <w:rsid w:val="00A6027D"/>
    <w:rsid w:val="00A60C74"/>
    <w:rsid w:val="00A62AF7"/>
    <w:rsid w:val="00A637C8"/>
    <w:rsid w:val="00A848D7"/>
    <w:rsid w:val="00AB278C"/>
    <w:rsid w:val="00AB4933"/>
    <w:rsid w:val="00AB5D1A"/>
    <w:rsid w:val="00AC0FBC"/>
    <w:rsid w:val="00AD1C00"/>
    <w:rsid w:val="00AF276F"/>
    <w:rsid w:val="00B237C1"/>
    <w:rsid w:val="00B27400"/>
    <w:rsid w:val="00B5140F"/>
    <w:rsid w:val="00B6057E"/>
    <w:rsid w:val="00B718AE"/>
    <w:rsid w:val="00B73B88"/>
    <w:rsid w:val="00B84F71"/>
    <w:rsid w:val="00B86023"/>
    <w:rsid w:val="00B8713E"/>
    <w:rsid w:val="00BB16BE"/>
    <w:rsid w:val="00BC459C"/>
    <w:rsid w:val="00BE4E6C"/>
    <w:rsid w:val="00BF0409"/>
    <w:rsid w:val="00BF1D23"/>
    <w:rsid w:val="00BF695F"/>
    <w:rsid w:val="00C01A0D"/>
    <w:rsid w:val="00C04BC3"/>
    <w:rsid w:val="00C077A5"/>
    <w:rsid w:val="00C12C85"/>
    <w:rsid w:val="00C13708"/>
    <w:rsid w:val="00C148F7"/>
    <w:rsid w:val="00C16FE9"/>
    <w:rsid w:val="00C2404B"/>
    <w:rsid w:val="00C31E5B"/>
    <w:rsid w:val="00C3633D"/>
    <w:rsid w:val="00C46D29"/>
    <w:rsid w:val="00C65208"/>
    <w:rsid w:val="00C66A54"/>
    <w:rsid w:val="00C74FDF"/>
    <w:rsid w:val="00C84879"/>
    <w:rsid w:val="00CB05A7"/>
    <w:rsid w:val="00CC128F"/>
    <w:rsid w:val="00CC4226"/>
    <w:rsid w:val="00CC55C7"/>
    <w:rsid w:val="00CC7A9C"/>
    <w:rsid w:val="00CD14EE"/>
    <w:rsid w:val="00CD41CF"/>
    <w:rsid w:val="00CE5DBD"/>
    <w:rsid w:val="00CF0113"/>
    <w:rsid w:val="00CF4CD6"/>
    <w:rsid w:val="00D464DD"/>
    <w:rsid w:val="00D5491B"/>
    <w:rsid w:val="00D63463"/>
    <w:rsid w:val="00D70BA6"/>
    <w:rsid w:val="00D73A58"/>
    <w:rsid w:val="00D753CC"/>
    <w:rsid w:val="00D821E1"/>
    <w:rsid w:val="00DA7BCE"/>
    <w:rsid w:val="00DB04B9"/>
    <w:rsid w:val="00DB7267"/>
    <w:rsid w:val="00DD30E2"/>
    <w:rsid w:val="00DE0975"/>
    <w:rsid w:val="00E11049"/>
    <w:rsid w:val="00E125D7"/>
    <w:rsid w:val="00E13E0C"/>
    <w:rsid w:val="00E2601E"/>
    <w:rsid w:val="00E271B6"/>
    <w:rsid w:val="00E37AA0"/>
    <w:rsid w:val="00E46A3C"/>
    <w:rsid w:val="00E52083"/>
    <w:rsid w:val="00EA0DF0"/>
    <w:rsid w:val="00EC257D"/>
    <w:rsid w:val="00EC5250"/>
    <w:rsid w:val="00EF0B94"/>
    <w:rsid w:val="00EF18FF"/>
    <w:rsid w:val="00EF3297"/>
    <w:rsid w:val="00F076A5"/>
    <w:rsid w:val="00F07BD5"/>
    <w:rsid w:val="00F07C2F"/>
    <w:rsid w:val="00F20DCB"/>
    <w:rsid w:val="00F3059F"/>
    <w:rsid w:val="00F45636"/>
    <w:rsid w:val="00F46CCB"/>
    <w:rsid w:val="00F51EBA"/>
    <w:rsid w:val="00F53BA7"/>
    <w:rsid w:val="00F55750"/>
    <w:rsid w:val="00F75DFE"/>
    <w:rsid w:val="00F8286F"/>
    <w:rsid w:val="00F8671B"/>
    <w:rsid w:val="00F9688A"/>
    <w:rsid w:val="00FB0E87"/>
    <w:rsid w:val="00FC53D4"/>
    <w:rsid w:val="00FD6729"/>
    <w:rsid w:val="00FE211B"/>
    <w:rsid w:val="00FF3C82"/>
    <w:rsid w:val="00FF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4A8990D2"/>
  <w15:docId w15:val="{DD12DC52-79A6-4E17-B459-BD381ABE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0B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3C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E033C"/>
    <w:rPr>
      <w:rFonts w:ascii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B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B72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DB726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DB7267"/>
    <w:rPr>
      <w:rFonts w:cs="Times New Roman"/>
    </w:rPr>
  </w:style>
  <w:style w:type="character" w:styleId="CommentReference">
    <w:name w:val="annotation reference"/>
    <w:rsid w:val="002A572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2A5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locked/>
    <w:rsid w:val="002A572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A572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2A5722"/>
    <w:rPr>
      <w:rFonts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E13E0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4D4D4D"/>
      <w:sz w:val="18"/>
      <w:szCs w:val="18"/>
    </w:rPr>
  </w:style>
  <w:style w:type="character" w:styleId="Hyperlink">
    <w:name w:val="Hyperlink"/>
    <w:uiPriority w:val="99"/>
    <w:rsid w:val="00F9688A"/>
    <w:rPr>
      <w:rFonts w:cs="Times New Roman"/>
      <w:color w:val="0000FF"/>
      <w:u w:val="single"/>
    </w:rPr>
  </w:style>
  <w:style w:type="character" w:customStyle="1" w:styleId="header-a1">
    <w:name w:val="header-a1"/>
    <w:rsid w:val="000025D3"/>
    <w:rPr>
      <w:rFonts w:ascii="Arial" w:hAnsi="Arial"/>
      <w:b/>
      <w:color w:val="000000"/>
      <w:sz w:val="21"/>
    </w:rPr>
  </w:style>
  <w:style w:type="paragraph" w:styleId="ListParagraph">
    <w:name w:val="List Paragraph"/>
    <w:basedOn w:val="Normal"/>
    <w:uiPriority w:val="99"/>
    <w:qFormat/>
    <w:rsid w:val="000A0C6B"/>
    <w:pPr>
      <w:ind w:left="720"/>
      <w:contextualSpacing/>
    </w:pPr>
  </w:style>
  <w:style w:type="paragraph" w:styleId="Revision">
    <w:name w:val="Revision"/>
    <w:hidden/>
    <w:uiPriority w:val="99"/>
    <w:semiHidden/>
    <w:rsid w:val="000B3068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rsid w:val="004022A7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4022A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jects@berkeley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/>
      <vt:lpstr/>
      <vt:lpstr/>
      <vt:lpstr/>
      <vt:lpstr/>
      <vt:lpstr>OKHUFUCHIRIRA OKHUSHIRIKIANA NI NAFWE MU OMURADI  </vt:lpstr>
      <vt:lpstr>OBUANDICHE OBWA  BWA AKARIKARI BWA OBULAMU BWA BAPAPA  OBWA WASH BENEFITS 	</vt:lpstr>
      <vt:lpstr/>
    </vt:vector>
  </TitlesOfParts>
  <Company>Emory</Company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pbyatta</dc:creator>
  <cp:keywords/>
  <dc:description/>
  <cp:lastModifiedBy>swakoli</cp:lastModifiedBy>
  <cp:revision>6</cp:revision>
  <cp:lastPrinted>2014-03-13T15:55:00Z</cp:lastPrinted>
  <dcterms:created xsi:type="dcterms:W3CDTF">2014-05-19T17:48:00Z</dcterms:created>
  <dcterms:modified xsi:type="dcterms:W3CDTF">2014-06-17T09:55:00Z</dcterms:modified>
</cp:coreProperties>
</file>