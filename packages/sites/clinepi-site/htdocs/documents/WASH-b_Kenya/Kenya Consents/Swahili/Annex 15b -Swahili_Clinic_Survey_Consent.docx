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1C8" w:rsidRDefault="00F5744A" w:rsidP="009345F1">
      <w:pPr>
        <w:spacing w:after="0"/>
        <w:jc w:val="center"/>
        <w:rPr>
          <w:rFonts w:ascii="Times New Roman" w:hAnsi="Times New Roman" w:cs="Times New Roman"/>
          <w:b/>
        </w:rPr>
      </w:pPr>
      <w:r w:rsidRPr="005169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DCB9F31" wp14:editId="77A6D47E">
            <wp:simplePos x="0" y="0"/>
            <wp:positionH relativeFrom="column">
              <wp:posOffset>2219325</wp:posOffset>
            </wp:positionH>
            <wp:positionV relativeFrom="paragraph">
              <wp:posOffset>-607060</wp:posOffset>
            </wp:positionV>
            <wp:extent cx="1100455" cy="54292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42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61D2" w:rsidRPr="00B161D2">
        <w:rPr>
          <w:rFonts w:ascii="Times New Roman" w:hAnsi="Times New Roman" w:cs="Times New Roman"/>
          <w:b/>
        </w:rPr>
        <w:t xml:space="preserve"> </w:t>
      </w:r>
      <w:r w:rsidR="00B161D2">
        <w:rPr>
          <w:rFonts w:ascii="Times New Roman" w:hAnsi="Times New Roman" w:cs="Times New Roman"/>
          <w:b/>
        </w:rPr>
        <w:t xml:space="preserve">IDHINI </w:t>
      </w:r>
      <w:r w:rsidR="00BD41C8" w:rsidRPr="00F5744A">
        <w:rPr>
          <w:rFonts w:ascii="Times New Roman" w:hAnsi="Times New Roman" w:cs="Times New Roman"/>
          <w:b/>
        </w:rPr>
        <w:t>YA KUSHIRIKI K</w:t>
      </w:r>
      <w:r w:rsidR="003427DF">
        <w:rPr>
          <w:rFonts w:ascii="Times New Roman" w:hAnsi="Times New Roman" w:cs="Times New Roman"/>
          <w:b/>
        </w:rPr>
        <w:t>WA UTAFITI WA WASH BENEFITS PROJECT</w:t>
      </w:r>
      <w:r w:rsidR="00BD41C8" w:rsidRPr="00F5744A">
        <w:rPr>
          <w:rFonts w:ascii="Times New Roman" w:hAnsi="Times New Roman" w:cs="Times New Roman"/>
          <w:b/>
        </w:rPr>
        <w:t xml:space="preserve"> </w:t>
      </w:r>
      <w:r w:rsidR="00E73A1E">
        <w:rPr>
          <w:rFonts w:ascii="Times New Roman" w:hAnsi="Times New Roman" w:cs="Times New Roman"/>
          <w:b/>
        </w:rPr>
        <w:t>SAVEI YA KLINIKI</w:t>
      </w:r>
      <w:r w:rsidR="00B161D2">
        <w:rPr>
          <w:rFonts w:ascii="Times New Roman" w:hAnsi="Times New Roman" w:cs="Times New Roman"/>
          <w:b/>
        </w:rPr>
        <w:t xml:space="preserve"> </w:t>
      </w:r>
      <w:r w:rsidR="00BD41C8" w:rsidRPr="00F5744A">
        <w:rPr>
          <w:rFonts w:ascii="Times New Roman" w:hAnsi="Times New Roman" w:cs="Times New Roman"/>
          <w:b/>
        </w:rPr>
        <w:t>IDHINI YA</w:t>
      </w:r>
      <w:r w:rsidR="00E73A1E">
        <w:rPr>
          <w:rFonts w:ascii="Times New Roman" w:hAnsi="Times New Roman" w:cs="Times New Roman"/>
          <w:b/>
        </w:rPr>
        <w:t xml:space="preserve"> KINYWA YA </w:t>
      </w:r>
      <w:r w:rsidR="005933F5" w:rsidRPr="00E73A1E">
        <w:rPr>
          <w:rFonts w:ascii="Times New Roman" w:hAnsi="Times New Roman" w:cs="Times New Roman"/>
          <w:b/>
        </w:rPr>
        <w:t>KUSHIRIKI</w:t>
      </w:r>
    </w:p>
    <w:p w:rsidR="009345F1" w:rsidRPr="00B161D2" w:rsidRDefault="009345F1" w:rsidP="009345F1">
      <w:pPr>
        <w:spacing w:after="0"/>
        <w:jc w:val="center"/>
        <w:rPr>
          <w:rFonts w:ascii="Times New Roman" w:hAnsi="Times New Roman" w:cs="Times New Roman"/>
          <w:b/>
        </w:rPr>
      </w:pPr>
    </w:p>
    <w:p w:rsidR="00353EDB" w:rsidRDefault="003B2BEB" w:rsidP="009345F1">
      <w:pPr>
        <w:spacing w:after="0"/>
        <w:rPr>
          <w:rFonts w:ascii="Times New Roman" w:hAnsi="Times New Roman" w:cs="Times New Roman"/>
        </w:rPr>
      </w:pPr>
      <w:r w:rsidRPr="00F5744A">
        <w:rPr>
          <w:rFonts w:ascii="Times New Roman" w:hAnsi="Times New Roman" w:cs="Times New Roman"/>
          <w:b/>
        </w:rPr>
        <w:t>MADA YA UTAFITI:</w:t>
      </w:r>
      <w:r w:rsidRPr="00F5744A">
        <w:rPr>
          <w:rFonts w:ascii="Times New Roman" w:hAnsi="Times New Roman" w:cs="Times New Roman"/>
        </w:rPr>
        <w:t xml:space="preserve"> WASH BENEFITS-</w:t>
      </w:r>
      <w:r w:rsidR="00154BEA"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Kuosha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mikono</w:t>
      </w:r>
      <w:proofErr w:type="spellEnd"/>
      <w:r w:rsidRPr="00F5744A">
        <w:rPr>
          <w:rFonts w:ascii="Times New Roman" w:hAnsi="Times New Roman" w:cs="Times New Roman"/>
        </w:rPr>
        <w:t>,</w:t>
      </w:r>
      <w:r w:rsidR="00154BEA"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kutibu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maji</w:t>
      </w:r>
      <w:proofErr w:type="spellEnd"/>
      <w:r w:rsidRPr="00F5744A">
        <w:rPr>
          <w:rFonts w:ascii="Times New Roman" w:hAnsi="Times New Roman" w:cs="Times New Roman"/>
        </w:rPr>
        <w:t>,</w:t>
      </w:r>
      <w:r w:rsidR="00154BEA"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44A">
        <w:rPr>
          <w:rFonts w:ascii="Times New Roman" w:hAnsi="Times New Roman" w:cs="Times New Roman"/>
        </w:rPr>
        <w:t>usafi</w:t>
      </w:r>
      <w:proofErr w:type="spellEnd"/>
      <w:proofErr w:type="gram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mazingira</w:t>
      </w:r>
      <w:proofErr w:type="spellEnd"/>
      <w:r w:rsidRPr="00F5744A">
        <w:rPr>
          <w:rFonts w:ascii="Times New Roman" w:hAnsi="Times New Roman" w:cs="Times New Roman"/>
        </w:rPr>
        <w:t xml:space="preserve"> na </w:t>
      </w:r>
      <w:proofErr w:type="spellStart"/>
      <w:r w:rsidRPr="00F5744A">
        <w:rPr>
          <w:rFonts w:ascii="Times New Roman" w:hAnsi="Times New Roman" w:cs="Times New Roman"/>
        </w:rPr>
        <w:t>lishe</w:t>
      </w:r>
      <w:proofErr w:type="spellEnd"/>
      <w:r w:rsidRPr="00F5744A">
        <w:rPr>
          <w:rFonts w:ascii="Times New Roman" w:hAnsi="Times New Roman" w:cs="Times New Roman"/>
        </w:rPr>
        <w:t xml:space="preserve"> bora na </w:t>
      </w:r>
      <w:proofErr w:type="spellStart"/>
      <w:r w:rsidR="00050693">
        <w:rPr>
          <w:rFonts w:ascii="Times New Roman" w:hAnsi="Times New Roman" w:cs="Times New Roman"/>
        </w:rPr>
        <w:t>vipimo</w:t>
      </w:r>
      <w:proofErr w:type="spellEnd"/>
      <w:r w:rsidR="00050693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matokeo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mashinani</w:t>
      </w:r>
      <w:proofErr w:type="spellEnd"/>
      <w:r w:rsidRPr="00F5744A">
        <w:rPr>
          <w:rFonts w:ascii="Times New Roman" w:hAnsi="Times New Roman" w:cs="Times New Roman"/>
        </w:rPr>
        <w:t xml:space="preserve"> Kenya.</w:t>
      </w:r>
      <w:r w:rsidR="008F2A3C" w:rsidRPr="00F5744A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>(</w:t>
      </w:r>
      <w:proofErr w:type="spellStart"/>
      <w:proofErr w:type="gramStart"/>
      <w:r w:rsidRPr="00F5744A">
        <w:rPr>
          <w:rFonts w:ascii="Times New Roman" w:hAnsi="Times New Roman" w:cs="Times New Roman"/>
        </w:rPr>
        <w:t>pia</w:t>
      </w:r>
      <w:proofErr w:type="spellEnd"/>
      <w:proofErr w:type="gram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inajulikana</w:t>
      </w:r>
      <w:proofErr w:type="spellEnd"/>
      <w:r w:rsidRPr="00F5744A">
        <w:rPr>
          <w:rFonts w:ascii="Times New Roman" w:hAnsi="Times New Roman" w:cs="Times New Roman"/>
        </w:rPr>
        <w:t xml:space="preserve"> kama </w:t>
      </w:r>
      <w:proofErr w:type="spellStart"/>
      <w:r w:rsidRPr="00F5744A">
        <w:rPr>
          <w:rFonts w:ascii="Times New Roman" w:hAnsi="Times New Roman" w:cs="Times New Roman"/>
        </w:rPr>
        <w:t>mradi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watoto</w:t>
      </w:r>
      <w:proofErr w:type="spellEnd"/>
      <w:r w:rsidRPr="00F5744A">
        <w:rPr>
          <w:rFonts w:ascii="Times New Roman" w:hAnsi="Times New Roman" w:cs="Times New Roman"/>
        </w:rPr>
        <w:t>)</w:t>
      </w:r>
    </w:p>
    <w:p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:rsidR="003B2BEB" w:rsidRPr="00F5744A" w:rsidRDefault="003B2BEB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UTANGULIZI</w:t>
      </w:r>
    </w:p>
    <w:p w:rsidR="003F3BA7" w:rsidRDefault="003B2BEB" w:rsidP="009345F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5744A">
        <w:rPr>
          <w:rFonts w:ascii="Times New Roman" w:hAnsi="Times New Roman" w:cs="Times New Roman"/>
        </w:rPr>
        <w:t>Jina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langu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ni</w:t>
      </w:r>
      <w:proofErr w:type="spellEnd"/>
      <w:r w:rsidR="00B161D2">
        <w:rPr>
          <w:rFonts w:ascii="Times New Roman" w:hAnsi="Times New Roman" w:cs="Times New Roman"/>
        </w:rPr>
        <w:t>________________</w:t>
      </w:r>
      <w:r w:rsidR="00E84546" w:rsidRPr="00F5744A">
        <w:rPr>
          <w:rFonts w:ascii="Times New Roman" w:hAnsi="Times New Roman" w:cs="Times New Roman"/>
        </w:rPr>
        <w:t xml:space="preserve"> </w:t>
      </w:r>
      <w:r w:rsidR="00B161D2">
        <w:rPr>
          <w:rFonts w:ascii="Times New Roman" w:hAnsi="Times New Roman" w:cs="Times New Roman"/>
        </w:rPr>
        <w:t>[</w:t>
      </w:r>
      <w:proofErr w:type="spellStart"/>
      <w:r w:rsidRPr="00F5744A">
        <w:rPr>
          <w:rFonts w:ascii="Times New Roman" w:hAnsi="Times New Roman" w:cs="Times New Roman"/>
        </w:rPr>
        <w:t>jina</w:t>
      </w:r>
      <w:proofErr w:type="spellEnd"/>
      <w:r w:rsidRPr="00F5744A">
        <w:rPr>
          <w:rFonts w:ascii="Times New Roman" w:hAnsi="Times New Roman" w:cs="Times New Roman"/>
        </w:rPr>
        <w:t xml:space="preserve"> la </w:t>
      </w:r>
      <w:proofErr w:type="spellStart"/>
      <w:r w:rsidRPr="00F5744A">
        <w:rPr>
          <w:rFonts w:ascii="Times New Roman" w:hAnsi="Times New Roman" w:cs="Times New Roman"/>
        </w:rPr>
        <w:t>Afisa</w:t>
      </w:r>
      <w:proofErr w:type="spellEnd"/>
      <w:r w:rsidR="00B161D2">
        <w:rPr>
          <w:rFonts w:ascii="Times New Roman" w:hAnsi="Times New Roman" w:cs="Times New Roman"/>
        </w:rPr>
        <w:t>]</w:t>
      </w:r>
      <w:r w:rsidRPr="00F5744A">
        <w:rPr>
          <w:rFonts w:ascii="Times New Roman" w:hAnsi="Times New Roman" w:cs="Times New Roman"/>
        </w:rPr>
        <w:t xml:space="preserve">, </w:t>
      </w:r>
      <w:proofErr w:type="spellStart"/>
      <w:r w:rsidRPr="00F5744A">
        <w:rPr>
          <w:rFonts w:ascii="Times New Roman" w:hAnsi="Times New Roman" w:cs="Times New Roman"/>
        </w:rPr>
        <w:t>ninatoka</w:t>
      </w:r>
      <w:proofErr w:type="spellEnd"/>
      <w:r w:rsidRPr="00F5744A">
        <w:rPr>
          <w:rFonts w:ascii="Times New Roman" w:hAnsi="Times New Roman" w:cs="Times New Roman"/>
        </w:rPr>
        <w:t xml:space="preserve"> Innovation</w:t>
      </w:r>
      <w:r w:rsidR="00B161D2">
        <w:rPr>
          <w:rFonts w:ascii="Times New Roman" w:hAnsi="Times New Roman" w:cs="Times New Roman"/>
        </w:rPr>
        <w:t>s</w:t>
      </w:r>
      <w:r w:rsidRPr="00F5744A">
        <w:rPr>
          <w:rFonts w:ascii="Times New Roman" w:hAnsi="Times New Roman" w:cs="Times New Roman"/>
        </w:rPr>
        <w:t xml:space="preserve"> for </w:t>
      </w:r>
      <w:r w:rsidR="00B161D2">
        <w:rPr>
          <w:rFonts w:ascii="Times New Roman" w:hAnsi="Times New Roman" w:cs="Times New Roman"/>
        </w:rPr>
        <w:t>P</w:t>
      </w:r>
      <w:r w:rsidRPr="00F5744A">
        <w:rPr>
          <w:rFonts w:ascii="Times New Roman" w:hAnsi="Times New Roman" w:cs="Times New Roman"/>
        </w:rPr>
        <w:t>overty Action</w:t>
      </w:r>
      <w:r w:rsidR="00A21E31" w:rsidRPr="00F5744A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>(I</w:t>
      </w:r>
      <w:r w:rsidR="00AB552A" w:rsidRPr="00F5744A">
        <w:rPr>
          <w:rFonts w:ascii="Times New Roman" w:hAnsi="Times New Roman" w:cs="Times New Roman"/>
        </w:rPr>
        <w:t xml:space="preserve">PA) </w:t>
      </w:r>
      <w:proofErr w:type="spellStart"/>
      <w:r w:rsidR="00AB552A" w:rsidRPr="00F5744A">
        <w:rPr>
          <w:rFonts w:ascii="Times New Roman" w:hAnsi="Times New Roman" w:cs="Times New Roman"/>
        </w:rPr>
        <w:t>ilioko</w:t>
      </w:r>
      <w:proofErr w:type="spellEnd"/>
      <w:r w:rsidR="00AB552A" w:rsidRPr="00F5744A">
        <w:rPr>
          <w:rFonts w:ascii="Times New Roman" w:hAnsi="Times New Roman" w:cs="Times New Roman"/>
        </w:rPr>
        <w:t xml:space="preserve"> </w:t>
      </w:r>
      <w:proofErr w:type="spellStart"/>
      <w:r w:rsidR="00AB552A" w:rsidRPr="00F5744A">
        <w:rPr>
          <w:rFonts w:ascii="Times New Roman" w:hAnsi="Times New Roman" w:cs="Times New Roman"/>
        </w:rPr>
        <w:t>mjini</w:t>
      </w:r>
      <w:proofErr w:type="spellEnd"/>
      <w:r w:rsidR="00AB552A" w:rsidRPr="00F5744A">
        <w:rPr>
          <w:rFonts w:ascii="Times New Roman" w:hAnsi="Times New Roman" w:cs="Times New Roman"/>
        </w:rPr>
        <w:t xml:space="preserve"> </w:t>
      </w:r>
      <w:r w:rsidR="00E84546" w:rsidRPr="00F5744A">
        <w:rPr>
          <w:rFonts w:ascii="Times New Roman" w:hAnsi="Times New Roman" w:cs="Times New Roman"/>
        </w:rPr>
        <w:t>(KAKAMEGA/BUNGOMA)</w:t>
      </w:r>
      <w:r w:rsidRPr="00F5744A">
        <w:rPr>
          <w:rFonts w:ascii="Times New Roman" w:hAnsi="Times New Roman" w:cs="Times New Roman"/>
        </w:rPr>
        <w:t>.</w:t>
      </w:r>
      <w:proofErr w:type="gramEnd"/>
      <w:r w:rsidR="00E84546" w:rsidRPr="00F5744A">
        <w:rPr>
          <w:rFonts w:ascii="Times New Roman" w:hAnsi="Times New Roman" w:cs="Times New Roman"/>
        </w:rPr>
        <w:t xml:space="preserve"> </w:t>
      </w:r>
      <w:proofErr w:type="spellStart"/>
      <w:r w:rsidR="001A2EEC">
        <w:rPr>
          <w:rFonts w:ascii="Times New Roman" w:hAnsi="Times New Roman" w:cs="Times New Roman"/>
        </w:rPr>
        <w:t>Ninafanya</w:t>
      </w:r>
      <w:proofErr w:type="spellEnd"/>
      <w:r w:rsidR="001A2EEC">
        <w:rPr>
          <w:rFonts w:ascii="Times New Roman" w:hAnsi="Times New Roman" w:cs="Times New Roman"/>
        </w:rPr>
        <w:t xml:space="preserve"> </w:t>
      </w:r>
      <w:proofErr w:type="spellStart"/>
      <w:r w:rsidR="001A2EEC">
        <w:rPr>
          <w:rFonts w:ascii="Times New Roman" w:hAnsi="Times New Roman" w:cs="Times New Roman"/>
        </w:rPr>
        <w:t>kazi</w:t>
      </w:r>
      <w:proofErr w:type="spellEnd"/>
      <w:r w:rsidR="001A2EEC">
        <w:rPr>
          <w:rFonts w:ascii="Times New Roman" w:hAnsi="Times New Roman" w:cs="Times New Roman"/>
        </w:rPr>
        <w:t xml:space="preserve"> </w:t>
      </w:r>
      <w:proofErr w:type="gramStart"/>
      <w:r w:rsidR="001A2EEC">
        <w:rPr>
          <w:rFonts w:ascii="Times New Roman" w:hAnsi="Times New Roman" w:cs="Times New Roman"/>
        </w:rPr>
        <w:t>na</w:t>
      </w:r>
      <w:proofErr w:type="gramEnd"/>
      <w:r w:rsidR="001A2EEC">
        <w:rPr>
          <w:rFonts w:ascii="Times New Roman" w:hAnsi="Times New Roman" w:cs="Times New Roman"/>
        </w:rPr>
        <w:t xml:space="preserve"> Clair Null </w:t>
      </w:r>
      <w:proofErr w:type="spellStart"/>
      <w:r w:rsidR="001A2EEC">
        <w:rPr>
          <w:rFonts w:ascii="Times New Roman" w:hAnsi="Times New Roman" w:cs="Times New Roman"/>
        </w:rPr>
        <w:t>kutoka</w:t>
      </w:r>
      <w:proofErr w:type="spellEnd"/>
      <w:r w:rsidR="001A2EEC">
        <w:rPr>
          <w:rFonts w:ascii="Times New Roman" w:hAnsi="Times New Roman" w:cs="Times New Roman"/>
        </w:rPr>
        <w:t xml:space="preserve"> Innovations for Poverty Action </w:t>
      </w:r>
      <w:proofErr w:type="spellStart"/>
      <w:r w:rsidR="001A2EEC">
        <w:rPr>
          <w:rFonts w:ascii="Times New Roman" w:hAnsi="Times New Roman" w:cs="Times New Roman"/>
        </w:rPr>
        <w:t>iliyoko</w:t>
      </w:r>
      <w:proofErr w:type="spellEnd"/>
      <w:r w:rsidR="001A2EEC">
        <w:rPr>
          <w:rFonts w:ascii="Times New Roman" w:hAnsi="Times New Roman" w:cs="Times New Roman"/>
        </w:rPr>
        <w:t xml:space="preserve"> </w:t>
      </w:r>
      <w:proofErr w:type="spellStart"/>
      <w:r w:rsidR="001A2EEC">
        <w:rPr>
          <w:rFonts w:ascii="Times New Roman" w:hAnsi="Times New Roman" w:cs="Times New Roman"/>
        </w:rPr>
        <w:t>marekani</w:t>
      </w:r>
      <w:proofErr w:type="spellEnd"/>
      <w:r w:rsidR="001A2EEC">
        <w:rPr>
          <w:rFonts w:ascii="Times New Roman" w:hAnsi="Times New Roman" w:cs="Times New Roman"/>
        </w:rPr>
        <w:t>.</w:t>
      </w:r>
      <w:r w:rsidR="00E84546" w:rsidRPr="00F5744A">
        <w:rPr>
          <w:rFonts w:ascii="Times New Roman" w:hAnsi="Times New Roman" w:cs="Times New Roman"/>
        </w:rPr>
        <w:t xml:space="preserve"> </w:t>
      </w:r>
      <w:r w:rsidR="00E446CE" w:rsidRPr="00F5744A">
        <w:rPr>
          <w:rFonts w:ascii="Times New Roman" w:hAnsi="Times New Roman" w:cs="Times New Roman"/>
        </w:rPr>
        <w:t xml:space="preserve">Nina </w:t>
      </w:r>
      <w:r w:rsidR="00B161D2">
        <w:rPr>
          <w:rFonts w:ascii="Times New Roman" w:hAnsi="Times New Roman" w:cs="Times New Roman"/>
        </w:rPr>
        <w:t>[</w:t>
      </w:r>
      <w:r w:rsidR="00E446CE" w:rsidRPr="00B161D2">
        <w:rPr>
          <w:rFonts w:ascii="Times New Roman" w:hAnsi="Times New Roman" w:cs="Times New Roman"/>
          <w:i/>
        </w:rPr>
        <w:t>Tuna</w:t>
      </w:r>
      <w:r w:rsidR="00B161D2">
        <w:rPr>
          <w:rFonts w:ascii="Times New Roman" w:hAnsi="Times New Roman" w:cs="Times New Roman"/>
        </w:rPr>
        <w:t>]</w:t>
      </w:r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tarajia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kufatilia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utafiti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446CE" w:rsidRPr="00F5744A">
        <w:rPr>
          <w:rFonts w:ascii="Times New Roman" w:hAnsi="Times New Roman" w:cs="Times New Roman"/>
        </w:rPr>
        <w:t>wa</w:t>
      </w:r>
      <w:proofErr w:type="spellEnd"/>
      <w:proofErr w:type="gram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mradi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wetu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ambayo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nakualika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kushiriki</w:t>
      </w:r>
      <w:proofErr w:type="spellEnd"/>
      <w:r w:rsidR="00E446CE" w:rsidRPr="00F5744A">
        <w:rPr>
          <w:rFonts w:ascii="Times New Roman" w:hAnsi="Times New Roman" w:cs="Times New Roman"/>
        </w:rPr>
        <w:t>.</w:t>
      </w:r>
      <w:r w:rsidR="003F3BA7">
        <w:rPr>
          <w:rFonts w:ascii="Times New Roman" w:hAnsi="Times New Roman" w:cs="Times New Roman"/>
        </w:rPr>
        <w:t xml:space="preserve"> </w:t>
      </w:r>
    </w:p>
    <w:p w:rsidR="009345F1" w:rsidRDefault="009345F1" w:rsidP="009345F1">
      <w:pPr>
        <w:spacing w:after="0"/>
        <w:rPr>
          <w:rFonts w:ascii="Times New Roman" w:hAnsi="Times New Roman" w:cs="Times New Roman"/>
        </w:rPr>
      </w:pPr>
    </w:p>
    <w:p w:rsidR="00154BEA" w:rsidRDefault="003F3BA7" w:rsidP="009345F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</w:t>
      </w:r>
      <w:r w:rsidR="00E446CE" w:rsidRPr="00F5744A">
        <w:rPr>
          <w:rFonts w:ascii="Times New Roman" w:hAnsi="Times New Roman" w:cs="Times New Roman"/>
        </w:rPr>
        <w:t>nakaribishwa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kushiriki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446CE" w:rsidRPr="00F5744A">
        <w:rPr>
          <w:rFonts w:ascii="Times New Roman" w:hAnsi="Times New Roman" w:cs="Times New Roman"/>
        </w:rPr>
        <w:t>kwa</w:t>
      </w:r>
      <w:proofErr w:type="spellEnd"/>
      <w:proofErr w:type="gram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huu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utafiti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kwa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sababu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mgonjwa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katika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kituo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hiki</w:t>
      </w:r>
      <w:proofErr w:type="spellEnd"/>
      <w:r w:rsidR="00970AC0">
        <w:rPr>
          <w:rFonts w:ascii="Times New Roman" w:hAnsi="Times New Roman" w:cs="Times New Roman"/>
        </w:rPr>
        <w:t xml:space="preserve"> cha </w:t>
      </w:r>
      <w:proofErr w:type="spellStart"/>
      <w:r w:rsidR="00970AC0">
        <w:rPr>
          <w:rFonts w:ascii="Times New Roman" w:hAnsi="Times New Roman" w:cs="Times New Roman"/>
        </w:rPr>
        <w:t>afya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alitibiwa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magonjwa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ya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maji</w:t>
      </w:r>
      <w:proofErr w:type="spellEnd"/>
      <w:r w:rsidR="00970AC0">
        <w:rPr>
          <w:rFonts w:ascii="Times New Roman" w:hAnsi="Times New Roman" w:cs="Times New Roman"/>
        </w:rPr>
        <w:t xml:space="preserve"> au </w:t>
      </w:r>
      <w:proofErr w:type="spellStart"/>
      <w:r w:rsidR="00970AC0">
        <w:rPr>
          <w:rFonts w:ascii="Times New Roman" w:hAnsi="Times New Roman" w:cs="Times New Roman"/>
        </w:rPr>
        <w:t>magonjwa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ya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mapafu</w:t>
      </w:r>
      <w:proofErr w:type="spellEnd"/>
      <w:r w:rsidR="00970AC0">
        <w:rPr>
          <w:rFonts w:ascii="Times New Roman" w:hAnsi="Times New Roman" w:cs="Times New Roman"/>
        </w:rPr>
        <w:t xml:space="preserve">, au pamoja na </w:t>
      </w:r>
      <w:proofErr w:type="spellStart"/>
      <w:r w:rsidR="00970AC0">
        <w:rPr>
          <w:rFonts w:ascii="Times New Roman" w:hAnsi="Times New Roman" w:cs="Times New Roman"/>
        </w:rPr>
        <w:t>ukosaji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wa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lishe</w:t>
      </w:r>
      <w:proofErr w:type="spellEnd"/>
      <w:r w:rsidR="00970AC0">
        <w:rPr>
          <w:rFonts w:ascii="Times New Roman" w:hAnsi="Times New Roman" w:cs="Times New Roman"/>
        </w:rPr>
        <w:t xml:space="preserve"> bora.</w:t>
      </w:r>
    </w:p>
    <w:p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:rsidR="00AB552A" w:rsidRPr="00F5744A" w:rsidRDefault="00AB552A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LENGO</w:t>
      </w:r>
      <w:r w:rsidR="000D4CF5" w:rsidRPr="00F5744A">
        <w:rPr>
          <w:rFonts w:ascii="Times New Roman" w:hAnsi="Times New Roman" w:cs="Times New Roman"/>
          <w:b/>
        </w:rPr>
        <w:t>/MADHUMUNI</w:t>
      </w:r>
    </w:p>
    <w:p w:rsidR="003F3BA7" w:rsidRDefault="00AB552A" w:rsidP="009345F1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</w:rPr>
        <w:t>Lengo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44A">
        <w:rPr>
          <w:rFonts w:ascii="Times New Roman" w:hAnsi="Times New Roman" w:cs="Times New Roman"/>
        </w:rPr>
        <w:t>ni</w:t>
      </w:r>
      <w:proofErr w:type="spellEnd"/>
      <w:proofErr w:type="gramEnd"/>
      <w:r w:rsidRPr="00F5744A">
        <w:rPr>
          <w:rFonts w:ascii="Times New Roman" w:hAnsi="Times New Roman" w:cs="Times New Roman"/>
        </w:rPr>
        <w:t xml:space="preserve"> kufanya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afya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watoto</w:t>
      </w:r>
      <w:proofErr w:type="spellEnd"/>
      <w:r w:rsidRPr="00F5744A">
        <w:rPr>
          <w:rFonts w:ascii="Times New Roman" w:hAnsi="Times New Roman" w:cs="Times New Roman"/>
        </w:rPr>
        <w:t xml:space="preserve"> ili </w:t>
      </w:r>
      <w:proofErr w:type="spellStart"/>
      <w:r w:rsidRPr="00F5744A">
        <w:rPr>
          <w:rFonts w:ascii="Times New Roman" w:hAnsi="Times New Roman" w:cs="Times New Roman"/>
        </w:rPr>
        <w:t>kupata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kujua</w:t>
      </w:r>
      <w:proofErr w:type="spellEnd"/>
      <w:r w:rsidRPr="00F5744A">
        <w:rPr>
          <w:rFonts w:ascii="Times New Roman" w:hAnsi="Times New Roman" w:cs="Times New Roman"/>
        </w:rPr>
        <w:t xml:space="preserve"> vile </w:t>
      </w:r>
      <w:proofErr w:type="spellStart"/>
      <w:r w:rsidRPr="00F5744A">
        <w:rPr>
          <w:rFonts w:ascii="Times New Roman" w:hAnsi="Times New Roman" w:cs="Times New Roman"/>
        </w:rPr>
        <w:t>mazingira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yanavyo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weza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="00050693">
        <w:rPr>
          <w:rFonts w:ascii="Times New Roman" w:hAnsi="Times New Roman" w:cs="Times New Roman"/>
        </w:rPr>
        <w:t>ku</w:t>
      </w:r>
      <w:r w:rsidRPr="00F5744A">
        <w:rPr>
          <w:rFonts w:ascii="Times New Roman" w:hAnsi="Times New Roman" w:cs="Times New Roman"/>
        </w:rPr>
        <w:t>athiri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ukuaji</w:t>
      </w:r>
      <w:proofErr w:type="spellEnd"/>
      <w:r w:rsidRPr="00F5744A">
        <w:rPr>
          <w:rFonts w:ascii="Times New Roman" w:hAnsi="Times New Roman" w:cs="Times New Roman"/>
        </w:rPr>
        <w:t xml:space="preserve"> na </w:t>
      </w:r>
      <w:proofErr w:type="spellStart"/>
      <w:r w:rsidRPr="00F5744A">
        <w:rPr>
          <w:rFonts w:ascii="Times New Roman" w:hAnsi="Times New Roman" w:cs="Times New Roman"/>
        </w:rPr>
        <w:t>afya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mtoto</w:t>
      </w:r>
      <w:proofErr w:type="spellEnd"/>
      <w:r w:rsidRPr="00F5744A">
        <w:rPr>
          <w:rFonts w:ascii="Times New Roman" w:hAnsi="Times New Roman" w:cs="Times New Roman"/>
        </w:rPr>
        <w:t xml:space="preserve">. </w:t>
      </w:r>
      <w:proofErr w:type="spellStart"/>
      <w:r w:rsidR="00970AC0">
        <w:rPr>
          <w:rFonts w:ascii="Times New Roman" w:hAnsi="Times New Roman" w:cs="Times New Roman"/>
        </w:rPr>
        <w:t>Tunafanya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utafiti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kuhusu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magonjwa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ya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70AC0">
        <w:rPr>
          <w:rFonts w:ascii="Times New Roman" w:hAnsi="Times New Roman" w:cs="Times New Roman"/>
        </w:rPr>
        <w:t>kwendesha</w:t>
      </w:r>
      <w:proofErr w:type="spellEnd"/>
      <w:r w:rsidR="00970AC0">
        <w:rPr>
          <w:rFonts w:ascii="Times New Roman" w:hAnsi="Times New Roman" w:cs="Times New Roman"/>
        </w:rPr>
        <w:t xml:space="preserve"> ,</w:t>
      </w:r>
      <w:proofErr w:type="gram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nagonjwa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ya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mapafu</w:t>
      </w:r>
      <w:proofErr w:type="spellEnd"/>
      <w:r w:rsidR="00970AC0">
        <w:rPr>
          <w:rFonts w:ascii="Times New Roman" w:hAnsi="Times New Roman" w:cs="Times New Roman"/>
        </w:rPr>
        <w:t xml:space="preserve">, na </w:t>
      </w:r>
      <w:proofErr w:type="spellStart"/>
      <w:r w:rsidR="00970AC0">
        <w:rPr>
          <w:rFonts w:ascii="Times New Roman" w:hAnsi="Times New Roman" w:cs="Times New Roman"/>
        </w:rPr>
        <w:t>hali</w:t>
      </w:r>
      <w:proofErr w:type="spellEnd"/>
      <w:r w:rsidR="00970AC0">
        <w:rPr>
          <w:rFonts w:ascii="Times New Roman" w:hAnsi="Times New Roman" w:cs="Times New Roman"/>
        </w:rPr>
        <w:t xml:space="preserve"> nyingine </w:t>
      </w:r>
      <w:proofErr w:type="spellStart"/>
      <w:r w:rsidR="00970AC0">
        <w:rPr>
          <w:rFonts w:ascii="Times New Roman" w:hAnsi="Times New Roman" w:cs="Times New Roman"/>
        </w:rPr>
        <w:t>zinazotokana</w:t>
      </w:r>
      <w:proofErr w:type="spellEnd"/>
      <w:r w:rsidR="00970AC0">
        <w:rPr>
          <w:rFonts w:ascii="Times New Roman" w:hAnsi="Times New Roman" w:cs="Times New Roman"/>
        </w:rPr>
        <w:t xml:space="preserve"> na </w:t>
      </w:r>
      <w:proofErr w:type="spellStart"/>
      <w:r w:rsidR="00970AC0">
        <w:rPr>
          <w:rFonts w:ascii="Times New Roman" w:hAnsi="Times New Roman" w:cs="Times New Roman"/>
        </w:rPr>
        <w:t>husafi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wa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mazingira</w:t>
      </w:r>
      <w:proofErr w:type="spellEnd"/>
      <w:r w:rsidR="00970AC0">
        <w:rPr>
          <w:rFonts w:ascii="Times New Roman" w:hAnsi="Times New Roman" w:cs="Times New Roman"/>
        </w:rPr>
        <w:t xml:space="preserve"> na </w:t>
      </w:r>
      <w:proofErr w:type="spellStart"/>
      <w:r w:rsidR="00970AC0">
        <w:rPr>
          <w:rFonts w:ascii="Times New Roman" w:hAnsi="Times New Roman" w:cs="Times New Roman"/>
        </w:rPr>
        <w:t>hali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ya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maji</w:t>
      </w:r>
      <w:proofErr w:type="spellEnd"/>
      <w:r w:rsidR="00970AC0">
        <w:rPr>
          <w:rFonts w:ascii="Times New Roman" w:hAnsi="Times New Roman" w:cs="Times New Roman"/>
        </w:rPr>
        <w:t xml:space="preserve">. Moja </w:t>
      </w:r>
      <w:proofErr w:type="spellStart"/>
      <w:r w:rsidR="00970AC0">
        <w:rPr>
          <w:rFonts w:ascii="Times New Roman" w:hAnsi="Times New Roman" w:cs="Times New Roman"/>
        </w:rPr>
        <w:t>ya</w:t>
      </w:r>
      <w:proofErr w:type="spellEnd"/>
      <w:r w:rsidR="00970AC0">
        <w:rPr>
          <w:rFonts w:ascii="Times New Roman" w:hAnsi="Times New Roman" w:cs="Times New Roman"/>
        </w:rPr>
        <w:t xml:space="preserve"> mambo </w:t>
      </w:r>
      <w:proofErr w:type="spellStart"/>
      <w:r w:rsidR="00970AC0">
        <w:rPr>
          <w:rFonts w:ascii="Times New Roman" w:hAnsi="Times New Roman" w:cs="Times New Roman"/>
        </w:rPr>
        <w:t>tunataka</w:t>
      </w:r>
      <w:proofErr w:type="spellEnd"/>
      <w:r w:rsidR="00970AC0">
        <w:rPr>
          <w:rFonts w:ascii="Times New Roman" w:hAnsi="Times New Roman" w:cs="Times New Roman"/>
        </w:rPr>
        <w:t xml:space="preserve"> kufanya </w:t>
      </w:r>
      <w:proofErr w:type="spellStart"/>
      <w:r w:rsidR="00970AC0">
        <w:rPr>
          <w:rFonts w:ascii="Times New Roman" w:hAnsi="Times New Roman" w:cs="Times New Roman"/>
        </w:rPr>
        <w:t>utafiti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70AC0">
        <w:rPr>
          <w:rFonts w:ascii="Times New Roman" w:hAnsi="Times New Roman" w:cs="Times New Roman"/>
        </w:rPr>
        <w:t>ni</w:t>
      </w:r>
      <w:proofErr w:type="spellEnd"/>
      <w:proofErr w:type="gram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uhusiano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uliopo</w:t>
      </w:r>
      <w:proofErr w:type="spellEnd"/>
      <w:r w:rsidR="00970AC0">
        <w:rPr>
          <w:rFonts w:ascii="Times New Roman" w:hAnsi="Times New Roman" w:cs="Times New Roman"/>
        </w:rPr>
        <w:t xml:space="preserve"> kati </w:t>
      </w:r>
      <w:proofErr w:type="spellStart"/>
      <w:r w:rsidR="00970AC0">
        <w:rPr>
          <w:rFonts w:ascii="Times New Roman" w:hAnsi="Times New Roman" w:cs="Times New Roman"/>
        </w:rPr>
        <w:t>ya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hali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proofErr w:type="spellStart"/>
      <w:r w:rsidR="00970AC0">
        <w:rPr>
          <w:rFonts w:ascii="Times New Roman" w:hAnsi="Times New Roman" w:cs="Times New Roman"/>
        </w:rPr>
        <w:t>hizi</w:t>
      </w:r>
      <w:proofErr w:type="spellEnd"/>
      <w:r w:rsidR="00970AC0">
        <w:rPr>
          <w:rFonts w:ascii="Times New Roman" w:hAnsi="Times New Roman" w:cs="Times New Roman"/>
        </w:rPr>
        <w:t xml:space="preserve"> </w:t>
      </w:r>
      <w:r w:rsidR="003211BE">
        <w:rPr>
          <w:rFonts w:ascii="Times New Roman" w:hAnsi="Times New Roman" w:cs="Times New Roman"/>
        </w:rPr>
        <w:t xml:space="preserve">na </w:t>
      </w:r>
      <w:proofErr w:type="spellStart"/>
      <w:r w:rsidR="003211BE">
        <w:rPr>
          <w:rFonts w:ascii="Times New Roman" w:hAnsi="Times New Roman" w:cs="Times New Roman"/>
        </w:rPr>
        <w:t>matembezi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kwa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kliniki</w:t>
      </w:r>
      <w:proofErr w:type="spellEnd"/>
      <w:r w:rsidR="003211BE">
        <w:rPr>
          <w:rFonts w:ascii="Times New Roman" w:hAnsi="Times New Roman" w:cs="Times New Roman"/>
        </w:rPr>
        <w:t xml:space="preserve">, </w:t>
      </w:r>
      <w:proofErr w:type="spellStart"/>
      <w:r w:rsidR="003211BE">
        <w:rPr>
          <w:rFonts w:ascii="Times New Roman" w:hAnsi="Times New Roman" w:cs="Times New Roman"/>
        </w:rPr>
        <w:t>zahanati</w:t>
      </w:r>
      <w:proofErr w:type="spellEnd"/>
      <w:r w:rsidR="003211BE">
        <w:rPr>
          <w:rFonts w:ascii="Times New Roman" w:hAnsi="Times New Roman" w:cs="Times New Roman"/>
        </w:rPr>
        <w:t xml:space="preserve"> na </w:t>
      </w:r>
      <w:proofErr w:type="spellStart"/>
      <w:r w:rsidR="003211BE">
        <w:rPr>
          <w:rFonts w:ascii="Times New Roman" w:hAnsi="Times New Roman" w:cs="Times New Roman"/>
        </w:rPr>
        <w:t>hospitali</w:t>
      </w:r>
      <w:proofErr w:type="spellEnd"/>
      <w:r w:rsidR="00E73A1E">
        <w:rPr>
          <w:rFonts w:ascii="Times New Roman" w:hAnsi="Times New Roman" w:cs="Times New Roman"/>
        </w:rPr>
        <w:t>.</w:t>
      </w:r>
      <w:r w:rsidR="00950633">
        <w:rPr>
          <w:rFonts w:ascii="Times New Roman" w:eastAsia="Calibri" w:hAnsi="Times New Roman" w:cs="Times New Roman"/>
        </w:rPr>
        <w:t xml:space="preserve"> </w:t>
      </w:r>
      <w:r w:rsidR="00950633">
        <w:rPr>
          <w:i/>
          <w:highlight w:val="yellow"/>
        </w:rPr>
        <w:t xml:space="preserve"> </w:t>
      </w:r>
    </w:p>
    <w:p w:rsidR="009345F1" w:rsidRDefault="009345F1" w:rsidP="009345F1">
      <w:pPr>
        <w:spacing w:after="0"/>
        <w:rPr>
          <w:rFonts w:ascii="Times New Roman" w:hAnsi="Times New Roman" w:cs="Times New Roman"/>
          <w:b/>
        </w:rPr>
      </w:pPr>
    </w:p>
    <w:p w:rsidR="00AA18D9" w:rsidRPr="00F5744A" w:rsidRDefault="00AA18D9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NJIA</w:t>
      </w:r>
    </w:p>
    <w:p w:rsidR="009345F1" w:rsidRPr="00F5744A" w:rsidRDefault="00AA18D9" w:rsidP="00950633">
      <w:pPr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</w:rPr>
        <w:t>Ukikubali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kushiriki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katika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kufatili</w:t>
      </w:r>
      <w:proofErr w:type="spellEnd"/>
      <w:r w:rsidR="00050693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autaulizwa</w:t>
      </w:r>
      <w:proofErr w:type="spellEnd"/>
      <w:r w:rsidRPr="00F5744A">
        <w:rPr>
          <w:rFonts w:ascii="Times New Roman" w:hAnsi="Times New Roman" w:cs="Times New Roman"/>
        </w:rPr>
        <w:t xml:space="preserve"> kufanya </w:t>
      </w:r>
      <w:proofErr w:type="spellStart"/>
      <w:r w:rsidR="00B161D2" w:rsidRPr="00F5744A">
        <w:rPr>
          <w:rFonts w:ascii="Times New Roman" w:hAnsi="Times New Roman" w:cs="Times New Roman"/>
        </w:rPr>
        <w:t>yafuatayo</w:t>
      </w:r>
      <w:proofErr w:type="spellEnd"/>
      <w:r w:rsidRPr="00F5744A">
        <w:rPr>
          <w:rFonts w:ascii="Times New Roman" w:hAnsi="Times New Roman" w:cs="Times New Roman"/>
        </w:rPr>
        <w:t>:</w:t>
      </w:r>
      <w:r w:rsidR="00B161D2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Tunaomba</w:t>
      </w:r>
      <w:proofErr w:type="spellEnd"/>
      <w:r w:rsidR="003211BE">
        <w:rPr>
          <w:rFonts w:ascii="Times New Roman" w:hAnsi="Times New Roman" w:cs="Times New Roman"/>
        </w:rPr>
        <w:t xml:space="preserve"> kila </w:t>
      </w:r>
      <w:proofErr w:type="spellStart"/>
      <w:r w:rsidR="003211BE">
        <w:rPr>
          <w:rFonts w:ascii="Times New Roman" w:hAnsi="Times New Roman" w:cs="Times New Roman"/>
        </w:rPr>
        <w:t>mgonjwa</w:t>
      </w:r>
      <w:proofErr w:type="spellEnd"/>
      <w:r w:rsidR="003211BE">
        <w:rPr>
          <w:rFonts w:ascii="Times New Roman" w:hAnsi="Times New Roman" w:cs="Times New Roman"/>
        </w:rPr>
        <w:t xml:space="preserve"> ambaye </w:t>
      </w:r>
      <w:proofErr w:type="spellStart"/>
      <w:r w:rsidR="003211BE">
        <w:rPr>
          <w:rFonts w:ascii="Times New Roman" w:hAnsi="Times New Roman" w:cs="Times New Roman"/>
        </w:rPr>
        <w:t>ametibiwa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katika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kituo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hiki</w:t>
      </w:r>
      <w:proofErr w:type="spellEnd"/>
      <w:r w:rsidR="003211BE">
        <w:rPr>
          <w:rFonts w:ascii="Times New Roman" w:hAnsi="Times New Roman" w:cs="Times New Roman"/>
        </w:rPr>
        <w:t xml:space="preserve"> cha </w:t>
      </w:r>
      <w:proofErr w:type="spellStart"/>
      <w:r w:rsidR="003211BE">
        <w:rPr>
          <w:rFonts w:ascii="Times New Roman" w:hAnsi="Times New Roman" w:cs="Times New Roman"/>
        </w:rPr>
        <w:t>afya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211BE">
        <w:rPr>
          <w:rFonts w:ascii="Times New Roman" w:hAnsi="Times New Roman" w:cs="Times New Roman"/>
        </w:rPr>
        <w:t>magonjwa</w:t>
      </w:r>
      <w:proofErr w:type="spellEnd"/>
      <w:r w:rsidR="003211BE">
        <w:rPr>
          <w:rFonts w:ascii="Times New Roman" w:hAnsi="Times New Roman" w:cs="Times New Roman"/>
        </w:rPr>
        <w:t xml:space="preserve">  </w:t>
      </w:r>
      <w:proofErr w:type="spellStart"/>
      <w:r w:rsidR="003211BE">
        <w:rPr>
          <w:rFonts w:ascii="Times New Roman" w:hAnsi="Times New Roman" w:cs="Times New Roman"/>
        </w:rPr>
        <w:t>yanayotokana</w:t>
      </w:r>
      <w:proofErr w:type="spellEnd"/>
      <w:proofErr w:type="gramEnd"/>
      <w:r w:rsidR="003211BE">
        <w:rPr>
          <w:rFonts w:ascii="Times New Roman" w:hAnsi="Times New Roman" w:cs="Times New Roman"/>
        </w:rPr>
        <w:t xml:space="preserve"> na </w:t>
      </w:r>
      <w:proofErr w:type="spellStart"/>
      <w:r w:rsidR="003211BE">
        <w:rPr>
          <w:rFonts w:ascii="Times New Roman" w:hAnsi="Times New Roman" w:cs="Times New Roman"/>
        </w:rPr>
        <w:t>maji</w:t>
      </w:r>
      <w:proofErr w:type="spellEnd"/>
      <w:r w:rsidR="003211BE">
        <w:rPr>
          <w:rFonts w:ascii="Times New Roman" w:hAnsi="Times New Roman" w:cs="Times New Roman"/>
        </w:rPr>
        <w:t xml:space="preserve">, </w:t>
      </w:r>
      <w:proofErr w:type="spellStart"/>
      <w:r w:rsidR="003211BE">
        <w:rPr>
          <w:rFonts w:ascii="Times New Roman" w:hAnsi="Times New Roman" w:cs="Times New Roman"/>
        </w:rPr>
        <w:t>magonjwa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ya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mapafu</w:t>
      </w:r>
      <w:proofErr w:type="spellEnd"/>
      <w:r w:rsidR="003211BE">
        <w:rPr>
          <w:rFonts w:ascii="Times New Roman" w:hAnsi="Times New Roman" w:cs="Times New Roman"/>
        </w:rPr>
        <w:t xml:space="preserve"> au pamoja na </w:t>
      </w:r>
      <w:proofErr w:type="spellStart"/>
      <w:r w:rsidR="003211BE">
        <w:rPr>
          <w:rFonts w:ascii="Times New Roman" w:hAnsi="Times New Roman" w:cs="Times New Roman"/>
        </w:rPr>
        <w:t>ukosefu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wa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lishe</w:t>
      </w:r>
      <w:proofErr w:type="spellEnd"/>
      <w:r w:rsidR="003211BE">
        <w:rPr>
          <w:rFonts w:ascii="Times New Roman" w:hAnsi="Times New Roman" w:cs="Times New Roman"/>
        </w:rPr>
        <w:t xml:space="preserve"> bora </w:t>
      </w:r>
      <w:proofErr w:type="spellStart"/>
      <w:r w:rsidR="003211BE">
        <w:rPr>
          <w:rFonts w:ascii="Times New Roman" w:hAnsi="Times New Roman" w:cs="Times New Roman"/>
        </w:rPr>
        <w:t>kutuwezesha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kuongeza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habari</w:t>
      </w:r>
      <w:proofErr w:type="spellEnd"/>
      <w:r w:rsidR="003211BE">
        <w:rPr>
          <w:rFonts w:ascii="Times New Roman" w:hAnsi="Times New Roman" w:cs="Times New Roman"/>
        </w:rPr>
        <w:t xml:space="preserve"> Fulani </w:t>
      </w:r>
      <w:proofErr w:type="spellStart"/>
      <w:r w:rsidR="003211BE">
        <w:rPr>
          <w:rFonts w:ascii="Times New Roman" w:hAnsi="Times New Roman" w:cs="Times New Roman"/>
        </w:rPr>
        <w:t>katika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hali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zao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kwa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rekodi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zetu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za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utafiti</w:t>
      </w:r>
      <w:proofErr w:type="spellEnd"/>
      <w:r w:rsidR="003211BE">
        <w:rPr>
          <w:rFonts w:ascii="Times New Roman" w:hAnsi="Times New Roman" w:cs="Times New Roman"/>
        </w:rPr>
        <w:t xml:space="preserve">. </w:t>
      </w:r>
      <w:proofErr w:type="spellStart"/>
      <w:r w:rsidR="003211BE">
        <w:rPr>
          <w:rFonts w:ascii="Times New Roman" w:hAnsi="Times New Roman" w:cs="Times New Roman"/>
        </w:rPr>
        <w:t>Utaulizwa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kujibu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maswali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machache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kutokana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gramStart"/>
      <w:r w:rsidR="003211BE">
        <w:rPr>
          <w:rFonts w:ascii="Times New Roman" w:hAnsi="Times New Roman" w:cs="Times New Roman"/>
        </w:rPr>
        <w:t>na</w:t>
      </w:r>
      <w:proofErr w:type="gram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matembezi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yako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ya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mwisho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katika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vituo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vya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afya</w:t>
      </w:r>
      <w:proofErr w:type="spellEnd"/>
      <w:r w:rsidR="003211BE">
        <w:rPr>
          <w:rFonts w:ascii="Times New Roman" w:hAnsi="Times New Roman" w:cs="Times New Roman"/>
        </w:rPr>
        <w:t xml:space="preserve">, nyumba </w:t>
      </w:r>
      <w:proofErr w:type="spellStart"/>
      <w:r w:rsidR="003211BE">
        <w:rPr>
          <w:rFonts w:ascii="Times New Roman" w:hAnsi="Times New Roman" w:cs="Times New Roman"/>
        </w:rPr>
        <w:t>yako</w:t>
      </w:r>
      <w:proofErr w:type="spellEnd"/>
      <w:r w:rsidR="003211BE">
        <w:rPr>
          <w:rFonts w:ascii="Times New Roman" w:hAnsi="Times New Roman" w:cs="Times New Roman"/>
        </w:rPr>
        <w:t xml:space="preserve">, na </w:t>
      </w:r>
      <w:proofErr w:type="spellStart"/>
      <w:r w:rsidR="003211BE">
        <w:rPr>
          <w:rFonts w:ascii="Times New Roman" w:hAnsi="Times New Roman" w:cs="Times New Roman"/>
        </w:rPr>
        <w:t>uhusiano</w:t>
      </w:r>
      <w:proofErr w:type="spellEnd"/>
      <w:r w:rsidR="003211BE">
        <w:rPr>
          <w:rFonts w:ascii="Times New Roman" w:hAnsi="Times New Roman" w:cs="Times New Roman"/>
        </w:rPr>
        <w:t xml:space="preserve"> wako </w:t>
      </w:r>
      <w:proofErr w:type="spellStart"/>
      <w:r w:rsidR="003211BE">
        <w:rPr>
          <w:rFonts w:ascii="Times New Roman" w:hAnsi="Times New Roman" w:cs="Times New Roman"/>
        </w:rPr>
        <w:t>wowote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ambao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huenda</w:t>
      </w:r>
      <w:proofErr w:type="spellEnd"/>
      <w:r w:rsidR="003211BE">
        <w:rPr>
          <w:rFonts w:ascii="Times New Roman" w:hAnsi="Times New Roman" w:cs="Times New Roman"/>
        </w:rPr>
        <w:t xml:space="preserve"> umekuwa </w:t>
      </w:r>
      <w:proofErr w:type="spellStart"/>
      <w:r w:rsidR="003211BE">
        <w:rPr>
          <w:rFonts w:ascii="Times New Roman" w:hAnsi="Times New Roman" w:cs="Times New Roman"/>
        </w:rPr>
        <w:t>nao</w:t>
      </w:r>
      <w:proofErr w:type="spellEnd"/>
      <w:r w:rsidR="003211BE">
        <w:rPr>
          <w:rFonts w:ascii="Times New Roman" w:hAnsi="Times New Roman" w:cs="Times New Roman"/>
        </w:rPr>
        <w:t xml:space="preserve"> na </w:t>
      </w:r>
      <w:proofErr w:type="spellStart"/>
      <w:r w:rsidR="003211BE">
        <w:rPr>
          <w:rFonts w:ascii="Times New Roman" w:hAnsi="Times New Roman" w:cs="Times New Roman"/>
        </w:rPr>
        <w:t>mradi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wetu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katika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kijiji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chako</w:t>
      </w:r>
      <w:proofErr w:type="spellEnd"/>
      <w:r w:rsidR="003211BE">
        <w:rPr>
          <w:rFonts w:ascii="Times New Roman" w:hAnsi="Times New Roman" w:cs="Times New Roman"/>
        </w:rPr>
        <w:t xml:space="preserve">, na </w:t>
      </w:r>
      <w:proofErr w:type="spellStart"/>
      <w:r w:rsidR="003211BE">
        <w:rPr>
          <w:rFonts w:ascii="Times New Roman" w:hAnsi="Times New Roman" w:cs="Times New Roman"/>
        </w:rPr>
        <w:t>kwamba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utaturuhusu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kunakili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umri</w:t>
      </w:r>
      <w:proofErr w:type="spellEnd"/>
      <w:r w:rsidR="003211BE">
        <w:rPr>
          <w:rFonts w:ascii="Times New Roman" w:hAnsi="Times New Roman" w:cs="Times New Roman"/>
        </w:rPr>
        <w:t xml:space="preserve"> wako, </w:t>
      </w:r>
      <w:proofErr w:type="spellStart"/>
      <w:r w:rsidR="003211BE">
        <w:rPr>
          <w:rFonts w:ascii="Times New Roman" w:hAnsi="Times New Roman" w:cs="Times New Roman"/>
        </w:rPr>
        <w:t>uzazi</w:t>
      </w:r>
      <w:proofErr w:type="spellEnd"/>
      <w:r w:rsidR="003211BE">
        <w:rPr>
          <w:rFonts w:ascii="Times New Roman" w:hAnsi="Times New Roman" w:cs="Times New Roman"/>
        </w:rPr>
        <w:t xml:space="preserve"> wako, </w:t>
      </w:r>
      <w:proofErr w:type="spellStart"/>
      <w:r w:rsidR="003211BE">
        <w:rPr>
          <w:rFonts w:ascii="Times New Roman" w:hAnsi="Times New Roman" w:cs="Times New Roman"/>
        </w:rPr>
        <w:t>kijiji</w:t>
      </w:r>
      <w:proofErr w:type="spellEnd"/>
      <w:r w:rsidR="003211BE">
        <w:rPr>
          <w:rFonts w:ascii="Times New Roman" w:hAnsi="Times New Roman" w:cs="Times New Roman"/>
        </w:rPr>
        <w:t xml:space="preserve"> na </w:t>
      </w:r>
      <w:proofErr w:type="spellStart"/>
      <w:r w:rsidR="003211BE">
        <w:rPr>
          <w:rFonts w:ascii="Times New Roman" w:hAnsi="Times New Roman" w:cs="Times New Roman"/>
        </w:rPr>
        <w:t>rekodi</w:t>
      </w:r>
      <w:proofErr w:type="spellEnd"/>
      <w:r w:rsidR="003211BE">
        <w:rPr>
          <w:rFonts w:ascii="Times New Roman" w:hAnsi="Times New Roman" w:cs="Times New Roman"/>
        </w:rPr>
        <w:t xml:space="preserve"> zako </w:t>
      </w:r>
      <w:proofErr w:type="spellStart"/>
      <w:r w:rsidR="003211BE">
        <w:rPr>
          <w:rFonts w:ascii="Times New Roman" w:hAnsi="Times New Roman" w:cs="Times New Roman"/>
        </w:rPr>
        <w:t>za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matibabu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katika</w:t>
      </w:r>
      <w:proofErr w:type="spellEnd"/>
      <w:r w:rsidR="003211BE">
        <w:rPr>
          <w:rFonts w:ascii="Times New Roman" w:hAnsi="Times New Roman" w:cs="Times New Roman"/>
        </w:rPr>
        <w:t xml:space="preserve"> record </w:t>
      </w:r>
      <w:proofErr w:type="spellStart"/>
      <w:r w:rsidR="003211BE">
        <w:rPr>
          <w:rFonts w:ascii="Times New Roman" w:hAnsi="Times New Roman" w:cs="Times New Roman"/>
        </w:rPr>
        <w:t>zetu</w:t>
      </w:r>
      <w:proofErr w:type="spellEnd"/>
      <w:r w:rsidR="003211BE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3211BE">
        <w:rPr>
          <w:rFonts w:ascii="Times New Roman" w:hAnsi="Times New Roman" w:cs="Times New Roman"/>
        </w:rPr>
        <w:t>Hii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itachukua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dzkikz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mbili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hadi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tatu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ya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muda</w:t>
      </w:r>
      <w:proofErr w:type="spellEnd"/>
      <w:r w:rsidR="003211BE">
        <w:rPr>
          <w:rFonts w:ascii="Times New Roman" w:hAnsi="Times New Roman" w:cs="Times New Roman"/>
        </w:rPr>
        <w:t xml:space="preserve"> wako.</w:t>
      </w:r>
      <w:proofErr w:type="gramEnd"/>
      <w:r w:rsidR="003211BE">
        <w:rPr>
          <w:rFonts w:ascii="Times New Roman" w:hAnsi="Times New Roman" w:cs="Times New Roman"/>
        </w:rPr>
        <w:t xml:space="preserve"> </w:t>
      </w:r>
    </w:p>
    <w:p w:rsidR="00AA18D9" w:rsidRDefault="00AA18D9" w:rsidP="009345F1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  <w:b/>
        </w:rPr>
        <w:t>Muda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wa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utafiti</w:t>
      </w:r>
      <w:proofErr w:type="spellEnd"/>
      <w:r w:rsidRPr="00F5744A">
        <w:rPr>
          <w:rFonts w:ascii="Times New Roman" w:hAnsi="Times New Roman" w:cs="Times New Roman"/>
          <w:b/>
        </w:rPr>
        <w:t>:</w:t>
      </w:r>
      <w:r w:rsidR="003F3BA7">
        <w:rPr>
          <w:rFonts w:ascii="Times New Roman" w:hAnsi="Times New Roman" w:cs="Times New Roman"/>
        </w:rPr>
        <w:t xml:space="preserve"> </w:t>
      </w:r>
      <w:proofErr w:type="spellStart"/>
      <w:r w:rsidR="003F3BA7">
        <w:rPr>
          <w:rFonts w:ascii="Times New Roman" w:hAnsi="Times New Roman" w:cs="Times New Roman"/>
        </w:rPr>
        <w:t>K</w:t>
      </w:r>
      <w:r w:rsidR="00050693">
        <w:rPr>
          <w:rFonts w:ascii="Times New Roman" w:hAnsi="Times New Roman" w:cs="Times New Roman"/>
        </w:rPr>
        <w:t>ushiriki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utachukua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takribani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dakika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211BE">
        <w:rPr>
          <w:rFonts w:ascii="Times New Roman" w:hAnsi="Times New Roman" w:cs="Times New Roman"/>
        </w:rPr>
        <w:t>tatu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kwa</w:t>
      </w:r>
      <w:proofErr w:type="spellEnd"/>
      <w:proofErr w:type="gram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tembeleo</w:t>
      </w:r>
      <w:proofErr w:type="spellEnd"/>
      <w:r w:rsidR="003211BE">
        <w:rPr>
          <w:rFonts w:ascii="Times New Roman" w:hAnsi="Times New Roman" w:cs="Times New Roman"/>
        </w:rPr>
        <w:t xml:space="preserve"> la kwanza</w:t>
      </w:r>
      <w:r w:rsidR="00E73A1E">
        <w:rPr>
          <w:rFonts w:ascii="Times New Roman" w:hAnsi="Times New Roman" w:cs="Times New Roman"/>
        </w:rPr>
        <w:t>.</w:t>
      </w:r>
    </w:p>
    <w:p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:rsidR="009345F1" w:rsidRPr="00F5744A" w:rsidRDefault="00AA18D9" w:rsidP="009345F1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  <w:b/>
        </w:rPr>
        <w:t>Mahali</w:t>
      </w:r>
      <w:proofErr w:type="spellEnd"/>
      <w:r w:rsidRPr="00F5744A">
        <w:rPr>
          <w:rFonts w:ascii="Times New Roman" w:hAnsi="Times New Roman" w:cs="Times New Roman"/>
          <w:b/>
        </w:rPr>
        <w:t xml:space="preserve"> pa </w:t>
      </w:r>
      <w:proofErr w:type="spellStart"/>
      <w:r w:rsidRPr="00F5744A">
        <w:rPr>
          <w:rFonts w:ascii="Times New Roman" w:hAnsi="Times New Roman" w:cs="Times New Roman"/>
          <w:b/>
        </w:rPr>
        <w:t>utafiti</w:t>
      </w:r>
      <w:proofErr w:type="spellEnd"/>
      <w:r w:rsidRPr="00F5744A">
        <w:rPr>
          <w:rFonts w:ascii="Times New Roman" w:hAnsi="Times New Roman" w:cs="Times New Roman"/>
          <w:b/>
        </w:rPr>
        <w:t>:</w:t>
      </w:r>
      <w:r w:rsidRPr="00F5744A">
        <w:rPr>
          <w:rFonts w:ascii="Times New Roman" w:hAnsi="Times New Roman" w:cs="Times New Roman"/>
        </w:rPr>
        <w:t xml:space="preserve"> Kila </w:t>
      </w:r>
      <w:proofErr w:type="spellStart"/>
      <w:r w:rsidRPr="00F5744A">
        <w:rPr>
          <w:rFonts w:ascii="Times New Roman" w:hAnsi="Times New Roman" w:cs="Times New Roman"/>
        </w:rPr>
        <w:t>mikakati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utafanyika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katika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kituo</w:t>
      </w:r>
      <w:proofErr w:type="spellEnd"/>
      <w:r w:rsidR="003211BE">
        <w:rPr>
          <w:rFonts w:ascii="Times New Roman" w:hAnsi="Times New Roman" w:cs="Times New Roman"/>
        </w:rPr>
        <w:t xml:space="preserve"> cha </w:t>
      </w:r>
      <w:proofErr w:type="spellStart"/>
      <w:r w:rsidR="003211BE">
        <w:rPr>
          <w:rFonts w:ascii="Times New Roman" w:hAnsi="Times New Roman" w:cs="Times New Roman"/>
        </w:rPr>
        <w:t>afya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3211BE">
        <w:rPr>
          <w:rFonts w:ascii="Times New Roman" w:hAnsi="Times New Roman" w:cs="Times New Roman"/>
        </w:rPr>
        <w:t>tulipo</w:t>
      </w:r>
      <w:proofErr w:type="spellEnd"/>
      <w:r w:rsidR="003211BE">
        <w:rPr>
          <w:rFonts w:ascii="Times New Roman" w:hAnsi="Times New Roman" w:cs="Times New Roman"/>
        </w:rPr>
        <w:t xml:space="preserve"> </w:t>
      </w:r>
      <w:proofErr w:type="spellStart"/>
      <w:r w:rsidR="00E73A1E">
        <w:rPr>
          <w:rFonts w:ascii="Times New Roman" w:hAnsi="Times New Roman" w:cs="Times New Roman"/>
        </w:rPr>
        <w:t>sasa</w:t>
      </w:r>
      <w:proofErr w:type="spellEnd"/>
      <w:r w:rsidR="00E73A1E">
        <w:rPr>
          <w:rFonts w:ascii="Times New Roman" w:hAnsi="Times New Roman" w:cs="Times New Roman"/>
        </w:rPr>
        <w:t>.</w:t>
      </w:r>
    </w:p>
    <w:p w:rsidR="00AA18D9" w:rsidRPr="00F5744A" w:rsidRDefault="00AA18D9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Manufaa</w:t>
      </w:r>
      <w:proofErr w:type="spellEnd"/>
    </w:p>
    <w:p w:rsidR="000D4CF5" w:rsidRDefault="00AA18D9" w:rsidP="009345F1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</w:rPr>
        <w:t>Ukikubali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kujibu</w:t>
      </w:r>
      <w:proofErr w:type="spellEnd"/>
      <w:r w:rsidRPr="00F5744A">
        <w:rPr>
          <w:rFonts w:ascii="Times New Roman" w:hAnsi="Times New Roman" w:cs="Times New Roman"/>
        </w:rPr>
        <w:t xml:space="preserve"> haya </w:t>
      </w:r>
      <w:proofErr w:type="spellStart"/>
      <w:r w:rsidRPr="00F5744A">
        <w:rPr>
          <w:rFonts w:ascii="Times New Roman" w:hAnsi="Times New Roman" w:cs="Times New Roman"/>
        </w:rPr>
        <w:t>maswali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="000D4CF5" w:rsidRPr="00F5744A">
        <w:rPr>
          <w:rFonts w:ascii="Times New Roman" w:hAnsi="Times New Roman" w:cs="Times New Roman"/>
        </w:rPr>
        <w:t>hautanufaika</w:t>
      </w:r>
      <w:proofErr w:type="spellEnd"/>
      <w:r w:rsidR="000D4CF5" w:rsidRPr="00F5744A">
        <w:rPr>
          <w:rFonts w:ascii="Times New Roman" w:hAnsi="Times New Roman" w:cs="Times New Roman"/>
        </w:rPr>
        <w:t xml:space="preserve"> </w:t>
      </w:r>
      <w:proofErr w:type="spellStart"/>
      <w:r w:rsidR="000D4CF5" w:rsidRPr="00F5744A">
        <w:rPr>
          <w:rFonts w:ascii="Times New Roman" w:hAnsi="Times New Roman" w:cs="Times New Roman"/>
        </w:rPr>
        <w:t>kibinafsi</w:t>
      </w:r>
      <w:proofErr w:type="spellEnd"/>
      <w:r w:rsidR="000D4CF5" w:rsidRPr="00F5744A">
        <w:rPr>
          <w:rFonts w:ascii="Times New Roman" w:hAnsi="Times New Roman" w:cs="Times New Roman"/>
        </w:rPr>
        <w:t xml:space="preserve"> </w:t>
      </w:r>
      <w:proofErr w:type="spellStart"/>
      <w:r w:rsidR="000D4CF5" w:rsidRPr="00F5744A">
        <w:rPr>
          <w:rFonts w:ascii="Times New Roman" w:hAnsi="Times New Roman" w:cs="Times New Roman"/>
        </w:rPr>
        <w:t>ila</w:t>
      </w:r>
      <w:proofErr w:type="spellEnd"/>
      <w:r w:rsidR="000D4CF5" w:rsidRPr="00F5744A">
        <w:rPr>
          <w:rFonts w:ascii="Times New Roman" w:hAnsi="Times New Roman" w:cs="Times New Roman"/>
        </w:rPr>
        <w:t xml:space="preserve"> </w:t>
      </w:r>
      <w:proofErr w:type="spellStart"/>
      <w:r w:rsidR="000D4CF5" w:rsidRPr="00EC074C">
        <w:rPr>
          <w:rFonts w:ascii="Times New Roman" w:hAnsi="Times New Roman" w:cs="Times New Roman"/>
        </w:rPr>
        <w:t>kutusaidia</w:t>
      </w:r>
      <w:proofErr w:type="spellEnd"/>
      <w:r w:rsidR="000D4CF5" w:rsidRPr="00EC074C">
        <w:rPr>
          <w:rFonts w:ascii="Times New Roman" w:hAnsi="Times New Roman" w:cs="Times New Roman"/>
        </w:rPr>
        <w:t xml:space="preserve"> </w:t>
      </w:r>
      <w:proofErr w:type="spellStart"/>
      <w:r w:rsidR="000D4CF5" w:rsidRPr="00EC074C">
        <w:rPr>
          <w:rFonts w:ascii="Times New Roman" w:hAnsi="Times New Roman" w:cs="Times New Roman"/>
        </w:rPr>
        <w:t>kuelewa</w:t>
      </w:r>
      <w:proofErr w:type="spellEnd"/>
      <w:r w:rsidR="00E73A1E">
        <w:rPr>
          <w:rFonts w:ascii="Times New Roman" w:hAnsi="Times New Roman" w:cs="Times New Roman"/>
        </w:rPr>
        <w:t xml:space="preserve"> </w:t>
      </w:r>
      <w:proofErr w:type="spellStart"/>
      <w:r w:rsidR="00E73A1E">
        <w:rPr>
          <w:rFonts w:ascii="Times New Roman" w:hAnsi="Times New Roman" w:cs="Times New Roman"/>
        </w:rPr>
        <w:t>miradi</w:t>
      </w:r>
      <w:proofErr w:type="spellEnd"/>
      <w:r w:rsidR="00E73A1E">
        <w:rPr>
          <w:rFonts w:ascii="Times New Roman" w:hAnsi="Times New Roman" w:cs="Times New Roman"/>
        </w:rPr>
        <w:t xml:space="preserve"> </w:t>
      </w:r>
      <w:proofErr w:type="spellStart"/>
      <w:r w:rsidR="00E73A1E">
        <w:rPr>
          <w:rFonts w:ascii="Times New Roman" w:hAnsi="Times New Roman" w:cs="Times New Roman"/>
        </w:rPr>
        <w:t>inayolenga</w:t>
      </w:r>
      <w:proofErr w:type="spellEnd"/>
      <w:r w:rsidR="00E73A1E">
        <w:rPr>
          <w:rFonts w:ascii="Times New Roman" w:hAnsi="Times New Roman" w:cs="Times New Roman"/>
        </w:rPr>
        <w:t xml:space="preserve"> </w:t>
      </w:r>
      <w:proofErr w:type="spellStart"/>
      <w:r w:rsidR="00E73A1E">
        <w:rPr>
          <w:rFonts w:ascii="Times New Roman" w:hAnsi="Times New Roman" w:cs="Times New Roman"/>
        </w:rPr>
        <w:t>maji</w:t>
      </w:r>
      <w:proofErr w:type="gramStart"/>
      <w:r w:rsidR="00E73A1E">
        <w:rPr>
          <w:rFonts w:ascii="Times New Roman" w:hAnsi="Times New Roman" w:cs="Times New Roman"/>
        </w:rPr>
        <w:t>,usafi</w:t>
      </w:r>
      <w:proofErr w:type="spellEnd"/>
      <w:proofErr w:type="gramEnd"/>
      <w:r w:rsidR="00E73A1E">
        <w:rPr>
          <w:rFonts w:ascii="Times New Roman" w:hAnsi="Times New Roman" w:cs="Times New Roman"/>
        </w:rPr>
        <w:t xml:space="preserve"> </w:t>
      </w:r>
      <w:proofErr w:type="spellStart"/>
      <w:r w:rsidR="00E73A1E">
        <w:rPr>
          <w:rFonts w:ascii="Times New Roman" w:hAnsi="Times New Roman" w:cs="Times New Roman"/>
        </w:rPr>
        <w:t>wa</w:t>
      </w:r>
      <w:proofErr w:type="spellEnd"/>
      <w:r w:rsidR="00E73A1E">
        <w:rPr>
          <w:rFonts w:ascii="Times New Roman" w:hAnsi="Times New Roman" w:cs="Times New Roman"/>
        </w:rPr>
        <w:t xml:space="preserve"> </w:t>
      </w:r>
      <w:proofErr w:type="spellStart"/>
      <w:r w:rsidR="00E73A1E">
        <w:rPr>
          <w:rFonts w:ascii="Times New Roman" w:hAnsi="Times New Roman" w:cs="Times New Roman"/>
        </w:rPr>
        <w:t>mazingira</w:t>
      </w:r>
      <w:proofErr w:type="spellEnd"/>
      <w:r w:rsidR="00E73A1E">
        <w:rPr>
          <w:rFonts w:ascii="Times New Roman" w:hAnsi="Times New Roman" w:cs="Times New Roman"/>
        </w:rPr>
        <w:t xml:space="preserve">, </w:t>
      </w:r>
      <w:proofErr w:type="spellStart"/>
      <w:r w:rsidR="00E73A1E">
        <w:rPr>
          <w:rFonts w:ascii="Times New Roman" w:hAnsi="Times New Roman" w:cs="Times New Roman"/>
        </w:rPr>
        <w:t>usafi</w:t>
      </w:r>
      <w:proofErr w:type="spellEnd"/>
      <w:r w:rsidR="00E73A1E">
        <w:rPr>
          <w:rFonts w:ascii="Times New Roman" w:hAnsi="Times New Roman" w:cs="Times New Roman"/>
        </w:rPr>
        <w:t xml:space="preserve"> </w:t>
      </w:r>
      <w:proofErr w:type="spellStart"/>
      <w:r w:rsidR="00E73A1E">
        <w:rPr>
          <w:rFonts w:ascii="Times New Roman" w:hAnsi="Times New Roman" w:cs="Times New Roman"/>
        </w:rPr>
        <w:t>wa</w:t>
      </w:r>
      <w:proofErr w:type="spellEnd"/>
      <w:r w:rsidR="00E73A1E">
        <w:rPr>
          <w:rFonts w:ascii="Times New Roman" w:hAnsi="Times New Roman" w:cs="Times New Roman"/>
        </w:rPr>
        <w:t xml:space="preserve"> </w:t>
      </w:r>
      <w:proofErr w:type="spellStart"/>
      <w:r w:rsidR="00E73A1E">
        <w:rPr>
          <w:rFonts w:ascii="Times New Roman" w:hAnsi="Times New Roman" w:cs="Times New Roman"/>
        </w:rPr>
        <w:t>mikono</w:t>
      </w:r>
      <w:proofErr w:type="spellEnd"/>
      <w:r w:rsidR="00E73A1E">
        <w:rPr>
          <w:rFonts w:ascii="Times New Roman" w:hAnsi="Times New Roman" w:cs="Times New Roman"/>
        </w:rPr>
        <w:t xml:space="preserve"> na </w:t>
      </w:r>
      <w:proofErr w:type="spellStart"/>
      <w:r w:rsidR="00E73A1E">
        <w:rPr>
          <w:rFonts w:ascii="Times New Roman" w:hAnsi="Times New Roman" w:cs="Times New Roman"/>
        </w:rPr>
        <w:t>lishe</w:t>
      </w:r>
      <w:proofErr w:type="spellEnd"/>
      <w:r w:rsidR="00E73A1E">
        <w:rPr>
          <w:rFonts w:ascii="Times New Roman" w:hAnsi="Times New Roman" w:cs="Times New Roman"/>
        </w:rPr>
        <w:t xml:space="preserve"> </w:t>
      </w:r>
      <w:proofErr w:type="spellStart"/>
      <w:r w:rsidR="00E73A1E">
        <w:rPr>
          <w:rFonts w:ascii="Times New Roman" w:hAnsi="Times New Roman" w:cs="Times New Roman"/>
        </w:rPr>
        <w:t>boraikiwa</w:t>
      </w:r>
      <w:proofErr w:type="spellEnd"/>
      <w:r w:rsidR="00E73A1E">
        <w:rPr>
          <w:rFonts w:ascii="Times New Roman" w:hAnsi="Times New Roman" w:cs="Times New Roman"/>
        </w:rPr>
        <w:t xml:space="preserve"> </w:t>
      </w:r>
      <w:proofErr w:type="spellStart"/>
      <w:r w:rsidR="00E73A1E">
        <w:rPr>
          <w:rFonts w:ascii="Times New Roman" w:hAnsi="Times New Roman" w:cs="Times New Roman"/>
        </w:rPr>
        <w:t>yoyote,kupunga</w:t>
      </w:r>
      <w:proofErr w:type="spellEnd"/>
      <w:r w:rsidR="00E73A1E">
        <w:rPr>
          <w:rFonts w:ascii="Times New Roman" w:hAnsi="Times New Roman" w:cs="Times New Roman"/>
        </w:rPr>
        <w:t xml:space="preserve"> </w:t>
      </w:r>
      <w:proofErr w:type="spellStart"/>
      <w:r w:rsidR="00E73A1E">
        <w:rPr>
          <w:rFonts w:ascii="Times New Roman" w:hAnsi="Times New Roman" w:cs="Times New Roman"/>
        </w:rPr>
        <w:t>matembeleo</w:t>
      </w:r>
      <w:proofErr w:type="spellEnd"/>
      <w:r w:rsidR="00E73A1E">
        <w:rPr>
          <w:rFonts w:ascii="Times New Roman" w:hAnsi="Times New Roman" w:cs="Times New Roman"/>
        </w:rPr>
        <w:t xml:space="preserve"> </w:t>
      </w:r>
      <w:proofErr w:type="spellStart"/>
      <w:r w:rsidR="00E73A1E">
        <w:rPr>
          <w:rFonts w:ascii="Times New Roman" w:hAnsi="Times New Roman" w:cs="Times New Roman"/>
        </w:rPr>
        <w:t>katika</w:t>
      </w:r>
      <w:proofErr w:type="spellEnd"/>
      <w:r w:rsidR="00E73A1E">
        <w:rPr>
          <w:rFonts w:ascii="Times New Roman" w:hAnsi="Times New Roman" w:cs="Times New Roman"/>
        </w:rPr>
        <w:t xml:space="preserve"> </w:t>
      </w:r>
      <w:proofErr w:type="spellStart"/>
      <w:r w:rsidR="00E73A1E">
        <w:rPr>
          <w:rFonts w:ascii="Times New Roman" w:hAnsi="Times New Roman" w:cs="Times New Roman"/>
        </w:rPr>
        <w:t>vituo</w:t>
      </w:r>
      <w:proofErr w:type="spellEnd"/>
      <w:r w:rsidR="00E73A1E">
        <w:rPr>
          <w:rFonts w:ascii="Times New Roman" w:hAnsi="Times New Roman" w:cs="Times New Roman"/>
        </w:rPr>
        <w:t xml:space="preserve"> </w:t>
      </w:r>
      <w:proofErr w:type="spellStart"/>
      <w:r w:rsidR="00E73A1E">
        <w:rPr>
          <w:rFonts w:ascii="Times New Roman" w:hAnsi="Times New Roman" w:cs="Times New Roman"/>
        </w:rPr>
        <w:t>vya</w:t>
      </w:r>
      <w:proofErr w:type="spellEnd"/>
      <w:r w:rsidR="00E73A1E">
        <w:rPr>
          <w:rFonts w:ascii="Times New Roman" w:hAnsi="Times New Roman" w:cs="Times New Roman"/>
        </w:rPr>
        <w:t xml:space="preserve"> </w:t>
      </w:r>
      <w:proofErr w:type="spellStart"/>
      <w:r w:rsidR="00E73A1E">
        <w:rPr>
          <w:rFonts w:ascii="Times New Roman" w:hAnsi="Times New Roman" w:cs="Times New Roman"/>
        </w:rPr>
        <w:t>afya</w:t>
      </w:r>
      <w:proofErr w:type="spellEnd"/>
      <w:r w:rsidR="00E73A1E">
        <w:rPr>
          <w:rFonts w:ascii="Times New Roman" w:hAnsi="Times New Roman" w:cs="Times New Roman"/>
        </w:rPr>
        <w:t xml:space="preserve">. </w:t>
      </w:r>
      <w:proofErr w:type="spellStart"/>
      <w:r w:rsidR="00E73A1E">
        <w:rPr>
          <w:rFonts w:ascii="Times New Roman" w:hAnsi="Times New Roman" w:cs="Times New Roman"/>
        </w:rPr>
        <w:t>Hii</w:t>
      </w:r>
      <w:proofErr w:type="spellEnd"/>
      <w:r w:rsidR="00E73A1E">
        <w:rPr>
          <w:rFonts w:ascii="Times New Roman" w:hAnsi="Times New Roman" w:cs="Times New Roman"/>
        </w:rPr>
        <w:t xml:space="preserve"> </w:t>
      </w:r>
      <w:proofErr w:type="spellStart"/>
      <w:r w:rsidR="00E73A1E">
        <w:rPr>
          <w:rFonts w:ascii="Times New Roman" w:hAnsi="Times New Roman" w:cs="Times New Roman"/>
        </w:rPr>
        <w:t>stadi</w:t>
      </w:r>
      <w:proofErr w:type="spellEnd"/>
      <w:r w:rsidR="00E73A1E">
        <w:rPr>
          <w:rFonts w:ascii="Times New Roman" w:hAnsi="Times New Roman" w:cs="Times New Roman"/>
        </w:rPr>
        <w:t xml:space="preserve"> </w:t>
      </w:r>
      <w:proofErr w:type="spellStart"/>
      <w:r w:rsidR="00E73A1E">
        <w:rPr>
          <w:rFonts w:ascii="Times New Roman" w:hAnsi="Times New Roman" w:cs="Times New Roman"/>
        </w:rPr>
        <w:t>haitakuwa</w:t>
      </w:r>
      <w:proofErr w:type="spellEnd"/>
      <w:r w:rsidR="00E73A1E">
        <w:rPr>
          <w:rFonts w:ascii="Times New Roman" w:hAnsi="Times New Roman" w:cs="Times New Roman"/>
        </w:rPr>
        <w:t xml:space="preserve"> </w:t>
      </w:r>
      <w:proofErr w:type="gramStart"/>
      <w:r w:rsidR="00E73A1E">
        <w:rPr>
          <w:rFonts w:ascii="Times New Roman" w:hAnsi="Times New Roman" w:cs="Times New Roman"/>
        </w:rPr>
        <w:t>na</w:t>
      </w:r>
      <w:proofErr w:type="gramEnd"/>
      <w:r w:rsidR="00E73A1E">
        <w:rPr>
          <w:rFonts w:ascii="Times New Roman" w:hAnsi="Times New Roman" w:cs="Times New Roman"/>
        </w:rPr>
        <w:t xml:space="preserve"> madhara </w:t>
      </w:r>
      <w:proofErr w:type="spellStart"/>
      <w:r w:rsidR="00E73A1E">
        <w:rPr>
          <w:rFonts w:ascii="Times New Roman" w:hAnsi="Times New Roman" w:cs="Times New Roman"/>
        </w:rPr>
        <w:t>ya</w:t>
      </w:r>
      <w:proofErr w:type="spellEnd"/>
      <w:r w:rsidR="00E73A1E">
        <w:rPr>
          <w:rFonts w:ascii="Times New Roman" w:hAnsi="Times New Roman" w:cs="Times New Roman"/>
        </w:rPr>
        <w:t xml:space="preserve"> </w:t>
      </w:r>
      <w:proofErr w:type="spellStart"/>
      <w:r w:rsidR="00E73A1E">
        <w:rPr>
          <w:rFonts w:ascii="Times New Roman" w:hAnsi="Times New Roman" w:cs="Times New Roman"/>
        </w:rPr>
        <w:t>matibabu</w:t>
      </w:r>
      <w:proofErr w:type="spellEnd"/>
      <w:r w:rsidR="00E73A1E">
        <w:rPr>
          <w:rFonts w:ascii="Times New Roman" w:hAnsi="Times New Roman" w:cs="Times New Roman"/>
        </w:rPr>
        <w:t xml:space="preserve"> </w:t>
      </w:r>
      <w:proofErr w:type="spellStart"/>
      <w:r w:rsidR="00E73A1E">
        <w:rPr>
          <w:rFonts w:ascii="Times New Roman" w:hAnsi="Times New Roman" w:cs="Times New Roman"/>
        </w:rPr>
        <w:t>yoyote</w:t>
      </w:r>
      <w:proofErr w:type="spellEnd"/>
      <w:r w:rsidR="00E73A1E">
        <w:rPr>
          <w:rFonts w:ascii="Times New Roman" w:hAnsi="Times New Roman" w:cs="Times New Roman"/>
        </w:rPr>
        <w:t xml:space="preserve"> kwako.</w:t>
      </w:r>
    </w:p>
    <w:p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:rsidR="000D4CF5" w:rsidRPr="00F5744A" w:rsidRDefault="000D4CF5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Athari</w:t>
      </w:r>
      <w:proofErr w:type="spellEnd"/>
      <w:ins w:id="0" w:author="OSBORN KWENA " w:date="2014-06-17T13:07:00Z">
        <w:r w:rsidR="00C7550C">
          <w:rPr>
            <w:rFonts w:ascii="Times New Roman" w:hAnsi="Times New Roman" w:cs="Times New Roman"/>
            <w:b/>
          </w:rPr>
          <w:t>/</w:t>
        </w:r>
        <w:proofErr w:type="spellStart"/>
        <w:r w:rsidR="00C7550C">
          <w:rPr>
            <w:rFonts w:ascii="Times New Roman" w:hAnsi="Times New Roman" w:cs="Times New Roman"/>
            <w:b/>
          </w:rPr>
          <w:t>Usumbufu</w:t>
        </w:r>
      </w:ins>
      <w:proofErr w:type="spellEnd"/>
    </w:p>
    <w:p w:rsidR="000D4CF5" w:rsidRPr="00F5744A" w:rsidRDefault="000D4CF5" w:rsidP="009345F1">
      <w:pPr>
        <w:spacing w:after="0"/>
        <w:rPr>
          <w:rFonts w:ascii="Times New Roman" w:hAnsi="Times New Roman" w:cs="Times New Roman"/>
        </w:rPr>
      </w:pPr>
      <w:r w:rsidRPr="00F5744A">
        <w:rPr>
          <w:rFonts w:ascii="Times New Roman" w:hAnsi="Times New Roman" w:cs="Times New Roman"/>
        </w:rPr>
        <w:t xml:space="preserve">Madhara </w:t>
      </w:r>
      <w:proofErr w:type="spellStart"/>
      <w:ins w:id="1" w:author="OSBORN KWENA " w:date="2014-06-17T10:34:00Z">
        <w:r w:rsidR="007436CB">
          <w:rPr>
            <w:rFonts w:ascii="Times New Roman" w:hAnsi="Times New Roman" w:cs="Times New Roman"/>
          </w:rPr>
          <w:t>yanayotarajiwa</w:t>
        </w:r>
        <w:proofErr w:type="spellEnd"/>
        <w:r w:rsidR="007436CB">
          <w:rPr>
            <w:rFonts w:ascii="Times New Roman" w:hAnsi="Times New Roman" w:cs="Times New Roman"/>
          </w:rPr>
          <w:t xml:space="preserve">, </w:t>
        </w:r>
        <w:proofErr w:type="spellStart"/>
        <w:r w:rsidR="007436CB">
          <w:rPr>
            <w:rFonts w:ascii="Times New Roman" w:hAnsi="Times New Roman" w:cs="Times New Roman"/>
          </w:rPr>
          <w:t>usumbufu</w:t>
        </w:r>
        <w:proofErr w:type="spellEnd"/>
        <w:r w:rsidR="007436CB">
          <w:rPr>
            <w:rFonts w:ascii="Times New Roman" w:hAnsi="Times New Roman" w:cs="Times New Roman"/>
          </w:rPr>
          <w:t xml:space="preserve"> na </w:t>
        </w:r>
      </w:ins>
      <w:ins w:id="2" w:author="OSBORN KWENA " w:date="2014-06-17T10:35:00Z">
        <w:r w:rsidR="007436CB">
          <w:rPr>
            <w:rFonts w:ascii="Times New Roman" w:hAnsi="Times New Roman" w:cs="Times New Roman"/>
          </w:rPr>
          <w:t xml:space="preserve">madhara </w:t>
        </w:r>
      </w:ins>
      <w:proofErr w:type="spellStart"/>
      <w:ins w:id="3" w:author="OSBORN KWENA " w:date="2014-06-17T10:36:00Z">
        <w:r w:rsidR="007436CB">
          <w:rPr>
            <w:rFonts w:ascii="Times New Roman" w:hAnsi="Times New Roman" w:cs="Times New Roman"/>
          </w:rPr>
          <w:t>yanayohusiana</w:t>
        </w:r>
        <w:proofErr w:type="spellEnd"/>
        <w:r w:rsidR="007436CB">
          <w:rPr>
            <w:rFonts w:ascii="Times New Roman" w:hAnsi="Times New Roman" w:cs="Times New Roman"/>
          </w:rPr>
          <w:t xml:space="preserve"> na </w:t>
        </w:r>
        <w:proofErr w:type="spellStart"/>
        <w:proofErr w:type="gramStart"/>
        <w:r w:rsidR="007436CB">
          <w:rPr>
            <w:rFonts w:ascii="Times New Roman" w:hAnsi="Times New Roman" w:cs="Times New Roman"/>
          </w:rPr>
          <w:t>mradi</w:t>
        </w:r>
        <w:proofErr w:type="spellEnd"/>
        <w:r w:rsidR="007436CB">
          <w:rPr>
            <w:rFonts w:ascii="Times New Roman" w:hAnsi="Times New Roman" w:cs="Times New Roman"/>
          </w:rPr>
          <w:t xml:space="preserve">  </w:t>
        </w:r>
        <w:proofErr w:type="spellStart"/>
        <w:r w:rsidR="007436CB">
          <w:rPr>
            <w:rFonts w:ascii="Times New Roman" w:hAnsi="Times New Roman" w:cs="Times New Roman"/>
          </w:rPr>
          <w:t>ni</w:t>
        </w:r>
      </w:ins>
      <w:proofErr w:type="spellEnd"/>
      <w:proofErr w:type="gramEnd"/>
      <w:del w:id="4" w:author="OSBORN KWENA " w:date="2014-06-17T10:36:00Z">
        <w:r w:rsidRPr="00F5744A" w:rsidDel="007436CB">
          <w:rPr>
            <w:rFonts w:ascii="Times New Roman" w:hAnsi="Times New Roman" w:cs="Times New Roman"/>
          </w:rPr>
          <w:delText>yanayoweza kuletwa ni</w:delText>
        </w:r>
      </w:del>
      <w:r w:rsidRPr="00F5744A">
        <w:rPr>
          <w:rFonts w:ascii="Times New Roman" w:hAnsi="Times New Roman" w:cs="Times New Roman"/>
        </w:rPr>
        <w:t>:</w:t>
      </w:r>
    </w:p>
    <w:p w:rsidR="000D4CF5" w:rsidRPr="00B161D2" w:rsidRDefault="000D4CF5" w:rsidP="009345F1">
      <w:pPr>
        <w:pStyle w:val="ListParagraph"/>
        <w:numPr>
          <w:ilvl w:val="0"/>
          <w:numId w:val="4"/>
        </w:numPr>
        <w:spacing w:after="0"/>
        <w:contextualSpacing w:val="0"/>
        <w:rPr>
          <w:rFonts w:ascii="Times New Roman" w:hAnsi="Times New Roman" w:cs="Times New Roman"/>
        </w:rPr>
      </w:pPr>
      <w:proofErr w:type="spellStart"/>
      <w:r w:rsidRPr="00B161D2">
        <w:rPr>
          <w:rFonts w:ascii="Times New Roman" w:hAnsi="Times New Roman" w:cs="Times New Roman"/>
        </w:rPr>
        <w:t>Baadhi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maswali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ambayo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ningependa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kukuuliza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yanaweza</w:t>
      </w:r>
      <w:proofErr w:type="spellEnd"/>
      <w:r w:rsidRPr="00B161D2">
        <w:rPr>
          <w:rFonts w:ascii="Times New Roman" w:hAnsi="Times New Roman" w:cs="Times New Roman"/>
        </w:rPr>
        <w:t xml:space="preserve"> kuwa </w:t>
      </w:r>
      <w:proofErr w:type="spellStart"/>
      <w:r w:rsidRPr="00B161D2">
        <w:rPr>
          <w:rFonts w:ascii="Times New Roman" w:hAnsi="Times New Roman" w:cs="Times New Roman"/>
        </w:rPr>
        <w:t>ya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kibinasi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161D2">
        <w:rPr>
          <w:rFonts w:ascii="Times New Roman" w:hAnsi="Times New Roman" w:cs="Times New Roman"/>
        </w:rPr>
        <w:t>kwa</w:t>
      </w:r>
      <w:proofErr w:type="spellEnd"/>
      <w:proofErr w:type="gramEnd"/>
      <w:r w:rsidRPr="00B161D2">
        <w:rPr>
          <w:rFonts w:ascii="Times New Roman" w:hAnsi="Times New Roman" w:cs="Times New Roman"/>
        </w:rPr>
        <w:t xml:space="preserve"> vile </w:t>
      </w:r>
      <w:proofErr w:type="spellStart"/>
      <w:r w:rsidR="00C075E6" w:rsidRPr="00B161D2">
        <w:rPr>
          <w:rFonts w:ascii="Times New Roman" w:hAnsi="Times New Roman" w:cs="Times New Roman"/>
        </w:rPr>
        <w:t>yatahusu</w:t>
      </w:r>
      <w:proofErr w:type="spellEnd"/>
      <w:r w:rsidR="00C075E6" w:rsidRPr="00B161D2">
        <w:rPr>
          <w:rFonts w:ascii="Times New Roman" w:hAnsi="Times New Roman" w:cs="Times New Roman"/>
        </w:rPr>
        <w:t xml:space="preserve"> </w:t>
      </w:r>
      <w:proofErr w:type="spellStart"/>
      <w:r w:rsidR="00C075E6" w:rsidRPr="00B161D2">
        <w:rPr>
          <w:rFonts w:ascii="Times New Roman" w:hAnsi="Times New Roman" w:cs="Times New Roman"/>
        </w:rPr>
        <w:t>maisha</w:t>
      </w:r>
      <w:proofErr w:type="spellEnd"/>
      <w:r w:rsidR="00C075E6" w:rsidRPr="00B161D2">
        <w:rPr>
          <w:rFonts w:ascii="Times New Roman" w:hAnsi="Times New Roman" w:cs="Times New Roman"/>
        </w:rPr>
        <w:t xml:space="preserve"> na </w:t>
      </w:r>
      <w:proofErr w:type="spellStart"/>
      <w:r w:rsidR="00C075E6" w:rsidRPr="00B161D2">
        <w:rPr>
          <w:rFonts w:ascii="Times New Roman" w:hAnsi="Times New Roman" w:cs="Times New Roman"/>
        </w:rPr>
        <w:t>afya</w:t>
      </w:r>
      <w:proofErr w:type="spellEnd"/>
      <w:r w:rsidR="00C075E6" w:rsidRPr="00B161D2">
        <w:rPr>
          <w:rFonts w:ascii="Times New Roman" w:hAnsi="Times New Roman" w:cs="Times New Roman"/>
        </w:rPr>
        <w:t xml:space="preserve"> </w:t>
      </w:r>
      <w:proofErr w:type="spellStart"/>
      <w:r w:rsidR="00C075E6" w:rsidRPr="00B161D2">
        <w:rPr>
          <w:rFonts w:ascii="Times New Roman" w:hAnsi="Times New Roman" w:cs="Times New Roman"/>
        </w:rPr>
        <w:t>yako</w:t>
      </w:r>
      <w:proofErr w:type="spellEnd"/>
      <w:r w:rsidR="00C075E6" w:rsidRPr="00B161D2">
        <w:rPr>
          <w:rFonts w:ascii="Times New Roman" w:hAnsi="Times New Roman" w:cs="Times New Roman"/>
        </w:rPr>
        <w:t xml:space="preserve">. </w:t>
      </w:r>
      <w:proofErr w:type="spellStart"/>
      <w:r w:rsidR="00C075E6" w:rsidRPr="00B161D2">
        <w:rPr>
          <w:rFonts w:ascii="Times New Roman" w:hAnsi="Times New Roman" w:cs="Times New Roman"/>
        </w:rPr>
        <w:t>M</w:t>
      </w:r>
      <w:r w:rsidRPr="00B161D2">
        <w:rPr>
          <w:rFonts w:ascii="Times New Roman" w:hAnsi="Times New Roman" w:cs="Times New Roman"/>
        </w:rPr>
        <w:t>ajibu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yako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yote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yatawekwa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siri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gramStart"/>
      <w:r w:rsidRPr="00B161D2">
        <w:rPr>
          <w:rFonts w:ascii="Times New Roman" w:hAnsi="Times New Roman" w:cs="Times New Roman"/>
        </w:rPr>
        <w:t>na</w:t>
      </w:r>
      <w:proofErr w:type="gram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tunatarajia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athari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kushiriki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itapungizwa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k</w:t>
      </w:r>
      <w:r w:rsidRPr="00B161D2">
        <w:rPr>
          <w:rFonts w:ascii="Times New Roman" w:hAnsi="Times New Roman" w:cs="Times New Roman"/>
        </w:rPr>
        <w:t>wa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kiasi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kikubwa</w:t>
      </w:r>
      <w:proofErr w:type="spellEnd"/>
      <w:r w:rsidR="003906CC">
        <w:rPr>
          <w:rFonts w:ascii="Times New Roman" w:hAnsi="Times New Roman" w:cs="Times New Roman"/>
        </w:rPr>
        <w:t xml:space="preserve">. </w:t>
      </w:r>
    </w:p>
    <w:p w:rsidR="000D4CF5" w:rsidRDefault="003906CC" w:rsidP="009345F1">
      <w:pPr>
        <w:pStyle w:val="ListParagraph"/>
        <w:numPr>
          <w:ilvl w:val="0"/>
          <w:numId w:val="4"/>
        </w:numPr>
        <w:spacing w:after="0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Utapoteza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kwa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kushiriki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kwenye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kitengo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hiki</w:t>
      </w:r>
      <w:proofErr w:type="spellEnd"/>
      <w:r>
        <w:rPr>
          <w:rFonts w:ascii="Times New Roman" w:hAnsi="Times New Roman" w:cs="Times New Roman"/>
        </w:rPr>
        <w:t xml:space="preserve"> cha </w:t>
      </w:r>
      <w:proofErr w:type="spellStart"/>
      <w:r>
        <w:rPr>
          <w:rFonts w:ascii="Times New Roman" w:hAnsi="Times New Roman" w:cs="Times New Roman"/>
        </w:rPr>
        <w:t>utafiti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ingawaje</w:t>
      </w:r>
      <w:proofErr w:type="spellEnd"/>
      <w:r>
        <w:rPr>
          <w:rFonts w:ascii="Times New Roman" w:hAnsi="Times New Roman" w:cs="Times New Roman"/>
        </w:rPr>
        <w:t xml:space="preserve"> </w:t>
      </w:r>
      <w:r w:rsidR="003211B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uko </w:t>
      </w:r>
      <w:proofErr w:type="spellStart"/>
      <w:r>
        <w:rPr>
          <w:rFonts w:ascii="Times New Roman" w:hAnsi="Times New Roman" w:cs="Times New Roman"/>
        </w:rPr>
        <w:t>huju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kutamatisha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kushiriki</w:t>
      </w:r>
      <w:proofErr w:type="spellEnd"/>
      <w:r>
        <w:rPr>
          <w:rFonts w:ascii="Times New Roman" w:hAnsi="Times New Roman" w:cs="Times New Roman"/>
        </w:rPr>
        <w:t xml:space="preserve"> kwako wakati </w:t>
      </w:r>
      <w:proofErr w:type="spellStart"/>
      <w:r>
        <w:rPr>
          <w:rFonts w:ascii="Times New Roman" w:hAnsi="Times New Roman" w:cs="Times New Roman"/>
        </w:rPr>
        <w:t>wowote</w:t>
      </w:r>
      <w:proofErr w:type="spellEnd"/>
      <w:r w:rsidR="007D528E" w:rsidRPr="00B161D2">
        <w:rPr>
          <w:rFonts w:ascii="Times New Roman" w:hAnsi="Times New Roman" w:cs="Times New Roman"/>
        </w:rPr>
        <w:t>.</w:t>
      </w:r>
      <w:bookmarkStart w:id="5" w:name="_GoBack"/>
      <w:bookmarkEnd w:id="5"/>
    </w:p>
    <w:p w:rsidR="009345F1" w:rsidRPr="009345F1" w:rsidRDefault="009345F1" w:rsidP="009345F1">
      <w:pPr>
        <w:spacing w:after="0"/>
        <w:rPr>
          <w:rFonts w:ascii="Times New Roman" w:hAnsi="Times New Roman" w:cs="Times New Roman"/>
        </w:rPr>
      </w:pPr>
    </w:p>
    <w:p w:rsidR="00E84546" w:rsidRPr="00F5744A" w:rsidRDefault="00E84546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U</w:t>
      </w:r>
      <w:r w:rsidR="007D528E" w:rsidRPr="00F5744A">
        <w:rPr>
          <w:rFonts w:ascii="Times New Roman" w:hAnsi="Times New Roman" w:cs="Times New Roman"/>
          <w:b/>
        </w:rPr>
        <w:t>siri</w:t>
      </w:r>
      <w:proofErr w:type="spellEnd"/>
    </w:p>
    <w:p w:rsidR="00B161D2" w:rsidRPr="00B161D2" w:rsidRDefault="00B161D2" w:rsidP="009345F1">
      <w:pPr>
        <w:pStyle w:val="ListParagraph"/>
        <w:numPr>
          <w:ilvl w:val="0"/>
          <w:numId w:val="5"/>
        </w:numPr>
        <w:spacing w:after="0"/>
        <w:contextualSpacing w:val="0"/>
        <w:rPr>
          <w:rFonts w:ascii="Times New Roman" w:hAnsi="Times New Roman" w:cs="Times New Roman"/>
          <w:b/>
        </w:rPr>
      </w:pPr>
      <w:proofErr w:type="spellStart"/>
      <w:r w:rsidRPr="00B161D2">
        <w:rPr>
          <w:rFonts w:ascii="Times New Roman" w:hAnsi="Times New Roman" w:cs="Times New Roman"/>
          <w:b/>
        </w:rPr>
        <w:t>U</w:t>
      </w:r>
      <w:r w:rsidR="007D528E" w:rsidRPr="00B161D2">
        <w:rPr>
          <w:rFonts w:ascii="Times New Roman" w:hAnsi="Times New Roman" w:cs="Times New Roman"/>
          <w:b/>
        </w:rPr>
        <w:t>vunjaji</w:t>
      </w:r>
      <w:proofErr w:type="spellEnd"/>
      <w:r w:rsidR="007D528E" w:rsidRPr="00B161D2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7D528E" w:rsidRPr="00B161D2">
        <w:rPr>
          <w:rFonts w:ascii="Times New Roman" w:hAnsi="Times New Roman" w:cs="Times New Roman"/>
          <w:b/>
        </w:rPr>
        <w:t>wa</w:t>
      </w:r>
      <w:proofErr w:type="spellEnd"/>
      <w:proofErr w:type="gramEnd"/>
      <w:r w:rsidR="007D528E" w:rsidRPr="00B161D2">
        <w:rPr>
          <w:rFonts w:ascii="Times New Roman" w:hAnsi="Times New Roman" w:cs="Times New Roman"/>
          <w:b/>
        </w:rPr>
        <w:t xml:space="preserve"> </w:t>
      </w:r>
      <w:proofErr w:type="spellStart"/>
      <w:r w:rsidR="007D528E" w:rsidRPr="00B161D2">
        <w:rPr>
          <w:rFonts w:ascii="Times New Roman" w:hAnsi="Times New Roman" w:cs="Times New Roman"/>
          <w:b/>
        </w:rPr>
        <w:t>usiri</w:t>
      </w:r>
      <w:proofErr w:type="spellEnd"/>
      <w:r w:rsidR="007D528E" w:rsidRPr="00B161D2">
        <w:rPr>
          <w:rFonts w:ascii="Times New Roman" w:hAnsi="Times New Roman" w:cs="Times New Roman"/>
        </w:rPr>
        <w:t xml:space="preserve">: </w:t>
      </w:r>
      <w:proofErr w:type="spellStart"/>
      <w:r w:rsidR="007D528E" w:rsidRPr="00B161D2">
        <w:rPr>
          <w:rFonts w:ascii="Times New Roman" w:hAnsi="Times New Roman" w:cs="Times New Roman"/>
        </w:rPr>
        <w:t>katika</w:t>
      </w:r>
      <w:proofErr w:type="spellEnd"/>
      <w:r w:rsidR="007D528E" w:rsidRPr="00B161D2">
        <w:rPr>
          <w:rFonts w:ascii="Times New Roman" w:hAnsi="Times New Roman" w:cs="Times New Roman"/>
        </w:rPr>
        <w:t xml:space="preserve"> </w:t>
      </w:r>
      <w:proofErr w:type="spellStart"/>
      <w:r w:rsidR="007D528E" w:rsidRPr="00B161D2">
        <w:rPr>
          <w:rFonts w:ascii="Times New Roman" w:hAnsi="Times New Roman" w:cs="Times New Roman"/>
        </w:rPr>
        <w:t>utafiti</w:t>
      </w:r>
      <w:proofErr w:type="spellEnd"/>
      <w:r w:rsidR="007D528E" w:rsidRPr="00B161D2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wowote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r w:rsidR="007573BA" w:rsidRPr="00B161D2">
        <w:rPr>
          <w:rFonts w:ascii="Times New Roman" w:hAnsi="Times New Roman" w:cs="Times New Roman"/>
        </w:rPr>
        <w:t>kuna</w:t>
      </w:r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u</w:t>
      </w:r>
      <w:r w:rsidR="007573BA" w:rsidRPr="00B161D2">
        <w:rPr>
          <w:rFonts w:ascii="Times New Roman" w:hAnsi="Times New Roman" w:cs="Times New Roman"/>
        </w:rPr>
        <w:t>wezekano</w:t>
      </w:r>
      <w:proofErr w:type="spellEnd"/>
      <w:r w:rsidR="007573BA" w:rsidRPr="00B161D2">
        <w:rPr>
          <w:rFonts w:ascii="Times New Roman" w:hAnsi="Times New Roman" w:cs="Times New Roman"/>
        </w:rPr>
        <w:t xml:space="preserve"> kuwa </w:t>
      </w:r>
      <w:proofErr w:type="spellStart"/>
      <w:r w:rsidR="003906CC">
        <w:rPr>
          <w:rFonts w:ascii="Times New Roman" w:hAnsi="Times New Roman" w:cs="Times New Roman"/>
        </w:rPr>
        <w:t>usiri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u</w:t>
      </w:r>
      <w:r w:rsidR="007573BA" w:rsidRPr="00B161D2">
        <w:rPr>
          <w:rFonts w:ascii="Times New Roman" w:hAnsi="Times New Roman" w:cs="Times New Roman"/>
        </w:rPr>
        <w:t>naweza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fichuka</w:t>
      </w:r>
      <w:proofErr w:type="spellEnd"/>
      <w:r w:rsidR="003906CC">
        <w:rPr>
          <w:rFonts w:ascii="Times New Roman" w:hAnsi="Times New Roman" w:cs="Times New Roman"/>
        </w:rPr>
        <w:t>;</w:t>
      </w:r>
      <w:r w:rsidR="007573BA" w:rsidRPr="00B161D2">
        <w:rPr>
          <w:rFonts w:ascii="Times New Roman" w:hAnsi="Times New Roman" w:cs="Times New Roman"/>
        </w:rPr>
        <w:t xml:space="preserve"> </w:t>
      </w:r>
      <w:r w:rsidR="003906CC">
        <w:rPr>
          <w:rFonts w:ascii="Times New Roman" w:hAnsi="Times New Roman" w:cs="Times New Roman"/>
        </w:rPr>
        <w:t xml:space="preserve">hata </w:t>
      </w:r>
      <w:proofErr w:type="spellStart"/>
      <w:r w:rsidR="007573BA" w:rsidRPr="00B161D2">
        <w:rPr>
          <w:rFonts w:ascii="Times New Roman" w:hAnsi="Times New Roman" w:cs="Times New Roman"/>
        </w:rPr>
        <w:t>hivyo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tunawe</w:t>
      </w:r>
      <w:r w:rsidR="003906CC">
        <w:rPr>
          <w:rFonts w:ascii="Times New Roman" w:hAnsi="Times New Roman" w:cs="Times New Roman"/>
        </w:rPr>
        <w:t>ka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mikakati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ya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kupunguza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athari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hii</w:t>
      </w:r>
      <w:proofErr w:type="spellEnd"/>
      <w:r w:rsidR="007573BA" w:rsidRPr="00B161D2">
        <w:rPr>
          <w:rFonts w:ascii="Times New Roman" w:hAnsi="Times New Roman" w:cs="Times New Roman"/>
        </w:rPr>
        <w:t>.</w:t>
      </w:r>
      <w:r w:rsidR="00C075E6" w:rsidRPr="00B161D2">
        <w:rPr>
          <w:rFonts w:ascii="Times New Roman" w:hAnsi="Times New Roman" w:cs="Times New Roman"/>
        </w:rPr>
        <w:t xml:space="preserve"> </w:t>
      </w:r>
    </w:p>
    <w:p w:rsidR="007D528E" w:rsidRPr="00B161D2" w:rsidRDefault="009B0AB4" w:rsidP="009345F1">
      <w:pPr>
        <w:pStyle w:val="ListParagraph"/>
        <w:numPr>
          <w:ilvl w:val="0"/>
          <w:numId w:val="5"/>
        </w:numPr>
        <w:spacing w:after="0"/>
        <w:contextualSpacing w:val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Habari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utakayotupatia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kwenye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huu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utafiti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r w:rsidR="007573BA" w:rsidRPr="00B161D2">
        <w:rPr>
          <w:rFonts w:ascii="Times New Roman" w:hAnsi="Times New Roman" w:cs="Times New Roman"/>
        </w:rPr>
        <w:t>tawekwa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siri</w:t>
      </w:r>
      <w:proofErr w:type="spellEnd"/>
      <w:r w:rsidR="007573BA" w:rsidRPr="00B161D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r w:rsidR="007573BA" w:rsidRPr="00B161D2">
        <w:rPr>
          <w:rFonts w:ascii="Times New Roman" w:hAnsi="Times New Roman" w:cs="Times New Roman"/>
        </w:rPr>
        <w:t>kiwa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matokea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ya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huu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utafiti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yatachapishwa</w:t>
      </w:r>
      <w:proofErr w:type="gramStart"/>
      <w:r w:rsidR="007573BA" w:rsidRPr="00B161D2">
        <w:rPr>
          <w:rFonts w:ascii="Times New Roman" w:hAnsi="Times New Roman" w:cs="Times New Roman"/>
        </w:rPr>
        <w:t>,majina</w:t>
      </w:r>
      <w:proofErr w:type="spellEnd"/>
      <w:proofErr w:type="gramEnd"/>
      <w:r w:rsidR="007573BA" w:rsidRPr="00B161D2">
        <w:rPr>
          <w:rFonts w:ascii="Times New Roman" w:hAnsi="Times New Roman" w:cs="Times New Roman"/>
        </w:rPr>
        <w:t xml:space="preserve"> na mambo </w:t>
      </w:r>
      <w:proofErr w:type="spellStart"/>
      <w:r w:rsidR="007573BA" w:rsidRPr="00B161D2">
        <w:rPr>
          <w:rFonts w:ascii="Times New Roman" w:hAnsi="Times New Roman" w:cs="Times New Roman"/>
        </w:rPr>
        <w:t>mengine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ya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kibinafsi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hayatahusishwa</w:t>
      </w:r>
      <w:proofErr w:type="spellEnd"/>
      <w:r w:rsidR="007573BA" w:rsidRPr="00B161D2">
        <w:rPr>
          <w:rFonts w:ascii="Times New Roman" w:hAnsi="Times New Roman" w:cs="Times New Roman"/>
        </w:rPr>
        <w:t>.</w:t>
      </w:r>
    </w:p>
    <w:p w:rsidR="00E84546" w:rsidRDefault="009B0AB4" w:rsidP="009345F1">
      <w:pPr>
        <w:pStyle w:val="ListParagraph"/>
        <w:numPr>
          <w:ilvl w:val="0"/>
          <w:numId w:val="5"/>
        </w:numPr>
        <w:spacing w:after="0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kupunguza</w:t>
      </w:r>
      <w:proofErr w:type="spellEnd"/>
      <w:r>
        <w:rPr>
          <w:rFonts w:ascii="Times New Roman" w:hAnsi="Times New Roman" w:cs="Times New Roman"/>
        </w:rPr>
        <w:t xml:space="preserve"> madhara </w:t>
      </w:r>
      <w:proofErr w:type="spellStart"/>
      <w:proofErr w:type="gramStart"/>
      <w:r>
        <w:rPr>
          <w:rFonts w:ascii="Times New Roman" w:hAnsi="Times New Roman" w:cs="Times New Roman"/>
        </w:rPr>
        <w:t>kw</w:t>
      </w:r>
      <w:r w:rsidR="007573BA" w:rsidRPr="00B161D2">
        <w:rPr>
          <w:rFonts w:ascii="Times New Roman" w:hAnsi="Times New Roman" w:cs="Times New Roman"/>
        </w:rPr>
        <w:t>a</w:t>
      </w:r>
      <w:proofErr w:type="spellEnd"/>
      <w:proofErr w:type="gram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usiri</w:t>
      </w:r>
      <w:proofErr w:type="spellEnd"/>
      <w:r w:rsidR="007573BA" w:rsidRPr="00B161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tutaweka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vizuizi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</w:t>
      </w:r>
      <w:r w:rsidR="007573BA" w:rsidRPr="00B161D2">
        <w:rPr>
          <w:rFonts w:ascii="Times New Roman" w:hAnsi="Times New Roman" w:cs="Times New Roman"/>
        </w:rPr>
        <w:t>odi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za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utafiti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ila</w:t>
      </w:r>
      <w:proofErr w:type="spellEnd"/>
      <w:r w:rsidR="007573BA" w:rsidRPr="00B161D2">
        <w:rPr>
          <w:rFonts w:ascii="Times New Roman" w:hAnsi="Times New Roman" w:cs="Times New Roman"/>
        </w:rPr>
        <w:t xml:space="preserve"> tu </w:t>
      </w:r>
      <w:proofErr w:type="spellStart"/>
      <w:r w:rsidR="007573BA" w:rsidRPr="00B161D2">
        <w:rPr>
          <w:rFonts w:ascii="Times New Roman" w:hAnsi="Times New Roman" w:cs="Times New Roman"/>
        </w:rPr>
        <w:t>kwa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wafanyikazi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r w:rsidR="005C6D94" w:rsidRPr="00B161D2">
        <w:rPr>
          <w:rFonts w:ascii="Times New Roman" w:hAnsi="Times New Roman" w:cs="Times New Roman"/>
        </w:rPr>
        <w:t xml:space="preserve">na </w:t>
      </w:r>
      <w:proofErr w:type="spellStart"/>
      <w:r w:rsidR="005C6D94" w:rsidRPr="00B161D2">
        <w:rPr>
          <w:rFonts w:ascii="Times New Roman" w:hAnsi="Times New Roman" w:cs="Times New Roman"/>
        </w:rPr>
        <w:t>watafiti</w:t>
      </w:r>
      <w:proofErr w:type="spellEnd"/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wafanyikazi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wachache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</w:t>
      </w:r>
      <w:proofErr w:type="spellEnd"/>
      <w:r>
        <w:rPr>
          <w:rFonts w:ascii="Times New Roman" w:hAnsi="Times New Roman" w:cs="Times New Roman"/>
        </w:rPr>
        <w:t xml:space="preserve"> IPA</w:t>
      </w:r>
      <w:r w:rsidR="005C6D94" w:rsidRPr="00B161D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Habari</w:t>
      </w:r>
      <w:proofErr w:type="spellEnd"/>
      <w:r w:rsidR="00CA1206" w:rsidRPr="00B161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zozote </w:t>
      </w:r>
      <w:proofErr w:type="spellStart"/>
      <w:r>
        <w:rPr>
          <w:rFonts w:ascii="Times New Roman" w:hAnsi="Times New Roman" w:cs="Times New Roman"/>
        </w:rPr>
        <w:t>zianazokutambulisha</w:t>
      </w:r>
      <w:proofErr w:type="spellEnd"/>
      <w:r w:rsidR="00CA1206" w:rsidRPr="00B161D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zit</w:t>
      </w:r>
      <w:r w:rsidR="00CA1206" w:rsidRPr="00B161D2">
        <w:rPr>
          <w:rFonts w:ascii="Times New Roman" w:hAnsi="Times New Roman" w:cs="Times New Roman"/>
        </w:rPr>
        <w:t>awekwa</w:t>
      </w:r>
      <w:proofErr w:type="spellEnd"/>
      <w:r w:rsidR="00CA1206" w:rsidRPr="00B161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kando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majubu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yako</w:t>
      </w:r>
      <w:proofErr w:type="spellEnd"/>
      <w:r>
        <w:rPr>
          <w:rFonts w:ascii="Times New Roman" w:hAnsi="Times New Roman" w:cs="Times New Roman"/>
        </w:rPr>
        <w:t xml:space="preserve"> </w:t>
      </w:r>
      <w:r w:rsidR="00CA1206" w:rsidRPr="00B161D2">
        <w:rPr>
          <w:rFonts w:ascii="Times New Roman" w:hAnsi="Times New Roman" w:cs="Times New Roman"/>
        </w:rPr>
        <w:t xml:space="preserve">ili </w:t>
      </w:r>
      <w:proofErr w:type="spellStart"/>
      <w:r>
        <w:rPr>
          <w:rFonts w:ascii="Times New Roman" w:hAnsi="Times New Roman" w:cs="Times New Roman"/>
        </w:rPr>
        <w:t>iwe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watafiti</w:t>
      </w:r>
      <w:proofErr w:type="spellEnd"/>
      <w:r>
        <w:rPr>
          <w:rFonts w:ascii="Times New Roman" w:hAnsi="Times New Roman" w:cs="Times New Roman"/>
        </w:rPr>
        <w:t xml:space="preserve"> tu </w:t>
      </w:r>
      <w:proofErr w:type="spellStart"/>
      <w:r>
        <w:rPr>
          <w:rFonts w:ascii="Times New Roman" w:hAnsi="Times New Roman" w:cs="Times New Roman"/>
        </w:rPr>
        <w:t>wanaoweza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kulinganisha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majibu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mbeleni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Makaratasi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yenye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habari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zako </w:t>
      </w:r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yatafungiwa</w:t>
      </w:r>
      <w:proofErr w:type="spellEnd"/>
      <w:proofErr w:type="gram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mahali</w:t>
      </w:r>
      <w:proofErr w:type="spellEnd"/>
      <w:r w:rsidR="00F02F91">
        <w:rPr>
          <w:rFonts w:ascii="Times New Roman" w:hAnsi="Times New Roman" w:cs="Times New Roman"/>
        </w:rPr>
        <w:t xml:space="preserve">  </w:t>
      </w:r>
      <w:proofErr w:type="spellStart"/>
      <w:r w:rsidR="00F02F91">
        <w:rPr>
          <w:rFonts w:ascii="Times New Roman" w:hAnsi="Times New Roman" w:cs="Times New Roman"/>
        </w:rPr>
        <w:t>pema</w:t>
      </w:r>
      <w:proofErr w:type="spellEnd"/>
      <w:r w:rsidR="00F02F91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F02F91">
        <w:rPr>
          <w:rFonts w:ascii="Times New Roman" w:hAnsi="Times New Roman" w:cs="Times New Roman"/>
        </w:rPr>
        <w:t>habari</w:t>
      </w:r>
      <w:proofErr w:type="spellEnd"/>
      <w:proofErr w:type="gramEnd"/>
      <w:r w:rsidR="00CA1206" w:rsidRPr="00B161D2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z</w:t>
      </w:r>
      <w:r w:rsidR="00CA1206" w:rsidRPr="00B161D2">
        <w:rPr>
          <w:rFonts w:ascii="Times New Roman" w:hAnsi="Times New Roman" w:cs="Times New Roman"/>
        </w:rPr>
        <w:t>ote</w:t>
      </w:r>
      <w:proofErr w:type="spellEnd"/>
      <w:r w:rsidR="00CA1206" w:rsidRPr="00B161D2">
        <w:rPr>
          <w:rFonts w:ascii="Times New Roman" w:hAnsi="Times New Roman" w:cs="Times New Roman"/>
        </w:rPr>
        <w:t xml:space="preserve"> </w:t>
      </w:r>
      <w:proofErr w:type="spellStart"/>
      <w:r w:rsidR="00CA1206" w:rsidRPr="00B161D2">
        <w:rPr>
          <w:rFonts w:ascii="Times New Roman" w:hAnsi="Times New Roman" w:cs="Times New Roman"/>
        </w:rPr>
        <w:t>ya</w:t>
      </w:r>
      <w:proofErr w:type="spellEnd"/>
      <w:r w:rsidR="00CA1206" w:rsidRPr="00B161D2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za</w:t>
      </w:r>
      <w:proofErr w:type="spell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CA1206" w:rsidRPr="00B161D2">
        <w:rPr>
          <w:rFonts w:ascii="Times New Roman" w:hAnsi="Times New Roman" w:cs="Times New Roman"/>
        </w:rPr>
        <w:t>kielectroniki</w:t>
      </w:r>
      <w:proofErr w:type="spellEnd"/>
      <w:r w:rsidR="00CA1206" w:rsidRPr="00B161D2">
        <w:rPr>
          <w:rFonts w:ascii="Times New Roman" w:hAnsi="Times New Roman" w:cs="Times New Roman"/>
        </w:rPr>
        <w:t xml:space="preserve"> </w:t>
      </w:r>
      <w:proofErr w:type="spellStart"/>
      <w:r w:rsidR="00F02F91" w:rsidRPr="00AF23B8">
        <w:rPr>
          <w:rFonts w:ascii="Times New Roman" w:hAnsi="Times New Roman" w:cs="Times New Roman"/>
        </w:rPr>
        <w:t>zitakuwa</w:t>
      </w:r>
      <w:proofErr w:type="spellEnd"/>
      <w:r w:rsidR="00CA1206" w:rsidRPr="00AF23B8">
        <w:rPr>
          <w:rFonts w:ascii="Times New Roman" w:hAnsi="Times New Roman" w:cs="Times New Roman"/>
        </w:rPr>
        <w:t xml:space="preserve"> ‘encrypted’.</w:t>
      </w:r>
      <w:r w:rsidR="00F02F91" w:rsidRPr="00AF23B8">
        <w:rPr>
          <w:rFonts w:ascii="Times New Roman" w:hAnsi="Times New Roman" w:cs="Times New Roman"/>
        </w:rPr>
        <w:t xml:space="preserve"> </w:t>
      </w:r>
      <w:proofErr w:type="spellStart"/>
      <w:r w:rsidR="00F02F91" w:rsidRPr="00AF23B8">
        <w:rPr>
          <w:rFonts w:ascii="Times New Roman" w:hAnsi="Times New Roman" w:cs="Times New Roman"/>
        </w:rPr>
        <w:t>Habari</w:t>
      </w:r>
      <w:proofErr w:type="spellEnd"/>
      <w:r w:rsidR="00CA1206" w:rsidRPr="00AF23B8">
        <w:rPr>
          <w:rFonts w:ascii="Times New Roman" w:hAnsi="Times New Roman" w:cs="Times New Roman"/>
        </w:rPr>
        <w:t xml:space="preserve"> </w:t>
      </w:r>
      <w:r w:rsidR="00F02F91">
        <w:rPr>
          <w:rFonts w:ascii="Times New Roman" w:hAnsi="Times New Roman" w:cs="Times New Roman"/>
        </w:rPr>
        <w:t xml:space="preserve">zako </w:t>
      </w:r>
      <w:proofErr w:type="spellStart"/>
      <w:r w:rsidR="00F02F91">
        <w:rPr>
          <w:rFonts w:ascii="Times New Roman" w:hAnsi="Times New Roman" w:cs="Times New Roman"/>
        </w:rPr>
        <w:t>za</w:t>
      </w:r>
      <w:proofErr w:type="spell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kibinafsi</w:t>
      </w:r>
      <w:proofErr w:type="spell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zaweza</w:t>
      </w:r>
      <w:proofErr w:type="spell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peanwa</w:t>
      </w:r>
      <w:proofErr w:type="spellEnd"/>
      <w:r w:rsidR="00F02F91">
        <w:rPr>
          <w:rFonts w:ascii="Times New Roman" w:hAnsi="Times New Roman" w:cs="Times New Roman"/>
        </w:rPr>
        <w:t xml:space="preserve"> </w:t>
      </w:r>
      <w:proofErr w:type="gramStart"/>
      <w:r w:rsidR="00F02F91">
        <w:rPr>
          <w:rFonts w:ascii="Times New Roman" w:hAnsi="Times New Roman" w:cs="Times New Roman"/>
        </w:rPr>
        <w:t>kama</w:t>
      </w:r>
      <w:proofErr w:type="gram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i</w:t>
      </w:r>
      <w:r w:rsidR="00CA1206" w:rsidRPr="00B161D2">
        <w:rPr>
          <w:rFonts w:ascii="Times New Roman" w:hAnsi="Times New Roman" w:cs="Times New Roman"/>
        </w:rPr>
        <w:t>nakubalika</w:t>
      </w:r>
      <w:proofErr w:type="spellEnd"/>
      <w:r w:rsidR="00CA1206" w:rsidRPr="00B161D2">
        <w:rPr>
          <w:rFonts w:ascii="Times New Roman" w:hAnsi="Times New Roman" w:cs="Times New Roman"/>
        </w:rPr>
        <w:t xml:space="preserve"> </w:t>
      </w:r>
      <w:proofErr w:type="spellStart"/>
      <w:r w:rsidR="00CA1206" w:rsidRPr="00B161D2">
        <w:rPr>
          <w:rFonts w:ascii="Times New Roman" w:hAnsi="Times New Roman" w:cs="Times New Roman"/>
        </w:rPr>
        <w:t>kisheria</w:t>
      </w:r>
      <w:proofErr w:type="spellEnd"/>
      <w:r w:rsidR="00CA1206" w:rsidRPr="00B161D2">
        <w:rPr>
          <w:rFonts w:ascii="Times New Roman" w:hAnsi="Times New Roman" w:cs="Times New Roman"/>
        </w:rPr>
        <w:t>.</w:t>
      </w:r>
    </w:p>
    <w:p w:rsidR="009345F1" w:rsidRPr="009345F1" w:rsidRDefault="009345F1" w:rsidP="009345F1">
      <w:pPr>
        <w:spacing w:after="0"/>
        <w:rPr>
          <w:rFonts w:ascii="Times New Roman" w:hAnsi="Times New Roman" w:cs="Times New Roman"/>
        </w:rPr>
      </w:pPr>
    </w:p>
    <w:p w:rsidR="00CA1206" w:rsidRDefault="00F02F91" w:rsidP="009345F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Kuweka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rek</w:t>
      </w:r>
      <w:r w:rsidR="00CA1206" w:rsidRPr="00F5744A">
        <w:rPr>
          <w:rFonts w:ascii="Times New Roman" w:hAnsi="Times New Roman" w:cs="Times New Roman"/>
          <w:b/>
        </w:rPr>
        <w:t>odi</w:t>
      </w:r>
      <w:proofErr w:type="spellEnd"/>
      <w:r w:rsidR="00CA1206"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="00CA1206" w:rsidRPr="00F5744A">
        <w:rPr>
          <w:rFonts w:ascii="Times New Roman" w:hAnsi="Times New Roman" w:cs="Times New Roman"/>
          <w:b/>
        </w:rPr>
        <w:t>za</w:t>
      </w:r>
      <w:proofErr w:type="spellEnd"/>
      <w:r w:rsidR="00CA1206"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="00CA1206" w:rsidRPr="00F5744A">
        <w:rPr>
          <w:rFonts w:ascii="Times New Roman" w:hAnsi="Times New Roman" w:cs="Times New Roman"/>
          <w:b/>
        </w:rPr>
        <w:t>utafiti</w:t>
      </w:r>
      <w:proofErr w:type="spellEnd"/>
      <w:r w:rsidR="00B161D2">
        <w:rPr>
          <w:rFonts w:ascii="Times New Roman" w:hAnsi="Times New Roman" w:cs="Times New Roman"/>
          <w:b/>
        </w:rPr>
        <w:t xml:space="preserve">: </w:t>
      </w:r>
      <w:r w:rsidR="00CA1206" w:rsidRPr="00F5744A">
        <w:rPr>
          <w:rFonts w:ascii="Times New Roman" w:hAnsi="Times New Roman" w:cs="Times New Roman"/>
        </w:rPr>
        <w:t xml:space="preserve">Wakati </w:t>
      </w:r>
      <w:proofErr w:type="spellStart"/>
      <w:r w:rsidR="00CA1206" w:rsidRPr="00F5744A">
        <w:rPr>
          <w:rFonts w:ascii="Times New Roman" w:hAnsi="Times New Roman" w:cs="Times New Roman"/>
        </w:rPr>
        <w:t>utafiti</w:t>
      </w:r>
      <w:proofErr w:type="spellEnd"/>
      <w:r w:rsidR="00CA1206" w:rsidRPr="00F5744A">
        <w:rPr>
          <w:rFonts w:ascii="Times New Roman" w:hAnsi="Times New Roman" w:cs="Times New Roman"/>
        </w:rPr>
        <w:t xml:space="preserve"> </w:t>
      </w:r>
      <w:proofErr w:type="spellStart"/>
      <w:r w:rsidR="00CA1206" w:rsidRPr="00F5744A">
        <w:rPr>
          <w:rFonts w:ascii="Times New Roman" w:hAnsi="Times New Roman" w:cs="Times New Roman"/>
        </w:rPr>
        <w:t>utakapo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kamilika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watafiti</w:t>
      </w:r>
      <w:proofErr w:type="spellEnd"/>
      <w:r w:rsidR="00CA1206" w:rsidRPr="00F5744A">
        <w:rPr>
          <w:rFonts w:ascii="Times New Roman" w:hAnsi="Times New Roman" w:cs="Times New Roman"/>
        </w:rPr>
        <w:t xml:space="preserve"> </w:t>
      </w:r>
      <w:proofErr w:type="spellStart"/>
      <w:r w:rsidR="00CA1206" w:rsidRPr="00F5744A">
        <w:rPr>
          <w:rFonts w:ascii="Times New Roman" w:hAnsi="Times New Roman" w:cs="Times New Roman"/>
        </w:rPr>
        <w:t>wanaweza</w:t>
      </w:r>
      <w:proofErr w:type="spellEnd"/>
      <w:r w:rsidR="00CA1206" w:rsidRPr="00F5744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kuweka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habari</w:t>
      </w:r>
      <w:proofErr w:type="spellEnd"/>
      <w:r w:rsidR="00CA1206" w:rsidRPr="00F5744A">
        <w:rPr>
          <w:rFonts w:ascii="Times New Roman" w:hAnsi="Times New Roman" w:cs="Times New Roman"/>
        </w:rPr>
        <w:t xml:space="preserve"> </w:t>
      </w:r>
      <w:proofErr w:type="spellStart"/>
      <w:r w:rsidR="00CA1206" w:rsidRPr="00F5744A">
        <w:rPr>
          <w:rFonts w:ascii="Times New Roman" w:hAnsi="Times New Roman" w:cs="Times New Roman"/>
        </w:rPr>
        <w:t>yako</w:t>
      </w:r>
      <w:proofErr w:type="spellEnd"/>
      <w:r w:rsidR="00CA1206"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A1206" w:rsidRPr="00F5744A">
        <w:rPr>
          <w:rFonts w:ascii="Times New Roman" w:hAnsi="Times New Roman" w:cs="Times New Roman"/>
        </w:rPr>
        <w:t>kwa</w:t>
      </w:r>
      <w:proofErr w:type="spellEnd"/>
      <w:proofErr w:type="gramEnd"/>
      <w:r w:rsidR="00CA1206" w:rsidRPr="00F5744A">
        <w:rPr>
          <w:rFonts w:ascii="Times New Roman" w:hAnsi="Times New Roman" w:cs="Times New Roman"/>
        </w:rPr>
        <w:t xml:space="preserve"> </w:t>
      </w:r>
      <w:proofErr w:type="spellStart"/>
      <w:r w:rsidR="00CA1206" w:rsidRPr="00F5744A">
        <w:rPr>
          <w:rFonts w:ascii="Times New Roman" w:hAnsi="Times New Roman" w:cs="Times New Roman"/>
        </w:rPr>
        <w:t>utafiti</w:t>
      </w:r>
      <w:proofErr w:type="spellEnd"/>
      <w:r w:rsidR="00CA1206" w:rsidRPr="00F5744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ambao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unaweza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kufanywa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baadaye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nao</w:t>
      </w:r>
      <w:proofErr w:type="spellEnd"/>
      <w:r>
        <w:rPr>
          <w:rFonts w:ascii="Times New Roman" w:hAnsi="Times New Roman" w:cs="Times New Roman"/>
        </w:rPr>
        <w:t xml:space="preserve"> au </w:t>
      </w:r>
      <w:proofErr w:type="spellStart"/>
      <w:r>
        <w:rPr>
          <w:rFonts w:ascii="Times New Roman" w:hAnsi="Times New Roman" w:cs="Times New Roman"/>
        </w:rPr>
        <w:t>watafiti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wengine</w:t>
      </w:r>
      <w:proofErr w:type="spellEnd"/>
      <w:r>
        <w:rPr>
          <w:rFonts w:ascii="Times New Roman" w:hAnsi="Times New Roman" w:cs="Times New Roman"/>
        </w:rPr>
        <w:t>.</w:t>
      </w:r>
      <w:r w:rsidR="00AF23B8">
        <w:rPr>
          <w:rFonts w:ascii="Times New Roman" w:hAnsi="Times New Roman" w:cs="Times New Roman"/>
        </w:rPr>
        <w:t xml:space="preserve"> </w:t>
      </w:r>
      <w:proofErr w:type="spellStart"/>
      <w:r w:rsidR="00AF23B8" w:rsidRPr="00AF23B8">
        <w:rPr>
          <w:rFonts w:ascii="Times New Roman" w:hAnsi="Times New Roman" w:cs="Times New Roman"/>
        </w:rPr>
        <w:t>Tutaweka</w:t>
      </w:r>
      <w:proofErr w:type="spellEnd"/>
      <w:r w:rsidR="00AF23B8" w:rsidRPr="00AF23B8">
        <w:rPr>
          <w:rFonts w:ascii="Times New Roman" w:hAnsi="Times New Roman" w:cs="Times New Roman"/>
        </w:rPr>
        <w:t xml:space="preserve"> </w:t>
      </w:r>
      <w:proofErr w:type="spellStart"/>
      <w:r w:rsidR="00AF23B8" w:rsidRPr="00AF23B8">
        <w:rPr>
          <w:rFonts w:ascii="Times New Roman" w:hAnsi="Times New Roman" w:cs="Times New Roman"/>
        </w:rPr>
        <w:t>habari</w:t>
      </w:r>
      <w:proofErr w:type="spellEnd"/>
      <w:r w:rsidR="00AF23B8" w:rsidRPr="00AF23B8">
        <w:rPr>
          <w:rFonts w:ascii="Times New Roman" w:hAnsi="Times New Roman" w:cs="Times New Roman"/>
        </w:rPr>
        <w:t xml:space="preserve"> </w:t>
      </w:r>
      <w:proofErr w:type="spellStart"/>
      <w:r w:rsidR="00AF23B8" w:rsidRPr="00AF23B8">
        <w:rPr>
          <w:rFonts w:ascii="Times New Roman" w:hAnsi="Times New Roman" w:cs="Times New Roman"/>
        </w:rPr>
        <w:t>za</w:t>
      </w:r>
      <w:proofErr w:type="spellEnd"/>
      <w:r w:rsidR="00AF23B8" w:rsidRPr="00AF23B8">
        <w:rPr>
          <w:rFonts w:ascii="Times New Roman" w:hAnsi="Times New Roman" w:cs="Times New Roman"/>
        </w:rPr>
        <w:t xml:space="preserve"> </w:t>
      </w:r>
      <w:proofErr w:type="spellStart"/>
      <w:r w:rsidR="00AF23B8" w:rsidRPr="00AF23B8">
        <w:rPr>
          <w:rFonts w:ascii="Times New Roman" w:hAnsi="Times New Roman" w:cs="Times New Roman"/>
        </w:rPr>
        <w:t>huu</w:t>
      </w:r>
      <w:proofErr w:type="spellEnd"/>
      <w:r w:rsidR="00AF23B8" w:rsidRPr="00AF23B8">
        <w:rPr>
          <w:rFonts w:ascii="Times New Roman" w:hAnsi="Times New Roman" w:cs="Times New Roman"/>
        </w:rPr>
        <w:t xml:space="preserve"> </w:t>
      </w:r>
      <w:proofErr w:type="spellStart"/>
      <w:r w:rsidR="00AF23B8" w:rsidRPr="00AF23B8">
        <w:rPr>
          <w:rFonts w:ascii="Times New Roman" w:hAnsi="Times New Roman" w:cs="Times New Roman"/>
        </w:rPr>
        <w:t>utafiti</w:t>
      </w:r>
      <w:proofErr w:type="spellEnd"/>
      <w:r w:rsidR="00AF23B8" w:rsidRPr="00AF23B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F23B8" w:rsidRPr="00AF23B8">
        <w:rPr>
          <w:rFonts w:ascii="Times New Roman" w:hAnsi="Times New Roman" w:cs="Times New Roman"/>
        </w:rPr>
        <w:t>kwa</w:t>
      </w:r>
      <w:proofErr w:type="spellEnd"/>
      <w:proofErr w:type="gramEnd"/>
      <w:r w:rsidR="00AF23B8" w:rsidRPr="00AF23B8">
        <w:rPr>
          <w:rFonts w:ascii="Times New Roman" w:hAnsi="Times New Roman" w:cs="Times New Roman"/>
        </w:rPr>
        <w:t xml:space="preserve"> </w:t>
      </w:r>
      <w:proofErr w:type="spellStart"/>
      <w:r w:rsidR="00AF23B8" w:rsidRPr="00AF23B8">
        <w:rPr>
          <w:rFonts w:ascii="Times New Roman" w:hAnsi="Times New Roman" w:cs="Times New Roman"/>
        </w:rPr>
        <w:t>muda</w:t>
      </w:r>
      <w:proofErr w:type="spellEnd"/>
      <w:r w:rsidR="00AF23B8" w:rsidRPr="00AF23B8">
        <w:rPr>
          <w:rFonts w:ascii="Times New Roman" w:hAnsi="Times New Roman" w:cs="Times New Roman"/>
        </w:rPr>
        <w:t xml:space="preserve"> </w:t>
      </w:r>
      <w:proofErr w:type="spellStart"/>
      <w:r w:rsidR="00AF23B8" w:rsidRPr="00AF23B8">
        <w:rPr>
          <w:rFonts w:ascii="Times New Roman" w:hAnsi="Times New Roman" w:cs="Times New Roman"/>
        </w:rPr>
        <w:t>ambao</w:t>
      </w:r>
      <w:proofErr w:type="spellEnd"/>
      <w:r w:rsidR="00AF23B8" w:rsidRPr="00AF23B8">
        <w:rPr>
          <w:rFonts w:ascii="Times New Roman" w:hAnsi="Times New Roman" w:cs="Times New Roman"/>
        </w:rPr>
        <w:t xml:space="preserve"> </w:t>
      </w:r>
      <w:proofErr w:type="spellStart"/>
      <w:r w:rsidR="00AF23B8" w:rsidRPr="00AF23B8">
        <w:rPr>
          <w:rFonts w:ascii="Times New Roman" w:hAnsi="Times New Roman" w:cs="Times New Roman"/>
        </w:rPr>
        <w:t>utafiti</w:t>
      </w:r>
      <w:proofErr w:type="spellEnd"/>
      <w:r w:rsidR="00AF23B8" w:rsidRPr="00AF23B8">
        <w:rPr>
          <w:rFonts w:ascii="Times New Roman" w:hAnsi="Times New Roman" w:cs="Times New Roman"/>
        </w:rPr>
        <w:t xml:space="preserve"> </w:t>
      </w:r>
      <w:proofErr w:type="spellStart"/>
      <w:r w:rsidR="00AF23B8" w:rsidRPr="00AF23B8">
        <w:rPr>
          <w:rFonts w:ascii="Times New Roman" w:hAnsi="Times New Roman" w:cs="Times New Roman"/>
        </w:rPr>
        <w:t>huu</w:t>
      </w:r>
      <w:proofErr w:type="spellEnd"/>
      <w:r w:rsidR="00AF23B8" w:rsidRPr="00AF23B8">
        <w:rPr>
          <w:rFonts w:ascii="Times New Roman" w:hAnsi="Times New Roman" w:cs="Times New Roman"/>
        </w:rPr>
        <w:t xml:space="preserve"> utakuwa </w:t>
      </w:r>
      <w:proofErr w:type="spellStart"/>
      <w:r w:rsidR="00AF23B8" w:rsidRPr="00AF23B8">
        <w:rPr>
          <w:rFonts w:ascii="Times New Roman" w:hAnsi="Times New Roman" w:cs="Times New Roman"/>
        </w:rPr>
        <w:t>unaendelea</w:t>
      </w:r>
      <w:proofErr w:type="spellEnd"/>
      <w:r w:rsidR="00AF23B8" w:rsidRPr="00AF23B8">
        <w:rPr>
          <w:rFonts w:ascii="Times New Roman" w:hAnsi="Times New Roman" w:cs="Times New Roman"/>
        </w:rPr>
        <w:t xml:space="preserve"> na </w:t>
      </w:r>
      <w:proofErr w:type="spellStart"/>
      <w:r w:rsidR="00AF23B8" w:rsidRPr="00AF23B8">
        <w:rPr>
          <w:rFonts w:ascii="Times New Roman" w:hAnsi="Times New Roman" w:cs="Times New Roman"/>
        </w:rPr>
        <w:t>tafiti</w:t>
      </w:r>
      <w:proofErr w:type="spellEnd"/>
      <w:r w:rsidR="00AF23B8" w:rsidRPr="00AF23B8">
        <w:rPr>
          <w:rFonts w:ascii="Times New Roman" w:hAnsi="Times New Roman" w:cs="Times New Roman"/>
        </w:rPr>
        <w:t xml:space="preserve"> nyingine </w:t>
      </w:r>
      <w:proofErr w:type="spellStart"/>
      <w:r w:rsidR="00AF23B8" w:rsidRPr="00AF23B8">
        <w:rPr>
          <w:rFonts w:ascii="Times New Roman" w:hAnsi="Times New Roman" w:cs="Times New Roman"/>
        </w:rPr>
        <w:t>zitakazofuata</w:t>
      </w:r>
      <w:proofErr w:type="spellEnd"/>
      <w:r w:rsidR="00AF23B8" w:rsidRPr="00AF23B8">
        <w:rPr>
          <w:rFonts w:ascii="Times New Roman" w:hAnsi="Times New Roman" w:cs="Times New Roman"/>
        </w:rPr>
        <w:t>. </w:t>
      </w:r>
      <w:r w:rsidR="00AF23B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Hataua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nilizokueleza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zitatumiwa</w:t>
      </w:r>
      <w:proofErr w:type="spellEnd"/>
      <w:r>
        <w:rPr>
          <w:rFonts w:ascii="Times New Roman" w:hAnsi="Times New Roman" w:cs="Times New Roman"/>
        </w:rPr>
        <w:t xml:space="preserve"> ili </w:t>
      </w:r>
      <w:proofErr w:type="spellStart"/>
      <w:r>
        <w:rPr>
          <w:rFonts w:ascii="Times New Roman" w:hAnsi="Times New Roman" w:cs="Times New Roman"/>
        </w:rPr>
        <w:t>kuhifadhi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usiru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habari</w:t>
      </w:r>
      <w:proofErr w:type="spellEnd"/>
      <w:r>
        <w:rPr>
          <w:rFonts w:ascii="Times New Roman" w:hAnsi="Times New Roman" w:cs="Times New Roman"/>
        </w:rPr>
        <w:t xml:space="preserve"> zako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kitafiti</w:t>
      </w:r>
      <w:proofErr w:type="spellEnd"/>
      <w:proofErr w:type="gramStart"/>
      <w:r>
        <w:rPr>
          <w:rFonts w:ascii="Times New Roman" w:hAnsi="Times New Roman" w:cs="Times New Roman"/>
        </w:rPr>
        <w:t>.</w:t>
      </w:r>
      <w:r w:rsidR="00E80064" w:rsidRPr="00F5744A">
        <w:rPr>
          <w:rFonts w:ascii="Times New Roman" w:hAnsi="Times New Roman" w:cs="Times New Roman"/>
        </w:rPr>
        <w:t>.</w:t>
      </w:r>
      <w:proofErr w:type="spellStart"/>
      <w:proofErr w:type="gramEnd"/>
      <w:r>
        <w:rPr>
          <w:rFonts w:ascii="Times New Roman" w:hAnsi="Times New Roman" w:cs="Times New Roman"/>
        </w:rPr>
        <w:t>M</w:t>
      </w:r>
      <w:r w:rsidR="00E80064" w:rsidRPr="00F5744A">
        <w:rPr>
          <w:rFonts w:ascii="Times New Roman" w:hAnsi="Times New Roman" w:cs="Times New Roman"/>
        </w:rPr>
        <w:t>ajibu</w:t>
      </w:r>
      <w:proofErr w:type="spellEnd"/>
      <w:r w:rsidR="00E80064" w:rsidRPr="00F5744A">
        <w:rPr>
          <w:rFonts w:ascii="Times New Roman" w:hAnsi="Times New Roman" w:cs="Times New Roman"/>
        </w:rPr>
        <w:t xml:space="preserve"> </w:t>
      </w:r>
      <w:proofErr w:type="spellStart"/>
      <w:r w:rsidR="00E80064" w:rsidRPr="00F5744A">
        <w:rPr>
          <w:rFonts w:ascii="Times New Roman" w:hAnsi="Times New Roman" w:cs="Times New Roman"/>
        </w:rPr>
        <w:t>yako</w:t>
      </w:r>
      <w:proofErr w:type="spellEnd"/>
      <w:r w:rsidR="00E80064" w:rsidRPr="00F5744A">
        <w:rPr>
          <w:rFonts w:ascii="Times New Roman" w:hAnsi="Times New Roman" w:cs="Times New Roman"/>
        </w:rPr>
        <w:t xml:space="preserve"> </w:t>
      </w:r>
      <w:proofErr w:type="spellStart"/>
      <w:r w:rsidR="00E80064" w:rsidRPr="00F5744A">
        <w:rPr>
          <w:rFonts w:ascii="Times New Roman" w:hAnsi="Times New Roman" w:cs="Times New Roman"/>
        </w:rPr>
        <w:t>hayata</w:t>
      </w:r>
      <w:proofErr w:type="spellEnd"/>
      <w:r w:rsidR="00E80064" w:rsidRPr="00F5744A">
        <w:rPr>
          <w:rFonts w:ascii="Times New Roman" w:hAnsi="Times New Roman" w:cs="Times New Roman"/>
        </w:rPr>
        <w:t xml:space="preserve"> </w:t>
      </w:r>
      <w:proofErr w:type="spellStart"/>
      <w:r w:rsidR="00E80064" w:rsidRPr="00F5744A">
        <w:rPr>
          <w:rFonts w:ascii="Times New Roman" w:hAnsi="Times New Roman" w:cs="Times New Roman"/>
        </w:rPr>
        <w:t>athiri</w:t>
      </w:r>
      <w:proofErr w:type="spellEnd"/>
      <w:r w:rsidR="00E80064" w:rsidRPr="00F5744A">
        <w:rPr>
          <w:rFonts w:ascii="Times New Roman" w:hAnsi="Times New Roman" w:cs="Times New Roman"/>
        </w:rPr>
        <w:t xml:space="preserve"> usaidizi IPA </w:t>
      </w:r>
      <w:proofErr w:type="spellStart"/>
      <w:r w:rsidR="00E80064" w:rsidRPr="00F5744A">
        <w:rPr>
          <w:rFonts w:ascii="Times New Roman" w:hAnsi="Times New Roman" w:cs="Times New Roman"/>
        </w:rPr>
        <w:t>itapeana</w:t>
      </w:r>
      <w:proofErr w:type="spellEnd"/>
      <w:r w:rsidR="00E80064" w:rsidRPr="00F5744A">
        <w:rPr>
          <w:rFonts w:ascii="Times New Roman" w:hAnsi="Times New Roman" w:cs="Times New Roman"/>
        </w:rPr>
        <w:t xml:space="preserve"> au </w:t>
      </w:r>
      <w:proofErr w:type="spellStart"/>
      <w:r>
        <w:rPr>
          <w:rFonts w:ascii="Times New Roman" w:hAnsi="Times New Roman" w:cs="Times New Roman"/>
        </w:rPr>
        <w:t>kuto</w:t>
      </w:r>
      <w:r w:rsidR="00E80064" w:rsidRPr="00F5744A">
        <w:rPr>
          <w:rFonts w:ascii="Times New Roman" w:hAnsi="Times New Roman" w:cs="Times New Roman"/>
        </w:rPr>
        <w:t>peana</w:t>
      </w:r>
      <w:proofErr w:type="spellEnd"/>
      <w:r w:rsidR="00E80064" w:rsidRPr="00F5744A">
        <w:rPr>
          <w:rFonts w:ascii="Times New Roman" w:hAnsi="Times New Roman" w:cs="Times New Roman"/>
        </w:rPr>
        <w:t xml:space="preserve"> kwa</w:t>
      </w:r>
      <w:r>
        <w:rPr>
          <w:rFonts w:ascii="Times New Roman" w:hAnsi="Times New Roman" w:cs="Times New Roman"/>
        </w:rPr>
        <w:t xml:space="preserve">ko au </w:t>
      </w:r>
      <w:proofErr w:type="spellStart"/>
      <w:proofErr w:type="gramStart"/>
      <w:r>
        <w:rPr>
          <w:rFonts w:ascii="Times New Roman" w:hAnsi="Times New Roman" w:cs="Times New Roman"/>
        </w:rPr>
        <w:t>kwa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B161D2" w:rsidRPr="00F5744A">
        <w:rPr>
          <w:rFonts w:ascii="Times New Roman" w:hAnsi="Times New Roman" w:cs="Times New Roman"/>
        </w:rPr>
        <w:t>jamii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yako</w:t>
      </w:r>
      <w:proofErr w:type="spellEnd"/>
    </w:p>
    <w:p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:rsidR="00E80064" w:rsidRPr="00F5744A" w:rsidRDefault="00E80064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Kufidiwa</w:t>
      </w:r>
      <w:proofErr w:type="spellEnd"/>
      <w:r w:rsidRPr="00F5744A">
        <w:rPr>
          <w:rFonts w:ascii="Times New Roman" w:hAnsi="Times New Roman" w:cs="Times New Roman"/>
          <w:b/>
        </w:rPr>
        <w:t xml:space="preserve"> au </w:t>
      </w:r>
      <w:proofErr w:type="spellStart"/>
      <w:r w:rsidRPr="00F5744A">
        <w:rPr>
          <w:rFonts w:ascii="Times New Roman" w:hAnsi="Times New Roman" w:cs="Times New Roman"/>
          <w:b/>
        </w:rPr>
        <w:t>malipo</w:t>
      </w:r>
      <w:proofErr w:type="spellEnd"/>
    </w:p>
    <w:p w:rsidR="00E80064" w:rsidRDefault="00E80064" w:rsidP="009345F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5744A">
        <w:rPr>
          <w:rFonts w:ascii="Times New Roman" w:hAnsi="Times New Roman" w:cs="Times New Roman"/>
        </w:rPr>
        <w:t>Hautalipwa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kushiriki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katika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="00B161D2">
        <w:rPr>
          <w:rFonts w:ascii="Times New Roman" w:hAnsi="Times New Roman" w:cs="Times New Roman"/>
        </w:rPr>
        <w:t xml:space="preserve"> </w:t>
      </w:r>
      <w:proofErr w:type="spellStart"/>
      <w:r w:rsidR="00B161D2" w:rsidRPr="00F5744A">
        <w:rPr>
          <w:rFonts w:ascii="Times New Roman" w:hAnsi="Times New Roman" w:cs="Times New Roman"/>
        </w:rPr>
        <w:t>huu</w:t>
      </w:r>
      <w:proofErr w:type="spellEnd"/>
      <w:r w:rsidR="00B161D2">
        <w:rPr>
          <w:rFonts w:ascii="Times New Roman" w:hAnsi="Times New Roman" w:cs="Times New Roman"/>
        </w:rPr>
        <w:t>.</w:t>
      </w:r>
      <w:proofErr w:type="gramEnd"/>
      <w:r w:rsidR="00B161D2" w:rsidRPr="0008367B">
        <w:rPr>
          <w:rFonts w:ascii="Times New Roman" w:hAnsi="Times New Roman" w:cs="Times New Roman"/>
        </w:rPr>
        <w:t xml:space="preserve"> </w:t>
      </w:r>
    </w:p>
    <w:p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:rsidR="00E80064" w:rsidRPr="00F5744A" w:rsidDel="007436CB" w:rsidRDefault="00E80064" w:rsidP="009345F1">
      <w:pPr>
        <w:spacing w:after="0"/>
        <w:rPr>
          <w:del w:id="6" w:author="OSBORN KWENA " w:date="2014-06-17T10:40:00Z"/>
          <w:rFonts w:ascii="Times New Roman" w:hAnsi="Times New Roman" w:cs="Times New Roman"/>
          <w:b/>
        </w:rPr>
      </w:pPr>
      <w:del w:id="7" w:author="OSBORN KWENA " w:date="2014-06-17T10:40:00Z">
        <w:r w:rsidRPr="00F5744A" w:rsidDel="007436CB">
          <w:rPr>
            <w:rFonts w:ascii="Times New Roman" w:hAnsi="Times New Roman" w:cs="Times New Roman"/>
            <w:b/>
          </w:rPr>
          <w:delText>Matibabu na kufidiwa kwa ajali</w:delText>
        </w:r>
      </w:del>
    </w:p>
    <w:p w:rsidR="00E80064" w:rsidDel="007436CB" w:rsidRDefault="00E80064" w:rsidP="009345F1">
      <w:pPr>
        <w:spacing w:after="0"/>
        <w:rPr>
          <w:del w:id="8" w:author="OSBORN KWENA " w:date="2014-06-17T10:40:00Z"/>
          <w:rFonts w:ascii="Times New Roman" w:hAnsi="Times New Roman" w:cs="Times New Roman"/>
        </w:rPr>
      </w:pPr>
      <w:del w:id="9" w:author="OSBORN KWENA " w:date="2014-06-17T10:40:00Z">
        <w:r w:rsidRPr="00F5744A" w:rsidDel="007436CB">
          <w:rPr>
            <w:rFonts w:ascii="Times New Roman" w:hAnsi="Times New Roman" w:cs="Times New Roman"/>
          </w:rPr>
          <w:delText>Ni muhimu kueleza IPA kama unaamini ya kwamba umeathiriwa kutokana na kushiriki katika utafiti huu.</w:delText>
        </w:r>
        <w:r w:rsidR="00F02F91" w:rsidDel="007436CB">
          <w:rPr>
            <w:rFonts w:ascii="Times New Roman" w:hAnsi="Times New Roman" w:cs="Times New Roman"/>
          </w:rPr>
          <w:delText xml:space="preserve"> Unaweza kumu</w:delText>
        </w:r>
        <w:r w:rsidRPr="00F5744A" w:rsidDel="007436CB">
          <w:rPr>
            <w:rFonts w:ascii="Times New Roman" w:hAnsi="Times New Roman" w:cs="Times New Roman"/>
          </w:rPr>
          <w:delText>elezea mfanyikazi wa IPA au um</w:delText>
        </w:r>
        <w:r w:rsidR="00F02F91" w:rsidDel="007436CB">
          <w:rPr>
            <w:rFonts w:ascii="Times New Roman" w:hAnsi="Times New Roman" w:cs="Times New Roman"/>
          </w:rPr>
          <w:delText>u</w:delText>
        </w:r>
        <w:r w:rsidRPr="00F5744A" w:rsidDel="007436CB">
          <w:rPr>
            <w:rFonts w:ascii="Times New Roman" w:hAnsi="Times New Roman" w:cs="Times New Roman"/>
          </w:rPr>
          <w:delText>pigie simu</w:delText>
        </w:r>
        <w:r w:rsidR="00F02F91" w:rsidDel="007436CB">
          <w:rPr>
            <w:rFonts w:ascii="Times New Roman" w:hAnsi="Times New Roman" w:cs="Times New Roman"/>
          </w:rPr>
          <w:delText xml:space="preserve"> </w:delText>
        </w:r>
        <w:r w:rsidR="00090819" w:rsidDel="007436CB">
          <w:rPr>
            <w:rFonts w:ascii="Times New Roman" w:hAnsi="Times New Roman" w:cs="Times New Roman"/>
          </w:rPr>
          <w:delText>(Nambari ya simu-0728</w:delText>
        </w:r>
        <w:r w:rsidR="009345F1" w:rsidDel="007436CB">
          <w:rPr>
            <w:rFonts w:ascii="Times New Roman" w:hAnsi="Times New Roman" w:cs="Times New Roman"/>
          </w:rPr>
          <w:delText>-</w:delText>
        </w:r>
        <w:r w:rsidR="00090819" w:rsidDel="007436CB">
          <w:rPr>
            <w:rFonts w:ascii="Times New Roman" w:hAnsi="Times New Roman" w:cs="Times New Roman"/>
          </w:rPr>
          <w:delText>716</w:delText>
        </w:r>
        <w:r w:rsidR="009345F1" w:rsidDel="007436CB">
          <w:rPr>
            <w:rFonts w:ascii="Times New Roman" w:hAnsi="Times New Roman" w:cs="Times New Roman"/>
          </w:rPr>
          <w:delText>-</w:delText>
        </w:r>
        <w:r w:rsidR="00090819" w:rsidDel="007436CB">
          <w:rPr>
            <w:rFonts w:ascii="Times New Roman" w:hAnsi="Times New Roman" w:cs="Times New Roman"/>
          </w:rPr>
          <w:delText>661.</w:delText>
        </w:r>
        <w:r w:rsidR="002E2D70" w:rsidRPr="00F5744A" w:rsidDel="007436CB">
          <w:rPr>
            <w:rFonts w:ascii="Times New Roman" w:hAnsi="Times New Roman" w:cs="Times New Roman"/>
          </w:rPr>
          <w:delText xml:space="preserve"> Ikiwa ume</w:delText>
        </w:r>
        <w:r w:rsidR="00F02F91" w:rsidDel="007436CB">
          <w:rPr>
            <w:rFonts w:ascii="Times New Roman" w:hAnsi="Times New Roman" w:cs="Times New Roman"/>
          </w:rPr>
          <w:delText xml:space="preserve">athiriwa kutokana na utafiti huu wa </w:delText>
        </w:r>
        <w:r w:rsidR="002E2D70" w:rsidRPr="00F5744A" w:rsidDel="007436CB">
          <w:rPr>
            <w:rFonts w:ascii="Times New Roman" w:hAnsi="Times New Roman" w:cs="Times New Roman"/>
          </w:rPr>
          <w:delText xml:space="preserve">kufatilia, IPA itakushugulikia </w:delText>
        </w:r>
        <w:r w:rsidR="00F02F91" w:rsidDel="007436CB">
          <w:rPr>
            <w:rFonts w:ascii="Times New Roman" w:hAnsi="Times New Roman" w:cs="Times New Roman"/>
          </w:rPr>
          <w:delText xml:space="preserve">kwa </w:delText>
        </w:r>
        <w:r w:rsidR="002E2D70" w:rsidRPr="00F5744A" w:rsidDel="007436CB">
          <w:rPr>
            <w:rFonts w:ascii="Times New Roman" w:hAnsi="Times New Roman" w:cs="Times New Roman"/>
          </w:rPr>
          <w:delText>upande wa matibabu.</w:delText>
        </w:r>
      </w:del>
    </w:p>
    <w:p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:rsidR="002E2D70" w:rsidRPr="00F5744A" w:rsidRDefault="002E2D70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Haki</w:t>
      </w:r>
      <w:proofErr w:type="spellEnd"/>
    </w:p>
    <w:p w:rsidR="00E80064" w:rsidRPr="009345F1" w:rsidRDefault="002E2D70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Kushiriki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katika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mradi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F5744A">
        <w:rPr>
          <w:rFonts w:ascii="Times New Roman" w:hAnsi="Times New Roman" w:cs="Times New Roman"/>
          <w:b/>
        </w:rPr>
        <w:t>ni</w:t>
      </w:r>
      <w:proofErr w:type="spellEnd"/>
      <w:proofErr w:type="gram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kwa</w:t>
      </w:r>
      <w:proofErr w:type="spellEnd"/>
      <w:r w:rsidRPr="00F5744A">
        <w:rPr>
          <w:rFonts w:ascii="Times New Roman" w:hAnsi="Times New Roman" w:cs="Times New Roman"/>
          <w:b/>
        </w:rPr>
        <w:t xml:space="preserve"> hiari na </w:t>
      </w:r>
      <w:proofErr w:type="spellStart"/>
      <w:r w:rsidRPr="00F5744A">
        <w:rPr>
          <w:rFonts w:ascii="Times New Roman" w:hAnsi="Times New Roman" w:cs="Times New Roman"/>
          <w:b/>
        </w:rPr>
        <w:t>si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lazima</w:t>
      </w:r>
      <w:proofErr w:type="spellEnd"/>
      <w:r w:rsidRPr="00F5744A">
        <w:rPr>
          <w:rFonts w:ascii="Times New Roman" w:hAnsi="Times New Roman" w:cs="Times New Roman"/>
          <w:b/>
        </w:rPr>
        <w:t>.</w:t>
      </w:r>
      <w:r w:rsidR="009345F1">
        <w:rPr>
          <w:rFonts w:ascii="Times New Roman" w:hAnsi="Times New Roman" w:cs="Times New Roman"/>
          <w:b/>
        </w:rPr>
        <w:t xml:space="preserve"> </w:t>
      </w:r>
      <w:r w:rsidR="00F02F91">
        <w:rPr>
          <w:rFonts w:ascii="Times New Roman" w:hAnsi="Times New Roman" w:cs="Times New Roman"/>
        </w:rPr>
        <w:t xml:space="preserve">Uko </w:t>
      </w:r>
      <w:proofErr w:type="gramStart"/>
      <w:r w:rsidR="00F02F91">
        <w:rPr>
          <w:rFonts w:ascii="Times New Roman" w:hAnsi="Times New Roman" w:cs="Times New Roman"/>
        </w:rPr>
        <w:t>na</w:t>
      </w:r>
      <w:proofErr w:type="gram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haki</w:t>
      </w:r>
      <w:proofErr w:type="spell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ya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kukataa</w:t>
      </w:r>
      <w:proofErr w:type="spellEnd"/>
      <w:r w:rsidRPr="00F5744A">
        <w:rPr>
          <w:rFonts w:ascii="Times New Roman" w:hAnsi="Times New Roman" w:cs="Times New Roman"/>
        </w:rPr>
        <w:t xml:space="preserve"> kuendelea </w:t>
      </w:r>
      <w:r w:rsidR="00BD4D48">
        <w:rPr>
          <w:rFonts w:ascii="Times New Roman" w:hAnsi="Times New Roman" w:cs="Times New Roman"/>
        </w:rPr>
        <w:t>au</w:t>
      </w:r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kujiondoa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kutoka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katika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kwa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 xml:space="preserve">wakati </w:t>
      </w:r>
      <w:proofErr w:type="spellStart"/>
      <w:r w:rsidRPr="00F5744A">
        <w:rPr>
          <w:rFonts w:ascii="Times New Roman" w:hAnsi="Times New Roman" w:cs="Times New Roman"/>
        </w:rPr>
        <w:t>wowote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bila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kuadhibiwa</w:t>
      </w:r>
      <w:proofErr w:type="spellEnd"/>
      <w:r w:rsidRPr="00F5744A">
        <w:rPr>
          <w:rFonts w:ascii="Times New Roman" w:hAnsi="Times New Roman" w:cs="Times New Roman"/>
        </w:rPr>
        <w:t xml:space="preserve"> au </w:t>
      </w:r>
      <w:proofErr w:type="spellStart"/>
      <w:r w:rsidRPr="00F5744A">
        <w:rPr>
          <w:rFonts w:ascii="Times New Roman" w:hAnsi="Times New Roman" w:cs="Times New Roman"/>
        </w:rPr>
        <w:t>kupoteza</w:t>
      </w:r>
      <w:proofErr w:type="spellEnd"/>
      <w:r w:rsidRPr="00F5744A">
        <w:rPr>
          <w:rFonts w:ascii="Times New Roman" w:hAnsi="Times New Roman" w:cs="Times New Roman"/>
        </w:rPr>
        <w:t xml:space="preserve"> lolote </w:t>
      </w:r>
      <w:proofErr w:type="spellStart"/>
      <w:r w:rsidRPr="00F5744A">
        <w:rPr>
          <w:rFonts w:ascii="Times New Roman" w:hAnsi="Times New Roman" w:cs="Times New Roman"/>
        </w:rPr>
        <w:t>lenye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manufaa</w:t>
      </w:r>
      <w:proofErr w:type="spellEnd"/>
      <w:r w:rsidRPr="00F5744A">
        <w:rPr>
          <w:rFonts w:ascii="Times New Roman" w:hAnsi="Times New Roman" w:cs="Times New Roman"/>
        </w:rPr>
        <w:t xml:space="preserve"> kwako</w:t>
      </w:r>
    </w:p>
    <w:p w:rsidR="009345F1" w:rsidRDefault="009345F1" w:rsidP="009345F1">
      <w:pPr>
        <w:spacing w:after="0"/>
        <w:rPr>
          <w:rFonts w:ascii="Times New Roman" w:hAnsi="Times New Roman" w:cs="Times New Roman"/>
          <w:b/>
        </w:rPr>
      </w:pPr>
    </w:p>
    <w:p w:rsidR="009345F1" w:rsidRDefault="002E2D70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Maswali</w:t>
      </w:r>
      <w:proofErr w:type="spellEnd"/>
    </w:p>
    <w:p w:rsidR="002E2D70" w:rsidRPr="00F5744A" w:rsidRDefault="002E2D70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</w:rPr>
        <w:t xml:space="preserve">Kama una swali au </w:t>
      </w:r>
      <w:proofErr w:type="spellStart"/>
      <w:r w:rsidRPr="00F5744A">
        <w:rPr>
          <w:rFonts w:ascii="Times New Roman" w:hAnsi="Times New Roman" w:cs="Times New Roman"/>
        </w:rPr>
        <w:t>pendekezo</w:t>
      </w:r>
      <w:proofErr w:type="spellEnd"/>
      <w:r w:rsidRPr="00F5744A">
        <w:rPr>
          <w:rFonts w:ascii="Times New Roman" w:hAnsi="Times New Roman" w:cs="Times New Roman"/>
        </w:rPr>
        <w:t xml:space="preserve"> wakati </w:t>
      </w:r>
      <w:proofErr w:type="spellStart"/>
      <w:r w:rsidRPr="00F5744A">
        <w:rPr>
          <w:rFonts w:ascii="Times New Roman" w:hAnsi="Times New Roman" w:cs="Times New Roman"/>
        </w:rPr>
        <w:t>wowote</w:t>
      </w:r>
      <w:proofErr w:type="spellEnd"/>
      <w:r w:rsidRPr="00F5744A">
        <w:rPr>
          <w:rFonts w:ascii="Times New Roman" w:hAnsi="Times New Roman" w:cs="Times New Roman"/>
        </w:rPr>
        <w:t xml:space="preserve">, </w:t>
      </w:r>
      <w:proofErr w:type="spellStart"/>
      <w:r w:rsidRPr="00F5744A">
        <w:rPr>
          <w:rFonts w:ascii="Times New Roman" w:hAnsi="Times New Roman" w:cs="Times New Roman"/>
        </w:rPr>
        <w:t>unaweza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kupiga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simu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44A">
        <w:rPr>
          <w:rFonts w:ascii="Times New Roman" w:hAnsi="Times New Roman" w:cs="Times New Roman"/>
        </w:rPr>
        <w:t>kwa</w:t>
      </w:r>
      <w:proofErr w:type="spellEnd"/>
      <w:proofErr w:type="gramEnd"/>
      <w:r w:rsidRPr="00F5744A">
        <w:rPr>
          <w:rFonts w:ascii="Times New Roman" w:hAnsi="Times New Roman" w:cs="Times New Roman"/>
        </w:rPr>
        <w:t xml:space="preserve"> WASH BENEFITS Hotline </w:t>
      </w:r>
      <w:proofErr w:type="spellStart"/>
      <w:r w:rsidRPr="00F5744A">
        <w:rPr>
          <w:rFonts w:ascii="Times New Roman" w:hAnsi="Times New Roman" w:cs="Times New Roman"/>
        </w:rPr>
        <w:t>kwa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nambari</w:t>
      </w:r>
      <w:proofErr w:type="spellEnd"/>
      <w:r w:rsidRPr="00F5744A">
        <w:rPr>
          <w:rFonts w:ascii="Times New Roman" w:hAnsi="Times New Roman" w:cs="Times New Roman"/>
        </w:rPr>
        <w:t xml:space="preserve"> 0728716661. </w:t>
      </w:r>
      <w:proofErr w:type="spellStart"/>
      <w:r w:rsidRPr="00F5744A">
        <w:rPr>
          <w:rFonts w:ascii="Times New Roman" w:hAnsi="Times New Roman" w:cs="Times New Roman"/>
        </w:rPr>
        <w:t>Ukiwa</w:t>
      </w:r>
      <w:proofErr w:type="spellEnd"/>
      <w:r w:rsidRPr="00F5744A">
        <w:rPr>
          <w:rFonts w:ascii="Times New Roman" w:hAnsi="Times New Roman" w:cs="Times New Roman"/>
        </w:rPr>
        <w:t xml:space="preserve"> una</w:t>
      </w:r>
      <w:r w:rsidR="00BD4D48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maswali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ziada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kuhusu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haki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yako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44A">
        <w:rPr>
          <w:rFonts w:ascii="Times New Roman" w:hAnsi="Times New Roman" w:cs="Times New Roman"/>
        </w:rPr>
        <w:t>kwa</w:t>
      </w:r>
      <w:proofErr w:type="spellEnd"/>
      <w:proofErr w:type="gram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Pr="00F5744A">
        <w:rPr>
          <w:rFonts w:ascii="Times New Roman" w:hAnsi="Times New Roman" w:cs="Times New Roman"/>
        </w:rPr>
        <w:t xml:space="preserve">, </w:t>
      </w:r>
      <w:proofErr w:type="spellStart"/>
      <w:r w:rsidRPr="00F5744A">
        <w:rPr>
          <w:rFonts w:ascii="Times New Roman" w:hAnsi="Times New Roman" w:cs="Times New Roman"/>
        </w:rPr>
        <w:t>unaweza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ku</w:t>
      </w:r>
      <w:r w:rsidRPr="00F5744A">
        <w:rPr>
          <w:rFonts w:ascii="Times New Roman" w:hAnsi="Times New Roman" w:cs="Times New Roman"/>
        </w:rPr>
        <w:t>wasiliana</w:t>
      </w:r>
      <w:proofErr w:type="spellEnd"/>
      <w:r w:rsidRPr="00F5744A">
        <w:rPr>
          <w:rFonts w:ascii="Times New Roman" w:hAnsi="Times New Roman" w:cs="Times New Roman"/>
        </w:rPr>
        <w:t xml:space="preserve"> na KEMRI ETHICS review committee </w:t>
      </w:r>
      <w:proofErr w:type="spellStart"/>
      <w:r w:rsidRPr="00F5744A">
        <w:rPr>
          <w:rFonts w:ascii="Times New Roman" w:hAnsi="Times New Roman" w:cs="Times New Roman"/>
        </w:rPr>
        <w:t>kwa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nambari</w:t>
      </w:r>
      <w:proofErr w:type="spellEnd"/>
      <w:r w:rsidRPr="00F5744A">
        <w:rPr>
          <w:rFonts w:ascii="Times New Roman" w:hAnsi="Times New Roman" w:cs="Times New Roman"/>
        </w:rPr>
        <w:t xml:space="preserve"> 0722205901 </w:t>
      </w:r>
      <w:proofErr w:type="spellStart"/>
      <w:r w:rsidRPr="00F5744A">
        <w:rPr>
          <w:rFonts w:ascii="Times New Roman" w:hAnsi="Times New Roman" w:cs="Times New Roman"/>
        </w:rPr>
        <w:t>ama</w:t>
      </w:r>
      <w:proofErr w:type="spellEnd"/>
      <w:r w:rsidRPr="00F5744A">
        <w:rPr>
          <w:rFonts w:ascii="Times New Roman" w:hAnsi="Times New Roman" w:cs="Times New Roman"/>
        </w:rPr>
        <w:t xml:space="preserve"> 0733-400003.</w:t>
      </w:r>
    </w:p>
    <w:p w:rsidR="00E84546" w:rsidRPr="009345F1" w:rsidRDefault="002E2D70" w:rsidP="009345F1">
      <w:pPr>
        <w:spacing w:after="0"/>
        <w:rPr>
          <w:rStyle w:val="Hyperlink"/>
          <w:rFonts w:ascii="Times New Roman" w:hAnsi="Times New Roman" w:cs="Times New Roman"/>
          <w:u w:val="none"/>
        </w:rPr>
      </w:pPr>
      <w:proofErr w:type="spellStart"/>
      <w:r w:rsidRPr="00F5744A">
        <w:rPr>
          <w:rFonts w:ascii="Times New Roman" w:hAnsi="Times New Roman" w:cs="Times New Roman"/>
        </w:rPr>
        <w:t>Ukiwa</w:t>
      </w:r>
      <w:proofErr w:type="spellEnd"/>
      <w:r w:rsidRPr="00F5744A">
        <w:rPr>
          <w:rFonts w:ascii="Times New Roman" w:hAnsi="Times New Roman" w:cs="Times New Roman"/>
        </w:rPr>
        <w:t xml:space="preserve"> na swali au </w:t>
      </w:r>
      <w:proofErr w:type="spellStart"/>
      <w:r w:rsidRPr="00F5744A">
        <w:rPr>
          <w:rFonts w:ascii="Times New Roman" w:hAnsi="Times New Roman" w:cs="Times New Roman"/>
        </w:rPr>
        <w:t>pendekezo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kuhusiana</w:t>
      </w:r>
      <w:proofErr w:type="spellEnd"/>
      <w:r w:rsidRPr="00F5744A">
        <w:rPr>
          <w:rFonts w:ascii="Times New Roman" w:hAnsi="Times New Roman" w:cs="Times New Roman"/>
        </w:rPr>
        <w:t xml:space="preserve"> na </w:t>
      </w:r>
      <w:proofErr w:type="spellStart"/>
      <w:r w:rsidRPr="00F5744A">
        <w:rPr>
          <w:rFonts w:ascii="Times New Roman" w:hAnsi="Times New Roman" w:cs="Times New Roman"/>
        </w:rPr>
        <w:t>haki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r w:rsidR="00BD4D48">
        <w:rPr>
          <w:rFonts w:ascii="Times New Roman" w:hAnsi="Times New Roman" w:cs="Times New Roman"/>
        </w:rPr>
        <w:t xml:space="preserve">zako </w:t>
      </w:r>
      <w:r w:rsidR="000377E4" w:rsidRPr="00F5744A">
        <w:rPr>
          <w:rFonts w:ascii="Times New Roman" w:hAnsi="Times New Roman" w:cs="Times New Roman"/>
        </w:rPr>
        <w:t>na</w:t>
      </w:r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jinsi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D4D48">
        <w:rPr>
          <w:rFonts w:ascii="Times New Roman" w:hAnsi="Times New Roman" w:cs="Times New Roman"/>
        </w:rPr>
        <w:t>unavyoshughulikiwa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r w:rsidR="000377E4" w:rsidRPr="00F5744A">
        <w:rPr>
          <w:rFonts w:ascii="Times New Roman" w:hAnsi="Times New Roman" w:cs="Times New Roman"/>
          <w:color w:val="00B0F0"/>
        </w:rPr>
        <w:t xml:space="preserve"> </w:t>
      </w:r>
      <w:r w:rsidR="000377E4" w:rsidRPr="00F5744A">
        <w:rPr>
          <w:rFonts w:ascii="Times New Roman" w:hAnsi="Times New Roman" w:cs="Times New Roman"/>
        </w:rPr>
        <w:t>kama</w:t>
      </w:r>
      <w:proofErr w:type="gramEnd"/>
      <w:r w:rsidR="000377E4" w:rsidRPr="00F5744A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mshiriki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kwenye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utafiti</w:t>
      </w:r>
      <w:proofErr w:type="spellEnd"/>
      <w:r w:rsidR="000377E4" w:rsidRPr="00F5744A">
        <w:rPr>
          <w:rFonts w:ascii="Times New Roman" w:hAnsi="Times New Roman" w:cs="Times New Roman"/>
        </w:rPr>
        <w:t xml:space="preserve">, </w:t>
      </w:r>
      <w:proofErr w:type="spellStart"/>
      <w:r w:rsidR="00BD4D48">
        <w:rPr>
          <w:rFonts w:ascii="Times New Roman" w:hAnsi="Times New Roman" w:cs="Times New Roman"/>
        </w:rPr>
        <w:t>una</w:t>
      </w:r>
      <w:r w:rsidR="000377E4" w:rsidRPr="00F5744A">
        <w:rPr>
          <w:rFonts w:ascii="Times New Roman" w:hAnsi="Times New Roman" w:cs="Times New Roman"/>
        </w:rPr>
        <w:t>waweza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proofErr w:type="spellStart"/>
      <w:r w:rsidR="000377E4" w:rsidRPr="00F5744A">
        <w:rPr>
          <w:rFonts w:ascii="Times New Roman" w:hAnsi="Times New Roman" w:cs="Times New Roman"/>
        </w:rPr>
        <w:t>kuwasiliana</w:t>
      </w:r>
      <w:proofErr w:type="spellEnd"/>
      <w:r w:rsidR="000377E4" w:rsidRPr="00F5744A">
        <w:rPr>
          <w:rFonts w:ascii="Times New Roman" w:hAnsi="Times New Roman" w:cs="Times New Roman"/>
        </w:rPr>
        <w:t xml:space="preserve"> na </w:t>
      </w:r>
      <w:proofErr w:type="spellStart"/>
      <w:r w:rsidR="000377E4" w:rsidRPr="00F5744A">
        <w:rPr>
          <w:rFonts w:ascii="Times New Roman" w:hAnsi="Times New Roman" w:cs="Times New Roman"/>
        </w:rPr>
        <w:t>ofisi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proofErr w:type="spellStart"/>
      <w:r w:rsidR="000377E4" w:rsidRPr="00F5744A">
        <w:rPr>
          <w:rFonts w:ascii="Times New Roman" w:hAnsi="Times New Roman" w:cs="Times New Roman"/>
        </w:rPr>
        <w:t>ya</w:t>
      </w:r>
      <w:proofErr w:type="spellEnd"/>
      <w:r w:rsidR="000377E4" w:rsidRPr="00F5744A">
        <w:rPr>
          <w:rFonts w:ascii="Times New Roman" w:hAnsi="Times New Roman" w:cs="Times New Roman"/>
        </w:rPr>
        <w:t xml:space="preserve"> UC BARKELEYS Committee for the protection of human Subjects,</w:t>
      </w:r>
      <w:r w:rsidR="00090819">
        <w:rPr>
          <w:rFonts w:ascii="Times New Roman" w:hAnsi="Times New Roman" w:cs="Times New Roman"/>
        </w:rPr>
        <w:t xml:space="preserve"> </w:t>
      </w:r>
      <w:proofErr w:type="spellStart"/>
      <w:r w:rsidR="000377E4" w:rsidRPr="00F5744A">
        <w:rPr>
          <w:rFonts w:ascii="Times New Roman" w:hAnsi="Times New Roman" w:cs="Times New Roman"/>
        </w:rPr>
        <w:t>kwa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proofErr w:type="spellStart"/>
      <w:r w:rsidR="000377E4" w:rsidRPr="00F5744A">
        <w:rPr>
          <w:rFonts w:ascii="Times New Roman" w:hAnsi="Times New Roman" w:cs="Times New Roman"/>
        </w:rPr>
        <w:t>nambari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r w:rsidR="00090819">
        <w:rPr>
          <w:rFonts w:ascii="Times New Roman" w:hAnsi="Times New Roman" w:cs="Times New Roman"/>
        </w:rPr>
        <w:t>+1-</w:t>
      </w:r>
      <w:r w:rsidR="000377E4" w:rsidRPr="00F5744A">
        <w:rPr>
          <w:rFonts w:ascii="Times New Roman" w:hAnsi="Times New Roman" w:cs="Times New Roman"/>
        </w:rPr>
        <w:t xml:space="preserve">510-642-7461 </w:t>
      </w:r>
      <w:proofErr w:type="spellStart"/>
      <w:r w:rsidR="000377E4" w:rsidRPr="00F5744A">
        <w:rPr>
          <w:rFonts w:ascii="Times New Roman" w:hAnsi="Times New Roman" w:cs="Times New Roman"/>
        </w:rPr>
        <w:t>ama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hyperlink r:id="rId9" w:history="1">
        <w:r w:rsidR="000377E4" w:rsidRPr="00F5744A">
          <w:rPr>
            <w:rStyle w:val="Hyperlink"/>
            <w:rFonts w:ascii="Times New Roman" w:hAnsi="Times New Roman" w:cs="Times New Roman"/>
          </w:rPr>
          <w:t>subjects@berkeley.edu</w:t>
        </w:r>
      </w:hyperlink>
      <w:r w:rsidR="009345F1" w:rsidRPr="009345F1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:rsidR="000377E4" w:rsidRPr="00F5744A" w:rsidRDefault="000377E4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IDHINI</w:t>
      </w:r>
    </w:p>
    <w:p w:rsidR="000377E4" w:rsidRPr="00F5744A" w:rsidRDefault="000377E4" w:rsidP="009345F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5744A">
        <w:rPr>
          <w:rFonts w:ascii="Times New Roman" w:hAnsi="Times New Roman" w:cs="Times New Roman"/>
        </w:rPr>
        <w:t>Umepewa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nakala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fomu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hii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ya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idhini</w:t>
      </w:r>
      <w:proofErr w:type="spellEnd"/>
      <w:r w:rsidRPr="00F5744A">
        <w:rPr>
          <w:rFonts w:ascii="Times New Roman" w:hAnsi="Times New Roman" w:cs="Times New Roman"/>
        </w:rPr>
        <w:t>.</w:t>
      </w:r>
      <w:proofErr w:type="gramEnd"/>
    </w:p>
    <w:p w:rsidR="00BD4D48" w:rsidRDefault="000377E4" w:rsidP="009345F1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</w:rPr>
        <w:t>Ukipenda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kushiriki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katika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mradi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huu</w:t>
      </w:r>
      <w:proofErr w:type="spellEnd"/>
      <w:r w:rsidRPr="00F5744A">
        <w:rPr>
          <w:rFonts w:ascii="Times New Roman" w:hAnsi="Times New Roman" w:cs="Times New Roman"/>
        </w:rPr>
        <w:t xml:space="preserve">, </w:t>
      </w:r>
      <w:proofErr w:type="spellStart"/>
      <w:r w:rsidR="00BD4D48">
        <w:rPr>
          <w:rFonts w:ascii="Times New Roman" w:hAnsi="Times New Roman" w:cs="Times New Roman"/>
        </w:rPr>
        <w:t>tafadhali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nieleze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kwamba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ungependelea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kushiriki</w:t>
      </w:r>
      <w:proofErr w:type="spellEnd"/>
    </w:p>
    <w:p w:rsidR="000377E4" w:rsidRPr="00F5744A" w:rsidRDefault="00970AC0" w:rsidP="009345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377E4" w:rsidRPr="00F5744A" w:rsidRDefault="009345F1" w:rsidP="009345F1">
      <w:pPr>
        <w:spacing w:after="0"/>
        <w:rPr>
          <w:rFonts w:ascii="Times New Roman" w:hAnsi="Times New Roman" w:cs="Times New Roman"/>
        </w:rPr>
      </w:pP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</w:rPr>
        <w:tab/>
        <w:t>_______________</w:t>
      </w:r>
    </w:p>
    <w:p w:rsidR="00950633" w:rsidRPr="00F5744A" w:rsidRDefault="000377E4" w:rsidP="00950633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</w:rPr>
        <w:t>Jina</w:t>
      </w:r>
      <w:proofErr w:type="spellEnd"/>
      <w:r w:rsidRPr="00F5744A">
        <w:rPr>
          <w:rFonts w:ascii="Times New Roman" w:hAnsi="Times New Roman" w:cs="Times New Roman"/>
        </w:rPr>
        <w:t xml:space="preserve"> la </w:t>
      </w:r>
      <w:proofErr w:type="spellStart"/>
      <w:proofErr w:type="gramStart"/>
      <w:r w:rsidRPr="00F5744A">
        <w:rPr>
          <w:rFonts w:ascii="Times New Roman" w:hAnsi="Times New Roman" w:cs="Times New Roman"/>
        </w:rPr>
        <w:t>mshiriki</w:t>
      </w:r>
      <w:proofErr w:type="spellEnd"/>
      <w:r w:rsidRPr="00F5744A">
        <w:rPr>
          <w:rFonts w:ascii="Times New Roman" w:hAnsi="Times New Roman" w:cs="Times New Roman"/>
        </w:rPr>
        <w:t>(</w:t>
      </w:r>
      <w:proofErr w:type="spellStart"/>
      <w:proofErr w:type="gramEnd"/>
      <w:r w:rsidRPr="00F5744A">
        <w:rPr>
          <w:rFonts w:ascii="Times New Roman" w:hAnsi="Times New Roman" w:cs="Times New Roman"/>
        </w:rPr>
        <w:t>tafadhali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andika</w:t>
      </w:r>
      <w:proofErr w:type="spellEnd"/>
      <w:r w:rsidRPr="00F5744A">
        <w:rPr>
          <w:rFonts w:ascii="Times New Roman" w:hAnsi="Times New Roman" w:cs="Times New Roman"/>
        </w:rPr>
        <w:t xml:space="preserve">)                   </w:t>
      </w:r>
      <w:r w:rsidR="009345F1">
        <w:rPr>
          <w:rFonts w:ascii="Times New Roman" w:hAnsi="Times New Roman" w:cs="Times New Roman"/>
        </w:rPr>
        <w:t xml:space="preserve">         </w:t>
      </w:r>
      <w:r w:rsidRPr="00F5744A">
        <w:rPr>
          <w:rFonts w:ascii="Times New Roman" w:hAnsi="Times New Roman" w:cs="Times New Roman"/>
        </w:rPr>
        <w:t xml:space="preserve">        </w:t>
      </w:r>
      <w:r w:rsidR="009345F1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Tarehe</w:t>
      </w:r>
      <w:proofErr w:type="spellEnd"/>
    </w:p>
    <w:p w:rsidR="00F5744A" w:rsidRPr="00F5744A" w:rsidRDefault="00F5744A" w:rsidP="009345F1">
      <w:pPr>
        <w:spacing w:after="0"/>
        <w:rPr>
          <w:rFonts w:ascii="Times New Roman" w:hAnsi="Times New Roman" w:cs="Times New Roman"/>
        </w:rPr>
      </w:pPr>
    </w:p>
    <w:sectPr w:rsidR="00F5744A" w:rsidRPr="00F5744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C4D" w:rsidRDefault="005C7C4D" w:rsidP="00585395">
      <w:pPr>
        <w:spacing w:after="0" w:line="240" w:lineRule="auto"/>
      </w:pPr>
      <w:r>
        <w:separator/>
      </w:r>
    </w:p>
  </w:endnote>
  <w:endnote w:type="continuationSeparator" w:id="0">
    <w:p w:rsidR="005C7C4D" w:rsidRDefault="005C7C4D" w:rsidP="0058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395" w:rsidRDefault="00585395" w:rsidP="00585395">
    <w:pPr>
      <w:pStyle w:val="Footer"/>
    </w:pPr>
    <w:r>
      <w:t xml:space="preserve">CPHS Protocol </w:t>
    </w:r>
    <w:r w:rsidRPr="00CC4226">
      <w:t>#2011-09-3654</w:t>
    </w:r>
  </w:p>
  <w:p w:rsidR="00585395" w:rsidRDefault="005853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C4D" w:rsidRDefault="005C7C4D" w:rsidP="00585395">
      <w:pPr>
        <w:spacing w:after="0" w:line="240" w:lineRule="auto"/>
      </w:pPr>
      <w:r>
        <w:separator/>
      </w:r>
    </w:p>
  </w:footnote>
  <w:footnote w:type="continuationSeparator" w:id="0">
    <w:p w:rsidR="005C7C4D" w:rsidRDefault="005C7C4D" w:rsidP="00585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58149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585395" w:rsidRDefault="0058539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5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395" w:rsidRDefault="005853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0BC5"/>
    <w:multiLevelType w:val="hybridMultilevel"/>
    <w:tmpl w:val="C4F46592"/>
    <w:lvl w:ilvl="0" w:tplc="F162BC2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DB507D"/>
    <w:multiLevelType w:val="hybridMultilevel"/>
    <w:tmpl w:val="11CE7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063ABE"/>
    <w:multiLevelType w:val="hybridMultilevel"/>
    <w:tmpl w:val="91FA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462D6"/>
    <w:multiLevelType w:val="hybridMultilevel"/>
    <w:tmpl w:val="D2D4C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A11073"/>
    <w:multiLevelType w:val="hybridMultilevel"/>
    <w:tmpl w:val="D8D61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BEB"/>
    <w:rsid w:val="000377E4"/>
    <w:rsid w:val="00042F54"/>
    <w:rsid w:val="00050693"/>
    <w:rsid w:val="00090819"/>
    <w:rsid w:val="000D4CF5"/>
    <w:rsid w:val="00154BEA"/>
    <w:rsid w:val="001A2EEC"/>
    <w:rsid w:val="002E2D70"/>
    <w:rsid w:val="003211BE"/>
    <w:rsid w:val="003427DF"/>
    <w:rsid w:val="00346229"/>
    <w:rsid w:val="00353EDB"/>
    <w:rsid w:val="003906CC"/>
    <w:rsid w:val="003B2BEB"/>
    <w:rsid w:val="003F3BA7"/>
    <w:rsid w:val="00585395"/>
    <w:rsid w:val="005933F5"/>
    <w:rsid w:val="005C6D94"/>
    <w:rsid w:val="005C7C4D"/>
    <w:rsid w:val="005D15F5"/>
    <w:rsid w:val="007436CB"/>
    <w:rsid w:val="007573BA"/>
    <w:rsid w:val="007D528E"/>
    <w:rsid w:val="00803410"/>
    <w:rsid w:val="008F2A3C"/>
    <w:rsid w:val="009345F1"/>
    <w:rsid w:val="00950633"/>
    <w:rsid w:val="00970AC0"/>
    <w:rsid w:val="009B0AB4"/>
    <w:rsid w:val="00A21E31"/>
    <w:rsid w:val="00AA18D9"/>
    <w:rsid w:val="00AB552A"/>
    <w:rsid w:val="00AF23B8"/>
    <w:rsid w:val="00B161D2"/>
    <w:rsid w:val="00B96612"/>
    <w:rsid w:val="00BC7D98"/>
    <w:rsid w:val="00BD41C8"/>
    <w:rsid w:val="00BD4D48"/>
    <w:rsid w:val="00C075E6"/>
    <w:rsid w:val="00C7550C"/>
    <w:rsid w:val="00CA1206"/>
    <w:rsid w:val="00D37962"/>
    <w:rsid w:val="00DC6D4A"/>
    <w:rsid w:val="00DD3989"/>
    <w:rsid w:val="00DE06AE"/>
    <w:rsid w:val="00E446CE"/>
    <w:rsid w:val="00E73A1E"/>
    <w:rsid w:val="00E80064"/>
    <w:rsid w:val="00E84546"/>
    <w:rsid w:val="00EB29CD"/>
    <w:rsid w:val="00EC074C"/>
    <w:rsid w:val="00F02F91"/>
    <w:rsid w:val="00F176F0"/>
    <w:rsid w:val="00F5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7E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161D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D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161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161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161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395"/>
  </w:style>
  <w:style w:type="paragraph" w:styleId="Footer">
    <w:name w:val="footer"/>
    <w:basedOn w:val="Normal"/>
    <w:link w:val="FooterChar"/>
    <w:uiPriority w:val="99"/>
    <w:unhideWhenUsed/>
    <w:rsid w:val="0058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3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7E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161D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D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161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161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161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395"/>
  </w:style>
  <w:style w:type="paragraph" w:styleId="Footer">
    <w:name w:val="footer"/>
    <w:basedOn w:val="Normal"/>
    <w:link w:val="FooterChar"/>
    <w:uiPriority w:val="99"/>
    <w:unhideWhenUsed/>
    <w:rsid w:val="0058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bjects@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 user</dc:creator>
  <cp:lastModifiedBy>OSBORN KWENA </cp:lastModifiedBy>
  <cp:revision>4</cp:revision>
  <dcterms:created xsi:type="dcterms:W3CDTF">2014-06-17T07:43:00Z</dcterms:created>
  <dcterms:modified xsi:type="dcterms:W3CDTF">2014-06-17T10:07:00Z</dcterms:modified>
</cp:coreProperties>
</file>