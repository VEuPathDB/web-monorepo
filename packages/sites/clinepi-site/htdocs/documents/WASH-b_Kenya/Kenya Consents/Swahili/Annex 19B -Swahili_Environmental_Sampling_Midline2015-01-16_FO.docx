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4A6E5" w14:textId="77777777" w:rsidR="00672BC0" w:rsidRDefault="00672BC0" w:rsidP="009345F1">
      <w:pPr>
        <w:spacing w:after="0"/>
        <w:jc w:val="center"/>
        <w:rPr>
          <w:rFonts w:ascii="Times New Roman" w:hAnsi="Times New Roman" w:cs="Times New Roman"/>
          <w:b/>
        </w:rPr>
      </w:pPr>
    </w:p>
    <w:p w14:paraId="30535BCF" w14:textId="77777777" w:rsidR="00672BC0" w:rsidRDefault="00672BC0" w:rsidP="009345F1">
      <w:pPr>
        <w:spacing w:after="0"/>
        <w:jc w:val="center"/>
        <w:rPr>
          <w:rFonts w:ascii="Times New Roman" w:hAnsi="Times New Roman" w:cs="Times New Roman"/>
          <w:b/>
        </w:rPr>
      </w:pPr>
    </w:p>
    <w:p w14:paraId="08F5EC05" w14:textId="77777777" w:rsidR="00672BC0" w:rsidRDefault="00672BC0" w:rsidP="009345F1">
      <w:pPr>
        <w:spacing w:after="0"/>
        <w:jc w:val="center"/>
        <w:rPr>
          <w:rFonts w:ascii="Times New Roman" w:hAnsi="Times New Roman" w:cs="Times New Roman"/>
          <w:b/>
        </w:rPr>
      </w:pPr>
    </w:p>
    <w:p w14:paraId="5D6C2ACC" w14:textId="77777777" w:rsidR="00672BC0" w:rsidRDefault="00672BC0" w:rsidP="009345F1">
      <w:pPr>
        <w:spacing w:after="0"/>
        <w:jc w:val="center"/>
        <w:rPr>
          <w:rFonts w:ascii="Times New Roman" w:hAnsi="Times New Roman" w:cs="Times New Roman"/>
          <w:b/>
        </w:rPr>
      </w:pPr>
    </w:p>
    <w:p w14:paraId="14B0C2F4" w14:textId="6325CB33" w:rsidR="009345F1" w:rsidRDefault="00F5744A" w:rsidP="009345F1">
      <w:pPr>
        <w:spacing w:after="0"/>
        <w:jc w:val="center"/>
        <w:rPr>
          <w:rFonts w:ascii="Times New Roman" w:hAnsi="Times New Roman" w:cs="Times New Roman"/>
          <w:b/>
        </w:rPr>
      </w:pPr>
      <w:r w:rsidRPr="005169F7">
        <w:rPr>
          <w:rFonts w:ascii="Times New Roman" w:hAnsi="Times New Roman" w:cs="Times New Roman"/>
          <w:noProof/>
        </w:rPr>
        <w:drawing>
          <wp:anchor distT="0" distB="0" distL="114300" distR="114300" simplePos="0" relativeHeight="251659264" behindDoc="0" locked="0" layoutInCell="1" allowOverlap="1" wp14:anchorId="4F784ECD" wp14:editId="5573F2BA">
            <wp:simplePos x="0" y="0"/>
            <wp:positionH relativeFrom="column">
              <wp:posOffset>2219325</wp:posOffset>
            </wp:positionH>
            <wp:positionV relativeFrom="paragraph">
              <wp:posOffset>-607060</wp:posOffset>
            </wp:positionV>
            <wp:extent cx="1100455" cy="542925"/>
            <wp:effectExtent l="0" t="0" r="444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B161D2" w:rsidRPr="00B161D2">
        <w:rPr>
          <w:rFonts w:ascii="Times New Roman" w:hAnsi="Times New Roman" w:cs="Times New Roman"/>
          <w:b/>
        </w:rPr>
        <w:t xml:space="preserve"> </w:t>
      </w:r>
      <w:r w:rsidR="00B161D2">
        <w:rPr>
          <w:rFonts w:ascii="Times New Roman" w:hAnsi="Times New Roman" w:cs="Times New Roman"/>
          <w:b/>
        </w:rPr>
        <w:t xml:space="preserve">IDHINI </w:t>
      </w:r>
      <w:r w:rsidR="00BD41C8" w:rsidRPr="00F5744A">
        <w:rPr>
          <w:rFonts w:ascii="Times New Roman" w:hAnsi="Times New Roman" w:cs="Times New Roman"/>
          <w:b/>
        </w:rPr>
        <w:t>YA KUSHIRIKI K</w:t>
      </w:r>
      <w:r w:rsidR="003427DF">
        <w:rPr>
          <w:rFonts w:ascii="Times New Roman" w:hAnsi="Times New Roman" w:cs="Times New Roman"/>
          <w:b/>
        </w:rPr>
        <w:t>WA UTAFITI WA WASH BENEFITS PROJECT</w:t>
      </w:r>
      <w:r w:rsidR="00586F51">
        <w:rPr>
          <w:rFonts w:ascii="Times New Roman" w:hAnsi="Times New Roman" w:cs="Times New Roman"/>
          <w:b/>
        </w:rPr>
        <w:t xml:space="preserve"> A</w:t>
      </w:r>
      <w:r w:rsidR="00F83A5B">
        <w:rPr>
          <w:rFonts w:ascii="Times New Roman" w:hAnsi="Times New Roman" w:cs="Times New Roman"/>
          <w:b/>
        </w:rPr>
        <w:t>WAMU YA KATI</w:t>
      </w:r>
      <w:r w:rsidR="00586F51">
        <w:rPr>
          <w:rFonts w:ascii="Times New Roman" w:hAnsi="Times New Roman" w:cs="Times New Roman"/>
          <w:b/>
        </w:rPr>
        <w:t xml:space="preserve"> YA</w:t>
      </w:r>
      <w:r w:rsidR="003E30C2">
        <w:rPr>
          <w:rFonts w:ascii="Times New Roman" w:hAnsi="Times New Roman" w:cs="Times New Roman"/>
          <w:b/>
        </w:rPr>
        <w:t xml:space="preserve"> SAMPULI YA MAZINGARA </w:t>
      </w:r>
      <w:r w:rsidR="00BD41C8" w:rsidRPr="00F5744A">
        <w:rPr>
          <w:rFonts w:ascii="Times New Roman" w:hAnsi="Times New Roman" w:cs="Times New Roman"/>
          <w:b/>
        </w:rPr>
        <w:t xml:space="preserve">IDHINI YA </w:t>
      </w:r>
      <w:r w:rsidR="003E30C2">
        <w:rPr>
          <w:rFonts w:ascii="Times New Roman" w:hAnsi="Times New Roman" w:cs="Times New Roman"/>
          <w:b/>
        </w:rPr>
        <w:t>MAKUBALIANO</w:t>
      </w:r>
      <w:r w:rsidR="00586F51">
        <w:rPr>
          <w:rFonts w:ascii="Times New Roman" w:hAnsi="Times New Roman" w:cs="Times New Roman"/>
          <w:b/>
        </w:rPr>
        <w:t xml:space="preserve"> KWA KUNENA</w:t>
      </w:r>
    </w:p>
    <w:p w14:paraId="1265FE51" w14:textId="77777777" w:rsidR="00586F51" w:rsidRPr="00B161D2" w:rsidRDefault="00586F51" w:rsidP="009345F1">
      <w:pPr>
        <w:spacing w:after="0"/>
        <w:jc w:val="center"/>
        <w:rPr>
          <w:rFonts w:ascii="Times New Roman" w:hAnsi="Times New Roman" w:cs="Times New Roman"/>
          <w:b/>
        </w:rPr>
      </w:pPr>
    </w:p>
    <w:p w14:paraId="5C33C708" w14:textId="77777777" w:rsidR="00353EDB" w:rsidRDefault="003B2BEB" w:rsidP="009345F1">
      <w:pPr>
        <w:spacing w:after="0"/>
        <w:rPr>
          <w:rFonts w:ascii="Times New Roman" w:hAnsi="Times New Roman" w:cs="Times New Roman"/>
        </w:rPr>
      </w:pPr>
      <w:r w:rsidRPr="00F5744A">
        <w:rPr>
          <w:rFonts w:ascii="Times New Roman" w:hAnsi="Times New Roman" w:cs="Times New Roman"/>
          <w:b/>
        </w:rPr>
        <w:t>MADA YA UTAFITI:</w:t>
      </w:r>
      <w:r w:rsidRPr="00F5744A">
        <w:rPr>
          <w:rFonts w:ascii="Times New Roman" w:hAnsi="Times New Roman" w:cs="Times New Roman"/>
        </w:rPr>
        <w:t xml:space="preserve"> WASH BENEFITS-</w:t>
      </w:r>
      <w:r w:rsidR="00154BEA" w:rsidRPr="00F5744A">
        <w:rPr>
          <w:rFonts w:ascii="Times New Roman" w:hAnsi="Times New Roman" w:cs="Times New Roman"/>
        </w:rPr>
        <w:t xml:space="preserve"> </w:t>
      </w:r>
      <w:r w:rsidRPr="00F5744A">
        <w:rPr>
          <w:rFonts w:ascii="Times New Roman" w:hAnsi="Times New Roman" w:cs="Times New Roman"/>
        </w:rPr>
        <w:t>Kuosha mikono,</w:t>
      </w:r>
      <w:r w:rsidR="00154BEA" w:rsidRPr="00F5744A">
        <w:rPr>
          <w:rFonts w:ascii="Times New Roman" w:hAnsi="Times New Roman" w:cs="Times New Roman"/>
        </w:rPr>
        <w:t xml:space="preserve"> </w:t>
      </w:r>
      <w:r w:rsidRPr="00F5744A">
        <w:rPr>
          <w:rFonts w:ascii="Times New Roman" w:hAnsi="Times New Roman" w:cs="Times New Roman"/>
        </w:rPr>
        <w:t>kutibu maji,</w:t>
      </w:r>
      <w:r w:rsidR="00154BEA" w:rsidRPr="00F5744A">
        <w:rPr>
          <w:rFonts w:ascii="Times New Roman" w:hAnsi="Times New Roman" w:cs="Times New Roman"/>
        </w:rPr>
        <w:t xml:space="preserve"> </w:t>
      </w:r>
      <w:r w:rsidRPr="00F5744A">
        <w:rPr>
          <w:rFonts w:ascii="Times New Roman" w:hAnsi="Times New Roman" w:cs="Times New Roman"/>
        </w:rPr>
        <w:t xml:space="preserve">usafi wa mazingira na lishe bora na </w:t>
      </w:r>
      <w:r w:rsidR="00050693">
        <w:rPr>
          <w:rFonts w:ascii="Times New Roman" w:hAnsi="Times New Roman" w:cs="Times New Roman"/>
        </w:rPr>
        <w:t xml:space="preserve">vipimo </w:t>
      </w:r>
      <w:r w:rsidRPr="00F5744A">
        <w:rPr>
          <w:rFonts w:ascii="Times New Roman" w:hAnsi="Times New Roman" w:cs="Times New Roman"/>
        </w:rPr>
        <w:t>matokeo mashinani Kenya.</w:t>
      </w:r>
      <w:r w:rsidR="008F2A3C" w:rsidRPr="00F5744A">
        <w:rPr>
          <w:rFonts w:ascii="Times New Roman" w:hAnsi="Times New Roman" w:cs="Times New Roman"/>
        </w:rPr>
        <w:t xml:space="preserve"> </w:t>
      </w:r>
      <w:r w:rsidRPr="00F5744A">
        <w:rPr>
          <w:rFonts w:ascii="Times New Roman" w:hAnsi="Times New Roman" w:cs="Times New Roman"/>
        </w:rPr>
        <w:t>(pia inajulikana kama mradi ya watoto)</w:t>
      </w:r>
    </w:p>
    <w:p w14:paraId="4967672E" w14:textId="77777777" w:rsidR="009345F1" w:rsidRPr="00F5744A" w:rsidRDefault="009345F1" w:rsidP="009345F1">
      <w:pPr>
        <w:spacing w:after="0"/>
        <w:rPr>
          <w:rFonts w:ascii="Times New Roman" w:hAnsi="Times New Roman" w:cs="Times New Roman"/>
        </w:rPr>
      </w:pPr>
    </w:p>
    <w:p w14:paraId="1EEE316B" w14:textId="77777777" w:rsidR="003B2BEB" w:rsidRPr="00F5744A" w:rsidRDefault="003B2BEB" w:rsidP="009345F1">
      <w:pPr>
        <w:spacing w:after="0"/>
        <w:rPr>
          <w:rFonts w:ascii="Times New Roman" w:hAnsi="Times New Roman" w:cs="Times New Roman"/>
          <w:b/>
        </w:rPr>
      </w:pPr>
      <w:r w:rsidRPr="00F5744A">
        <w:rPr>
          <w:rFonts w:ascii="Times New Roman" w:hAnsi="Times New Roman" w:cs="Times New Roman"/>
          <w:b/>
        </w:rPr>
        <w:t>UTANGULIZI</w:t>
      </w:r>
    </w:p>
    <w:p w14:paraId="32EAAA51" w14:textId="6C7B1897" w:rsidR="003F3BA7" w:rsidRDefault="003B2BEB" w:rsidP="009345F1">
      <w:pPr>
        <w:spacing w:after="0"/>
        <w:rPr>
          <w:rFonts w:ascii="Times New Roman" w:hAnsi="Times New Roman" w:cs="Times New Roman"/>
        </w:rPr>
      </w:pPr>
      <w:r w:rsidRPr="00F5744A">
        <w:rPr>
          <w:rFonts w:ascii="Times New Roman" w:hAnsi="Times New Roman" w:cs="Times New Roman"/>
        </w:rPr>
        <w:t>Jina langu ni</w:t>
      </w:r>
      <w:r w:rsidR="00B161D2">
        <w:rPr>
          <w:rFonts w:ascii="Times New Roman" w:hAnsi="Times New Roman" w:cs="Times New Roman"/>
        </w:rPr>
        <w:t>________________</w:t>
      </w:r>
      <w:r w:rsidR="00E84546" w:rsidRPr="00F5744A">
        <w:rPr>
          <w:rFonts w:ascii="Times New Roman" w:hAnsi="Times New Roman" w:cs="Times New Roman"/>
        </w:rPr>
        <w:t xml:space="preserve"> </w:t>
      </w:r>
      <w:r w:rsidR="00B161D2">
        <w:rPr>
          <w:rFonts w:ascii="Times New Roman" w:hAnsi="Times New Roman" w:cs="Times New Roman"/>
        </w:rPr>
        <w:t>[</w:t>
      </w:r>
      <w:r w:rsidRPr="00F5744A">
        <w:rPr>
          <w:rFonts w:ascii="Times New Roman" w:hAnsi="Times New Roman" w:cs="Times New Roman"/>
        </w:rPr>
        <w:t>jina la Afisa</w:t>
      </w:r>
      <w:r w:rsidR="00B161D2">
        <w:rPr>
          <w:rFonts w:ascii="Times New Roman" w:hAnsi="Times New Roman" w:cs="Times New Roman"/>
        </w:rPr>
        <w:t>]</w:t>
      </w:r>
      <w:r w:rsidRPr="00F5744A">
        <w:rPr>
          <w:rFonts w:ascii="Times New Roman" w:hAnsi="Times New Roman" w:cs="Times New Roman"/>
        </w:rPr>
        <w:t>, ninatoka Innovation</w:t>
      </w:r>
      <w:r w:rsidR="00B161D2">
        <w:rPr>
          <w:rFonts w:ascii="Times New Roman" w:hAnsi="Times New Roman" w:cs="Times New Roman"/>
        </w:rPr>
        <w:t>s</w:t>
      </w:r>
      <w:r w:rsidRPr="00F5744A">
        <w:rPr>
          <w:rFonts w:ascii="Times New Roman" w:hAnsi="Times New Roman" w:cs="Times New Roman"/>
        </w:rPr>
        <w:t xml:space="preserve"> for </w:t>
      </w:r>
      <w:r w:rsidR="00B161D2">
        <w:rPr>
          <w:rFonts w:ascii="Times New Roman" w:hAnsi="Times New Roman" w:cs="Times New Roman"/>
        </w:rPr>
        <w:t>P</w:t>
      </w:r>
      <w:r w:rsidRPr="00F5744A">
        <w:rPr>
          <w:rFonts w:ascii="Times New Roman" w:hAnsi="Times New Roman" w:cs="Times New Roman"/>
        </w:rPr>
        <w:t>overty Action</w:t>
      </w:r>
      <w:r w:rsidR="00A21E31" w:rsidRPr="00F5744A">
        <w:rPr>
          <w:rFonts w:ascii="Times New Roman" w:hAnsi="Times New Roman" w:cs="Times New Roman"/>
        </w:rPr>
        <w:t xml:space="preserve"> </w:t>
      </w:r>
      <w:r w:rsidRPr="00F5744A">
        <w:rPr>
          <w:rFonts w:ascii="Times New Roman" w:hAnsi="Times New Roman" w:cs="Times New Roman"/>
        </w:rPr>
        <w:t>(I</w:t>
      </w:r>
      <w:r w:rsidR="00AB552A" w:rsidRPr="00F5744A">
        <w:rPr>
          <w:rFonts w:ascii="Times New Roman" w:hAnsi="Times New Roman" w:cs="Times New Roman"/>
        </w:rPr>
        <w:t xml:space="preserve">PA) ilioko mjini </w:t>
      </w:r>
      <w:r w:rsidR="00E84546" w:rsidRPr="00F5744A">
        <w:rPr>
          <w:rFonts w:ascii="Times New Roman" w:hAnsi="Times New Roman" w:cs="Times New Roman"/>
        </w:rPr>
        <w:t>(KAKAMEGA/BUNGOMA)</w:t>
      </w:r>
      <w:r w:rsidRPr="00F5744A">
        <w:rPr>
          <w:rFonts w:ascii="Times New Roman" w:hAnsi="Times New Roman" w:cs="Times New Roman"/>
        </w:rPr>
        <w:t>.</w:t>
      </w:r>
      <w:r w:rsidR="00E84546" w:rsidRPr="00F5744A">
        <w:rPr>
          <w:rFonts w:ascii="Times New Roman" w:hAnsi="Times New Roman" w:cs="Times New Roman"/>
        </w:rPr>
        <w:t xml:space="preserve"> </w:t>
      </w:r>
      <w:r w:rsidRPr="00F5744A">
        <w:rPr>
          <w:rFonts w:ascii="Times New Roman" w:hAnsi="Times New Roman" w:cs="Times New Roman"/>
        </w:rPr>
        <w:t xml:space="preserve">Ninafanya kazi na Clair Null kutoka </w:t>
      </w:r>
      <w:r w:rsidR="002F3D81">
        <w:rPr>
          <w:rFonts w:ascii="Times New Roman" w:hAnsi="Times New Roman" w:cs="Times New Roman"/>
        </w:rPr>
        <w:t>Innovations for Poverty Action</w:t>
      </w:r>
      <w:ins w:id="0" w:author="Fredrick Onjoro" w:date="2015-04-20T10:46:00Z">
        <w:r w:rsidR="000578D2">
          <w:rPr>
            <w:rFonts w:ascii="Times New Roman" w:hAnsi="Times New Roman" w:cs="Times New Roman"/>
          </w:rPr>
          <w:t xml:space="preserve"> </w:t>
        </w:r>
        <w:r w:rsidR="000578D2">
          <w:rPr>
            <w:rFonts w:ascii="Times New Roman" w:hAnsi="Times New Roman" w:cs="Times New Roman"/>
            <w:color w:val="FF0000"/>
          </w:rPr>
          <w:t>na wanasayansi katika chuo kikuu cha Carlifornia, Berkeley</w:t>
        </w:r>
      </w:ins>
      <w:r w:rsidR="002F3D81">
        <w:rPr>
          <w:rFonts w:ascii="Times New Roman" w:hAnsi="Times New Roman" w:cs="Times New Roman"/>
        </w:rPr>
        <w:t xml:space="preserve"> </w:t>
      </w:r>
      <w:r w:rsidR="00AB552A" w:rsidRPr="00F5744A">
        <w:rPr>
          <w:rFonts w:ascii="Times New Roman" w:hAnsi="Times New Roman" w:cs="Times New Roman"/>
        </w:rPr>
        <w:t xml:space="preserve"> iliy</w:t>
      </w:r>
      <w:r w:rsidR="00E84546" w:rsidRPr="00F5744A">
        <w:rPr>
          <w:rFonts w:ascii="Times New Roman" w:hAnsi="Times New Roman" w:cs="Times New Roman"/>
        </w:rPr>
        <w:t>oko marekani</w:t>
      </w:r>
      <w:r w:rsidR="00E446CE" w:rsidRPr="00F5744A">
        <w:rPr>
          <w:rFonts w:ascii="Times New Roman" w:hAnsi="Times New Roman" w:cs="Times New Roman"/>
        </w:rPr>
        <w:t>.</w:t>
      </w:r>
      <w:r w:rsidR="00E84546" w:rsidRPr="00F5744A">
        <w:rPr>
          <w:rFonts w:ascii="Times New Roman" w:hAnsi="Times New Roman" w:cs="Times New Roman"/>
        </w:rPr>
        <w:t xml:space="preserve"> </w:t>
      </w:r>
      <w:r w:rsidR="00E446CE" w:rsidRPr="00F5744A">
        <w:rPr>
          <w:rFonts w:ascii="Times New Roman" w:hAnsi="Times New Roman" w:cs="Times New Roman"/>
        </w:rPr>
        <w:t xml:space="preserve">Nina </w:t>
      </w:r>
      <w:r w:rsidR="00B161D2">
        <w:rPr>
          <w:rFonts w:ascii="Times New Roman" w:hAnsi="Times New Roman" w:cs="Times New Roman"/>
        </w:rPr>
        <w:t>[</w:t>
      </w:r>
      <w:r w:rsidR="00E446CE" w:rsidRPr="00B161D2">
        <w:rPr>
          <w:rFonts w:ascii="Times New Roman" w:hAnsi="Times New Roman" w:cs="Times New Roman"/>
          <w:i/>
        </w:rPr>
        <w:t>Tuna</w:t>
      </w:r>
      <w:r w:rsidR="00B161D2">
        <w:rPr>
          <w:rFonts w:ascii="Times New Roman" w:hAnsi="Times New Roman" w:cs="Times New Roman"/>
        </w:rPr>
        <w:t>]</w:t>
      </w:r>
      <w:r w:rsidR="00E446CE" w:rsidRPr="00F5744A">
        <w:rPr>
          <w:rFonts w:ascii="Times New Roman" w:hAnsi="Times New Roman" w:cs="Times New Roman"/>
        </w:rPr>
        <w:t xml:space="preserve"> tarajia kufatilia utafiti wa mradi wetu ambayo nakualika kushiriki.</w:t>
      </w:r>
      <w:r w:rsidR="003F3BA7">
        <w:rPr>
          <w:rFonts w:ascii="Times New Roman" w:hAnsi="Times New Roman" w:cs="Times New Roman"/>
        </w:rPr>
        <w:t xml:space="preserve"> </w:t>
      </w:r>
    </w:p>
    <w:p w14:paraId="6F94B419" w14:textId="77777777" w:rsidR="009345F1" w:rsidRDefault="009345F1" w:rsidP="009345F1">
      <w:pPr>
        <w:spacing w:after="0"/>
        <w:rPr>
          <w:rFonts w:ascii="Times New Roman" w:hAnsi="Times New Roman" w:cs="Times New Roman"/>
        </w:rPr>
      </w:pPr>
    </w:p>
    <w:p w14:paraId="36CE18A5" w14:textId="2C5AE984" w:rsidR="00154BEA" w:rsidRDefault="003F3BA7" w:rsidP="009345F1">
      <w:pPr>
        <w:spacing w:after="0"/>
        <w:rPr>
          <w:rFonts w:ascii="Times New Roman" w:hAnsi="Times New Roman" w:cs="Times New Roman"/>
        </w:rPr>
      </w:pPr>
      <w:r>
        <w:rPr>
          <w:rFonts w:ascii="Times New Roman" w:hAnsi="Times New Roman" w:cs="Times New Roman"/>
        </w:rPr>
        <w:t>U</w:t>
      </w:r>
      <w:r w:rsidR="00E446CE" w:rsidRPr="00F5744A">
        <w:rPr>
          <w:rFonts w:ascii="Times New Roman" w:hAnsi="Times New Roman" w:cs="Times New Roman"/>
        </w:rPr>
        <w:t xml:space="preserve">nakaribishwa kushiriki kwa huu utafiti kwasababu </w:t>
      </w:r>
      <w:r w:rsidR="003E30C2">
        <w:rPr>
          <w:rFonts w:ascii="Times New Roman" w:hAnsi="Times New Roman" w:cs="Times New Roman"/>
        </w:rPr>
        <w:t xml:space="preserve"> tumeshirikiana na familia yako hapo awali katika utafiti wa afya ya watoto.</w:t>
      </w:r>
      <w:r w:rsidR="00EC39E5">
        <w:rPr>
          <w:rFonts w:ascii="Times New Roman" w:hAnsi="Times New Roman" w:cs="Times New Roman"/>
        </w:rPr>
        <w:t xml:space="preserve"> </w:t>
      </w:r>
    </w:p>
    <w:p w14:paraId="1B944BA2" w14:textId="77777777" w:rsidR="009345F1" w:rsidRPr="00F5744A" w:rsidRDefault="009345F1" w:rsidP="009345F1">
      <w:pPr>
        <w:spacing w:after="0"/>
        <w:rPr>
          <w:rFonts w:ascii="Times New Roman" w:hAnsi="Times New Roman" w:cs="Times New Roman"/>
        </w:rPr>
      </w:pPr>
    </w:p>
    <w:p w14:paraId="23264997" w14:textId="77777777" w:rsidR="00AB552A" w:rsidRPr="00F5744A" w:rsidRDefault="00AB552A" w:rsidP="009345F1">
      <w:pPr>
        <w:spacing w:after="0"/>
        <w:rPr>
          <w:rFonts w:ascii="Times New Roman" w:hAnsi="Times New Roman" w:cs="Times New Roman"/>
          <w:b/>
        </w:rPr>
      </w:pPr>
      <w:r w:rsidRPr="00F5744A">
        <w:rPr>
          <w:rFonts w:ascii="Times New Roman" w:hAnsi="Times New Roman" w:cs="Times New Roman"/>
          <w:b/>
        </w:rPr>
        <w:t>LENGO</w:t>
      </w:r>
      <w:r w:rsidR="000D4CF5" w:rsidRPr="00F5744A">
        <w:rPr>
          <w:rFonts w:ascii="Times New Roman" w:hAnsi="Times New Roman" w:cs="Times New Roman"/>
          <w:b/>
        </w:rPr>
        <w:t>/MADHUMUNI</w:t>
      </w:r>
    </w:p>
    <w:p w14:paraId="3C669FFB" w14:textId="0E69C21A" w:rsidR="006A57E2" w:rsidRDefault="00AB552A" w:rsidP="006A57E2">
      <w:pPr>
        <w:spacing w:after="0"/>
        <w:rPr>
          <w:rFonts w:ascii="Times New Roman" w:hAnsi="Times New Roman" w:cs="Times New Roman"/>
        </w:rPr>
      </w:pPr>
      <w:r w:rsidRPr="00F5744A">
        <w:rPr>
          <w:rFonts w:ascii="Times New Roman" w:hAnsi="Times New Roman" w:cs="Times New Roman"/>
        </w:rPr>
        <w:t>Lengo kuu ni kufanya utafiti kwa afya ya watoto ili kupata kujua vile mazingira</w:t>
      </w:r>
      <w:r w:rsidR="003E30C2">
        <w:rPr>
          <w:rFonts w:ascii="Times New Roman" w:hAnsi="Times New Roman" w:cs="Times New Roman"/>
        </w:rPr>
        <w:t xml:space="preserve"> na lishe</w:t>
      </w:r>
      <w:r w:rsidRPr="00F5744A">
        <w:rPr>
          <w:rFonts w:ascii="Times New Roman" w:hAnsi="Times New Roman" w:cs="Times New Roman"/>
        </w:rPr>
        <w:t xml:space="preserve"> yanavyo weza </w:t>
      </w:r>
      <w:r w:rsidR="00050693">
        <w:rPr>
          <w:rFonts w:ascii="Times New Roman" w:hAnsi="Times New Roman" w:cs="Times New Roman"/>
        </w:rPr>
        <w:t>ku</w:t>
      </w:r>
      <w:r w:rsidRPr="00F5744A">
        <w:rPr>
          <w:rFonts w:ascii="Times New Roman" w:hAnsi="Times New Roman" w:cs="Times New Roman"/>
        </w:rPr>
        <w:t>athiri ukuaji na afya ya mtoto</w:t>
      </w:r>
      <w:r w:rsidR="003E30C2">
        <w:rPr>
          <w:rFonts w:ascii="Times New Roman" w:hAnsi="Times New Roman" w:cs="Times New Roman"/>
        </w:rPr>
        <w:t>.</w:t>
      </w:r>
      <w:r w:rsidR="006A57E2">
        <w:rPr>
          <w:rFonts w:ascii="Times New Roman" w:hAnsi="Times New Roman" w:cs="Times New Roman"/>
        </w:rPr>
        <w:t xml:space="preserve"> Pia tunataka kuelewa aina za vichafuzi ambazo watoto hupata kutoka kwenye mazingira.</w:t>
      </w:r>
    </w:p>
    <w:p w14:paraId="0EE1E121" w14:textId="5A1395CC" w:rsidR="009345F1" w:rsidRDefault="009345F1" w:rsidP="009345F1">
      <w:pPr>
        <w:spacing w:after="0"/>
        <w:rPr>
          <w:rFonts w:ascii="Times New Roman" w:hAnsi="Times New Roman" w:cs="Times New Roman"/>
        </w:rPr>
      </w:pPr>
    </w:p>
    <w:p w14:paraId="0A86561B" w14:textId="77777777" w:rsidR="003E30C2" w:rsidRDefault="003E30C2" w:rsidP="009345F1">
      <w:pPr>
        <w:spacing w:after="0"/>
        <w:rPr>
          <w:rFonts w:ascii="Times New Roman" w:hAnsi="Times New Roman" w:cs="Times New Roman"/>
          <w:b/>
        </w:rPr>
      </w:pPr>
    </w:p>
    <w:p w14:paraId="5EA1F63D" w14:textId="77777777" w:rsidR="00AA18D9" w:rsidRPr="00F5744A" w:rsidRDefault="00AA18D9" w:rsidP="009345F1">
      <w:pPr>
        <w:spacing w:after="0"/>
        <w:rPr>
          <w:rFonts w:ascii="Times New Roman" w:hAnsi="Times New Roman" w:cs="Times New Roman"/>
          <w:b/>
        </w:rPr>
      </w:pPr>
      <w:r w:rsidRPr="00F5744A">
        <w:rPr>
          <w:rFonts w:ascii="Times New Roman" w:hAnsi="Times New Roman" w:cs="Times New Roman"/>
          <w:b/>
        </w:rPr>
        <w:t>NJIA</w:t>
      </w:r>
    </w:p>
    <w:p w14:paraId="0670775A" w14:textId="593BDA91" w:rsidR="003E30C2" w:rsidRDefault="00AA18D9" w:rsidP="009345F1">
      <w:pPr>
        <w:spacing w:after="0"/>
        <w:rPr>
          <w:rFonts w:ascii="Times New Roman" w:hAnsi="Times New Roman" w:cs="Times New Roman"/>
        </w:rPr>
      </w:pPr>
      <w:r w:rsidRPr="00F5744A">
        <w:rPr>
          <w:rFonts w:ascii="Times New Roman" w:hAnsi="Times New Roman" w:cs="Times New Roman"/>
        </w:rPr>
        <w:t>Ukikubali kushiriki katika utafiti</w:t>
      </w:r>
      <w:r w:rsidR="006A57E2">
        <w:rPr>
          <w:rFonts w:ascii="Times New Roman" w:hAnsi="Times New Roman" w:cs="Times New Roman"/>
        </w:rPr>
        <w:t xml:space="preserve"> huu</w:t>
      </w:r>
      <w:r w:rsidRPr="00F5744A">
        <w:rPr>
          <w:rFonts w:ascii="Times New Roman" w:hAnsi="Times New Roman" w:cs="Times New Roman"/>
        </w:rPr>
        <w:t xml:space="preserve">utaulizwa kufanya </w:t>
      </w:r>
      <w:r w:rsidR="00B161D2" w:rsidRPr="00F5744A">
        <w:rPr>
          <w:rFonts w:ascii="Times New Roman" w:hAnsi="Times New Roman" w:cs="Times New Roman"/>
        </w:rPr>
        <w:t>yafuatayo</w:t>
      </w:r>
      <w:r w:rsidRPr="00F5744A">
        <w:rPr>
          <w:rFonts w:ascii="Times New Roman" w:hAnsi="Times New Roman" w:cs="Times New Roman"/>
        </w:rPr>
        <w:t>:</w:t>
      </w:r>
    </w:p>
    <w:p w14:paraId="239F6E78" w14:textId="77777777" w:rsidR="003E30C2" w:rsidRDefault="003E30C2" w:rsidP="009345F1">
      <w:pPr>
        <w:spacing w:after="0"/>
        <w:rPr>
          <w:rFonts w:ascii="Times New Roman" w:hAnsi="Times New Roman" w:cs="Times New Roman"/>
        </w:rPr>
      </w:pPr>
    </w:p>
    <w:p w14:paraId="365DC2F7" w14:textId="77777777" w:rsidR="003E30C2" w:rsidRDefault="003E30C2" w:rsidP="003E30C2">
      <w:pPr>
        <w:spacing w:after="0"/>
        <w:rPr>
          <w:rFonts w:ascii="Times New Roman" w:hAnsi="Times New Roman" w:cs="Times New Roman"/>
        </w:rPr>
      </w:pPr>
      <w:r w:rsidRPr="003E30C2">
        <w:rPr>
          <w:rFonts w:ascii="Times New Roman" w:hAnsi="Times New Roman" w:cs="Times New Roman"/>
        </w:rPr>
        <w:t>Kila shuguli itachukuwa dakika 10-15</w:t>
      </w:r>
      <w:r>
        <w:rPr>
          <w:rFonts w:ascii="Times New Roman" w:hAnsi="Times New Roman" w:cs="Times New Roman"/>
        </w:rPr>
        <w:t xml:space="preserve"> katika boma lako.</w:t>
      </w:r>
    </w:p>
    <w:p w14:paraId="460D619C" w14:textId="77777777" w:rsidR="003E30C2" w:rsidRPr="003E30C2" w:rsidRDefault="003E30C2" w:rsidP="003E30C2">
      <w:pPr>
        <w:spacing w:after="0"/>
        <w:rPr>
          <w:rFonts w:ascii="Times New Roman" w:hAnsi="Times New Roman" w:cs="Times New Roman"/>
        </w:rPr>
      </w:pPr>
    </w:p>
    <w:p w14:paraId="0A667C63" w14:textId="284D4C75" w:rsidR="003E30C2" w:rsidRPr="003E30C2" w:rsidRDefault="000578D2" w:rsidP="003E30C2">
      <w:pPr>
        <w:spacing w:after="0"/>
        <w:rPr>
          <w:rFonts w:ascii="Times New Roman" w:hAnsi="Times New Roman" w:cs="Times New Roman"/>
        </w:rPr>
      </w:pPr>
      <w:r>
        <w:rPr>
          <w:rFonts w:ascii="Times New Roman" w:hAnsi="Times New Roman" w:cs="Times New Roman"/>
          <w:b/>
        </w:rPr>
        <w:t xml:space="preserve">|_| </w:t>
      </w:r>
      <w:r w:rsidR="003E30C2" w:rsidRPr="003E30C2">
        <w:rPr>
          <w:rFonts w:ascii="Times New Roman" w:hAnsi="Times New Roman" w:cs="Times New Roman"/>
          <w:b/>
        </w:rPr>
        <w:t>Iwapo unachukua maji ya kusuuza mikono ya mtoto</w:t>
      </w:r>
      <w:r w:rsidR="003E30C2" w:rsidRPr="003E30C2">
        <w:rPr>
          <w:rFonts w:ascii="Times New Roman" w:hAnsi="Times New Roman" w:cs="Times New Roman"/>
        </w:rPr>
        <w:t>: Tungependa kuchukua sampuli ya maji ya kusuuza mikono ya mtoto ili kuelewa nini kinaweza kuwa kwa mikono ya mtoto wako. Kufanya hivi ,Tungependa kuosha mikono ya mtoto wako kwa mfuko mdogo ulio na maji safi. Kisha tutapeleka maji haya kwa maabara yetu kwa uchambuzi mjini Kakamega/Bungoma.</w:t>
      </w:r>
    </w:p>
    <w:p w14:paraId="053A790D" w14:textId="77777777" w:rsidR="00C16379" w:rsidRDefault="00C16379" w:rsidP="003E30C2">
      <w:pPr>
        <w:spacing w:after="0"/>
        <w:rPr>
          <w:rFonts w:ascii="Times New Roman" w:hAnsi="Times New Roman" w:cs="Times New Roman"/>
          <w:b/>
        </w:rPr>
      </w:pPr>
    </w:p>
    <w:p w14:paraId="18BE85DC" w14:textId="387AF6B3" w:rsidR="003E30C2" w:rsidRPr="003E30C2" w:rsidRDefault="000578D2" w:rsidP="003E30C2">
      <w:pPr>
        <w:spacing w:after="0"/>
        <w:rPr>
          <w:rFonts w:ascii="Times New Roman" w:hAnsi="Times New Roman" w:cs="Times New Roman"/>
          <w:lang w:val="en-GB"/>
        </w:rPr>
      </w:pPr>
      <w:r>
        <w:rPr>
          <w:rFonts w:ascii="Times New Roman" w:hAnsi="Times New Roman" w:cs="Times New Roman"/>
          <w:b/>
        </w:rPr>
        <w:t xml:space="preserve">|_| </w:t>
      </w:r>
      <w:r w:rsidR="003E30C2" w:rsidRPr="003E30C2">
        <w:rPr>
          <w:rFonts w:ascii="Times New Roman" w:hAnsi="Times New Roman" w:cs="Times New Roman"/>
          <w:b/>
        </w:rPr>
        <w:t>Iwapo  unachukua sampuli ya udongo:</w:t>
      </w:r>
      <w:r w:rsidR="003E30C2" w:rsidRPr="003E30C2">
        <w:rPr>
          <w:rFonts w:ascii="Times New Roman" w:hAnsi="Times New Roman" w:cs="Times New Roman"/>
        </w:rPr>
        <w:t xml:space="preserve"> Tungependa kuchukua sampuli kidogo ya udongo</w:t>
      </w:r>
      <w:r w:rsidR="006A57E2">
        <w:rPr>
          <w:rFonts w:ascii="Times New Roman" w:hAnsi="Times New Roman" w:cs="Times New Roman"/>
        </w:rPr>
        <w:t xml:space="preserve"> katika</w:t>
      </w:r>
      <w:r w:rsidR="003E30C2" w:rsidRPr="003E30C2">
        <w:rPr>
          <w:rFonts w:ascii="Times New Roman" w:hAnsi="Times New Roman" w:cs="Times New Roman"/>
        </w:rPr>
        <w:t xml:space="preserve"> eneo ambalo mtoto wako huchezea ili kuelewa jinsi magonjwa husambaa kwenye boma lako kupitia mazingira. </w:t>
      </w:r>
      <w:r w:rsidR="003E30C2" w:rsidRPr="003E30C2">
        <w:rPr>
          <w:rFonts w:ascii="Times New Roman" w:hAnsi="Times New Roman" w:cs="Times New Roman"/>
          <w:lang w:val="en-GB"/>
        </w:rPr>
        <w:t>Kufanya hivi tutakuuliza ubaini au utuonyeshe pahali mtoto wako anatumia muda mwingi kucheza,  na tutachukua sampuli kidogo ya udongo ili ifanyiwe uchambuzi kwa maabara.</w:t>
      </w:r>
    </w:p>
    <w:p w14:paraId="5EABF09C" w14:textId="77777777" w:rsidR="00C16379" w:rsidRDefault="00C16379" w:rsidP="003E30C2">
      <w:pPr>
        <w:spacing w:after="0"/>
        <w:rPr>
          <w:rFonts w:ascii="Times New Roman" w:hAnsi="Times New Roman" w:cs="Times New Roman"/>
          <w:b/>
        </w:rPr>
      </w:pPr>
    </w:p>
    <w:p w14:paraId="6021FC9F" w14:textId="605714D5" w:rsidR="003E30C2" w:rsidRPr="003E30C2" w:rsidRDefault="000578D2" w:rsidP="003E30C2">
      <w:pPr>
        <w:spacing w:after="0"/>
        <w:rPr>
          <w:rFonts w:ascii="Times New Roman" w:hAnsi="Times New Roman" w:cs="Times New Roman"/>
        </w:rPr>
      </w:pPr>
      <w:r>
        <w:rPr>
          <w:rFonts w:ascii="Times New Roman" w:hAnsi="Times New Roman" w:cs="Times New Roman"/>
          <w:b/>
        </w:rPr>
        <w:t xml:space="preserve">|_| </w:t>
      </w:r>
      <w:r w:rsidR="003E30C2" w:rsidRPr="003E30C2">
        <w:rPr>
          <w:rFonts w:ascii="Times New Roman" w:hAnsi="Times New Roman" w:cs="Times New Roman"/>
          <w:b/>
        </w:rPr>
        <w:t>Iwapo unachukua chakula kilichowekwa:</w:t>
      </w:r>
      <w:r w:rsidR="003E30C2" w:rsidRPr="003E30C2">
        <w:rPr>
          <w:rFonts w:ascii="Times New Roman" w:hAnsi="Times New Roman" w:cs="Times New Roman"/>
        </w:rPr>
        <w:t xml:space="preserve"> Tungependa kuchukua sampuli kidogo ya chakula kilichowekwa kwa nyumba yako ili itusaidie kuelewa aina ya uchafuzi inayopatikana kwa chakula. Tutachukua sampuli kidogo ya chakula hicho kupeleka kwa maabara yetu kwa uchambuzi.</w:t>
      </w:r>
    </w:p>
    <w:p w14:paraId="6B881574" w14:textId="77777777" w:rsidR="00C16379" w:rsidRDefault="00C16379" w:rsidP="003E30C2">
      <w:pPr>
        <w:spacing w:after="0"/>
        <w:rPr>
          <w:rFonts w:ascii="Times New Roman" w:hAnsi="Times New Roman" w:cs="Times New Roman"/>
          <w:b/>
        </w:rPr>
      </w:pPr>
    </w:p>
    <w:p w14:paraId="12E54657" w14:textId="07C70720" w:rsidR="003E30C2" w:rsidRPr="003E30C2" w:rsidRDefault="000578D2" w:rsidP="003E30C2">
      <w:pPr>
        <w:spacing w:after="0"/>
        <w:rPr>
          <w:rFonts w:ascii="Times New Roman" w:hAnsi="Times New Roman" w:cs="Times New Roman"/>
        </w:rPr>
      </w:pPr>
      <w:r>
        <w:rPr>
          <w:rFonts w:ascii="Times New Roman" w:hAnsi="Times New Roman" w:cs="Times New Roman"/>
          <w:b/>
        </w:rPr>
        <w:lastRenderedPageBreak/>
        <w:t xml:space="preserve">|_| </w:t>
      </w:r>
      <w:r w:rsidR="003E30C2" w:rsidRPr="003E30C2">
        <w:rPr>
          <w:rFonts w:ascii="Times New Roman" w:hAnsi="Times New Roman" w:cs="Times New Roman"/>
          <w:b/>
        </w:rPr>
        <w:t>Iwapo unachukua idadi ya nzi:</w:t>
      </w:r>
      <w:r w:rsidR="003E30C2" w:rsidRPr="003E30C2">
        <w:rPr>
          <w:rFonts w:ascii="Times New Roman" w:hAnsi="Times New Roman" w:cs="Times New Roman"/>
        </w:rPr>
        <w:t xml:space="preserve"> Tungependa kupima uwepo wa nzi walioko eneo lako la kukula na karibu na choo. Kupima nzi itatusaidia kuelewa jinsi magonjwa husambaa kwenye boma lako. Nzi zitachunguzwa na</w:t>
      </w:r>
      <w:r w:rsidR="006A57E2">
        <w:rPr>
          <w:rFonts w:ascii="Times New Roman" w:hAnsi="Times New Roman" w:cs="Times New Roman"/>
        </w:rPr>
        <w:t xml:space="preserve"> kisha kuhesabiwa. Kuhesabu nzi hizi, tunaweza kuninginiza</w:t>
      </w:r>
      <w:r w:rsidR="003E30C2" w:rsidRPr="003E30C2">
        <w:rPr>
          <w:rFonts w:ascii="Times New Roman" w:hAnsi="Times New Roman" w:cs="Times New Roman"/>
        </w:rPr>
        <w:t xml:space="preserve">a mtego wa nzi uliyo na gamu </w:t>
      </w:r>
      <w:r w:rsidR="006A57E2">
        <w:rPr>
          <w:rFonts w:ascii="Times New Roman" w:hAnsi="Times New Roman" w:cs="Times New Roman"/>
        </w:rPr>
        <w:t xml:space="preserve"> katika</w:t>
      </w:r>
      <w:r w:rsidR="003E30C2" w:rsidRPr="003E30C2">
        <w:rPr>
          <w:rFonts w:ascii="Times New Roman" w:hAnsi="Times New Roman" w:cs="Times New Roman"/>
        </w:rPr>
        <w:t xml:space="preserve"> boma lako</w:t>
      </w:r>
      <w:r w:rsidR="006A57E2">
        <w:rPr>
          <w:rFonts w:ascii="Times New Roman" w:hAnsi="Times New Roman" w:cs="Times New Roman"/>
        </w:rPr>
        <w:t xml:space="preserve"> na</w:t>
      </w:r>
      <w:r w:rsidR="003E30C2" w:rsidRPr="003E30C2">
        <w:rPr>
          <w:rFonts w:ascii="Times New Roman" w:hAnsi="Times New Roman" w:cs="Times New Roman"/>
        </w:rPr>
        <w:t xml:space="preserve"> mahali </w:t>
      </w:r>
      <w:r w:rsidR="006A57E2">
        <w:rPr>
          <w:rFonts w:ascii="Times New Roman" w:hAnsi="Times New Roman" w:cs="Times New Roman"/>
        </w:rPr>
        <w:t xml:space="preserve">ambapo </w:t>
      </w:r>
      <w:r w:rsidR="003E30C2" w:rsidRPr="003E30C2">
        <w:rPr>
          <w:rFonts w:ascii="Times New Roman" w:hAnsi="Times New Roman" w:cs="Times New Roman"/>
        </w:rPr>
        <w:t>watoto wadogo hawafikii. Kipimo hicho kitanasa nzi yoyote katika eneo hilo, na kikundi chetu kitawatembelea siku ifuatayo kuutoa na kutupa mtego huo.</w:t>
      </w:r>
    </w:p>
    <w:p w14:paraId="2A2BC096" w14:textId="77777777" w:rsidR="00C16379" w:rsidRDefault="00C16379" w:rsidP="003E30C2">
      <w:pPr>
        <w:spacing w:after="0"/>
        <w:rPr>
          <w:rFonts w:ascii="Times New Roman" w:hAnsi="Times New Roman" w:cs="Times New Roman"/>
          <w:b/>
        </w:rPr>
      </w:pPr>
    </w:p>
    <w:p w14:paraId="00C844A3" w14:textId="7968FEA2" w:rsidR="003E30C2" w:rsidRDefault="000578D2" w:rsidP="003E30C2">
      <w:pPr>
        <w:spacing w:after="0"/>
        <w:rPr>
          <w:rFonts w:ascii="Times New Roman" w:hAnsi="Times New Roman" w:cs="Times New Roman"/>
        </w:rPr>
      </w:pPr>
      <w:r>
        <w:rPr>
          <w:rFonts w:ascii="Times New Roman" w:hAnsi="Times New Roman" w:cs="Times New Roman"/>
          <w:b/>
        </w:rPr>
        <w:t xml:space="preserve">|_| </w:t>
      </w:r>
      <w:r w:rsidR="003E30C2" w:rsidRPr="003E30C2">
        <w:rPr>
          <w:rFonts w:ascii="Times New Roman" w:hAnsi="Times New Roman" w:cs="Times New Roman"/>
          <w:b/>
        </w:rPr>
        <w:t>Iwapo unachukua maji yaliyowekwa:</w:t>
      </w:r>
      <w:r w:rsidR="003E30C2" w:rsidRPr="003E30C2">
        <w:rPr>
          <w:rFonts w:ascii="Times New Roman" w:hAnsi="Times New Roman" w:cs="Times New Roman"/>
        </w:rPr>
        <w:t xml:space="preserve"> Tungependa kuchukua sampuli kidogo ya maji yaliyowekwa kwa nyumba yako wakati huu. Tutakuuliza utupatie kikombe kilichojaa maji jinsi unavyompa mtoto wako,  kisha tutapeleka hiyo sampuli kwa maabara kwa uchunguzi.</w:t>
      </w:r>
    </w:p>
    <w:p w14:paraId="2F429C2C" w14:textId="77777777" w:rsidR="00C16379" w:rsidRDefault="00C16379" w:rsidP="003E30C2">
      <w:pPr>
        <w:spacing w:after="0"/>
        <w:rPr>
          <w:rFonts w:ascii="Times New Roman" w:hAnsi="Times New Roman" w:cs="Times New Roman"/>
        </w:rPr>
      </w:pPr>
    </w:p>
    <w:p w14:paraId="3C4ACCD2" w14:textId="6EE816BC" w:rsidR="00D12010" w:rsidRPr="003E30C2" w:rsidRDefault="00604E3A" w:rsidP="00D12010">
      <w:pPr>
        <w:rPr>
          <w:ins w:id="1" w:author="Holly Dentz" w:date="2015-03-24T12:39:00Z"/>
          <w:rFonts w:ascii="Times New Roman" w:hAnsi="Times New Roman" w:cs="Times New Roman"/>
        </w:rPr>
      </w:pPr>
      <w:ins w:id="2" w:author="Holly Dentz" w:date="2015-05-25T09:58:00Z">
        <w:r>
          <w:rPr>
            <w:rFonts w:ascii="Times New Roman" w:hAnsi="Times New Roman" w:cs="Times New Roman"/>
            <w:b/>
          </w:rPr>
          <w:t>|_|</w:t>
        </w:r>
      </w:ins>
      <w:bookmarkStart w:id="3" w:name="_GoBack"/>
      <w:bookmarkEnd w:id="3"/>
      <w:ins w:id="4" w:author="Holly Dentz" w:date="2015-03-24T12:39:00Z">
        <w:r w:rsidR="00D12010" w:rsidRPr="00355A04">
          <w:rPr>
            <w:rFonts w:ascii="Times New Roman" w:hAnsi="Times New Roman" w:cs="Times New Roman"/>
            <w:b/>
          </w:rPr>
          <w:t>Ikiwa ni kuchukua mpira wa kuchezea:</w:t>
        </w:r>
        <w:r w:rsidR="00D12010">
          <w:rPr>
            <w:rFonts w:ascii="Times New Roman" w:hAnsi="Times New Roman" w:cs="Times New Roman"/>
          </w:rPr>
          <w:t xml:space="preserve"> Tutampatia mtoto/watoto wako mpira wa kuchezea ili w/acheze nayo jinsi a/wanavyo taka. Tutakapo kutembelea hapo kesho, tutaosha mpira huo na maji na tuchukue maji hayo kwa maabara yetu kwa uchunguzi. </w:t>
        </w:r>
      </w:ins>
    </w:p>
    <w:p w14:paraId="1DFDCA34" w14:textId="77777777" w:rsidR="009345F1" w:rsidRPr="00F5744A" w:rsidRDefault="009345F1" w:rsidP="009345F1">
      <w:pPr>
        <w:spacing w:after="0"/>
        <w:rPr>
          <w:rFonts w:ascii="Times New Roman" w:hAnsi="Times New Roman" w:cs="Times New Roman"/>
        </w:rPr>
      </w:pPr>
    </w:p>
    <w:p w14:paraId="2C42EE15" w14:textId="75FD155B" w:rsidR="00AA18D9" w:rsidRDefault="00AA18D9" w:rsidP="009345F1">
      <w:pPr>
        <w:spacing w:after="0"/>
        <w:rPr>
          <w:rFonts w:ascii="Times New Roman" w:hAnsi="Times New Roman" w:cs="Times New Roman"/>
        </w:rPr>
      </w:pPr>
      <w:r w:rsidRPr="00F5744A">
        <w:rPr>
          <w:rFonts w:ascii="Times New Roman" w:hAnsi="Times New Roman" w:cs="Times New Roman"/>
          <w:b/>
        </w:rPr>
        <w:t>Muda wa utafiti:</w:t>
      </w:r>
      <w:r w:rsidR="003F3BA7">
        <w:rPr>
          <w:rFonts w:ascii="Times New Roman" w:hAnsi="Times New Roman" w:cs="Times New Roman"/>
        </w:rPr>
        <w:t xml:space="preserve"> K</w:t>
      </w:r>
      <w:r w:rsidR="00050693">
        <w:rPr>
          <w:rFonts w:ascii="Times New Roman" w:hAnsi="Times New Roman" w:cs="Times New Roman"/>
        </w:rPr>
        <w:t>ushiriki</w:t>
      </w:r>
      <w:r w:rsidRPr="00F5744A">
        <w:rPr>
          <w:rFonts w:ascii="Times New Roman" w:hAnsi="Times New Roman" w:cs="Times New Roman"/>
        </w:rPr>
        <w:t xml:space="preserve"> kwa utafiti utachukua takribani dakika </w:t>
      </w:r>
      <w:r w:rsidR="00586F51" w:rsidRPr="00C65CF6">
        <w:rPr>
          <w:rFonts w:ascii="Times New Roman" w:hAnsi="Times New Roman" w:cs="Times New Roman"/>
        </w:rPr>
        <w:t>10 hadi lisaa 1</w:t>
      </w:r>
      <w:r w:rsidRPr="002F3D81">
        <w:rPr>
          <w:rFonts w:ascii="Times New Roman" w:hAnsi="Times New Roman" w:cs="Times New Roman"/>
        </w:rPr>
        <w:t xml:space="preserve"> </w:t>
      </w:r>
      <w:r w:rsidR="006A57E2" w:rsidRPr="002F3D81">
        <w:rPr>
          <w:rFonts w:ascii="Times New Roman" w:hAnsi="Times New Roman" w:cs="Times New Roman"/>
        </w:rPr>
        <w:t xml:space="preserve"> katika</w:t>
      </w:r>
      <w:r w:rsidR="006A57E2">
        <w:rPr>
          <w:rFonts w:ascii="Times New Roman" w:hAnsi="Times New Roman" w:cs="Times New Roman"/>
        </w:rPr>
        <w:t xml:space="preserve"> tembeleo </w:t>
      </w:r>
      <w:r w:rsidR="002F3D81">
        <w:rPr>
          <w:rFonts w:ascii="Times New Roman" w:hAnsi="Times New Roman" w:cs="Times New Roman"/>
        </w:rPr>
        <w:t xml:space="preserve">la kwanza </w:t>
      </w:r>
    </w:p>
    <w:p w14:paraId="1EB45BA8" w14:textId="77777777" w:rsidR="009345F1" w:rsidRPr="00F5744A" w:rsidRDefault="009345F1" w:rsidP="009345F1">
      <w:pPr>
        <w:spacing w:after="0"/>
        <w:rPr>
          <w:rFonts w:ascii="Times New Roman" w:hAnsi="Times New Roman" w:cs="Times New Roman"/>
        </w:rPr>
      </w:pPr>
    </w:p>
    <w:p w14:paraId="082D0AD2" w14:textId="77777777" w:rsidR="00AA18D9" w:rsidRDefault="00AA18D9" w:rsidP="009345F1">
      <w:pPr>
        <w:spacing w:after="0"/>
        <w:rPr>
          <w:rFonts w:ascii="Times New Roman" w:hAnsi="Times New Roman" w:cs="Times New Roman"/>
        </w:rPr>
      </w:pPr>
      <w:r w:rsidRPr="00F5744A">
        <w:rPr>
          <w:rFonts w:ascii="Times New Roman" w:hAnsi="Times New Roman" w:cs="Times New Roman"/>
          <w:b/>
        </w:rPr>
        <w:t>Mahali pa utafiti:</w:t>
      </w:r>
      <w:r w:rsidRPr="00F5744A">
        <w:rPr>
          <w:rFonts w:ascii="Times New Roman" w:hAnsi="Times New Roman" w:cs="Times New Roman"/>
        </w:rPr>
        <w:t xml:space="preserve"> Kila mikakati ya utafiti utafanyika </w:t>
      </w:r>
      <w:r w:rsidRPr="002F3D81">
        <w:rPr>
          <w:rFonts w:ascii="Times New Roman" w:hAnsi="Times New Roman" w:cs="Times New Roman"/>
        </w:rPr>
        <w:t xml:space="preserve">katika </w:t>
      </w:r>
      <w:r w:rsidRPr="00C65CF6">
        <w:rPr>
          <w:rFonts w:ascii="Times New Roman" w:hAnsi="Times New Roman" w:cs="Times New Roman"/>
        </w:rPr>
        <w:t xml:space="preserve"> boma lako</w:t>
      </w:r>
      <w:r w:rsidRPr="002F3D81">
        <w:rPr>
          <w:rFonts w:ascii="Times New Roman" w:hAnsi="Times New Roman" w:cs="Times New Roman"/>
          <w:shd w:val="clear" w:color="auto" w:fill="000000" w:themeFill="text1"/>
        </w:rPr>
        <w:t>.</w:t>
      </w:r>
    </w:p>
    <w:p w14:paraId="4304E0C2" w14:textId="77777777" w:rsidR="009345F1" w:rsidRPr="00F5744A" w:rsidRDefault="009345F1" w:rsidP="009345F1">
      <w:pPr>
        <w:spacing w:after="0"/>
        <w:rPr>
          <w:rFonts w:ascii="Times New Roman" w:hAnsi="Times New Roman" w:cs="Times New Roman"/>
        </w:rPr>
      </w:pPr>
    </w:p>
    <w:p w14:paraId="2D2F5918" w14:textId="77777777" w:rsidR="00AA18D9" w:rsidRPr="00F5744A" w:rsidRDefault="00AA18D9" w:rsidP="009345F1">
      <w:pPr>
        <w:spacing w:after="0"/>
        <w:rPr>
          <w:rFonts w:ascii="Times New Roman" w:hAnsi="Times New Roman" w:cs="Times New Roman"/>
          <w:b/>
        </w:rPr>
      </w:pPr>
      <w:r w:rsidRPr="00F5744A">
        <w:rPr>
          <w:rFonts w:ascii="Times New Roman" w:hAnsi="Times New Roman" w:cs="Times New Roman"/>
          <w:b/>
        </w:rPr>
        <w:t>Manufaa</w:t>
      </w:r>
    </w:p>
    <w:p w14:paraId="0C79AB03" w14:textId="77777777" w:rsidR="000D4CF5" w:rsidRDefault="00AA18D9" w:rsidP="009345F1">
      <w:pPr>
        <w:spacing w:after="0"/>
        <w:rPr>
          <w:ins w:id="5" w:author="Fredrick Onjoro" w:date="2015-04-20T11:00:00Z"/>
          <w:rFonts w:ascii="Times New Roman" w:hAnsi="Times New Roman" w:cs="Times New Roman"/>
        </w:rPr>
      </w:pPr>
      <w:del w:id="6" w:author="Fredrick Onjoro" w:date="2015-04-20T11:00:00Z">
        <w:r w:rsidRPr="00F5744A" w:rsidDel="00375333">
          <w:rPr>
            <w:rFonts w:ascii="Times New Roman" w:hAnsi="Times New Roman" w:cs="Times New Roman"/>
          </w:rPr>
          <w:delText xml:space="preserve">Ukikubali kujibu haya maswali </w:delText>
        </w:r>
        <w:r w:rsidR="000D4CF5" w:rsidRPr="00F5744A" w:rsidDel="00375333">
          <w:rPr>
            <w:rFonts w:ascii="Times New Roman" w:hAnsi="Times New Roman" w:cs="Times New Roman"/>
          </w:rPr>
          <w:delText xml:space="preserve">hautanufaika kibinafsi ila </w:delText>
        </w:r>
        <w:r w:rsidR="000D4CF5" w:rsidRPr="00EC074C" w:rsidDel="00375333">
          <w:rPr>
            <w:rFonts w:ascii="Times New Roman" w:hAnsi="Times New Roman" w:cs="Times New Roman"/>
          </w:rPr>
          <w:delText xml:space="preserve">kutusaidia kuelewa </w:delText>
        </w:r>
        <w:r w:rsidR="003E30C2" w:rsidDel="00375333">
          <w:rPr>
            <w:rFonts w:ascii="Times New Roman" w:hAnsi="Times New Roman" w:cs="Times New Roman"/>
          </w:rPr>
          <w:delText xml:space="preserve"> jinsi watoto wanavyo  ambukizwa na uchafu katika mazingara.</w:delText>
        </w:r>
      </w:del>
    </w:p>
    <w:p w14:paraId="555086C6" w14:textId="0CD1CFF4" w:rsidR="00375333" w:rsidRDefault="00104FE1" w:rsidP="009345F1">
      <w:pPr>
        <w:spacing w:after="0"/>
        <w:rPr>
          <w:rFonts w:ascii="Times New Roman" w:hAnsi="Times New Roman" w:cs="Times New Roman"/>
        </w:rPr>
      </w:pPr>
      <w:ins w:id="7" w:author="Fredrick Onjoro" w:date="2015-04-20T11:14:00Z">
        <w:r>
          <w:rPr>
            <w:rFonts w:ascii="Times New Roman" w:hAnsi="Times New Roman" w:cs="Times New Roman"/>
          </w:rPr>
          <w:t>“</w:t>
        </w:r>
      </w:ins>
      <w:ins w:id="8" w:author="Fredrick Onjoro" w:date="2015-04-20T11:09:00Z">
        <w:r>
          <w:rPr>
            <w:rFonts w:ascii="Times New Roman" w:hAnsi="Times New Roman" w:cs="Times New Roman"/>
          </w:rPr>
          <w:t>Hakuna faid</w:t>
        </w:r>
        <w:r w:rsidR="00F5305B">
          <w:rPr>
            <w:rFonts w:ascii="Times New Roman" w:hAnsi="Times New Roman" w:cs="Times New Roman"/>
          </w:rPr>
          <w:t xml:space="preserve">a ya moja kwa moja </w:t>
        </w:r>
      </w:ins>
      <w:ins w:id="9" w:author="Fredrick Onjoro" w:date="2015-04-20T14:08:00Z">
        <w:r w:rsidR="00F5305B">
          <w:rPr>
            <w:rFonts w:ascii="Times New Roman" w:hAnsi="Times New Roman" w:cs="Times New Roman"/>
          </w:rPr>
          <w:t xml:space="preserve">kwako </w:t>
        </w:r>
      </w:ins>
      <w:ins w:id="10" w:author="Fredrick Onjoro" w:date="2015-04-20T11:09:00Z">
        <w:r>
          <w:rPr>
            <w:rFonts w:ascii="Times New Roman" w:hAnsi="Times New Roman" w:cs="Times New Roman"/>
          </w:rPr>
          <w:t xml:space="preserve">wewe  </w:t>
        </w:r>
      </w:ins>
      <w:ins w:id="11" w:author="Fredrick Onjoro" w:date="2015-04-20T11:10:00Z">
        <w:r>
          <w:rPr>
            <w:rFonts w:ascii="Times New Roman" w:hAnsi="Times New Roman" w:cs="Times New Roman"/>
          </w:rPr>
          <w:t xml:space="preserve">au kwa mtoto </w:t>
        </w:r>
      </w:ins>
      <w:ins w:id="12" w:author="Fredrick Onjoro" w:date="2015-04-20T14:08:00Z">
        <w:r w:rsidR="00F5305B">
          <w:rPr>
            <w:rFonts w:ascii="Times New Roman" w:hAnsi="Times New Roman" w:cs="Times New Roman"/>
          </w:rPr>
          <w:t xml:space="preserve">inayotarajiwa </w:t>
        </w:r>
      </w:ins>
      <w:ins w:id="13" w:author="Fredrick Onjoro" w:date="2015-04-20T11:10:00Z">
        <w:r>
          <w:rPr>
            <w:rFonts w:ascii="Times New Roman" w:hAnsi="Times New Roman" w:cs="Times New Roman"/>
          </w:rPr>
          <w:t xml:space="preserve"> kwa kushiriki kwa utafiti huu</w:t>
        </w:r>
      </w:ins>
      <w:ins w:id="14" w:author="Fredrick Onjoro" w:date="2015-04-20T11:12:00Z">
        <w:r>
          <w:rPr>
            <w:rFonts w:ascii="Times New Roman" w:hAnsi="Times New Roman" w:cs="Times New Roman"/>
          </w:rPr>
          <w:t xml:space="preserve"> lakini utatusaidia kuelewa njia ambazo watoto hukumbana na uchafuzi katika mazingira.</w:t>
        </w:r>
      </w:ins>
      <w:ins w:id="15" w:author="Fredrick Onjoro" w:date="2015-04-20T11:14:00Z">
        <w:r>
          <w:rPr>
            <w:rFonts w:ascii="Times New Roman" w:hAnsi="Times New Roman" w:cs="Times New Roman"/>
          </w:rPr>
          <w:t>”</w:t>
        </w:r>
      </w:ins>
    </w:p>
    <w:p w14:paraId="32A25BE5" w14:textId="77777777" w:rsidR="009345F1" w:rsidRPr="00F5744A" w:rsidRDefault="009345F1" w:rsidP="009345F1">
      <w:pPr>
        <w:spacing w:after="0"/>
        <w:rPr>
          <w:rFonts w:ascii="Times New Roman" w:hAnsi="Times New Roman" w:cs="Times New Roman"/>
        </w:rPr>
      </w:pPr>
    </w:p>
    <w:p w14:paraId="19AC36D0" w14:textId="273FC604" w:rsidR="000D4CF5" w:rsidRPr="00F5744A" w:rsidRDefault="000D4CF5" w:rsidP="009345F1">
      <w:pPr>
        <w:spacing w:after="0"/>
        <w:rPr>
          <w:rFonts w:ascii="Times New Roman" w:hAnsi="Times New Roman" w:cs="Times New Roman"/>
          <w:b/>
        </w:rPr>
      </w:pPr>
      <w:r w:rsidRPr="00F5744A">
        <w:rPr>
          <w:rFonts w:ascii="Times New Roman" w:hAnsi="Times New Roman" w:cs="Times New Roman"/>
          <w:b/>
        </w:rPr>
        <w:t>Athari</w:t>
      </w:r>
      <w:r w:rsidR="00EB3737">
        <w:rPr>
          <w:rFonts w:ascii="Times New Roman" w:hAnsi="Times New Roman" w:cs="Times New Roman"/>
          <w:b/>
        </w:rPr>
        <w:t>/ Usumbufu</w:t>
      </w:r>
    </w:p>
    <w:p w14:paraId="40A7153A" w14:textId="77777777" w:rsidR="007E13B0" w:rsidRPr="00F5744A" w:rsidRDefault="007E13B0" w:rsidP="007E13B0">
      <w:pPr>
        <w:spacing w:after="0"/>
        <w:rPr>
          <w:rFonts w:ascii="Times New Roman" w:hAnsi="Times New Roman" w:cs="Times New Roman"/>
        </w:rPr>
      </w:pPr>
      <w:r w:rsidRPr="00F5744A">
        <w:rPr>
          <w:rFonts w:ascii="Times New Roman" w:hAnsi="Times New Roman" w:cs="Times New Roman"/>
        </w:rPr>
        <w:t xml:space="preserve">Madhara </w:t>
      </w:r>
      <w:r>
        <w:rPr>
          <w:rFonts w:ascii="Times New Roman" w:hAnsi="Times New Roman" w:cs="Times New Roman"/>
        </w:rPr>
        <w:t>yanayotarajiwa, usumbufu na madhara yanayohusiana na mradi  ni</w:t>
      </w:r>
      <w:r w:rsidRPr="00F5744A">
        <w:rPr>
          <w:rFonts w:ascii="Times New Roman" w:hAnsi="Times New Roman" w:cs="Times New Roman"/>
        </w:rPr>
        <w:t>:</w:t>
      </w:r>
    </w:p>
    <w:p w14:paraId="7EBF7C23" w14:textId="36BD33E9" w:rsidR="000D4CF5" w:rsidRPr="00F5744A" w:rsidRDefault="000D4CF5" w:rsidP="009345F1">
      <w:pPr>
        <w:spacing w:after="0"/>
        <w:rPr>
          <w:rFonts w:ascii="Times New Roman" w:hAnsi="Times New Roman" w:cs="Times New Roman"/>
        </w:rPr>
      </w:pPr>
    </w:p>
    <w:p w14:paraId="130A3BDC" w14:textId="77777777" w:rsidR="000D4CF5" w:rsidRPr="00B161D2" w:rsidRDefault="000D4CF5" w:rsidP="009345F1">
      <w:pPr>
        <w:pStyle w:val="ListParagraph"/>
        <w:numPr>
          <w:ilvl w:val="0"/>
          <w:numId w:val="4"/>
        </w:numPr>
        <w:spacing w:after="0"/>
        <w:contextualSpacing w:val="0"/>
        <w:rPr>
          <w:rFonts w:ascii="Times New Roman" w:hAnsi="Times New Roman" w:cs="Times New Roman"/>
        </w:rPr>
      </w:pPr>
      <w:r w:rsidRPr="00B161D2">
        <w:rPr>
          <w:rFonts w:ascii="Times New Roman" w:hAnsi="Times New Roman" w:cs="Times New Roman"/>
        </w:rPr>
        <w:t xml:space="preserve">Baadhi ya maswali ambayo ningependa kukuuliza yanaweza kuwa ya kibinasi kwa vile </w:t>
      </w:r>
      <w:r w:rsidR="00C075E6" w:rsidRPr="00B161D2">
        <w:rPr>
          <w:rFonts w:ascii="Times New Roman" w:hAnsi="Times New Roman" w:cs="Times New Roman"/>
        </w:rPr>
        <w:t>yatahusu maisha na afya yako. M</w:t>
      </w:r>
      <w:r w:rsidRPr="00B161D2">
        <w:rPr>
          <w:rFonts w:ascii="Times New Roman" w:hAnsi="Times New Roman" w:cs="Times New Roman"/>
        </w:rPr>
        <w:t xml:space="preserve">ajibu yako yote yatawekwa siri na tunatarajia athari ya kushiriki </w:t>
      </w:r>
      <w:r w:rsidR="003906CC">
        <w:rPr>
          <w:rFonts w:ascii="Times New Roman" w:hAnsi="Times New Roman" w:cs="Times New Roman"/>
        </w:rPr>
        <w:t>itapungizwa k</w:t>
      </w:r>
      <w:r w:rsidRPr="00B161D2">
        <w:rPr>
          <w:rFonts w:ascii="Times New Roman" w:hAnsi="Times New Roman" w:cs="Times New Roman"/>
        </w:rPr>
        <w:t>wa kiasi</w:t>
      </w:r>
      <w:r w:rsidR="003906CC">
        <w:rPr>
          <w:rFonts w:ascii="Times New Roman" w:hAnsi="Times New Roman" w:cs="Times New Roman"/>
        </w:rPr>
        <w:t xml:space="preserve"> kikubwa. </w:t>
      </w:r>
    </w:p>
    <w:p w14:paraId="0AA72531" w14:textId="77777777" w:rsidR="000D4CF5" w:rsidRDefault="003906CC" w:rsidP="009345F1">
      <w:pPr>
        <w:pStyle w:val="ListParagraph"/>
        <w:numPr>
          <w:ilvl w:val="0"/>
          <w:numId w:val="4"/>
        </w:numPr>
        <w:spacing w:after="0"/>
        <w:contextualSpacing w:val="0"/>
        <w:rPr>
          <w:ins w:id="16" w:author="Fredrick Onjoro" w:date="2015-04-20T11:17:00Z"/>
          <w:rFonts w:ascii="Times New Roman" w:hAnsi="Times New Roman" w:cs="Times New Roman"/>
        </w:rPr>
      </w:pPr>
      <w:r>
        <w:rPr>
          <w:rFonts w:ascii="Times New Roman" w:hAnsi="Times New Roman" w:cs="Times New Roman"/>
        </w:rPr>
        <w:t>Utapoteza muda kiasi kwa kushiriki kwenye kitengo hiki cha utafiti ingawaje uko huju kutamatisha kushiriki kwako wakati wowote</w:t>
      </w:r>
      <w:r w:rsidR="007D528E" w:rsidRPr="00B161D2">
        <w:rPr>
          <w:rFonts w:ascii="Times New Roman" w:hAnsi="Times New Roman" w:cs="Times New Roman"/>
        </w:rPr>
        <w:t>.</w:t>
      </w:r>
    </w:p>
    <w:p w14:paraId="465ADB90" w14:textId="77777777" w:rsidR="00104FE1" w:rsidRPr="00B161D2" w:rsidRDefault="00104FE1" w:rsidP="00104FE1">
      <w:pPr>
        <w:pStyle w:val="ListParagraph"/>
        <w:numPr>
          <w:ilvl w:val="0"/>
          <w:numId w:val="4"/>
        </w:numPr>
        <w:spacing w:after="0"/>
        <w:contextualSpacing w:val="0"/>
        <w:rPr>
          <w:ins w:id="17" w:author="Fredrick Onjoro" w:date="2015-04-20T11:17:00Z"/>
          <w:rFonts w:ascii="Times New Roman" w:hAnsi="Times New Roman" w:cs="Times New Roman"/>
          <w:b/>
        </w:rPr>
      </w:pPr>
      <w:ins w:id="18" w:author="Fredrick Onjoro" w:date="2015-04-20T11:17:00Z">
        <w:r w:rsidRPr="00B161D2">
          <w:rPr>
            <w:rFonts w:ascii="Times New Roman" w:hAnsi="Times New Roman" w:cs="Times New Roman"/>
            <w:b/>
          </w:rPr>
          <w:t>Uvunjaji wa usiri</w:t>
        </w:r>
        <w:r w:rsidRPr="00B161D2">
          <w:rPr>
            <w:rFonts w:ascii="Times New Roman" w:hAnsi="Times New Roman" w:cs="Times New Roman"/>
          </w:rPr>
          <w:t xml:space="preserve">: katika utafiti </w:t>
        </w:r>
        <w:r>
          <w:rPr>
            <w:rFonts w:ascii="Times New Roman" w:hAnsi="Times New Roman" w:cs="Times New Roman"/>
          </w:rPr>
          <w:t xml:space="preserve">wowote </w:t>
        </w:r>
        <w:r w:rsidRPr="00B161D2">
          <w:rPr>
            <w:rFonts w:ascii="Times New Roman" w:hAnsi="Times New Roman" w:cs="Times New Roman"/>
          </w:rPr>
          <w:t>kuna</w:t>
        </w:r>
        <w:r>
          <w:rPr>
            <w:rFonts w:ascii="Times New Roman" w:hAnsi="Times New Roman" w:cs="Times New Roman"/>
          </w:rPr>
          <w:t xml:space="preserve"> u</w:t>
        </w:r>
        <w:r w:rsidRPr="00B161D2">
          <w:rPr>
            <w:rFonts w:ascii="Times New Roman" w:hAnsi="Times New Roman" w:cs="Times New Roman"/>
          </w:rPr>
          <w:t xml:space="preserve">wezekano kuwa </w:t>
        </w:r>
        <w:r>
          <w:rPr>
            <w:rFonts w:ascii="Times New Roman" w:hAnsi="Times New Roman" w:cs="Times New Roman"/>
          </w:rPr>
          <w:t>usiri u</w:t>
        </w:r>
        <w:r w:rsidRPr="00B161D2">
          <w:rPr>
            <w:rFonts w:ascii="Times New Roman" w:hAnsi="Times New Roman" w:cs="Times New Roman"/>
          </w:rPr>
          <w:t>naweza fichuka</w:t>
        </w:r>
        <w:r>
          <w:rPr>
            <w:rFonts w:ascii="Times New Roman" w:hAnsi="Times New Roman" w:cs="Times New Roman"/>
          </w:rPr>
          <w:t>;</w:t>
        </w:r>
        <w:r w:rsidRPr="00B161D2">
          <w:rPr>
            <w:rFonts w:ascii="Times New Roman" w:hAnsi="Times New Roman" w:cs="Times New Roman"/>
          </w:rPr>
          <w:t xml:space="preserve"> </w:t>
        </w:r>
        <w:r>
          <w:rPr>
            <w:rFonts w:ascii="Times New Roman" w:hAnsi="Times New Roman" w:cs="Times New Roman"/>
          </w:rPr>
          <w:t xml:space="preserve">hata </w:t>
        </w:r>
        <w:r w:rsidRPr="00B161D2">
          <w:rPr>
            <w:rFonts w:ascii="Times New Roman" w:hAnsi="Times New Roman" w:cs="Times New Roman"/>
          </w:rPr>
          <w:t>hivyo tunawe</w:t>
        </w:r>
        <w:r>
          <w:rPr>
            <w:rFonts w:ascii="Times New Roman" w:hAnsi="Times New Roman" w:cs="Times New Roman"/>
          </w:rPr>
          <w:t>ka mikakati ya kupunguza athari hii</w:t>
        </w:r>
        <w:r w:rsidRPr="00B161D2">
          <w:rPr>
            <w:rFonts w:ascii="Times New Roman" w:hAnsi="Times New Roman" w:cs="Times New Roman"/>
          </w:rPr>
          <w:t xml:space="preserve">. </w:t>
        </w:r>
      </w:ins>
    </w:p>
    <w:p w14:paraId="7D29C441" w14:textId="77777777" w:rsidR="00104FE1" w:rsidRDefault="00104FE1" w:rsidP="009345F1">
      <w:pPr>
        <w:pStyle w:val="ListParagraph"/>
        <w:numPr>
          <w:ilvl w:val="0"/>
          <w:numId w:val="4"/>
        </w:numPr>
        <w:spacing w:after="0"/>
        <w:contextualSpacing w:val="0"/>
        <w:rPr>
          <w:rFonts w:ascii="Times New Roman" w:hAnsi="Times New Roman" w:cs="Times New Roman"/>
        </w:rPr>
      </w:pPr>
    </w:p>
    <w:p w14:paraId="494A7A1A" w14:textId="77777777" w:rsidR="009345F1" w:rsidRPr="009345F1" w:rsidRDefault="009345F1" w:rsidP="009345F1">
      <w:pPr>
        <w:spacing w:after="0"/>
        <w:rPr>
          <w:rFonts w:ascii="Times New Roman" w:hAnsi="Times New Roman" w:cs="Times New Roman"/>
        </w:rPr>
      </w:pPr>
    </w:p>
    <w:p w14:paraId="493B2537" w14:textId="77777777" w:rsidR="00E84546" w:rsidRPr="00F5744A" w:rsidRDefault="00E84546" w:rsidP="009345F1">
      <w:pPr>
        <w:spacing w:after="0"/>
        <w:rPr>
          <w:rFonts w:ascii="Times New Roman" w:hAnsi="Times New Roman" w:cs="Times New Roman"/>
          <w:b/>
        </w:rPr>
      </w:pPr>
      <w:r w:rsidRPr="00F5744A">
        <w:rPr>
          <w:rFonts w:ascii="Times New Roman" w:hAnsi="Times New Roman" w:cs="Times New Roman"/>
          <w:b/>
        </w:rPr>
        <w:t>U</w:t>
      </w:r>
      <w:r w:rsidR="007D528E" w:rsidRPr="00F5744A">
        <w:rPr>
          <w:rFonts w:ascii="Times New Roman" w:hAnsi="Times New Roman" w:cs="Times New Roman"/>
          <w:b/>
        </w:rPr>
        <w:t>siri</w:t>
      </w:r>
    </w:p>
    <w:p w14:paraId="7D0F8CCA" w14:textId="77777777" w:rsidR="00B161D2" w:rsidRPr="00B161D2" w:rsidRDefault="00B161D2" w:rsidP="009345F1">
      <w:pPr>
        <w:pStyle w:val="ListParagraph"/>
        <w:numPr>
          <w:ilvl w:val="0"/>
          <w:numId w:val="5"/>
        </w:numPr>
        <w:spacing w:after="0"/>
        <w:contextualSpacing w:val="0"/>
        <w:rPr>
          <w:rFonts w:ascii="Times New Roman" w:hAnsi="Times New Roman" w:cs="Times New Roman"/>
          <w:b/>
        </w:rPr>
      </w:pPr>
      <w:del w:id="19" w:author="Fredrick Onjoro" w:date="2015-04-20T11:18:00Z">
        <w:r w:rsidRPr="00B161D2" w:rsidDel="00DD5895">
          <w:rPr>
            <w:rFonts w:ascii="Times New Roman" w:hAnsi="Times New Roman" w:cs="Times New Roman"/>
            <w:b/>
          </w:rPr>
          <w:delText>U</w:delText>
        </w:r>
        <w:r w:rsidR="007D528E" w:rsidRPr="00B161D2" w:rsidDel="00DD5895">
          <w:rPr>
            <w:rFonts w:ascii="Times New Roman" w:hAnsi="Times New Roman" w:cs="Times New Roman"/>
            <w:b/>
          </w:rPr>
          <w:delText>vunjaji wa usiri</w:delText>
        </w:r>
        <w:r w:rsidR="007D528E" w:rsidRPr="00B161D2" w:rsidDel="00DD5895">
          <w:rPr>
            <w:rFonts w:ascii="Times New Roman" w:hAnsi="Times New Roman" w:cs="Times New Roman"/>
          </w:rPr>
          <w:delText xml:space="preserve">: katika utafiti </w:delText>
        </w:r>
        <w:r w:rsidR="003906CC" w:rsidDel="00DD5895">
          <w:rPr>
            <w:rFonts w:ascii="Times New Roman" w:hAnsi="Times New Roman" w:cs="Times New Roman"/>
          </w:rPr>
          <w:delText xml:space="preserve">wowote </w:delText>
        </w:r>
        <w:r w:rsidR="007573BA" w:rsidRPr="00B161D2" w:rsidDel="00DD5895">
          <w:rPr>
            <w:rFonts w:ascii="Times New Roman" w:hAnsi="Times New Roman" w:cs="Times New Roman"/>
          </w:rPr>
          <w:delText>kuna</w:delText>
        </w:r>
        <w:r w:rsidR="003906CC" w:rsidDel="00DD5895">
          <w:rPr>
            <w:rFonts w:ascii="Times New Roman" w:hAnsi="Times New Roman" w:cs="Times New Roman"/>
          </w:rPr>
          <w:delText xml:space="preserve"> u</w:delText>
        </w:r>
        <w:r w:rsidR="007573BA" w:rsidRPr="00B161D2" w:rsidDel="00DD5895">
          <w:rPr>
            <w:rFonts w:ascii="Times New Roman" w:hAnsi="Times New Roman" w:cs="Times New Roman"/>
          </w:rPr>
          <w:delText xml:space="preserve">wezekano kuwa </w:delText>
        </w:r>
        <w:r w:rsidR="003906CC" w:rsidDel="00DD5895">
          <w:rPr>
            <w:rFonts w:ascii="Times New Roman" w:hAnsi="Times New Roman" w:cs="Times New Roman"/>
          </w:rPr>
          <w:delText>usiri u</w:delText>
        </w:r>
        <w:r w:rsidR="007573BA" w:rsidRPr="00B161D2" w:rsidDel="00DD5895">
          <w:rPr>
            <w:rFonts w:ascii="Times New Roman" w:hAnsi="Times New Roman" w:cs="Times New Roman"/>
          </w:rPr>
          <w:delText>naweza fichuka</w:delText>
        </w:r>
        <w:r w:rsidR="003906CC" w:rsidDel="00DD5895">
          <w:rPr>
            <w:rFonts w:ascii="Times New Roman" w:hAnsi="Times New Roman" w:cs="Times New Roman"/>
          </w:rPr>
          <w:delText>;</w:delText>
        </w:r>
        <w:r w:rsidR="007573BA" w:rsidRPr="00B161D2" w:rsidDel="00DD5895">
          <w:rPr>
            <w:rFonts w:ascii="Times New Roman" w:hAnsi="Times New Roman" w:cs="Times New Roman"/>
          </w:rPr>
          <w:delText xml:space="preserve"> </w:delText>
        </w:r>
        <w:r w:rsidR="003906CC" w:rsidDel="00DD5895">
          <w:rPr>
            <w:rFonts w:ascii="Times New Roman" w:hAnsi="Times New Roman" w:cs="Times New Roman"/>
          </w:rPr>
          <w:delText xml:space="preserve">hata </w:delText>
        </w:r>
        <w:r w:rsidR="007573BA" w:rsidRPr="00B161D2" w:rsidDel="00DD5895">
          <w:rPr>
            <w:rFonts w:ascii="Times New Roman" w:hAnsi="Times New Roman" w:cs="Times New Roman"/>
          </w:rPr>
          <w:delText>hivyo tunawe</w:delText>
        </w:r>
        <w:r w:rsidR="003906CC" w:rsidDel="00DD5895">
          <w:rPr>
            <w:rFonts w:ascii="Times New Roman" w:hAnsi="Times New Roman" w:cs="Times New Roman"/>
          </w:rPr>
          <w:delText>ka mikakati ya kupunguza athari hii</w:delText>
        </w:r>
        <w:r w:rsidR="007573BA" w:rsidRPr="00B161D2" w:rsidDel="00DD5895">
          <w:rPr>
            <w:rFonts w:ascii="Times New Roman" w:hAnsi="Times New Roman" w:cs="Times New Roman"/>
          </w:rPr>
          <w:delText>.</w:delText>
        </w:r>
        <w:r w:rsidR="00C075E6" w:rsidRPr="00B161D2" w:rsidDel="00DD5895">
          <w:rPr>
            <w:rFonts w:ascii="Times New Roman" w:hAnsi="Times New Roman" w:cs="Times New Roman"/>
          </w:rPr>
          <w:delText xml:space="preserve"> </w:delText>
        </w:r>
      </w:del>
    </w:p>
    <w:p w14:paraId="58990B1B" w14:textId="77777777" w:rsidR="007D528E" w:rsidRPr="00B161D2" w:rsidRDefault="009B0AB4" w:rsidP="009345F1">
      <w:pPr>
        <w:pStyle w:val="ListParagraph"/>
        <w:numPr>
          <w:ilvl w:val="0"/>
          <w:numId w:val="5"/>
        </w:numPr>
        <w:spacing w:after="0"/>
        <w:contextualSpacing w:val="0"/>
        <w:rPr>
          <w:rFonts w:ascii="Times New Roman" w:hAnsi="Times New Roman" w:cs="Times New Roman"/>
          <w:b/>
        </w:rPr>
      </w:pPr>
      <w:r>
        <w:rPr>
          <w:rFonts w:ascii="Times New Roman" w:hAnsi="Times New Roman" w:cs="Times New Roman"/>
        </w:rPr>
        <w:t>Habari utakayotupatia kwenye huu</w:t>
      </w:r>
      <w:r w:rsidR="007573BA" w:rsidRPr="00B161D2">
        <w:rPr>
          <w:rFonts w:ascii="Times New Roman" w:hAnsi="Times New Roman" w:cs="Times New Roman"/>
        </w:rPr>
        <w:t xml:space="preserve"> utafiti </w:t>
      </w:r>
      <w:r>
        <w:rPr>
          <w:rFonts w:ascii="Times New Roman" w:hAnsi="Times New Roman" w:cs="Times New Roman"/>
        </w:rPr>
        <w:t>i</w:t>
      </w:r>
      <w:r w:rsidR="007573BA" w:rsidRPr="00B161D2">
        <w:rPr>
          <w:rFonts w:ascii="Times New Roman" w:hAnsi="Times New Roman" w:cs="Times New Roman"/>
        </w:rPr>
        <w:t>tawekwa siri.</w:t>
      </w:r>
      <w:r>
        <w:rPr>
          <w:rFonts w:ascii="Times New Roman" w:hAnsi="Times New Roman" w:cs="Times New Roman"/>
        </w:rPr>
        <w:t xml:space="preserve"> I</w:t>
      </w:r>
      <w:r w:rsidR="007573BA" w:rsidRPr="00B161D2">
        <w:rPr>
          <w:rFonts w:ascii="Times New Roman" w:hAnsi="Times New Roman" w:cs="Times New Roman"/>
        </w:rPr>
        <w:t>kiwa matokea ya huu utafiti yatachapishwa,majina na mambo mengine ya kibinafsi hayatahusishwa.</w:t>
      </w:r>
    </w:p>
    <w:p w14:paraId="024BF00A" w14:textId="16466C12" w:rsidR="00E84546" w:rsidRDefault="009B0AB4" w:rsidP="009345F1">
      <w:pPr>
        <w:pStyle w:val="ListParagraph"/>
        <w:numPr>
          <w:ilvl w:val="0"/>
          <w:numId w:val="5"/>
        </w:numPr>
        <w:spacing w:after="0"/>
        <w:contextualSpacing w:val="0"/>
        <w:rPr>
          <w:rFonts w:ascii="Times New Roman" w:hAnsi="Times New Roman" w:cs="Times New Roman"/>
        </w:rPr>
      </w:pPr>
      <w:r>
        <w:rPr>
          <w:rFonts w:ascii="Times New Roman" w:hAnsi="Times New Roman" w:cs="Times New Roman"/>
        </w:rPr>
        <w:t>Kwa kupunguza madhara kw</w:t>
      </w:r>
      <w:r w:rsidR="007573BA" w:rsidRPr="00B161D2">
        <w:rPr>
          <w:rFonts w:ascii="Times New Roman" w:hAnsi="Times New Roman" w:cs="Times New Roman"/>
        </w:rPr>
        <w:t>a usiri,</w:t>
      </w:r>
      <w:r>
        <w:rPr>
          <w:rFonts w:ascii="Times New Roman" w:hAnsi="Times New Roman" w:cs="Times New Roman"/>
        </w:rPr>
        <w:t xml:space="preserve"> tutaweka vizuizi katika rek</w:t>
      </w:r>
      <w:r w:rsidR="007573BA" w:rsidRPr="00B161D2">
        <w:rPr>
          <w:rFonts w:ascii="Times New Roman" w:hAnsi="Times New Roman" w:cs="Times New Roman"/>
        </w:rPr>
        <w:t xml:space="preserve">odi za utafiti ila tu kwa wafanyikazi </w:t>
      </w:r>
      <w:r w:rsidR="005C6D94" w:rsidRPr="00B161D2">
        <w:rPr>
          <w:rFonts w:ascii="Times New Roman" w:hAnsi="Times New Roman" w:cs="Times New Roman"/>
        </w:rPr>
        <w:t>na watafiti</w:t>
      </w:r>
      <w:r>
        <w:rPr>
          <w:rFonts w:ascii="Times New Roman" w:hAnsi="Times New Roman" w:cs="Times New Roman"/>
        </w:rPr>
        <w:t xml:space="preserve"> na wafanyikazi wachache wa IPA</w:t>
      </w:r>
      <w:r w:rsidR="005C6D94" w:rsidRPr="00B161D2">
        <w:rPr>
          <w:rFonts w:ascii="Times New Roman" w:hAnsi="Times New Roman" w:cs="Times New Roman"/>
        </w:rPr>
        <w:t>.</w:t>
      </w:r>
      <w:r>
        <w:rPr>
          <w:rFonts w:ascii="Times New Roman" w:hAnsi="Times New Roman" w:cs="Times New Roman"/>
        </w:rPr>
        <w:t xml:space="preserve"> Habari</w:t>
      </w:r>
      <w:r w:rsidR="00CA1206" w:rsidRPr="00B161D2">
        <w:rPr>
          <w:rFonts w:ascii="Times New Roman" w:hAnsi="Times New Roman" w:cs="Times New Roman"/>
        </w:rPr>
        <w:t xml:space="preserve"> </w:t>
      </w:r>
      <w:r>
        <w:rPr>
          <w:rFonts w:ascii="Times New Roman" w:hAnsi="Times New Roman" w:cs="Times New Roman"/>
        </w:rPr>
        <w:t>zozote zianazokutambulisha</w:t>
      </w:r>
      <w:r w:rsidR="00CA1206" w:rsidRPr="00B161D2">
        <w:rPr>
          <w:rFonts w:ascii="Times New Roman" w:hAnsi="Times New Roman" w:cs="Times New Roman"/>
        </w:rPr>
        <w:t xml:space="preserve"> </w:t>
      </w:r>
      <w:r>
        <w:rPr>
          <w:rFonts w:ascii="Times New Roman" w:hAnsi="Times New Roman" w:cs="Times New Roman"/>
        </w:rPr>
        <w:t>zit</w:t>
      </w:r>
      <w:r w:rsidR="00CA1206" w:rsidRPr="00B161D2">
        <w:rPr>
          <w:rFonts w:ascii="Times New Roman" w:hAnsi="Times New Roman" w:cs="Times New Roman"/>
        </w:rPr>
        <w:t xml:space="preserve">awekwa </w:t>
      </w:r>
      <w:r>
        <w:rPr>
          <w:rFonts w:ascii="Times New Roman" w:hAnsi="Times New Roman" w:cs="Times New Roman"/>
        </w:rPr>
        <w:t xml:space="preserve">kando na majubu yako </w:t>
      </w:r>
      <w:r w:rsidR="00CA1206" w:rsidRPr="00B161D2">
        <w:rPr>
          <w:rFonts w:ascii="Times New Roman" w:hAnsi="Times New Roman" w:cs="Times New Roman"/>
        </w:rPr>
        <w:t xml:space="preserve">ili </w:t>
      </w:r>
      <w:r>
        <w:rPr>
          <w:rFonts w:ascii="Times New Roman" w:hAnsi="Times New Roman" w:cs="Times New Roman"/>
        </w:rPr>
        <w:t xml:space="preserve">iwe ni watafiti tu wanaoweza kulinganisha majibu yako nawe hapo mbeleni. </w:t>
      </w:r>
      <w:r>
        <w:rPr>
          <w:rFonts w:ascii="Times New Roman" w:hAnsi="Times New Roman" w:cs="Times New Roman"/>
        </w:rPr>
        <w:lastRenderedPageBreak/>
        <w:t xml:space="preserve">Makaratasi yote yenye habari zako </w:t>
      </w:r>
      <w:r w:rsidR="00F02F91">
        <w:rPr>
          <w:rFonts w:ascii="Times New Roman" w:hAnsi="Times New Roman" w:cs="Times New Roman"/>
        </w:rPr>
        <w:t xml:space="preserve"> yatafungiwa mahali  pema. habari</w:t>
      </w:r>
      <w:r w:rsidR="00CA1206" w:rsidRPr="00B161D2">
        <w:rPr>
          <w:rFonts w:ascii="Times New Roman" w:hAnsi="Times New Roman" w:cs="Times New Roman"/>
        </w:rPr>
        <w:t xml:space="preserve"> </w:t>
      </w:r>
      <w:r w:rsidR="00F02F91">
        <w:rPr>
          <w:rFonts w:ascii="Times New Roman" w:hAnsi="Times New Roman" w:cs="Times New Roman"/>
        </w:rPr>
        <w:t>z</w:t>
      </w:r>
      <w:r w:rsidR="00CA1206" w:rsidRPr="00B161D2">
        <w:rPr>
          <w:rFonts w:ascii="Times New Roman" w:hAnsi="Times New Roman" w:cs="Times New Roman"/>
        </w:rPr>
        <w:t xml:space="preserve">ote ya </w:t>
      </w:r>
      <w:r w:rsidR="00F02F91">
        <w:rPr>
          <w:rFonts w:ascii="Times New Roman" w:hAnsi="Times New Roman" w:cs="Times New Roman"/>
        </w:rPr>
        <w:t xml:space="preserve">za </w:t>
      </w:r>
      <w:r w:rsidR="00CA1206" w:rsidRPr="00B161D2">
        <w:rPr>
          <w:rFonts w:ascii="Times New Roman" w:hAnsi="Times New Roman" w:cs="Times New Roman"/>
        </w:rPr>
        <w:t xml:space="preserve">kielectroniki </w:t>
      </w:r>
      <w:r w:rsidR="004C0E67">
        <w:rPr>
          <w:rFonts w:ascii="Times New Roman" w:hAnsi="Times New Roman" w:cs="Times New Roman"/>
        </w:rPr>
        <w:t>zitawekwa faragha</w:t>
      </w:r>
      <w:r w:rsidR="00D440BC">
        <w:rPr>
          <w:rFonts w:ascii="Times New Roman" w:hAnsi="Times New Roman" w:cs="Times New Roman"/>
        </w:rPr>
        <w:t>/fiche</w:t>
      </w:r>
      <w:r w:rsidR="004C0E67">
        <w:rPr>
          <w:rFonts w:ascii="Times New Roman" w:hAnsi="Times New Roman" w:cs="Times New Roman"/>
        </w:rPr>
        <w:t xml:space="preserve"> </w:t>
      </w:r>
      <w:r w:rsidR="00CA1206" w:rsidRPr="00B161D2">
        <w:rPr>
          <w:rFonts w:ascii="Times New Roman" w:hAnsi="Times New Roman" w:cs="Times New Roman"/>
          <w:color w:val="00B0F0"/>
        </w:rPr>
        <w:t>’</w:t>
      </w:r>
      <w:r w:rsidR="00CA1206" w:rsidRPr="00B161D2">
        <w:rPr>
          <w:rFonts w:ascii="Times New Roman" w:hAnsi="Times New Roman" w:cs="Times New Roman"/>
        </w:rPr>
        <w:t>.</w:t>
      </w:r>
      <w:r w:rsidR="00F02F91">
        <w:rPr>
          <w:rFonts w:ascii="Times New Roman" w:hAnsi="Times New Roman" w:cs="Times New Roman"/>
        </w:rPr>
        <w:t xml:space="preserve"> Habari</w:t>
      </w:r>
      <w:r w:rsidR="00CA1206" w:rsidRPr="00B161D2">
        <w:rPr>
          <w:rFonts w:ascii="Times New Roman" w:hAnsi="Times New Roman" w:cs="Times New Roman"/>
        </w:rPr>
        <w:t xml:space="preserve"> </w:t>
      </w:r>
      <w:r w:rsidR="00F02F91">
        <w:rPr>
          <w:rFonts w:ascii="Times New Roman" w:hAnsi="Times New Roman" w:cs="Times New Roman"/>
        </w:rPr>
        <w:t>zako za kibinafsi zaweza peanwa kama i</w:t>
      </w:r>
      <w:r w:rsidR="00CA1206" w:rsidRPr="00B161D2">
        <w:rPr>
          <w:rFonts w:ascii="Times New Roman" w:hAnsi="Times New Roman" w:cs="Times New Roman"/>
        </w:rPr>
        <w:t>nakubalika kisheria.</w:t>
      </w:r>
    </w:p>
    <w:p w14:paraId="36447252" w14:textId="77777777" w:rsidR="009345F1" w:rsidRPr="009345F1" w:rsidRDefault="009345F1" w:rsidP="009345F1">
      <w:pPr>
        <w:spacing w:after="0"/>
        <w:rPr>
          <w:rFonts w:ascii="Times New Roman" w:hAnsi="Times New Roman" w:cs="Times New Roman"/>
        </w:rPr>
      </w:pPr>
    </w:p>
    <w:p w14:paraId="7AE28097" w14:textId="56C2583B" w:rsidR="00CA1206" w:rsidRDefault="00F02F91" w:rsidP="009345F1">
      <w:pPr>
        <w:spacing w:after="0"/>
        <w:rPr>
          <w:rFonts w:ascii="Times New Roman" w:hAnsi="Times New Roman" w:cs="Times New Roman"/>
        </w:rPr>
      </w:pPr>
      <w:r>
        <w:rPr>
          <w:rFonts w:ascii="Times New Roman" w:hAnsi="Times New Roman" w:cs="Times New Roman"/>
          <w:b/>
        </w:rPr>
        <w:t>Kuweka rek</w:t>
      </w:r>
      <w:r w:rsidR="00CA1206" w:rsidRPr="00F5744A">
        <w:rPr>
          <w:rFonts w:ascii="Times New Roman" w:hAnsi="Times New Roman" w:cs="Times New Roman"/>
          <w:b/>
        </w:rPr>
        <w:t>odi za utafiti</w:t>
      </w:r>
      <w:r w:rsidR="00B161D2">
        <w:rPr>
          <w:rFonts w:ascii="Times New Roman" w:hAnsi="Times New Roman" w:cs="Times New Roman"/>
          <w:b/>
        </w:rPr>
        <w:t xml:space="preserve">: </w:t>
      </w:r>
      <w:r w:rsidR="00CA1206" w:rsidRPr="00F5744A">
        <w:rPr>
          <w:rFonts w:ascii="Times New Roman" w:hAnsi="Times New Roman" w:cs="Times New Roman"/>
        </w:rPr>
        <w:t>Wakati utafiti utakapo</w:t>
      </w:r>
      <w:r>
        <w:rPr>
          <w:rFonts w:ascii="Times New Roman" w:hAnsi="Times New Roman" w:cs="Times New Roman"/>
        </w:rPr>
        <w:t xml:space="preserve"> kamilika, watafiti</w:t>
      </w:r>
      <w:r w:rsidR="00CA1206" w:rsidRPr="00F5744A">
        <w:rPr>
          <w:rFonts w:ascii="Times New Roman" w:hAnsi="Times New Roman" w:cs="Times New Roman"/>
        </w:rPr>
        <w:t xml:space="preserve"> wanaweza </w:t>
      </w:r>
      <w:r>
        <w:rPr>
          <w:rFonts w:ascii="Times New Roman" w:hAnsi="Times New Roman" w:cs="Times New Roman"/>
        </w:rPr>
        <w:t>kuweka habari</w:t>
      </w:r>
      <w:r w:rsidR="00CA1206" w:rsidRPr="00F5744A">
        <w:rPr>
          <w:rFonts w:ascii="Times New Roman" w:hAnsi="Times New Roman" w:cs="Times New Roman"/>
        </w:rPr>
        <w:t xml:space="preserve"> yako kwa utafiti </w:t>
      </w:r>
      <w:r>
        <w:rPr>
          <w:rFonts w:ascii="Times New Roman" w:hAnsi="Times New Roman" w:cs="Times New Roman"/>
        </w:rPr>
        <w:t>ambao unaweza kufanywa baadaye nao au watafiti wengine.</w:t>
      </w:r>
      <w:r w:rsidR="00C65CF6">
        <w:rPr>
          <w:rFonts w:ascii="Times New Roman" w:hAnsi="Times New Roman" w:cs="Times New Roman"/>
        </w:rPr>
        <w:t xml:space="preserve"> </w:t>
      </w:r>
      <w:r w:rsidR="00C65CF6" w:rsidRPr="00C65CF6">
        <w:rPr>
          <w:rFonts w:ascii="Times New Roman" w:hAnsi="Times New Roman" w:cs="Times New Roman"/>
        </w:rPr>
        <w:t xml:space="preserve">Tutaweka habari za huu utafiti kwa muda ambao utafiti huu utakuwa unaendelea na tafiti nyingine zitakazofuata.  </w:t>
      </w:r>
      <w:r>
        <w:rPr>
          <w:rFonts w:ascii="Times New Roman" w:hAnsi="Times New Roman" w:cs="Times New Roman"/>
        </w:rPr>
        <w:t>Hatua zote nilizokueleza hapo hawali zitatumiwa ili kuhifadhi usiru wa habari zako za kit</w:t>
      </w:r>
      <w:r w:rsidR="00CC5450">
        <w:rPr>
          <w:rFonts w:ascii="Times New Roman" w:hAnsi="Times New Roman" w:cs="Times New Roman"/>
        </w:rPr>
        <w:t>afiti</w:t>
      </w:r>
      <w:r w:rsidR="00E80064" w:rsidRPr="00F5744A">
        <w:rPr>
          <w:rFonts w:ascii="Times New Roman" w:hAnsi="Times New Roman" w:cs="Times New Roman"/>
        </w:rPr>
        <w:t>.</w:t>
      </w:r>
      <w:r>
        <w:rPr>
          <w:rFonts w:ascii="Times New Roman" w:hAnsi="Times New Roman" w:cs="Times New Roman"/>
        </w:rPr>
        <w:t>M</w:t>
      </w:r>
      <w:r w:rsidR="00E80064" w:rsidRPr="00F5744A">
        <w:rPr>
          <w:rFonts w:ascii="Times New Roman" w:hAnsi="Times New Roman" w:cs="Times New Roman"/>
        </w:rPr>
        <w:t xml:space="preserve">ajibu yako hayata athiri usaidizi IPA itapeana au </w:t>
      </w:r>
      <w:r>
        <w:rPr>
          <w:rFonts w:ascii="Times New Roman" w:hAnsi="Times New Roman" w:cs="Times New Roman"/>
        </w:rPr>
        <w:t>kuto</w:t>
      </w:r>
      <w:r w:rsidR="00E80064" w:rsidRPr="00F5744A">
        <w:rPr>
          <w:rFonts w:ascii="Times New Roman" w:hAnsi="Times New Roman" w:cs="Times New Roman"/>
        </w:rPr>
        <w:t>peana kwa</w:t>
      </w:r>
      <w:r>
        <w:rPr>
          <w:rFonts w:ascii="Times New Roman" w:hAnsi="Times New Roman" w:cs="Times New Roman"/>
        </w:rPr>
        <w:t xml:space="preserve">ko au kwa </w:t>
      </w:r>
      <w:r w:rsidR="00B161D2" w:rsidRPr="00F5744A">
        <w:rPr>
          <w:rFonts w:ascii="Times New Roman" w:hAnsi="Times New Roman" w:cs="Times New Roman"/>
        </w:rPr>
        <w:t>jamii</w:t>
      </w:r>
      <w:r>
        <w:rPr>
          <w:rFonts w:ascii="Times New Roman" w:hAnsi="Times New Roman" w:cs="Times New Roman"/>
        </w:rPr>
        <w:t xml:space="preserve"> yako</w:t>
      </w:r>
    </w:p>
    <w:p w14:paraId="5E6C18AA" w14:textId="77777777" w:rsidR="009345F1" w:rsidRPr="00F5744A" w:rsidRDefault="009345F1" w:rsidP="009345F1">
      <w:pPr>
        <w:spacing w:after="0"/>
        <w:rPr>
          <w:rFonts w:ascii="Times New Roman" w:hAnsi="Times New Roman" w:cs="Times New Roman"/>
        </w:rPr>
      </w:pPr>
    </w:p>
    <w:p w14:paraId="73FB1CAD" w14:textId="77777777" w:rsidR="00E80064" w:rsidRPr="00F5744A" w:rsidRDefault="00E80064" w:rsidP="009345F1">
      <w:pPr>
        <w:spacing w:after="0"/>
        <w:rPr>
          <w:rFonts w:ascii="Times New Roman" w:hAnsi="Times New Roman" w:cs="Times New Roman"/>
          <w:b/>
        </w:rPr>
      </w:pPr>
      <w:r w:rsidRPr="00F5744A">
        <w:rPr>
          <w:rFonts w:ascii="Times New Roman" w:hAnsi="Times New Roman" w:cs="Times New Roman"/>
          <w:b/>
        </w:rPr>
        <w:t>Kufidiwa au malipo</w:t>
      </w:r>
    </w:p>
    <w:p w14:paraId="038820C6" w14:textId="77777777" w:rsidR="00E80064" w:rsidRDefault="00E80064" w:rsidP="009345F1">
      <w:pPr>
        <w:spacing w:after="0"/>
        <w:rPr>
          <w:rFonts w:ascii="Times New Roman" w:hAnsi="Times New Roman" w:cs="Times New Roman"/>
        </w:rPr>
      </w:pPr>
      <w:r w:rsidRPr="00F5744A">
        <w:rPr>
          <w:rFonts w:ascii="Times New Roman" w:hAnsi="Times New Roman" w:cs="Times New Roman"/>
        </w:rPr>
        <w:t>Hautalipwa kushiriki katika utafiti</w:t>
      </w:r>
      <w:r w:rsidR="00B161D2">
        <w:rPr>
          <w:rFonts w:ascii="Times New Roman" w:hAnsi="Times New Roman" w:cs="Times New Roman"/>
        </w:rPr>
        <w:t xml:space="preserve"> </w:t>
      </w:r>
      <w:r w:rsidR="00B161D2" w:rsidRPr="00F5744A">
        <w:rPr>
          <w:rFonts w:ascii="Times New Roman" w:hAnsi="Times New Roman" w:cs="Times New Roman"/>
        </w:rPr>
        <w:t>huu</w:t>
      </w:r>
      <w:r w:rsidR="00B161D2">
        <w:rPr>
          <w:rFonts w:ascii="Times New Roman" w:hAnsi="Times New Roman" w:cs="Times New Roman"/>
        </w:rPr>
        <w:t>.</w:t>
      </w:r>
      <w:r w:rsidR="00B161D2" w:rsidRPr="0008367B">
        <w:rPr>
          <w:rFonts w:ascii="Times New Roman" w:hAnsi="Times New Roman" w:cs="Times New Roman"/>
        </w:rPr>
        <w:t xml:space="preserve"> </w:t>
      </w:r>
    </w:p>
    <w:p w14:paraId="185DEC3A" w14:textId="77777777" w:rsidR="009345F1" w:rsidRPr="00F5744A" w:rsidRDefault="009345F1" w:rsidP="009345F1">
      <w:pPr>
        <w:spacing w:after="0"/>
        <w:rPr>
          <w:rFonts w:ascii="Times New Roman" w:hAnsi="Times New Roman" w:cs="Times New Roman"/>
        </w:rPr>
      </w:pPr>
    </w:p>
    <w:p w14:paraId="55F444B9" w14:textId="77777777" w:rsidR="009345F1" w:rsidRPr="00F5744A" w:rsidRDefault="009345F1" w:rsidP="009345F1">
      <w:pPr>
        <w:spacing w:after="0"/>
        <w:rPr>
          <w:rFonts w:ascii="Times New Roman" w:hAnsi="Times New Roman" w:cs="Times New Roman"/>
        </w:rPr>
      </w:pPr>
    </w:p>
    <w:p w14:paraId="16FD4C25" w14:textId="77777777" w:rsidR="002E2D70" w:rsidRPr="00F5744A" w:rsidRDefault="002E2D70" w:rsidP="009345F1">
      <w:pPr>
        <w:spacing w:after="0"/>
        <w:rPr>
          <w:rFonts w:ascii="Times New Roman" w:hAnsi="Times New Roman" w:cs="Times New Roman"/>
          <w:b/>
        </w:rPr>
      </w:pPr>
      <w:r w:rsidRPr="00F5744A">
        <w:rPr>
          <w:rFonts w:ascii="Times New Roman" w:hAnsi="Times New Roman" w:cs="Times New Roman"/>
          <w:b/>
        </w:rPr>
        <w:t>Haki</w:t>
      </w:r>
    </w:p>
    <w:p w14:paraId="0E5EE03E" w14:textId="77777777" w:rsidR="00E80064" w:rsidRPr="009345F1" w:rsidRDefault="002E2D70" w:rsidP="009345F1">
      <w:pPr>
        <w:spacing w:after="0"/>
        <w:rPr>
          <w:rFonts w:ascii="Times New Roman" w:hAnsi="Times New Roman" w:cs="Times New Roman"/>
          <w:b/>
        </w:rPr>
      </w:pPr>
      <w:r w:rsidRPr="00F5744A">
        <w:rPr>
          <w:rFonts w:ascii="Times New Roman" w:hAnsi="Times New Roman" w:cs="Times New Roman"/>
          <w:b/>
        </w:rPr>
        <w:t>Kushiriki katika mradi ni kwa hiari na si lazima.</w:t>
      </w:r>
      <w:r w:rsidR="009345F1">
        <w:rPr>
          <w:rFonts w:ascii="Times New Roman" w:hAnsi="Times New Roman" w:cs="Times New Roman"/>
          <w:b/>
        </w:rPr>
        <w:t xml:space="preserve"> </w:t>
      </w:r>
      <w:r w:rsidR="00F02F91">
        <w:rPr>
          <w:rFonts w:ascii="Times New Roman" w:hAnsi="Times New Roman" w:cs="Times New Roman"/>
        </w:rPr>
        <w:t>Uko na haki ya</w:t>
      </w:r>
      <w:r w:rsidR="00BD4D48">
        <w:rPr>
          <w:rFonts w:ascii="Times New Roman" w:hAnsi="Times New Roman" w:cs="Times New Roman"/>
        </w:rPr>
        <w:t xml:space="preserve"> </w:t>
      </w:r>
      <w:r w:rsidRPr="00F5744A">
        <w:rPr>
          <w:rFonts w:ascii="Times New Roman" w:hAnsi="Times New Roman" w:cs="Times New Roman"/>
        </w:rPr>
        <w:t xml:space="preserve">kukataa kuendelea </w:t>
      </w:r>
      <w:r w:rsidR="00BD4D48">
        <w:rPr>
          <w:rFonts w:ascii="Times New Roman" w:hAnsi="Times New Roman" w:cs="Times New Roman"/>
        </w:rPr>
        <w:t>au</w:t>
      </w:r>
      <w:r w:rsidRPr="00F5744A">
        <w:rPr>
          <w:rFonts w:ascii="Times New Roman" w:hAnsi="Times New Roman" w:cs="Times New Roman"/>
        </w:rPr>
        <w:t xml:space="preserve"> kujiondoa kutoka katika utafiti </w:t>
      </w:r>
      <w:r w:rsidR="00BD4D48">
        <w:rPr>
          <w:rFonts w:ascii="Times New Roman" w:hAnsi="Times New Roman" w:cs="Times New Roman"/>
        </w:rPr>
        <w:t xml:space="preserve">kwa </w:t>
      </w:r>
      <w:r w:rsidRPr="00F5744A">
        <w:rPr>
          <w:rFonts w:ascii="Times New Roman" w:hAnsi="Times New Roman" w:cs="Times New Roman"/>
        </w:rPr>
        <w:t>wakati wowote bila kuadhibiwa au kupoteza lolote lenye manufaa kwako</w:t>
      </w:r>
    </w:p>
    <w:p w14:paraId="68CD51DC" w14:textId="77777777" w:rsidR="009345F1" w:rsidRDefault="009345F1" w:rsidP="009345F1">
      <w:pPr>
        <w:spacing w:after="0"/>
        <w:rPr>
          <w:rFonts w:ascii="Times New Roman" w:hAnsi="Times New Roman" w:cs="Times New Roman"/>
          <w:b/>
        </w:rPr>
      </w:pPr>
    </w:p>
    <w:p w14:paraId="27CA4CA0" w14:textId="77777777" w:rsidR="009345F1" w:rsidRDefault="002E2D70" w:rsidP="009345F1">
      <w:pPr>
        <w:spacing w:after="0"/>
        <w:rPr>
          <w:rFonts w:ascii="Times New Roman" w:hAnsi="Times New Roman" w:cs="Times New Roman"/>
          <w:b/>
        </w:rPr>
      </w:pPr>
      <w:r w:rsidRPr="00F5744A">
        <w:rPr>
          <w:rFonts w:ascii="Times New Roman" w:hAnsi="Times New Roman" w:cs="Times New Roman"/>
          <w:b/>
        </w:rPr>
        <w:t>Maswali</w:t>
      </w:r>
    </w:p>
    <w:p w14:paraId="16EA5897" w14:textId="77777777" w:rsidR="002E2D70" w:rsidRPr="00F5744A" w:rsidRDefault="002E2D70" w:rsidP="009345F1">
      <w:pPr>
        <w:spacing w:after="0"/>
        <w:rPr>
          <w:rFonts w:ascii="Times New Roman" w:hAnsi="Times New Roman" w:cs="Times New Roman"/>
          <w:b/>
        </w:rPr>
      </w:pPr>
      <w:r w:rsidRPr="00F5744A">
        <w:rPr>
          <w:rFonts w:ascii="Times New Roman" w:hAnsi="Times New Roman" w:cs="Times New Roman"/>
        </w:rPr>
        <w:t>Kama una swali au pendekezo wakati wowote, unaweza kupiga simu kwa WASH BENEFITS Hotline kwa nambari 0728716661. Ukiwa una</w:t>
      </w:r>
      <w:r w:rsidR="00BD4D48">
        <w:rPr>
          <w:rFonts w:ascii="Times New Roman" w:hAnsi="Times New Roman" w:cs="Times New Roman"/>
        </w:rPr>
        <w:t xml:space="preserve"> </w:t>
      </w:r>
      <w:r w:rsidRPr="00F5744A">
        <w:rPr>
          <w:rFonts w:ascii="Times New Roman" w:hAnsi="Times New Roman" w:cs="Times New Roman"/>
        </w:rPr>
        <w:t xml:space="preserve">maswali ya ziada kuhusu haki yako kwa utafiti, unaweza </w:t>
      </w:r>
      <w:r w:rsidR="00BD4D48">
        <w:rPr>
          <w:rFonts w:ascii="Times New Roman" w:hAnsi="Times New Roman" w:cs="Times New Roman"/>
        </w:rPr>
        <w:t>ku</w:t>
      </w:r>
      <w:r w:rsidRPr="00F5744A">
        <w:rPr>
          <w:rFonts w:ascii="Times New Roman" w:hAnsi="Times New Roman" w:cs="Times New Roman"/>
        </w:rPr>
        <w:t>wasiliana na KEMRI ETHICS review committee kwa nambari 0722205901 ama 0733-400003.</w:t>
      </w:r>
    </w:p>
    <w:p w14:paraId="375550C1" w14:textId="77777777" w:rsidR="00E84546" w:rsidRPr="009345F1" w:rsidRDefault="002E2D70" w:rsidP="009345F1">
      <w:pPr>
        <w:spacing w:after="0"/>
        <w:rPr>
          <w:rStyle w:val="Hyperlink"/>
          <w:rFonts w:ascii="Times New Roman" w:hAnsi="Times New Roman" w:cs="Times New Roman"/>
          <w:u w:val="none"/>
        </w:rPr>
      </w:pPr>
      <w:r w:rsidRPr="00F5744A">
        <w:rPr>
          <w:rFonts w:ascii="Times New Roman" w:hAnsi="Times New Roman" w:cs="Times New Roman"/>
        </w:rPr>
        <w:t xml:space="preserve">Ukiwa na swali au pendekezo kuhusiana na haki </w:t>
      </w:r>
      <w:r w:rsidR="00BD4D48">
        <w:rPr>
          <w:rFonts w:ascii="Times New Roman" w:hAnsi="Times New Roman" w:cs="Times New Roman"/>
        </w:rPr>
        <w:t xml:space="preserve">zako </w:t>
      </w:r>
      <w:r w:rsidR="000377E4" w:rsidRPr="00F5744A">
        <w:rPr>
          <w:rFonts w:ascii="Times New Roman" w:hAnsi="Times New Roman" w:cs="Times New Roman"/>
        </w:rPr>
        <w:t>na</w:t>
      </w:r>
      <w:r w:rsidR="00BD4D48">
        <w:rPr>
          <w:rFonts w:ascii="Times New Roman" w:hAnsi="Times New Roman" w:cs="Times New Roman"/>
        </w:rPr>
        <w:t xml:space="preserve"> jinsi unavyoshughulikiwa </w:t>
      </w:r>
      <w:r w:rsidR="000377E4" w:rsidRPr="00F5744A">
        <w:rPr>
          <w:rFonts w:ascii="Times New Roman" w:hAnsi="Times New Roman" w:cs="Times New Roman"/>
          <w:color w:val="00B0F0"/>
        </w:rPr>
        <w:t xml:space="preserve"> </w:t>
      </w:r>
      <w:r w:rsidR="000377E4" w:rsidRPr="00F5744A">
        <w:rPr>
          <w:rFonts w:ascii="Times New Roman" w:hAnsi="Times New Roman" w:cs="Times New Roman"/>
        </w:rPr>
        <w:t xml:space="preserve">kama </w:t>
      </w:r>
      <w:r w:rsidR="00BD4D48">
        <w:rPr>
          <w:rFonts w:ascii="Times New Roman" w:hAnsi="Times New Roman" w:cs="Times New Roman"/>
        </w:rPr>
        <w:t>mshiriki kwenye utafiti</w:t>
      </w:r>
      <w:r w:rsidR="000377E4" w:rsidRPr="00F5744A">
        <w:rPr>
          <w:rFonts w:ascii="Times New Roman" w:hAnsi="Times New Roman" w:cs="Times New Roman"/>
        </w:rPr>
        <w:t xml:space="preserve">, </w:t>
      </w:r>
      <w:r w:rsidR="00BD4D48">
        <w:rPr>
          <w:rFonts w:ascii="Times New Roman" w:hAnsi="Times New Roman" w:cs="Times New Roman"/>
        </w:rPr>
        <w:t>una</w:t>
      </w:r>
      <w:r w:rsidR="000377E4" w:rsidRPr="00F5744A">
        <w:rPr>
          <w:rFonts w:ascii="Times New Roman" w:hAnsi="Times New Roman" w:cs="Times New Roman"/>
        </w:rPr>
        <w:t>waweza kuwasiliana na ofisi ya UC BARKELEYS Committee for the protection of human Subjects,</w:t>
      </w:r>
      <w:r w:rsidR="00090819">
        <w:rPr>
          <w:rFonts w:ascii="Times New Roman" w:hAnsi="Times New Roman" w:cs="Times New Roman"/>
        </w:rPr>
        <w:t xml:space="preserve"> </w:t>
      </w:r>
      <w:r w:rsidR="000377E4" w:rsidRPr="00F5744A">
        <w:rPr>
          <w:rFonts w:ascii="Times New Roman" w:hAnsi="Times New Roman" w:cs="Times New Roman"/>
        </w:rPr>
        <w:t xml:space="preserve">kwa nambari </w:t>
      </w:r>
      <w:r w:rsidR="00090819">
        <w:rPr>
          <w:rFonts w:ascii="Times New Roman" w:hAnsi="Times New Roman" w:cs="Times New Roman"/>
        </w:rPr>
        <w:t>+1-</w:t>
      </w:r>
      <w:r w:rsidR="000377E4" w:rsidRPr="00F5744A">
        <w:rPr>
          <w:rFonts w:ascii="Times New Roman" w:hAnsi="Times New Roman" w:cs="Times New Roman"/>
        </w:rPr>
        <w:t xml:space="preserve">510-642-7461 ama </w:t>
      </w:r>
      <w:hyperlink r:id="rId8" w:history="1">
        <w:r w:rsidR="000377E4" w:rsidRPr="00F5744A">
          <w:rPr>
            <w:rStyle w:val="Hyperlink"/>
            <w:rFonts w:ascii="Times New Roman" w:hAnsi="Times New Roman" w:cs="Times New Roman"/>
          </w:rPr>
          <w:t>subjects@berkeley.edu</w:t>
        </w:r>
      </w:hyperlink>
      <w:r w:rsidR="009345F1" w:rsidRPr="009345F1">
        <w:rPr>
          <w:rStyle w:val="Hyperlink"/>
          <w:rFonts w:ascii="Times New Roman" w:hAnsi="Times New Roman" w:cs="Times New Roman"/>
          <w:color w:val="auto"/>
          <w:u w:val="none"/>
        </w:rPr>
        <w:t>.</w:t>
      </w:r>
    </w:p>
    <w:p w14:paraId="5F07C2EB" w14:textId="77777777" w:rsidR="009345F1" w:rsidRPr="00F5744A" w:rsidRDefault="009345F1" w:rsidP="009345F1">
      <w:pPr>
        <w:spacing w:after="0"/>
        <w:rPr>
          <w:rFonts w:ascii="Times New Roman" w:hAnsi="Times New Roman" w:cs="Times New Roman"/>
        </w:rPr>
      </w:pPr>
    </w:p>
    <w:p w14:paraId="47CDA429" w14:textId="77777777" w:rsidR="000377E4" w:rsidRDefault="000377E4" w:rsidP="009345F1">
      <w:pPr>
        <w:spacing w:after="0"/>
        <w:rPr>
          <w:ins w:id="20" w:author="Fredrick Onjoro" w:date="2015-04-20T11:20:00Z"/>
          <w:rFonts w:ascii="Times New Roman" w:hAnsi="Times New Roman" w:cs="Times New Roman"/>
          <w:b/>
        </w:rPr>
      </w:pPr>
      <w:r w:rsidRPr="00F5744A">
        <w:rPr>
          <w:rFonts w:ascii="Times New Roman" w:hAnsi="Times New Roman" w:cs="Times New Roman"/>
          <w:b/>
        </w:rPr>
        <w:t>IDHINI</w:t>
      </w:r>
    </w:p>
    <w:p w14:paraId="6A1BAAE8" w14:textId="42787D31" w:rsidR="00DD5895" w:rsidRDefault="00DD5895" w:rsidP="009345F1">
      <w:pPr>
        <w:spacing w:after="0"/>
        <w:rPr>
          <w:ins w:id="21" w:author="Fredrick Onjoro" w:date="2015-04-20T11:21:00Z"/>
          <w:rFonts w:ascii="Times New Roman" w:hAnsi="Times New Roman" w:cs="Times New Roman"/>
        </w:rPr>
      </w:pPr>
      <w:ins w:id="22" w:author="Fredrick Onjoro" w:date="2015-04-20T11:20:00Z">
        <w:r w:rsidRPr="00871752">
          <w:rPr>
            <w:rFonts w:ascii="Times New Roman" w:hAnsi="Times New Roman" w:cs="Times New Roman"/>
          </w:rPr>
          <w:t>Ikiwa unataka kushiriki katika utafiti huu, tafadhali sema hivyo</w:t>
        </w:r>
      </w:ins>
    </w:p>
    <w:p w14:paraId="2367A4C2" w14:textId="77777777" w:rsidR="00DD5895" w:rsidRPr="00871752" w:rsidRDefault="00DD5895" w:rsidP="009345F1">
      <w:pPr>
        <w:spacing w:after="0"/>
        <w:rPr>
          <w:rFonts w:ascii="Times New Roman" w:hAnsi="Times New Roman" w:cs="Times New Roman"/>
        </w:rPr>
      </w:pPr>
    </w:p>
    <w:p w14:paraId="371F9D39" w14:textId="77777777" w:rsidR="000377E4" w:rsidRDefault="000377E4" w:rsidP="009345F1">
      <w:pPr>
        <w:spacing w:after="0"/>
        <w:rPr>
          <w:rFonts w:ascii="Times New Roman" w:hAnsi="Times New Roman" w:cs="Times New Roman"/>
        </w:rPr>
      </w:pPr>
      <w:r w:rsidRPr="00F5744A">
        <w:rPr>
          <w:rFonts w:ascii="Times New Roman" w:hAnsi="Times New Roman" w:cs="Times New Roman"/>
        </w:rPr>
        <w:t xml:space="preserve">Umepewa nakala ya fomu </w:t>
      </w:r>
      <w:r w:rsidR="00BD4D48">
        <w:rPr>
          <w:rFonts w:ascii="Times New Roman" w:hAnsi="Times New Roman" w:cs="Times New Roman"/>
        </w:rPr>
        <w:t>hii ya idhini</w:t>
      </w:r>
      <w:r w:rsidRPr="00F5744A">
        <w:rPr>
          <w:rFonts w:ascii="Times New Roman" w:hAnsi="Times New Roman" w:cs="Times New Roman"/>
        </w:rPr>
        <w:t>.</w:t>
      </w:r>
    </w:p>
    <w:p w14:paraId="5046A033" w14:textId="77777777" w:rsidR="00A97E9F" w:rsidRPr="0055109A" w:rsidRDefault="00A97E9F" w:rsidP="00A97E9F">
      <w:r w:rsidRPr="00C27E94">
        <w:rPr>
          <w:rFonts w:ascii="Times New Roman" w:hAnsi="Times New Roman"/>
          <w:b/>
          <w:sz w:val="24"/>
          <w:szCs w:val="24"/>
        </w:rPr>
        <w:t>ngojea hadi upate makubaliano au kukana kupitia kwa maneno. onyesha mapendeleo ya mhojiwa kwenye mahojiano</w:t>
      </w:r>
    </w:p>
    <w:p w14:paraId="22B68CDC" w14:textId="77777777" w:rsidR="00A97E9F" w:rsidRPr="00F5744A" w:rsidRDefault="00A97E9F" w:rsidP="009345F1">
      <w:pPr>
        <w:spacing w:after="0"/>
        <w:rPr>
          <w:rFonts w:ascii="Times New Roman" w:hAnsi="Times New Roman" w:cs="Times New Roman"/>
        </w:rPr>
      </w:pPr>
    </w:p>
    <w:p w14:paraId="0DA6B4F2" w14:textId="41D67C00" w:rsidR="00F5744A" w:rsidRPr="00F5744A" w:rsidRDefault="00F5744A" w:rsidP="009345F1">
      <w:pPr>
        <w:spacing w:after="0"/>
        <w:rPr>
          <w:rFonts w:ascii="Times New Roman" w:hAnsi="Times New Roman" w:cs="Times New Roman"/>
        </w:rPr>
      </w:pPr>
    </w:p>
    <w:sectPr w:rsidR="00F5744A" w:rsidRPr="00F5744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C6D32A" w14:textId="77777777" w:rsidR="00BE2CC1" w:rsidRDefault="00BE2CC1" w:rsidP="008D41B8">
      <w:pPr>
        <w:spacing w:after="0" w:line="240" w:lineRule="auto"/>
      </w:pPr>
      <w:r>
        <w:separator/>
      </w:r>
    </w:p>
  </w:endnote>
  <w:endnote w:type="continuationSeparator" w:id="0">
    <w:p w14:paraId="6D8F4705" w14:textId="77777777" w:rsidR="00BE2CC1" w:rsidRDefault="00BE2CC1" w:rsidP="008D4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4416799"/>
      <w:docPartObj>
        <w:docPartGallery w:val="Page Numbers (Bottom of Page)"/>
        <w:docPartUnique/>
      </w:docPartObj>
    </w:sdtPr>
    <w:sdtEndPr>
      <w:rPr>
        <w:noProof/>
      </w:rPr>
    </w:sdtEndPr>
    <w:sdtContent>
      <w:p w14:paraId="559159D9" w14:textId="77777777" w:rsidR="008D41B8" w:rsidRDefault="008D41B8" w:rsidP="008D41B8">
        <w:pPr>
          <w:pStyle w:val="Footer"/>
        </w:pPr>
        <w:r>
          <w:t xml:space="preserve">CPHS Protocol </w:t>
        </w:r>
        <w:r w:rsidRPr="00CC4226">
          <w:t>#2011-09-3654</w:t>
        </w:r>
      </w:p>
      <w:p w14:paraId="35E66797" w14:textId="7DD6E954" w:rsidR="008D41B8" w:rsidRDefault="008D41B8">
        <w:pPr>
          <w:pStyle w:val="Footer"/>
          <w:jc w:val="right"/>
        </w:pPr>
        <w:r>
          <w:fldChar w:fldCharType="begin"/>
        </w:r>
        <w:r>
          <w:instrText xml:space="preserve"> PAGE   \* MERGEFORMAT </w:instrText>
        </w:r>
        <w:r>
          <w:fldChar w:fldCharType="separate"/>
        </w:r>
        <w:r w:rsidR="00604E3A">
          <w:rPr>
            <w:noProof/>
          </w:rPr>
          <w:t>2</w:t>
        </w:r>
        <w:r>
          <w:rPr>
            <w:noProof/>
          </w:rPr>
          <w:fldChar w:fldCharType="end"/>
        </w:r>
      </w:p>
    </w:sdtContent>
  </w:sdt>
  <w:p w14:paraId="306F862A" w14:textId="77777777" w:rsidR="008D41B8" w:rsidRDefault="008D41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B62EED" w14:textId="77777777" w:rsidR="00BE2CC1" w:rsidRDefault="00BE2CC1" w:rsidP="008D41B8">
      <w:pPr>
        <w:spacing w:after="0" w:line="240" w:lineRule="auto"/>
      </w:pPr>
      <w:r>
        <w:separator/>
      </w:r>
    </w:p>
  </w:footnote>
  <w:footnote w:type="continuationSeparator" w:id="0">
    <w:p w14:paraId="4DAA632F" w14:textId="77777777" w:rsidR="00BE2CC1" w:rsidRDefault="00BE2CC1" w:rsidP="008D41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DB507D"/>
    <w:multiLevelType w:val="hybridMultilevel"/>
    <w:tmpl w:val="11CE7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F462D6"/>
    <w:multiLevelType w:val="hybridMultilevel"/>
    <w:tmpl w:val="D2D4C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lly Dentz">
    <w15:presenceInfo w15:providerId="None" w15:userId="Holly Dent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BEB"/>
    <w:rsid w:val="000377E4"/>
    <w:rsid w:val="00042F54"/>
    <w:rsid w:val="00050693"/>
    <w:rsid w:val="000578D2"/>
    <w:rsid w:val="00090819"/>
    <w:rsid w:val="000D4CF5"/>
    <w:rsid w:val="00104FE1"/>
    <w:rsid w:val="001150DE"/>
    <w:rsid w:val="00151E3C"/>
    <w:rsid w:val="00154BEA"/>
    <w:rsid w:val="002E2D70"/>
    <w:rsid w:val="002F3D81"/>
    <w:rsid w:val="003427DF"/>
    <w:rsid w:val="00346229"/>
    <w:rsid w:val="00353EDB"/>
    <w:rsid w:val="00375333"/>
    <w:rsid w:val="003906CC"/>
    <w:rsid w:val="003B2BEB"/>
    <w:rsid w:val="003E30C2"/>
    <w:rsid w:val="003F3BA7"/>
    <w:rsid w:val="00490AED"/>
    <w:rsid w:val="004C0E67"/>
    <w:rsid w:val="00537959"/>
    <w:rsid w:val="00574727"/>
    <w:rsid w:val="00586F51"/>
    <w:rsid w:val="005C6D94"/>
    <w:rsid w:val="005D15F5"/>
    <w:rsid w:val="00604E3A"/>
    <w:rsid w:val="00672BC0"/>
    <w:rsid w:val="006A57E2"/>
    <w:rsid w:val="006C1482"/>
    <w:rsid w:val="007573BA"/>
    <w:rsid w:val="007C0111"/>
    <w:rsid w:val="007D528E"/>
    <w:rsid w:val="007E13B0"/>
    <w:rsid w:val="0080413D"/>
    <w:rsid w:val="00837DE1"/>
    <w:rsid w:val="00871752"/>
    <w:rsid w:val="00886203"/>
    <w:rsid w:val="008D41B8"/>
    <w:rsid w:val="008F2A3C"/>
    <w:rsid w:val="0093168B"/>
    <w:rsid w:val="009345F1"/>
    <w:rsid w:val="009B0AB4"/>
    <w:rsid w:val="00A2148B"/>
    <w:rsid w:val="00A21E31"/>
    <w:rsid w:val="00A66A49"/>
    <w:rsid w:val="00A97E9F"/>
    <w:rsid w:val="00AA18D9"/>
    <w:rsid w:val="00AB552A"/>
    <w:rsid w:val="00AD2138"/>
    <w:rsid w:val="00B161D2"/>
    <w:rsid w:val="00B96612"/>
    <w:rsid w:val="00BD41C8"/>
    <w:rsid w:val="00BD4D48"/>
    <w:rsid w:val="00BE2CC1"/>
    <w:rsid w:val="00C075E6"/>
    <w:rsid w:val="00C16379"/>
    <w:rsid w:val="00C65CF6"/>
    <w:rsid w:val="00CA1206"/>
    <w:rsid w:val="00CC5450"/>
    <w:rsid w:val="00D12010"/>
    <w:rsid w:val="00D37962"/>
    <w:rsid w:val="00D440BC"/>
    <w:rsid w:val="00DC6D4A"/>
    <w:rsid w:val="00DD5895"/>
    <w:rsid w:val="00DE06AE"/>
    <w:rsid w:val="00E446CE"/>
    <w:rsid w:val="00E736E4"/>
    <w:rsid w:val="00E80064"/>
    <w:rsid w:val="00E84546"/>
    <w:rsid w:val="00EB29CD"/>
    <w:rsid w:val="00EB3737"/>
    <w:rsid w:val="00EB43D6"/>
    <w:rsid w:val="00EC074C"/>
    <w:rsid w:val="00EC39E5"/>
    <w:rsid w:val="00F02F91"/>
    <w:rsid w:val="00F176F0"/>
    <w:rsid w:val="00F30F1F"/>
    <w:rsid w:val="00F5305B"/>
    <w:rsid w:val="00F55546"/>
    <w:rsid w:val="00F5744A"/>
    <w:rsid w:val="00F83A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D7CD95"/>
  <w15:docId w15:val="{B2CF4295-A7BD-4044-9AA1-DEEF812E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7E4"/>
    <w:rPr>
      <w:color w:val="0000FF" w:themeColor="hyperlink"/>
      <w:u w:val="single"/>
    </w:rPr>
  </w:style>
  <w:style w:type="character" w:styleId="CommentReference">
    <w:name w:val="annotation reference"/>
    <w:basedOn w:val="DefaultParagraphFont"/>
    <w:unhideWhenUsed/>
    <w:rsid w:val="00B161D2"/>
    <w:rPr>
      <w:sz w:val="16"/>
      <w:szCs w:val="16"/>
    </w:rPr>
  </w:style>
  <w:style w:type="paragraph" w:styleId="BalloonText">
    <w:name w:val="Balloon Text"/>
    <w:basedOn w:val="Normal"/>
    <w:link w:val="BalloonTextChar"/>
    <w:uiPriority w:val="99"/>
    <w:semiHidden/>
    <w:unhideWhenUsed/>
    <w:rsid w:val="00B16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2"/>
    <w:rPr>
      <w:rFonts w:ascii="Tahoma" w:hAnsi="Tahoma" w:cs="Tahoma"/>
      <w:sz w:val="16"/>
      <w:szCs w:val="16"/>
    </w:rPr>
  </w:style>
  <w:style w:type="paragraph" w:styleId="CommentText">
    <w:name w:val="annotation text"/>
    <w:basedOn w:val="Normal"/>
    <w:link w:val="CommentTextChar"/>
    <w:unhideWhenUsed/>
    <w:rsid w:val="00B161D2"/>
    <w:pPr>
      <w:spacing w:line="240" w:lineRule="auto"/>
    </w:pPr>
    <w:rPr>
      <w:sz w:val="20"/>
      <w:szCs w:val="20"/>
    </w:rPr>
  </w:style>
  <w:style w:type="character" w:customStyle="1" w:styleId="CommentTextChar">
    <w:name w:val="Comment Text Char"/>
    <w:basedOn w:val="DefaultParagraphFont"/>
    <w:link w:val="CommentText"/>
    <w:rsid w:val="00B161D2"/>
    <w:rPr>
      <w:sz w:val="20"/>
      <w:szCs w:val="20"/>
    </w:rPr>
  </w:style>
  <w:style w:type="paragraph" w:styleId="ListParagraph">
    <w:name w:val="List Paragraph"/>
    <w:basedOn w:val="Normal"/>
    <w:uiPriority w:val="34"/>
    <w:qFormat/>
    <w:rsid w:val="00B161D2"/>
    <w:pPr>
      <w:ind w:left="720"/>
      <w:contextualSpacing/>
    </w:pPr>
  </w:style>
  <w:style w:type="paragraph" w:styleId="Header">
    <w:name w:val="header"/>
    <w:basedOn w:val="Normal"/>
    <w:link w:val="HeaderChar"/>
    <w:uiPriority w:val="99"/>
    <w:unhideWhenUsed/>
    <w:rsid w:val="008D41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1B8"/>
  </w:style>
  <w:style w:type="paragraph" w:styleId="Footer">
    <w:name w:val="footer"/>
    <w:basedOn w:val="Normal"/>
    <w:link w:val="FooterChar"/>
    <w:uiPriority w:val="99"/>
    <w:unhideWhenUsed/>
    <w:rsid w:val="008D41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1B8"/>
  </w:style>
  <w:style w:type="paragraph" w:styleId="CommentSubject">
    <w:name w:val="annotation subject"/>
    <w:basedOn w:val="CommentText"/>
    <w:next w:val="CommentText"/>
    <w:link w:val="CommentSubjectChar"/>
    <w:uiPriority w:val="99"/>
    <w:semiHidden/>
    <w:unhideWhenUsed/>
    <w:rsid w:val="000578D2"/>
    <w:rPr>
      <w:b/>
      <w:bCs/>
    </w:rPr>
  </w:style>
  <w:style w:type="character" w:customStyle="1" w:styleId="CommentSubjectChar">
    <w:name w:val="Comment Subject Char"/>
    <w:basedOn w:val="CommentTextChar"/>
    <w:link w:val="CommentSubject"/>
    <w:uiPriority w:val="99"/>
    <w:semiHidden/>
    <w:rsid w:val="000578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 user</dc:creator>
  <cp:lastModifiedBy>Holly Dentz</cp:lastModifiedBy>
  <cp:revision>4</cp:revision>
  <dcterms:created xsi:type="dcterms:W3CDTF">2015-04-21T13:06:00Z</dcterms:created>
  <dcterms:modified xsi:type="dcterms:W3CDTF">2015-05-25T13:58:00Z</dcterms:modified>
</cp:coreProperties>
</file>