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C8" w:rsidRDefault="00F5744A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CB9F31" wp14:editId="77A6D47E">
            <wp:simplePos x="0" y="0"/>
            <wp:positionH relativeFrom="column">
              <wp:posOffset>2219325</wp:posOffset>
            </wp:positionH>
            <wp:positionV relativeFrom="paragraph">
              <wp:posOffset>-607060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1D2" w:rsidRPr="00B161D2">
        <w:rPr>
          <w:rFonts w:ascii="Times New Roman" w:hAnsi="Times New Roman" w:cs="Times New Roman"/>
          <w:b/>
        </w:rPr>
        <w:t xml:space="preserve"> </w:t>
      </w:r>
      <w:r w:rsidR="00B161D2">
        <w:rPr>
          <w:rFonts w:ascii="Times New Roman" w:hAnsi="Times New Roman" w:cs="Times New Roman"/>
          <w:b/>
        </w:rPr>
        <w:t xml:space="preserve">IDHINI </w:t>
      </w:r>
      <w:r w:rsidR="00BD41C8" w:rsidRPr="00F5744A">
        <w:rPr>
          <w:rFonts w:ascii="Times New Roman" w:hAnsi="Times New Roman" w:cs="Times New Roman"/>
          <w:b/>
        </w:rPr>
        <w:t>YA KUSHIRIKI K</w:t>
      </w:r>
      <w:r w:rsidR="003427DF">
        <w:rPr>
          <w:rFonts w:ascii="Times New Roman" w:hAnsi="Times New Roman" w:cs="Times New Roman"/>
          <w:b/>
        </w:rPr>
        <w:t>WA UTAFITI WA WASH BENEFITS PROJECT</w:t>
      </w:r>
      <w:r w:rsidR="00BD41C8" w:rsidRPr="00F5744A">
        <w:rPr>
          <w:rFonts w:ascii="Times New Roman" w:hAnsi="Times New Roman" w:cs="Times New Roman"/>
          <w:b/>
        </w:rPr>
        <w:t xml:space="preserve"> </w:t>
      </w:r>
      <w:r w:rsidR="00055F7D">
        <w:rPr>
          <w:rFonts w:ascii="Times New Roman" w:hAnsi="Times New Roman" w:cs="Times New Roman"/>
          <w:b/>
        </w:rPr>
        <w:t>UPTAKE ASSESSMENT</w:t>
      </w:r>
      <w:r w:rsidR="00B161D2">
        <w:rPr>
          <w:rFonts w:ascii="Times New Roman" w:hAnsi="Times New Roman" w:cs="Times New Roman"/>
          <w:b/>
        </w:rPr>
        <w:t xml:space="preserve"> </w:t>
      </w:r>
      <w:r w:rsidR="00BD41C8" w:rsidRPr="00F5744A">
        <w:rPr>
          <w:rFonts w:ascii="Times New Roman" w:hAnsi="Times New Roman" w:cs="Times New Roman"/>
          <w:b/>
        </w:rPr>
        <w:t xml:space="preserve">IDHINI YA </w:t>
      </w:r>
      <w:r w:rsidR="00346229" w:rsidRPr="00055F7D">
        <w:rPr>
          <w:rFonts w:ascii="Times New Roman" w:hAnsi="Times New Roman" w:cs="Times New Roman"/>
          <w:b/>
        </w:rPr>
        <w:t>KUSHIRIKI</w:t>
      </w:r>
    </w:p>
    <w:p w:rsidR="009345F1" w:rsidRPr="00B161D2" w:rsidRDefault="009345F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:rsidR="00353EDB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MADA YA UTAFITI:</w:t>
      </w:r>
      <w:r w:rsidRPr="00F5744A">
        <w:rPr>
          <w:rFonts w:ascii="Times New Roman" w:hAnsi="Times New Roman" w:cs="Times New Roman"/>
        </w:rPr>
        <w:t xml:space="preserve"> WASH BENEFITS-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Kuosha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mikono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kutibu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maji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usafi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lishe</w:t>
      </w:r>
      <w:proofErr w:type="spellEnd"/>
      <w:r w:rsidRPr="00F5744A">
        <w:rPr>
          <w:rFonts w:ascii="Times New Roman" w:hAnsi="Times New Roman" w:cs="Times New Roman"/>
        </w:rPr>
        <w:t xml:space="preserve"> bora na </w:t>
      </w:r>
      <w:proofErr w:type="spellStart"/>
      <w:r w:rsidR="00050693">
        <w:rPr>
          <w:rFonts w:ascii="Times New Roman" w:hAnsi="Times New Roman" w:cs="Times New Roman"/>
        </w:rPr>
        <w:t>vipimo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matokeo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mashinani</w:t>
      </w:r>
      <w:proofErr w:type="spellEnd"/>
      <w:r w:rsidRPr="00F5744A">
        <w:rPr>
          <w:rFonts w:ascii="Times New Roman" w:hAnsi="Times New Roman" w:cs="Times New Roman"/>
        </w:rPr>
        <w:t xml:space="preserve"> Kenya.</w:t>
      </w:r>
      <w:r w:rsidR="008F2A3C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</w:t>
      </w:r>
      <w:proofErr w:type="spellStart"/>
      <w:proofErr w:type="gramStart"/>
      <w:r w:rsidRPr="00F5744A">
        <w:rPr>
          <w:rFonts w:ascii="Times New Roman" w:hAnsi="Times New Roman" w:cs="Times New Roman"/>
        </w:rPr>
        <w:t>pia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inajulikana</w:t>
      </w:r>
      <w:proofErr w:type="spellEnd"/>
      <w:r w:rsidRPr="00F5744A">
        <w:rPr>
          <w:rFonts w:ascii="Times New Roman" w:hAnsi="Times New Roman" w:cs="Times New Roman"/>
        </w:rPr>
        <w:t xml:space="preserve"> kama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>)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3B2BEB" w:rsidRPr="00F5744A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UTANGULIZI</w:t>
      </w:r>
    </w:p>
    <w:p w:rsidR="003F3BA7" w:rsidRDefault="003B2BEB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langu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ni</w:t>
      </w:r>
      <w:proofErr w:type="spellEnd"/>
      <w:r w:rsidR="00B161D2">
        <w:rPr>
          <w:rFonts w:ascii="Times New Roman" w:hAnsi="Times New Roman" w:cs="Times New Roman"/>
        </w:rPr>
        <w:t>________________</w:t>
      </w:r>
      <w:r w:rsidR="00E84546" w:rsidRPr="00F5744A">
        <w:rPr>
          <w:rFonts w:ascii="Times New Roman" w:hAnsi="Times New Roman" w:cs="Times New Roman"/>
        </w:rPr>
        <w:t xml:space="preserve"> </w:t>
      </w:r>
      <w:r w:rsidR="00B161D2">
        <w:rPr>
          <w:rFonts w:ascii="Times New Roman" w:hAnsi="Times New Roman" w:cs="Times New Roman"/>
        </w:rPr>
        <w:t>[</w:t>
      </w: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r w:rsidRPr="00F5744A">
        <w:rPr>
          <w:rFonts w:ascii="Times New Roman" w:hAnsi="Times New Roman" w:cs="Times New Roman"/>
        </w:rPr>
        <w:t>Afisa</w:t>
      </w:r>
      <w:proofErr w:type="spellEnd"/>
      <w:r w:rsidR="00B161D2">
        <w:rPr>
          <w:rFonts w:ascii="Times New Roman" w:hAnsi="Times New Roman" w:cs="Times New Roman"/>
        </w:rPr>
        <w:t>]</w:t>
      </w:r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ninatoka</w:t>
      </w:r>
      <w:proofErr w:type="spellEnd"/>
      <w:r w:rsidRPr="00F5744A">
        <w:rPr>
          <w:rFonts w:ascii="Times New Roman" w:hAnsi="Times New Roman" w:cs="Times New Roman"/>
        </w:rPr>
        <w:t xml:space="preserve"> Innovation</w:t>
      </w:r>
      <w:r w:rsidR="00B161D2">
        <w:rPr>
          <w:rFonts w:ascii="Times New Roman" w:hAnsi="Times New Roman" w:cs="Times New Roman"/>
        </w:rPr>
        <w:t>s</w:t>
      </w:r>
      <w:r w:rsidRPr="00F5744A">
        <w:rPr>
          <w:rFonts w:ascii="Times New Roman" w:hAnsi="Times New Roman" w:cs="Times New Roman"/>
        </w:rPr>
        <w:t xml:space="preserve"> for </w:t>
      </w:r>
      <w:r w:rsidR="00B161D2">
        <w:rPr>
          <w:rFonts w:ascii="Times New Roman" w:hAnsi="Times New Roman" w:cs="Times New Roman"/>
        </w:rPr>
        <w:t>P</w:t>
      </w:r>
      <w:r w:rsidRPr="00F5744A">
        <w:rPr>
          <w:rFonts w:ascii="Times New Roman" w:hAnsi="Times New Roman" w:cs="Times New Roman"/>
        </w:rPr>
        <w:t>overty Action</w:t>
      </w:r>
      <w:r w:rsidR="00A21E31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(I</w:t>
      </w:r>
      <w:r w:rsidR="00AB552A" w:rsidRPr="00F5744A">
        <w:rPr>
          <w:rFonts w:ascii="Times New Roman" w:hAnsi="Times New Roman" w:cs="Times New Roman"/>
        </w:rPr>
        <w:t xml:space="preserve">PA) </w:t>
      </w:r>
      <w:proofErr w:type="spellStart"/>
      <w:r w:rsidR="00AB552A" w:rsidRPr="00F5744A">
        <w:rPr>
          <w:rFonts w:ascii="Times New Roman" w:hAnsi="Times New Roman" w:cs="Times New Roman"/>
        </w:rPr>
        <w:t>ilioko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proofErr w:type="spellStart"/>
      <w:r w:rsidR="00AB552A" w:rsidRPr="00F5744A">
        <w:rPr>
          <w:rFonts w:ascii="Times New Roman" w:hAnsi="Times New Roman" w:cs="Times New Roman"/>
        </w:rPr>
        <w:t>mjini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r w:rsidR="00E84546" w:rsidRPr="00F5744A">
        <w:rPr>
          <w:rFonts w:ascii="Times New Roman" w:hAnsi="Times New Roman" w:cs="Times New Roman"/>
        </w:rPr>
        <w:t>(KAKAMEGA/BUNGOMA)</w:t>
      </w:r>
      <w:r w:rsidRPr="00F5744A">
        <w:rPr>
          <w:rFonts w:ascii="Times New Roman" w:hAnsi="Times New Roman" w:cs="Times New Roman"/>
        </w:rPr>
        <w:t>.</w:t>
      </w:r>
      <w:proofErr w:type="gramEnd"/>
      <w:r w:rsidR="00E84546" w:rsidRPr="00F5744A">
        <w:rPr>
          <w:rFonts w:ascii="Times New Roman" w:hAnsi="Times New Roman" w:cs="Times New Roman"/>
        </w:rPr>
        <w:t xml:space="preserve"> </w:t>
      </w:r>
      <w:proofErr w:type="spellStart"/>
      <w:r w:rsidR="00AA066B" w:rsidRPr="00F5744A">
        <w:rPr>
          <w:rFonts w:ascii="Times New Roman" w:hAnsi="Times New Roman" w:cs="Times New Roman"/>
        </w:rPr>
        <w:t>Ninafanya</w:t>
      </w:r>
      <w:proofErr w:type="spellEnd"/>
      <w:r w:rsidR="00AA066B" w:rsidRPr="00F5744A">
        <w:rPr>
          <w:rFonts w:ascii="Times New Roman" w:hAnsi="Times New Roman" w:cs="Times New Roman"/>
        </w:rPr>
        <w:t xml:space="preserve"> </w:t>
      </w:r>
      <w:proofErr w:type="spellStart"/>
      <w:r w:rsidR="00AA066B" w:rsidRPr="00F5744A">
        <w:rPr>
          <w:rFonts w:ascii="Times New Roman" w:hAnsi="Times New Roman" w:cs="Times New Roman"/>
        </w:rPr>
        <w:t>kazi</w:t>
      </w:r>
      <w:proofErr w:type="spellEnd"/>
      <w:r w:rsidR="00AA066B" w:rsidRPr="00F5744A">
        <w:rPr>
          <w:rFonts w:ascii="Times New Roman" w:hAnsi="Times New Roman" w:cs="Times New Roman"/>
        </w:rPr>
        <w:t xml:space="preserve"> </w:t>
      </w:r>
      <w:proofErr w:type="gramStart"/>
      <w:r w:rsidR="00AA066B" w:rsidRPr="00F5744A">
        <w:rPr>
          <w:rFonts w:ascii="Times New Roman" w:hAnsi="Times New Roman" w:cs="Times New Roman"/>
        </w:rPr>
        <w:t>na</w:t>
      </w:r>
      <w:proofErr w:type="gramEnd"/>
      <w:r w:rsidR="00AA066B" w:rsidRPr="00F5744A">
        <w:rPr>
          <w:rFonts w:ascii="Times New Roman" w:hAnsi="Times New Roman" w:cs="Times New Roman"/>
        </w:rPr>
        <w:t xml:space="preserve"> Clair Null </w:t>
      </w:r>
      <w:proofErr w:type="spellStart"/>
      <w:r w:rsidR="00AA066B" w:rsidRPr="00F5744A">
        <w:rPr>
          <w:rFonts w:ascii="Times New Roman" w:hAnsi="Times New Roman" w:cs="Times New Roman"/>
        </w:rPr>
        <w:t>kutoka</w:t>
      </w:r>
      <w:proofErr w:type="spellEnd"/>
      <w:r w:rsidR="00AA066B" w:rsidRPr="00E804F8">
        <w:rPr>
          <w:rFonts w:ascii="Times New Roman" w:hAnsi="Times New Roman" w:cs="Times New Roman"/>
        </w:rPr>
        <w:t xml:space="preserve"> </w:t>
      </w:r>
      <w:r w:rsidR="00AA066B" w:rsidRPr="00F5744A">
        <w:rPr>
          <w:rFonts w:ascii="Times New Roman" w:hAnsi="Times New Roman" w:cs="Times New Roman"/>
        </w:rPr>
        <w:t>Innovation</w:t>
      </w:r>
      <w:r w:rsidR="00AA066B">
        <w:rPr>
          <w:rFonts w:ascii="Times New Roman" w:hAnsi="Times New Roman" w:cs="Times New Roman"/>
        </w:rPr>
        <w:t>s</w:t>
      </w:r>
      <w:r w:rsidR="00AA066B" w:rsidRPr="00F5744A">
        <w:rPr>
          <w:rFonts w:ascii="Times New Roman" w:hAnsi="Times New Roman" w:cs="Times New Roman"/>
        </w:rPr>
        <w:t xml:space="preserve"> for </w:t>
      </w:r>
      <w:r w:rsidR="00AA066B">
        <w:rPr>
          <w:rFonts w:ascii="Times New Roman" w:hAnsi="Times New Roman" w:cs="Times New Roman"/>
        </w:rPr>
        <w:t>P</w:t>
      </w:r>
      <w:r w:rsidR="00AA066B" w:rsidRPr="00F5744A">
        <w:rPr>
          <w:rFonts w:ascii="Times New Roman" w:hAnsi="Times New Roman" w:cs="Times New Roman"/>
        </w:rPr>
        <w:t xml:space="preserve">overty Action </w:t>
      </w:r>
      <w:proofErr w:type="spellStart"/>
      <w:r w:rsidR="00AA066B" w:rsidRPr="00F5744A">
        <w:rPr>
          <w:rFonts w:ascii="Times New Roman" w:hAnsi="Times New Roman" w:cs="Times New Roman"/>
        </w:rPr>
        <w:t>iliyoko</w:t>
      </w:r>
      <w:proofErr w:type="spellEnd"/>
      <w:r w:rsidR="00AA066B" w:rsidRPr="00F5744A">
        <w:rPr>
          <w:rFonts w:ascii="Times New Roman" w:hAnsi="Times New Roman" w:cs="Times New Roman"/>
        </w:rPr>
        <w:t xml:space="preserve"> </w:t>
      </w:r>
      <w:proofErr w:type="spellStart"/>
      <w:r w:rsidR="00AA066B" w:rsidRPr="00F5744A">
        <w:rPr>
          <w:rFonts w:ascii="Times New Roman" w:hAnsi="Times New Roman" w:cs="Times New Roman"/>
        </w:rPr>
        <w:t>marekani</w:t>
      </w:r>
      <w:proofErr w:type="spellEnd"/>
      <w:r w:rsidR="00AA066B" w:rsidRPr="00F5744A">
        <w:rPr>
          <w:rFonts w:ascii="Times New Roman" w:hAnsi="Times New Roman" w:cs="Times New Roman"/>
        </w:rPr>
        <w:t>.</w:t>
      </w:r>
      <w:r w:rsidR="00AA066B">
        <w:rPr>
          <w:rFonts w:ascii="Times New Roman" w:hAnsi="Times New Roman" w:cs="Times New Roman"/>
        </w:rPr>
        <w:t xml:space="preserve"> </w:t>
      </w:r>
      <w:r w:rsidR="00E446CE" w:rsidRPr="00F5744A">
        <w:rPr>
          <w:rFonts w:ascii="Times New Roman" w:hAnsi="Times New Roman" w:cs="Times New Roman"/>
        </w:rPr>
        <w:t xml:space="preserve">Nina </w:t>
      </w:r>
      <w:r w:rsidR="00B161D2">
        <w:rPr>
          <w:rFonts w:ascii="Times New Roman" w:hAnsi="Times New Roman" w:cs="Times New Roman"/>
        </w:rPr>
        <w:t>[</w:t>
      </w:r>
      <w:r w:rsidR="00E446CE" w:rsidRPr="00B161D2">
        <w:rPr>
          <w:rFonts w:ascii="Times New Roman" w:hAnsi="Times New Roman" w:cs="Times New Roman"/>
          <w:i/>
        </w:rPr>
        <w:t>Tuna</w:t>
      </w:r>
      <w:r w:rsidR="00B161D2">
        <w:rPr>
          <w:rFonts w:ascii="Times New Roman" w:hAnsi="Times New Roman" w:cs="Times New Roman"/>
        </w:rPr>
        <w:t>]</w:t>
      </w:r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tarajia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kufatilia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mradi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wetu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ambayo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nakualika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>.</w:t>
      </w:r>
      <w:r w:rsidR="003F3BA7">
        <w:rPr>
          <w:rFonts w:ascii="Times New Roman" w:hAnsi="Times New Roman" w:cs="Times New Roman"/>
        </w:rPr>
        <w:t xml:space="preserve"> </w:t>
      </w:r>
    </w:p>
    <w:p w:rsid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9345F1" w:rsidRPr="00F5744A" w:rsidRDefault="003F3BA7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E446CE" w:rsidRPr="00F5744A">
        <w:rPr>
          <w:rFonts w:ascii="Times New Roman" w:hAnsi="Times New Roman" w:cs="Times New Roman"/>
        </w:rPr>
        <w:t>nakaribishwa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huu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kwa</w:t>
      </w:r>
      <w:proofErr w:type="spellEnd"/>
      <w:r w:rsidR="00D20335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sababu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proofErr w:type="spellStart"/>
      <w:r w:rsidR="00670AE1">
        <w:rPr>
          <w:rFonts w:ascii="Times New Roman" w:hAnsi="Times New Roman" w:cs="Times New Roman"/>
        </w:rPr>
        <w:t>ulitembelewa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proofErr w:type="spellStart"/>
      <w:r w:rsidR="00670AE1">
        <w:rPr>
          <w:rFonts w:ascii="Times New Roman" w:hAnsi="Times New Roman" w:cs="Times New Roman"/>
        </w:rPr>
        <w:t>hivi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proofErr w:type="spellStart"/>
      <w:r w:rsidR="00670AE1">
        <w:rPr>
          <w:rFonts w:ascii="Times New Roman" w:hAnsi="Times New Roman" w:cs="Times New Roman"/>
        </w:rPr>
        <w:t>karibuni</w:t>
      </w:r>
      <w:proofErr w:type="spellEnd"/>
      <w:r w:rsidR="00670AE1">
        <w:rPr>
          <w:rFonts w:ascii="Times New Roman" w:hAnsi="Times New Roman" w:cs="Times New Roman"/>
        </w:rPr>
        <w:t xml:space="preserve"> na </w:t>
      </w:r>
      <w:proofErr w:type="spellStart"/>
      <w:r w:rsidR="00670AE1">
        <w:rPr>
          <w:rFonts w:ascii="Times New Roman" w:hAnsi="Times New Roman" w:cs="Times New Roman"/>
        </w:rPr>
        <w:t>mmoja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proofErr w:type="spellStart"/>
      <w:r w:rsidR="00670AE1">
        <w:rPr>
          <w:rFonts w:ascii="Times New Roman" w:hAnsi="Times New Roman" w:cs="Times New Roman"/>
        </w:rPr>
        <w:t>wetu</w:t>
      </w:r>
      <w:proofErr w:type="spellEnd"/>
      <w:r w:rsidR="00670AE1">
        <w:rPr>
          <w:rFonts w:ascii="Times New Roman" w:hAnsi="Times New Roman" w:cs="Times New Roman"/>
        </w:rPr>
        <w:t xml:space="preserve"> ambaye </w:t>
      </w:r>
      <w:proofErr w:type="spellStart"/>
      <w:r w:rsidR="00670AE1">
        <w:rPr>
          <w:rFonts w:ascii="Times New Roman" w:hAnsi="Times New Roman" w:cs="Times New Roman"/>
        </w:rPr>
        <w:t>alikuuliza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proofErr w:type="spellStart"/>
      <w:r w:rsidR="00670AE1">
        <w:rPr>
          <w:rFonts w:ascii="Times New Roman" w:hAnsi="Times New Roman" w:cs="Times New Roman"/>
        </w:rPr>
        <w:t>maswali</w:t>
      </w:r>
      <w:proofErr w:type="spellEnd"/>
      <w:r w:rsidR="00670AE1">
        <w:rPr>
          <w:rFonts w:ascii="Times New Roman" w:hAnsi="Times New Roman" w:cs="Times New Roman"/>
        </w:rPr>
        <w:t xml:space="preserve"> Fulani </w:t>
      </w:r>
      <w:proofErr w:type="spellStart"/>
      <w:r w:rsidR="00670AE1">
        <w:rPr>
          <w:rFonts w:ascii="Times New Roman" w:hAnsi="Times New Roman" w:cs="Times New Roman"/>
        </w:rPr>
        <w:t>kuhusu</w:t>
      </w:r>
      <w:proofErr w:type="spellEnd"/>
      <w:r w:rsidR="00670AE1">
        <w:rPr>
          <w:rFonts w:ascii="Times New Roman" w:hAnsi="Times New Roman" w:cs="Times New Roman"/>
        </w:rPr>
        <w:t xml:space="preserve"> </w:t>
      </w:r>
      <w:r w:rsidR="00D20335">
        <w:rPr>
          <w:rFonts w:ascii="Times New Roman" w:hAnsi="Times New Roman" w:cs="Times New Roman"/>
        </w:rPr>
        <w:t xml:space="preserve">nyumba </w:t>
      </w:r>
      <w:proofErr w:type="spellStart"/>
      <w:r w:rsidR="00D20335">
        <w:rPr>
          <w:rFonts w:ascii="Times New Roman" w:hAnsi="Times New Roman" w:cs="Times New Roman"/>
        </w:rPr>
        <w:t>yako</w:t>
      </w:r>
      <w:proofErr w:type="spellEnd"/>
      <w:r w:rsidR="00D20335">
        <w:rPr>
          <w:rFonts w:ascii="Times New Roman" w:hAnsi="Times New Roman" w:cs="Times New Roman"/>
        </w:rPr>
        <w:t>.</w:t>
      </w:r>
      <w:r w:rsidR="00E446CE" w:rsidRPr="00F5744A">
        <w:rPr>
          <w:rFonts w:ascii="Times New Roman" w:hAnsi="Times New Roman" w:cs="Times New Roman"/>
        </w:rPr>
        <w:t xml:space="preserve"> </w:t>
      </w:r>
      <w:r w:rsidR="00D20335">
        <w:rPr>
          <w:i/>
          <w:highlight w:val="yellow"/>
        </w:rPr>
        <w:t xml:space="preserve"> </w:t>
      </w:r>
    </w:p>
    <w:p w:rsidR="00AB552A" w:rsidRPr="00F5744A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LENGO</w:t>
      </w:r>
      <w:r w:rsidR="000D4CF5" w:rsidRPr="00F5744A">
        <w:rPr>
          <w:rFonts w:ascii="Times New Roman" w:hAnsi="Times New Roman" w:cs="Times New Roman"/>
          <w:b/>
        </w:rPr>
        <w:t>/MADHUMUNI</w:t>
      </w:r>
    </w:p>
    <w:p w:rsidR="00A6153F" w:rsidRPr="00F5744A" w:rsidRDefault="00AB552A" w:rsidP="00A6153F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</w:rPr>
        <w:t>Lengo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 xml:space="preserve"> ili </w:t>
      </w:r>
      <w:proofErr w:type="spellStart"/>
      <w:r w:rsidRPr="00F5744A">
        <w:rPr>
          <w:rFonts w:ascii="Times New Roman" w:hAnsi="Times New Roman" w:cs="Times New Roman"/>
        </w:rPr>
        <w:t>kupata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kujua</w:t>
      </w:r>
      <w:proofErr w:type="spellEnd"/>
      <w:r w:rsidRPr="00F5744A">
        <w:rPr>
          <w:rFonts w:ascii="Times New Roman" w:hAnsi="Times New Roman" w:cs="Times New Roman"/>
        </w:rPr>
        <w:t xml:space="preserve"> vile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yanavyo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athiri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ukuaji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mtoto</w:t>
      </w:r>
      <w:proofErr w:type="spellEnd"/>
      <w:r w:rsidRPr="00F5744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A6153F">
        <w:rPr>
          <w:rFonts w:ascii="Times New Roman" w:hAnsi="Times New Roman" w:cs="Times New Roman"/>
        </w:rPr>
        <w:t>Tungependa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kuhakikisha</w:t>
      </w:r>
      <w:proofErr w:type="spellEnd"/>
      <w:r w:rsidR="00A6153F">
        <w:rPr>
          <w:rFonts w:ascii="Times New Roman" w:hAnsi="Times New Roman" w:cs="Times New Roman"/>
        </w:rPr>
        <w:t xml:space="preserve"> kuwa </w:t>
      </w:r>
      <w:proofErr w:type="spellStart"/>
      <w:r w:rsidR="00A6153F">
        <w:rPr>
          <w:rFonts w:ascii="Times New Roman" w:hAnsi="Times New Roman" w:cs="Times New Roman"/>
        </w:rPr>
        <w:t>utafiti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wetu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utazingatia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vikamilifu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mahitaji</w:t>
      </w:r>
      <w:proofErr w:type="spellEnd"/>
      <w:r w:rsidR="00A6153F">
        <w:rPr>
          <w:rFonts w:ascii="Times New Roman" w:hAnsi="Times New Roman" w:cs="Times New Roman"/>
        </w:rPr>
        <w:t xml:space="preserve"> haya.</w:t>
      </w:r>
      <w:proofErr w:type="gramEnd"/>
      <w:r w:rsidR="00A6153F" w:rsidRPr="00F5744A">
        <w:rPr>
          <w:rFonts w:ascii="Times New Roman" w:hAnsi="Times New Roman" w:cs="Times New Roman"/>
        </w:rPr>
        <w:t xml:space="preserve"> </w:t>
      </w:r>
    </w:p>
    <w:p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:rsidR="00AA18D9" w:rsidRPr="00F5744A" w:rsidRDefault="00AA18D9" w:rsidP="00A6153F">
      <w:pPr>
        <w:tabs>
          <w:tab w:val="left" w:pos="6690"/>
        </w:tabs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NJIA</w:t>
      </w:r>
      <w:r w:rsidR="00A6153F">
        <w:rPr>
          <w:rFonts w:ascii="Times New Roman" w:hAnsi="Times New Roman" w:cs="Times New Roman"/>
          <w:b/>
        </w:rPr>
        <w:tab/>
      </w:r>
    </w:p>
    <w:p w:rsidR="00AA18D9" w:rsidRDefault="00AA18D9" w:rsidP="009345F1">
      <w:pPr>
        <w:spacing w:after="0"/>
        <w:rPr>
          <w:i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kufatili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autaulizwa</w:t>
      </w:r>
      <w:proofErr w:type="spell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="00B161D2" w:rsidRPr="00F5744A">
        <w:rPr>
          <w:rFonts w:ascii="Times New Roman" w:hAnsi="Times New Roman" w:cs="Times New Roman"/>
        </w:rPr>
        <w:t>yafuatayo</w:t>
      </w:r>
      <w:proofErr w:type="spellEnd"/>
      <w:r w:rsidRPr="00F5744A">
        <w:rPr>
          <w:rFonts w:ascii="Times New Roman" w:hAnsi="Times New Roman" w:cs="Times New Roman"/>
        </w:rPr>
        <w:t>:</w:t>
      </w:r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kutuwezesha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kutathmini</w:t>
      </w:r>
      <w:proofErr w:type="spellEnd"/>
      <w:r w:rsidR="00A6153F">
        <w:rPr>
          <w:rFonts w:ascii="Times New Roman" w:hAnsi="Times New Roman" w:cs="Times New Roman"/>
        </w:rPr>
        <w:t xml:space="preserve"> na </w:t>
      </w:r>
      <w:proofErr w:type="spellStart"/>
      <w:r w:rsidR="00A6153F">
        <w:rPr>
          <w:rFonts w:ascii="Times New Roman" w:hAnsi="Times New Roman" w:cs="Times New Roman"/>
        </w:rPr>
        <w:t>kuboresha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utafiti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wetu</w:t>
      </w:r>
      <w:proofErr w:type="spellEnd"/>
      <w:r w:rsidR="00A6153F">
        <w:rPr>
          <w:rFonts w:ascii="Times New Roman" w:hAnsi="Times New Roman" w:cs="Times New Roman"/>
        </w:rPr>
        <w:t xml:space="preserve">, </w:t>
      </w:r>
      <w:proofErr w:type="spellStart"/>
      <w:r w:rsidR="00A6153F">
        <w:rPr>
          <w:rFonts w:ascii="Times New Roman" w:hAnsi="Times New Roman" w:cs="Times New Roman"/>
        </w:rPr>
        <w:t>tungependa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kukuuliza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maswali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machache</w:t>
      </w:r>
      <w:proofErr w:type="spellEnd"/>
      <w:r w:rsidR="00A6153F">
        <w:rPr>
          <w:rFonts w:ascii="Times New Roman" w:hAnsi="Times New Roman" w:cs="Times New Roman"/>
        </w:rPr>
        <w:t xml:space="preserve"> na </w:t>
      </w:r>
      <w:proofErr w:type="spellStart"/>
      <w:r w:rsidR="00A6153F">
        <w:rPr>
          <w:rFonts w:ascii="Times New Roman" w:hAnsi="Times New Roman" w:cs="Times New Roman"/>
        </w:rPr>
        <w:t>kuangalia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baadhi</w:t>
      </w:r>
      <w:proofErr w:type="spellEnd"/>
      <w:r w:rsidR="00A6153F">
        <w:rPr>
          <w:rFonts w:ascii="Times New Roman" w:hAnsi="Times New Roman" w:cs="Times New Roman"/>
        </w:rPr>
        <w:t xml:space="preserve"> yay a </w:t>
      </w:r>
      <w:proofErr w:type="spellStart"/>
      <w:r w:rsidR="00A6153F">
        <w:rPr>
          <w:rFonts w:ascii="Times New Roman" w:hAnsi="Times New Roman" w:cs="Times New Roman"/>
        </w:rPr>
        <w:t>vifaa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6153F">
        <w:rPr>
          <w:rFonts w:ascii="Times New Roman" w:hAnsi="Times New Roman" w:cs="Times New Roman"/>
        </w:rPr>
        <w:t>ulivyopewa</w:t>
      </w:r>
      <w:proofErr w:type="spellEnd"/>
      <w:r w:rsidR="00A6153F">
        <w:rPr>
          <w:rFonts w:ascii="Times New Roman" w:hAnsi="Times New Roman" w:cs="Times New Roman"/>
        </w:rPr>
        <w:t xml:space="preserve">  kama</w:t>
      </w:r>
      <w:proofErr w:type="gram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sehemu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ya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utafiti</w:t>
      </w:r>
      <w:proofErr w:type="spellEnd"/>
      <w:r w:rsidR="00A6153F">
        <w:rPr>
          <w:rFonts w:ascii="Times New Roman" w:hAnsi="Times New Roman" w:cs="Times New Roman"/>
        </w:rPr>
        <w:t xml:space="preserve">. </w:t>
      </w:r>
      <w:proofErr w:type="spellStart"/>
      <w:r w:rsidR="00A6153F">
        <w:rPr>
          <w:rFonts w:ascii="Times New Roman" w:hAnsi="Times New Roman" w:cs="Times New Roman"/>
        </w:rPr>
        <w:t>Hii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itafanyika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6153F">
        <w:rPr>
          <w:rFonts w:ascii="Times New Roman" w:hAnsi="Times New Roman" w:cs="Times New Roman"/>
        </w:rPr>
        <w:t>kwa</w:t>
      </w:r>
      <w:proofErr w:type="spellEnd"/>
      <w:proofErr w:type="gram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kijiji</w:t>
      </w:r>
      <w:proofErr w:type="spellEnd"/>
      <w:r w:rsidR="00A6153F">
        <w:rPr>
          <w:rFonts w:ascii="Times New Roman" w:hAnsi="Times New Roman" w:cs="Times New Roman"/>
        </w:rPr>
        <w:t xml:space="preserve"> </w:t>
      </w:r>
      <w:proofErr w:type="spellStart"/>
      <w:r w:rsidR="00A6153F">
        <w:rPr>
          <w:rFonts w:ascii="Times New Roman" w:hAnsi="Times New Roman" w:cs="Times New Roman"/>
        </w:rPr>
        <w:t>chako</w:t>
      </w:r>
      <w:proofErr w:type="spellEnd"/>
      <w:r w:rsidR="00A6153F">
        <w:rPr>
          <w:rFonts w:ascii="Times New Roman" w:hAnsi="Times New Roman" w:cs="Times New Roman"/>
        </w:rPr>
        <w:t>.</w:t>
      </w:r>
      <w:r w:rsidR="00911B8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1B87">
        <w:rPr>
          <w:rFonts w:ascii="Times New Roman" w:hAnsi="Times New Roman" w:cs="Times New Roman"/>
        </w:rPr>
        <w:t>Mazungu</w:t>
      </w:r>
      <w:proofErr w:type="spellEnd"/>
      <w:r w:rsidR="00911B87">
        <w:rPr>
          <w:rFonts w:ascii="Times New Roman" w:hAnsi="Times New Roman" w:cs="Times New Roman"/>
        </w:rPr>
        <w:t xml:space="preserve"> </w:t>
      </w:r>
      <w:proofErr w:type="spellStart"/>
      <w:r w:rsidR="00911B87">
        <w:rPr>
          <w:rFonts w:ascii="Times New Roman" w:hAnsi="Times New Roman" w:cs="Times New Roman"/>
        </w:rPr>
        <w:t>yatachukua</w:t>
      </w:r>
      <w:proofErr w:type="spellEnd"/>
      <w:r w:rsidR="00911B87">
        <w:rPr>
          <w:rFonts w:ascii="Times New Roman" w:hAnsi="Times New Roman" w:cs="Times New Roman"/>
        </w:rPr>
        <w:t xml:space="preserve"> </w:t>
      </w:r>
      <w:proofErr w:type="spellStart"/>
      <w:r w:rsidR="00911B87">
        <w:rPr>
          <w:rFonts w:ascii="Times New Roman" w:hAnsi="Times New Roman" w:cs="Times New Roman"/>
        </w:rPr>
        <w:t>karibu</w:t>
      </w:r>
      <w:proofErr w:type="spellEnd"/>
      <w:r w:rsidR="00911B87">
        <w:rPr>
          <w:rFonts w:ascii="Times New Roman" w:hAnsi="Times New Roman" w:cs="Times New Roman"/>
        </w:rPr>
        <w:t xml:space="preserve"> </w:t>
      </w:r>
      <w:proofErr w:type="spellStart"/>
      <w:r w:rsidR="00911B87">
        <w:rPr>
          <w:rFonts w:ascii="Times New Roman" w:hAnsi="Times New Roman" w:cs="Times New Roman"/>
        </w:rPr>
        <w:t>dakika</w:t>
      </w:r>
      <w:proofErr w:type="spellEnd"/>
      <w:r w:rsidR="00911B87">
        <w:rPr>
          <w:rFonts w:ascii="Times New Roman" w:hAnsi="Times New Roman" w:cs="Times New Roman"/>
        </w:rPr>
        <w:t xml:space="preserve"> 30 </w:t>
      </w:r>
      <w:proofErr w:type="spellStart"/>
      <w:r w:rsidR="00911B87">
        <w:rPr>
          <w:rFonts w:ascii="Times New Roman" w:hAnsi="Times New Roman" w:cs="Times New Roman"/>
        </w:rPr>
        <w:t>kukamilika</w:t>
      </w:r>
      <w:proofErr w:type="spellEnd"/>
      <w:r w:rsidR="00055F7D">
        <w:rPr>
          <w:rFonts w:ascii="Times New Roman" w:hAnsi="Times New Roman" w:cs="Times New Roman"/>
        </w:rPr>
        <w:t>.</w:t>
      </w:r>
      <w:proofErr w:type="gramEnd"/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Muda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wa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K</w:t>
      </w:r>
      <w:r w:rsidR="00050693">
        <w:rPr>
          <w:rFonts w:ascii="Times New Roman" w:hAnsi="Times New Roman" w:cs="Times New Roman"/>
        </w:rPr>
        <w:t>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utachukua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takribani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dakika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EB2D98">
        <w:rPr>
          <w:rFonts w:ascii="Times New Roman" w:hAnsi="Times New Roman" w:cs="Times New Roman"/>
        </w:rPr>
        <w:t>30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3F3BA7">
        <w:rPr>
          <w:rFonts w:ascii="Times New Roman" w:hAnsi="Times New Roman" w:cs="Times New Roman"/>
        </w:rPr>
        <w:t xml:space="preserve"> mara</w:t>
      </w:r>
      <w:r w:rsidR="00EB2D98">
        <w:rPr>
          <w:rFonts w:ascii="Times New Roman" w:hAnsi="Times New Roman" w:cs="Times New Roman"/>
        </w:rPr>
        <w:t>1</w:t>
      </w:r>
      <w:proofErr w:type="gramEnd"/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ya</w:t>
      </w:r>
      <w:proofErr w:type="spellEnd"/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ma</w:t>
      </w:r>
      <w:r w:rsidR="003F3BA7">
        <w:rPr>
          <w:rFonts w:ascii="Times New Roman" w:hAnsi="Times New Roman" w:cs="Times New Roman"/>
        </w:rPr>
        <w:t>tembeleo</w:t>
      </w:r>
      <w:proofErr w:type="spellEnd"/>
      <w:r w:rsidRPr="00F5744A">
        <w:rPr>
          <w:rFonts w:ascii="Times New Roman" w:hAnsi="Times New Roman" w:cs="Times New Roman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Mahali</w:t>
      </w:r>
      <w:proofErr w:type="spellEnd"/>
      <w:r w:rsidRPr="00F5744A">
        <w:rPr>
          <w:rFonts w:ascii="Times New Roman" w:hAnsi="Times New Roman" w:cs="Times New Roman"/>
          <w:b/>
        </w:rPr>
        <w:t xml:space="preserve"> pa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Pr="00F5744A">
        <w:rPr>
          <w:rFonts w:ascii="Times New Roman" w:hAnsi="Times New Roman" w:cs="Times New Roman"/>
        </w:rPr>
        <w:t xml:space="preserve"> Kila </w:t>
      </w:r>
      <w:proofErr w:type="spellStart"/>
      <w:r w:rsidRPr="00F5744A">
        <w:rPr>
          <w:rFonts w:ascii="Times New Roman" w:hAnsi="Times New Roman" w:cs="Times New Roman"/>
        </w:rPr>
        <w:t>mikakati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utafanyika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boma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lako</w:t>
      </w:r>
      <w:proofErr w:type="spellEnd"/>
      <w:r w:rsidR="00EB2D98">
        <w:rPr>
          <w:rFonts w:ascii="Times New Roman" w:hAnsi="Times New Roman" w:cs="Times New Roman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Manufaa</w:t>
      </w:r>
      <w:proofErr w:type="spellEnd"/>
    </w:p>
    <w:p w:rsidR="000D4CF5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kujibu</w:t>
      </w:r>
      <w:proofErr w:type="spellEnd"/>
      <w:r w:rsidRPr="00F5744A">
        <w:rPr>
          <w:rFonts w:ascii="Times New Roman" w:hAnsi="Times New Roman" w:cs="Times New Roman"/>
        </w:rPr>
        <w:t xml:space="preserve"> haya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hautanufaika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kibinafsi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gramStart"/>
      <w:r w:rsidR="00EB2D98">
        <w:rPr>
          <w:rFonts w:ascii="Times New Roman" w:hAnsi="Times New Roman" w:cs="Times New Roman"/>
        </w:rPr>
        <w:t>ili</w:t>
      </w:r>
      <w:proofErr w:type="gram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kutusaidia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kuelewa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jinsi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tunavyoendeleza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utafiti</w:t>
      </w:r>
      <w:proofErr w:type="spellEnd"/>
      <w:r w:rsidR="00EB2D98">
        <w:rPr>
          <w:rFonts w:ascii="Times New Roman" w:hAnsi="Times New Roman" w:cs="Times New Roman"/>
        </w:rPr>
        <w:t xml:space="preserve"> </w:t>
      </w:r>
      <w:proofErr w:type="spellStart"/>
      <w:r w:rsidR="00EB2D98">
        <w:rPr>
          <w:rFonts w:ascii="Times New Roman" w:hAnsi="Times New Roman" w:cs="Times New Roman"/>
        </w:rPr>
        <w:t>wetu</w:t>
      </w:r>
      <w:proofErr w:type="spellEnd"/>
      <w:r w:rsidR="00EB2D98">
        <w:rPr>
          <w:rFonts w:ascii="Times New Roman" w:hAnsi="Times New Roman" w:cs="Times New Roman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0D4CF5" w:rsidRPr="00F5744A" w:rsidRDefault="000D4CF5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Athari</w:t>
      </w:r>
      <w:proofErr w:type="spellEnd"/>
      <w:ins w:id="0" w:author="OSBORN KWENA " w:date="2014-06-17T13:08:00Z">
        <w:r w:rsidR="00EE3DF8">
          <w:rPr>
            <w:rFonts w:ascii="Times New Roman" w:hAnsi="Times New Roman" w:cs="Times New Roman"/>
            <w:b/>
          </w:rPr>
          <w:t xml:space="preserve">/ </w:t>
        </w:r>
        <w:proofErr w:type="spellStart"/>
        <w:r w:rsidR="00EE3DF8">
          <w:rPr>
            <w:rFonts w:ascii="Times New Roman" w:hAnsi="Times New Roman" w:cs="Times New Roman"/>
            <w:b/>
          </w:rPr>
          <w:t>Usumbufu</w:t>
        </w:r>
      </w:ins>
      <w:proofErr w:type="spellEnd"/>
    </w:p>
    <w:p w:rsidR="008776B5" w:rsidRPr="00F5744A" w:rsidRDefault="008776B5" w:rsidP="008776B5">
      <w:pPr>
        <w:spacing w:after="0"/>
        <w:rPr>
          <w:ins w:id="1" w:author="OSBORN KWENA " w:date="2014-06-17T11:13:00Z"/>
          <w:rFonts w:ascii="Times New Roman" w:hAnsi="Times New Roman" w:cs="Times New Roman"/>
        </w:rPr>
      </w:pPr>
      <w:ins w:id="2" w:author="OSBORN KWENA " w:date="2014-06-17T11:13:00Z">
        <w:r w:rsidRPr="00F5744A">
          <w:rPr>
            <w:rFonts w:ascii="Times New Roman" w:hAnsi="Times New Roman" w:cs="Times New Roman"/>
          </w:rPr>
          <w:t xml:space="preserve">Madhara </w:t>
        </w:r>
        <w:proofErr w:type="spellStart"/>
        <w:r>
          <w:rPr>
            <w:rFonts w:ascii="Times New Roman" w:hAnsi="Times New Roman" w:cs="Times New Roman"/>
          </w:rPr>
          <w:t>yanayotarajiwa</w:t>
        </w:r>
        <w:proofErr w:type="spellEnd"/>
        <w:r>
          <w:rPr>
            <w:rFonts w:ascii="Times New Roman" w:hAnsi="Times New Roman" w:cs="Times New Roman"/>
          </w:rPr>
          <w:t xml:space="preserve">, </w:t>
        </w:r>
        <w:proofErr w:type="spellStart"/>
        <w:r>
          <w:rPr>
            <w:rFonts w:ascii="Times New Roman" w:hAnsi="Times New Roman" w:cs="Times New Roman"/>
          </w:rPr>
          <w:t>usumbufu</w:t>
        </w:r>
        <w:proofErr w:type="spellEnd"/>
        <w:r>
          <w:rPr>
            <w:rFonts w:ascii="Times New Roman" w:hAnsi="Times New Roman" w:cs="Times New Roman"/>
          </w:rPr>
          <w:t xml:space="preserve"> na madhara </w:t>
        </w:r>
        <w:proofErr w:type="spellStart"/>
        <w:r>
          <w:rPr>
            <w:rFonts w:ascii="Times New Roman" w:hAnsi="Times New Roman" w:cs="Times New Roman"/>
          </w:rPr>
          <w:t>yanayohusiana</w:t>
        </w:r>
        <w:proofErr w:type="spellEnd"/>
        <w:r>
          <w:rPr>
            <w:rFonts w:ascii="Times New Roman" w:hAnsi="Times New Roman" w:cs="Times New Roman"/>
          </w:rPr>
          <w:t xml:space="preserve"> na </w:t>
        </w:r>
        <w:proofErr w:type="spellStart"/>
        <w:r>
          <w:rPr>
            <w:rFonts w:ascii="Times New Roman" w:hAnsi="Times New Roman" w:cs="Times New Roman"/>
          </w:rPr>
          <w:t>mradi</w:t>
        </w:r>
        <w:proofErr w:type="spellEnd"/>
        <w:r>
          <w:rPr>
            <w:rFonts w:ascii="Times New Roman" w:hAnsi="Times New Roman" w:cs="Times New Roman"/>
          </w:rPr>
          <w:t xml:space="preserve">  </w:t>
        </w:r>
        <w:proofErr w:type="spellStart"/>
        <w:r>
          <w:rPr>
            <w:rFonts w:ascii="Times New Roman" w:hAnsi="Times New Roman" w:cs="Times New Roman"/>
          </w:rPr>
          <w:t>ni</w:t>
        </w:r>
        <w:proofErr w:type="spellEnd"/>
        <w:r w:rsidRPr="00F5744A">
          <w:rPr>
            <w:rFonts w:ascii="Times New Roman" w:hAnsi="Times New Roman" w:cs="Times New Roman"/>
          </w:rPr>
          <w:t>:</w:t>
        </w:r>
        <w:bookmarkStart w:id="3" w:name="_GoBack"/>
        <w:bookmarkEnd w:id="3"/>
      </w:ins>
    </w:p>
    <w:p w:rsidR="000D4CF5" w:rsidRPr="00F5744A" w:rsidRDefault="000D4CF5" w:rsidP="009345F1">
      <w:pPr>
        <w:spacing w:after="0"/>
        <w:rPr>
          <w:rFonts w:ascii="Times New Roman" w:hAnsi="Times New Roman" w:cs="Times New Roman"/>
        </w:rPr>
      </w:pPr>
      <w:del w:id="4" w:author="OSBORN KWENA " w:date="2014-06-17T11:13:00Z">
        <w:r w:rsidRPr="00F5744A" w:rsidDel="008776B5">
          <w:rPr>
            <w:rFonts w:ascii="Times New Roman" w:hAnsi="Times New Roman" w:cs="Times New Roman"/>
          </w:rPr>
          <w:delText>Madhara yanayoweza kuletwa ni:</w:delText>
        </w:r>
      </w:del>
    </w:p>
    <w:p w:rsidR="000D4CF5" w:rsidRPr="00B161D2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B161D2">
        <w:rPr>
          <w:rFonts w:ascii="Times New Roman" w:hAnsi="Times New Roman" w:cs="Times New Roman"/>
        </w:rPr>
        <w:t>Baadhi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maswali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ambayo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ningependa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kukuuliza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yanaweza</w:t>
      </w:r>
      <w:proofErr w:type="spellEnd"/>
      <w:r w:rsidRPr="00B161D2">
        <w:rPr>
          <w:rFonts w:ascii="Times New Roman" w:hAnsi="Times New Roman" w:cs="Times New Roman"/>
        </w:rPr>
        <w:t xml:space="preserve"> kuwa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kibinasi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61D2">
        <w:rPr>
          <w:rFonts w:ascii="Times New Roman" w:hAnsi="Times New Roman" w:cs="Times New Roman"/>
        </w:rPr>
        <w:t>kwa</w:t>
      </w:r>
      <w:proofErr w:type="spellEnd"/>
      <w:proofErr w:type="gramEnd"/>
      <w:r w:rsidRPr="00B161D2">
        <w:rPr>
          <w:rFonts w:ascii="Times New Roman" w:hAnsi="Times New Roman" w:cs="Times New Roman"/>
        </w:rPr>
        <w:t xml:space="preserve"> vile </w:t>
      </w:r>
      <w:proofErr w:type="spellStart"/>
      <w:r w:rsidR="00C075E6" w:rsidRPr="00B161D2">
        <w:rPr>
          <w:rFonts w:ascii="Times New Roman" w:hAnsi="Times New Roman" w:cs="Times New Roman"/>
        </w:rPr>
        <w:t>yatahusu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maisha</w:t>
      </w:r>
      <w:proofErr w:type="spellEnd"/>
      <w:r w:rsidR="00C075E6" w:rsidRPr="00B161D2">
        <w:rPr>
          <w:rFonts w:ascii="Times New Roman" w:hAnsi="Times New Roman" w:cs="Times New Roman"/>
        </w:rPr>
        <w:t xml:space="preserve"> na </w:t>
      </w:r>
      <w:proofErr w:type="spellStart"/>
      <w:r w:rsidR="00C075E6" w:rsidRPr="00B161D2">
        <w:rPr>
          <w:rFonts w:ascii="Times New Roman" w:hAnsi="Times New Roman" w:cs="Times New Roman"/>
        </w:rPr>
        <w:t>afya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yako</w:t>
      </w:r>
      <w:proofErr w:type="spellEnd"/>
      <w:r w:rsidR="00C075E6" w:rsidRPr="00B161D2">
        <w:rPr>
          <w:rFonts w:ascii="Times New Roman" w:hAnsi="Times New Roman" w:cs="Times New Roman"/>
        </w:rPr>
        <w:t xml:space="preserve">. </w:t>
      </w:r>
      <w:proofErr w:type="spellStart"/>
      <w:r w:rsidR="00C075E6" w:rsidRPr="00B161D2">
        <w:rPr>
          <w:rFonts w:ascii="Times New Roman" w:hAnsi="Times New Roman" w:cs="Times New Roman"/>
        </w:rPr>
        <w:t>M</w:t>
      </w:r>
      <w:r w:rsidRPr="00B161D2">
        <w:rPr>
          <w:rFonts w:ascii="Times New Roman" w:hAnsi="Times New Roman" w:cs="Times New Roman"/>
        </w:rPr>
        <w:t>ajibu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yako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yote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yatawekwa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siri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gramStart"/>
      <w:r w:rsidRPr="00B161D2">
        <w:rPr>
          <w:rFonts w:ascii="Times New Roman" w:hAnsi="Times New Roman" w:cs="Times New Roman"/>
        </w:rPr>
        <w:t>na</w:t>
      </w:r>
      <w:proofErr w:type="gram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tunatarajia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athari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kushiriki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itapungizwa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</w:t>
      </w:r>
      <w:r w:rsidRPr="00B161D2">
        <w:rPr>
          <w:rFonts w:ascii="Times New Roman" w:hAnsi="Times New Roman" w:cs="Times New Roman"/>
        </w:rPr>
        <w:t>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kiasi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kikubwa</w:t>
      </w:r>
      <w:proofErr w:type="spellEnd"/>
      <w:r w:rsidR="003906CC">
        <w:rPr>
          <w:rFonts w:ascii="Times New Roman" w:hAnsi="Times New Roman" w:cs="Times New Roman"/>
        </w:rPr>
        <w:t xml:space="preserve">. </w:t>
      </w:r>
    </w:p>
    <w:p w:rsidR="000D4CF5" w:rsidRDefault="003906C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Utapoteza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kitengo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hiki</w:t>
      </w:r>
      <w:proofErr w:type="spellEnd"/>
      <w:r>
        <w:rPr>
          <w:rFonts w:ascii="Times New Roman" w:hAnsi="Times New Roman" w:cs="Times New Roman"/>
        </w:rPr>
        <w:t xml:space="preserve"> cha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ingawaje</w:t>
      </w:r>
      <w:proofErr w:type="spellEnd"/>
      <w:r>
        <w:rPr>
          <w:rFonts w:ascii="Times New Roman" w:hAnsi="Times New Roman" w:cs="Times New Roman"/>
        </w:rPr>
        <w:t xml:space="preserve"> uko </w:t>
      </w:r>
      <w:proofErr w:type="spellStart"/>
      <w:r>
        <w:rPr>
          <w:rFonts w:ascii="Times New Roman" w:hAnsi="Times New Roman" w:cs="Times New Roman"/>
        </w:rPr>
        <w:t>huju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kutamatisha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kwako wakati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 w:rsidR="007D528E" w:rsidRPr="00B161D2">
        <w:rPr>
          <w:rFonts w:ascii="Times New Roman" w:hAnsi="Times New Roman" w:cs="Times New Roman"/>
        </w:rPr>
        <w:t>.</w:t>
      </w:r>
    </w:p>
    <w:p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E84546" w:rsidRPr="00F5744A" w:rsidRDefault="00E84546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U</w:t>
      </w:r>
      <w:r w:rsidR="007D528E" w:rsidRPr="00F5744A">
        <w:rPr>
          <w:rFonts w:ascii="Times New Roman" w:hAnsi="Times New Roman" w:cs="Times New Roman"/>
          <w:b/>
        </w:rPr>
        <w:t>siri</w:t>
      </w:r>
      <w:proofErr w:type="spellEnd"/>
    </w:p>
    <w:p w:rsidR="00B161D2" w:rsidRPr="00B161D2" w:rsidRDefault="00B161D2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B161D2">
        <w:rPr>
          <w:rFonts w:ascii="Times New Roman" w:hAnsi="Times New Roman" w:cs="Times New Roman"/>
          <w:b/>
        </w:rPr>
        <w:t>U</w:t>
      </w:r>
      <w:r w:rsidR="007D528E" w:rsidRPr="00B161D2">
        <w:rPr>
          <w:rFonts w:ascii="Times New Roman" w:hAnsi="Times New Roman" w:cs="Times New Roman"/>
          <w:b/>
        </w:rPr>
        <w:t>vunjaji</w:t>
      </w:r>
      <w:proofErr w:type="spell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7D528E" w:rsidRPr="00B161D2">
        <w:rPr>
          <w:rFonts w:ascii="Times New Roman" w:hAnsi="Times New Roman" w:cs="Times New Roman"/>
          <w:b/>
        </w:rPr>
        <w:t>wa</w:t>
      </w:r>
      <w:proofErr w:type="spellEnd"/>
      <w:proofErr w:type="gram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  <w:b/>
        </w:rPr>
        <w:t>usiri</w:t>
      </w:r>
      <w:proofErr w:type="spellEnd"/>
      <w:r w:rsidR="007D528E" w:rsidRPr="00B161D2">
        <w:rPr>
          <w:rFonts w:ascii="Times New Roman" w:hAnsi="Times New Roman" w:cs="Times New Roman"/>
        </w:rPr>
        <w:t xml:space="preserve">: </w:t>
      </w:r>
      <w:proofErr w:type="spellStart"/>
      <w:r w:rsidR="007D528E" w:rsidRPr="00B161D2">
        <w:rPr>
          <w:rFonts w:ascii="Times New Roman" w:hAnsi="Times New Roman" w:cs="Times New Roman"/>
        </w:rPr>
        <w:t>katika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</w:rPr>
        <w:t>utafiti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wowote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r w:rsidR="007573BA" w:rsidRPr="00B161D2">
        <w:rPr>
          <w:rFonts w:ascii="Times New Roman" w:hAnsi="Times New Roman" w:cs="Times New Roman"/>
        </w:rPr>
        <w:t>kuna</w:t>
      </w:r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wezekano</w:t>
      </w:r>
      <w:proofErr w:type="spellEnd"/>
      <w:r w:rsidR="007573BA" w:rsidRPr="00B161D2">
        <w:rPr>
          <w:rFonts w:ascii="Times New Roman" w:hAnsi="Times New Roman" w:cs="Times New Roman"/>
        </w:rPr>
        <w:t xml:space="preserve"> kuwa </w:t>
      </w:r>
      <w:proofErr w:type="spellStart"/>
      <w:r w:rsidR="003906CC">
        <w:rPr>
          <w:rFonts w:ascii="Times New Roman" w:hAnsi="Times New Roman" w:cs="Times New Roman"/>
        </w:rPr>
        <w:t>usiri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naweza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fichuka</w:t>
      </w:r>
      <w:proofErr w:type="spellEnd"/>
      <w:r w:rsidR="003906CC">
        <w:rPr>
          <w:rFonts w:ascii="Times New Roman" w:hAnsi="Times New Roman" w:cs="Times New Roman"/>
        </w:rPr>
        <w:t>;</w:t>
      </w:r>
      <w:r w:rsidR="007573BA" w:rsidRPr="00B161D2">
        <w:rPr>
          <w:rFonts w:ascii="Times New Roman" w:hAnsi="Times New Roman" w:cs="Times New Roman"/>
        </w:rPr>
        <w:t xml:space="preserve"> </w:t>
      </w:r>
      <w:r w:rsidR="003906CC">
        <w:rPr>
          <w:rFonts w:ascii="Times New Roman" w:hAnsi="Times New Roman" w:cs="Times New Roman"/>
        </w:rPr>
        <w:t xml:space="preserve">hata </w:t>
      </w:r>
      <w:proofErr w:type="spellStart"/>
      <w:r w:rsidR="007573BA" w:rsidRPr="00B161D2">
        <w:rPr>
          <w:rFonts w:ascii="Times New Roman" w:hAnsi="Times New Roman" w:cs="Times New Roman"/>
        </w:rPr>
        <w:t>hivyo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tunawe</w:t>
      </w:r>
      <w:r w:rsidR="003906CC">
        <w:rPr>
          <w:rFonts w:ascii="Times New Roman" w:hAnsi="Times New Roman" w:cs="Times New Roman"/>
        </w:rPr>
        <w:t>ka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mikakati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ya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kupunguza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athari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hii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 w:rsidR="00C075E6" w:rsidRPr="00B161D2">
        <w:rPr>
          <w:rFonts w:ascii="Times New Roman" w:hAnsi="Times New Roman" w:cs="Times New Roman"/>
        </w:rPr>
        <w:t xml:space="preserve"> </w:t>
      </w:r>
    </w:p>
    <w:p w:rsidR="007D528E" w:rsidRPr="00B161D2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lastRenderedPageBreak/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utakayotupatia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tawekwa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siri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kiwa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matokea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yatachapishwa</w:t>
      </w:r>
      <w:proofErr w:type="gramStart"/>
      <w:r w:rsidR="007573BA" w:rsidRPr="00B161D2">
        <w:rPr>
          <w:rFonts w:ascii="Times New Roman" w:hAnsi="Times New Roman" w:cs="Times New Roman"/>
        </w:rPr>
        <w:t>,majina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na mambo </w:t>
      </w:r>
      <w:proofErr w:type="spellStart"/>
      <w:r w:rsidR="007573BA" w:rsidRPr="00B161D2">
        <w:rPr>
          <w:rFonts w:ascii="Times New Roman" w:hAnsi="Times New Roman" w:cs="Times New Roman"/>
        </w:rPr>
        <w:t>mengine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kibinafsi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hayatahusishwa</w:t>
      </w:r>
      <w:proofErr w:type="spellEnd"/>
      <w:r w:rsidR="007573BA" w:rsidRPr="00B161D2">
        <w:rPr>
          <w:rFonts w:ascii="Times New Roman" w:hAnsi="Times New Roman" w:cs="Times New Roman"/>
        </w:rPr>
        <w:t>.</w:t>
      </w:r>
    </w:p>
    <w:p w:rsidR="00E84546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madhara </w:t>
      </w:r>
      <w:proofErr w:type="spellStart"/>
      <w:proofErr w:type="gramStart"/>
      <w:r>
        <w:rPr>
          <w:rFonts w:ascii="Times New Roman" w:hAnsi="Times New Roman" w:cs="Times New Roman"/>
        </w:rPr>
        <w:t>kw</w:t>
      </w:r>
      <w:r w:rsidR="007573BA" w:rsidRPr="00B161D2">
        <w:rPr>
          <w:rFonts w:ascii="Times New Roman" w:hAnsi="Times New Roman" w:cs="Times New Roman"/>
        </w:rPr>
        <w:t>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usiri</w:t>
      </w:r>
      <w:proofErr w:type="spellEnd"/>
      <w:r w:rsidR="007573BA" w:rsidRPr="00B161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tutaweka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vizuizi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</w:t>
      </w:r>
      <w:r w:rsidR="007573BA" w:rsidRPr="00B161D2">
        <w:rPr>
          <w:rFonts w:ascii="Times New Roman" w:hAnsi="Times New Roman" w:cs="Times New Roman"/>
        </w:rPr>
        <w:t>odi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ila</w:t>
      </w:r>
      <w:proofErr w:type="spellEnd"/>
      <w:r w:rsidR="007573BA" w:rsidRPr="00B161D2">
        <w:rPr>
          <w:rFonts w:ascii="Times New Roman" w:hAnsi="Times New Roman" w:cs="Times New Roman"/>
        </w:rPr>
        <w:t xml:space="preserve"> tu </w:t>
      </w:r>
      <w:proofErr w:type="spellStart"/>
      <w:r w:rsidR="007573BA" w:rsidRPr="00B161D2">
        <w:rPr>
          <w:rFonts w:ascii="Times New Roman" w:hAnsi="Times New Roman" w:cs="Times New Roman"/>
        </w:rPr>
        <w:t>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wafanyikazi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r w:rsidR="005C6D94" w:rsidRPr="00B161D2">
        <w:rPr>
          <w:rFonts w:ascii="Times New Roman" w:hAnsi="Times New Roman" w:cs="Times New Roman"/>
        </w:rPr>
        <w:t xml:space="preserve">na </w:t>
      </w:r>
      <w:proofErr w:type="spellStart"/>
      <w:r w:rsidR="005C6D94" w:rsidRPr="00B161D2"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wafanyikazi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wachache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IPA</w:t>
      </w:r>
      <w:r w:rsidR="005C6D94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zozote </w:t>
      </w:r>
      <w:proofErr w:type="spellStart"/>
      <w:r>
        <w:rPr>
          <w:rFonts w:ascii="Times New Roman" w:hAnsi="Times New Roman" w:cs="Times New Roman"/>
        </w:rPr>
        <w:t>zianazokutambulisha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</w:t>
      </w:r>
      <w:r w:rsidR="00CA1206" w:rsidRPr="00B161D2">
        <w:rPr>
          <w:rFonts w:ascii="Times New Roman" w:hAnsi="Times New Roman" w:cs="Times New Roman"/>
        </w:rPr>
        <w:t>awekwa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kando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r w:rsidR="00CA1206" w:rsidRPr="00B161D2">
        <w:rPr>
          <w:rFonts w:ascii="Times New Roman" w:hAnsi="Times New Roman" w:cs="Times New Roman"/>
        </w:rPr>
        <w:t xml:space="preserve">ili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tu </w:t>
      </w:r>
      <w:proofErr w:type="spellStart"/>
      <w:r>
        <w:rPr>
          <w:rFonts w:ascii="Times New Roman" w:hAnsi="Times New Roman" w:cs="Times New Roman"/>
        </w:rPr>
        <w:t>wanaoweza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kulinganisha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mbeleni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773C08">
        <w:rPr>
          <w:rFonts w:ascii="Times New Roman" w:hAnsi="Times New Roman" w:cs="Times New Roman"/>
        </w:rPr>
        <w:t>Makaratasi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yote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yenye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habari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gramStart"/>
      <w:r w:rsidRPr="00773C08">
        <w:rPr>
          <w:rFonts w:ascii="Times New Roman" w:hAnsi="Times New Roman" w:cs="Times New Roman"/>
        </w:rPr>
        <w:t xml:space="preserve">zako </w:t>
      </w:r>
      <w:r w:rsidR="00F02F91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yatafungiwa</w:t>
      </w:r>
      <w:proofErr w:type="spellEnd"/>
      <w:proofErr w:type="gramEnd"/>
      <w:r w:rsidR="00F02F91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mahali</w:t>
      </w:r>
      <w:proofErr w:type="spellEnd"/>
      <w:r w:rsidR="00F02F91" w:rsidRPr="00773C08">
        <w:rPr>
          <w:rFonts w:ascii="Times New Roman" w:hAnsi="Times New Roman" w:cs="Times New Roman"/>
        </w:rPr>
        <w:t xml:space="preserve">  </w:t>
      </w:r>
      <w:proofErr w:type="spellStart"/>
      <w:r w:rsidR="00F02F91" w:rsidRPr="00773C08">
        <w:rPr>
          <w:rFonts w:ascii="Times New Roman" w:hAnsi="Times New Roman" w:cs="Times New Roman"/>
        </w:rPr>
        <w:t>pema</w:t>
      </w:r>
      <w:proofErr w:type="spellEnd"/>
      <w:r w:rsidR="00F02F91" w:rsidRPr="00773C08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02F91" w:rsidRPr="00773C08">
        <w:rPr>
          <w:rFonts w:ascii="Times New Roman" w:hAnsi="Times New Roman" w:cs="Times New Roman"/>
        </w:rPr>
        <w:t>habari</w:t>
      </w:r>
      <w:proofErr w:type="spellEnd"/>
      <w:proofErr w:type="gram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z</w:t>
      </w:r>
      <w:r w:rsidR="00CA1206" w:rsidRPr="00773C08">
        <w:rPr>
          <w:rFonts w:ascii="Times New Roman" w:hAnsi="Times New Roman" w:cs="Times New Roman"/>
        </w:rPr>
        <w:t>ote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ya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za</w:t>
      </w:r>
      <w:proofErr w:type="spellEnd"/>
      <w:r w:rsidR="00F02F91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kielectroniki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zitakuwa</w:t>
      </w:r>
      <w:proofErr w:type="spellEnd"/>
      <w:r w:rsidR="00CA1206" w:rsidRPr="00773C08">
        <w:rPr>
          <w:rFonts w:ascii="Times New Roman" w:hAnsi="Times New Roman" w:cs="Times New Roman"/>
        </w:rPr>
        <w:t xml:space="preserve"> ‘encrypted’.</w:t>
      </w:r>
      <w:r w:rsidR="00F02F91" w:rsidRPr="00773C08">
        <w:rPr>
          <w:rFonts w:ascii="Times New Roman" w:hAnsi="Times New Roman" w:cs="Times New Roman"/>
        </w:rPr>
        <w:t xml:space="preserve"> </w:t>
      </w:r>
      <w:proofErr w:type="spellStart"/>
      <w:r w:rsidR="00F02F91" w:rsidRPr="00773C08">
        <w:rPr>
          <w:rFonts w:ascii="Times New Roman" w:hAnsi="Times New Roman" w:cs="Times New Roman"/>
        </w:rPr>
        <w:t>Habari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r w:rsidR="00F02F91">
        <w:rPr>
          <w:rFonts w:ascii="Times New Roman" w:hAnsi="Times New Roman" w:cs="Times New Roman"/>
        </w:rPr>
        <w:t xml:space="preserve">zako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kibinafsi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zaweza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peanwa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gramStart"/>
      <w:r w:rsidR="00F02F91">
        <w:rPr>
          <w:rFonts w:ascii="Times New Roman" w:hAnsi="Times New Roman" w:cs="Times New Roman"/>
        </w:rPr>
        <w:t>kama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i</w:t>
      </w:r>
      <w:r w:rsidR="00CA1206" w:rsidRPr="00B161D2">
        <w:rPr>
          <w:rFonts w:ascii="Times New Roman" w:hAnsi="Times New Roman" w:cs="Times New Roman"/>
        </w:rPr>
        <w:t>nakubalika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kisheria</w:t>
      </w:r>
      <w:proofErr w:type="spellEnd"/>
      <w:r w:rsidR="00CA1206" w:rsidRPr="00B161D2">
        <w:rPr>
          <w:rFonts w:ascii="Times New Roman" w:hAnsi="Times New Roman" w:cs="Times New Roman"/>
        </w:rPr>
        <w:t>.</w:t>
      </w:r>
    </w:p>
    <w:p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:rsidR="00CA1206" w:rsidRPr="00773C08" w:rsidRDefault="00F02F91" w:rsidP="00773C08">
      <w:pPr>
        <w:shd w:val="clear" w:color="auto" w:fill="FFFFFF"/>
        <w:spacing w:after="0" w:line="240" w:lineRule="auto"/>
        <w:rPr>
          <w:rFonts w:eastAsia="Times New Roman"/>
          <w:color w:val="1F497D"/>
        </w:rPr>
      </w:pPr>
      <w:proofErr w:type="spellStart"/>
      <w:r w:rsidRPr="00773C08">
        <w:rPr>
          <w:rFonts w:ascii="Times New Roman" w:hAnsi="Times New Roman" w:cs="Times New Roman"/>
          <w:b/>
        </w:rPr>
        <w:t>Kuweka</w:t>
      </w:r>
      <w:proofErr w:type="spellEnd"/>
      <w:r w:rsidRPr="00773C08">
        <w:rPr>
          <w:rFonts w:ascii="Times New Roman" w:hAnsi="Times New Roman" w:cs="Times New Roman"/>
          <w:b/>
        </w:rPr>
        <w:t xml:space="preserve"> </w:t>
      </w:r>
      <w:proofErr w:type="spellStart"/>
      <w:r w:rsidRPr="00773C08">
        <w:rPr>
          <w:rFonts w:ascii="Times New Roman" w:hAnsi="Times New Roman" w:cs="Times New Roman"/>
          <w:b/>
        </w:rPr>
        <w:t>rek</w:t>
      </w:r>
      <w:r w:rsidR="00CA1206" w:rsidRPr="00773C08">
        <w:rPr>
          <w:rFonts w:ascii="Times New Roman" w:hAnsi="Times New Roman" w:cs="Times New Roman"/>
          <w:b/>
        </w:rPr>
        <w:t>odi</w:t>
      </w:r>
      <w:proofErr w:type="spellEnd"/>
      <w:r w:rsidR="00CA1206" w:rsidRPr="00773C08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  <w:b/>
        </w:rPr>
        <w:t>za</w:t>
      </w:r>
      <w:proofErr w:type="spellEnd"/>
      <w:r w:rsidR="00CA1206" w:rsidRPr="00773C08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  <w:b/>
        </w:rPr>
        <w:t>utafiti</w:t>
      </w:r>
      <w:proofErr w:type="spellEnd"/>
      <w:r w:rsidR="00B161D2" w:rsidRPr="00773C08">
        <w:rPr>
          <w:rFonts w:ascii="Times New Roman" w:hAnsi="Times New Roman" w:cs="Times New Roman"/>
          <w:b/>
        </w:rPr>
        <w:t xml:space="preserve">: </w:t>
      </w:r>
      <w:r w:rsidR="00CA1206" w:rsidRPr="00773C08">
        <w:rPr>
          <w:rFonts w:ascii="Times New Roman" w:hAnsi="Times New Roman" w:cs="Times New Roman"/>
        </w:rPr>
        <w:t xml:space="preserve">Wakati </w:t>
      </w:r>
      <w:proofErr w:type="spellStart"/>
      <w:r w:rsidR="00CA1206" w:rsidRPr="00773C08">
        <w:rPr>
          <w:rFonts w:ascii="Times New Roman" w:hAnsi="Times New Roman" w:cs="Times New Roman"/>
        </w:rPr>
        <w:t>utafiti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utakapo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kamilika</w:t>
      </w:r>
      <w:proofErr w:type="spellEnd"/>
      <w:r w:rsidRPr="00773C08">
        <w:rPr>
          <w:rFonts w:ascii="Times New Roman" w:hAnsi="Times New Roman" w:cs="Times New Roman"/>
        </w:rPr>
        <w:t xml:space="preserve">, </w:t>
      </w:r>
      <w:proofErr w:type="spellStart"/>
      <w:r w:rsidRPr="00773C08">
        <w:rPr>
          <w:rFonts w:ascii="Times New Roman" w:hAnsi="Times New Roman" w:cs="Times New Roman"/>
        </w:rPr>
        <w:t>watafiti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wanaweza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kuweka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habari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yako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kwa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="00CA1206" w:rsidRPr="00773C08">
        <w:rPr>
          <w:rFonts w:ascii="Times New Roman" w:hAnsi="Times New Roman" w:cs="Times New Roman"/>
        </w:rPr>
        <w:t>utafiti</w:t>
      </w:r>
      <w:proofErr w:type="spellEnd"/>
      <w:r w:rsidR="00CA1206"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ambao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unaweza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kufanywa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baadaye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nao</w:t>
      </w:r>
      <w:proofErr w:type="spellEnd"/>
      <w:r w:rsidRPr="00773C08">
        <w:rPr>
          <w:rFonts w:ascii="Times New Roman" w:hAnsi="Times New Roman" w:cs="Times New Roman"/>
        </w:rPr>
        <w:t xml:space="preserve"> au </w:t>
      </w:r>
      <w:proofErr w:type="spellStart"/>
      <w:r w:rsidRPr="00773C08">
        <w:rPr>
          <w:rFonts w:ascii="Times New Roman" w:hAnsi="Times New Roman" w:cs="Times New Roman"/>
        </w:rPr>
        <w:t>watafiti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wengine</w:t>
      </w:r>
      <w:proofErr w:type="spellEnd"/>
      <w:r w:rsidR="00773C08" w:rsidRPr="00773C08">
        <w:rPr>
          <w:rFonts w:ascii="Times New Roman" w:hAnsi="Times New Roman" w:cs="Times New Roman"/>
        </w:rPr>
        <w:t xml:space="preserve">. </w:t>
      </w:r>
      <w:proofErr w:type="spellStart"/>
      <w:r w:rsidR="00773C08" w:rsidRPr="00773C08">
        <w:rPr>
          <w:rFonts w:ascii="Times New Roman" w:hAnsi="Times New Roman" w:cs="Times New Roman"/>
        </w:rPr>
        <w:t>Tutaweka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habari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za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huu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utafiti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3C08" w:rsidRPr="00773C08">
        <w:rPr>
          <w:rFonts w:ascii="Times New Roman" w:hAnsi="Times New Roman" w:cs="Times New Roman"/>
        </w:rPr>
        <w:t>kwa</w:t>
      </w:r>
      <w:proofErr w:type="spellEnd"/>
      <w:proofErr w:type="gram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muda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ambao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utafiti</w:t>
      </w:r>
      <w:proofErr w:type="spellEnd"/>
      <w:r w:rsidR="00773C08" w:rsidRPr="00773C08">
        <w:rPr>
          <w:rFonts w:ascii="Times New Roman" w:hAnsi="Times New Roman" w:cs="Times New Roman"/>
        </w:rPr>
        <w:t xml:space="preserve"> </w:t>
      </w:r>
      <w:proofErr w:type="spellStart"/>
      <w:r w:rsidR="00773C08" w:rsidRPr="00773C08">
        <w:rPr>
          <w:rFonts w:ascii="Times New Roman" w:hAnsi="Times New Roman" w:cs="Times New Roman"/>
        </w:rPr>
        <w:t>huu</w:t>
      </w:r>
      <w:proofErr w:type="spellEnd"/>
      <w:r w:rsidR="00773C08" w:rsidRPr="00773C08">
        <w:rPr>
          <w:rFonts w:ascii="Times New Roman" w:hAnsi="Times New Roman" w:cs="Times New Roman"/>
        </w:rPr>
        <w:t xml:space="preserve"> utakuwa </w:t>
      </w:r>
      <w:proofErr w:type="spellStart"/>
      <w:r w:rsidR="00773C08" w:rsidRPr="00773C08">
        <w:rPr>
          <w:rFonts w:ascii="Times New Roman" w:hAnsi="Times New Roman" w:cs="Times New Roman"/>
        </w:rPr>
        <w:t>unaendelea</w:t>
      </w:r>
      <w:proofErr w:type="spellEnd"/>
      <w:r w:rsidR="00773C08" w:rsidRPr="00773C08">
        <w:rPr>
          <w:rFonts w:ascii="Times New Roman" w:hAnsi="Times New Roman" w:cs="Times New Roman"/>
        </w:rPr>
        <w:t xml:space="preserve"> na </w:t>
      </w:r>
      <w:proofErr w:type="spellStart"/>
      <w:r w:rsidR="00773C08" w:rsidRPr="00773C08">
        <w:rPr>
          <w:rFonts w:ascii="Times New Roman" w:hAnsi="Times New Roman" w:cs="Times New Roman"/>
        </w:rPr>
        <w:t>tafiti</w:t>
      </w:r>
      <w:proofErr w:type="spellEnd"/>
      <w:r w:rsidR="00773C08" w:rsidRPr="00773C08">
        <w:rPr>
          <w:rFonts w:ascii="Times New Roman" w:hAnsi="Times New Roman" w:cs="Times New Roman"/>
        </w:rPr>
        <w:t xml:space="preserve"> nyingine </w:t>
      </w:r>
      <w:proofErr w:type="spellStart"/>
      <w:r w:rsidR="00773C08" w:rsidRPr="00773C08">
        <w:rPr>
          <w:rFonts w:ascii="Times New Roman" w:hAnsi="Times New Roman" w:cs="Times New Roman"/>
        </w:rPr>
        <w:t>zitakazofuata</w:t>
      </w:r>
      <w:proofErr w:type="spellEnd"/>
      <w:r w:rsidR="00773C08" w:rsidRPr="00773C08">
        <w:rPr>
          <w:rFonts w:ascii="Times New Roman" w:hAnsi="Times New Roman" w:cs="Times New Roman"/>
        </w:rPr>
        <w:t>. </w:t>
      </w:r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Hataua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zote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nilizokueleza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hapo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hawali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zitatumiwa</w:t>
      </w:r>
      <w:proofErr w:type="spellEnd"/>
      <w:r w:rsidRPr="00773C08">
        <w:rPr>
          <w:rFonts w:ascii="Times New Roman" w:hAnsi="Times New Roman" w:cs="Times New Roman"/>
        </w:rPr>
        <w:t xml:space="preserve"> ili </w:t>
      </w:r>
      <w:proofErr w:type="spellStart"/>
      <w:r w:rsidRPr="00773C08">
        <w:rPr>
          <w:rFonts w:ascii="Times New Roman" w:hAnsi="Times New Roman" w:cs="Times New Roman"/>
        </w:rPr>
        <w:t>kuhifadhi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usiru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wa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habari</w:t>
      </w:r>
      <w:proofErr w:type="spellEnd"/>
      <w:r w:rsidRPr="00773C08">
        <w:rPr>
          <w:rFonts w:ascii="Times New Roman" w:hAnsi="Times New Roman" w:cs="Times New Roman"/>
        </w:rPr>
        <w:t xml:space="preserve"> zako </w:t>
      </w:r>
      <w:proofErr w:type="spellStart"/>
      <w:r w:rsidRPr="00773C08">
        <w:rPr>
          <w:rFonts w:ascii="Times New Roman" w:hAnsi="Times New Roman" w:cs="Times New Roman"/>
        </w:rPr>
        <w:t>za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kitafiti</w:t>
      </w:r>
      <w:proofErr w:type="spellEnd"/>
      <w:proofErr w:type="gramStart"/>
      <w:r w:rsidRPr="00773C08">
        <w:rPr>
          <w:rFonts w:ascii="Times New Roman" w:hAnsi="Times New Roman" w:cs="Times New Roman"/>
        </w:rPr>
        <w:t>.</w:t>
      </w:r>
      <w:r w:rsidR="00E80064" w:rsidRPr="00773C08">
        <w:rPr>
          <w:rFonts w:ascii="Times New Roman" w:hAnsi="Times New Roman" w:cs="Times New Roman"/>
        </w:rPr>
        <w:t>.</w:t>
      </w:r>
      <w:proofErr w:type="spellStart"/>
      <w:proofErr w:type="gramEnd"/>
      <w:r w:rsidRPr="00773C08">
        <w:rPr>
          <w:rFonts w:ascii="Times New Roman" w:hAnsi="Times New Roman" w:cs="Times New Roman"/>
        </w:rPr>
        <w:t>M</w:t>
      </w:r>
      <w:r w:rsidR="00E80064" w:rsidRPr="00773C08">
        <w:rPr>
          <w:rFonts w:ascii="Times New Roman" w:hAnsi="Times New Roman" w:cs="Times New Roman"/>
        </w:rPr>
        <w:t>ajibu</w:t>
      </w:r>
      <w:proofErr w:type="spellEnd"/>
      <w:r w:rsidR="00E80064" w:rsidRPr="00773C08">
        <w:rPr>
          <w:rFonts w:ascii="Times New Roman" w:hAnsi="Times New Roman" w:cs="Times New Roman"/>
        </w:rPr>
        <w:t xml:space="preserve"> </w:t>
      </w:r>
      <w:proofErr w:type="spellStart"/>
      <w:r w:rsidR="00E80064" w:rsidRPr="00773C08">
        <w:rPr>
          <w:rFonts w:ascii="Times New Roman" w:hAnsi="Times New Roman" w:cs="Times New Roman"/>
        </w:rPr>
        <w:t>yako</w:t>
      </w:r>
      <w:proofErr w:type="spellEnd"/>
      <w:r w:rsidR="00E80064" w:rsidRPr="00773C08">
        <w:rPr>
          <w:rFonts w:ascii="Times New Roman" w:hAnsi="Times New Roman" w:cs="Times New Roman"/>
        </w:rPr>
        <w:t xml:space="preserve"> </w:t>
      </w:r>
      <w:proofErr w:type="spellStart"/>
      <w:r w:rsidR="00E80064" w:rsidRPr="00773C08">
        <w:rPr>
          <w:rFonts w:ascii="Times New Roman" w:hAnsi="Times New Roman" w:cs="Times New Roman"/>
        </w:rPr>
        <w:t>hayata</w:t>
      </w:r>
      <w:proofErr w:type="spellEnd"/>
      <w:r w:rsidR="00E80064" w:rsidRPr="00773C08">
        <w:rPr>
          <w:rFonts w:ascii="Times New Roman" w:hAnsi="Times New Roman" w:cs="Times New Roman"/>
        </w:rPr>
        <w:t xml:space="preserve"> </w:t>
      </w:r>
      <w:proofErr w:type="spellStart"/>
      <w:r w:rsidR="00E80064" w:rsidRPr="00773C08">
        <w:rPr>
          <w:rFonts w:ascii="Times New Roman" w:hAnsi="Times New Roman" w:cs="Times New Roman"/>
        </w:rPr>
        <w:t>athiri</w:t>
      </w:r>
      <w:proofErr w:type="spellEnd"/>
      <w:r w:rsidR="00E80064" w:rsidRPr="00773C08">
        <w:rPr>
          <w:rFonts w:ascii="Times New Roman" w:hAnsi="Times New Roman" w:cs="Times New Roman"/>
        </w:rPr>
        <w:t xml:space="preserve"> usaidizi IPA </w:t>
      </w:r>
      <w:proofErr w:type="spellStart"/>
      <w:r w:rsidR="00E80064" w:rsidRPr="00773C08">
        <w:rPr>
          <w:rFonts w:ascii="Times New Roman" w:hAnsi="Times New Roman" w:cs="Times New Roman"/>
        </w:rPr>
        <w:t>itapeana</w:t>
      </w:r>
      <w:proofErr w:type="spellEnd"/>
      <w:r w:rsidR="00E80064" w:rsidRPr="00773C08">
        <w:rPr>
          <w:rFonts w:ascii="Times New Roman" w:hAnsi="Times New Roman" w:cs="Times New Roman"/>
        </w:rPr>
        <w:t xml:space="preserve"> au </w:t>
      </w:r>
      <w:proofErr w:type="spellStart"/>
      <w:r w:rsidRPr="00773C08">
        <w:rPr>
          <w:rFonts w:ascii="Times New Roman" w:hAnsi="Times New Roman" w:cs="Times New Roman"/>
        </w:rPr>
        <w:t>kuto</w:t>
      </w:r>
      <w:r w:rsidR="00E80064" w:rsidRPr="00773C08">
        <w:rPr>
          <w:rFonts w:ascii="Times New Roman" w:hAnsi="Times New Roman" w:cs="Times New Roman"/>
        </w:rPr>
        <w:t>peana</w:t>
      </w:r>
      <w:proofErr w:type="spellEnd"/>
      <w:r w:rsidR="00E80064" w:rsidRPr="00773C08">
        <w:rPr>
          <w:rFonts w:ascii="Times New Roman" w:hAnsi="Times New Roman" w:cs="Times New Roman"/>
        </w:rPr>
        <w:t xml:space="preserve"> kwa</w:t>
      </w:r>
      <w:r w:rsidRPr="00773C08">
        <w:rPr>
          <w:rFonts w:ascii="Times New Roman" w:hAnsi="Times New Roman" w:cs="Times New Roman"/>
        </w:rPr>
        <w:t xml:space="preserve">ko au </w:t>
      </w:r>
      <w:proofErr w:type="spellStart"/>
      <w:proofErr w:type="gramStart"/>
      <w:r w:rsidRPr="00773C08">
        <w:rPr>
          <w:rFonts w:ascii="Times New Roman" w:hAnsi="Times New Roman" w:cs="Times New Roman"/>
        </w:rPr>
        <w:t>kwa</w:t>
      </w:r>
      <w:proofErr w:type="spellEnd"/>
      <w:proofErr w:type="gram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="00B161D2" w:rsidRPr="00773C08">
        <w:rPr>
          <w:rFonts w:ascii="Times New Roman" w:hAnsi="Times New Roman" w:cs="Times New Roman"/>
        </w:rPr>
        <w:t>jamii</w:t>
      </w:r>
      <w:proofErr w:type="spellEnd"/>
      <w:r w:rsidRPr="00773C08">
        <w:rPr>
          <w:rFonts w:ascii="Times New Roman" w:hAnsi="Times New Roman" w:cs="Times New Roman"/>
        </w:rPr>
        <w:t xml:space="preserve"> </w:t>
      </w:r>
      <w:proofErr w:type="spellStart"/>
      <w:r w:rsidRPr="00773C08">
        <w:rPr>
          <w:rFonts w:ascii="Times New Roman" w:hAnsi="Times New Roman" w:cs="Times New Roman"/>
        </w:rPr>
        <w:t>yako</w:t>
      </w:r>
      <w:proofErr w:type="spellEnd"/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E80064" w:rsidRPr="00F5744A" w:rsidRDefault="00E80064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Kufidiwa</w:t>
      </w:r>
      <w:proofErr w:type="spellEnd"/>
      <w:r w:rsidRPr="00F5744A">
        <w:rPr>
          <w:rFonts w:ascii="Times New Roman" w:hAnsi="Times New Roman" w:cs="Times New Roman"/>
          <w:b/>
        </w:rPr>
        <w:t xml:space="preserve"> au </w:t>
      </w:r>
      <w:proofErr w:type="spellStart"/>
      <w:r w:rsidRPr="00F5744A">
        <w:rPr>
          <w:rFonts w:ascii="Times New Roman" w:hAnsi="Times New Roman" w:cs="Times New Roman"/>
          <w:b/>
        </w:rPr>
        <w:t>malipo</w:t>
      </w:r>
      <w:proofErr w:type="spellEnd"/>
    </w:p>
    <w:p w:rsidR="00E80064" w:rsidRDefault="00E8006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Hautalipwa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huu</w:t>
      </w:r>
      <w:proofErr w:type="spellEnd"/>
      <w:r w:rsidR="00B161D2">
        <w:rPr>
          <w:rFonts w:ascii="Times New Roman" w:hAnsi="Times New Roman" w:cs="Times New Roman"/>
        </w:rPr>
        <w:t>.</w:t>
      </w:r>
      <w:proofErr w:type="gramEnd"/>
      <w:r w:rsidR="00B161D2" w:rsidRPr="0008367B">
        <w:rPr>
          <w:rFonts w:ascii="Times New Roman" w:hAnsi="Times New Roman" w:cs="Times New Roman"/>
        </w:rPr>
        <w:t xml:space="preserve"> 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E80064" w:rsidRPr="00F5744A" w:rsidDel="008776B5" w:rsidRDefault="00E80064" w:rsidP="009345F1">
      <w:pPr>
        <w:spacing w:after="0"/>
        <w:rPr>
          <w:del w:id="5" w:author="OSBORN KWENA " w:date="2014-06-17T11:14:00Z"/>
          <w:rFonts w:ascii="Times New Roman" w:hAnsi="Times New Roman" w:cs="Times New Roman"/>
          <w:b/>
        </w:rPr>
      </w:pPr>
      <w:del w:id="6" w:author="OSBORN KWENA " w:date="2014-06-17T11:14:00Z">
        <w:r w:rsidRPr="00F5744A" w:rsidDel="008776B5">
          <w:rPr>
            <w:rFonts w:ascii="Times New Roman" w:hAnsi="Times New Roman" w:cs="Times New Roman"/>
            <w:b/>
          </w:rPr>
          <w:delText>Matibabu na kufidiwa kwa ajali</w:delText>
        </w:r>
      </w:del>
    </w:p>
    <w:p w:rsidR="00E80064" w:rsidDel="008776B5" w:rsidRDefault="00E80064" w:rsidP="009345F1">
      <w:pPr>
        <w:spacing w:after="0"/>
        <w:rPr>
          <w:del w:id="7" w:author="OSBORN KWENA " w:date="2014-06-17T11:14:00Z"/>
          <w:rFonts w:ascii="Times New Roman" w:hAnsi="Times New Roman" w:cs="Times New Roman"/>
        </w:rPr>
      </w:pPr>
      <w:del w:id="8" w:author="OSBORN KWENA " w:date="2014-06-17T11:14:00Z">
        <w:r w:rsidRPr="00F5744A" w:rsidDel="008776B5">
          <w:rPr>
            <w:rFonts w:ascii="Times New Roman" w:hAnsi="Times New Roman" w:cs="Times New Roman"/>
          </w:rPr>
          <w:delText>Ni muhimu kueleza IPA kama unaamini ya kwamba umeathiriwa kutokana na kushiriki katika utafiti huu.</w:delText>
        </w:r>
        <w:r w:rsidR="00F02F91" w:rsidDel="008776B5">
          <w:rPr>
            <w:rFonts w:ascii="Times New Roman" w:hAnsi="Times New Roman" w:cs="Times New Roman"/>
          </w:rPr>
          <w:delText xml:space="preserve"> Unaweza kumu</w:delText>
        </w:r>
        <w:r w:rsidRPr="00F5744A" w:rsidDel="008776B5">
          <w:rPr>
            <w:rFonts w:ascii="Times New Roman" w:hAnsi="Times New Roman" w:cs="Times New Roman"/>
          </w:rPr>
          <w:delText>elezea mfanyikazi wa IPA au um</w:delText>
        </w:r>
        <w:r w:rsidR="00F02F91" w:rsidDel="008776B5">
          <w:rPr>
            <w:rFonts w:ascii="Times New Roman" w:hAnsi="Times New Roman" w:cs="Times New Roman"/>
          </w:rPr>
          <w:delText>u</w:delText>
        </w:r>
        <w:r w:rsidRPr="00F5744A" w:rsidDel="008776B5">
          <w:rPr>
            <w:rFonts w:ascii="Times New Roman" w:hAnsi="Times New Roman" w:cs="Times New Roman"/>
          </w:rPr>
          <w:delText>pigie simu</w:delText>
        </w:r>
        <w:r w:rsidR="00F02F91" w:rsidDel="008776B5">
          <w:rPr>
            <w:rFonts w:ascii="Times New Roman" w:hAnsi="Times New Roman" w:cs="Times New Roman"/>
          </w:rPr>
          <w:delText xml:space="preserve"> </w:delText>
        </w:r>
        <w:r w:rsidR="00090819" w:rsidDel="008776B5">
          <w:rPr>
            <w:rFonts w:ascii="Times New Roman" w:hAnsi="Times New Roman" w:cs="Times New Roman"/>
          </w:rPr>
          <w:delText>(Nambari ya simu-0728</w:delText>
        </w:r>
        <w:r w:rsidR="009345F1" w:rsidDel="008776B5">
          <w:rPr>
            <w:rFonts w:ascii="Times New Roman" w:hAnsi="Times New Roman" w:cs="Times New Roman"/>
          </w:rPr>
          <w:delText>-</w:delText>
        </w:r>
        <w:r w:rsidR="00090819" w:rsidDel="008776B5">
          <w:rPr>
            <w:rFonts w:ascii="Times New Roman" w:hAnsi="Times New Roman" w:cs="Times New Roman"/>
          </w:rPr>
          <w:delText>716</w:delText>
        </w:r>
        <w:r w:rsidR="009345F1" w:rsidDel="008776B5">
          <w:rPr>
            <w:rFonts w:ascii="Times New Roman" w:hAnsi="Times New Roman" w:cs="Times New Roman"/>
          </w:rPr>
          <w:delText>-</w:delText>
        </w:r>
        <w:r w:rsidR="00090819" w:rsidDel="008776B5">
          <w:rPr>
            <w:rFonts w:ascii="Times New Roman" w:hAnsi="Times New Roman" w:cs="Times New Roman"/>
          </w:rPr>
          <w:delText>661.</w:delText>
        </w:r>
        <w:r w:rsidR="002E2D70" w:rsidRPr="00F5744A" w:rsidDel="008776B5">
          <w:rPr>
            <w:rFonts w:ascii="Times New Roman" w:hAnsi="Times New Roman" w:cs="Times New Roman"/>
          </w:rPr>
          <w:delText xml:space="preserve"> Ikiwa ume</w:delText>
        </w:r>
        <w:r w:rsidR="00F02F91" w:rsidDel="008776B5">
          <w:rPr>
            <w:rFonts w:ascii="Times New Roman" w:hAnsi="Times New Roman" w:cs="Times New Roman"/>
          </w:rPr>
          <w:delText xml:space="preserve">athiriwa kutokana na utafiti huu wa </w:delText>
        </w:r>
        <w:r w:rsidR="002E2D70" w:rsidRPr="00F5744A" w:rsidDel="008776B5">
          <w:rPr>
            <w:rFonts w:ascii="Times New Roman" w:hAnsi="Times New Roman" w:cs="Times New Roman"/>
          </w:rPr>
          <w:delText xml:space="preserve">kufatilia, IPA itakushugulikia </w:delText>
        </w:r>
        <w:r w:rsidR="00F02F91" w:rsidDel="008776B5">
          <w:rPr>
            <w:rFonts w:ascii="Times New Roman" w:hAnsi="Times New Roman" w:cs="Times New Roman"/>
          </w:rPr>
          <w:delText xml:space="preserve">kwa </w:delText>
        </w:r>
        <w:r w:rsidR="002E2D70" w:rsidRPr="00F5744A" w:rsidDel="008776B5">
          <w:rPr>
            <w:rFonts w:ascii="Times New Roman" w:hAnsi="Times New Roman" w:cs="Times New Roman"/>
          </w:rPr>
          <w:delText>upande wa matibabu.</w:delText>
        </w:r>
      </w:del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Haki</w:t>
      </w:r>
      <w:proofErr w:type="spellEnd"/>
    </w:p>
    <w:p w:rsidR="00E80064" w:rsidRP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Kushiriki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katika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mradi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kwa</w:t>
      </w:r>
      <w:proofErr w:type="spellEnd"/>
      <w:r w:rsidRPr="00F5744A">
        <w:rPr>
          <w:rFonts w:ascii="Times New Roman" w:hAnsi="Times New Roman" w:cs="Times New Roman"/>
          <w:b/>
        </w:rPr>
        <w:t xml:space="preserve"> hiari na </w:t>
      </w:r>
      <w:proofErr w:type="spellStart"/>
      <w:r w:rsidRPr="00F5744A">
        <w:rPr>
          <w:rFonts w:ascii="Times New Roman" w:hAnsi="Times New Roman" w:cs="Times New Roman"/>
          <w:b/>
        </w:rPr>
        <w:t>si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lazima</w:t>
      </w:r>
      <w:proofErr w:type="spellEnd"/>
      <w:r w:rsidRPr="00F5744A">
        <w:rPr>
          <w:rFonts w:ascii="Times New Roman" w:hAnsi="Times New Roman" w:cs="Times New Roman"/>
          <w:b/>
        </w:rPr>
        <w:t>.</w:t>
      </w:r>
      <w:r w:rsidR="009345F1">
        <w:rPr>
          <w:rFonts w:ascii="Times New Roman" w:hAnsi="Times New Roman" w:cs="Times New Roman"/>
          <w:b/>
        </w:rPr>
        <w:t xml:space="preserve"> </w:t>
      </w:r>
      <w:r w:rsidR="00F02F91">
        <w:rPr>
          <w:rFonts w:ascii="Times New Roman" w:hAnsi="Times New Roman" w:cs="Times New Roman"/>
        </w:rPr>
        <w:t xml:space="preserve">Uko </w:t>
      </w:r>
      <w:proofErr w:type="gramStart"/>
      <w:r w:rsidR="00F02F91">
        <w:rPr>
          <w:rFonts w:ascii="Times New Roman" w:hAnsi="Times New Roman" w:cs="Times New Roman"/>
        </w:rPr>
        <w:t>na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haki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kukataa</w:t>
      </w:r>
      <w:proofErr w:type="spellEnd"/>
      <w:r w:rsidRPr="00F5744A">
        <w:rPr>
          <w:rFonts w:ascii="Times New Roman" w:hAnsi="Times New Roman" w:cs="Times New Roman"/>
        </w:rPr>
        <w:t xml:space="preserve"> kuendelea </w:t>
      </w:r>
      <w:r w:rsidR="00BD4D48">
        <w:rPr>
          <w:rFonts w:ascii="Times New Roman" w:hAnsi="Times New Roman" w:cs="Times New Roman"/>
        </w:rPr>
        <w:t>au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kujiondoa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kutoka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bila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kuadhibiwa</w:t>
      </w:r>
      <w:proofErr w:type="spellEnd"/>
      <w:r w:rsidRPr="00F5744A">
        <w:rPr>
          <w:rFonts w:ascii="Times New Roman" w:hAnsi="Times New Roman" w:cs="Times New Roman"/>
        </w:rPr>
        <w:t xml:space="preserve"> au </w:t>
      </w:r>
      <w:proofErr w:type="spellStart"/>
      <w:r w:rsidRPr="00F5744A">
        <w:rPr>
          <w:rFonts w:ascii="Times New Roman" w:hAnsi="Times New Roman" w:cs="Times New Roman"/>
        </w:rPr>
        <w:t>kupoteza</w:t>
      </w:r>
      <w:proofErr w:type="spellEnd"/>
      <w:r w:rsidRPr="00F5744A">
        <w:rPr>
          <w:rFonts w:ascii="Times New Roman" w:hAnsi="Times New Roman" w:cs="Times New Roman"/>
        </w:rPr>
        <w:t xml:space="preserve"> lolote </w:t>
      </w:r>
      <w:proofErr w:type="spellStart"/>
      <w:r w:rsidRPr="00F5744A">
        <w:rPr>
          <w:rFonts w:ascii="Times New Roman" w:hAnsi="Times New Roman" w:cs="Times New Roman"/>
        </w:rPr>
        <w:t>lenye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manufaa</w:t>
      </w:r>
      <w:proofErr w:type="spellEnd"/>
      <w:r w:rsidRPr="00F5744A">
        <w:rPr>
          <w:rFonts w:ascii="Times New Roman" w:hAnsi="Times New Roman" w:cs="Times New Roman"/>
        </w:rPr>
        <w:t xml:space="preserve"> kwako</w:t>
      </w:r>
    </w:p>
    <w:p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:rsid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Maswali</w:t>
      </w:r>
      <w:proofErr w:type="spellEnd"/>
    </w:p>
    <w:p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</w:rPr>
        <w:t xml:space="preserve">Kama una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kupiga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simu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WASH BENEFITS Hotline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0728716661. </w:t>
      </w: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una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ziada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yako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wasiliana</w:t>
      </w:r>
      <w:proofErr w:type="spellEnd"/>
      <w:r w:rsidRPr="00F5744A">
        <w:rPr>
          <w:rFonts w:ascii="Times New Roman" w:hAnsi="Times New Roman" w:cs="Times New Roman"/>
        </w:rPr>
        <w:t xml:space="preserve"> na KEMRI ETHICS review committee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0722205901 </w:t>
      </w:r>
      <w:proofErr w:type="spellStart"/>
      <w:r w:rsidRPr="00F5744A">
        <w:rPr>
          <w:rFonts w:ascii="Times New Roman" w:hAnsi="Times New Roman" w:cs="Times New Roman"/>
        </w:rPr>
        <w:t>ama</w:t>
      </w:r>
      <w:proofErr w:type="spellEnd"/>
      <w:r w:rsidRPr="00F5744A">
        <w:rPr>
          <w:rFonts w:ascii="Times New Roman" w:hAnsi="Times New Roman" w:cs="Times New Roman"/>
        </w:rPr>
        <w:t xml:space="preserve"> 0733-400003.</w:t>
      </w:r>
    </w:p>
    <w:p w:rsidR="00E84546" w:rsidRPr="009345F1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kuhusiana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BD4D48">
        <w:rPr>
          <w:rFonts w:ascii="Times New Roman" w:hAnsi="Times New Roman" w:cs="Times New Roman"/>
        </w:rPr>
        <w:t xml:space="preserve">zako </w:t>
      </w:r>
      <w:r w:rsidR="000377E4" w:rsidRPr="00F5744A">
        <w:rPr>
          <w:rFonts w:ascii="Times New Roman" w:hAnsi="Times New Roman" w:cs="Times New Roman"/>
        </w:rPr>
        <w:t>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jinsi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4D48">
        <w:rPr>
          <w:rFonts w:ascii="Times New Roman" w:hAnsi="Times New Roman" w:cs="Times New Roman"/>
        </w:rPr>
        <w:t>unavyoshughulikiwa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="000377E4" w:rsidRPr="00F5744A">
        <w:rPr>
          <w:rFonts w:ascii="Times New Roman" w:hAnsi="Times New Roman" w:cs="Times New Roman"/>
          <w:color w:val="00B0F0"/>
        </w:rPr>
        <w:t xml:space="preserve"> </w:t>
      </w:r>
      <w:r w:rsidR="000377E4" w:rsidRPr="00F5744A">
        <w:rPr>
          <w:rFonts w:ascii="Times New Roman" w:hAnsi="Times New Roman" w:cs="Times New Roman"/>
        </w:rPr>
        <w:t>kama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mshiriki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kwenye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utafiti</w:t>
      </w:r>
      <w:proofErr w:type="spellEnd"/>
      <w:r w:rsidR="000377E4"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una</w:t>
      </w:r>
      <w:r w:rsidR="000377E4" w:rsidRPr="00F5744A">
        <w:rPr>
          <w:rFonts w:ascii="Times New Roman" w:hAnsi="Times New Roman" w:cs="Times New Roman"/>
        </w:rPr>
        <w:t>waweza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kuwasiliana</w:t>
      </w:r>
      <w:proofErr w:type="spellEnd"/>
      <w:r w:rsidR="000377E4" w:rsidRPr="00F5744A">
        <w:rPr>
          <w:rFonts w:ascii="Times New Roman" w:hAnsi="Times New Roman" w:cs="Times New Roman"/>
        </w:rPr>
        <w:t xml:space="preserve"> na </w:t>
      </w:r>
      <w:proofErr w:type="spellStart"/>
      <w:r w:rsidR="000377E4" w:rsidRPr="00F5744A">
        <w:rPr>
          <w:rFonts w:ascii="Times New Roman" w:hAnsi="Times New Roman" w:cs="Times New Roman"/>
        </w:rPr>
        <w:t>ofisi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ya</w:t>
      </w:r>
      <w:proofErr w:type="spellEnd"/>
      <w:r w:rsidR="000377E4" w:rsidRPr="00F5744A">
        <w:rPr>
          <w:rFonts w:ascii="Times New Roman" w:hAnsi="Times New Roman" w:cs="Times New Roman"/>
        </w:rPr>
        <w:t xml:space="preserve"> UC BARKELEYS Committee for the protection of human Subjects,</w:t>
      </w:r>
      <w:r w:rsidR="00090819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kwa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nambari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r w:rsidR="00090819">
        <w:rPr>
          <w:rFonts w:ascii="Times New Roman" w:hAnsi="Times New Roman" w:cs="Times New Roman"/>
        </w:rPr>
        <w:t>+1-</w:t>
      </w:r>
      <w:r w:rsidR="000377E4" w:rsidRPr="00F5744A">
        <w:rPr>
          <w:rFonts w:ascii="Times New Roman" w:hAnsi="Times New Roman" w:cs="Times New Roman"/>
        </w:rPr>
        <w:t xml:space="preserve">510-642-7461 </w:t>
      </w:r>
      <w:proofErr w:type="spellStart"/>
      <w:r w:rsidR="000377E4" w:rsidRPr="00F5744A">
        <w:rPr>
          <w:rFonts w:ascii="Times New Roman" w:hAnsi="Times New Roman" w:cs="Times New Roman"/>
        </w:rPr>
        <w:t>ama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hyperlink r:id="rId9" w:history="1">
        <w:r w:rsidR="000377E4" w:rsidRPr="00F5744A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9345F1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:rsidR="000377E4" w:rsidRPr="00F5744A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IDHINI</w:t>
      </w:r>
    </w:p>
    <w:p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Umepewa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nakala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fomu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hii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>.</w:t>
      </w:r>
      <w:proofErr w:type="gramEnd"/>
    </w:p>
    <w:p w:rsidR="00BD4D48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Ukipenda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huu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tafadhali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nieleze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kwamba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ungependelea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kushiriki</w:t>
      </w:r>
      <w:proofErr w:type="spellEnd"/>
    </w:p>
    <w:p w:rsidR="000377E4" w:rsidRPr="00F5744A" w:rsidRDefault="00BD4D48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0377E4" w:rsidRPr="00F5744A">
        <w:rPr>
          <w:rFonts w:ascii="Times New Roman" w:hAnsi="Times New Roman" w:cs="Times New Roman"/>
        </w:rPr>
        <w:t>afadhali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weka</w:t>
      </w:r>
      <w:proofErr w:type="spellEnd"/>
      <w:r w:rsidR="000377E4" w:rsidRPr="00F5744A">
        <w:rPr>
          <w:rFonts w:ascii="Times New Roman" w:hAnsi="Times New Roman" w:cs="Times New Roman"/>
        </w:rPr>
        <w:t xml:space="preserve"> sahihi </w:t>
      </w:r>
      <w:proofErr w:type="gramStart"/>
      <w:r w:rsidR="000377E4" w:rsidRPr="00F5744A">
        <w:rPr>
          <w:rFonts w:ascii="Times New Roman" w:hAnsi="Times New Roman" w:cs="Times New Roman"/>
        </w:rPr>
        <w:t>na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tarehe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hapa</w:t>
      </w:r>
      <w:proofErr w:type="spellEnd"/>
      <w:r w:rsidR="000377E4" w:rsidRPr="00F5744A">
        <w:rPr>
          <w:rFonts w:ascii="Times New Roman" w:hAnsi="Times New Roman" w:cs="Times New Roman"/>
        </w:rPr>
        <w:t xml:space="preserve"> chini.</w:t>
      </w:r>
    </w:p>
    <w:p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</w:p>
    <w:p w:rsidR="000377E4" w:rsidRPr="00F5744A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:rsidR="00055F7D" w:rsidRPr="00F5744A" w:rsidRDefault="000377E4" w:rsidP="00055F7D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r w:rsidRPr="00F5744A">
        <w:rPr>
          <w:rFonts w:ascii="Times New Roman" w:hAnsi="Times New Roman" w:cs="Times New Roman"/>
        </w:rPr>
        <w:t>mshiriki</w:t>
      </w:r>
      <w:proofErr w:type="spellEnd"/>
      <w:r w:rsidRPr="00F5744A">
        <w:rPr>
          <w:rFonts w:ascii="Times New Roman" w:hAnsi="Times New Roman" w:cs="Times New Roman"/>
        </w:rPr>
        <w:t>(</w:t>
      </w:r>
      <w:proofErr w:type="spellStart"/>
      <w:r w:rsidRPr="00F5744A">
        <w:rPr>
          <w:rFonts w:ascii="Times New Roman" w:hAnsi="Times New Roman" w:cs="Times New Roman"/>
        </w:rPr>
        <w:t>tafadhali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andika</w:t>
      </w:r>
      <w:proofErr w:type="spellEnd"/>
      <w:r w:rsidRPr="00F5744A">
        <w:rPr>
          <w:rFonts w:ascii="Times New Roman" w:hAnsi="Times New Roman" w:cs="Times New Roman"/>
        </w:rPr>
        <w:t xml:space="preserve">)                   </w:t>
      </w:r>
      <w:r w:rsidR="009345F1">
        <w:rPr>
          <w:rFonts w:ascii="Times New Roman" w:hAnsi="Times New Roman" w:cs="Times New Roman"/>
        </w:rPr>
        <w:t xml:space="preserve">         </w:t>
      </w:r>
      <w:r w:rsidRPr="00F5744A">
        <w:rPr>
          <w:rFonts w:ascii="Times New Roman" w:hAnsi="Times New Roman" w:cs="Times New Roman"/>
        </w:rPr>
        <w:t xml:space="preserve">        </w:t>
      </w:r>
      <w:r w:rsidR="009345F1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p w:rsidR="00F5744A" w:rsidRPr="00F5744A" w:rsidRDefault="00F5744A" w:rsidP="009345F1">
      <w:pPr>
        <w:spacing w:after="0"/>
        <w:rPr>
          <w:rFonts w:ascii="Times New Roman" w:hAnsi="Times New Roman" w:cs="Times New Roman"/>
        </w:rPr>
      </w:pPr>
    </w:p>
    <w:sectPr w:rsidR="00F5744A" w:rsidRPr="00F574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4E" w:rsidRDefault="00B35E4E" w:rsidP="00773C08">
      <w:pPr>
        <w:spacing w:after="0" w:line="240" w:lineRule="auto"/>
      </w:pPr>
      <w:r>
        <w:separator/>
      </w:r>
    </w:p>
  </w:endnote>
  <w:endnote w:type="continuationSeparator" w:id="0">
    <w:p w:rsidR="00B35E4E" w:rsidRDefault="00B35E4E" w:rsidP="0077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C08" w:rsidRDefault="00773C08" w:rsidP="00773C08">
    <w:pPr>
      <w:pStyle w:val="Footer"/>
    </w:pPr>
    <w:r>
      <w:t xml:space="preserve">CPHS Protocol </w:t>
    </w:r>
    <w:r w:rsidRPr="00CC4226">
      <w:t>#2011-09-3654</w:t>
    </w:r>
  </w:p>
  <w:p w:rsidR="00773C08" w:rsidRDefault="00773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4E" w:rsidRDefault="00B35E4E" w:rsidP="00773C08">
      <w:pPr>
        <w:spacing w:after="0" w:line="240" w:lineRule="auto"/>
      </w:pPr>
      <w:r>
        <w:separator/>
      </w:r>
    </w:p>
  </w:footnote>
  <w:footnote w:type="continuationSeparator" w:id="0">
    <w:p w:rsidR="00B35E4E" w:rsidRDefault="00B35E4E" w:rsidP="0077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0158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3C08" w:rsidRDefault="00773C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D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C08" w:rsidRDefault="00773C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B"/>
    <w:rsid w:val="000377E4"/>
    <w:rsid w:val="00042F54"/>
    <w:rsid w:val="00050693"/>
    <w:rsid w:val="00055F7D"/>
    <w:rsid w:val="00090819"/>
    <w:rsid w:val="000D4CF5"/>
    <w:rsid w:val="00154BEA"/>
    <w:rsid w:val="001C6AAF"/>
    <w:rsid w:val="001C7526"/>
    <w:rsid w:val="002E2D70"/>
    <w:rsid w:val="003427DF"/>
    <w:rsid w:val="00346229"/>
    <w:rsid w:val="00353EDB"/>
    <w:rsid w:val="003906CC"/>
    <w:rsid w:val="003B2BEB"/>
    <w:rsid w:val="003F3BA7"/>
    <w:rsid w:val="005C6D94"/>
    <w:rsid w:val="005D15F5"/>
    <w:rsid w:val="005E6BD2"/>
    <w:rsid w:val="00670AE1"/>
    <w:rsid w:val="007573BA"/>
    <w:rsid w:val="00773C08"/>
    <w:rsid w:val="007D528E"/>
    <w:rsid w:val="008776B5"/>
    <w:rsid w:val="008F2A3C"/>
    <w:rsid w:val="00911B87"/>
    <w:rsid w:val="009345F1"/>
    <w:rsid w:val="009B0AB4"/>
    <w:rsid w:val="00A21E31"/>
    <w:rsid w:val="00A6153F"/>
    <w:rsid w:val="00AA066B"/>
    <w:rsid w:val="00AA18D9"/>
    <w:rsid w:val="00AB552A"/>
    <w:rsid w:val="00B161D2"/>
    <w:rsid w:val="00B35E4E"/>
    <w:rsid w:val="00B96612"/>
    <w:rsid w:val="00BD41C8"/>
    <w:rsid w:val="00BD4D48"/>
    <w:rsid w:val="00C075E6"/>
    <w:rsid w:val="00CA1206"/>
    <w:rsid w:val="00D20335"/>
    <w:rsid w:val="00D37962"/>
    <w:rsid w:val="00DC6D4A"/>
    <w:rsid w:val="00DE06AE"/>
    <w:rsid w:val="00DF2A75"/>
    <w:rsid w:val="00E446CE"/>
    <w:rsid w:val="00E80064"/>
    <w:rsid w:val="00E84546"/>
    <w:rsid w:val="00EB29CD"/>
    <w:rsid w:val="00EB2D98"/>
    <w:rsid w:val="00EC074C"/>
    <w:rsid w:val="00EE3DF8"/>
    <w:rsid w:val="00F02F91"/>
    <w:rsid w:val="00F176F0"/>
    <w:rsid w:val="00F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08"/>
  </w:style>
  <w:style w:type="paragraph" w:styleId="Footer">
    <w:name w:val="footer"/>
    <w:basedOn w:val="Normal"/>
    <w:link w:val="FooterChar"/>
    <w:uiPriority w:val="99"/>
    <w:unhideWhenUsed/>
    <w:rsid w:val="0077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08"/>
  </w:style>
  <w:style w:type="paragraph" w:styleId="Footer">
    <w:name w:val="footer"/>
    <w:basedOn w:val="Normal"/>
    <w:link w:val="FooterChar"/>
    <w:uiPriority w:val="99"/>
    <w:unhideWhenUsed/>
    <w:rsid w:val="0077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OSBORN KWENA </cp:lastModifiedBy>
  <cp:revision>4</cp:revision>
  <dcterms:created xsi:type="dcterms:W3CDTF">2014-06-17T08:14:00Z</dcterms:created>
  <dcterms:modified xsi:type="dcterms:W3CDTF">2014-06-17T10:09:00Z</dcterms:modified>
</cp:coreProperties>
</file>