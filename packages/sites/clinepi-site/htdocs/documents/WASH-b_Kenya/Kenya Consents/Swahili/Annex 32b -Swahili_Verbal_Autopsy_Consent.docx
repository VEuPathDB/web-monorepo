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6D502" w14:textId="77777777" w:rsidR="00BD41C8" w:rsidRDefault="00F5744A" w:rsidP="009345F1">
      <w:pPr>
        <w:spacing w:after="0"/>
        <w:jc w:val="center"/>
        <w:rPr>
          <w:rFonts w:ascii="Times New Roman" w:hAnsi="Times New Roman" w:cs="Times New Roman"/>
          <w:b/>
        </w:rPr>
      </w:pPr>
      <w:r w:rsidRPr="005169F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CB7DD1B" wp14:editId="44AA346B">
            <wp:simplePos x="0" y="0"/>
            <wp:positionH relativeFrom="column">
              <wp:posOffset>2219325</wp:posOffset>
            </wp:positionH>
            <wp:positionV relativeFrom="paragraph">
              <wp:posOffset>-607060</wp:posOffset>
            </wp:positionV>
            <wp:extent cx="1100455" cy="5429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455" cy="542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61D2" w:rsidRPr="00B161D2">
        <w:rPr>
          <w:rFonts w:ascii="Times New Roman" w:hAnsi="Times New Roman" w:cs="Times New Roman"/>
          <w:b/>
        </w:rPr>
        <w:t xml:space="preserve"> </w:t>
      </w:r>
      <w:r w:rsidR="00B161D2">
        <w:rPr>
          <w:rFonts w:ascii="Times New Roman" w:hAnsi="Times New Roman" w:cs="Times New Roman"/>
          <w:b/>
        </w:rPr>
        <w:t xml:space="preserve">IDHINI </w:t>
      </w:r>
      <w:r w:rsidR="00BD41C8" w:rsidRPr="00F5744A">
        <w:rPr>
          <w:rFonts w:ascii="Times New Roman" w:hAnsi="Times New Roman" w:cs="Times New Roman"/>
          <w:b/>
        </w:rPr>
        <w:t xml:space="preserve">YA KUSHIRIKI </w:t>
      </w:r>
      <w:r w:rsidR="00215643">
        <w:rPr>
          <w:rFonts w:ascii="Times New Roman" w:hAnsi="Times New Roman" w:cs="Times New Roman"/>
          <w:b/>
        </w:rPr>
        <w:t xml:space="preserve">KUHUSU MAZUNGUMUZO YA VIFO </w:t>
      </w:r>
      <w:r w:rsidR="00BD41C8" w:rsidRPr="00F5744A">
        <w:rPr>
          <w:rFonts w:ascii="Times New Roman" w:hAnsi="Times New Roman" w:cs="Times New Roman"/>
          <w:b/>
        </w:rPr>
        <w:t>K</w:t>
      </w:r>
      <w:r w:rsidR="003427DF">
        <w:rPr>
          <w:rFonts w:ascii="Times New Roman" w:hAnsi="Times New Roman" w:cs="Times New Roman"/>
          <w:b/>
        </w:rPr>
        <w:t xml:space="preserve">WA </w:t>
      </w:r>
      <w:r w:rsidR="00215643">
        <w:rPr>
          <w:rFonts w:ascii="Times New Roman" w:hAnsi="Times New Roman" w:cs="Times New Roman"/>
          <w:b/>
        </w:rPr>
        <w:t xml:space="preserve">MRADI WA </w:t>
      </w:r>
      <w:r w:rsidR="003427DF">
        <w:rPr>
          <w:rFonts w:ascii="Times New Roman" w:hAnsi="Times New Roman" w:cs="Times New Roman"/>
          <w:b/>
        </w:rPr>
        <w:t xml:space="preserve">UTAFITI WA WASH BENEFITS </w:t>
      </w:r>
      <w:r w:rsidR="00215643">
        <w:rPr>
          <w:rFonts w:ascii="Times New Roman" w:hAnsi="Times New Roman" w:cs="Times New Roman"/>
          <w:b/>
        </w:rPr>
        <w:t xml:space="preserve">KUPITIA </w:t>
      </w:r>
      <w:r w:rsidR="00BD41C8" w:rsidRPr="00F5744A">
        <w:rPr>
          <w:rFonts w:ascii="Times New Roman" w:hAnsi="Times New Roman" w:cs="Times New Roman"/>
          <w:b/>
        </w:rPr>
        <w:t xml:space="preserve">IDHINI </w:t>
      </w:r>
      <w:r w:rsidR="00BD41C8" w:rsidRPr="00A80F6F">
        <w:rPr>
          <w:rFonts w:ascii="Times New Roman" w:hAnsi="Times New Roman" w:cs="Times New Roman"/>
          <w:b/>
        </w:rPr>
        <w:t>YA KUANDIKA</w:t>
      </w:r>
    </w:p>
    <w:p w14:paraId="2F866ACB" w14:textId="77777777" w:rsidR="009345F1" w:rsidRPr="00B161D2" w:rsidRDefault="009345F1" w:rsidP="009345F1">
      <w:pPr>
        <w:spacing w:after="0"/>
        <w:jc w:val="center"/>
        <w:rPr>
          <w:rFonts w:ascii="Times New Roman" w:hAnsi="Times New Roman" w:cs="Times New Roman"/>
          <w:b/>
        </w:rPr>
      </w:pPr>
    </w:p>
    <w:p w14:paraId="52BBC902" w14:textId="77777777" w:rsidR="00353EDB" w:rsidRDefault="003B2BEB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  <w:b/>
        </w:rPr>
        <w:t>MADA YA UTAFITI:</w:t>
      </w:r>
      <w:r w:rsidRPr="00F5744A">
        <w:rPr>
          <w:rFonts w:ascii="Times New Roman" w:hAnsi="Times New Roman" w:cs="Times New Roman"/>
        </w:rPr>
        <w:t xml:space="preserve"> WASH BENEFITS-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Kuosha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mikono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kutibu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maji</w:t>
      </w:r>
      <w:proofErr w:type="spellEnd"/>
      <w:r w:rsidRPr="00F5744A">
        <w:rPr>
          <w:rFonts w:ascii="Times New Roman" w:hAnsi="Times New Roman" w:cs="Times New Roman"/>
        </w:rPr>
        <w:t>,</w:t>
      </w:r>
      <w:r w:rsidR="00154BEA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usafi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lishe</w:t>
      </w:r>
      <w:proofErr w:type="spellEnd"/>
      <w:r w:rsidRPr="00F5744A">
        <w:rPr>
          <w:rFonts w:ascii="Times New Roman" w:hAnsi="Times New Roman" w:cs="Times New Roman"/>
        </w:rPr>
        <w:t xml:space="preserve"> bora na </w:t>
      </w:r>
      <w:proofErr w:type="spellStart"/>
      <w:r w:rsidR="00050693">
        <w:rPr>
          <w:rFonts w:ascii="Times New Roman" w:hAnsi="Times New Roman" w:cs="Times New Roman"/>
        </w:rPr>
        <w:t>vipimo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matokeo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mashinani</w:t>
      </w:r>
      <w:proofErr w:type="spellEnd"/>
      <w:r w:rsidRPr="00F5744A">
        <w:rPr>
          <w:rFonts w:ascii="Times New Roman" w:hAnsi="Times New Roman" w:cs="Times New Roman"/>
        </w:rPr>
        <w:t xml:space="preserve"> Kenya.</w:t>
      </w:r>
      <w:r w:rsidR="008F2A3C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</w:t>
      </w:r>
      <w:proofErr w:type="spellStart"/>
      <w:proofErr w:type="gramStart"/>
      <w:r w:rsidRPr="00F5744A">
        <w:rPr>
          <w:rFonts w:ascii="Times New Roman" w:hAnsi="Times New Roman" w:cs="Times New Roman"/>
        </w:rPr>
        <w:t>pia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inajulikana</w:t>
      </w:r>
      <w:proofErr w:type="spellEnd"/>
      <w:r w:rsidRPr="00F5744A">
        <w:rPr>
          <w:rFonts w:ascii="Times New Roman" w:hAnsi="Times New Roman" w:cs="Times New Roman"/>
        </w:rPr>
        <w:t xml:space="preserve"> kama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>)</w:t>
      </w:r>
    </w:p>
    <w:p w14:paraId="091B34B6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73C1DB91" w14:textId="77777777" w:rsidR="003B2BEB" w:rsidRPr="00F5744A" w:rsidRDefault="003B2BEB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UTANGULIZI</w:t>
      </w:r>
    </w:p>
    <w:p w14:paraId="6F114561" w14:textId="77777777" w:rsidR="003F3BA7" w:rsidRDefault="003B2BEB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langu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ni</w:t>
      </w:r>
      <w:proofErr w:type="spellEnd"/>
      <w:r w:rsidR="00B161D2">
        <w:rPr>
          <w:rFonts w:ascii="Times New Roman" w:hAnsi="Times New Roman" w:cs="Times New Roman"/>
        </w:rPr>
        <w:t>________________</w:t>
      </w:r>
      <w:r w:rsidR="00E84546" w:rsidRPr="00F5744A">
        <w:rPr>
          <w:rFonts w:ascii="Times New Roman" w:hAnsi="Times New Roman" w:cs="Times New Roman"/>
        </w:rPr>
        <w:t xml:space="preserve"> </w:t>
      </w:r>
      <w:r w:rsidR="00B161D2">
        <w:rPr>
          <w:rFonts w:ascii="Times New Roman" w:hAnsi="Times New Roman" w:cs="Times New Roman"/>
        </w:rPr>
        <w:t>[</w:t>
      </w: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r w:rsidRPr="00F5744A">
        <w:rPr>
          <w:rFonts w:ascii="Times New Roman" w:hAnsi="Times New Roman" w:cs="Times New Roman"/>
        </w:rPr>
        <w:t>Afisa</w:t>
      </w:r>
      <w:proofErr w:type="spellEnd"/>
      <w:r w:rsidR="00B161D2">
        <w:rPr>
          <w:rFonts w:ascii="Times New Roman" w:hAnsi="Times New Roman" w:cs="Times New Roman"/>
        </w:rPr>
        <w:t>]</w:t>
      </w:r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ninatoka</w:t>
      </w:r>
      <w:proofErr w:type="spellEnd"/>
      <w:r w:rsidRPr="00F5744A">
        <w:rPr>
          <w:rFonts w:ascii="Times New Roman" w:hAnsi="Times New Roman" w:cs="Times New Roman"/>
        </w:rPr>
        <w:t xml:space="preserve"> Innovation</w:t>
      </w:r>
      <w:r w:rsidR="00B161D2">
        <w:rPr>
          <w:rFonts w:ascii="Times New Roman" w:hAnsi="Times New Roman" w:cs="Times New Roman"/>
        </w:rPr>
        <w:t>s</w:t>
      </w:r>
      <w:r w:rsidRPr="00F5744A">
        <w:rPr>
          <w:rFonts w:ascii="Times New Roman" w:hAnsi="Times New Roman" w:cs="Times New Roman"/>
        </w:rPr>
        <w:t xml:space="preserve"> for </w:t>
      </w:r>
      <w:r w:rsidR="00B161D2">
        <w:rPr>
          <w:rFonts w:ascii="Times New Roman" w:hAnsi="Times New Roman" w:cs="Times New Roman"/>
        </w:rPr>
        <w:t>P</w:t>
      </w:r>
      <w:r w:rsidRPr="00F5744A">
        <w:rPr>
          <w:rFonts w:ascii="Times New Roman" w:hAnsi="Times New Roman" w:cs="Times New Roman"/>
        </w:rPr>
        <w:t>overty Action</w:t>
      </w:r>
      <w:r w:rsidR="00A21E31" w:rsidRPr="00F5744A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>(I</w:t>
      </w:r>
      <w:r w:rsidR="00AB552A" w:rsidRPr="00F5744A">
        <w:rPr>
          <w:rFonts w:ascii="Times New Roman" w:hAnsi="Times New Roman" w:cs="Times New Roman"/>
        </w:rPr>
        <w:t xml:space="preserve">PA) </w:t>
      </w:r>
      <w:proofErr w:type="spellStart"/>
      <w:r w:rsidR="00AB552A" w:rsidRPr="00F5744A">
        <w:rPr>
          <w:rFonts w:ascii="Times New Roman" w:hAnsi="Times New Roman" w:cs="Times New Roman"/>
        </w:rPr>
        <w:t>ilioko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proofErr w:type="spellStart"/>
      <w:r w:rsidR="00AB552A" w:rsidRPr="00F5744A">
        <w:rPr>
          <w:rFonts w:ascii="Times New Roman" w:hAnsi="Times New Roman" w:cs="Times New Roman"/>
        </w:rPr>
        <w:t>mjini</w:t>
      </w:r>
      <w:proofErr w:type="spellEnd"/>
      <w:r w:rsidR="00AB552A" w:rsidRPr="00F5744A">
        <w:rPr>
          <w:rFonts w:ascii="Times New Roman" w:hAnsi="Times New Roman" w:cs="Times New Roman"/>
        </w:rPr>
        <w:t xml:space="preserve"> </w:t>
      </w:r>
      <w:r w:rsidR="00E84546" w:rsidRPr="00F5744A">
        <w:rPr>
          <w:rFonts w:ascii="Times New Roman" w:hAnsi="Times New Roman" w:cs="Times New Roman"/>
        </w:rPr>
        <w:t>(KAKAMEGA/BUNGOMA)</w:t>
      </w:r>
      <w:r w:rsidRPr="00F5744A">
        <w:rPr>
          <w:rFonts w:ascii="Times New Roman" w:hAnsi="Times New Roman" w:cs="Times New Roman"/>
        </w:rPr>
        <w:t>.</w:t>
      </w:r>
      <w:proofErr w:type="gramEnd"/>
      <w:r w:rsidR="00E84546" w:rsidRPr="00F5744A">
        <w:rPr>
          <w:rFonts w:ascii="Times New Roman" w:hAnsi="Times New Roman" w:cs="Times New Roman"/>
        </w:rPr>
        <w:t xml:space="preserve"> </w:t>
      </w:r>
      <w:proofErr w:type="spellStart"/>
      <w:r w:rsidR="00175398">
        <w:rPr>
          <w:rFonts w:ascii="Times New Roman" w:hAnsi="Times New Roman" w:cs="Times New Roman"/>
        </w:rPr>
        <w:t>Ninafanya</w:t>
      </w:r>
      <w:proofErr w:type="spellEnd"/>
      <w:r w:rsidR="00175398">
        <w:rPr>
          <w:rFonts w:ascii="Times New Roman" w:hAnsi="Times New Roman" w:cs="Times New Roman"/>
        </w:rPr>
        <w:t xml:space="preserve"> </w:t>
      </w:r>
      <w:proofErr w:type="spellStart"/>
      <w:r w:rsidR="00175398">
        <w:rPr>
          <w:rFonts w:ascii="Times New Roman" w:hAnsi="Times New Roman" w:cs="Times New Roman"/>
        </w:rPr>
        <w:t>kazi</w:t>
      </w:r>
      <w:proofErr w:type="spellEnd"/>
      <w:r w:rsidR="00175398">
        <w:rPr>
          <w:rFonts w:ascii="Times New Roman" w:hAnsi="Times New Roman" w:cs="Times New Roman"/>
        </w:rPr>
        <w:t xml:space="preserve"> </w:t>
      </w:r>
      <w:proofErr w:type="gramStart"/>
      <w:r w:rsidR="00175398">
        <w:rPr>
          <w:rFonts w:ascii="Times New Roman" w:hAnsi="Times New Roman" w:cs="Times New Roman"/>
        </w:rPr>
        <w:t>na</w:t>
      </w:r>
      <w:proofErr w:type="gramEnd"/>
      <w:r w:rsidR="00175398">
        <w:rPr>
          <w:rFonts w:ascii="Times New Roman" w:hAnsi="Times New Roman" w:cs="Times New Roman"/>
        </w:rPr>
        <w:t xml:space="preserve"> Clair Null </w:t>
      </w:r>
      <w:proofErr w:type="spellStart"/>
      <w:r w:rsidR="00175398">
        <w:rPr>
          <w:rFonts w:ascii="Times New Roman" w:hAnsi="Times New Roman" w:cs="Times New Roman"/>
        </w:rPr>
        <w:t>kutoka</w:t>
      </w:r>
      <w:proofErr w:type="spellEnd"/>
      <w:r w:rsidR="00175398">
        <w:rPr>
          <w:rFonts w:ascii="Times New Roman" w:hAnsi="Times New Roman" w:cs="Times New Roman"/>
        </w:rPr>
        <w:t xml:space="preserve"> Innovations for Poverty Action </w:t>
      </w:r>
      <w:proofErr w:type="spellStart"/>
      <w:r w:rsidR="00175398">
        <w:rPr>
          <w:rFonts w:ascii="Times New Roman" w:hAnsi="Times New Roman" w:cs="Times New Roman"/>
        </w:rPr>
        <w:t>iliyoko</w:t>
      </w:r>
      <w:proofErr w:type="spellEnd"/>
      <w:r w:rsidR="00175398">
        <w:rPr>
          <w:rFonts w:ascii="Times New Roman" w:hAnsi="Times New Roman" w:cs="Times New Roman"/>
        </w:rPr>
        <w:t xml:space="preserve"> </w:t>
      </w:r>
      <w:proofErr w:type="spellStart"/>
      <w:r w:rsidR="00175398">
        <w:rPr>
          <w:rFonts w:ascii="Times New Roman" w:hAnsi="Times New Roman" w:cs="Times New Roman"/>
        </w:rPr>
        <w:t>marekani</w:t>
      </w:r>
      <w:proofErr w:type="spellEnd"/>
      <w:r w:rsidR="00175398">
        <w:rPr>
          <w:rFonts w:ascii="Times New Roman" w:hAnsi="Times New Roman" w:cs="Times New Roman"/>
        </w:rPr>
        <w:t xml:space="preserve">. </w:t>
      </w:r>
      <w:r w:rsidR="00E446CE" w:rsidRPr="00F5744A">
        <w:rPr>
          <w:rFonts w:ascii="Times New Roman" w:hAnsi="Times New Roman" w:cs="Times New Roman"/>
        </w:rPr>
        <w:t xml:space="preserve">Nina </w:t>
      </w:r>
      <w:r w:rsidR="00B161D2">
        <w:rPr>
          <w:rFonts w:ascii="Times New Roman" w:hAnsi="Times New Roman" w:cs="Times New Roman"/>
        </w:rPr>
        <w:t>[</w:t>
      </w:r>
      <w:r w:rsidR="00E446CE" w:rsidRPr="00B161D2">
        <w:rPr>
          <w:rFonts w:ascii="Times New Roman" w:hAnsi="Times New Roman" w:cs="Times New Roman"/>
          <w:i/>
        </w:rPr>
        <w:t>Tuna</w:t>
      </w:r>
      <w:r w:rsidR="00B161D2">
        <w:rPr>
          <w:rFonts w:ascii="Times New Roman" w:hAnsi="Times New Roman" w:cs="Times New Roman"/>
        </w:rPr>
        <w:t>]</w:t>
      </w:r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tarajia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kufatilia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46CE" w:rsidRPr="00F5744A">
        <w:rPr>
          <w:rFonts w:ascii="Times New Roman" w:hAnsi="Times New Roman" w:cs="Times New Roman"/>
        </w:rPr>
        <w:t>wa</w:t>
      </w:r>
      <w:proofErr w:type="spellEnd"/>
      <w:proofErr w:type="gram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mradi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wetu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ambayo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nakualika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>.</w:t>
      </w:r>
      <w:r w:rsidR="003F3BA7">
        <w:rPr>
          <w:rFonts w:ascii="Times New Roman" w:hAnsi="Times New Roman" w:cs="Times New Roman"/>
        </w:rPr>
        <w:t xml:space="preserve"> </w:t>
      </w:r>
    </w:p>
    <w:p w14:paraId="049F9640" w14:textId="77777777" w:rsid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7953BA09" w14:textId="77777777" w:rsidR="009345F1" w:rsidRDefault="003F3BA7" w:rsidP="009345F1">
      <w:pPr>
        <w:spacing w:after="0"/>
        <w:rPr>
          <w:i/>
        </w:rPr>
      </w:pPr>
      <w:proofErr w:type="spellStart"/>
      <w:r>
        <w:rPr>
          <w:rFonts w:ascii="Times New Roman" w:hAnsi="Times New Roman" w:cs="Times New Roman"/>
        </w:rPr>
        <w:t>U</w:t>
      </w:r>
      <w:r w:rsidR="00E446CE" w:rsidRPr="00F5744A">
        <w:rPr>
          <w:rFonts w:ascii="Times New Roman" w:hAnsi="Times New Roman" w:cs="Times New Roman"/>
        </w:rPr>
        <w:t>nakaribishwa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kushiriki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kwa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huu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utafiti</w:t>
      </w:r>
      <w:proofErr w:type="spellEnd"/>
      <w:r w:rsidR="00E446CE" w:rsidRPr="00F5744A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kwa</w:t>
      </w:r>
      <w:proofErr w:type="spellEnd"/>
      <w:r w:rsidR="00D20335">
        <w:rPr>
          <w:rFonts w:ascii="Times New Roman" w:hAnsi="Times New Roman" w:cs="Times New Roman"/>
        </w:rPr>
        <w:t xml:space="preserve"> </w:t>
      </w:r>
      <w:proofErr w:type="spellStart"/>
      <w:r w:rsidR="00E446CE" w:rsidRPr="00F5744A">
        <w:rPr>
          <w:rFonts w:ascii="Times New Roman" w:hAnsi="Times New Roman" w:cs="Times New Roman"/>
        </w:rPr>
        <w:t>sababu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ya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mtoto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aliye</w:t>
      </w:r>
      <w:proofErr w:type="spellEnd"/>
      <w:r w:rsidR="00DA33D8">
        <w:rPr>
          <w:rFonts w:ascii="Times New Roman" w:hAnsi="Times New Roman" w:cs="Times New Roman"/>
        </w:rPr>
        <w:t xml:space="preserve"> chini </w:t>
      </w:r>
      <w:proofErr w:type="spellStart"/>
      <w:r w:rsidR="00DA33D8">
        <w:rPr>
          <w:rFonts w:ascii="Times New Roman" w:hAnsi="Times New Roman" w:cs="Times New Roman"/>
        </w:rPr>
        <w:t>ya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miaka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mitano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A33D8">
        <w:rPr>
          <w:rFonts w:ascii="Times New Roman" w:hAnsi="Times New Roman" w:cs="Times New Roman"/>
        </w:rPr>
        <w:t>kuaga</w:t>
      </w:r>
      <w:proofErr w:type="spellEnd"/>
      <w:r w:rsidR="00DA33D8">
        <w:rPr>
          <w:rFonts w:ascii="Times New Roman" w:hAnsi="Times New Roman" w:cs="Times New Roman"/>
        </w:rPr>
        <w:t xml:space="preserve">  </w:t>
      </w:r>
      <w:proofErr w:type="spellStart"/>
      <w:r w:rsidR="00DA33D8">
        <w:rPr>
          <w:rFonts w:ascii="Times New Roman" w:hAnsi="Times New Roman" w:cs="Times New Roman"/>
        </w:rPr>
        <w:t>katika</w:t>
      </w:r>
      <w:proofErr w:type="spellEnd"/>
      <w:proofErr w:type="gramEnd"/>
      <w:r w:rsidR="00DA33D8">
        <w:rPr>
          <w:rFonts w:ascii="Times New Roman" w:hAnsi="Times New Roman" w:cs="Times New Roman"/>
        </w:rPr>
        <w:t xml:space="preserve"> nyumba </w:t>
      </w:r>
      <w:proofErr w:type="spellStart"/>
      <w:r w:rsidR="00DA33D8">
        <w:rPr>
          <w:rFonts w:ascii="Times New Roman" w:hAnsi="Times New Roman" w:cs="Times New Roman"/>
        </w:rPr>
        <w:t>yako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kwa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miaka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mitatu</w:t>
      </w:r>
      <w:proofErr w:type="spellEnd"/>
      <w:r w:rsidR="00DA33D8">
        <w:rPr>
          <w:rFonts w:ascii="Times New Roman" w:hAnsi="Times New Roman" w:cs="Times New Roman"/>
        </w:rPr>
        <w:t xml:space="preserve"> </w:t>
      </w:r>
      <w:proofErr w:type="spellStart"/>
      <w:r w:rsidR="00DA33D8">
        <w:rPr>
          <w:rFonts w:ascii="Times New Roman" w:hAnsi="Times New Roman" w:cs="Times New Roman"/>
        </w:rPr>
        <w:t>iliyopita</w:t>
      </w:r>
      <w:proofErr w:type="spellEnd"/>
      <w:r w:rsidR="00DA33D8">
        <w:rPr>
          <w:rFonts w:ascii="Times New Roman" w:hAnsi="Times New Roman" w:cs="Times New Roman"/>
        </w:rPr>
        <w:t>.</w:t>
      </w:r>
      <w:r w:rsidR="00E446CE" w:rsidRPr="00F5744A">
        <w:rPr>
          <w:rFonts w:ascii="Times New Roman" w:hAnsi="Times New Roman" w:cs="Times New Roman"/>
        </w:rPr>
        <w:t xml:space="preserve"> </w:t>
      </w:r>
      <w:r w:rsidR="00D20335">
        <w:rPr>
          <w:i/>
          <w:highlight w:val="yellow"/>
        </w:rPr>
        <w:t xml:space="preserve"> </w:t>
      </w:r>
    </w:p>
    <w:p w14:paraId="1C14F298" w14:textId="77777777" w:rsidR="00A80F6F" w:rsidRPr="00F5744A" w:rsidRDefault="00A80F6F" w:rsidP="009345F1">
      <w:pPr>
        <w:spacing w:after="0"/>
        <w:rPr>
          <w:rFonts w:ascii="Times New Roman" w:hAnsi="Times New Roman" w:cs="Times New Roman"/>
        </w:rPr>
      </w:pPr>
    </w:p>
    <w:p w14:paraId="6AAB667E" w14:textId="77777777" w:rsidR="00AB552A" w:rsidRPr="00F5744A" w:rsidRDefault="00AB552A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LENGO</w:t>
      </w:r>
      <w:r w:rsidR="000D4CF5" w:rsidRPr="00F5744A">
        <w:rPr>
          <w:rFonts w:ascii="Times New Roman" w:hAnsi="Times New Roman" w:cs="Times New Roman"/>
          <w:b/>
        </w:rPr>
        <w:t>/MADHUMUNI</w:t>
      </w:r>
    </w:p>
    <w:p w14:paraId="4C87CF3B" w14:textId="77777777" w:rsidR="003F3BA7" w:rsidRDefault="00AB552A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Lengo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afya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watoto</w:t>
      </w:r>
      <w:proofErr w:type="spellEnd"/>
      <w:r w:rsidRPr="00F5744A">
        <w:rPr>
          <w:rFonts w:ascii="Times New Roman" w:hAnsi="Times New Roman" w:cs="Times New Roman"/>
        </w:rPr>
        <w:t xml:space="preserve"> ili </w:t>
      </w:r>
      <w:proofErr w:type="spellStart"/>
      <w:r w:rsidRPr="00F5744A">
        <w:rPr>
          <w:rFonts w:ascii="Times New Roman" w:hAnsi="Times New Roman" w:cs="Times New Roman"/>
        </w:rPr>
        <w:t>kupata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kujua</w:t>
      </w:r>
      <w:proofErr w:type="spellEnd"/>
      <w:r w:rsidRPr="00F5744A">
        <w:rPr>
          <w:rFonts w:ascii="Times New Roman" w:hAnsi="Times New Roman" w:cs="Times New Roman"/>
        </w:rPr>
        <w:t xml:space="preserve"> vile </w:t>
      </w:r>
      <w:proofErr w:type="spellStart"/>
      <w:r w:rsidRPr="00F5744A">
        <w:rPr>
          <w:rFonts w:ascii="Times New Roman" w:hAnsi="Times New Roman" w:cs="Times New Roman"/>
        </w:rPr>
        <w:t>mazingira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yanavyo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50693">
        <w:rPr>
          <w:rFonts w:ascii="Times New Roman" w:hAnsi="Times New Roman" w:cs="Times New Roman"/>
        </w:rPr>
        <w:t>ku</w:t>
      </w:r>
      <w:r w:rsidR="002224D3">
        <w:rPr>
          <w:rFonts w:ascii="Times New Roman" w:hAnsi="Times New Roman" w:cs="Times New Roman"/>
        </w:rPr>
        <w:t>athiri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ukuaji</w:t>
      </w:r>
      <w:proofErr w:type="spellEnd"/>
      <w:r w:rsidR="002224D3">
        <w:rPr>
          <w:rFonts w:ascii="Times New Roman" w:hAnsi="Times New Roman" w:cs="Times New Roman"/>
        </w:rPr>
        <w:t xml:space="preserve"> na </w:t>
      </w:r>
      <w:proofErr w:type="spellStart"/>
      <w:r w:rsidR="002224D3">
        <w:rPr>
          <w:rFonts w:ascii="Times New Roman" w:hAnsi="Times New Roman" w:cs="Times New Roman"/>
        </w:rPr>
        <w:t>afya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ya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mtoto</w:t>
      </w:r>
      <w:proofErr w:type="spellEnd"/>
      <w:r w:rsidR="002224D3">
        <w:rPr>
          <w:rFonts w:ascii="Times New Roman" w:hAnsi="Times New Roman" w:cs="Times New Roman"/>
        </w:rPr>
        <w:t xml:space="preserve">. </w:t>
      </w:r>
      <w:proofErr w:type="spellStart"/>
      <w:r w:rsidR="002224D3">
        <w:rPr>
          <w:rFonts w:ascii="Times New Roman" w:hAnsi="Times New Roman" w:cs="Times New Roman"/>
        </w:rPr>
        <w:t>Tungependa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kuelewa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vyema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jinsi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sababu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hizi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zinaweza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kuathiri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ukuaji</w:t>
      </w:r>
      <w:proofErr w:type="spellEnd"/>
      <w:r w:rsidR="002224D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224D3">
        <w:rPr>
          <w:rFonts w:ascii="Times New Roman" w:hAnsi="Times New Roman" w:cs="Times New Roman"/>
        </w:rPr>
        <w:t>wa</w:t>
      </w:r>
      <w:proofErr w:type="spellEnd"/>
      <w:proofErr w:type="gramEnd"/>
      <w:r w:rsidR="002224D3">
        <w:rPr>
          <w:rFonts w:ascii="Times New Roman" w:hAnsi="Times New Roman" w:cs="Times New Roman"/>
        </w:rPr>
        <w:t xml:space="preserve"> </w:t>
      </w:r>
      <w:proofErr w:type="spellStart"/>
      <w:r w:rsidR="002224D3">
        <w:rPr>
          <w:rFonts w:ascii="Times New Roman" w:hAnsi="Times New Roman" w:cs="Times New Roman"/>
        </w:rPr>
        <w:t>mtoto</w:t>
      </w:r>
      <w:proofErr w:type="spellEnd"/>
      <w:r w:rsidR="002224D3">
        <w:rPr>
          <w:rFonts w:ascii="Times New Roman" w:hAnsi="Times New Roman" w:cs="Times New Roman"/>
        </w:rPr>
        <w:t>.</w:t>
      </w:r>
    </w:p>
    <w:p w14:paraId="1125F403" w14:textId="77777777"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14:paraId="780EC7F1" w14:textId="77777777"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NJIA</w:t>
      </w:r>
    </w:p>
    <w:p w14:paraId="6A1952DF" w14:textId="77777777" w:rsidR="009345F1" w:rsidRDefault="00AA18D9" w:rsidP="009345F1">
      <w:pPr>
        <w:spacing w:after="0"/>
        <w:rPr>
          <w:i/>
        </w:rPr>
      </w:pPr>
      <w:proofErr w:type="spellStart"/>
      <w:r w:rsidRPr="00F5744A">
        <w:rPr>
          <w:rFonts w:ascii="Times New Roman" w:hAnsi="Times New Roman" w:cs="Times New Roman"/>
        </w:rPr>
        <w:t>Ukikub</w:t>
      </w:r>
      <w:r w:rsidR="00884C9B">
        <w:rPr>
          <w:rFonts w:ascii="Times New Roman" w:hAnsi="Times New Roman" w:cs="Times New Roman"/>
        </w:rPr>
        <w:t>ali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kushiriki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katika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utafiti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huu</w:t>
      </w:r>
      <w:proofErr w:type="spellEnd"/>
      <w:r w:rsidR="00050693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utaulizwa</w:t>
      </w:r>
      <w:proofErr w:type="spellEnd"/>
      <w:r w:rsidRPr="00F5744A">
        <w:rPr>
          <w:rFonts w:ascii="Times New Roman" w:hAnsi="Times New Roman" w:cs="Times New Roman"/>
        </w:rPr>
        <w:t xml:space="preserve"> kufanya </w:t>
      </w:r>
      <w:proofErr w:type="spellStart"/>
      <w:r w:rsidR="00B161D2" w:rsidRPr="00F5744A">
        <w:rPr>
          <w:rFonts w:ascii="Times New Roman" w:hAnsi="Times New Roman" w:cs="Times New Roman"/>
        </w:rPr>
        <w:t>yafuatayo</w:t>
      </w:r>
      <w:proofErr w:type="spellEnd"/>
      <w:r w:rsidRPr="00F5744A">
        <w:rPr>
          <w:rFonts w:ascii="Times New Roman" w:hAnsi="Times New Roman" w:cs="Times New Roman"/>
        </w:rPr>
        <w:t>:</w:t>
      </w:r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Tungependa</w:t>
      </w:r>
      <w:proofErr w:type="spellEnd"/>
      <w:r w:rsidR="00884C9B">
        <w:rPr>
          <w:rFonts w:ascii="Times New Roman" w:hAnsi="Times New Roman" w:cs="Times New Roman"/>
        </w:rPr>
        <w:t xml:space="preserve"> kwanza </w:t>
      </w:r>
      <w:proofErr w:type="spellStart"/>
      <w:r w:rsidR="00884C9B">
        <w:rPr>
          <w:rFonts w:ascii="Times New Roman" w:hAnsi="Times New Roman" w:cs="Times New Roman"/>
        </w:rPr>
        <w:t>kuhakikisha</w:t>
      </w:r>
      <w:proofErr w:type="spellEnd"/>
      <w:r w:rsidR="00884C9B">
        <w:rPr>
          <w:rFonts w:ascii="Times New Roman" w:hAnsi="Times New Roman" w:cs="Times New Roman"/>
        </w:rPr>
        <w:t xml:space="preserve"> kuwa </w:t>
      </w:r>
      <w:proofErr w:type="spellStart"/>
      <w:r w:rsidR="00884C9B">
        <w:rPr>
          <w:rFonts w:ascii="Times New Roman" w:hAnsi="Times New Roman" w:cs="Times New Roman"/>
        </w:rPr>
        <w:t>mtoto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aliaga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kwa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84C9B">
        <w:rPr>
          <w:rFonts w:ascii="Times New Roman" w:hAnsi="Times New Roman" w:cs="Times New Roman"/>
        </w:rPr>
        <w:t>miaka</w:t>
      </w:r>
      <w:proofErr w:type="spellEnd"/>
      <w:r w:rsidR="00884C9B">
        <w:rPr>
          <w:rFonts w:ascii="Times New Roman" w:hAnsi="Times New Roman" w:cs="Times New Roman"/>
        </w:rPr>
        <w:t xml:space="preserve">  </w:t>
      </w:r>
      <w:proofErr w:type="spellStart"/>
      <w:r w:rsidR="00884C9B">
        <w:rPr>
          <w:rFonts w:ascii="Times New Roman" w:hAnsi="Times New Roman" w:cs="Times New Roman"/>
        </w:rPr>
        <w:t>mitatu</w:t>
      </w:r>
      <w:proofErr w:type="spellEnd"/>
      <w:proofErr w:type="gram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iliyipita</w:t>
      </w:r>
      <w:proofErr w:type="spellEnd"/>
      <w:r w:rsidR="00884C9B">
        <w:rPr>
          <w:rFonts w:ascii="Times New Roman" w:hAnsi="Times New Roman" w:cs="Times New Roman"/>
        </w:rPr>
        <w:t>.</w:t>
      </w:r>
      <w:r w:rsidR="00A80F6F" w:rsidRPr="00A80F6F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Tutauliza</w:t>
      </w:r>
      <w:proofErr w:type="spellEnd"/>
      <w:r w:rsidR="00215643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tena</w:t>
      </w:r>
      <w:proofErr w:type="spellEnd"/>
      <w:r w:rsidR="00215643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maswali</w:t>
      </w:r>
      <w:proofErr w:type="spellEnd"/>
      <w:r w:rsidR="00215643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mengine</w:t>
      </w:r>
      <w:proofErr w:type="spellEnd"/>
      <w:r w:rsidR="00215643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kuhusu</w:t>
      </w:r>
      <w:proofErr w:type="spellEnd"/>
      <w:r w:rsidR="00215643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kifo</w:t>
      </w:r>
      <w:proofErr w:type="spellEnd"/>
      <w:r w:rsidR="00215643">
        <w:rPr>
          <w:rFonts w:ascii="Times New Roman" w:hAnsi="Times New Roman" w:cs="Times New Roman"/>
        </w:rPr>
        <w:t xml:space="preserve"> cha </w:t>
      </w:r>
      <w:proofErr w:type="spellStart"/>
      <w:r w:rsidR="00215643">
        <w:rPr>
          <w:rFonts w:ascii="Times New Roman" w:hAnsi="Times New Roman" w:cs="Times New Roman"/>
        </w:rPr>
        <w:t>mtoto</w:t>
      </w:r>
      <w:proofErr w:type="spellEnd"/>
      <w:r w:rsidR="00215643">
        <w:rPr>
          <w:rFonts w:ascii="Times New Roman" w:hAnsi="Times New Roman" w:cs="Times New Roman"/>
        </w:rPr>
        <w:t xml:space="preserve"> </w:t>
      </w:r>
      <w:proofErr w:type="gramStart"/>
      <w:r w:rsidR="00215643">
        <w:rPr>
          <w:rFonts w:ascii="Times New Roman" w:hAnsi="Times New Roman" w:cs="Times New Roman"/>
        </w:rPr>
        <w:t>ili</w:t>
      </w:r>
      <w:proofErr w:type="gramEnd"/>
      <w:r w:rsidR="00215643">
        <w:rPr>
          <w:rFonts w:ascii="Times New Roman" w:hAnsi="Times New Roman" w:cs="Times New Roman"/>
        </w:rPr>
        <w:t xml:space="preserve"> </w:t>
      </w:r>
      <w:proofErr w:type="spellStart"/>
      <w:r w:rsidR="00215643">
        <w:rPr>
          <w:rFonts w:ascii="Times New Roman" w:hAnsi="Times New Roman" w:cs="Times New Roman"/>
        </w:rPr>
        <w:t>tuelewe</w:t>
      </w:r>
      <w:proofErr w:type="spellEnd"/>
      <w:r w:rsidR="00215643">
        <w:rPr>
          <w:rFonts w:ascii="Times New Roman" w:hAnsi="Times New Roman" w:cs="Times New Roman"/>
        </w:rPr>
        <w:t xml:space="preserve"> zaidi </w:t>
      </w:r>
      <w:proofErr w:type="spellStart"/>
      <w:r w:rsidR="00215643">
        <w:rPr>
          <w:rFonts w:ascii="Times New Roman" w:hAnsi="Times New Roman" w:cs="Times New Roman"/>
        </w:rPr>
        <w:t>chanzo</w:t>
      </w:r>
      <w:proofErr w:type="spellEnd"/>
      <w:r w:rsidR="00215643">
        <w:rPr>
          <w:rFonts w:ascii="Times New Roman" w:hAnsi="Times New Roman" w:cs="Times New Roman"/>
        </w:rPr>
        <w:t xml:space="preserve"> cha </w:t>
      </w:r>
      <w:proofErr w:type="spellStart"/>
      <w:r w:rsidR="00215643">
        <w:rPr>
          <w:rFonts w:ascii="Times New Roman" w:hAnsi="Times New Roman" w:cs="Times New Roman"/>
        </w:rPr>
        <w:t>kifo</w:t>
      </w:r>
      <w:proofErr w:type="spellEnd"/>
      <w:r w:rsidR="00215643">
        <w:rPr>
          <w:rFonts w:ascii="Times New Roman" w:hAnsi="Times New Roman" w:cs="Times New Roman"/>
        </w:rPr>
        <w:t xml:space="preserve">. </w:t>
      </w:r>
      <w:proofErr w:type="spellStart"/>
      <w:r w:rsidR="00884C9B">
        <w:rPr>
          <w:rFonts w:ascii="Times New Roman" w:hAnsi="Times New Roman" w:cs="Times New Roman"/>
        </w:rPr>
        <w:t>Kushiriki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84C9B">
        <w:rPr>
          <w:rFonts w:ascii="Times New Roman" w:hAnsi="Times New Roman" w:cs="Times New Roman"/>
        </w:rPr>
        <w:t>kwenye</w:t>
      </w:r>
      <w:proofErr w:type="spellEnd"/>
      <w:r w:rsidR="00884C9B">
        <w:rPr>
          <w:rFonts w:ascii="Times New Roman" w:hAnsi="Times New Roman" w:cs="Times New Roman"/>
        </w:rPr>
        <w:t xml:space="preserve">  </w:t>
      </w:r>
      <w:proofErr w:type="spellStart"/>
      <w:r w:rsidR="00884C9B">
        <w:rPr>
          <w:rFonts w:ascii="Times New Roman" w:hAnsi="Times New Roman" w:cs="Times New Roman"/>
        </w:rPr>
        <w:t>zoezi</w:t>
      </w:r>
      <w:proofErr w:type="spellEnd"/>
      <w:proofErr w:type="gram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hili</w:t>
      </w:r>
      <w:proofErr w:type="spellEnd"/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litachukua</w:t>
      </w:r>
      <w:proofErr w:type="spellEnd"/>
      <w:r w:rsidR="00B65DF1">
        <w:rPr>
          <w:rFonts w:ascii="Times New Roman" w:hAnsi="Times New Roman" w:cs="Times New Roman"/>
        </w:rPr>
        <w:t xml:space="preserve"> </w:t>
      </w:r>
      <w:proofErr w:type="spellStart"/>
      <w:r w:rsidR="00B65DF1">
        <w:rPr>
          <w:rFonts w:ascii="Times New Roman" w:hAnsi="Times New Roman" w:cs="Times New Roman"/>
        </w:rPr>
        <w:t>takriban</w:t>
      </w:r>
      <w:proofErr w:type="spellEnd"/>
      <w:r w:rsidR="00B65DF1">
        <w:rPr>
          <w:rFonts w:ascii="Times New Roman" w:hAnsi="Times New Roman" w:cs="Times New Roman"/>
        </w:rPr>
        <w:t xml:space="preserve"> </w:t>
      </w:r>
      <w:r w:rsidR="00884C9B">
        <w:rPr>
          <w:rFonts w:ascii="Times New Roman" w:hAnsi="Times New Roman" w:cs="Times New Roman"/>
        </w:rPr>
        <w:t xml:space="preserve"> </w:t>
      </w:r>
      <w:proofErr w:type="spellStart"/>
      <w:r w:rsidR="00884C9B">
        <w:rPr>
          <w:rFonts w:ascii="Times New Roman" w:hAnsi="Times New Roman" w:cs="Times New Roman"/>
        </w:rPr>
        <w:t>dakika</w:t>
      </w:r>
      <w:proofErr w:type="spellEnd"/>
      <w:r w:rsidR="00884C9B">
        <w:rPr>
          <w:rFonts w:ascii="Times New Roman" w:hAnsi="Times New Roman" w:cs="Times New Roman"/>
        </w:rPr>
        <w:t xml:space="preserve"> 45.   </w:t>
      </w:r>
      <w:r w:rsidR="00B161D2">
        <w:rPr>
          <w:rFonts w:ascii="Times New Roman" w:hAnsi="Times New Roman" w:cs="Times New Roman"/>
        </w:rPr>
        <w:t xml:space="preserve"> </w:t>
      </w:r>
    </w:p>
    <w:p w14:paraId="688D2B9F" w14:textId="77777777" w:rsidR="00A80F6F" w:rsidRPr="00F5744A" w:rsidRDefault="00A80F6F" w:rsidP="009345F1">
      <w:pPr>
        <w:spacing w:after="0"/>
        <w:rPr>
          <w:rFonts w:ascii="Times New Roman" w:hAnsi="Times New Roman" w:cs="Times New Roman"/>
        </w:rPr>
      </w:pPr>
    </w:p>
    <w:p w14:paraId="0ACF6136" w14:textId="77777777"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Muda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wa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3F3BA7">
        <w:rPr>
          <w:rFonts w:ascii="Times New Roman" w:hAnsi="Times New Roman" w:cs="Times New Roman"/>
        </w:rPr>
        <w:t>K</w:t>
      </w:r>
      <w:r w:rsidR="00050693">
        <w:rPr>
          <w:rFonts w:ascii="Times New Roman" w:hAnsi="Times New Roman" w:cs="Times New Roman"/>
        </w:rPr>
        <w:t>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utachukua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takribani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dakika</w:t>
      </w:r>
      <w:proofErr w:type="spellEnd"/>
      <w:r w:rsidR="00B65DF1">
        <w:rPr>
          <w:rFonts w:ascii="Times New Roman" w:hAnsi="Times New Roman" w:cs="Times New Roman"/>
        </w:rPr>
        <w:t xml:space="preserve"> </w:t>
      </w:r>
      <w:proofErr w:type="gramStart"/>
      <w:r w:rsidR="00B65DF1">
        <w:rPr>
          <w:rFonts w:ascii="Times New Roman" w:hAnsi="Times New Roman" w:cs="Times New Roman"/>
        </w:rPr>
        <w:t>45</w:t>
      </w:r>
      <w:r w:rsidRPr="00F5744A">
        <w:rPr>
          <w:rFonts w:ascii="Times New Roman" w:hAnsi="Times New Roman" w:cs="Times New Roman"/>
        </w:rPr>
        <w:t xml:space="preserve"> 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3F3BA7">
        <w:rPr>
          <w:rFonts w:ascii="Times New Roman" w:hAnsi="Times New Roman" w:cs="Times New Roman"/>
        </w:rPr>
        <w:t>mara</w:t>
      </w:r>
      <w:proofErr w:type="spellEnd"/>
      <w:r w:rsidR="00B65DF1">
        <w:rPr>
          <w:rFonts w:ascii="Times New Roman" w:hAnsi="Times New Roman" w:cs="Times New Roman"/>
        </w:rPr>
        <w:t xml:space="preserve"> </w:t>
      </w:r>
      <w:proofErr w:type="spellStart"/>
      <w:r w:rsidR="00B65DF1">
        <w:rPr>
          <w:rFonts w:ascii="Times New Roman" w:hAnsi="Times New Roman" w:cs="Times New Roman"/>
        </w:rPr>
        <w:t>ya</w:t>
      </w:r>
      <w:proofErr w:type="spellEnd"/>
      <w:r w:rsidR="00B65DF1">
        <w:rPr>
          <w:rFonts w:ascii="Times New Roman" w:hAnsi="Times New Roman" w:cs="Times New Roman"/>
        </w:rPr>
        <w:t xml:space="preserve">  kwanza</w:t>
      </w:r>
      <w:r w:rsidR="003F3BA7">
        <w:rPr>
          <w:rFonts w:ascii="Times New Roman" w:hAnsi="Times New Roman" w:cs="Times New Roman"/>
        </w:rPr>
        <w:t xml:space="preserve">  </w:t>
      </w:r>
      <w:proofErr w:type="spellStart"/>
      <w:r w:rsidR="003F3BA7">
        <w:rPr>
          <w:rFonts w:ascii="Times New Roman" w:hAnsi="Times New Roman" w:cs="Times New Roman"/>
        </w:rPr>
        <w:t>ya</w:t>
      </w:r>
      <w:proofErr w:type="spellEnd"/>
      <w:r w:rsidR="003F3BA7">
        <w:rPr>
          <w:rFonts w:ascii="Times New Roman" w:hAnsi="Times New Roman" w:cs="Times New Roman"/>
        </w:rPr>
        <w:t xml:space="preserve"> </w:t>
      </w:r>
      <w:proofErr w:type="spellStart"/>
      <w:r w:rsidR="00050693">
        <w:rPr>
          <w:rFonts w:ascii="Times New Roman" w:hAnsi="Times New Roman" w:cs="Times New Roman"/>
        </w:rPr>
        <w:t>ma</w:t>
      </w:r>
      <w:r w:rsidR="003F3BA7">
        <w:rPr>
          <w:rFonts w:ascii="Times New Roman" w:hAnsi="Times New Roman" w:cs="Times New Roman"/>
        </w:rPr>
        <w:t>tembeleo</w:t>
      </w:r>
      <w:proofErr w:type="spellEnd"/>
      <w:r w:rsidRPr="00F5744A">
        <w:rPr>
          <w:rFonts w:ascii="Times New Roman" w:hAnsi="Times New Roman" w:cs="Times New Roman"/>
        </w:rPr>
        <w:t>.</w:t>
      </w:r>
    </w:p>
    <w:p w14:paraId="50D0FE0D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7CAF23B8" w14:textId="77777777" w:rsidR="00AA18D9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  <w:b/>
        </w:rPr>
        <w:t>Mahali</w:t>
      </w:r>
      <w:proofErr w:type="spellEnd"/>
      <w:r w:rsidRPr="00F5744A">
        <w:rPr>
          <w:rFonts w:ascii="Times New Roman" w:hAnsi="Times New Roman" w:cs="Times New Roman"/>
          <w:b/>
        </w:rPr>
        <w:t xml:space="preserve"> pa </w:t>
      </w:r>
      <w:proofErr w:type="spellStart"/>
      <w:r w:rsidRPr="00F5744A">
        <w:rPr>
          <w:rFonts w:ascii="Times New Roman" w:hAnsi="Times New Roman" w:cs="Times New Roman"/>
          <w:b/>
        </w:rPr>
        <w:t>utafiti</w:t>
      </w:r>
      <w:proofErr w:type="spellEnd"/>
      <w:r w:rsidRPr="00F5744A">
        <w:rPr>
          <w:rFonts w:ascii="Times New Roman" w:hAnsi="Times New Roman" w:cs="Times New Roman"/>
          <w:b/>
        </w:rPr>
        <w:t>:</w:t>
      </w:r>
      <w:r w:rsidRPr="00F5744A">
        <w:rPr>
          <w:rFonts w:ascii="Times New Roman" w:hAnsi="Times New Roman" w:cs="Times New Roman"/>
        </w:rPr>
        <w:t xml:space="preserve"> Kila </w:t>
      </w:r>
      <w:proofErr w:type="spellStart"/>
      <w:r w:rsidRPr="00F5744A">
        <w:rPr>
          <w:rFonts w:ascii="Times New Roman" w:hAnsi="Times New Roman" w:cs="Times New Roman"/>
        </w:rPr>
        <w:t>mikakati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utafanyika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boma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lako</w:t>
      </w:r>
      <w:proofErr w:type="spellEnd"/>
      <w:r w:rsidRPr="00F5744A">
        <w:rPr>
          <w:rFonts w:ascii="Times New Roman" w:hAnsi="Times New Roman" w:cs="Times New Roman"/>
        </w:rPr>
        <w:t>.</w:t>
      </w:r>
    </w:p>
    <w:p w14:paraId="65FA325E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4A6B28F9" w14:textId="77777777" w:rsidR="00AA18D9" w:rsidRPr="00F5744A" w:rsidRDefault="00AA18D9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Manufaa</w:t>
      </w:r>
      <w:proofErr w:type="spellEnd"/>
    </w:p>
    <w:p w14:paraId="0C0FB6B8" w14:textId="77777777" w:rsidR="000D4CF5" w:rsidRDefault="00AA18D9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Ukikubali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kujibu</w:t>
      </w:r>
      <w:proofErr w:type="spellEnd"/>
      <w:r w:rsidRPr="00F5744A">
        <w:rPr>
          <w:rFonts w:ascii="Times New Roman" w:hAnsi="Times New Roman" w:cs="Times New Roman"/>
        </w:rPr>
        <w:t xml:space="preserve"> haya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hautanufaika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F5744A">
        <w:rPr>
          <w:rFonts w:ascii="Times New Roman" w:hAnsi="Times New Roman" w:cs="Times New Roman"/>
        </w:rPr>
        <w:t>kibinafsi</w:t>
      </w:r>
      <w:proofErr w:type="spell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D4CF5" w:rsidRPr="00F5744A">
        <w:rPr>
          <w:rFonts w:ascii="Times New Roman" w:hAnsi="Times New Roman" w:cs="Times New Roman"/>
        </w:rPr>
        <w:t>ila</w:t>
      </w:r>
      <w:proofErr w:type="spellEnd"/>
      <w:proofErr w:type="gramEnd"/>
      <w:r w:rsidR="000D4CF5" w:rsidRPr="00F5744A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kutusaidia</w:t>
      </w:r>
      <w:proofErr w:type="spellEnd"/>
      <w:r w:rsidR="000D4CF5" w:rsidRPr="00EC074C">
        <w:rPr>
          <w:rFonts w:ascii="Times New Roman" w:hAnsi="Times New Roman" w:cs="Times New Roman"/>
        </w:rPr>
        <w:t xml:space="preserve"> </w:t>
      </w:r>
      <w:proofErr w:type="spellStart"/>
      <w:r w:rsidR="000D4CF5" w:rsidRPr="00EC074C">
        <w:rPr>
          <w:rFonts w:ascii="Times New Roman" w:hAnsi="Times New Roman" w:cs="Times New Roman"/>
        </w:rPr>
        <w:t>kuelewa</w:t>
      </w:r>
      <w:proofErr w:type="spellEnd"/>
      <w:r w:rsidR="001631AB">
        <w:rPr>
          <w:rFonts w:ascii="Times New Roman" w:hAnsi="Times New Roman" w:cs="Times New Roman"/>
        </w:rPr>
        <w:t xml:space="preserve"> kama na </w:t>
      </w:r>
      <w:proofErr w:type="spellStart"/>
      <w:r w:rsidR="001631AB">
        <w:rPr>
          <w:rFonts w:ascii="Times New Roman" w:hAnsi="Times New Roman" w:cs="Times New Roman"/>
        </w:rPr>
        <w:t>jinsi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utafiti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wetu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utaimarisha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ukuaji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wa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mtoto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kwa</w:t>
      </w:r>
      <w:proofErr w:type="spellEnd"/>
      <w:r w:rsidR="001631AB">
        <w:rPr>
          <w:rFonts w:ascii="Times New Roman" w:hAnsi="Times New Roman" w:cs="Times New Roman"/>
        </w:rPr>
        <w:t xml:space="preserve"> njia </w:t>
      </w:r>
      <w:proofErr w:type="spellStart"/>
      <w:r w:rsidR="001631AB">
        <w:rPr>
          <w:rFonts w:ascii="Times New Roman" w:hAnsi="Times New Roman" w:cs="Times New Roman"/>
        </w:rPr>
        <w:t>ambayo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itafaidi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watoto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wengine</w:t>
      </w:r>
      <w:proofErr w:type="spellEnd"/>
      <w:r w:rsidR="001631AB">
        <w:rPr>
          <w:rFonts w:ascii="Times New Roman" w:hAnsi="Times New Roman" w:cs="Times New Roman"/>
        </w:rPr>
        <w:t xml:space="preserve"> </w:t>
      </w:r>
      <w:proofErr w:type="spellStart"/>
      <w:r w:rsidR="001631AB">
        <w:rPr>
          <w:rFonts w:ascii="Times New Roman" w:hAnsi="Times New Roman" w:cs="Times New Roman"/>
        </w:rPr>
        <w:t>nchini</w:t>
      </w:r>
      <w:proofErr w:type="spellEnd"/>
      <w:r w:rsidR="001631AB">
        <w:rPr>
          <w:rFonts w:ascii="Times New Roman" w:hAnsi="Times New Roman" w:cs="Times New Roman"/>
        </w:rPr>
        <w:t xml:space="preserve"> Kenya na </w:t>
      </w:r>
      <w:proofErr w:type="spellStart"/>
      <w:r w:rsidR="001631AB">
        <w:rPr>
          <w:rFonts w:ascii="Times New Roman" w:hAnsi="Times New Roman" w:cs="Times New Roman"/>
        </w:rPr>
        <w:t>kwingineko</w:t>
      </w:r>
      <w:proofErr w:type="spellEnd"/>
      <w:r w:rsidR="001631AB">
        <w:rPr>
          <w:rFonts w:ascii="Times New Roman" w:hAnsi="Times New Roman" w:cs="Times New Roman"/>
        </w:rPr>
        <w:t xml:space="preserve">. </w:t>
      </w:r>
    </w:p>
    <w:p w14:paraId="51E177A6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51B80E18" w14:textId="0F3D7411" w:rsidR="000D4CF5" w:rsidRPr="00F5744A" w:rsidRDefault="000D4CF5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Athari</w:t>
      </w:r>
      <w:proofErr w:type="spellEnd"/>
      <w:ins w:id="0" w:author="OSBORN KWENA " w:date="2014-06-17T11:17:00Z">
        <w:r w:rsidR="00744CD4">
          <w:rPr>
            <w:rFonts w:ascii="Times New Roman" w:hAnsi="Times New Roman" w:cs="Times New Roman"/>
            <w:b/>
          </w:rPr>
          <w:t xml:space="preserve">/ </w:t>
        </w:r>
        <w:proofErr w:type="spellStart"/>
        <w:r w:rsidR="00744CD4">
          <w:rPr>
            <w:rFonts w:ascii="Times New Roman" w:hAnsi="Times New Roman" w:cs="Times New Roman"/>
            <w:b/>
          </w:rPr>
          <w:t>Usumbufu</w:t>
        </w:r>
      </w:ins>
      <w:proofErr w:type="spellEnd"/>
    </w:p>
    <w:p w14:paraId="1D01930D" w14:textId="4AADF930" w:rsidR="000D4CF5" w:rsidRPr="00F5744A" w:rsidRDefault="00744CD4" w:rsidP="009345F1">
      <w:pPr>
        <w:spacing w:after="0"/>
        <w:rPr>
          <w:rFonts w:ascii="Times New Roman" w:hAnsi="Times New Roman" w:cs="Times New Roman"/>
        </w:rPr>
      </w:pPr>
      <w:ins w:id="1" w:author="OSBORN KWENA " w:date="2014-06-17T11:17:00Z">
        <w:r w:rsidRPr="00F5744A">
          <w:rPr>
            <w:rFonts w:ascii="Times New Roman" w:hAnsi="Times New Roman" w:cs="Times New Roman"/>
          </w:rPr>
          <w:t xml:space="preserve">Madhara </w:t>
        </w:r>
        <w:proofErr w:type="spellStart"/>
        <w:r>
          <w:rPr>
            <w:rFonts w:ascii="Times New Roman" w:hAnsi="Times New Roman" w:cs="Times New Roman"/>
          </w:rPr>
          <w:t>yanayotarajiwa</w:t>
        </w:r>
        <w:proofErr w:type="spellEnd"/>
        <w:r>
          <w:rPr>
            <w:rFonts w:ascii="Times New Roman" w:hAnsi="Times New Roman" w:cs="Times New Roman"/>
          </w:rPr>
          <w:t xml:space="preserve">, </w:t>
        </w:r>
        <w:proofErr w:type="spellStart"/>
        <w:r>
          <w:rPr>
            <w:rFonts w:ascii="Times New Roman" w:hAnsi="Times New Roman" w:cs="Times New Roman"/>
          </w:rPr>
          <w:t>usumbufu</w:t>
        </w:r>
        <w:proofErr w:type="spellEnd"/>
        <w:r>
          <w:rPr>
            <w:rFonts w:ascii="Times New Roman" w:hAnsi="Times New Roman" w:cs="Times New Roman"/>
          </w:rPr>
          <w:t xml:space="preserve"> na madhara </w:t>
        </w:r>
        <w:proofErr w:type="spellStart"/>
        <w:r>
          <w:rPr>
            <w:rFonts w:ascii="Times New Roman" w:hAnsi="Times New Roman" w:cs="Times New Roman"/>
          </w:rPr>
          <w:t>yanayohusiana</w:t>
        </w:r>
        <w:proofErr w:type="spellEnd"/>
        <w:r>
          <w:rPr>
            <w:rFonts w:ascii="Times New Roman" w:hAnsi="Times New Roman" w:cs="Times New Roman"/>
          </w:rPr>
          <w:t xml:space="preserve"> na </w:t>
        </w:r>
        <w:proofErr w:type="spellStart"/>
        <w:proofErr w:type="gramStart"/>
        <w:r>
          <w:rPr>
            <w:rFonts w:ascii="Times New Roman" w:hAnsi="Times New Roman" w:cs="Times New Roman"/>
          </w:rPr>
          <w:t>mradi</w:t>
        </w:r>
        <w:proofErr w:type="spellEnd"/>
        <w:r>
          <w:rPr>
            <w:rFonts w:ascii="Times New Roman" w:hAnsi="Times New Roman" w:cs="Times New Roman"/>
          </w:rPr>
          <w:t xml:space="preserve">  </w:t>
        </w:r>
        <w:proofErr w:type="spellStart"/>
        <w:r>
          <w:rPr>
            <w:rFonts w:ascii="Times New Roman" w:hAnsi="Times New Roman" w:cs="Times New Roman"/>
          </w:rPr>
          <w:t>ni</w:t>
        </w:r>
        <w:proofErr w:type="spellEnd"/>
        <w:proofErr w:type="gramEnd"/>
        <w:r w:rsidRPr="00F5744A">
          <w:rPr>
            <w:rFonts w:ascii="Times New Roman" w:hAnsi="Times New Roman" w:cs="Times New Roman"/>
          </w:rPr>
          <w:t>:</w:t>
        </w:r>
      </w:ins>
      <w:del w:id="2" w:author="OSBORN KWENA " w:date="2014-06-17T11:17:00Z">
        <w:r w:rsidR="000D4CF5" w:rsidRPr="00F5744A" w:rsidDel="00744CD4">
          <w:rPr>
            <w:rFonts w:ascii="Times New Roman" w:hAnsi="Times New Roman" w:cs="Times New Roman"/>
          </w:rPr>
          <w:delText>Madhara yanayoweza kuletwa ni:</w:delText>
        </w:r>
      </w:del>
    </w:p>
    <w:p w14:paraId="60731584" w14:textId="77777777" w:rsidR="000D4CF5" w:rsidRPr="00B161D2" w:rsidRDefault="000D4CF5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 w:rsidRPr="00B161D2">
        <w:rPr>
          <w:rFonts w:ascii="Times New Roman" w:hAnsi="Times New Roman" w:cs="Times New Roman"/>
        </w:rPr>
        <w:t>Baadhi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maswali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ambayo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ningependa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kukuuliza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yanaweza</w:t>
      </w:r>
      <w:proofErr w:type="spellEnd"/>
      <w:r w:rsidRPr="00B161D2">
        <w:rPr>
          <w:rFonts w:ascii="Times New Roman" w:hAnsi="Times New Roman" w:cs="Times New Roman"/>
        </w:rPr>
        <w:t xml:space="preserve"> kuwa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kibinasi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161D2">
        <w:rPr>
          <w:rFonts w:ascii="Times New Roman" w:hAnsi="Times New Roman" w:cs="Times New Roman"/>
        </w:rPr>
        <w:t>kwa</w:t>
      </w:r>
      <w:proofErr w:type="spellEnd"/>
      <w:proofErr w:type="gramEnd"/>
      <w:r w:rsidRPr="00B161D2">
        <w:rPr>
          <w:rFonts w:ascii="Times New Roman" w:hAnsi="Times New Roman" w:cs="Times New Roman"/>
        </w:rPr>
        <w:t xml:space="preserve"> vile </w:t>
      </w:r>
      <w:proofErr w:type="spellStart"/>
      <w:r w:rsidR="00C075E6" w:rsidRPr="00B161D2">
        <w:rPr>
          <w:rFonts w:ascii="Times New Roman" w:hAnsi="Times New Roman" w:cs="Times New Roman"/>
        </w:rPr>
        <w:t>yatahusu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maisha</w:t>
      </w:r>
      <w:proofErr w:type="spellEnd"/>
      <w:r w:rsidR="00C075E6" w:rsidRPr="00B161D2">
        <w:rPr>
          <w:rFonts w:ascii="Times New Roman" w:hAnsi="Times New Roman" w:cs="Times New Roman"/>
        </w:rPr>
        <w:t xml:space="preserve"> na </w:t>
      </w:r>
      <w:proofErr w:type="spellStart"/>
      <w:r w:rsidR="00C075E6" w:rsidRPr="00B161D2">
        <w:rPr>
          <w:rFonts w:ascii="Times New Roman" w:hAnsi="Times New Roman" w:cs="Times New Roman"/>
        </w:rPr>
        <w:t>afya</w:t>
      </w:r>
      <w:proofErr w:type="spellEnd"/>
      <w:r w:rsidR="00C075E6" w:rsidRPr="00B161D2">
        <w:rPr>
          <w:rFonts w:ascii="Times New Roman" w:hAnsi="Times New Roman" w:cs="Times New Roman"/>
        </w:rPr>
        <w:t xml:space="preserve"> </w:t>
      </w:r>
      <w:proofErr w:type="spellStart"/>
      <w:r w:rsidR="00C075E6" w:rsidRPr="00B161D2">
        <w:rPr>
          <w:rFonts w:ascii="Times New Roman" w:hAnsi="Times New Roman" w:cs="Times New Roman"/>
        </w:rPr>
        <w:t>yako</w:t>
      </w:r>
      <w:proofErr w:type="spellEnd"/>
      <w:r w:rsidR="00C075E6" w:rsidRPr="00B161D2">
        <w:rPr>
          <w:rFonts w:ascii="Times New Roman" w:hAnsi="Times New Roman" w:cs="Times New Roman"/>
        </w:rPr>
        <w:t xml:space="preserve">. </w:t>
      </w:r>
      <w:proofErr w:type="spellStart"/>
      <w:r w:rsidR="00C075E6" w:rsidRPr="00B161D2">
        <w:rPr>
          <w:rFonts w:ascii="Times New Roman" w:hAnsi="Times New Roman" w:cs="Times New Roman"/>
        </w:rPr>
        <w:t>M</w:t>
      </w:r>
      <w:r w:rsidRPr="00B161D2">
        <w:rPr>
          <w:rFonts w:ascii="Times New Roman" w:hAnsi="Times New Roman" w:cs="Times New Roman"/>
        </w:rPr>
        <w:t>ajibu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yako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yote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yatawekwa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siri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gramStart"/>
      <w:r w:rsidRPr="00B161D2">
        <w:rPr>
          <w:rFonts w:ascii="Times New Roman" w:hAnsi="Times New Roman" w:cs="Times New Roman"/>
        </w:rPr>
        <w:t>na</w:t>
      </w:r>
      <w:proofErr w:type="gram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tunatarajia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athari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ya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kushiriki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itapungizwa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</w:t>
      </w:r>
      <w:r w:rsidRPr="00B161D2">
        <w:rPr>
          <w:rFonts w:ascii="Times New Roman" w:hAnsi="Times New Roman" w:cs="Times New Roman"/>
        </w:rPr>
        <w:t>wa</w:t>
      </w:r>
      <w:proofErr w:type="spellEnd"/>
      <w:r w:rsidRPr="00B161D2">
        <w:rPr>
          <w:rFonts w:ascii="Times New Roman" w:hAnsi="Times New Roman" w:cs="Times New Roman"/>
        </w:rPr>
        <w:t xml:space="preserve"> </w:t>
      </w:r>
      <w:proofErr w:type="spellStart"/>
      <w:r w:rsidRPr="00B161D2">
        <w:rPr>
          <w:rFonts w:ascii="Times New Roman" w:hAnsi="Times New Roman" w:cs="Times New Roman"/>
        </w:rPr>
        <w:t>kiasi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kikubwa</w:t>
      </w:r>
      <w:proofErr w:type="spellEnd"/>
      <w:r w:rsidR="003906CC">
        <w:rPr>
          <w:rFonts w:ascii="Times New Roman" w:hAnsi="Times New Roman" w:cs="Times New Roman"/>
        </w:rPr>
        <w:t xml:space="preserve">. </w:t>
      </w:r>
    </w:p>
    <w:p w14:paraId="3A0D40D8" w14:textId="77777777" w:rsidR="000D4CF5" w:rsidRDefault="003906CC" w:rsidP="009345F1">
      <w:pPr>
        <w:pStyle w:val="ListParagraph"/>
        <w:numPr>
          <w:ilvl w:val="0"/>
          <w:numId w:val="4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Utapoteza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kwa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kitengo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hiki</w:t>
      </w:r>
      <w:proofErr w:type="spellEnd"/>
      <w:r>
        <w:rPr>
          <w:rFonts w:ascii="Times New Roman" w:hAnsi="Times New Roman" w:cs="Times New Roman"/>
        </w:rPr>
        <w:t xml:space="preserve"> cha </w:t>
      </w:r>
      <w:proofErr w:type="spellStart"/>
      <w:r>
        <w:rPr>
          <w:rFonts w:ascii="Times New Roman" w:hAnsi="Times New Roman" w:cs="Times New Roman"/>
        </w:rPr>
        <w:t>utafiti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ingawaje</w:t>
      </w:r>
      <w:proofErr w:type="spellEnd"/>
      <w:r>
        <w:rPr>
          <w:rFonts w:ascii="Times New Roman" w:hAnsi="Times New Roman" w:cs="Times New Roman"/>
        </w:rPr>
        <w:t xml:space="preserve"> uko </w:t>
      </w:r>
      <w:proofErr w:type="spellStart"/>
      <w:r>
        <w:rPr>
          <w:rFonts w:ascii="Times New Roman" w:hAnsi="Times New Roman" w:cs="Times New Roman"/>
        </w:rPr>
        <w:t>huju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kutamatisha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kushiriki</w:t>
      </w:r>
      <w:proofErr w:type="spellEnd"/>
      <w:r>
        <w:rPr>
          <w:rFonts w:ascii="Times New Roman" w:hAnsi="Times New Roman" w:cs="Times New Roman"/>
        </w:rPr>
        <w:t xml:space="preserve"> kwako wakati </w:t>
      </w:r>
      <w:proofErr w:type="spellStart"/>
      <w:r>
        <w:rPr>
          <w:rFonts w:ascii="Times New Roman" w:hAnsi="Times New Roman" w:cs="Times New Roman"/>
        </w:rPr>
        <w:t>wowote</w:t>
      </w:r>
      <w:proofErr w:type="spellEnd"/>
      <w:r w:rsidR="007D528E" w:rsidRPr="00B161D2">
        <w:rPr>
          <w:rFonts w:ascii="Times New Roman" w:hAnsi="Times New Roman" w:cs="Times New Roman"/>
        </w:rPr>
        <w:t>.</w:t>
      </w:r>
    </w:p>
    <w:p w14:paraId="297D7AC8" w14:textId="77777777"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4DDC1C1A" w14:textId="77777777" w:rsidR="00E84546" w:rsidRPr="00F5744A" w:rsidRDefault="00E84546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U</w:t>
      </w:r>
      <w:r w:rsidR="007D528E" w:rsidRPr="00F5744A">
        <w:rPr>
          <w:rFonts w:ascii="Times New Roman" w:hAnsi="Times New Roman" w:cs="Times New Roman"/>
          <w:b/>
        </w:rPr>
        <w:t>siri</w:t>
      </w:r>
      <w:proofErr w:type="spellEnd"/>
    </w:p>
    <w:p w14:paraId="102EFC4C" w14:textId="77777777" w:rsidR="00B161D2" w:rsidRPr="00B161D2" w:rsidRDefault="00B161D2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 w:rsidRPr="00B161D2">
        <w:rPr>
          <w:rFonts w:ascii="Times New Roman" w:hAnsi="Times New Roman" w:cs="Times New Roman"/>
          <w:b/>
        </w:rPr>
        <w:t>U</w:t>
      </w:r>
      <w:r w:rsidR="007D528E" w:rsidRPr="00B161D2">
        <w:rPr>
          <w:rFonts w:ascii="Times New Roman" w:hAnsi="Times New Roman" w:cs="Times New Roman"/>
          <w:b/>
        </w:rPr>
        <w:t>vunjaji</w:t>
      </w:r>
      <w:proofErr w:type="spell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7D528E" w:rsidRPr="00B161D2">
        <w:rPr>
          <w:rFonts w:ascii="Times New Roman" w:hAnsi="Times New Roman" w:cs="Times New Roman"/>
          <w:b/>
        </w:rPr>
        <w:t>wa</w:t>
      </w:r>
      <w:proofErr w:type="spellEnd"/>
      <w:proofErr w:type="gramEnd"/>
      <w:r w:rsidR="007D528E" w:rsidRPr="00B161D2">
        <w:rPr>
          <w:rFonts w:ascii="Times New Roman" w:hAnsi="Times New Roman" w:cs="Times New Roman"/>
          <w:b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  <w:b/>
        </w:rPr>
        <w:t>usiri</w:t>
      </w:r>
      <w:proofErr w:type="spellEnd"/>
      <w:r w:rsidR="007D528E" w:rsidRPr="00B161D2">
        <w:rPr>
          <w:rFonts w:ascii="Times New Roman" w:hAnsi="Times New Roman" w:cs="Times New Roman"/>
        </w:rPr>
        <w:t xml:space="preserve">: </w:t>
      </w:r>
      <w:proofErr w:type="spellStart"/>
      <w:r w:rsidR="007D528E" w:rsidRPr="00B161D2">
        <w:rPr>
          <w:rFonts w:ascii="Times New Roman" w:hAnsi="Times New Roman" w:cs="Times New Roman"/>
        </w:rPr>
        <w:t>katika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7D528E" w:rsidRPr="00B161D2">
        <w:rPr>
          <w:rFonts w:ascii="Times New Roman" w:hAnsi="Times New Roman" w:cs="Times New Roman"/>
        </w:rPr>
        <w:t>utafiti</w:t>
      </w:r>
      <w:proofErr w:type="spellEnd"/>
      <w:r w:rsidR="007D528E" w:rsidRPr="00B161D2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wowote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r w:rsidR="007573BA" w:rsidRPr="00B161D2">
        <w:rPr>
          <w:rFonts w:ascii="Times New Roman" w:hAnsi="Times New Roman" w:cs="Times New Roman"/>
        </w:rPr>
        <w:t>kuna</w:t>
      </w:r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wezekano</w:t>
      </w:r>
      <w:proofErr w:type="spellEnd"/>
      <w:r w:rsidR="007573BA" w:rsidRPr="00B161D2">
        <w:rPr>
          <w:rFonts w:ascii="Times New Roman" w:hAnsi="Times New Roman" w:cs="Times New Roman"/>
        </w:rPr>
        <w:t xml:space="preserve"> kuwa </w:t>
      </w:r>
      <w:proofErr w:type="spellStart"/>
      <w:r w:rsidR="003906CC">
        <w:rPr>
          <w:rFonts w:ascii="Times New Roman" w:hAnsi="Times New Roman" w:cs="Times New Roman"/>
        </w:rPr>
        <w:t>usiri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u</w:t>
      </w:r>
      <w:r w:rsidR="007573BA" w:rsidRPr="00B161D2">
        <w:rPr>
          <w:rFonts w:ascii="Times New Roman" w:hAnsi="Times New Roman" w:cs="Times New Roman"/>
        </w:rPr>
        <w:t>naweza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fichuka</w:t>
      </w:r>
      <w:proofErr w:type="spellEnd"/>
      <w:r w:rsidR="003906CC">
        <w:rPr>
          <w:rFonts w:ascii="Times New Roman" w:hAnsi="Times New Roman" w:cs="Times New Roman"/>
        </w:rPr>
        <w:t>;</w:t>
      </w:r>
      <w:r w:rsidR="007573BA" w:rsidRPr="00B161D2">
        <w:rPr>
          <w:rFonts w:ascii="Times New Roman" w:hAnsi="Times New Roman" w:cs="Times New Roman"/>
        </w:rPr>
        <w:t xml:space="preserve"> </w:t>
      </w:r>
      <w:r w:rsidR="003906CC">
        <w:rPr>
          <w:rFonts w:ascii="Times New Roman" w:hAnsi="Times New Roman" w:cs="Times New Roman"/>
        </w:rPr>
        <w:t xml:space="preserve">hata </w:t>
      </w:r>
      <w:proofErr w:type="spellStart"/>
      <w:r w:rsidR="007573BA" w:rsidRPr="00B161D2">
        <w:rPr>
          <w:rFonts w:ascii="Times New Roman" w:hAnsi="Times New Roman" w:cs="Times New Roman"/>
        </w:rPr>
        <w:t>hivyo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tunawe</w:t>
      </w:r>
      <w:r w:rsidR="003906CC">
        <w:rPr>
          <w:rFonts w:ascii="Times New Roman" w:hAnsi="Times New Roman" w:cs="Times New Roman"/>
        </w:rPr>
        <w:t>ka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mikakati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ya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kupunguza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athari</w:t>
      </w:r>
      <w:proofErr w:type="spellEnd"/>
      <w:r w:rsidR="003906CC">
        <w:rPr>
          <w:rFonts w:ascii="Times New Roman" w:hAnsi="Times New Roman" w:cs="Times New Roman"/>
        </w:rPr>
        <w:t xml:space="preserve"> </w:t>
      </w:r>
      <w:proofErr w:type="spellStart"/>
      <w:r w:rsidR="003906CC">
        <w:rPr>
          <w:rFonts w:ascii="Times New Roman" w:hAnsi="Times New Roman" w:cs="Times New Roman"/>
        </w:rPr>
        <w:t>hii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 w:rsidR="00C075E6" w:rsidRPr="00B161D2">
        <w:rPr>
          <w:rFonts w:ascii="Times New Roman" w:hAnsi="Times New Roman" w:cs="Times New Roman"/>
        </w:rPr>
        <w:t xml:space="preserve"> </w:t>
      </w:r>
    </w:p>
    <w:p w14:paraId="7591A3D5" w14:textId="77777777" w:rsidR="007D528E" w:rsidRPr="00B161D2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lastRenderedPageBreak/>
        <w:t>Habari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utakayotupatia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kwenye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tawekwa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siri</w:t>
      </w:r>
      <w:proofErr w:type="spellEnd"/>
      <w:r w:rsidR="007573BA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="007573BA" w:rsidRPr="00B161D2">
        <w:rPr>
          <w:rFonts w:ascii="Times New Roman" w:hAnsi="Times New Roman" w:cs="Times New Roman"/>
        </w:rPr>
        <w:t>kiwa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matokea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huu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yatachapishwa</w:t>
      </w:r>
      <w:proofErr w:type="gramStart"/>
      <w:r w:rsidR="007573BA" w:rsidRPr="00B161D2">
        <w:rPr>
          <w:rFonts w:ascii="Times New Roman" w:hAnsi="Times New Roman" w:cs="Times New Roman"/>
        </w:rPr>
        <w:t>,majina</w:t>
      </w:r>
      <w:proofErr w:type="spellEnd"/>
      <w:proofErr w:type="gramEnd"/>
      <w:r w:rsidR="007573BA" w:rsidRPr="00B161D2">
        <w:rPr>
          <w:rFonts w:ascii="Times New Roman" w:hAnsi="Times New Roman" w:cs="Times New Roman"/>
        </w:rPr>
        <w:t xml:space="preserve"> na mambo </w:t>
      </w:r>
      <w:proofErr w:type="spellStart"/>
      <w:r w:rsidR="007573BA" w:rsidRPr="00B161D2">
        <w:rPr>
          <w:rFonts w:ascii="Times New Roman" w:hAnsi="Times New Roman" w:cs="Times New Roman"/>
        </w:rPr>
        <w:t>mengine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ya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kibinafsi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hayatahusishwa</w:t>
      </w:r>
      <w:proofErr w:type="spellEnd"/>
      <w:r w:rsidR="007573BA" w:rsidRPr="00B161D2">
        <w:rPr>
          <w:rFonts w:ascii="Times New Roman" w:hAnsi="Times New Roman" w:cs="Times New Roman"/>
        </w:rPr>
        <w:t>.</w:t>
      </w:r>
    </w:p>
    <w:p w14:paraId="6F47135E" w14:textId="77777777" w:rsidR="00E84546" w:rsidRDefault="009B0AB4" w:rsidP="009345F1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kupunguza</w:t>
      </w:r>
      <w:proofErr w:type="spellEnd"/>
      <w:r>
        <w:rPr>
          <w:rFonts w:ascii="Times New Roman" w:hAnsi="Times New Roman" w:cs="Times New Roman"/>
        </w:rPr>
        <w:t xml:space="preserve"> madhara </w:t>
      </w:r>
      <w:proofErr w:type="spellStart"/>
      <w:proofErr w:type="gramStart"/>
      <w:r>
        <w:rPr>
          <w:rFonts w:ascii="Times New Roman" w:hAnsi="Times New Roman" w:cs="Times New Roman"/>
        </w:rPr>
        <w:t>kw</w:t>
      </w:r>
      <w:r w:rsidR="007573BA" w:rsidRPr="00B161D2">
        <w:rPr>
          <w:rFonts w:ascii="Times New Roman" w:hAnsi="Times New Roman" w:cs="Times New Roman"/>
        </w:rPr>
        <w:t>a</w:t>
      </w:r>
      <w:proofErr w:type="spellEnd"/>
      <w:proofErr w:type="gram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usiri</w:t>
      </w:r>
      <w:proofErr w:type="spellEnd"/>
      <w:r w:rsidR="007573BA" w:rsidRPr="00B161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tutaweka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vizuizi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</w:t>
      </w:r>
      <w:r w:rsidR="007573BA" w:rsidRPr="00B161D2">
        <w:rPr>
          <w:rFonts w:ascii="Times New Roman" w:hAnsi="Times New Roman" w:cs="Times New Roman"/>
        </w:rPr>
        <w:t>odi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za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utafiti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ila</w:t>
      </w:r>
      <w:proofErr w:type="spellEnd"/>
      <w:r w:rsidR="007573BA" w:rsidRPr="00B161D2">
        <w:rPr>
          <w:rFonts w:ascii="Times New Roman" w:hAnsi="Times New Roman" w:cs="Times New Roman"/>
        </w:rPr>
        <w:t xml:space="preserve"> tu </w:t>
      </w:r>
      <w:proofErr w:type="spellStart"/>
      <w:r w:rsidR="007573BA" w:rsidRPr="00B161D2">
        <w:rPr>
          <w:rFonts w:ascii="Times New Roman" w:hAnsi="Times New Roman" w:cs="Times New Roman"/>
        </w:rPr>
        <w:t>kwa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proofErr w:type="spellStart"/>
      <w:r w:rsidR="007573BA" w:rsidRPr="00B161D2">
        <w:rPr>
          <w:rFonts w:ascii="Times New Roman" w:hAnsi="Times New Roman" w:cs="Times New Roman"/>
        </w:rPr>
        <w:t>wafanyikazi</w:t>
      </w:r>
      <w:proofErr w:type="spellEnd"/>
      <w:r w:rsidR="007573BA" w:rsidRPr="00B161D2">
        <w:rPr>
          <w:rFonts w:ascii="Times New Roman" w:hAnsi="Times New Roman" w:cs="Times New Roman"/>
        </w:rPr>
        <w:t xml:space="preserve"> </w:t>
      </w:r>
      <w:r w:rsidR="005C6D94" w:rsidRPr="00B161D2">
        <w:rPr>
          <w:rFonts w:ascii="Times New Roman" w:hAnsi="Times New Roman" w:cs="Times New Roman"/>
        </w:rPr>
        <w:t xml:space="preserve">na </w:t>
      </w:r>
      <w:proofErr w:type="spellStart"/>
      <w:r w:rsidR="005C6D94" w:rsidRPr="00B161D2">
        <w:rPr>
          <w:rFonts w:ascii="Times New Roman" w:hAnsi="Times New Roman" w:cs="Times New Roman"/>
        </w:rPr>
        <w:t>watafiti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wafanyikazi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wachache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</w:t>
      </w:r>
      <w:proofErr w:type="spellEnd"/>
      <w:r>
        <w:rPr>
          <w:rFonts w:ascii="Times New Roman" w:hAnsi="Times New Roman" w:cs="Times New Roman"/>
        </w:rPr>
        <w:t xml:space="preserve"> IPA</w:t>
      </w:r>
      <w:r w:rsidR="005C6D94" w:rsidRPr="00B161D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Habari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zozote </w:t>
      </w:r>
      <w:proofErr w:type="spellStart"/>
      <w:r>
        <w:rPr>
          <w:rFonts w:ascii="Times New Roman" w:hAnsi="Times New Roman" w:cs="Times New Roman"/>
        </w:rPr>
        <w:t>zianazokutambulisha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zit</w:t>
      </w:r>
      <w:r w:rsidR="00CA1206" w:rsidRPr="00B161D2">
        <w:rPr>
          <w:rFonts w:ascii="Times New Roman" w:hAnsi="Times New Roman" w:cs="Times New Roman"/>
        </w:rPr>
        <w:t>awekwa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kando </w:t>
      </w:r>
      <w:proofErr w:type="gramStart"/>
      <w:r>
        <w:rPr>
          <w:rFonts w:ascii="Times New Roman" w:hAnsi="Times New Roman" w:cs="Times New Roman"/>
        </w:rPr>
        <w:t>na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majubu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yako</w:t>
      </w:r>
      <w:proofErr w:type="spellEnd"/>
      <w:r>
        <w:rPr>
          <w:rFonts w:ascii="Times New Roman" w:hAnsi="Times New Roman" w:cs="Times New Roman"/>
        </w:rPr>
        <w:t xml:space="preserve"> </w:t>
      </w:r>
      <w:r w:rsidR="00CA1206" w:rsidRPr="00EF4DD7">
        <w:rPr>
          <w:rFonts w:ascii="Times New Roman" w:hAnsi="Times New Roman" w:cs="Times New Roman"/>
        </w:rPr>
        <w:t xml:space="preserve">ili </w:t>
      </w:r>
      <w:proofErr w:type="spellStart"/>
      <w:r w:rsidRPr="00EF4DD7">
        <w:rPr>
          <w:rFonts w:ascii="Times New Roman" w:hAnsi="Times New Roman" w:cs="Times New Roman"/>
        </w:rPr>
        <w:t>iwe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ni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watafiti</w:t>
      </w:r>
      <w:proofErr w:type="spellEnd"/>
      <w:r w:rsidRPr="00EF4DD7">
        <w:rPr>
          <w:rFonts w:ascii="Times New Roman" w:hAnsi="Times New Roman" w:cs="Times New Roman"/>
        </w:rPr>
        <w:t xml:space="preserve"> tu </w:t>
      </w:r>
      <w:proofErr w:type="spellStart"/>
      <w:r w:rsidRPr="00EF4DD7">
        <w:rPr>
          <w:rFonts w:ascii="Times New Roman" w:hAnsi="Times New Roman" w:cs="Times New Roman"/>
        </w:rPr>
        <w:t>wanaoweza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kulinganisha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majibu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yako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nawe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hapo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mbeleni</w:t>
      </w:r>
      <w:proofErr w:type="spellEnd"/>
      <w:r w:rsidRPr="00EF4DD7">
        <w:rPr>
          <w:rFonts w:ascii="Times New Roman" w:hAnsi="Times New Roman" w:cs="Times New Roman"/>
        </w:rPr>
        <w:t xml:space="preserve">. </w:t>
      </w:r>
      <w:proofErr w:type="spellStart"/>
      <w:r w:rsidRPr="00EF4DD7">
        <w:rPr>
          <w:rFonts w:ascii="Times New Roman" w:hAnsi="Times New Roman" w:cs="Times New Roman"/>
        </w:rPr>
        <w:t>Makaratasi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yote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yenye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spellStart"/>
      <w:r w:rsidRPr="00EF4DD7">
        <w:rPr>
          <w:rFonts w:ascii="Times New Roman" w:hAnsi="Times New Roman" w:cs="Times New Roman"/>
        </w:rPr>
        <w:t>habari</w:t>
      </w:r>
      <w:proofErr w:type="spellEnd"/>
      <w:r w:rsidRPr="00EF4DD7">
        <w:rPr>
          <w:rFonts w:ascii="Times New Roman" w:hAnsi="Times New Roman" w:cs="Times New Roman"/>
        </w:rPr>
        <w:t xml:space="preserve"> </w:t>
      </w:r>
      <w:proofErr w:type="gramStart"/>
      <w:r w:rsidRPr="00EF4DD7">
        <w:rPr>
          <w:rFonts w:ascii="Times New Roman" w:hAnsi="Times New Roman" w:cs="Times New Roman"/>
        </w:rPr>
        <w:t xml:space="preserve">zako </w:t>
      </w:r>
      <w:r w:rsidR="00F02F91" w:rsidRPr="00EF4DD7">
        <w:rPr>
          <w:rFonts w:ascii="Times New Roman" w:hAnsi="Times New Roman" w:cs="Times New Roman"/>
        </w:rPr>
        <w:t xml:space="preserve"> </w:t>
      </w:r>
      <w:proofErr w:type="spellStart"/>
      <w:r w:rsidR="00F02F91" w:rsidRPr="00EF4DD7">
        <w:rPr>
          <w:rFonts w:ascii="Times New Roman" w:hAnsi="Times New Roman" w:cs="Times New Roman"/>
        </w:rPr>
        <w:t>yatafungiwa</w:t>
      </w:r>
      <w:proofErr w:type="spellEnd"/>
      <w:proofErr w:type="gramEnd"/>
      <w:r w:rsidR="00F02F91" w:rsidRPr="00EF4DD7">
        <w:rPr>
          <w:rFonts w:ascii="Times New Roman" w:hAnsi="Times New Roman" w:cs="Times New Roman"/>
        </w:rPr>
        <w:t xml:space="preserve"> </w:t>
      </w:r>
      <w:proofErr w:type="spellStart"/>
      <w:r w:rsidR="00F02F91" w:rsidRPr="00EF4DD7">
        <w:rPr>
          <w:rFonts w:ascii="Times New Roman" w:hAnsi="Times New Roman" w:cs="Times New Roman"/>
        </w:rPr>
        <w:t>mahali</w:t>
      </w:r>
      <w:proofErr w:type="spellEnd"/>
      <w:r w:rsidR="00F02F91" w:rsidRPr="00EF4DD7">
        <w:rPr>
          <w:rFonts w:ascii="Times New Roman" w:hAnsi="Times New Roman" w:cs="Times New Roman"/>
        </w:rPr>
        <w:t xml:space="preserve">  </w:t>
      </w:r>
      <w:proofErr w:type="spellStart"/>
      <w:r w:rsidR="00F02F91" w:rsidRPr="00EF4DD7">
        <w:rPr>
          <w:rFonts w:ascii="Times New Roman" w:hAnsi="Times New Roman" w:cs="Times New Roman"/>
        </w:rPr>
        <w:t>pema</w:t>
      </w:r>
      <w:proofErr w:type="spellEnd"/>
      <w:r w:rsidR="00F02F91" w:rsidRPr="00EF4DD7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F02F91" w:rsidRPr="00EF4DD7">
        <w:rPr>
          <w:rFonts w:ascii="Times New Roman" w:hAnsi="Times New Roman" w:cs="Times New Roman"/>
        </w:rPr>
        <w:t>habari</w:t>
      </w:r>
      <w:proofErr w:type="spellEnd"/>
      <w:proofErr w:type="gramEnd"/>
      <w:r w:rsidR="00CA1206" w:rsidRPr="00EF4DD7">
        <w:rPr>
          <w:rFonts w:ascii="Times New Roman" w:hAnsi="Times New Roman" w:cs="Times New Roman"/>
        </w:rPr>
        <w:t xml:space="preserve"> </w:t>
      </w:r>
      <w:proofErr w:type="spellStart"/>
      <w:r w:rsidR="00F02F91" w:rsidRPr="00EF4DD7">
        <w:rPr>
          <w:rFonts w:ascii="Times New Roman" w:hAnsi="Times New Roman" w:cs="Times New Roman"/>
        </w:rPr>
        <w:t>z</w:t>
      </w:r>
      <w:r w:rsidR="00CA1206" w:rsidRPr="00EF4DD7">
        <w:rPr>
          <w:rFonts w:ascii="Times New Roman" w:hAnsi="Times New Roman" w:cs="Times New Roman"/>
        </w:rPr>
        <w:t>ote</w:t>
      </w:r>
      <w:proofErr w:type="spellEnd"/>
      <w:r w:rsidR="00CA1206" w:rsidRPr="00EF4DD7">
        <w:rPr>
          <w:rFonts w:ascii="Times New Roman" w:hAnsi="Times New Roman" w:cs="Times New Roman"/>
        </w:rPr>
        <w:t xml:space="preserve"> </w:t>
      </w:r>
      <w:proofErr w:type="spellStart"/>
      <w:r w:rsidR="00CA1206" w:rsidRPr="00EF4DD7">
        <w:rPr>
          <w:rFonts w:ascii="Times New Roman" w:hAnsi="Times New Roman" w:cs="Times New Roman"/>
        </w:rPr>
        <w:t>ya</w:t>
      </w:r>
      <w:proofErr w:type="spellEnd"/>
      <w:r w:rsidR="00CA1206" w:rsidRPr="00EF4DD7">
        <w:rPr>
          <w:rFonts w:ascii="Times New Roman" w:hAnsi="Times New Roman" w:cs="Times New Roman"/>
        </w:rPr>
        <w:t xml:space="preserve"> </w:t>
      </w:r>
      <w:proofErr w:type="spellStart"/>
      <w:r w:rsidR="00F02F91" w:rsidRPr="00EF4DD7">
        <w:rPr>
          <w:rFonts w:ascii="Times New Roman" w:hAnsi="Times New Roman" w:cs="Times New Roman"/>
        </w:rPr>
        <w:t>za</w:t>
      </w:r>
      <w:proofErr w:type="spellEnd"/>
      <w:r w:rsidR="00F02F91" w:rsidRPr="00EF4DD7">
        <w:rPr>
          <w:rFonts w:ascii="Times New Roman" w:hAnsi="Times New Roman" w:cs="Times New Roman"/>
        </w:rPr>
        <w:t xml:space="preserve"> </w:t>
      </w:r>
      <w:proofErr w:type="spellStart"/>
      <w:r w:rsidR="00CA1206" w:rsidRPr="00EF4DD7">
        <w:rPr>
          <w:rFonts w:ascii="Times New Roman" w:hAnsi="Times New Roman" w:cs="Times New Roman"/>
        </w:rPr>
        <w:t>kielectroniki</w:t>
      </w:r>
      <w:proofErr w:type="spellEnd"/>
      <w:r w:rsidR="00CA1206" w:rsidRPr="00EF4DD7">
        <w:rPr>
          <w:rFonts w:ascii="Times New Roman" w:hAnsi="Times New Roman" w:cs="Times New Roman"/>
        </w:rPr>
        <w:t xml:space="preserve"> </w:t>
      </w:r>
      <w:proofErr w:type="spellStart"/>
      <w:r w:rsidR="00F02F91" w:rsidRPr="00EF4DD7">
        <w:rPr>
          <w:rFonts w:ascii="Times New Roman" w:hAnsi="Times New Roman" w:cs="Times New Roman"/>
        </w:rPr>
        <w:t>zitakuwa</w:t>
      </w:r>
      <w:proofErr w:type="spellEnd"/>
      <w:r w:rsidR="00CA1206" w:rsidRPr="00EF4DD7">
        <w:rPr>
          <w:rFonts w:ascii="Times New Roman" w:hAnsi="Times New Roman" w:cs="Times New Roman"/>
        </w:rPr>
        <w:t xml:space="preserve"> ‘encrypted’.</w:t>
      </w:r>
      <w:r w:rsidR="00F02F91" w:rsidRPr="00EF4DD7">
        <w:rPr>
          <w:rFonts w:ascii="Times New Roman" w:hAnsi="Times New Roman" w:cs="Times New Roman"/>
        </w:rPr>
        <w:t xml:space="preserve"> </w:t>
      </w:r>
      <w:proofErr w:type="spellStart"/>
      <w:r w:rsidR="00F02F91" w:rsidRPr="00EF4DD7">
        <w:rPr>
          <w:rFonts w:ascii="Times New Roman" w:hAnsi="Times New Roman" w:cs="Times New Roman"/>
        </w:rPr>
        <w:t>Habari</w:t>
      </w:r>
      <w:proofErr w:type="spellEnd"/>
      <w:r w:rsidR="00CA1206" w:rsidRPr="00EF4DD7">
        <w:rPr>
          <w:rFonts w:ascii="Times New Roman" w:hAnsi="Times New Roman" w:cs="Times New Roman"/>
        </w:rPr>
        <w:t xml:space="preserve"> </w:t>
      </w:r>
      <w:r w:rsidR="00F02F91" w:rsidRPr="00EF4DD7">
        <w:rPr>
          <w:rFonts w:ascii="Times New Roman" w:hAnsi="Times New Roman" w:cs="Times New Roman"/>
        </w:rPr>
        <w:t xml:space="preserve">zako </w:t>
      </w:r>
      <w:proofErr w:type="spellStart"/>
      <w:r w:rsidR="00F02F91">
        <w:rPr>
          <w:rFonts w:ascii="Times New Roman" w:hAnsi="Times New Roman" w:cs="Times New Roman"/>
        </w:rPr>
        <w:t>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kibinafsi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zaweza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peanwa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gramStart"/>
      <w:r w:rsidR="00F02F91">
        <w:rPr>
          <w:rFonts w:ascii="Times New Roman" w:hAnsi="Times New Roman" w:cs="Times New Roman"/>
        </w:rPr>
        <w:t>kama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i</w:t>
      </w:r>
      <w:r w:rsidR="00CA1206" w:rsidRPr="00B161D2">
        <w:rPr>
          <w:rFonts w:ascii="Times New Roman" w:hAnsi="Times New Roman" w:cs="Times New Roman"/>
        </w:rPr>
        <w:t>nakubalika</w:t>
      </w:r>
      <w:proofErr w:type="spellEnd"/>
      <w:r w:rsidR="00CA1206" w:rsidRPr="00B161D2">
        <w:rPr>
          <w:rFonts w:ascii="Times New Roman" w:hAnsi="Times New Roman" w:cs="Times New Roman"/>
        </w:rPr>
        <w:t xml:space="preserve"> </w:t>
      </w:r>
      <w:proofErr w:type="spellStart"/>
      <w:r w:rsidR="00CA1206" w:rsidRPr="00B161D2">
        <w:rPr>
          <w:rFonts w:ascii="Times New Roman" w:hAnsi="Times New Roman" w:cs="Times New Roman"/>
        </w:rPr>
        <w:t>kisheria</w:t>
      </w:r>
      <w:proofErr w:type="spellEnd"/>
      <w:r w:rsidR="00CA1206" w:rsidRPr="00B161D2">
        <w:rPr>
          <w:rFonts w:ascii="Times New Roman" w:hAnsi="Times New Roman" w:cs="Times New Roman"/>
        </w:rPr>
        <w:t>.</w:t>
      </w:r>
    </w:p>
    <w:p w14:paraId="14BEFA0F" w14:textId="77777777" w:rsidR="009345F1" w:rsidRPr="009345F1" w:rsidRDefault="009345F1" w:rsidP="009345F1">
      <w:pPr>
        <w:spacing w:after="0"/>
        <w:rPr>
          <w:rFonts w:ascii="Times New Roman" w:hAnsi="Times New Roman" w:cs="Times New Roman"/>
        </w:rPr>
      </w:pPr>
    </w:p>
    <w:p w14:paraId="7D8BBD21" w14:textId="77777777" w:rsidR="00CA1206" w:rsidRPr="00267554" w:rsidRDefault="00F02F91" w:rsidP="00267554">
      <w:pPr>
        <w:shd w:val="clear" w:color="auto" w:fill="FFFFFF"/>
        <w:spacing w:after="0" w:line="240" w:lineRule="auto"/>
        <w:rPr>
          <w:rFonts w:eastAsia="Times New Roman"/>
          <w:color w:val="1F497D"/>
        </w:rPr>
      </w:pPr>
      <w:proofErr w:type="spellStart"/>
      <w:r w:rsidRPr="00267554">
        <w:rPr>
          <w:rFonts w:ascii="Times New Roman" w:hAnsi="Times New Roman" w:cs="Times New Roman"/>
          <w:b/>
        </w:rPr>
        <w:t>Kuweka</w:t>
      </w:r>
      <w:proofErr w:type="spellEnd"/>
      <w:r w:rsidRPr="00267554">
        <w:rPr>
          <w:rFonts w:ascii="Times New Roman" w:hAnsi="Times New Roman" w:cs="Times New Roman"/>
          <w:b/>
        </w:rPr>
        <w:t xml:space="preserve"> </w:t>
      </w:r>
      <w:proofErr w:type="spellStart"/>
      <w:r w:rsidRPr="00267554">
        <w:rPr>
          <w:rFonts w:ascii="Times New Roman" w:hAnsi="Times New Roman" w:cs="Times New Roman"/>
          <w:b/>
        </w:rPr>
        <w:t>rek</w:t>
      </w:r>
      <w:r w:rsidR="00CA1206" w:rsidRPr="00267554">
        <w:rPr>
          <w:rFonts w:ascii="Times New Roman" w:hAnsi="Times New Roman" w:cs="Times New Roman"/>
          <w:b/>
        </w:rPr>
        <w:t>odi</w:t>
      </w:r>
      <w:proofErr w:type="spellEnd"/>
      <w:r w:rsidR="00CA1206" w:rsidRPr="00267554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267554">
        <w:rPr>
          <w:rFonts w:ascii="Times New Roman" w:hAnsi="Times New Roman" w:cs="Times New Roman"/>
          <w:b/>
        </w:rPr>
        <w:t>za</w:t>
      </w:r>
      <w:proofErr w:type="spellEnd"/>
      <w:r w:rsidR="00CA1206" w:rsidRPr="00267554">
        <w:rPr>
          <w:rFonts w:ascii="Times New Roman" w:hAnsi="Times New Roman" w:cs="Times New Roman"/>
          <w:b/>
        </w:rPr>
        <w:t xml:space="preserve"> </w:t>
      </w:r>
      <w:proofErr w:type="spellStart"/>
      <w:r w:rsidR="00CA1206" w:rsidRPr="00267554">
        <w:rPr>
          <w:rFonts w:ascii="Times New Roman" w:hAnsi="Times New Roman" w:cs="Times New Roman"/>
          <w:b/>
        </w:rPr>
        <w:t>utafiti</w:t>
      </w:r>
      <w:proofErr w:type="spellEnd"/>
      <w:r w:rsidR="00B161D2" w:rsidRPr="00267554">
        <w:rPr>
          <w:rFonts w:ascii="Times New Roman" w:hAnsi="Times New Roman" w:cs="Times New Roman"/>
          <w:b/>
        </w:rPr>
        <w:t xml:space="preserve">: </w:t>
      </w:r>
      <w:r w:rsidR="00CA1206" w:rsidRPr="00267554">
        <w:rPr>
          <w:rFonts w:ascii="Times New Roman" w:hAnsi="Times New Roman" w:cs="Times New Roman"/>
        </w:rPr>
        <w:t xml:space="preserve">Wakati </w:t>
      </w:r>
      <w:proofErr w:type="spellStart"/>
      <w:r w:rsidR="00CA1206" w:rsidRPr="00267554">
        <w:rPr>
          <w:rFonts w:ascii="Times New Roman" w:hAnsi="Times New Roman" w:cs="Times New Roman"/>
        </w:rPr>
        <w:t>utafiti</w:t>
      </w:r>
      <w:proofErr w:type="spell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r w:rsidR="00CA1206" w:rsidRPr="00267554">
        <w:rPr>
          <w:rFonts w:ascii="Times New Roman" w:hAnsi="Times New Roman" w:cs="Times New Roman"/>
        </w:rPr>
        <w:t>utakapo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kamilika</w:t>
      </w:r>
      <w:proofErr w:type="spellEnd"/>
      <w:r w:rsidRPr="00267554">
        <w:rPr>
          <w:rFonts w:ascii="Times New Roman" w:hAnsi="Times New Roman" w:cs="Times New Roman"/>
        </w:rPr>
        <w:t xml:space="preserve">, </w:t>
      </w:r>
      <w:proofErr w:type="spellStart"/>
      <w:r w:rsidRPr="00267554">
        <w:rPr>
          <w:rFonts w:ascii="Times New Roman" w:hAnsi="Times New Roman" w:cs="Times New Roman"/>
        </w:rPr>
        <w:t>watafiti</w:t>
      </w:r>
      <w:proofErr w:type="spell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r w:rsidR="00CA1206" w:rsidRPr="00267554">
        <w:rPr>
          <w:rFonts w:ascii="Times New Roman" w:hAnsi="Times New Roman" w:cs="Times New Roman"/>
        </w:rPr>
        <w:t>wanaweza</w:t>
      </w:r>
      <w:proofErr w:type="spell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kuweka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habari</w:t>
      </w:r>
      <w:proofErr w:type="spell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r w:rsidR="00CA1206" w:rsidRPr="00267554">
        <w:rPr>
          <w:rFonts w:ascii="Times New Roman" w:hAnsi="Times New Roman" w:cs="Times New Roman"/>
        </w:rPr>
        <w:t>yako</w:t>
      </w:r>
      <w:proofErr w:type="spell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A1206" w:rsidRPr="00267554">
        <w:rPr>
          <w:rFonts w:ascii="Times New Roman" w:hAnsi="Times New Roman" w:cs="Times New Roman"/>
        </w:rPr>
        <w:t>kwa</w:t>
      </w:r>
      <w:proofErr w:type="spellEnd"/>
      <w:proofErr w:type="gram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r w:rsidR="00CA1206" w:rsidRPr="00267554">
        <w:rPr>
          <w:rFonts w:ascii="Times New Roman" w:hAnsi="Times New Roman" w:cs="Times New Roman"/>
        </w:rPr>
        <w:t>utafiti</w:t>
      </w:r>
      <w:proofErr w:type="spellEnd"/>
      <w:r w:rsidR="00CA1206"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ambao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unaweza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kufanywa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baadaye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nao</w:t>
      </w:r>
      <w:proofErr w:type="spellEnd"/>
      <w:r w:rsidRPr="00267554">
        <w:rPr>
          <w:rFonts w:ascii="Times New Roman" w:hAnsi="Times New Roman" w:cs="Times New Roman"/>
        </w:rPr>
        <w:t xml:space="preserve"> au </w:t>
      </w:r>
      <w:proofErr w:type="spellStart"/>
      <w:r w:rsidRPr="00267554">
        <w:rPr>
          <w:rFonts w:ascii="Times New Roman" w:hAnsi="Times New Roman" w:cs="Times New Roman"/>
        </w:rPr>
        <w:t>watafiti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wengine</w:t>
      </w:r>
      <w:proofErr w:type="spellEnd"/>
      <w:r w:rsidRPr="00267554">
        <w:rPr>
          <w:rFonts w:ascii="Times New Roman" w:hAnsi="Times New Roman" w:cs="Times New Roman"/>
        </w:rPr>
        <w:t xml:space="preserve">. </w:t>
      </w:r>
      <w:proofErr w:type="spellStart"/>
      <w:r w:rsidR="00267554" w:rsidRPr="00267554">
        <w:rPr>
          <w:rFonts w:ascii="Times New Roman" w:hAnsi="Times New Roman" w:cs="Times New Roman"/>
        </w:rPr>
        <w:t>Tutaweka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habari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za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huu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utafiti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67554" w:rsidRPr="00267554">
        <w:rPr>
          <w:rFonts w:ascii="Times New Roman" w:hAnsi="Times New Roman" w:cs="Times New Roman"/>
        </w:rPr>
        <w:t>kwa</w:t>
      </w:r>
      <w:proofErr w:type="spellEnd"/>
      <w:proofErr w:type="gram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muda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ambao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utafiti</w:t>
      </w:r>
      <w:proofErr w:type="spellEnd"/>
      <w:r w:rsidR="00267554" w:rsidRPr="00267554">
        <w:rPr>
          <w:rFonts w:ascii="Times New Roman" w:hAnsi="Times New Roman" w:cs="Times New Roman"/>
        </w:rPr>
        <w:t xml:space="preserve"> </w:t>
      </w:r>
      <w:proofErr w:type="spellStart"/>
      <w:r w:rsidR="00267554" w:rsidRPr="00267554">
        <w:rPr>
          <w:rFonts w:ascii="Times New Roman" w:hAnsi="Times New Roman" w:cs="Times New Roman"/>
        </w:rPr>
        <w:t>huu</w:t>
      </w:r>
      <w:proofErr w:type="spellEnd"/>
      <w:r w:rsidR="00267554" w:rsidRPr="00267554">
        <w:rPr>
          <w:rFonts w:ascii="Times New Roman" w:hAnsi="Times New Roman" w:cs="Times New Roman"/>
        </w:rPr>
        <w:t xml:space="preserve"> utakuwa </w:t>
      </w:r>
      <w:proofErr w:type="spellStart"/>
      <w:r w:rsidR="00267554" w:rsidRPr="00267554">
        <w:rPr>
          <w:rFonts w:ascii="Times New Roman" w:hAnsi="Times New Roman" w:cs="Times New Roman"/>
        </w:rPr>
        <w:t>unaendelea</w:t>
      </w:r>
      <w:proofErr w:type="spellEnd"/>
      <w:r w:rsidR="00267554" w:rsidRPr="00267554">
        <w:rPr>
          <w:rFonts w:ascii="Times New Roman" w:hAnsi="Times New Roman" w:cs="Times New Roman"/>
        </w:rPr>
        <w:t xml:space="preserve"> na </w:t>
      </w:r>
      <w:proofErr w:type="spellStart"/>
      <w:r w:rsidR="00267554" w:rsidRPr="00267554">
        <w:rPr>
          <w:rFonts w:ascii="Times New Roman" w:hAnsi="Times New Roman" w:cs="Times New Roman"/>
        </w:rPr>
        <w:t>tafiti</w:t>
      </w:r>
      <w:proofErr w:type="spellEnd"/>
      <w:r w:rsidR="00267554" w:rsidRPr="00267554">
        <w:rPr>
          <w:rFonts w:ascii="Times New Roman" w:hAnsi="Times New Roman" w:cs="Times New Roman"/>
        </w:rPr>
        <w:t xml:space="preserve"> nyingine </w:t>
      </w:r>
      <w:proofErr w:type="spellStart"/>
      <w:r w:rsidR="00267554" w:rsidRPr="00267554">
        <w:rPr>
          <w:rFonts w:ascii="Times New Roman" w:hAnsi="Times New Roman" w:cs="Times New Roman"/>
        </w:rPr>
        <w:t>zitakazofuata</w:t>
      </w:r>
      <w:proofErr w:type="spellEnd"/>
      <w:r w:rsidR="00267554" w:rsidRPr="00267554">
        <w:rPr>
          <w:rFonts w:ascii="Times New Roman" w:hAnsi="Times New Roman" w:cs="Times New Roman"/>
        </w:rPr>
        <w:t>. </w:t>
      </w:r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Hataua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zote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nilizokueleza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hapo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hawali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zitatumiwa</w:t>
      </w:r>
      <w:proofErr w:type="spellEnd"/>
      <w:r w:rsidRPr="00267554">
        <w:rPr>
          <w:rFonts w:ascii="Times New Roman" w:hAnsi="Times New Roman" w:cs="Times New Roman"/>
        </w:rPr>
        <w:t xml:space="preserve"> ili </w:t>
      </w:r>
      <w:proofErr w:type="spellStart"/>
      <w:r w:rsidRPr="00267554">
        <w:rPr>
          <w:rFonts w:ascii="Times New Roman" w:hAnsi="Times New Roman" w:cs="Times New Roman"/>
        </w:rPr>
        <w:t>kuhifadhi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usiru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wa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habari</w:t>
      </w:r>
      <w:proofErr w:type="spellEnd"/>
      <w:r w:rsidRPr="00267554">
        <w:rPr>
          <w:rFonts w:ascii="Times New Roman" w:hAnsi="Times New Roman" w:cs="Times New Roman"/>
        </w:rPr>
        <w:t xml:space="preserve"> zako </w:t>
      </w:r>
      <w:proofErr w:type="spellStart"/>
      <w:r w:rsidRPr="00267554">
        <w:rPr>
          <w:rFonts w:ascii="Times New Roman" w:hAnsi="Times New Roman" w:cs="Times New Roman"/>
        </w:rPr>
        <w:t>za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kitafiti</w:t>
      </w:r>
      <w:proofErr w:type="spellEnd"/>
      <w:proofErr w:type="gramStart"/>
      <w:r w:rsidRPr="00267554">
        <w:rPr>
          <w:rFonts w:ascii="Times New Roman" w:hAnsi="Times New Roman" w:cs="Times New Roman"/>
        </w:rPr>
        <w:t>.</w:t>
      </w:r>
      <w:r w:rsidR="00E80064" w:rsidRPr="00267554">
        <w:rPr>
          <w:rFonts w:ascii="Times New Roman" w:hAnsi="Times New Roman" w:cs="Times New Roman"/>
        </w:rPr>
        <w:t>.</w:t>
      </w:r>
      <w:proofErr w:type="spellStart"/>
      <w:proofErr w:type="gramEnd"/>
      <w:r w:rsidRPr="00267554">
        <w:rPr>
          <w:rFonts w:ascii="Times New Roman" w:hAnsi="Times New Roman" w:cs="Times New Roman"/>
        </w:rPr>
        <w:t>M</w:t>
      </w:r>
      <w:r w:rsidR="00E80064" w:rsidRPr="00267554">
        <w:rPr>
          <w:rFonts w:ascii="Times New Roman" w:hAnsi="Times New Roman" w:cs="Times New Roman"/>
        </w:rPr>
        <w:t>ajibu</w:t>
      </w:r>
      <w:proofErr w:type="spellEnd"/>
      <w:r w:rsidR="00E80064" w:rsidRPr="00267554">
        <w:rPr>
          <w:rFonts w:ascii="Times New Roman" w:hAnsi="Times New Roman" w:cs="Times New Roman"/>
        </w:rPr>
        <w:t xml:space="preserve"> </w:t>
      </w:r>
      <w:proofErr w:type="spellStart"/>
      <w:r w:rsidR="00E80064" w:rsidRPr="00267554">
        <w:rPr>
          <w:rFonts w:ascii="Times New Roman" w:hAnsi="Times New Roman" w:cs="Times New Roman"/>
        </w:rPr>
        <w:t>yako</w:t>
      </w:r>
      <w:proofErr w:type="spellEnd"/>
      <w:r w:rsidR="00E80064" w:rsidRPr="00267554">
        <w:rPr>
          <w:rFonts w:ascii="Times New Roman" w:hAnsi="Times New Roman" w:cs="Times New Roman"/>
        </w:rPr>
        <w:t xml:space="preserve"> </w:t>
      </w:r>
      <w:proofErr w:type="spellStart"/>
      <w:r w:rsidR="00E80064" w:rsidRPr="00267554">
        <w:rPr>
          <w:rFonts w:ascii="Times New Roman" w:hAnsi="Times New Roman" w:cs="Times New Roman"/>
        </w:rPr>
        <w:t>hayata</w:t>
      </w:r>
      <w:proofErr w:type="spellEnd"/>
      <w:r w:rsidR="00E80064" w:rsidRPr="00267554">
        <w:rPr>
          <w:rFonts w:ascii="Times New Roman" w:hAnsi="Times New Roman" w:cs="Times New Roman"/>
        </w:rPr>
        <w:t xml:space="preserve"> </w:t>
      </w:r>
      <w:proofErr w:type="spellStart"/>
      <w:r w:rsidR="00E80064" w:rsidRPr="00267554">
        <w:rPr>
          <w:rFonts w:ascii="Times New Roman" w:hAnsi="Times New Roman" w:cs="Times New Roman"/>
        </w:rPr>
        <w:t>athiri</w:t>
      </w:r>
      <w:proofErr w:type="spellEnd"/>
      <w:r w:rsidR="00E80064" w:rsidRPr="00267554">
        <w:rPr>
          <w:rFonts w:ascii="Times New Roman" w:hAnsi="Times New Roman" w:cs="Times New Roman"/>
        </w:rPr>
        <w:t xml:space="preserve"> usaidizi IPA </w:t>
      </w:r>
      <w:proofErr w:type="spellStart"/>
      <w:r w:rsidR="00E80064" w:rsidRPr="00267554">
        <w:rPr>
          <w:rFonts w:ascii="Times New Roman" w:hAnsi="Times New Roman" w:cs="Times New Roman"/>
        </w:rPr>
        <w:t>itapeana</w:t>
      </w:r>
      <w:proofErr w:type="spellEnd"/>
      <w:r w:rsidR="00E80064" w:rsidRPr="00267554">
        <w:rPr>
          <w:rFonts w:ascii="Times New Roman" w:hAnsi="Times New Roman" w:cs="Times New Roman"/>
        </w:rPr>
        <w:t xml:space="preserve"> au </w:t>
      </w:r>
      <w:proofErr w:type="spellStart"/>
      <w:r w:rsidRPr="00267554">
        <w:rPr>
          <w:rFonts w:ascii="Times New Roman" w:hAnsi="Times New Roman" w:cs="Times New Roman"/>
        </w:rPr>
        <w:t>kuto</w:t>
      </w:r>
      <w:r w:rsidR="00E80064" w:rsidRPr="00267554">
        <w:rPr>
          <w:rFonts w:ascii="Times New Roman" w:hAnsi="Times New Roman" w:cs="Times New Roman"/>
        </w:rPr>
        <w:t>peana</w:t>
      </w:r>
      <w:proofErr w:type="spellEnd"/>
      <w:r w:rsidR="00E80064" w:rsidRPr="00267554">
        <w:rPr>
          <w:rFonts w:ascii="Times New Roman" w:hAnsi="Times New Roman" w:cs="Times New Roman"/>
        </w:rPr>
        <w:t xml:space="preserve"> kwa</w:t>
      </w:r>
      <w:r w:rsidRPr="00267554">
        <w:rPr>
          <w:rFonts w:ascii="Times New Roman" w:hAnsi="Times New Roman" w:cs="Times New Roman"/>
        </w:rPr>
        <w:t xml:space="preserve">ko au </w:t>
      </w:r>
      <w:proofErr w:type="spellStart"/>
      <w:proofErr w:type="gramStart"/>
      <w:r w:rsidRPr="00267554">
        <w:rPr>
          <w:rFonts w:ascii="Times New Roman" w:hAnsi="Times New Roman" w:cs="Times New Roman"/>
        </w:rPr>
        <w:t>kwa</w:t>
      </w:r>
      <w:proofErr w:type="spellEnd"/>
      <w:proofErr w:type="gram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="00B161D2" w:rsidRPr="00267554">
        <w:rPr>
          <w:rFonts w:ascii="Times New Roman" w:hAnsi="Times New Roman" w:cs="Times New Roman"/>
        </w:rPr>
        <w:t>jamii</w:t>
      </w:r>
      <w:proofErr w:type="spellEnd"/>
      <w:r w:rsidRPr="00267554">
        <w:rPr>
          <w:rFonts w:ascii="Times New Roman" w:hAnsi="Times New Roman" w:cs="Times New Roman"/>
        </w:rPr>
        <w:t xml:space="preserve"> </w:t>
      </w:r>
      <w:proofErr w:type="spellStart"/>
      <w:r w:rsidRPr="00267554">
        <w:rPr>
          <w:rFonts w:ascii="Times New Roman" w:hAnsi="Times New Roman" w:cs="Times New Roman"/>
        </w:rPr>
        <w:t>yako</w:t>
      </w:r>
      <w:proofErr w:type="spellEnd"/>
    </w:p>
    <w:p w14:paraId="74E39737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5A2D1F7A" w14:textId="77777777" w:rsidR="00E80064" w:rsidRPr="00F5744A" w:rsidRDefault="00E80064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Kufidiwa</w:t>
      </w:r>
      <w:proofErr w:type="spellEnd"/>
      <w:r w:rsidRPr="00F5744A">
        <w:rPr>
          <w:rFonts w:ascii="Times New Roman" w:hAnsi="Times New Roman" w:cs="Times New Roman"/>
          <w:b/>
        </w:rPr>
        <w:t xml:space="preserve"> au </w:t>
      </w:r>
      <w:proofErr w:type="spellStart"/>
      <w:r w:rsidRPr="00F5744A">
        <w:rPr>
          <w:rFonts w:ascii="Times New Roman" w:hAnsi="Times New Roman" w:cs="Times New Roman"/>
          <w:b/>
        </w:rPr>
        <w:t>malipo</w:t>
      </w:r>
      <w:proofErr w:type="spellEnd"/>
    </w:p>
    <w:p w14:paraId="101D66F6" w14:textId="77777777" w:rsidR="00E80064" w:rsidRDefault="00E8006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Hautalipwa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="00B161D2">
        <w:rPr>
          <w:rFonts w:ascii="Times New Roman" w:hAnsi="Times New Roman" w:cs="Times New Roman"/>
        </w:rPr>
        <w:t xml:space="preserve"> </w:t>
      </w:r>
      <w:proofErr w:type="spellStart"/>
      <w:r w:rsidR="00B161D2" w:rsidRPr="00F5744A">
        <w:rPr>
          <w:rFonts w:ascii="Times New Roman" w:hAnsi="Times New Roman" w:cs="Times New Roman"/>
        </w:rPr>
        <w:t>huu</w:t>
      </w:r>
      <w:proofErr w:type="spellEnd"/>
      <w:r w:rsidR="00B161D2">
        <w:rPr>
          <w:rFonts w:ascii="Times New Roman" w:hAnsi="Times New Roman" w:cs="Times New Roman"/>
        </w:rPr>
        <w:t>.</w:t>
      </w:r>
      <w:proofErr w:type="gramEnd"/>
      <w:r w:rsidR="00B161D2" w:rsidRPr="0008367B">
        <w:rPr>
          <w:rFonts w:ascii="Times New Roman" w:hAnsi="Times New Roman" w:cs="Times New Roman"/>
        </w:rPr>
        <w:t xml:space="preserve"> </w:t>
      </w:r>
    </w:p>
    <w:p w14:paraId="5303A476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4DC92C71" w14:textId="15F64372" w:rsidR="00E80064" w:rsidRPr="00F5744A" w:rsidDel="00744CD4" w:rsidRDefault="00E80064" w:rsidP="009345F1">
      <w:pPr>
        <w:spacing w:after="0"/>
        <w:rPr>
          <w:del w:id="3" w:author="OSBORN KWENA " w:date="2014-06-17T11:18:00Z"/>
          <w:rFonts w:ascii="Times New Roman" w:hAnsi="Times New Roman" w:cs="Times New Roman"/>
          <w:b/>
        </w:rPr>
      </w:pPr>
      <w:del w:id="4" w:author="OSBORN KWENA " w:date="2014-06-17T11:18:00Z">
        <w:r w:rsidRPr="00F5744A" w:rsidDel="00744CD4">
          <w:rPr>
            <w:rFonts w:ascii="Times New Roman" w:hAnsi="Times New Roman" w:cs="Times New Roman"/>
            <w:b/>
          </w:rPr>
          <w:delText>Matibabu na kufidiwa kwa ajali</w:delText>
        </w:r>
      </w:del>
    </w:p>
    <w:p w14:paraId="39BAC245" w14:textId="3E93411F" w:rsidR="00E80064" w:rsidDel="00744CD4" w:rsidRDefault="00E80064" w:rsidP="009345F1">
      <w:pPr>
        <w:spacing w:after="0"/>
        <w:rPr>
          <w:del w:id="5" w:author="OSBORN KWENA " w:date="2014-06-17T11:18:00Z"/>
          <w:rFonts w:ascii="Times New Roman" w:hAnsi="Times New Roman" w:cs="Times New Roman"/>
        </w:rPr>
      </w:pPr>
      <w:del w:id="6" w:author="OSBORN KWENA " w:date="2014-06-17T11:18:00Z">
        <w:r w:rsidRPr="00F5744A" w:rsidDel="00744CD4">
          <w:rPr>
            <w:rFonts w:ascii="Times New Roman" w:hAnsi="Times New Roman" w:cs="Times New Roman"/>
          </w:rPr>
          <w:delText>Ni muhimu kueleza IPA kama unaamini ya kwamba umeathiriwa kutokana na kushiriki katika utafiti huu.</w:delText>
        </w:r>
        <w:r w:rsidR="00F02F91" w:rsidDel="00744CD4">
          <w:rPr>
            <w:rFonts w:ascii="Times New Roman" w:hAnsi="Times New Roman" w:cs="Times New Roman"/>
          </w:rPr>
          <w:delText xml:space="preserve"> Unaweza kumu</w:delText>
        </w:r>
        <w:r w:rsidRPr="00F5744A" w:rsidDel="00744CD4">
          <w:rPr>
            <w:rFonts w:ascii="Times New Roman" w:hAnsi="Times New Roman" w:cs="Times New Roman"/>
          </w:rPr>
          <w:delText>elezea mfanyikazi wa IPA au um</w:delText>
        </w:r>
        <w:r w:rsidR="00F02F91" w:rsidDel="00744CD4">
          <w:rPr>
            <w:rFonts w:ascii="Times New Roman" w:hAnsi="Times New Roman" w:cs="Times New Roman"/>
          </w:rPr>
          <w:delText>u</w:delText>
        </w:r>
        <w:r w:rsidRPr="00F5744A" w:rsidDel="00744CD4">
          <w:rPr>
            <w:rFonts w:ascii="Times New Roman" w:hAnsi="Times New Roman" w:cs="Times New Roman"/>
          </w:rPr>
          <w:delText>pigie simu</w:delText>
        </w:r>
        <w:r w:rsidR="00F02F91" w:rsidDel="00744CD4">
          <w:rPr>
            <w:rFonts w:ascii="Times New Roman" w:hAnsi="Times New Roman" w:cs="Times New Roman"/>
          </w:rPr>
          <w:delText xml:space="preserve"> </w:delText>
        </w:r>
        <w:r w:rsidR="00090819" w:rsidDel="00744CD4">
          <w:rPr>
            <w:rFonts w:ascii="Times New Roman" w:hAnsi="Times New Roman" w:cs="Times New Roman"/>
          </w:rPr>
          <w:delText>(Nambari ya simu-0728</w:delText>
        </w:r>
        <w:r w:rsidR="009345F1" w:rsidDel="00744CD4">
          <w:rPr>
            <w:rFonts w:ascii="Times New Roman" w:hAnsi="Times New Roman" w:cs="Times New Roman"/>
          </w:rPr>
          <w:delText>-</w:delText>
        </w:r>
        <w:r w:rsidR="00090819" w:rsidDel="00744CD4">
          <w:rPr>
            <w:rFonts w:ascii="Times New Roman" w:hAnsi="Times New Roman" w:cs="Times New Roman"/>
          </w:rPr>
          <w:delText>716</w:delText>
        </w:r>
        <w:r w:rsidR="009345F1" w:rsidDel="00744CD4">
          <w:rPr>
            <w:rFonts w:ascii="Times New Roman" w:hAnsi="Times New Roman" w:cs="Times New Roman"/>
          </w:rPr>
          <w:delText>-</w:delText>
        </w:r>
        <w:r w:rsidR="00090819" w:rsidDel="00744CD4">
          <w:rPr>
            <w:rFonts w:ascii="Times New Roman" w:hAnsi="Times New Roman" w:cs="Times New Roman"/>
          </w:rPr>
          <w:delText>661.</w:delText>
        </w:r>
        <w:r w:rsidR="002E2D70" w:rsidRPr="00F5744A" w:rsidDel="00744CD4">
          <w:rPr>
            <w:rFonts w:ascii="Times New Roman" w:hAnsi="Times New Roman" w:cs="Times New Roman"/>
          </w:rPr>
          <w:delText xml:space="preserve"> Ikiwa ume</w:delText>
        </w:r>
        <w:r w:rsidR="00F02F91" w:rsidDel="00744CD4">
          <w:rPr>
            <w:rFonts w:ascii="Times New Roman" w:hAnsi="Times New Roman" w:cs="Times New Roman"/>
          </w:rPr>
          <w:delText xml:space="preserve">athiriwa kutokana na utafiti huu wa </w:delText>
        </w:r>
        <w:r w:rsidR="002E2D70" w:rsidRPr="00F5744A" w:rsidDel="00744CD4">
          <w:rPr>
            <w:rFonts w:ascii="Times New Roman" w:hAnsi="Times New Roman" w:cs="Times New Roman"/>
          </w:rPr>
          <w:delText xml:space="preserve">kufatilia, IPA itakushugulikia </w:delText>
        </w:r>
        <w:r w:rsidR="00F02F91" w:rsidDel="00744CD4">
          <w:rPr>
            <w:rFonts w:ascii="Times New Roman" w:hAnsi="Times New Roman" w:cs="Times New Roman"/>
          </w:rPr>
          <w:delText xml:space="preserve">kwa </w:delText>
        </w:r>
        <w:r w:rsidR="002E2D70" w:rsidRPr="00F5744A" w:rsidDel="00744CD4">
          <w:rPr>
            <w:rFonts w:ascii="Times New Roman" w:hAnsi="Times New Roman" w:cs="Times New Roman"/>
          </w:rPr>
          <w:delText>upande wa matibabu.</w:delText>
        </w:r>
      </w:del>
    </w:p>
    <w:p w14:paraId="4CBB9507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  <w:bookmarkStart w:id="7" w:name="_GoBack"/>
      <w:bookmarkEnd w:id="7"/>
    </w:p>
    <w:p w14:paraId="5350FDB7" w14:textId="77777777"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Haki</w:t>
      </w:r>
      <w:proofErr w:type="spellEnd"/>
    </w:p>
    <w:p w14:paraId="65223CF4" w14:textId="77777777" w:rsidR="00E80064" w:rsidRP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Kushiriki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katika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mradi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  <w:b/>
        </w:rPr>
        <w:t>ni</w:t>
      </w:r>
      <w:proofErr w:type="spellEnd"/>
      <w:proofErr w:type="gram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kwa</w:t>
      </w:r>
      <w:proofErr w:type="spellEnd"/>
      <w:r w:rsidRPr="00F5744A">
        <w:rPr>
          <w:rFonts w:ascii="Times New Roman" w:hAnsi="Times New Roman" w:cs="Times New Roman"/>
          <w:b/>
        </w:rPr>
        <w:t xml:space="preserve"> hiari na </w:t>
      </w:r>
      <w:proofErr w:type="spellStart"/>
      <w:r w:rsidRPr="00F5744A">
        <w:rPr>
          <w:rFonts w:ascii="Times New Roman" w:hAnsi="Times New Roman" w:cs="Times New Roman"/>
          <w:b/>
        </w:rPr>
        <w:t>si</w:t>
      </w:r>
      <w:proofErr w:type="spellEnd"/>
      <w:r w:rsidRPr="00F5744A">
        <w:rPr>
          <w:rFonts w:ascii="Times New Roman" w:hAnsi="Times New Roman" w:cs="Times New Roman"/>
          <w:b/>
        </w:rPr>
        <w:t xml:space="preserve"> </w:t>
      </w:r>
      <w:proofErr w:type="spellStart"/>
      <w:r w:rsidRPr="00F5744A">
        <w:rPr>
          <w:rFonts w:ascii="Times New Roman" w:hAnsi="Times New Roman" w:cs="Times New Roman"/>
          <w:b/>
        </w:rPr>
        <w:t>lazima</w:t>
      </w:r>
      <w:proofErr w:type="spellEnd"/>
      <w:r w:rsidRPr="00F5744A">
        <w:rPr>
          <w:rFonts w:ascii="Times New Roman" w:hAnsi="Times New Roman" w:cs="Times New Roman"/>
          <w:b/>
        </w:rPr>
        <w:t>.</w:t>
      </w:r>
      <w:r w:rsidR="009345F1">
        <w:rPr>
          <w:rFonts w:ascii="Times New Roman" w:hAnsi="Times New Roman" w:cs="Times New Roman"/>
          <w:b/>
        </w:rPr>
        <w:t xml:space="preserve"> </w:t>
      </w:r>
      <w:r w:rsidR="00F02F91">
        <w:rPr>
          <w:rFonts w:ascii="Times New Roman" w:hAnsi="Times New Roman" w:cs="Times New Roman"/>
        </w:rPr>
        <w:t xml:space="preserve">Uko </w:t>
      </w:r>
      <w:proofErr w:type="gramStart"/>
      <w:r w:rsidR="00F02F91">
        <w:rPr>
          <w:rFonts w:ascii="Times New Roman" w:hAnsi="Times New Roman" w:cs="Times New Roman"/>
        </w:rPr>
        <w:t>na</w:t>
      </w:r>
      <w:proofErr w:type="gram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haki</w:t>
      </w:r>
      <w:proofErr w:type="spellEnd"/>
      <w:r w:rsidR="00F02F91">
        <w:rPr>
          <w:rFonts w:ascii="Times New Roman" w:hAnsi="Times New Roman" w:cs="Times New Roman"/>
        </w:rPr>
        <w:t xml:space="preserve"> </w:t>
      </w:r>
      <w:proofErr w:type="spellStart"/>
      <w:r w:rsidR="00F02F91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kukataa</w:t>
      </w:r>
      <w:proofErr w:type="spellEnd"/>
      <w:r w:rsidRPr="00F5744A">
        <w:rPr>
          <w:rFonts w:ascii="Times New Roman" w:hAnsi="Times New Roman" w:cs="Times New Roman"/>
        </w:rPr>
        <w:t xml:space="preserve"> kuendelea </w:t>
      </w:r>
      <w:r w:rsidR="00BD4D48">
        <w:rPr>
          <w:rFonts w:ascii="Times New Roman" w:hAnsi="Times New Roman" w:cs="Times New Roman"/>
        </w:rPr>
        <w:t>au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kujiondoa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kutoka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bila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kuadhibiwa</w:t>
      </w:r>
      <w:proofErr w:type="spellEnd"/>
      <w:r w:rsidRPr="00F5744A">
        <w:rPr>
          <w:rFonts w:ascii="Times New Roman" w:hAnsi="Times New Roman" w:cs="Times New Roman"/>
        </w:rPr>
        <w:t xml:space="preserve"> au </w:t>
      </w:r>
      <w:proofErr w:type="spellStart"/>
      <w:r w:rsidRPr="00F5744A">
        <w:rPr>
          <w:rFonts w:ascii="Times New Roman" w:hAnsi="Times New Roman" w:cs="Times New Roman"/>
        </w:rPr>
        <w:t>kupoteza</w:t>
      </w:r>
      <w:proofErr w:type="spellEnd"/>
      <w:r w:rsidRPr="00F5744A">
        <w:rPr>
          <w:rFonts w:ascii="Times New Roman" w:hAnsi="Times New Roman" w:cs="Times New Roman"/>
        </w:rPr>
        <w:t xml:space="preserve"> lolote </w:t>
      </w:r>
      <w:proofErr w:type="spellStart"/>
      <w:r w:rsidRPr="00F5744A">
        <w:rPr>
          <w:rFonts w:ascii="Times New Roman" w:hAnsi="Times New Roman" w:cs="Times New Roman"/>
        </w:rPr>
        <w:t>lenye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manufaa</w:t>
      </w:r>
      <w:proofErr w:type="spellEnd"/>
      <w:r w:rsidRPr="00F5744A">
        <w:rPr>
          <w:rFonts w:ascii="Times New Roman" w:hAnsi="Times New Roman" w:cs="Times New Roman"/>
        </w:rPr>
        <w:t xml:space="preserve"> kwako</w:t>
      </w:r>
    </w:p>
    <w:p w14:paraId="6D8956EC" w14:textId="77777777" w:rsidR="009345F1" w:rsidRDefault="009345F1" w:rsidP="009345F1">
      <w:pPr>
        <w:spacing w:after="0"/>
        <w:rPr>
          <w:rFonts w:ascii="Times New Roman" w:hAnsi="Times New Roman" w:cs="Times New Roman"/>
          <w:b/>
        </w:rPr>
      </w:pPr>
    </w:p>
    <w:p w14:paraId="48D8865B" w14:textId="77777777" w:rsidR="009345F1" w:rsidRDefault="002E2D70" w:rsidP="009345F1">
      <w:pPr>
        <w:spacing w:after="0"/>
        <w:rPr>
          <w:rFonts w:ascii="Times New Roman" w:hAnsi="Times New Roman" w:cs="Times New Roman"/>
          <w:b/>
        </w:rPr>
      </w:pPr>
      <w:proofErr w:type="spellStart"/>
      <w:r w:rsidRPr="00F5744A">
        <w:rPr>
          <w:rFonts w:ascii="Times New Roman" w:hAnsi="Times New Roman" w:cs="Times New Roman"/>
          <w:b/>
        </w:rPr>
        <w:t>Maswali</w:t>
      </w:r>
      <w:proofErr w:type="spellEnd"/>
    </w:p>
    <w:p w14:paraId="35A73D2E" w14:textId="77777777" w:rsidR="002E2D70" w:rsidRPr="00F5744A" w:rsidRDefault="002E2D70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</w:rPr>
        <w:t xml:space="preserve">Kama una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wakati </w:t>
      </w:r>
      <w:proofErr w:type="spellStart"/>
      <w:r w:rsidRPr="00F5744A">
        <w:rPr>
          <w:rFonts w:ascii="Times New Roman" w:hAnsi="Times New Roman" w:cs="Times New Roman"/>
        </w:rPr>
        <w:t>wowote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kupiga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simu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WASH BENEFITS Hotline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0728716661. </w:t>
      </w: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una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maswali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ziada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yako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744A">
        <w:rPr>
          <w:rFonts w:ascii="Times New Roman" w:hAnsi="Times New Roman" w:cs="Times New Roman"/>
        </w:rPr>
        <w:t>kwa</w:t>
      </w:r>
      <w:proofErr w:type="spellEnd"/>
      <w:proofErr w:type="gram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utafiti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Pr="00F5744A">
        <w:rPr>
          <w:rFonts w:ascii="Times New Roman" w:hAnsi="Times New Roman" w:cs="Times New Roman"/>
        </w:rPr>
        <w:t>unaweza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</w:t>
      </w:r>
      <w:r w:rsidRPr="00F5744A">
        <w:rPr>
          <w:rFonts w:ascii="Times New Roman" w:hAnsi="Times New Roman" w:cs="Times New Roman"/>
        </w:rPr>
        <w:t>wasiliana</w:t>
      </w:r>
      <w:proofErr w:type="spellEnd"/>
      <w:r w:rsidRPr="00F5744A">
        <w:rPr>
          <w:rFonts w:ascii="Times New Roman" w:hAnsi="Times New Roman" w:cs="Times New Roman"/>
        </w:rPr>
        <w:t xml:space="preserve"> na KEMRI ETHICS review committee </w:t>
      </w:r>
      <w:proofErr w:type="spellStart"/>
      <w:r w:rsidRPr="00F5744A">
        <w:rPr>
          <w:rFonts w:ascii="Times New Roman" w:hAnsi="Times New Roman" w:cs="Times New Roman"/>
        </w:rPr>
        <w:t>kwa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nambari</w:t>
      </w:r>
      <w:proofErr w:type="spellEnd"/>
      <w:r w:rsidRPr="00F5744A">
        <w:rPr>
          <w:rFonts w:ascii="Times New Roman" w:hAnsi="Times New Roman" w:cs="Times New Roman"/>
        </w:rPr>
        <w:t xml:space="preserve"> 0722205901 </w:t>
      </w:r>
      <w:proofErr w:type="spellStart"/>
      <w:r w:rsidRPr="00F5744A">
        <w:rPr>
          <w:rFonts w:ascii="Times New Roman" w:hAnsi="Times New Roman" w:cs="Times New Roman"/>
        </w:rPr>
        <w:t>ama</w:t>
      </w:r>
      <w:proofErr w:type="spellEnd"/>
      <w:r w:rsidRPr="00F5744A">
        <w:rPr>
          <w:rFonts w:ascii="Times New Roman" w:hAnsi="Times New Roman" w:cs="Times New Roman"/>
        </w:rPr>
        <w:t xml:space="preserve"> 0733-400003.</w:t>
      </w:r>
    </w:p>
    <w:p w14:paraId="6BE2EBAB" w14:textId="77777777" w:rsidR="00E84546" w:rsidRPr="009345F1" w:rsidRDefault="002E2D70" w:rsidP="009345F1">
      <w:pPr>
        <w:spacing w:after="0"/>
        <w:rPr>
          <w:rStyle w:val="Hyperlink"/>
          <w:rFonts w:ascii="Times New Roman" w:hAnsi="Times New Roman" w:cs="Times New Roman"/>
          <w:u w:val="none"/>
        </w:rPr>
      </w:pPr>
      <w:proofErr w:type="spellStart"/>
      <w:r w:rsidRPr="00F5744A">
        <w:rPr>
          <w:rFonts w:ascii="Times New Roman" w:hAnsi="Times New Roman" w:cs="Times New Roman"/>
        </w:rPr>
        <w:t>Ukiwa</w:t>
      </w:r>
      <w:proofErr w:type="spellEnd"/>
      <w:r w:rsidRPr="00F5744A">
        <w:rPr>
          <w:rFonts w:ascii="Times New Roman" w:hAnsi="Times New Roman" w:cs="Times New Roman"/>
        </w:rPr>
        <w:t xml:space="preserve"> na swali au </w:t>
      </w:r>
      <w:proofErr w:type="spellStart"/>
      <w:r w:rsidRPr="00F5744A">
        <w:rPr>
          <w:rFonts w:ascii="Times New Roman" w:hAnsi="Times New Roman" w:cs="Times New Roman"/>
        </w:rPr>
        <w:t>pendekezo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kuhusiana</w:t>
      </w:r>
      <w:proofErr w:type="spellEnd"/>
      <w:r w:rsidRPr="00F5744A">
        <w:rPr>
          <w:rFonts w:ascii="Times New Roman" w:hAnsi="Times New Roman" w:cs="Times New Roman"/>
        </w:rPr>
        <w:t xml:space="preserve"> na </w:t>
      </w:r>
      <w:proofErr w:type="spellStart"/>
      <w:r w:rsidRPr="00F5744A">
        <w:rPr>
          <w:rFonts w:ascii="Times New Roman" w:hAnsi="Times New Roman" w:cs="Times New Roman"/>
        </w:rPr>
        <w:t>haki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r w:rsidR="00BD4D48">
        <w:rPr>
          <w:rFonts w:ascii="Times New Roman" w:hAnsi="Times New Roman" w:cs="Times New Roman"/>
        </w:rPr>
        <w:t xml:space="preserve">zako </w:t>
      </w:r>
      <w:r w:rsidR="000377E4" w:rsidRPr="00F5744A">
        <w:rPr>
          <w:rFonts w:ascii="Times New Roman" w:hAnsi="Times New Roman" w:cs="Times New Roman"/>
        </w:rPr>
        <w:t>na</w:t>
      </w:r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jinsi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BD4D48">
        <w:rPr>
          <w:rFonts w:ascii="Times New Roman" w:hAnsi="Times New Roman" w:cs="Times New Roman"/>
        </w:rPr>
        <w:t>unavyoshughulikiwa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r w:rsidR="000377E4" w:rsidRPr="00F5744A">
        <w:rPr>
          <w:rFonts w:ascii="Times New Roman" w:hAnsi="Times New Roman" w:cs="Times New Roman"/>
          <w:color w:val="00B0F0"/>
        </w:rPr>
        <w:t xml:space="preserve"> </w:t>
      </w:r>
      <w:r w:rsidR="000377E4" w:rsidRPr="00F5744A">
        <w:rPr>
          <w:rFonts w:ascii="Times New Roman" w:hAnsi="Times New Roman" w:cs="Times New Roman"/>
        </w:rPr>
        <w:t>kama</w:t>
      </w:r>
      <w:proofErr w:type="gram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mshiriki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kwenye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utafiti</w:t>
      </w:r>
      <w:proofErr w:type="spellEnd"/>
      <w:r w:rsidR="000377E4"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una</w:t>
      </w:r>
      <w:r w:rsidR="000377E4" w:rsidRPr="00F5744A">
        <w:rPr>
          <w:rFonts w:ascii="Times New Roman" w:hAnsi="Times New Roman" w:cs="Times New Roman"/>
        </w:rPr>
        <w:t>waweza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kuwasiliana</w:t>
      </w:r>
      <w:proofErr w:type="spellEnd"/>
      <w:r w:rsidR="000377E4" w:rsidRPr="00F5744A">
        <w:rPr>
          <w:rFonts w:ascii="Times New Roman" w:hAnsi="Times New Roman" w:cs="Times New Roman"/>
        </w:rPr>
        <w:t xml:space="preserve"> na </w:t>
      </w:r>
      <w:proofErr w:type="spellStart"/>
      <w:r w:rsidR="000377E4" w:rsidRPr="00F5744A">
        <w:rPr>
          <w:rFonts w:ascii="Times New Roman" w:hAnsi="Times New Roman" w:cs="Times New Roman"/>
        </w:rPr>
        <w:t>ofisi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ya</w:t>
      </w:r>
      <w:proofErr w:type="spellEnd"/>
      <w:r w:rsidR="000377E4" w:rsidRPr="00F5744A">
        <w:rPr>
          <w:rFonts w:ascii="Times New Roman" w:hAnsi="Times New Roman" w:cs="Times New Roman"/>
        </w:rPr>
        <w:t xml:space="preserve"> UC BARKELEYS Committee for the protection of human Subjects,</w:t>
      </w:r>
      <w:r w:rsidR="00090819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kwa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nambari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r w:rsidR="00090819">
        <w:rPr>
          <w:rFonts w:ascii="Times New Roman" w:hAnsi="Times New Roman" w:cs="Times New Roman"/>
        </w:rPr>
        <w:t>+1-</w:t>
      </w:r>
      <w:r w:rsidR="000377E4" w:rsidRPr="00F5744A">
        <w:rPr>
          <w:rFonts w:ascii="Times New Roman" w:hAnsi="Times New Roman" w:cs="Times New Roman"/>
        </w:rPr>
        <w:t xml:space="preserve">510-642-7461 </w:t>
      </w:r>
      <w:proofErr w:type="spellStart"/>
      <w:r w:rsidR="000377E4" w:rsidRPr="00F5744A">
        <w:rPr>
          <w:rFonts w:ascii="Times New Roman" w:hAnsi="Times New Roman" w:cs="Times New Roman"/>
        </w:rPr>
        <w:t>ama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hyperlink r:id="rId9" w:history="1">
        <w:r w:rsidR="000377E4" w:rsidRPr="00F5744A">
          <w:rPr>
            <w:rStyle w:val="Hyperlink"/>
            <w:rFonts w:ascii="Times New Roman" w:hAnsi="Times New Roman" w:cs="Times New Roman"/>
          </w:rPr>
          <w:t>subjects@berkeley.edu</w:t>
        </w:r>
      </w:hyperlink>
      <w:r w:rsidR="009345F1" w:rsidRPr="009345F1">
        <w:rPr>
          <w:rStyle w:val="Hyperlink"/>
          <w:rFonts w:ascii="Times New Roman" w:hAnsi="Times New Roman" w:cs="Times New Roman"/>
          <w:color w:val="auto"/>
          <w:u w:val="none"/>
        </w:rPr>
        <w:t>.</w:t>
      </w:r>
    </w:p>
    <w:p w14:paraId="7B77F6C7" w14:textId="77777777" w:rsidR="009345F1" w:rsidRPr="00F5744A" w:rsidRDefault="009345F1" w:rsidP="009345F1">
      <w:pPr>
        <w:spacing w:after="0"/>
        <w:rPr>
          <w:rFonts w:ascii="Times New Roman" w:hAnsi="Times New Roman" w:cs="Times New Roman"/>
        </w:rPr>
      </w:pPr>
    </w:p>
    <w:p w14:paraId="444333A4" w14:textId="77777777" w:rsidR="000377E4" w:rsidRPr="00F5744A" w:rsidRDefault="000377E4" w:rsidP="009345F1">
      <w:pPr>
        <w:spacing w:after="0"/>
        <w:rPr>
          <w:rFonts w:ascii="Times New Roman" w:hAnsi="Times New Roman" w:cs="Times New Roman"/>
          <w:b/>
        </w:rPr>
      </w:pPr>
      <w:r w:rsidRPr="00F5744A">
        <w:rPr>
          <w:rFonts w:ascii="Times New Roman" w:hAnsi="Times New Roman" w:cs="Times New Roman"/>
          <w:b/>
        </w:rPr>
        <w:t>IDHINI</w:t>
      </w:r>
    </w:p>
    <w:p w14:paraId="61210473" w14:textId="77777777"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5744A">
        <w:rPr>
          <w:rFonts w:ascii="Times New Roman" w:hAnsi="Times New Roman" w:cs="Times New Roman"/>
        </w:rPr>
        <w:t>Umepewa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nakala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fomu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hii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ya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idhini</w:t>
      </w:r>
      <w:proofErr w:type="spellEnd"/>
      <w:r w:rsidRPr="00F5744A">
        <w:rPr>
          <w:rFonts w:ascii="Times New Roman" w:hAnsi="Times New Roman" w:cs="Times New Roman"/>
        </w:rPr>
        <w:t>.</w:t>
      </w:r>
      <w:proofErr w:type="gramEnd"/>
    </w:p>
    <w:p w14:paraId="4AB4A2DE" w14:textId="77777777" w:rsidR="00BD4D48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Ukipenda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kushiriki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katika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mradi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huu</w:t>
      </w:r>
      <w:proofErr w:type="spellEnd"/>
      <w:r w:rsidRPr="00F5744A">
        <w:rPr>
          <w:rFonts w:ascii="Times New Roman" w:hAnsi="Times New Roman" w:cs="Times New Roman"/>
        </w:rPr>
        <w:t xml:space="preserve">, </w:t>
      </w:r>
      <w:proofErr w:type="spellStart"/>
      <w:r w:rsidR="00BD4D48">
        <w:rPr>
          <w:rFonts w:ascii="Times New Roman" w:hAnsi="Times New Roman" w:cs="Times New Roman"/>
        </w:rPr>
        <w:t>tafadhali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nieleze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kwamba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ungependelea</w:t>
      </w:r>
      <w:proofErr w:type="spellEnd"/>
      <w:r w:rsidR="00BD4D48">
        <w:rPr>
          <w:rFonts w:ascii="Times New Roman" w:hAnsi="Times New Roman" w:cs="Times New Roman"/>
        </w:rPr>
        <w:t xml:space="preserve"> </w:t>
      </w:r>
      <w:proofErr w:type="spellStart"/>
      <w:r w:rsidR="00BD4D48">
        <w:rPr>
          <w:rFonts w:ascii="Times New Roman" w:hAnsi="Times New Roman" w:cs="Times New Roman"/>
        </w:rPr>
        <w:t>kushiriki</w:t>
      </w:r>
      <w:proofErr w:type="spellEnd"/>
    </w:p>
    <w:p w14:paraId="0ED8F87E" w14:textId="77777777" w:rsidR="000377E4" w:rsidRPr="00F5744A" w:rsidRDefault="00BD4D48" w:rsidP="009345F1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0377E4" w:rsidRPr="00F5744A">
        <w:rPr>
          <w:rFonts w:ascii="Times New Roman" w:hAnsi="Times New Roman" w:cs="Times New Roman"/>
        </w:rPr>
        <w:t>afadhali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weka</w:t>
      </w:r>
      <w:proofErr w:type="spellEnd"/>
      <w:r w:rsidR="000377E4" w:rsidRPr="00F5744A">
        <w:rPr>
          <w:rFonts w:ascii="Times New Roman" w:hAnsi="Times New Roman" w:cs="Times New Roman"/>
        </w:rPr>
        <w:t xml:space="preserve"> sahihi </w:t>
      </w:r>
      <w:proofErr w:type="gramStart"/>
      <w:r w:rsidR="000377E4" w:rsidRPr="00F5744A">
        <w:rPr>
          <w:rFonts w:ascii="Times New Roman" w:hAnsi="Times New Roman" w:cs="Times New Roman"/>
        </w:rPr>
        <w:t>na</w:t>
      </w:r>
      <w:proofErr w:type="gram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tarehe</w:t>
      </w:r>
      <w:proofErr w:type="spellEnd"/>
      <w:r w:rsidR="000377E4" w:rsidRPr="00F5744A">
        <w:rPr>
          <w:rFonts w:ascii="Times New Roman" w:hAnsi="Times New Roman" w:cs="Times New Roman"/>
        </w:rPr>
        <w:t xml:space="preserve"> </w:t>
      </w:r>
      <w:proofErr w:type="spellStart"/>
      <w:r w:rsidR="000377E4" w:rsidRPr="00F5744A">
        <w:rPr>
          <w:rFonts w:ascii="Times New Roman" w:hAnsi="Times New Roman" w:cs="Times New Roman"/>
        </w:rPr>
        <w:t>hapa</w:t>
      </w:r>
      <w:proofErr w:type="spellEnd"/>
      <w:r w:rsidR="000377E4" w:rsidRPr="00F5744A">
        <w:rPr>
          <w:rFonts w:ascii="Times New Roman" w:hAnsi="Times New Roman" w:cs="Times New Roman"/>
        </w:rPr>
        <w:t xml:space="preserve"> chini.</w:t>
      </w:r>
    </w:p>
    <w:p w14:paraId="34C1A515" w14:textId="77777777" w:rsidR="000377E4" w:rsidRPr="00F5744A" w:rsidRDefault="009345F1" w:rsidP="009345F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A9BE05" wp14:editId="1AEB94CB">
                <wp:simplePos x="0" y="0"/>
                <wp:positionH relativeFrom="column">
                  <wp:posOffset>4514850</wp:posOffset>
                </wp:positionH>
                <wp:positionV relativeFrom="paragraph">
                  <wp:posOffset>66675</wp:posOffset>
                </wp:positionV>
                <wp:extent cx="1333500" cy="1419225"/>
                <wp:effectExtent l="0" t="0" r="19050" b="28575"/>
                <wp:wrapTight wrapText="bothSides">
                  <wp:wrapPolygon edited="0">
                    <wp:start x="0" y="0"/>
                    <wp:lineTo x="0" y="21745"/>
                    <wp:lineTo x="21600" y="21745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6E56F" w14:textId="77777777" w:rsidR="005D15F5" w:rsidRDefault="00042F54">
                            <w:proofErr w:type="spellStart"/>
                            <w:r>
                              <w:t>Alama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kidole</w:t>
                            </w:r>
                            <w:proofErr w:type="spellEnd"/>
                            <w:r>
                              <w:t xml:space="preserve"> cha </w:t>
                            </w:r>
                            <w:proofErr w:type="spellStart"/>
                            <w:r>
                              <w:t>Gumba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5.5pt;margin-top:5.25pt;width:105pt;height:1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" fillcolor="white [3201]" strokeweight="1pt">
                <v:textbox>
                  <w:txbxContent>
                    <w:p w:rsidR="005D15F5" w:rsidRDefault="00042F54">
                      <w:proofErr w:type="spellStart"/>
                      <w:r>
                        <w:t>Alama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kidole</w:t>
                      </w:r>
                      <w:proofErr w:type="spellEnd"/>
                      <w:r>
                        <w:t xml:space="preserve"> cha </w:t>
                      </w:r>
                      <w:proofErr w:type="spellStart"/>
                      <w:r>
                        <w:t>Gumba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3E6F006" w14:textId="77777777" w:rsidR="000377E4" w:rsidRPr="00F5744A" w:rsidRDefault="009345F1" w:rsidP="009345F1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14:paraId="4D92BE0B" w14:textId="77777777" w:rsidR="00AA18D9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Jina</w:t>
      </w:r>
      <w:proofErr w:type="spellEnd"/>
      <w:r w:rsidRPr="00F5744A">
        <w:rPr>
          <w:rFonts w:ascii="Times New Roman" w:hAnsi="Times New Roman" w:cs="Times New Roman"/>
        </w:rPr>
        <w:t xml:space="preserve"> la </w:t>
      </w:r>
      <w:proofErr w:type="spellStart"/>
      <w:proofErr w:type="gramStart"/>
      <w:r w:rsidRPr="00F5744A">
        <w:rPr>
          <w:rFonts w:ascii="Times New Roman" w:hAnsi="Times New Roman" w:cs="Times New Roman"/>
        </w:rPr>
        <w:t>mshiriki</w:t>
      </w:r>
      <w:proofErr w:type="spellEnd"/>
      <w:r w:rsidRPr="00F5744A">
        <w:rPr>
          <w:rFonts w:ascii="Times New Roman" w:hAnsi="Times New Roman" w:cs="Times New Roman"/>
        </w:rPr>
        <w:t>(</w:t>
      </w:r>
      <w:proofErr w:type="spellStart"/>
      <w:proofErr w:type="gramEnd"/>
      <w:r w:rsidRPr="00F5744A">
        <w:rPr>
          <w:rFonts w:ascii="Times New Roman" w:hAnsi="Times New Roman" w:cs="Times New Roman"/>
        </w:rPr>
        <w:t>tafadhali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andika</w:t>
      </w:r>
      <w:proofErr w:type="spellEnd"/>
      <w:r w:rsidRPr="00F5744A">
        <w:rPr>
          <w:rFonts w:ascii="Times New Roman" w:hAnsi="Times New Roman" w:cs="Times New Roman"/>
        </w:rPr>
        <w:t xml:space="preserve">)                   </w:t>
      </w:r>
      <w:r w:rsidR="009345F1">
        <w:rPr>
          <w:rFonts w:ascii="Times New Roman" w:hAnsi="Times New Roman" w:cs="Times New Roman"/>
        </w:rPr>
        <w:t xml:space="preserve">         </w:t>
      </w:r>
      <w:r w:rsidRPr="00F5744A">
        <w:rPr>
          <w:rFonts w:ascii="Times New Roman" w:hAnsi="Times New Roman" w:cs="Times New Roman"/>
        </w:rPr>
        <w:t xml:space="preserve">        </w:t>
      </w:r>
      <w:r w:rsidR="009345F1">
        <w:rPr>
          <w:rFonts w:ascii="Times New Roman" w:hAnsi="Times New Roman" w:cs="Times New Roman"/>
        </w:rPr>
        <w:t xml:space="preserve"> </w:t>
      </w:r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Tarehe</w:t>
      </w:r>
      <w:proofErr w:type="spellEnd"/>
    </w:p>
    <w:p w14:paraId="119177C0" w14:textId="77777777" w:rsidR="000377E4" w:rsidRPr="00F5744A" w:rsidRDefault="00090819" w:rsidP="009345F1">
      <w:pPr>
        <w:tabs>
          <w:tab w:val="left" w:pos="279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4ABCCBB" w14:textId="77777777" w:rsidR="009345F1" w:rsidRDefault="009345F1" w:rsidP="009345F1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14:paraId="1DD9DC74" w14:textId="77777777"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  <w:r w:rsidRPr="00F5744A">
        <w:rPr>
          <w:rFonts w:ascii="Times New Roman" w:hAnsi="Times New Roman" w:cs="Times New Roman"/>
        </w:rPr>
        <w:t xml:space="preserve">Sahihi </w:t>
      </w:r>
      <w:proofErr w:type="spellStart"/>
      <w:r w:rsidRPr="00F5744A">
        <w:rPr>
          <w:rFonts w:ascii="Times New Roman" w:hAnsi="Times New Roman" w:cs="Times New Roman"/>
        </w:rPr>
        <w:t>ya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mshiriki</w:t>
      </w:r>
      <w:proofErr w:type="spellEnd"/>
      <w:r w:rsidRPr="00F5744A">
        <w:rPr>
          <w:rFonts w:ascii="Times New Roman" w:hAnsi="Times New Roman" w:cs="Times New Roman"/>
        </w:rPr>
        <w:t xml:space="preserve">                                                 </w:t>
      </w:r>
      <w:r w:rsidR="009345F1">
        <w:rPr>
          <w:rFonts w:ascii="Times New Roman" w:hAnsi="Times New Roman" w:cs="Times New Roman"/>
        </w:rPr>
        <w:t xml:space="preserve">        </w:t>
      </w:r>
      <w:r w:rsidRPr="00F5744A">
        <w:rPr>
          <w:rFonts w:ascii="Times New Roman" w:hAnsi="Times New Roman" w:cs="Times New Roman"/>
        </w:rPr>
        <w:t xml:space="preserve">     </w:t>
      </w:r>
      <w:proofErr w:type="spellStart"/>
      <w:r w:rsidRPr="00F5744A">
        <w:rPr>
          <w:rFonts w:ascii="Times New Roman" w:hAnsi="Times New Roman" w:cs="Times New Roman"/>
        </w:rPr>
        <w:t>Tarehe</w:t>
      </w:r>
      <w:proofErr w:type="spellEnd"/>
    </w:p>
    <w:p w14:paraId="49EB22A9" w14:textId="77777777" w:rsidR="000377E4" w:rsidRPr="00F5744A" w:rsidRDefault="000377E4" w:rsidP="009345F1">
      <w:pPr>
        <w:spacing w:after="0"/>
        <w:rPr>
          <w:rFonts w:ascii="Times New Roman" w:hAnsi="Times New Roman" w:cs="Times New Roman"/>
        </w:rPr>
      </w:pPr>
    </w:p>
    <w:p w14:paraId="5C9D8309" w14:textId="77777777" w:rsidR="009345F1" w:rsidRDefault="009345F1" w:rsidP="009345F1">
      <w:pPr>
        <w:spacing w:after="0"/>
        <w:rPr>
          <w:rFonts w:ascii="Times New Roman" w:hAnsi="Times New Roman" w:cs="Times New Roman"/>
        </w:rPr>
      </w:pPr>
      <w:r w:rsidRPr="0008367B">
        <w:rPr>
          <w:rFonts w:ascii="Times New Roman" w:hAnsi="Times New Roman" w:cs="Times New Roman"/>
          <w:u w:val="single"/>
        </w:rPr>
        <w:lastRenderedPageBreak/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  <w:u w:val="single"/>
        </w:rPr>
        <w:tab/>
      </w:r>
      <w:r w:rsidRPr="0008367B">
        <w:rPr>
          <w:rFonts w:ascii="Times New Roman" w:hAnsi="Times New Roman" w:cs="Times New Roman"/>
        </w:rPr>
        <w:tab/>
        <w:t>_______________</w:t>
      </w:r>
    </w:p>
    <w:p w14:paraId="21B8E1B7" w14:textId="77777777" w:rsidR="00F5744A" w:rsidRPr="00F5744A" w:rsidRDefault="000377E4" w:rsidP="009345F1">
      <w:pPr>
        <w:spacing w:after="0"/>
        <w:rPr>
          <w:rFonts w:ascii="Times New Roman" w:hAnsi="Times New Roman" w:cs="Times New Roman"/>
        </w:rPr>
      </w:pPr>
      <w:proofErr w:type="spellStart"/>
      <w:r w:rsidRPr="00F5744A">
        <w:rPr>
          <w:rFonts w:ascii="Times New Roman" w:hAnsi="Times New Roman" w:cs="Times New Roman"/>
        </w:rPr>
        <w:t>Mwenye</w:t>
      </w:r>
      <w:proofErr w:type="spellEnd"/>
      <w:r w:rsidRPr="00F5744A">
        <w:rPr>
          <w:rFonts w:ascii="Times New Roman" w:hAnsi="Times New Roman" w:cs="Times New Roman"/>
        </w:rPr>
        <w:t xml:space="preserve"> </w:t>
      </w:r>
      <w:proofErr w:type="spellStart"/>
      <w:r w:rsidRPr="00F5744A">
        <w:rPr>
          <w:rFonts w:ascii="Times New Roman" w:hAnsi="Times New Roman" w:cs="Times New Roman"/>
        </w:rPr>
        <w:t>idhini</w:t>
      </w:r>
      <w:proofErr w:type="spellEnd"/>
      <w:r w:rsidRPr="00F5744A">
        <w:rPr>
          <w:rFonts w:ascii="Times New Roman" w:hAnsi="Times New Roman" w:cs="Times New Roman"/>
        </w:rPr>
        <w:t xml:space="preserve">                                             </w:t>
      </w:r>
      <w:r w:rsidR="009345F1">
        <w:rPr>
          <w:rFonts w:ascii="Times New Roman" w:hAnsi="Times New Roman" w:cs="Times New Roman"/>
        </w:rPr>
        <w:t xml:space="preserve">     </w:t>
      </w:r>
      <w:r w:rsidRPr="00F5744A">
        <w:rPr>
          <w:rFonts w:ascii="Times New Roman" w:hAnsi="Times New Roman" w:cs="Times New Roman"/>
        </w:rPr>
        <w:t xml:space="preserve">                  </w:t>
      </w:r>
      <w:proofErr w:type="spellStart"/>
      <w:r w:rsidRPr="00F5744A">
        <w:rPr>
          <w:rFonts w:ascii="Times New Roman" w:hAnsi="Times New Roman" w:cs="Times New Roman"/>
        </w:rPr>
        <w:t>Tarehe</w:t>
      </w:r>
      <w:proofErr w:type="spellEnd"/>
    </w:p>
    <w:sectPr w:rsidR="00F5744A" w:rsidRPr="00F5744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09F91" w14:textId="77777777" w:rsidR="005E6BCF" w:rsidRDefault="005E6BCF" w:rsidP="00EF4DD7">
      <w:pPr>
        <w:spacing w:after="0" w:line="240" w:lineRule="auto"/>
      </w:pPr>
      <w:r>
        <w:separator/>
      </w:r>
    </w:p>
  </w:endnote>
  <w:endnote w:type="continuationSeparator" w:id="0">
    <w:p w14:paraId="1309C078" w14:textId="77777777" w:rsidR="005E6BCF" w:rsidRDefault="005E6BCF" w:rsidP="00EF4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0944B5" w14:textId="77777777" w:rsidR="00922629" w:rsidRDefault="00922629">
    <w:pPr>
      <w:pStyle w:val="Footer"/>
    </w:pPr>
    <w:r>
      <w:t>CPHS Protocol #2011-09-3654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BF9830" w14:textId="77777777" w:rsidR="005E6BCF" w:rsidRDefault="005E6BCF" w:rsidP="00EF4DD7">
      <w:pPr>
        <w:spacing w:after="0" w:line="240" w:lineRule="auto"/>
      </w:pPr>
      <w:r>
        <w:separator/>
      </w:r>
    </w:p>
  </w:footnote>
  <w:footnote w:type="continuationSeparator" w:id="0">
    <w:p w14:paraId="78A263BE" w14:textId="77777777" w:rsidR="005E6BCF" w:rsidRDefault="005E6BCF" w:rsidP="00EF4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45352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B038EC" w14:textId="77777777" w:rsidR="00EF4DD7" w:rsidRDefault="00EF4DD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CD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849498" w14:textId="77777777" w:rsidR="00EF4DD7" w:rsidRDefault="00EF4D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0BC5"/>
    <w:multiLevelType w:val="hybridMultilevel"/>
    <w:tmpl w:val="C4F46592"/>
    <w:lvl w:ilvl="0" w:tplc="F162BC22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DB507D"/>
    <w:multiLevelType w:val="hybridMultilevel"/>
    <w:tmpl w:val="11CE7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063ABE"/>
    <w:multiLevelType w:val="hybridMultilevel"/>
    <w:tmpl w:val="91FAA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462D6"/>
    <w:multiLevelType w:val="hybridMultilevel"/>
    <w:tmpl w:val="D2D4C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A11073"/>
    <w:multiLevelType w:val="hybridMultilevel"/>
    <w:tmpl w:val="D8D61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EB"/>
    <w:rsid w:val="000377E4"/>
    <w:rsid w:val="00042F54"/>
    <w:rsid w:val="00050693"/>
    <w:rsid w:val="00090819"/>
    <w:rsid w:val="000D4CF5"/>
    <w:rsid w:val="000F52F8"/>
    <w:rsid w:val="00154BEA"/>
    <w:rsid w:val="001631AB"/>
    <w:rsid w:val="00175398"/>
    <w:rsid w:val="00215643"/>
    <w:rsid w:val="002224D3"/>
    <w:rsid w:val="00267554"/>
    <w:rsid w:val="002E2D70"/>
    <w:rsid w:val="003155E0"/>
    <w:rsid w:val="003427DF"/>
    <w:rsid w:val="00346229"/>
    <w:rsid w:val="00353EDB"/>
    <w:rsid w:val="003906CC"/>
    <w:rsid w:val="003B2BEB"/>
    <w:rsid w:val="003C2FB8"/>
    <w:rsid w:val="003F3BA7"/>
    <w:rsid w:val="00562A20"/>
    <w:rsid w:val="005C6D94"/>
    <w:rsid w:val="005D15F5"/>
    <w:rsid w:val="005E6BCF"/>
    <w:rsid w:val="006513AE"/>
    <w:rsid w:val="00670AE1"/>
    <w:rsid w:val="00744CD4"/>
    <w:rsid w:val="007573BA"/>
    <w:rsid w:val="007D528E"/>
    <w:rsid w:val="00884C9B"/>
    <w:rsid w:val="008F2A3C"/>
    <w:rsid w:val="00922629"/>
    <w:rsid w:val="009345F1"/>
    <w:rsid w:val="009B0AB4"/>
    <w:rsid w:val="00A21E31"/>
    <w:rsid w:val="00A80F6F"/>
    <w:rsid w:val="00AA18D9"/>
    <w:rsid w:val="00AB552A"/>
    <w:rsid w:val="00B161D2"/>
    <w:rsid w:val="00B65DF1"/>
    <w:rsid w:val="00B96612"/>
    <w:rsid w:val="00BD41C8"/>
    <w:rsid w:val="00BD4D48"/>
    <w:rsid w:val="00C075E6"/>
    <w:rsid w:val="00CA1206"/>
    <w:rsid w:val="00D20335"/>
    <w:rsid w:val="00D37962"/>
    <w:rsid w:val="00DA33D8"/>
    <w:rsid w:val="00DC6D4A"/>
    <w:rsid w:val="00DE06AE"/>
    <w:rsid w:val="00E446CE"/>
    <w:rsid w:val="00E51C54"/>
    <w:rsid w:val="00E80064"/>
    <w:rsid w:val="00E84546"/>
    <w:rsid w:val="00EB29CD"/>
    <w:rsid w:val="00EC074C"/>
    <w:rsid w:val="00EF4DD7"/>
    <w:rsid w:val="00F02F91"/>
    <w:rsid w:val="00F176F0"/>
    <w:rsid w:val="00F5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5B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D7"/>
  </w:style>
  <w:style w:type="paragraph" w:styleId="Footer">
    <w:name w:val="footer"/>
    <w:basedOn w:val="Normal"/>
    <w:link w:val="FooterChar"/>
    <w:uiPriority w:val="99"/>
    <w:unhideWhenUsed/>
    <w:rsid w:val="00E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7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161D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1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1D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B16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16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1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DD7"/>
  </w:style>
  <w:style w:type="paragraph" w:styleId="Footer">
    <w:name w:val="footer"/>
    <w:basedOn w:val="Normal"/>
    <w:link w:val="FooterChar"/>
    <w:uiPriority w:val="99"/>
    <w:unhideWhenUsed/>
    <w:rsid w:val="00EF4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bjects@berkele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OSBORN KWENA </cp:lastModifiedBy>
  <cp:revision>2</cp:revision>
  <dcterms:created xsi:type="dcterms:W3CDTF">2014-06-17T08:19:00Z</dcterms:created>
  <dcterms:modified xsi:type="dcterms:W3CDTF">2014-06-17T08:19:00Z</dcterms:modified>
</cp:coreProperties>
</file>