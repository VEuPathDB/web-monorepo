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1C8"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2DCB9F31" wp14:editId="77A6D47E">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5A066A">
        <w:rPr>
          <w:rFonts w:ascii="Times New Roman" w:hAnsi="Times New Roman" w:cs="Times New Roman"/>
          <w:b/>
        </w:rPr>
        <w:t xml:space="preserve"> </w:t>
      </w:r>
      <w:r w:rsidR="008C28B9">
        <w:rPr>
          <w:rFonts w:ascii="Times New Roman" w:hAnsi="Times New Roman" w:cs="Times New Roman"/>
          <w:b/>
        </w:rPr>
        <w:t>HESABU YA MWISHO WA MRADI</w:t>
      </w:r>
      <w:r w:rsidR="005A066A">
        <w:rPr>
          <w:rFonts w:ascii="Times New Roman" w:hAnsi="Times New Roman" w:cs="Times New Roman"/>
          <w:b/>
        </w:rPr>
        <w:t xml:space="preserve"> </w:t>
      </w:r>
      <w:r w:rsidR="00BD41C8" w:rsidRPr="00F5744A">
        <w:rPr>
          <w:rFonts w:ascii="Times New Roman" w:hAnsi="Times New Roman" w:cs="Times New Roman"/>
          <w:b/>
        </w:rPr>
        <w:t xml:space="preserve">IDHINI YA </w:t>
      </w:r>
      <w:r w:rsidR="00346229" w:rsidRPr="005A066A">
        <w:rPr>
          <w:rFonts w:ascii="Times New Roman" w:hAnsi="Times New Roman" w:cs="Times New Roman"/>
          <w:b/>
        </w:rPr>
        <w:t>KUSHIRIKI</w:t>
      </w:r>
    </w:p>
    <w:p w:rsidR="009345F1" w:rsidRPr="00B161D2" w:rsidRDefault="009345F1" w:rsidP="009345F1">
      <w:pPr>
        <w:spacing w:after="0"/>
        <w:jc w:val="center"/>
        <w:rPr>
          <w:rFonts w:ascii="Times New Roman" w:hAnsi="Times New Roman" w:cs="Times New Roman"/>
          <w:b/>
        </w:rPr>
      </w:pPr>
    </w:p>
    <w:p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rsidR="009345F1" w:rsidRPr="00F5744A" w:rsidRDefault="009345F1" w:rsidP="009345F1">
      <w:pPr>
        <w:spacing w:after="0"/>
        <w:rPr>
          <w:rFonts w:ascii="Times New Roman" w:hAnsi="Times New Roman" w:cs="Times New Roman"/>
        </w:rPr>
      </w:pPr>
    </w:p>
    <w:p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001B017D" w:rsidRPr="00F5744A">
        <w:rPr>
          <w:rFonts w:ascii="Times New Roman" w:hAnsi="Times New Roman" w:cs="Times New Roman"/>
        </w:rPr>
        <w:t>Ninafanya kazi na Clair Null kutoka</w:t>
      </w:r>
      <w:r w:rsidR="001B017D" w:rsidRPr="00E804F8">
        <w:rPr>
          <w:rFonts w:ascii="Times New Roman" w:hAnsi="Times New Roman" w:cs="Times New Roman"/>
        </w:rPr>
        <w:t xml:space="preserve"> </w:t>
      </w:r>
      <w:r w:rsidR="001B017D" w:rsidRPr="00F5744A">
        <w:rPr>
          <w:rFonts w:ascii="Times New Roman" w:hAnsi="Times New Roman" w:cs="Times New Roman"/>
        </w:rPr>
        <w:t>Innovation</w:t>
      </w:r>
      <w:r w:rsidR="001B017D">
        <w:rPr>
          <w:rFonts w:ascii="Times New Roman" w:hAnsi="Times New Roman" w:cs="Times New Roman"/>
        </w:rPr>
        <w:t>s</w:t>
      </w:r>
      <w:r w:rsidR="001B017D" w:rsidRPr="00F5744A">
        <w:rPr>
          <w:rFonts w:ascii="Times New Roman" w:hAnsi="Times New Roman" w:cs="Times New Roman"/>
        </w:rPr>
        <w:t xml:space="preserve"> for </w:t>
      </w:r>
      <w:r w:rsidR="001B017D">
        <w:rPr>
          <w:rFonts w:ascii="Times New Roman" w:hAnsi="Times New Roman" w:cs="Times New Roman"/>
        </w:rPr>
        <w:t>P</w:t>
      </w:r>
      <w:r w:rsidR="001B017D" w:rsidRPr="00F5744A">
        <w:rPr>
          <w:rFonts w:ascii="Times New Roman" w:hAnsi="Times New Roman" w:cs="Times New Roman"/>
        </w:rPr>
        <w:t>overty Action iliyoko marekani.</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kufatilia utafiti wa mradi wetu ambayo nakualika kushiriki.</w:t>
      </w:r>
      <w:r w:rsidR="003F3BA7">
        <w:rPr>
          <w:rFonts w:ascii="Times New Roman" w:hAnsi="Times New Roman" w:cs="Times New Roman"/>
        </w:rPr>
        <w:t xml:space="preserve"> </w:t>
      </w:r>
    </w:p>
    <w:p w:rsidR="009345F1" w:rsidRDefault="009345F1" w:rsidP="009345F1">
      <w:pPr>
        <w:spacing w:after="0"/>
        <w:rPr>
          <w:rFonts w:ascii="Times New Roman" w:hAnsi="Times New Roman" w:cs="Times New Roman"/>
        </w:rPr>
      </w:pPr>
    </w:p>
    <w:p w:rsidR="009345F1" w:rsidRDefault="003F3BA7" w:rsidP="009345F1">
      <w:pPr>
        <w:spacing w:after="0"/>
        <w:rPr>
          <w:rFonts w:ascii="Times New Roman" w:hAnsi="Times New Roman" w:cs="Times New Roman"/>
        </w:rPr>
      </w:pPr>
      <w:r>
        <w:rPr>
          <w:rFonts w:ascii="Times New Roman" w:hAnsi="Times New Roman" w:cs="Times New Roman"/>
        </w:rPr>
        <w:t>U</w:t>
      </w:r>
      <w:r w:rsidR="00E446CE" w:rsidRPr="00F5744A">
        <w:rPr>
          <w:rFonts w:ascii="Times New Roman" w:hAnsi="Times New Roman" w:cs="Times New Roman"/>
        </w:rPr>
        <w:t>nakaribishwa kushiriki kwa huu utafiti kwa</w:t>
      </w:r>
      <w:r w:rsidR="00D20335">
        <w:rPr>
          <w:rFonts w:ascii="Times New Roman" w:hAnsi="Times New Roman" w:cs="Times New Roman"/>
        </w:rPr>
        <w:t xml:space="preserve"> </w:t>
      </w:r>
      <w:r w:rsidR="00E446CE" w:rsidRPr="00F5744A">
        <w:rPr>
          <w:rFonts w:ascii="Times New Roman" w:hAnsi="Times New Roman" w:cs="Times New Roman"/>
        </w:rPr>
        <w:t>sababu</w:t>
      </w:r>
      <w:r w:rsidR="00AC5093">
        <w:rPr>
          <w:rFonts w:ascii="Times New Roman" w:hAnsi="Times New Roman" w:cs="Times New Roman"/>
        </w:rPr>
        <w:t xml:space="preserve"> unaishi kwa kijiji hii na tunatembea nyumba zote zilizoko kwenye kijiji.</w:t>
      </w:r>
    </w:p>
    <w:p w:rsidR="00A93683" w:rsidRPr="00F5744A" w:rsidRDefault="00A93683" w:rsidP="009345F1">
      <w:pPr>
        <w:spacing w:after="0"/>
        <w:rPr>
          <w:rFonts w:ascii="Times New Roman" w:hAnsi="Times New Roman" w:cs="Times New Roman"/>
        </w:rPr>
      </w:pPr>
    </w:p>
    <w:p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rsidR="003F3BA7" w:rsidRDefault="00AB552A" w:rsidP="009345F1">
      <w:pPr>
        <w:spacing w:after="0"/>
        <w:rPr>
          <w:rFonts w:ascii="Times New Roman" w:hAnsi="Times New Roman" w:cs="Times New Roman"/>
        </w:rPr>
      </w:pPr>
      <w:r w:rsidRPr="00F5744A">
        <w:rPr>
          <w:rFonts w:ascii="Times New Roman" w:hAnsi="Times New Roman" w:cs="Times New Roman"/>
        </w:rPr>
        <w:t xml:space="preserve">Lengo kuu ni kufanya utafiti kwa afya ya watoto ili kupata kujua vile mazingira yanavyo weza </w:t>
      </w:r>
      <w:r w:rsidR="00050693">
        <w:rPr>
          <w:rFonts w:ascii="Times New Roman" w:hAnsi="Times New Roman" w:cs="Times New Roman"/>
        </w:rPr>
        <w:t>ku</w:t>
      </w:r>
      <w:r w:rsidRPr="00F5744A">
        <w:rPr>
          <w:rFonts w:ascii="Times New Roman" w:hAnsi="Times New Roman" w:cs="Times New Roman"/>
        </w:rPr>
        <w:t>athiri ukuaji na afya ya mtoto.</w:t>
      </w:r>
      <w:r w:rsidR="00AC5093">
        <w:rPr>
          <w:rFonts w:ascii="Times New Roman" w:hAnsi="Times New Roman" w:cs="Times New Roman"/>
        </w:rPr>
        <w:t xml:space="preserve"> Tungependa kutathimini mabadiliko</w:t>
      </w:r>
      <w:r w:rsidR="00E010EE">
        <w:rPr>
          <w:rFonts w:ascii="Times New Roman" w:hAnsi="Times New Roman" w:cs="Times New Roman"/>
        </w:rPr>
        <w:t xml:space="preserve"> ya idadi ya watu katika  kijiji chenu kwa miaka michache iliyopita, na vile vile kutathimini uwezekano ya ukuaji wa mtoto katika kijiji chenu.</w:t>
      </w:r>
      <w:r w:rsidRPr="00F5744A">
        <w:rPr>
          <w:rFonts w:ascii="Times New Roman" w:hAnsi="Times New Roman" w:cs="Times New Roman"/>
        </w:rPr>
        <w:t xml:space="preserve"> </w:t>
      </w:r>
      <w:r w:rsidR="00B161D2">
        <w:rPr>
          <w:i/>
          <w:highlight w:val="yellow"/>
        </w:rPr>
        <w:t xml:space="preserve"> </w:t>
      </w:r>
    </w:p>
    <w:p w:rsidR="009345F1" w:rsidRDefault="009345F1" w:rsidP="009345F1">
      <w:pPr>
        <w:spacing w:after="0"/>
        <w:rPr>
          <w:rFonts w:ascii="Times New Roman" w:hAnsi="Times New Roman" w:cs="Times New Roman"/>
          <w:b/>
        </w:rPr>
      </w:pPr>
    </w:p>
    <w:p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NJIA</w:t>
      </w:r>
    </w:p>
    <w:p w:rsidR="00AA18D9" w:rsidRDefault="00AA18D9" w:rsidP="009345F1">
      <w:pPr>
        <w:spacing w:after="0"/>
        <w:rPr>
          <w:i/>
        </w:rPr>
      </w:pPr>
      <w:r w:rsidRPr="00F5744A">
        <w:rPr>
          <w:rFonts w:ascii="Times New Roman" w:hAnsi="Times New Roman" w:cs="Times New Roman"/>
        </w:rPr>
        <w:t>Ukikubali kushiriki katika utafiti wa kufatili</w:t>
      </w:r>
      <w:r w:rsidR="00050693">
        <w:rPr>
          <w:rFonts w:ascii="Times New Roman" w:hAnsi="Times New Roman" w:cs="Times New Roman"/>
        </w:rPr>
        <w:t xml:space="preserve"> </w:t>
      </w:r>
      <w:r w:rsidRPr="00F5744A">
        <w:rPr>
          <w:rFonts w:ascii="Times New Roman" w:hAnsi="Times New Roman" w:cs="Times New Roman"/>
        </w:rPr>
        <w:t xml:space="preserve">autaulizwa kufanya </w:t>
      </w:r>
      <w:r w:rsidR="00B161D2" w:rsidRPr="00F5744A">
        <w:rPr>
          <w:rFonts w:ascii="Times New Roman" w:hAnsi="Times New Roman" w:cs="Times New Roman"/>
        </w:rPr>
        <w:t>yafuatayo</w:t>
      </w:r>
      <w:r w:rsidR="002867C0">
        <w:rPr>
          <w:rFonts w:ascii="Times New Roman" w:hAnsi="Times New Roman" w:cs="Times New Roman"/>
        </w:rPr>
        <w:t>: T</w:t>
      </w:r>
      <w:r w:rsidR="00E010EE">
        <w:rPr>
          <w:rFonts w:ascii="Times New Roman" w:hAnsi="Times New Roman" w:cs="Times New Roman"/>
        </w:rPr>
        <w:t>ungependa</w:t>
      </w:r>
      <w:r w:rsidR="002867C0">
        <w:rPr>
          <w:rFonts w:ascii="Times New Roman" w:hAnsi="Times New Roman" w:cs="Times New Roman"/>
        </w:rPr>
        <w:t xml:space="preserve"> kuandika jina la boma, jina, umri na jinsia ya mtoto yeyote chini ya miaka mitano na mahali nyumba yako iko. Tungependa pia kuuliza  kuhusu hali ya watoto wote chini ya miaka mitano waliokuwa wakiishi kwa boma lako tulipowatembelea hapo awli pamoja na watoto wote waliozaliwa tangu wakati huo. Maswali haya yatachukua dakika 10-15 wa muda wako. </w:t>
      </w:r>
      <w:r w:rsidR="00E010EE">
        <w:rPr>
          <w:rFonts w:ascii="Times New Roman" w:hAnsi="Times New Roman" w:cs="Times New Roman"/>
        </w:rPr>
        <w:t xml:space="preserve"> </w:t>
      </w:r>
    </w:p>
    <w:p w:rsidR="009345F1" w:rsidRPr="00F5744A" w:rsidRDefault="009345F1" w:rsidP="009345F1">
      <w:pPr>
        <w:spacing w:after="0"/>
        <w:rPr>
          <w:rFonts w:ascii="Times New Roman" w:hAnsi="Times New Roman" w:cs="Times New Roman"/>
        </w:rPr>
      </w:pPr>
    </w:p>
    <w:p w:rsidR="00AA18D9" w:rsidRDefault="00AA18D9" w:rsidP="009345F1">
      <w:pPr>
        <w:spacing w:after="0"/>
        <w:rPr>
          <w:rFonts w:ascii="Times New Roman" w:hAnsi="Times New Roman" w:cs="Times New Roman"/>
        </w:rPr>
      </w:pPr>
      <w:r w:rsidRPr="00F5744A">
        <w:rPr>
          <w:rFonts w:ascii="Times New Roman" w:hAnsi="Times New Roman" w:cs="Times New Roman"/>
          <w:b/>
        </w:rPr>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utafiti utachukua takribani dakika </w:t>
      </w:r>
      <w:r w:rsidR="002867C0">
        <w:rPr>
          <w:rFonts w:ascii="Times New Roman" w:hAnsi="Times New Roman" w:cs="Times New Roman"/>
        </w:rPr>
        <w:t>10-15</w:t>
      </w:r>
      <w:r w:rsidRPr="00F5744A">
        <w:rPr>
          <w:rFonts w:ascii="Times New Roman" w:hAnsi="Times New Roman" w:cs="Times New Roman"/>
        </w:rPr>
        <w:t xml:space="preserve"> kwa </w:t>
      </w:r>
      <w:r w:rsidR="00364826">
        <w:rPr>
          <w:rFonts w:ascii="Times New Roman" w:hAnsi="Times New Roman" w:cs="Times New Roman"/>
        </w:rPr>
        <w:t xml:space="preserve"> mara ya kwanza </w:t>
      </w:r>
      <w:r w:rsidR="003F3BA7">
        <w:rPr>
          <w:rFonts w:ascii="Times New Roman" w:hAnsi="Times New Roman" w:cs="Times New Roman"/>
        </w:rPr>
        <w:t xml:space="preserve"> ya </w:t>
      </w:r>
      <w:r w:rsidR="00050693">
        <w:rPr>
          <w:rFonts w:ascii="Times New Roman" w:hAnsi="Times New Roman" w:cs="Times New Roman"/>
        </w:rPr>
        <w:t>ma</w:t>
      </w:r>
      <w:r w:rsidR="003F3BA7">
        <w:rPr>
          <w:rFonts w:ascii="Times New Roman" w:hAnsi="Times New Roman" w:cs="Times New Roman"/>
        </w:rPr>
        <w:t>tembeleo</w:t>
      </w:r>
      <w:r w:rsidRPr="00F5744A">
        <w:rPr>
          <w:rFonts w:ascii="Times New Roman" w:hAnsi="Times New Roman" w:cs="Times New Roman"/>
        </w:rPr>
        <w:t>.</w:t>
      </w:r>
    </w:p>
    <w:p w:rsidR="009345F1" w:rsidRPr="00F5744A" w:rsidRDefault="009345F1" w:rsidP="009345F1">
      <w:pPr>
        <w:spacing w:after="0"/>
        <w:rPr>
          <w:rFonts w:ascii="Times New Roman" w:hAnsi="Times New Roman" w:cs="Times New Roman"/>
        </w:rPr>
      </w:pPr>
    </w:p>
    <w:p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Pr="00F5744A">
        <w:rPr>
          <w:rFonts w:ascii="Times New Roman" w:hAnsi="Times New Roman" w:cs="Times New Roman"/>
        </w:rPr>
        <w:t xml:space="preserve"> Kila mikakati ya utafiti utafanyika katika </w:t>
      </w:r>
      <w:r w:rsidR="00364826">
        <w:rPr>
          <w:rFonts w:ascii="Times New Roman" w:hAnsi="Times New Roman" w:cs="Times New Roman"/>
        </w:rPr>
        <w:t>boma lako</w:t>
      </w:r>
      <w:r w:rsidRPr="00F5744A">
        <w:rPr>
          <w:rFonts w:ascii="Times New Roman" w:hAnsi="Times New Roman" w:cs="Times New Roman"/>
        </w:rPr>
        <w:t>.</w:t>
      </w:r>
    </w:p>
    <w:p w:rsidR="009345F1" w:rsidRPr="00F5744A" w:rsidRDefault="009345F1" w:rsidP="009345F1">
      <w:pPr>
        <w:spacing w:after="0"/>
        <w:rPr>
          <w:rFonts w:ascii="Times New Roman" w:hAnsi="Times New Roman" w:cs="Times New Roman"/>
        </w:rPr>
      </w:pPr>
    </w:p>
    <w:p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Manufaa</w:t>
      </w:r>
    </w:p>
    <w:p w:rsidR="000D4CF5" w:rsidRDefault="00AA18D9" w:rsidP="009345F1">
      <w:pPr>
        <w:spacing w:after="0"/>
        <w:rPr>
          <w:rFonts w:ascii="Times New Roman" w:hAnsi="Times New Roman" w:cs="Times New Roman"/>
        </w:rPr>
      </w:pPr>
      <w:r w:rsidRPr="00F5744A">
        <w:rPr>
          <w:rFonts w:ascii="Times New Roman" w:hAnsi="Times New Roman" w:cs="Times New Roman"/>
        </w:rPr>
        <w:t xml:space="preserve">Ukikubali kujibu haya maswali </w:t>
      </w:r>
      <w:r w:rsidR="000D4CF5" w:rsidRPr="00F5744A">
        <w:rPr>
          <w:rFonts w:ascii="Times New Roman" w:hAnsi="Times New Roman" w:cs="Times New Roman"/>
        </w:rPr>
        <w:t xml:space="preserve">hautanufaika kibinafsi ila </w:t>
      </w:r>
      <w:r w:rsidR="000D4CF5" w:rsidRPr="00EC074C">
        <w:rPr>
          <w:rFonts w:ascii="Times New Roman" w:hAnsi="Times New Roman" w:cs="Times New Roman"/>
        </w:rPr>
        <w:t>kutusaidia kuelewa</w:t>
      </w:r>
      <w:r w:rsidR="00364826">
        <w:rPr>
          <w:rFonts w:ascii="Times New Roman" w:hAnsi="Times New Roman" w:cs="Times New Roman"/>
        </w:rPr>
        <w:t xml:space="preserve"> mabadiliko ya idadi ya watu katika eneo hili kwa miaka michache iliyopita, na vile vile kutathimini uwezekano ya ukuaji wa mtoto.</w:t>
      </w:r>
    </w:p>
    <w:p w:rsidR="009345F1" w:rsidRPr="00F5744A" w:rsidRDefault="009345F1" w:rsidP="009345F1">
      <w:pPr>
        <w:spacing w:after="0"/>
        <w:rPr>
          <w:rFonts w:ascii="Times New Roman" w:hAnsi="Times New Roman" w:cs="Times New Roman"/>
        </w:rPr>
      </w:pPr>
    </w:p>
    <w:p w:rsidR="000D4CF5" w:rsidRPr="00F5744A" w:rsidRDefault="000D4CF5" w:rsidP="009345F1">
      <w:pPr>
        <w:spacing w:after="0"/>
        <w:rPr>
          <w:rFonts w:ascii="Times New Roman" w:hAnsi="Times New Roman" w:cs="Times New Roman"/>
          <w:b/>
        </w:rPr>
      </w:pPr>
      <w:r w:rsidRPr="00F5744A">
        <w:rPr>
          <w:rFonts w:ascii="Times New Roman" w:hAnsi="Times New Roman" w:cs="Times New Roman"/>
          <w:b/>
        </w:rPr>
        <w:t>Athari</w:t>
      </w:r>
      <w:ins w:id="0" w:author="OSBORN KWENA " w:date="2014-06-17T11:29:00Z">
        <w:r w:rsidR="00806051">
          <w:rPr>
            <w:rFonts w:ascii="Times New Roman" w:hAnsi="Times New Roman" w:cs="Times New Roman"/>
            <w:b/>
          </w:rPr>
          <w:t>/Usumbufu</w:t>
        </w:r>
      </w:ins>
    </w:p>
    <w:p w:rsidR="00806051" w:rsidRPr="00F5744A" w:rsidRDefault="00806051" w:rsidP="00806051">
      <w:pPr>
        <w:spacing w:after="0"/>
        <w:rPr>
          <w:ins w:id="1" w:author="OSBORN KWENA " w:date="2014-06-17T11:29:00Z"/>
          <w:rFonts w:ascii="Times New Roman" w:hAnsi="Times New Roman" w:cs="Times New Roman"/>
        </w:rPr>
      </w:pPr>
      <w:ins w:id="2" w:author="OSBORN KWENA " w:date="2014-06-17T11:29:00Z">
        <w:r w:rsidRPr="00F5744A">
          <w:rPr>
            <w:rFonts w:ascii="Times New Roman" w:hAnsi="Times New Roman" w:cs="Times New Roman"/>
          </w:rPr>
          <w:t xml:space="preserve">Madhara </w:t>
        </w:r>
        <w:r>
          <w:rPr>
            <w:rFonts w:ascii="Times New Roman" w:hAnsi="Times New Roman" w:cs="Times New Roman"/>
          </w:rPr>
          <w:t>yanayotarajiwa, usumbufu na madhara yanayohusiana na mradi  ni</w:t>
        </w:r>
        <w:r w:rsidRPr="00F5744A">
          <w:rPr>
            <w:rFonts w:ascii="Times New Roman" w:hAnsi="Times New Roman" w:cs="Times New Roman"/>
          </w:rPr>
          <w:t>:</w:t>
        </w:r>
      </w:ins>
    </w:p>
    <w:p w:rsidR="000D4CF5" w:rsidRPr="00F5744A" w:rsidRDefault="000D4CF5" w:rsidP="009345F1">
      <w:pPr>
        <w:spacing w:after="0"/>
        <w:rPr>
          <w:rFonts w:ascii="Times New Roman" w:hAnsi="Times New Roman" w:cs="Times New Roman"/>
        </w:rPr>
      </w:pPr>
      <w:del w:id="3" w:author="OSBORN KWENA " w:date="2014-06-17T11:29:00Z">
        <w:r w:rsidRPr="00F5744A" w:rsidDel="00806051">
          <w:rPr>
            <w:rFonts w:ascii="Times New Roman" w:hAnsi="Times New Roman" w:cs="Times New Roman"/>
          </w:rPr>
          <w:delText>Madhara yanayoweza kuletwa ni:</w:delText>
        </w:r>
      </w:del>
    </w:p>
    <w:p w:rsidR="000D4CF5" w:rsidRPr="00B161D2" w:rsidRDefault="000D4CF5" w:rsidP="009345F1">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w:t>
      </w:r>
      <w:r w:rsidR="00C075E6" w:rsidRPr="00B161D2">
        <w:rPr>
          <w:rFonts w:ascii="Times New Roman" w:hAnsi="Times New Roman" w:cs="Times New Roman"/>
        </w:rPr>
        <w:t>yatahusu maisha na afya yako. M</w:t>
      </w:r>
      <w:r w:rsidRPr="00B161D2">
        <w:rPr>
          <w:rFonts w:ascii="Times New Roman" w:hAnsi="Times New Roman" w:cs="Times New Roman"/>
        </w:rPr>
        <w:t xml:space="preserve">ajibu yako yote yatawekwa siri na tunatarajia athari ya kushiriki </w:t>
      </w:r>
      <w:r w:rsidR="003906CC">
        <w:rPr>
          <w:rFonts w:ascii="Times New Roman" w:hAnsi="Times New Roman" w:cs="Times New Roman"/>
        </w:rPr>
        <w:t>itapungizwa k</w:t>
      </w:r>
      <w:r w:rsidRPr="00B161D2">
        <w:rPr>
          <w:rFonts w:ascii="Times New Roman" w:hAnsi="Times New Roman" w:cs="Times New Roman"/>
        </w:rPr>
        <w:t>wa kiasi</w:t>
      </w:r>
      <w:r w:rsidR="003906CC">
        <w:rPr>
          <w:rFonts w:ascii="Times New Roman" w:hAnsi="Times New Roman" w:cs="Times New Roman"/>
        </w:rPr>
        <w:t xml:space="preserve"> kikubwa. </w:t>
      </w:r>
    </w:p>
    <w:p w:rsidR="000D4CF5" w:rsidRDefault="003906CC" w:rsidP="009345F1">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007D528E" w:rsidRPr="00B161D2">
        <w:rPr>
          <w:rFonts w:ascii="Times New Roman" w:hAnsi="Times New Roman" w:cs="Times New Roman"/>
        </w:rPr>
        <w:t>.</w:t>
      </w:r>
    </w:p>
    <w:p w:rsidR="009345F1" w:rsidRPr="009345F1" w:rsidRDefault="009345F1" w:rsidP="009345F1">
      <w:pPr>
        <w:spacing w:after="0"/>
        <w:rPr>
          <w:rFonts w:ascii="Times New Roman" w:hAnsi="Times New Roman" w:cs="Times New Roman"/>
        </w:rPr>
      </w:pPr>
    </w:p>
    <w:p w:rsidR="00E84546" w:rsidRPr="00F5744A" w:rsidRDefault="00E84546" w:rsidP="009345F1">
      <w:pPr>
        <w:spacing w:after="0"/>
        <w:rPr>
          <w:rFonts w:ascii="Times New Roman" w:hAnsi="Times New Roman" w:cs="Times New Roman"/>
          <w:b/>
        </w:rPr>
      </w:pPr>
      <w:r w:rsidRPr="00F5744A">
        <w:rPr>
          <w:rFonts w:ascii="Times New Roman" w:hAnsi="Times New Roman" w:cs="Times New Roman"/>
          <w:b/>
        </w:rPr>
        <w:lastRenderedPageBreak/>
        <w:t>U</w:t>
      </w:r>
      <w:r w:rsidR="007D528E" w:rsidRPr="00F5744A">
        <w:rPr>
          <w:rFonts w:ascii="Times New Roman" w:hAnsi="Times New Roman" w:cs="Times New Roman"/>
          <w:b/>
        </w:rPr>
        <w:t>siri</w:t>
      </w:r>
    </w:p>
    <w:p w:rsidR="00B161D2" w:rsidRPr="00B161D2" w:rsidRDefault="00B161D2" w:rsidP="009345F1">
      <w:pPr>
        <w:pStyle w:val="ListParagraph"/>
        <w:numPr>
          <w:ilvl w:val="0"/>
          <w:numId w:val="5"/>
        </w:numPr>
        <w:spacing w:after="0"/>
        <w:contextualSpacing w:val="0"/>
        <w:rPr>
          <w:rFonts w:ascii="Times New Roman" w:hAnsi="Times New Roman" w:cs="Times New Roman"/>
          <w:b/>
        </w:rPr>
      </w:pPr>
      <w:r w:rsidRPr="00B161D2">
        <w:rPr>
          <w:rFonts w:ascii="Times New Roman" w:hAnsi="Times New Roman" w:cs="Times New Roman"/>
          <w:b/>
        </w:rPr>
        <w:t>U</w:t>
      </w:r>
      <w:r w:rsidR="007D528E" w:rsidRPr="00B161D2">
        <w:rPr>
          <w:rFonts w:ascii="Times New Roman" w:hAnsi="Times New Roman" w:cs="Times New Roman"/>
          <w:b/>
        </w:rPr>
        <w:t>vunjaji wa usiri</w:t>
      </w:r>
      <w:r w:rsidR="007D528E" w:rsidRPr="00B161D2">
        <w:rPr>
          <w:rFonts w:ascii="Times New Roman" w:hAnsi="Times New Roman" w:cs="Times New Roman"/>
        </w:rPr>
        <w:t xml:space="preserve">: katika utafiti </w:t>
      </w:r>
      <w:r w:rsidR="003906CC">
        <w:rPr>
          <w:rFonts w:ascii="Times New Roman" w:hAnsi="Times New Roman" w:cs="Times New Roman"/>
        </w:rPr>
        <w:t xml:space="preserve">wowote </w:t>
      </w:r>
      <w:r w:rsidR="007573BA" w:rsidRPr="00B161D2">
        <w:rPr>
          <w:rFonts w:ascii="Times New Roman" w:hAnsi="Times New Roman" w:cs="Times New Roman"/>
        </w:rPr>
        <w:t>kuna</w:t>
      </w:r>
      <w:r w:rsidR="003906CC">
        <w:rPr>
          <w:rFonts w:ascii="Times New Roman" w:hAnsi="Times New Roman" w:cs="Times New Roman"/>
        </w:rPr>
        <w:t xml:space="preserve"> u</w:t>
      </w:r>
      <w:r w:rsidR="007573BA" w:rsidRPr="00B161D2">
        <w:rPr>
          <w:rFonts w:ascii="Times New Roman" w:hAnsi="Times New Roman" w:cs="Times New Roman"/>
        </w:rPr>
        <w:t xml:space="preserve">wezekano kuwa </w:t>
      </w:r>
      <w:r w:rsidR="003906CC">
        <w:rPr>
          <w:rFonts w:ascii="Times New Roman" w:hAnsi="Times New Roman" w:cs="Times New Roman"/>
        </w:rPr>
        <w:t>usiri u</w:t>
      </w:r>
      <w:r w:rsidR="007573BA" w:rsidRPr="00B161D2">
        <w:rPr>
          <w:rFonts w:ascii="Times New Roman" w:hAnsi="Times New Roman" w:cs="Times New Roman"/>
        </w:rPr>
        <w:t>naweza fichuka</w:t>
      </w:r>
      <w:r w:rsidR="003906CC">
        <w:rPr>
          <w:rFonts w:ascii="Times New Roman" w:hAnsi="Times New Roman" w:cs="Times New Roman"/>
        </w:rPr>
        <w:t>;</w:t>
      </w:r>
      <w:r w:rsidR="007573BA" w:rsidRPr="00B161D2">
        <w:rPr>
          <w:rFonts w:ascii="Times New Roman" w:hAnsi="Times New Roman" w:cs="Times New Roman"/>
        </w:rPr>
        <w:t xml:space="preserve"> </w:t>
      </w:r>
      <w:r w:rsidR="003906CC">
        <w:rPr>
          <w:rFonts w:ascii="Times New Roman" w:hAnsi="Times New Roman" w:cs="Times New Roman"/>
        </w:rPr>
        <w:t xml:space="preserve">hata </w:t>
      </w:r>
      <w:r w:rsidR="007573BA" w:rsidRPr="00B161D2">
        <w:rPr>
          <w:rFonts w:ascii="Times New Roman" w:hAnsi="Times New Roman" w:cs="Times New Roman"/>
        </w:rPr>
        <w:t>hivyo tunawe</w:t>
      </w:r>
      <w:r w:rsidR="003906CC">
        <w:rPr>
          <w:rFonts w:ascii="Times New Roman" w:hAnsi="Times New Roman" w:cs="Times New Roman"/>
        </w:rPr>
        <w:t>ka mikakati ya kupunguza athari hii</w:t>
      </w:r>
      <w:r w:rsidR="007573BA" w:rsidRPr="00B161D2">
        <w:rPr>
          <w:rFonts w:ascii="Times New Roman" w:hAnsi="Times New Roman" w:cs="Times New Roman"/>
        </w:rPr>
        <w:t>.</w:t>
      </w:r>
      <w:r w:rsidR="00C075E6" w:rsidRPr="00B161D2">
        <w:rPr>
          <w:rFonts w:ascii="Times New Roman" w:hAnsi="Times New Roman" w:cs="Times New Roman"/>
        </w:rPr>
        <w:t xml:space="preserve"> </w:t>
      </w:r>
    </w:p>
    <w:p w:rsidR="007D528E" w:rsidRPr="00B161D2" w:rsidRDefault="009B0AB4" w:rsidP="009345F1">
      <w:pPr>
        <w:pStyle w:val="ListParagraph"/>
        <w:numPr>
          <w:ilvl w:val="0"/>
          <w:numId w:val="5"/>
        </w:numPr>
        <w:spacing w:after="0"/>
        <w:contextualSpacing w:val="0"/>
        <w:rPr>
          <w:rFonts w:ascii="Times New Roman" w:hAnsi="Times New Roman" w:cs="Times New Roman"/>
          <w:b/>
        </w:rPr>
      </w:pPr>
      <w:r>
        <w:rPr>
          <w:rFonts w:ascii="Times New Roman" w:hAnsi="Times New Roman" w:cs="Times New Roman"/>
        </w:rPr>
        <w:t>Habari utakayotupatia kwenye huu</w:t>
      </w:r>
      <w:r w:rsidR="007573BA" w:rsidRPr="00B161D2">
        <w:rPr>
          <w:rFonts w:ascii="Times New Roman" w:hAnsi="Times New Roman" w:cs="Times New Roman"/>
        </w:rPr>
        <w:t xml:space="preserve"> utafiti </w:t>
      </w:r>
      <w:r>
        <w:rPr>
          <w:rFonts w:ascii="Times New Roman" w:hAnsi="Times New Roman" w:cs="Times New Roman"/>
        </w:rPr>
        <w:t>i</w:t>
      </w:r>
      <w:r w:rsidR="007573BA" w:rsidRPr="00B161D2">
        <w:rPr>
          <w:rFonts w:ascii="Times New Roman" w:hAnsi="Times New Roman" w:cs="Times New Roman"/>
        </w:rPr>
        <w:t>tawekwa siri.</w:t>
      </w:r>
      <w:r>
        <w:rPr>
          <w:rFonts w:ascii="Times New Roman" w:hAnsi="Times New Roman" w:cs="Times New Roman"/>
        </w:rPr>
        <w:t xml:space="preserve"> I</w:t>
      </w:r>
      <w:r w:rsidR="007573BA" w:rsidRPr="00B161D2">
        <w:rPr>
          <w:rFonts w:ascii="Times New Roman" w:hAnsi="Times New Roman" w:cs="Times New Roman"/>
        </w:rPr>
        <w:t>kiwa matokea ya huu utafiti yatachapishwa,majina na mambo mengine ya kibinafsi hayatahusishwa.</w:t>
      </w:r>
    </w:p>
    <w:p w:rsidR="00E84546" w:rsidRDefault="009B0AB4" w:rsidP="009345F1">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Kwa kupunguza madhara kw</w:t>
      </w:r>
      <w:r w:rsidR="007573BA" w:rsidRPr="00B161D2">
        <w:rPr>
          <w:rFonts w:ascii="Times New Roman" w:hAnsi="Times New Roman" w:cs="Times New Roman"/>
        </w:rPr>
        <w:t>a usiri,</w:t>
      </w:r>
      <w:r>
        <w:rPr>
          <w:rFonts w:ascii="Times New Roman" w:hAnsi="Times New Roman" w:cs="Times New Roman"/>
        </w:rPr>
        <w:t xml:space="preserve"> tutaweka vizuizi katika rek</w:t>
      </w:r>
      <w:r w:rsidR="007573BA" w:rsidRPr="00B161D2">
        <w:rPr>
          <w:rFonts w:ascii="Times New Roman" w:hAnsi="Times New Roman" w:cs="Times New Roman"/>
        </w:rPr>
        <w:t xml:space="preserve">odi za utafiti ila tu kwa wafanyikazi </w:t>
      </w:r>
      <w:r w:rsidR="005C6D94" w:rsidRPr="00B161D2">
        <w:rPr>
          <w:rFonts w:ascii="Times New Roman" w:hAnsi="Times New Roman" w:cs="Times New Roman"/>
        </w:rPr>
        <w:t>na watafiti</w:t>
      </w:r>
      <w:r>
        <w:rPr>
          <w:rFonts w:ascii="Times New Roman" w:hAnsi="Times New Roman" w:cs="Times New Roman"/>
        </w:rPr>
        <w:t xml:space="preserve"> na wafanyikazi wachache wa IPA</w:t>
      </w:r>
      <w:r w:rsidR="005C6D94" w:rsidRPr="00B161D2">
        <w:rPr>
          <w:rFonts w:ascii="Times New Roman" w:hAnsi="Times New Roman" w:cs="Times New Roman"/>
        </w:rPr>
        <w:t>.</w:t>
      </w:r>
      <w:r>
        <w:rPr>
          <w:rFonts w:ascii="Times New Roman" w:hAnsi="Times New Roman" w:cs="Times New Roman"/>
        </w:rPr>
        <w:t xml:space="preserve"> Habari</w:t>
      </w:r>
      <w:r w:rsidR="00CA1206" w:rsidRPr="00B161D2">
        <w:rPr>
          <w:rFonts w:ascii="Times New Roman" w:hAnsi="Times New Roman" w:cs="Times New Roman"/>
        </w:rPr>
        <w:t xml:space="preserve"> </w:t>
      </w:r>
      <w:r>
        <w:rPr>
          <w:rFonts w:ascii="Times New Roman" w:hAnsi="Times New Roman" w:cs="Times New Roman"/>
        </w:rPr>
        <w:t>zozote zianazokutambulisha</w:t>
      </w:r>
      <w:r w:rsidR="00CA1206" w:rsidRPr="00B161D2">
        <w:rPr>
          <w:rFonts w:ascii="Times New Roman" w:hAnsi="Times New Roman" w:cs="Times New Roman"/>
        </w:rPr>
        <w:t xml:space="preserve"> </w:t>
      </w:r>
      <w:r>
        <w:rPr>
          <w:rFonts w:ascii="Times New Roman" w:hAnsi="Times New Roman" w:cs="Times New Roman"/>
        </w:rPr>
        <w:t>zit</w:t>
      </w:r>
      <w:r w:rsidR="00CA1206" w:rsidRPr="00B161D2">
        <w:rPr>
          <w:rFonts w:ascii="Times New Roman" w:hAnsi="Times New Roman" w:cs="Times New Roman"/>
        </w:rPr>
        <w:t xml:space="preserve">awekwa </w:t>
      </w:r>
      <w:r>
        <w:rPr>
          <w:rFonts w:ascii="Times New Roman" w:hAnsi="Times New Roman" w:cs="Times New Roman"/>
        </w:rPr>
        <w:t xml:space="preserve">kando na majubu yako </w:t>
      </w:r>
      <w:r w:rsidR="00CA1206"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w:t>
      </w:r>
      <w:r w:rsidRPr="0061480E">
        <w:rPr>
          <w:rFonts w:ascii="Times New Roman" w:hAnsi="Times New Roman" w:cs="Times New Roman"/>
        </w:rPr>
        <w:t xml:space="preserve">Makaratasi yote yenye habari zako </w:t>
      </w:r>
      <w:r w:rsidR="00F02F91" w:rsidRPr="0061480E">
        <w:rPr>
          <w:rFonts w:ascii="Times New Roman" w:hAnsi="Times New Roman" w:cs="Times New Roman"/>
        </w:rPr>
        <w:t xml:space="preserve"> yatafungiwa mahali  pema. habari</w:t>
      </w:r>
      <w:r w:rsidR="00CA1206" w:rsidRPr="0061480E">
        <w:rPr>
          <w:rFonts w:ascii="Times New Roman" w:hAnsi="Times New Roman" w:cs="Times New Roman"/>
        </w:rPr>
        <w:t xml:space="preserve"> </w:t>
      </w:r>
      <w:r w:rsidR="00F02F91" w:rsidRPr="0061480E">
        <w:rPr>
          <w:rFonts w:ascii="Times New Roman" w:hAnsi="Times New Roman" w:cs="Times New Roman"/>
        </w:rPr>
        <w:t>z</w:t>
      </w:r>
      <w:r w:rsidR="00CA1206" w:rsidRPr="0061480E">
        <w:rPr>
          <w:rFonts w:ascii="Times New Roman" w:hAnsi="Times New Roman" w:cs="Times New Roman"/>
        </w:rPr>
        <w:t xml:space="preserve">ote ya </w:t>
      </w:r>
      <w:r w:rsidR="00F02F91" w:rsidRPr="0061480E">
        <w:rPr>
          <w:rFonts w:ascii="Times New Roman" w:hAnsi="Times New Roman" w:cs="Times New Roman"/>
        </w:rPr>
        <w:t xml:space="preserve">za </w:t>
      </w:r>
      <w:r w:rsidR="00CA1206" w:rsidRPr="0061480E">
        <w:rPr>
          <w:rFonts w:ascii="Times New Roman" w:hAnsi="Times New Roman" w:cs="Times New Roman"/>
        </w:rPr>
        <w:t xml:space="preserve">kielectroniki </w:t>
      </w:r>
      <w:r w:rsidR="00F02F91" w:rsidRPr="0061480E">
        <w:rPr>
          <w:rFonts w:ascii="Times New Roman" w:hAnsi="Times New Roman" w:cs="Times New Roman"/>
        </w:rPr>
        <w:t>zitakuwa</w:t>
      </w:r>
      <w:r w:rsidR="00CA1206" w:rsidRPr="0061480E">
        <w:rPr>
          <w:rFonts w:ascii="Times New Roman" w:hAnsi="Times New Roman" w:cs="Times New Roman"/>
        </w:rPr>
        <w:t xml:space="preserve"> ‘encrypted’.</w:t>
      </w:r>
      <w:r w:rsidR="00F02F91" w:rsidRPr="0061480E">
        <w:rPr>
          <w:rFonts w:ascii="Times New Roman" w:hAnsi="Times New Roman" w:cs="Times New Roman"/>
        </w:rPr>
        <w:t xml:space="preserve"> Habari</w:t>
      </w:r>
      <w:r w:rsidR="00CA1206" w:rsidRPr="0061480E">
        <w:rPr>
          <w:rFonts w:ascii="Times New Roman" w:hAnsi="Times New Roman" w:cs="Times New Roman"/>
        </w:rPr>
        <w:t xml:space="preserve"> </w:t>
      </w:r>
      <w:r w:rsidR="00F02F91" w:rsidRPr="0061480E">
        <w:rPr>
          <w:rFonts w:ascii="Times New Roman" w:hAnsi="Times New Roman" w:cs="Times New Roman"/>
        </w:rPr>
        <w:t xml:space="preserve">zako </w:t>
      </w:r>
      <w:r w:rsidR="00F02F91">
        <w:rPr>
          <w:rFonts w:ascii="Times New Roman" w:hAnsi="Times New Roman" w:cs="Times New Roman"/>
        </w:rPr>
        <w:t>za kibinafsi zaweza peanwa kama i</w:t>
      </w:r>
      <w:r w:rsidR="00CA1206" w:rsidRPr="00B161D2">
        <w:rPr>
          <w:rFonts w:ascii="Times New Roman" w:hAnsi="Times New Roman" w:cs="Times New Roman"/>
        </w:rPr>
        <w:t>nakubalika kisheria.</w:t>
      </w:r>
    </w:p>
    <w:p w:rsidR="009345F1" w:rsidRPr="009345F1" w:rsidRDefault="009345F1" w:rsidP="009345F1">
      <w:pPr>
        <w:spacing w:after="0"/>
        <w:rPr>
          <w:rFonts w:ascii="Times New Roman" w:hAnsi="Times New Roman" w:cs="Times New Roman"/>
        </w:rPr>
      </w:pPr>
    </w:p>
    <w:p w:rsidR="00CA1206" w:rsidRDefault="00F02F91" w:rsidP="009345F1">
      <w:pPr>
        <w:spacing w:after="0"/>
        <w:rPr>
          <w:rFonts w:ascii="Times New Roman" w:hAnsi="Times New Roman" w:cs="Times New Roman"/>
        </w:rPr>
      </w:pPr>
      <w:r>
        <w:rPr>
          <w:rFonts w:ascii="Times New Roman" w:hAnsi="Times New Roman" w:cs="Times New Roman"/>
          <w:b/>
        </w:rPr>
        <w:t>Kuweka rek</w:t>
      </w:r>
      <w:r w:rsidR="00CA1206" w:rsidRPr="00F5744A">
        <w:rPr>
          <w:rFonts w:ascii="Times New Roman" w:hAnsi="Times New Roman" w:cs="Times New Roman"/>
          <w:b/>
        </w:rPr>
        <w:t>odi za utafiti</w:t>
      </w:r>
      <w:r w:rsidR="00B161D2">
        <w:rPr>
          <w:rFonts w:ascii="Times New Roman" w:hAnsi="Times New Roman" w:cs="Times New Roman"/>
          <w:b/>
        </w:rPr>
        <w:t xml:space="preserve">: </w:t>
      </w:r>
      <w:r w:rsidR="00CA1206" w:rsidRPr="00F5744A">
        <w:rPr>
          <w:rFonts w:ascii="Times New Roman" w:hAnsi="Times New Roman" w:cs="Times New Roman"/>
        </w:rPr>
        <w:t>Wakati utafiti utakapo</w:t>
      </w:r>
      <w:r>
        <w:rPr>
          <w:rFonts w:ascii="Times New Roman" w:hAnsi="Times New Roman" w:cs="Times New Roman"/>
        </w:rPr>
        <w:t xml:space="preserve"> kamilika, watafiti</w:t>
      </w:r>
      <w:r w:rsidR="00CA1206" w:rsidRPr="00F5744A">
        <w:rPr>
          <w:rFonts w:ascii="Times New Roman" w:hAnsi="Times New Roman" w:cs="Times New Roman"/>
        </w:rPr>
        <w:t xml:space="preserve"> wanaweza </w:t>
      </w:r>
      <w:r>
        <w:rPr>
          <w:rFonts w:ascii="Times New Roman" w:hAnsi="Times New Roman" w:cs="Times New Roman"/>
        </w:rPr>
        <w:t>kuweka habari</w:t>
      </w:r>
      <w:r w:rsidR="00CA1206" w:rsidRPr="00F5744A">
        <w:rPr>
          <w:rFonts w:ascii="Times New Roman" w:hAnsi="Times New Roman" w:cs="Times New Roman"/>
        </w:rPr>
        <w:t xml:space="preserve"> yako kwa utafiti </w:t>
      </w:r>
      <w:r>
        <w:rPr>
          <w:rFonts w:ascii="Times New Roman" w:hAnsi="Times New Roman" w:cs="Times New Roman"/>
        </w:rPr>
        <w:t>ambao unaweza kufanywa baadaye nao au watafiti wengine.</w:t>
      </w:r>
      <w:r w:rsidRPr="00F5744A">
        <w:rPr>
          <w:rFonts w:ascii="Times New Roman" w:hAnsi="Times New Roman" w:cs="Times New Roman"/>
        </w:rPr>
        <w:t xml:space="preserve"> </w:t>
      </w:r>
      <w:r w:rsidR="0061480E" w:rsidRPr="0061480E">
        <w:rPr>
          <w:rFonts w:ascii="Times New Roman" w:hAnsi="Times New Roman" w:cs="Times New Roman"/>
        </w:rPr>
        <w:t>Tutaweka habari za huu utafiti kwa muda ambao utafiti huu utakuwa unaendelea na tafiti nyingine zitakazofuata. </w:t>
      </w:r>
      <w:r w:rsidR="0061480E">
        <w:rPr>
          <w:rFonts w:ascii="Times New Roman" w:hAnsi="Times New Roman" w:cs="Times New Roman"/>
        </w:rPr>
        <w:t xml:space="preserve"> </w:t>
      </w:r>
      <w:r>
        <w:rPr>
          <w:rFonts w:ascii="Times New Roman" w:hAnsi="Times New Roman" w:cs="Times New Roman"/>
        </w:rPr>
        <w:t>Hataua zote nilizokueleza hapo hawali zitatumiwa ili kuhifadhi usiru wa habari zako za kitafiti.</w:t>
      </w:r>
      <w:r w:rsidR="00E80064" w:rsidRPr="00F5744A">
        <w:rPr>
          <w:rFonts w:ascii="Times New Roman" w:hAnsi="Times New Roman" w:cs="Times New Roman"/>
        </w:rPr>
        <w:t>.</w:t>
      </w:r>
      <w:r>
        <w:rPr>
          <w:rFonts w:ascii="Times New Roman" w:hAnsi="Times New Roman" w:cs="Times New Roman"/>
        </w:rPr>
        <w:t>M</w:t>
      </w:r>
      <w:r w:rsidR="00E80064" w:rsidRPr="00F5744A">
        <w:rPr>
          <w:rFonts w:ascii="Times New Roman" w:hAnsi="Times New Roman" w:cs="Times New Roman"/>
        </w:rPr>
        <w:t xml:space="preserve">ajibu yako hayata athiri usaidizi IPA itapeana au </w:t>
      </w:r>
      <w:r>
        <w:rPr>
          <w:rFonts w:ascii="Times New Roman" w:hAnsi="Times New Roman" w:cs="Times New Roman"/>
        </w:rPr>
        <w:t>kuto</w:t>
      </w:r>
      <w:r w:rsidR="00E80064" w:rsidRPr="00F5744A">
        <w:rPr>
          <w:rFonts w:ascii="Times New Roman" w:hAnsi="Times New Roman" w:cs="Times New Roman"/>
        </w:rPr>
        <w:t>peana kwa</w:t>
      </w:r>
      <w:r>
        <w:rPr>
          <w:rFonts w:ascii="Times New Roman" w:hAnsi="Times New Roman" w:cs="Times New Roman"/>
        </w:rPr>
        <w:t xml:space="preserve">ko au kwa </w:t>
      </w:r>
      <w:r w:rsidR="00B161D2" w:rsidRPr="00F5744A">
        <w:rPr>
          <w:rFonts w:ascii="Times New Roman" w:hAnsi="Times New Roman" w:cs="Times New Roman"/>
        </w:rPr>
        <w:t>jamii</w:t>
      </w:r>
      <w:r>
        <w:rPr>
          <w:rFonts w:ascii="Times New Roman" w:hAnsi="Times New Roman" w:cs="Times New Roman"/>
        </w:rPr>
        <w:t xml:space="preserve"> yako</w:t>
      </w:r>
    </w:p>
    <w:p w:rsidR="009345F1" w:rsidRPr="00F5744A" w:rsidRDefault="009345F1" w:rsidP="009345F1">
      <w:pPr>
        <w:spacing w:after="0"/>
        <w:rPr>
          <w:rFonts w:ascii="Times New Roman" w:hAnsi="Times New Roman" w:cs="Times New Roman"/>
        </w:rPr>
      </w:pPr>
    </w:p>
    <w:p w:rsidR="00E80064" w:rsidRPr="00F5744A" w:rsidRDefault="00E80064" w:rsidP="009345F1">
      <w:pPr>
        <w:spacing w:after="0"/>
        <w:rPr>
          <w:rFonts w:ascii="Times New Roman" w:hAnsi="Times New Roman" w:cs="Times New Roman"/>
          <w:b/>
        </w:rPr>
      </w:pPr>
      <w:r w:rsidRPr="00F5744A">
        <w:rPr>
          <w:rFonts w:ascii="Times New Roman" w:hAnsi="Times New Roman" w:cs="Times New Roman"/>
          <w:b/>
        </w:rPr>
        <w:t>Kufidiwa au malipo</w:t>
      </w:r>
    </w:p>
    <w:p w:rsidR="00E80064" w:rsidRDefault="00E80064" w:rsidP="009345F1">
      <w:pPr>
        <w:spacing w:after="0"/>
        <w:rPr>
          <w:rFonts w:ascii="Times New Roman" w:hAnsi="Times New Roman" w:cs="Times New Roman"/>
        </w:rPr>
      </w:pPr>
      <w:r w:rsidRPr="00F5744A">
        <w:rPr>
          <w:rFonts w:ascii="Times New Roman" w:hAnsi="Times New Roman" w:cs="Times New Roman"/>
        </w:rPr>
        <w:t>Hautalipwa kushiriki katika utafiti</w:t>
      </w:r>
      <w:r w:rsidR="00B161D2">
        <w:rPr>
          <w:rFonts w:ascii="Times New Roman" w:hAnsi="Times New Roman" w:cs="Times New Roman"/>
        </w:rPr>
        <w:t xml:space="preserve"> </w:t>
      </w:r>
      <w:r w:rsidR="00B161D2" w:rsidRPr="00F5744A">
        <w:rPr>
          <w:rFonts w:ascii="Times New Roman" w:hAnsi="Times New Roman" w:cs="Times New Roman"/>
        </w:rPr>
        <w:t>huu</w:t>
      </w:r>
      <w:r w:rsidR="00B161D2">
        <w:rPr>
          <w:rFonts w:ascii="Times New Roman" w:hAnsi="Times New Roman" w:cs="Times New Roman"/>
        </w:rPr>
        <w:t>.</w:t>
      </w:r>
      <w:r w:rsidR="00B161D2" w:rsidRPr="0008367B">
        <w:rPr>
          <w:rFonts w:ascii="Times New Roman" w:hAnsi="Times New Roman" w:cs="Times New Roman"/>
        </w:rPr>
        <w:t xml:space="preserve"> </w:t>
      </w:r>
    </w:p>
    <w:p w:rsidR="009345F1" w:rsidRPr="00F5744A" w:rsidRDefault="009345F1" w:rsidP="009345F1">
      <w:pPr>
        <w:spacing w:after="0"/>
        <w:rPr>
          <w:rFonts w:ascii="Times New Roman" w:hAnsi="Times New Roman" w:cs="Times New Roman"/>
        </w:rPr>
      </w:pPr>
    </w:p>
    <w:p w:rsidR="00E80064" w:rsidRPr="00F5744A" w:rsidDel="00806051" w:rsidRDefault="00E80064" w:rsidP="009345F1">
      <w:pPr>
        <w:spacing w:after="0"/>
        <w:rPr>
          <w:del w:id="4" w:author="OSBORN KWENA " w:date="2014-06-17T11:30:00Z"/>
          <w:rFonts w:ascii="Times New Roman" w:hAnsi="Times New Roman" w:cs="Times New Roman"/>
          <w:b/>
        </w:rPr>
      </w:pPr>
      <w:del w:id="5" w:author="OSBORN KWENA " w:date="2014-06-17T11:30:00Z">
        <w:r w:rsidRPr="00F5744A" w:rsidDel="00806051">
          <w:rPr>
            <w:rFonts w:ascii="Times New Roman" w:hAnsi="Times New Roman" w:cs="Times New Roman"/>
            <w:b/>
          </w:rPr>
          <w:delText>Matibabu na kufidiwa kwa ajali</w:delText>
        </w:r>
      </w:del>
    </w:p>
    <w:p w:rsidR="00E80064" w:rsidDel="00806051" w:rsidRDefault="00E80064" w:rsidP="009345F1">
      <w:pPr>
        <w:spacing w:after="0"/>
        <w:rPr>
          <w:del w:id="6" w:author="OSBORN KWENA " w:date="2014-06-17T11:30:00Z"/>
          <w:rFonts w:ascii="Times New Roman" w:hAnsi="Times New Roman" w:cs="Times New Roman"/>
        </w:rPr>
      </w:pPr>
      <w:del w:id="7" w:author="OSBORN KWENA " w:date="2014-06-17T11:30:00Z">
        <w:r w:rsidRPr="00F5744A" w:rsidDel="00806051">
          <w:rPr>
            <w:rFonts w:ascii="Times New Roman" w:hAnsi="Times New Roman" w:cs="Times New Roman"/>
          </w:rPr>
          <w:delText>Ni muhimu kueleza IPA kama unaamini ya kwamba umeathiriwa kutokana na kushiriki katika utafiti huu.</w:delText>
        </w:r>
        <w:r w:rsidR="00F02F91" w:rsidDel="00806051">
          <w:rPr>
            <w:rFonts w:ascii="Times New Roman" w:hAnsi="Times New Roman" w:cs="Times New Roman"/>
          </w:rPr>
          <w:delText xml:space="preserve"> Unaweza kumu</w:delText>
        </w:r>
        <w:r w:rsidRPr="00F5744A" w:rsidDel="00806051">
          <w:rPr>
            <w:rFonts w:ascii="Times New Roman" w:hAnsi="Times New Roman" w:cs="Times New Roman"/>
          </w:rPr>
          <w:delText>elezea mfanyikazi wa IPA au um</w:delText>
        </w:r>
        <w:r w:rsidR="00F02F91" w:rsidDel="00806051">
          <w:rPr>
            <w:rFonts w:ascii="Times New Roman" w:hAnsi="Times New Roman" w:cs="Times New Roman"/>
          </w:rPr>
          <w:delText>u</w:delText>
        </w:r>
        <w:r w:rsidRPr="00F5744A" w:rsidDel="00806051">
          <w:rPr>
            <w:rFonts w:ascii="Times New Roman" w:hAnsi="Times New Roman" w:cs="Times New Roman"/>
          </w:rPr>
          <w:delText>pigie simu</w:delText>
        </w:r>
        <w:r w:rsidR="00F02F91" w:rsidDel="00806051">
          <w:rPr>
            <w:rFonts w:ascii="Times New Roman" w:hAnsi="Times New Roman" w:cs="Times New Roman"/>
          </w:rPr>
          <w:delText xml:space="preserve"> </w:delText>
        </w:r>
        <w:r w:rsidR="00090819" w:rsidDel="00806051">
          <w:rPr>
            <w:rFonts w:ascii="Times New Roman" w:hAnsi="Times New Roman" w:cs="Times New Roman"/>
          </w:rPr>
          <w:delText>(Nambari ya simu-0728</w:delText>
        </w:r>
        <w:r w:rsidR="009345F1" w:rsidDel="00806051">
          <w:rPr>
            <w:rFonts w:ascii="Times New Roman" w:hAnsi="Times New Roman" w:cs="Times New Roman"/>
          </w:rPr>
          <w:delText>-</w:delText>
        </w:r>
        <w:r w:rsidR="00090819" w:rsidDel="00806051">
          <w:rPr>
            <w:rFonts w:ascii="Times New Roman" w:hAnsi="Times New Roman" w:cs="Times New Roman"/>
          </w:rPr>
          <w:delText>716</w:delText>
        </w:r>
        <w:r w:rsidR="009345F1" w:rsidDel="00806051">
          <w:rPr>
            <w:rFonts w:ascii="Times New Roman" w:hAnsi="Times New Roman" w:cs="Times New Roman"/>
          </w:rPr>
          <w:delText>-</w:delText>
        </w:r>
        <w:r w:rsidR="00090819" w:rsidDel="00806051">
          <w:rPr>
            <w:rFonts w:ascii="Times New Roman" w:hAnsi="Times New Roman" w:cs="Times New Roman"/>
          </w:rPr>
          <w:delText>661.</w:delText>
        </w:r>
        <w:r w:rsidR="002E2D70" w:rsidRPr="00F5744A" w:rsidDel="00806051">
          <w:rPr>
            <w:rFonts w:ascii="Times New Roman" w:hAnsi="Times New Roman" w:cs="Times New Roman"/>
          </w:rPr>
          <w:delText xml:space="preserve"> Ikiwa ume</w:delText>
        </w:r>
        <w:r w:rsidR="00F02F91" w:rsidDel="00806051">
          <w:rPr>
            <w:rFonts w:ascii="Times New Roman" w:hAnsi="Times New Roman" w:cs="Times New Roman"/>
          </w:rPr>
          <w:delText xml:space="preserve">athiriwa kutokana na utafiti huu wa </w:delText>
        </w:r>
        <w:r w:rsidR="002E2D70" w:rsidRPr="00F5744A" w:rsidDel="00806051">
          <w:rPr>
            <w:rFonts w:ascii="Times New Roman" w:hAnsi="Times New Roman" w:cs="Times New Roman"/>
          </w:rPr>
          <w:delText xml:space="preserve">kufatilia, IPA itakushugulikia </w:delText>
        </w:r>
        <w:r w:rsidR="00F02F91" w:rsidDel="00806051">
          <w:rPr>
            <w:rFonts w:ascii="Times New Roman" w:hAnsi="Times New Roman" w:cs="Times New Roman"/>
          </w:rPr>
          <w:delText xml:space="preserve">kwa </w:delText>
        </w:r>
        <w:r w:rsidR="002E2D70" w:rsidRPr="00F5744A" w:rsidDel="00806051">
          <w:rPr>
            <w:rFonts w:ascii="Times New Roman" w:hAnsi="Times New Roman" w:cs="Times New Roman"/>
          </w:rPr>
          <w:delText>upande wa matibabu.</w:delText>
        </w:r>
        <w:bookmarkStart w:id="8" w:name="_GoBack"/>
        <w:bookmarkEnd w:id="8"/>
      </w:del>
    </w:p>
    <w:p w:rsidR="009345F1" w:rsidRPr="00F5744A" w:rsidRDefault="009345F1" w:rsidP="009345F1">
      <w:pPr>
        <w:spacing w:after="0"/>
        <w:rPr>
          <w:rFonts w:ascii="Times New Roman" w:hAnsi="Times New Roman" w:cs="Times New Roman"/>
        </w:rPr>
      </w:pPr>
    </w:p>
    <w:p w:rsidR="002E2D70" w:rsidRPr="00F5744A" w:rsidRDefault="002E2D70" w:rsidP="009345F1">
      <w:pPr>
        <w:spacing w:after="0"/>
        <w:rPr>
          <w:rFonts w:ascii="Times New Roman" w:hAnsi="Times New Roman" w:cs="Times New Roman"/>
          <w:b/>
        </w:rPr>
      </w:pPr>
      <w:r w:rsidRPr="00F5744A">
        <w:rPr>
          <w:rFonts w:ascii="Times New Roman" w:hAnsi="Times New Roman" w:cs="Times New Roman"/>
          <w:b/>
        </w:rPr>
        <w:t>Haki</w:t>
      </w:r>
    </w:p>
    <w:p w:rsidR="00E80064" w:rsidRPr="009345F1" w:rsidRDefault="002E2D70" w:rsidP="009345F1">
      <w:pPr>
        <w:spacing w:after="0"/>
        <w:rPr>
          <w:rFonts w:ascii="Times New Roman" w:hAnsi="Times New Roman" w:cs="Times New Roman"/>
          <w:b/>
        </w:rPr>
      </w:pPr>
      <w:r w:rsidRPr="00F5744A">
        <w:rPr>
          <w:rFonts w:ascii="Times New Roman" w:hAnsi="Times New Roman" w:cs="Times New Roman"/>
          <w:b/>
        </w:rPr>
        <w:t>Kushiriki katika mradi ni kwa hiari na si lazima.</w:t>
      </w:r>
      <w:r w:rsidR="009345F1">
        <w:rPr>
          <w:rFonts w:ascii="Times New Roman" w:hAnsi="Times New Roman" w:cs="Times New Roman"/>
          <w:b/>
        </w:rPr>
        <w:t xml:space="preserve"> </w:t>
      </w:r>
      <w:r w:rsidR="00F02F91">
        <w:rPr>
          <w:rFonts w:ascii="Times New Roman" w:hAnsi="Times New Roman" w:cs="Times New Roman"/>
        </w:rPr>
        <w:t>Uko na haki ya</w:t>
      </w:r>
      <w:r w:rsidR="00BD4D48">
        <w:rPr>
          <w:rFonts w:ascii="Times New Roman" w:hAnsi="Times New Roman" w:cs="Times New Roman"/>
        </w:rPr>
        <w:t xml:space="preserve"> </w:t>
      </w:r>
      <w:r w:rsidRPr="00F5744A">
        <w:rPr>
          <w:rFonts w:ascii="Times New Roman" w:hAnsi="Times New Roman" w:cs="Times New Roman"/>
        </w:rPr>
        <w:t xml:space="preserve">kukataa kuendelea </w:t>
      </w:r>
      <w:r w:rsidR="00BD4D48">
        <w:rPr>
          <w:rFonts w:ascii="Times New Roman" w:hAnsi="Times New Roman" w:cs="Times New Roman"/>
        </w:rPr>
        <w:t>au</w:t>
      </w:r>
      <w:r w:rsidRPr="00F5744A">
        <w:rPr>
          <w:rFonts w:ascii="Times New Roman" w:hAnsi="Times New Roman" w:cs="Times New Roman"/>
        </w:rPr>
        <w:t xml:space="preserve"> kujiondoa kutoka katika utafiti </w:t>
      </w:r>
      <w:r w:rsidR="00BD4D48">
        <w:rPr>
          <w:rFonts w:ascii="Times New Roman" w:hAnsi="Times New Roman" w:cs="Times New Roman"/>
        </w:rPr>
        <w:t xml:space="preserve">kwa </w:t>
      </w:r>
      <w:r w:rsidRPr="00F5744A">
        <w:rPr>
          <w:rFonts w:ascii="Times New Roman" w:hAnsi="Times New Roman" w:cs="Times New Roman"/>
        </w:rPr>
        <w:t>wakati wowote bila kuadhibiwa au kupoteza lolote lenye manufaa kwako</w:t>
      </w:r>
    </w:p>
    <w:p w:rsidR="009345F1" w:rsidRDefault="009345F1" w:rsidP="009345F1">
      <w:pPr>
        <w:spacing w:after="0"/>
        <w:rPr>
          <w:rFonts w:ascii="Times New Roman" w:hAnsi="Times New Roman" w:cs="Times New Roman"/>
          <w:b/>
        </w:rPr>
      </w:pPr>
    </w:p>
    <w:p w:rsidR="009345F1" w:rsidRDefault="002E2D70" w:rsidP="009345F1">
      <w:pPr>
        <w:spacing w:after="0"/>
        <w:rPr>
          <w:rFonts w:ascii="Times New Roman" w:hAnsi="Times New Roman" w:cs="Times New Roman"/>
          <w:b/>
        </w:rPr>
      </w:pPr>
      <w:r w:rsidRPr="00F5744A">
        <w:rPr>
          <w:rFonts w:ascii="Times New Roman" w:hAnsi="Times New Roman" w:cs="Times New Roman"/>
          <w:b/>
        </w:rPr>
        <w:t>Maswali</w:t>
      </w:r>
    </w:p>
    <w:p w:rsidR="002E2D70" w:rsidRPr="00F5744A" w:rsidRDefault="002E2D70" w:rsidP="009345F1">
      <w:pPr>
        <w:spacing w:after="0"/>
        <w:rPr>
          <w:rFonts w:ascii="Times New Roman" w:hAnsi="Times New Roman" w:cs="Times New Roman"/>
          <w:b/>
        </w:rPr>
      </w:pPr>
      <w:r w:rsidRPr="00F5744A">
        <w:rPr>
          <w:rFonts w:ascii="Times New Roman" w:hAnsi="Times New Roman" w:cs="Times New Roman"/>
        </w:rPr>
        <w:t>Kama una swali au pendekezo wakati wowote, unaweza kupiga simu kwa WASH BENEFITS Hotline kwa nambari 0728716661. Ukiwa una</w:t>
      </w:r>
      <w:r w:rsidR="00BD4D48">
        <w:rPr>
          <w:rFonts w:ascii="Times New Roman" w:hAnsi="Times New Roman" w:cs="Times New Roman"/>
        </w:rPr>
        <w:t xml:space="preserve"> </w:t>
      </w:r>
      <w:r w:rsidRPr="00F5744A">
        <w:rPr>
          <w:rFonts w:ascii="Times New Roman" w:hAnsi="Times New Roman" w:cs="Times New Roman"/>
        </w:rPr>
        <w:t xml:space="preserve">maswali ya ziada kuhusu haki yako kwa utafiti, unaweza </w:t>
      </w:r>
      <w:r w:rsidR="00BD4D48">
        <w:rPr>
          <w:rFonts w:ascii="Times New Roman" w:hAnsi="Times New Roman" w:cs="Times New Roman"/>
        </w:rPr>
        <w:t>ku</w:t>
      </w:r>
      <w:r w:rsidRPr="00F5744A">
        <w:rPr>
          <w:rFonts w:ascii="Times New Roman" w:hAnsi="Times New Roman" w:cs="Times New Roman"/>
        </w:rPr>
        <w:t>wasiliana na KEMRI ETHICS review committee kwa nambari 0722205901 ama 0733-400003.</w:t>
      </w:r>
    </w:p>
    <w:p w:rsidR="00E84546" w:rsidRPr="009345F1" w:rsidRDefault="002E2D70" w:rsidP="009345F1">
      <w:pPr>
        <w:spacing w:after="0"/>
        <w:rPr>
          <w:rStyle w:val="Hyperlink"/>
          <w:rFonts w:ascii="Times New Roman" w:hAnsi="Times New Roman" w:cs="Times New Roman"/>
          <w:u w:val="none"/>
        </w:rPr>
      </w:pPr>
      <w:r w:rsidRPr="00F5744A">
        <w:rPr>
          <w:rFonts w:ascii="Times New Roman" w:hAnsi="Times New Roman" w:cs="Times New Roman"/>
        </w:rPr>
        <w:t xml:space="preserve">Ukiwa na swali au pendekezo kuhusiana na haki </w:t>
      </w:r>
      <w:r w:rsidR="00BD4D48">
        <w:rPr>
          <w:rFonts w:ascii="Times New Roman" w:hAnsi="Times New Roman" w:cs="Times New Roman"/>
        </w:rPr>
        <w:t xml:space="preserve">zako </w:t>
      </w:r>
      <w:r w:rsidR="000377E4" w:rsidRPr="00F5744A">
        <w:rPr>
          <w:rFonts w:ascii="Times New Roman" w:hAnsi="Times New Roman" w:cs="Times New Roman"/>
        </w:rPr>
        <w:t>na</w:t>
      </w:r>
      <w:r w:rsidR="00BD4D48">
        <w:rPr>
          <w:rFonts w:ascii="Times New Roman" w:hAnsi="Times New Roman" w:cs="Times New Roman"/>
        </w:rPr>
        <w:t xml:space="preserve"> jinsi unavyoshughulikiwa </w:t>
      </w:r>
      <w:r w:rsidR="000377E4" w:rsidRPr="00F5744A">
        <w:rPr>
          <w:rFonts w:ascii="Times New Roman" w:hAnsi="Times New Roman" w:cs="Times New Roman"/>
          <w:color w:val="00B0F0"/>
        </w:rPr>
        <w:t xml:space="preserve"> </w:t>
      </w:r>
      <w:r w:rsidR="000377E4" w:rsidRPr="00F5744A">
        <w:rPr>
          <w:rFonts w:ascii="Times New Roman" w:hAnsi="Times New Roman" w:cs="Times New Roman"/>
        </w:rPr>
        <w:t xml:space="preserve">kama </w:t>
      </w:r>
      <w:r w:rsidR="00BD4D48">
        <w:rPr>
          <w:rFonts w:ascii="Times New Roman" w:hAnsi="Times New Roman" w:cs="Times New Roman"/>
        </w:rPr>
        <w:t>mshiriki kwenye utafiti</w:t>
      </w:r>
      <w:r w:rsidR="000377E4" w:rsidRPr="00F5744A">
        <w:rPr>
          <w:rFonts w:ascii="Times New Roman" w:hAnsi="Times New Roman" w:cs="Times New Roman"/>
        </w:rPr>
        <w:t xml:space="preserve">, </w:t>
      </w:r>
      <w:r w:rsidR="00BD4D48">
        <w:rPr>
          <w:rFonts w:ascii="Times New Roman" w:hAnsi="Times New Roman" w:cs="Times New Roman"/>
        </w:rPr>
        <w:t>una</w:t>
      </w:r>
      <w:r w:rsidR="000377E4" w:rsidRPr="00F5744A">
        <w:rPr>
          <w:rFonts w:ascii="Times New Roman" w:hAnsi="Times New Roman" w:cs="Times New Roman"/>
        </w:rPr>
        <w:t>waweza kuwasiliana na ofisi ya UC BARKELEYS Committee for the protection of human Subjects,</w:t>
      </w:r>
      <w:r w:rsidR="00090819">
        <w:rPr>
          <w:rFonts w:ascii="Times New Roman" w:hAnsi="Times New Roman" w:cs="Times New Roman"/>
        </w:rPr>
        <w:t xml:space="preserve"> </w:t>
      </w:r>
      <w:r w:rsidR="000377E4" w:rsidRPr="00F5744A">
        <w:rPr>
          <w:rFonts w:ascii="Times New Roman" w:hAnsi="Times New Roman" w:cs="Times New Roman"/>
        </w:rPr>
        <w:t xml:space="preserve">kwa nambari </w:t>
      </w:r>
      <w:r w:rsidR="00090819">
        <w:rPr>
          <w:rFonts w:ascii="Times New Roman" w:hAnsi="Times New Roman" w:cs="Times New Roman"/>
        </w:rPr>
        <w:t>+1-</w:t>
      </w:r>
      <w:r w:rsidR="000377E4" w:rsidRPr="00F5744A">
        <w:rPr>
          <w:rFonts w:ascii="Times New Roman" w:hAnsi="Times New Roman" w:cs="Times New Roman"/>
        </w:rPr>
        <w:t xml:space="preserve">510-642-7461 ama </w:t>
      </w:r>
      <w:hyperlink r:id="rId9" w:history="1">
        <w:r w:rsidR="000377E4" w:rsidRPr="00F5744A">
          <w:rPr>
            <w:rStyle w:val="Hyperlink"/>
            <w:rFonts w:ascii="Times New Roman" w:hAnsi="Times New Roman" w:cs="Times New Roman"/>
          </w:rPr>
          <w:t>subjects@berkeley.edu</w:t>
        </w:r>
      </w:hyperlink>
      <w:r w:rsidR="009345F1" w:rsidRPr="009345F1">
        <w:rPr>
          <w:rStyle w:val="Hyperlink"/>
          <w:rFonts w:ascii="Times New Roman" w:hAnsi="Times New Roman" w:cs="Times New Roman"/>
          <w:color w:val="auto"/>
          <w:u w:val="none"/>
        </w:rPr>
        <w:t>.</w:t>
      </w:r>
    </w:p>
    <w:p w:rsidR="009345F1" w:rsidRPr="00F5744A" w:rsidRDefault="009345F1" w:rsidP="009345F1">
      <w:pPr>
        <w:spacing w:after="0"/>
        <w:rPr>
          <w:rFonts w:ascii="Times New Roman" w:hAnsi="Times New Roman" w:cs="Times New Roman"/>
        </w:rPr>
      </w:pPr>
    </w:p>
    <w:p w:rsidR="000377E4" w:rsidRPr="00F5744A" w:rsidRDefault="000377E4" w:rsidP="009345F1">
      <w:pPr>
        <w:spacing w:after="0"/>
        <w:rPr>
          <w:rFonts w:ascii="Times New Roman" w:hAnsi="Times New Roman" w:cs="Times New Roman"/>
          <w:b/>
        </w:rPr>
      </w:pPr>
      <w:r w:rsidRPr="00F5744A">
        <w:rPr>
          <w:rFonts w:ascii="Times New Roman" w:hAnsi="Times New Roman" w:cs="Times New Roman"/>
          <w:b/>
        </w:rPr>
        <w:t>IDHINI</w:t>
      </w:r>
    </w:p>
    <w:p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Umepewa nakala ya fomu </w:t>
      </w:r>
      <w:r w:rsidR="00BD4D48">
        <w:rPr>
          <w:rFonts w:ascii="Times New Roman" w:hAnsi="Times New Roman" w:cs="Times New Roman"/>
        </w:rPr>
        <w:t>hii ya idhini</w:t>
      </w:r>
      <w:r w:rsidRPr="00F5744A">
        <w:rPr>
          <w:rFonts w:ascii="Times New Roman" w:hAnsi="Times New Roman" w:cs="Times New Roman"/>
        </w:rPr>
        <w:t>.</w:t>
      </w:r>
    </w:p>
    <w:p w:rsidR="00BD4D48" w:rsidRDefault="000377E4" w:rsidP="009345F1">
      <w:pPr>
        <w:spacing w:after="0"/>
        <w:rPr>
          <w:rFonts w:ascii="Times New Roman" w:hAnsi="Times New Roman" w:cs="Times New Roman"/>
        </w:rPr>
      </w:pPr>
      <w:r w:rsidRPr="00F5744A">
        <w:rPr>
          <w:rFonts w:ascii="Times New Roman" w:hAnsi="Times New Roman" w:cs="Times New Roman"/>
        </w:rPr>
        <w:t xml:space="preserve">Ukipenda kushiriki katika mradi huu, </w:t>
      </w:r>
      <w:r w:rsidR="00BD4D48">
        <w:rPr>
          <w:rFonts w:ascii="Times New Roman" w:hAnsi="Times New Roman" w:cs="Times New Roman"/>
        </w:rPr>
        <w:t>tafadhali nieleze kwamba ungependelea kushiriki</w:t>
      </w:r>
    </w:p>
    <w:p w:rsidR="000377E4" w:rsidRPr="00F5744A" w:rsidRDefault="000377E4" w:rsidP="009345F1">
      <w:pPr>
        <w:spacing w:after="0"/>
        <w:rPr>
          <w:rFonts w:ascii="Times New Roman" w:hAnsi="Times New Roman" w:cs="Times New Roman"/>
        </w:rPr>
      </w:pPr>
    </w:p>
    <w:p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rsidR="00F5744A"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Jina la mshiriki(tafadhali andika)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Tarehe</w:t>
      </w:r>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A35" w:rsidRDefault="00813A35" w:rsidP="002A532F">
      <w:pPr>
        <w:spacing w:after="0" w:line="240" w:lineRule="auto"/>
      </w:pPr>
      <w:r>
        <w:separator/>
      </w:r>
    </w:p>
  </w:endnote>
  <w:endnote w:type="continuationSeparator" w:id="0">
    <w:p w:rsidR="00813A35" w:rsidRDefault="00813A35" w:rsidP="002A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32F" w:rsidRDefault="002A532F" w:rsidP="002A532F">
    <w:pPr>
      <w:pStyle w:val="Footer"/>
    </w:pPr>
    <w:r>
      <w:t xml:space="preserve">CPHS Protocol </w:t>
    </w:r>
    <w:r w:rsidRPr="00CC4226">
      <w:t>#2011-09-3654</w:t>
    </w:r>
  </w:p>
  <w:p w:rsidR="002A532F" w:rsidRDefault="002A5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A35" w:rsidRDefault="00813A35" w:rsidP="002A532F">
      <w:pPr>
        <w:spacing w:after="0" w:line="240" w:lineRule="auto"/>
      </w:pPr>
      <w:r>
        <w:separator/>
      </w:r>
    </w:p>
  </w:footnote>
  <w:footnote w:type="continuationSeparator" w:id="0">
    <w:p w:rsidR="00813A35" w:rsidRDefault="00813A35" w:rsidP="002A5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857082"/>
      <w:docPartObj>
        <w:docPartGallery w:val="Page Numbers (Top of Page)"/>
        <w:docPartUnique/>
      </w:docPartObj>
    </w:sdtPr>
    <w:sdtEndPr>
      <w:rPr>
        <w:noProof/>
      </w:rPr>
    </w:sdtEndPr>
    <w:sdtContent>
      <w:p w:rsidR="002A532F" w:rsidRDefault="002A532F">
        <w:pPr>
          <w:pStyle w:val="Header"/>
          <w:jc w:val="right"/>
        </w:pPr>
        <w:r>
          <w:fldChar w:fldCharType="begin"/>
        </w:r>
        <w:r>
          <w:instrText xml:space="preserve"> PAGE   \* MERGEFORMAT </w:instrText>
        </w:r>
        <w:r>
          <w:fldChar w:fldCharType="separate"/>
        </w:r>
        <w:r w:rsidR="00806051">
          <w:rPr>
            <w:noProof/>
          </w:rPr>
          <w:t>2</w:t>
        </w:r>
        <w:r>
          <w:rPr>
            <w:noProof/>
          </w:rPr>
          <w:fldChar w:fldCharType="end"/>
        </w:r>
      </w:p>
    </w:sdtContent>
  </w:sdt>
  <w:p w:rsidR="002A532F" w:rsidRDefault="002A5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D4CF5"/>
    <w:rsid w:val="00154BEA"/>
    <w:rsid w:val="001B017D"/>
    <w:rsid w:val="00264FA3"/>
    <w:rsid w:val="002867C0"/>
    <w:rsid w:val="002A532F"/>
    <w:rsid w:val="002E2D70"/>
    <w:rsid w:val="003427DF"/>
    <w:rsid w:val="00346229"/>
    <w:rsid w:val="00353EDB"/>
    <w:rsid w:val="00364826"/>
    <w:rsid w:val="003906CC"/>
    <w:rsid w:val="003B2BEB"/>
    <w:rsid w:val="003F3BA7"/>
    <w:rsid w:val="005A066A"/>
    <w:rsid w:val="005C6D94"/>
    <w:rsid w:val="005D15F5"/>
    <w:rsid w:val="0061480E"/>
    <w:rsid w:val="00670AE1"/>
    <w:rsid w:val="007204F9"/>
    <w:rsid w:val="007573BA"/>
    <w:rsid w:val="007D528E"/>
    <w:rsid w:val="00806051"/>
    <w:rsid w:val="00813A35"/>
    <w:rsid w:val="008C28B9"/>
    <w:rsid w:val="008F2A3C"/>
    <w:rsid w:val="00906712"/>
    <w:rsid w:val="009345F1"/>
    <w:rsid w:val="009B0AB4"/>
    <w:rsid w:val="00A21E31"/>
    <w:rsid w:val="00A93683"/>
    <w:rsid w:val="00AA18D9"/>
    <w:rsid w:val="00AB552A"/>
    <w:rsid w:val="00AC5093"/>
    <w:rsid w:val="00B161D2"/>
    <w:rsid w:val="00B96612"/>
    <w:rsid w:val="00BD41C8"/>
    <w:rsid w:val="00BD4D48"/>
    <w:rsid w:val="00C075E6"/>
    <w:rsid w:val="00C577BE"/>
    <w:rsid w:val="00CA1206"/>
    <w:rsid w:val="00D20335"/>
    <w:rsid w:val="00D37962"/>
    <w:rsid w:val="00DC6D4A"/>
    <w:rsid w:val="00DE06AE"/>
    <w:rsid w:val="00E010EE"/>
    <w:rsid w:val="00E446CE"/>
    <w:rsid w:val="00E80064"/>
    <w:rsid w:val="00E84546"/>
    <w:rsid w:val="00EB29CD"/>
    <w:rsid w:val="00EC074C"/>
    <w:rsid w:val="00F02F91"/>
    <w:rsid w:val="00F176F0"/>
    <w:rsid w:val="00F51213"/>
    <w:rsid w:val="00F5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2A5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2F"/>
  </w:style>
  <w:style w:type="paragraph" w:styleId="Footer">
    <w:name w:val="footer"/>
    <w:basedOn w:val="Normal"/>
    <w:link w:val="FooterChar"/>
    <w:uiPriority w:val="99"/>
    <w:unhideWhenUsed/>
    <w:rsid w:val="002A5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2A5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2F"/>
  </w:style>
  <w:style w:type="paragraph" w:styleId="Footer">
    <w:name w:val="footer"/>
    <w:basedOn w:val="Normal"/>
    <w:link w:val="FooterChar"/>
    <w:uiPriority w:val="99"/>
    <w:unhideWhenUsed/>
    <w:rsid w:val="002A5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2014-06-17T08:36:00Z</dcterms:created>
  <dcterms:modified xsi:type="dcterms:W3CDTF">2014-06-17T08:36:00Z</dcterms:modified>
</cp:coreProperties>
</file>