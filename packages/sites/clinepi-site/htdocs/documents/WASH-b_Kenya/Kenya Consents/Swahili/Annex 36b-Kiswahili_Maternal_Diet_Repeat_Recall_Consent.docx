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F58" w:rsidRPr="009A5DA7" w:rsidRDefault="00B27400" w:rsidP="009A5DA7">
      <w:pPr>
        <w:keepNext/>
        <w:keepLines/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3A45E2" wp14:editId="4A97AD5E">
            <wp:simplePos x="0" y="0"/>
            <wp:positionH relativeFrom="column">
              <wp:posOffset>2066925</wp:posOffset>
            </wp:positionH>
            <wp:positionV relativeFrom="paragraph">
              <wp:posOffset>-759460</wp:posOffset>
            </wp:positionV>
            <wp:extent cx="1100455" cy="542925"/>
            <wp:effectExtent l="0" t="0" r="4445" b="952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542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2959">
        <w:rPr>
          <w:rFonts w:ascii="Times New Roman" w:hAnsi="Times New Roman" w:cs="Times New Roman"/>
          <w:b/>
        </w:rPr>
        <w:t>FOMU YA KUOMBA RUHUSA</w:t>
      </w:r>
    </w:p>
    <w:p w:rsidR="00DB7267" w:rsidRPr="0008367B" w:rsidRDefault="00902959" w:rsidP="00652F58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 xml:space="preserve"> FOMU YA KUOMBA RUHUSA YA KUANDIKWA MAREJELEO YA UKUMBUSHO WA LISHE YA AKINA MAMA</w:t>
      </w:r>
    </w:p>
    <w:p w:rsidR="00DB7267" w:rsidRDefault="00DB7267" w:rsidP="00DB7267">
      <w:pPr>
        <w:keepNext/>
        <w:keepLines/>
        <w:spacing w:after="0" w:line="240" w:lineRule="auto"/>
        <w:jc w:val="both"/>
        <w:outlineLvl w:val="0"/>
        <w:rPr>
          <w:rFonts w:ascii="Times New Roman" w:eastAsiaTheme="majorEastAsia" w:hAnsi="Times New Roman" w:cs="Times New Roman"/>
          <w:b/>
          <w:bCs/>
        </w:rPr>
      </w:pPr>
    </w:p>
    <w:p w:rsidR="00902959" w:rsidRDefault="00902959" w:rsidP="00902959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0041E5">
        <w:rPr>
          <w:rFonts w:ascii="Times New Roman" w:hAnsi="Times New Roman"/>
          <w:b/>
          <w:sz w:val="24"/>
          <w:szCs w:val="24"/>
        </w:rPr>
        <w:t>Mada</w:t>
      </w:r>
      <w:proofErr w:type="spellEnd"/>
      <w:r w:rsidRPr="000041E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041E5">
        <w:rPr>
          <w:rFonts w:ascii="Times New Roman" w:hAnsi="Times New Roman"/>
          <w:b/>
          <w:sz w:val="24"/>
          <w:szCs w:val="24"/>
        </w:rPr>
        <w:t>ya</w:t>
      </w:r>
      <w:proofErr w:type="spellEnd"/>
      <w:r w:rsidRPr="000041E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041E5">
        <w:rPr>
          <w:rFonts w:ascii="Times New Roman" w:hAnsi="Times New Roman"/>
          <w:b/>
          <w:sz w:val="24"/>
          <w:szCs w:val="24"/>
        </w:rPr>
        <w:t>Utafiti</w:t>
      </w:r>
      <w:proofErr w:type="spellEnd"/>
      <w:r>
        <w:rPr>
          <w:rFonts w:ascii="Times New Roman" w:hAnsi="Times New Roman"/>
          <w:sz w:val="24"/>
          <w:szCs w:val="24"/>
        </w:rPr>
        <w:t>: WASH Benefits-</w:t>
      </w:r>
      <w:proofErr w:type="spellStart"/>
      <w:r>
        <w:rPr>
          <w:rFonts w:ascii="Times New Roman" w:hAnsi="Times New Roman"/>
          <w:sz w:val="24"/>
          <w:szCs w:val="24"/>
        </w:rPr>
        <w:t>Kunawa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mikono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Tiba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Maji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Usafi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Mazingira</w:t>
      </w:r>
      <w:proofErr w:type="spellEnd"/>
      <w:r>
        <w:rPr>
          <w:rFonts w:ascii="Times New Roman" w:hAnsi="Times New Roman"/>
          <w:sz w:val="24"/>
          <w:szCs w:val="24"/>
        </w:rPr>
        <w:t xml:space="preserve">, na </w:t>
      </w:r>
      <w:proofErr w:type="spellStart"/>
      <w:r>
        <w:rPr>
          <w:rFonts w:ascii="Times New Roman" w:hAnsi="Times New Roman"/>
          <w:sz w:val="24"/>
          <w:szCs w:val="24"/>
        </w:rPr>
        <w:t>Lishe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Vyombo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na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vipimo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Matokeo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vijijini</w:t>
      </w:r>
      <w:proofErr w:type="spellEnd"/>
      <w:r>
        <w:rPr>
          <w:rFonts w:ascii="Times New Roman" w:hAnsi="Times New Roman"/>
          <w:sz w:val="24"/>
          <w:szCs w:val="24"/>
        </w:rPr>
        <w:t xml:space="preserve"> Kenya (</w:t>
      </w:r>
      <w:proofErr w:type="spellStart"/>
      <w:r>
        <w:rPr>
          <w:rFonts w:ascii="Times New Roman" w:hAnsi="Times New Roman"/>
          <w:sz w:val="24"/>
          <w:szCs w:val="24"/>
        </w:rPr>
        <w:t>pia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inaitwa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Mradi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Afya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Mtoto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652F58" w:rsidRPr="0008367B" w:rsidRDefault="00902959" w:rsidP="0008367B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Utanguluzi</w:t>
      </w:r>
      <w:proofErr w:type="spellEnd"/>
    </w:p>
    <w:p w:rsidR="00760581" w:rsidRDefault="00902959" w:rsidP="0008367B">
      <w:pPr>
        <w:spacing w:after="0" w:line="240" w:lineRule="auto"/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ni</w:t>
      </w:r>
      <w:proofErr w:type="spellEnd"/>
      <w:proofErr w:type="gramEnd"/>
      <w:r w:rsidR="00652F58" w:rsidRPr="0008367B">
        <w:rPr>
          <w:rFonts w:ascii="Times New Roman" w:hAnsi="Times New Roman" w:cs="Times New Roman"/>
        </w:rPr>
        <w:t xml:space="preserve"> </w:t>
      </w:r>
      <w:r w:rsidR="00652F58" w:rsidRPr="0008367B">
        <w:rPr>
          <w:rFonts w:ascii="Times New Roman" w:hAnsi="Times New Roman" w:cs="Times New Roman"/>
          <w:i/>
        </w:rPr>
        <w:t xml:space="preserve">_______________, [staff name], </w:t>
      </w:r>
      <w:proofErr w:type="spellStart"/>
      <w:r w:rsidRPr="00315D91">
        <w:rPr>
          <w:rFonts w:ascii="Times New Roman" w:eastAsia="Calibri" w:hAnsi="Times New Roman" w:cs="Times New Roman"/>
        </w:rPr>
        <w:t>Nafanya</w:t>
      </w:r>
      <w:proofErr w:type="spellEnd"/>
      <w:r w:rsidRPr="00315D91">
        <w:rPr>
          <w:rFonts w:ascii="Times New Roman" w:eastAsia="Calibri" w:hAnsi="Times New Roman" w:cs="Times New Roman"/>
        </w:rPr>
        <w:t xml:space="preserve"> </w:t>
      </w:r>
      <w:proofErr w:type="spellStart"/>
      <w:r w:rsidRPr="00315D91">
        <w:rPr>
          <w:rFonts w:ascii="Times New Roman" w:eastAsia="Calibri" w:hAnsi="Times New Roman" w:cs="Times New Roman"/>
        </w:rPr>
        <w:t>kazi</w:t>
      </w:r>
      <w:proofErr w:type="spellEnd"/>
      <w:r w:rsidRPr="00315D91">
        <w:rPr>
          <w:rFonts w:ascii="Times New Roman" w:eastAsia="Calibri" w:hAnsi="Times New Roman" w:cs="Times New Roman"/>
        </w:rPr>
        <w:t xml:space="preserve"> na </w:t>
      </w:r>
      <w:proofErr w:type="spellStart"/>
      <w:r w:rsidRPr="00315D91">
        <w:rPr>
          <w:rFonts w:ascii="Times New Roman" w:eastAsia="Calibri" w:hAnsi="Times New Roman" w:cs="Times New Roman"/>
        </w:rPr>
        <w:t>shirika</w:t>
      </w:r>
      <w:proofErr w:type="spellEnd"/>
      <w:r w:rsidRPr="00315D91">
        <w:rPr>
          <w:rFonts w:ascii="Times New Roman" w:eastAsia="Calibri" w:hAnsi="Times New Roman" w:cs="Times New Roman"/>
        </w:rPr>
        <w:t xml:space="preserve"> na </w:t>
      </w:r>
      <w:r w:rsidRPr="00667AAD">
        <w:rPr>
          <w:rFonts w:ascii="Times New Roman" w:hAnsi="Times New Roman"/>
        </w:rPr>
        <w:t xml:space="preserve">Innovations for Poverty Action (IPA) </w:t>
      </w:r>
      <w:proofErr w:type="spellStart"/>
      <w:r w:rsidRPr="00667AAD">
        <w:rPr>
          <w:rFonts w:ascii="Times New Roman" w:hAnsi="Times New Roman"/>
        </w:rPr>
        <w:t>lililoko</w:t>
      </w:r>
      <w:proofErr w:type="spellEnd"/>
      <w:r w:rsidRPr="00667AAD">
        <w:rPr>
          <w:rFonts w:ascii="Times New Roman" w:hAnsi="Times New Roman"/>
        </w:rPr>
        <w:t xml:space="preserve"> </w:t>
      </w:r>
      <w:proofErr w:type="spellStart"/>
      <w:r w:rsidRPr="00667AAD">
        <w:rPr>
          <w:rFonts w:ascii="Times New Roman" w:hAnsi="Times New Roman"/>
        </w:rPr>
        <w:t>kwenye</w:t>
      </w:r>
      <w:proofErr w:type="spellEnd"/>
      <w:r w:rsidRPr="00667AAD">
        <w:rPr>
          <w:rFonts w:ascii="Times New Roman" w:hAnsi="Times New Roman"/>
        </w:rPr>
        <w:t xml:space="preserve"> </w:t>
      </w:r>
      <w:proofErr w:type="spellStart"/>
      <w:r w:rsidRPr="00667AAD">
        <w:rPr>
          <w:rFonts w:ascii="Times New Roman" w:hAnsi="Times New Roman"/>
        </w:rPr>
        <w:t>miji</w:t>
      </w:r>
      <w:proofErr w:type="spellEnd"/>
      <w:r w:rsidRPr="00667AAD">
        <w:rPr>
          <w:rFonts w:ascii="Times New Roman" w:hAnsi="Times New Roman"/>
        </w:rPr>
        <w:t xml:space="preserve"> </w:t>
      </w:r>
      <w:proofErr w:type="spellStart"/>
      <w:r w:rsidRPr="00667AAD">
        <w:rPr>
          <w:rFonts w:ascii="Times New Roman" w:hAnsi="Times New Roman"/>
        </w:rPr>
        <w:t>ya</w:t>
      </w:r>
      <w:proofErr w:type="spellEnd"/>
      <w:r w:rsidRPr="00667AAD">
        <w:rPr>
          <w:rFonts w:ascii="Times New Roman" w:hAnsi="Times New Roman"/>
        </w:rPr>
        <w:t xml:space="preserve"> Bungoma/Kakamega. </w:t>
      </w:r>
      <w:proofErr w:type="spellStart"/>
      <w:r w:rsidRPr="00667AAD">
        <w:rPr>
          <w:rFonts w:ascii="Times New Roman" w:hAnsi="Times New Roman"/>
        </w:rPr>
        <w:t>Nafanya</w:t>
      </w:r>
      <w:proofErr w:type="spellEnd"/>
      <w:r w:rsidRPr="00667AAD">
        <w:rPr>
          <w:rFonts w:ascii="Times New Roman" w:hAnsi="Times New Roman"/>
        </w:rPr>
        <w:t xml:space="preserve"> </w:t>
      </w:r>
      <w:proofErr w:type="spellStart"/>
      <w:r w:rsidRPr="00667AAD">
        <w:rPr>
          <w:rFonts w:ascii="Times New Roman" w:hAnsi="Times New Roman"/>
        </w:rPr>
        <w:t>kazi</w:t>
      </w:r>
      <w:proofErr w:type="spellEnd"/>
      <w:r w:rsidRPr="00667AAD">
        <w:rPr>
          <w:rFonts w:ascii="Times New Roman" w:hAnsi="Times New Roman"/>
        </w:rPr>
        <w:t xml:space="preserve"> </w:t>
      </w:r>
      <w:proofErr w:type="gramStart"/>
      <w:r w:rsidRPr="00667AAD">
        <w:rPr>
          <w:rFonts w:ascii="Times New Roman" w:hAnsi="Times New Roman"/>
        </w:rPr>
        <w:t>na</w:t>
      </w:r>
      <w:proofErr w:type="gramEnd"/>
      <w:r w:rsidRPr="00667AAD">
        <w:rPr>
          <w:rFonts w:ascii="Times New Roman" w:hAnsi="Times New Roman"/>
        </w:rPr>
        <w:t xml:space="preserve"> Clair Null </w:t>
      </w:r>
      <w:proofErr w:type="spellStart"/>
      <w:r w:rsidRPr="00667AAD">
        <w:rPr>
          <w:rFonts w:ascii="Times New Roman" w:hAnsi="Times New Roman"/>
        </w:rPr>
        <w:t>kutoka</w:t>
      </w:r>
      <w:proofErr w:type="spellEnd"/>
      <w:r w:rsidRPr="00667AAD">
        <w:rPr>
          <w:rFonts w:ascii="Times New Roman" w:hAnsi="Times New Roman"/>
        </w:rPr>
        <w:t xml:space="preserve"> </w:t>
      </w:r>
      <w:proofErr w:type="spellStart"/>
      <w:r w:rsidRPr="00667AAD">
        <w:rPr>
          <w:rFonts w:ascii="Times New Roman" w:hAnsi="Times New Roman"/>
        </w:rPr>
        <w:t>chuo</w:t>
      </w:r>
      <w:proofErr w:type="spellEnd"/>
      <w:r w:rsidRPr="00667AAD">
        <w:rPr>
          <w:rFonts w:ascii="Times New Roman" w:hAnsi="Times New Roman"/>
        </w:rPr>
        <w:t xml:space="preserve"> </w:t>
      </w:r>
      <w:proofErr w:type="spellStart"/>
      <w:r w:rsidRPr="00667AAD">
        <w:rPr>
          <w:rFonts w:ascii="Times New Roman" w:hAnsi="Times New Roman"/>
        </w:rPr>
        <w:t>kikuu</w:t>
      </w:r>
      <w:proofErr w:type="spellEnd"/>
      <w:r w:rsidRPr="00667AAD">
        <w:rPr>
          <w:rFonts w:ascii="Times New Roman" w:hAnsi="Times New Roman"/>
        </w:rPr>
        <w:t xml:space="preserve"> cha </w:t>
      </w:r>
      <w:r w:rsidR="00C11473">
        <w:rPr>
          <w:rFonts w:ascii="Times New Roman" w:hAnsi="Times New Roman"/>
        </w:rPr>
        <w:t xml:space="preserve">IPA </w:t>
      </w:r>
      <w:proofErr w:type="spellStart"/>
      <w:r w:rsidRPr="00667AAD">
        <w:rPr>
          <w:rFonts w:ascii="Times New Roman" w:hAnsi="Times New Roman"/>
        </w:rPr>
        <w:t>iliyoko</w:t>
      </w:r>
      <w:proofErr w:type="spellEnd"/>
      <w:r w:rsidRPr="00667AAD">
        <w:rPr>
          <w:rFonts w:ascii="Times New Roman" w:hAnsi="Times New Roman"/>
        </w:rPr>
        <w:t xml:space="preserve"> </w:t>
      </w:r>
      <w:proofErr w:type="spellStart"/>
      <w:r w:rsidRPr="00667AAD">
        <w:rPr>
          <w:rFonts w:ascii="Times New Roman" w:hAnsi="Times New Roman"/>
        </w:rPr>
        <w:t>kule</w:t>
      </w:r>
      <w:proofErr w:type="spellEnd"/>
      <w:r w:rsidRPr="00667AAD">
        <w:rPr>
          <w:rFonts w:ascii="Times New Roman" w:hAnsi="Times New Roman"/>
        </w:rPr>
        <w:t xml:space="preserve"> </w:t>
      </w:r>
      <w:proofErr w:type="spellStart"/>
      <w:r w:rsidRPr="00667AAD">
        <w:rPr>
          <w:rFonts w:ascii="Times New Roman" w:hAnsi="Times New Roman"/>
        </w:rPr>
        <w:t>Amerikani</w:t>
      </w:r>
      <w:proofErr w:type="spellEnd"/>
      <w:r w:rsidRPr="00667AAD">
        <w:rPr>
          <w:rFonts w:ascii="Times New Roman" w:hAnsi="Times New Roman"/>
        </w:rPr>
        <w:t xml:space="preserve">. Nina (tuna) </w:t>
      </w:r>
      <w:proofErr w:type="spellStart"/>
      <w:r w:rsidRPr="00667AAD">
        <w:rPr>
          <w:rFonts w:ascii="Times New Roman" w:hAnsi="Times New Roman"/>
        </w:rPr>
        <w:t>panga</w:t>
      </w:r>
      <w:proofErr w:type="spellEnd"/>
      <w:r w:rsidRPr="00667AAD">
        <w:rPr>
          <w:rFonts w:ascii="Times New Roman" w:hAnsi="Times New Roman"/>
        </w:rPr>
        <w:t xml:space="preserve"> kufanya </w:t>
      </w:r>
      <w:proofErr w:type="spellStart"/>
      <w:r w:rsidRPr="00667AAD">
        <w:rPr>
          <w:rFonts w:ascii="Times New Roman" w:hAnsi="Times New Roman"/>
        </w:rPr>
        <w:t>utafiti</w:t>
      </w:r>
      <w:proofErr w:type="spellEnd"/>
      <w:r w:rsidRPr="00667AAD">
        <w:rPr>
          <w:rFonts w:ascii="Times New Roman" w:hAnsi="Times New Roman"/>
        </w:rPr>
        <w:t xml:space="preserve"> </w:t>
      </w:r>
      <w:proofErr w:type="spellStart"/>
      <w:proofErr w:type="gramStart"/>
      <w:r w:rsidRPr="00667AAD">
        <w:rPr>
          <w:rFonts w:ascii="Times New Roman" w:hAnsi="Times New Roman"/>
        </w:rPr>
        <w:t>wa</w:t>
      </w:r>
      <w:proofErr w:type="spellEnd"/>
      <w:proofErr w:type="gramEnd"/>
      <w:r w:rsidRPr="00667AAD">
        <w:rPr>
          <w:rFonts w:ascii="Times New Roman" w:hAnsi="Times New Roman"/>
        </w:rPr>
        <w:t xml:space="preserve"> </w:t>
      </w:r>
      <w:proofErr w:type="spellStart"/>
      <w:r w:rsidRPr="00667AAD">
        <w:rPr>
          <w:rFonts w:ascii="Times New Roman" w:hAnsi="Times New Roman"/>
        </w:rPr>
        <w:t>kufuatilia</w:t>
      </w:r>
      <w:proofErr w:type="spellEnd"/>
      <w:r w:rsidRPr="00667AAD">
        <w:rPr>
          <w:rFonts w:ascii="Times New Roman" w:hAnsi="Times New Roman"/>
        </w:rPr>
        <w:t xml:space="preserve"> </w:t>
      </w:r>
      <w:proofErr w:type="spellStart"/>
      <w:r w:rsidRPr="00667AAD">
        <w:rPr>
          <w:rFonts w:ascii="Times New Roman" w:hAnsi="Times New Roman"/>
        </w:rPr>
        <w:t>ambao</w:t>
      </w:r>
      <w:proofErr w:type="spellEnd"/>
      <w:r w:rsidRPr="00667AAD">
        <w:rPr>
          <w:rFonts w:ascii="Times New Roman" w:hAnsi="Times New Roman"/>
        </w:rPr>
        <w:t xml:space="preserve"> </w:t>
      </w:r>
      <w:proofErr w:type="spellStart"/>
      <w:r w:rsidRPr="00667AAD">
        <w:rPr>
          <w:rFonts w:ascii="Times New Roman" w:hAnsi="Times New Roman"/>
        </w:rPr>
        <w:t>ninakualika</w:t>
      </w:r>
      <w:proofErr w:type="spellEnd"/>
      <w:r w:rsidRPr="00667AAD">
        <w:rPr>
          <w:rFonts w:ascii="Times New Roman" w:hAnsi="Times New Roman"/>
        </w:rPr>
        <w:t xml:space="preserve"> </w:t>
      </w:r>
      <w:proofErr w:type="spellStart"/>
      <w:r w:rsidRPr="00667AAD">
        <w:rPr>
          <w:rFonts w:ascii="Times New Roman" w:hAnsi="Times New Roman"/>
        </w:rPr>
        <w:t>kushiriki</w:t>
      </w:r>
      <w:proofErr w:type="spellEnd"/>
      <w:r w:rsidRPr="00667AAD">
        <w:rPr>
          <w:rFonts w:ascii="Times New Roman" w:hAnsi="Times New Roman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60581" w:rsidRDefault="00760581" w:rsidP="0008367B">
      <w:pPr>
        <w:spacing w:after="0" w:line="240" w:lineRule="auto"/>
        <w:rPr>
          <w:rFonts w:ascii="Times New Roman" w:eastAsia="Calibri" w:hAnsi="Times New Roman" w:cs="Times New Roman"/>
        </w:rPr>
      </w:pPr>
    </w:p>
    <w:p w:rsidR="0008367B" w:rsidRPr="002D1B87" w:rsidRDefault="00902959" w:rsidP="002D1B87">
      <w:pPr>
        <w:spacing w:after="1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</w:rPr>
        <w:t>Unaalikwa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kushiriki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utafiti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kwa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sababu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kwa</w:t>
      </w:r>
      <w:proofErr w:type="spellEnd"/>
      <w:r>
        <w:rPr>
          <w:rFonts w:ascii="Times New Roman" w:hAnsi="Times New Roman" w:cs="Times New Roman"/>
        </w:rPr>
        <w:t xml:space="preserve"> siku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karibuni</w:t>
      </w:r>
      <w:proofErr w:type="spellEnd"/>
      <w:r w:rsidR="00315D91">
        <w:rPr>
          <w:rFonts w:ascii="Times New Roman" w:hAnsi="Times New Roman" w:cs="Times New Roman"/>
        </w:rPr>
        <w:t xml:space="preserve"> </w:t>
      </w:r>
      <w:proofErr w:type="spellStart"/>
      <w:r w:rsidR="00315D91">
        <w:rPr>
          <w:rFonts w:ascii="Times New Roman" w:hAnsi="Times New Roman" w:cs="Times New Roman"/>
        </w:rPr>
        <w:t>umetembelewa</w:t>
      </w:r>
      <w:proofErr w:type="spellEnd"/>
      <w:r w:rsidR="00315D91">
        <w:rPr>
          <w:rFonts w:ascii="Times New Roman" w:hAnsi="Times New Roman" w:cs="Times New Roman"/>
        </w:rPr>
        <w:t xml:space="preserve"> na </w:t>
      </w:r>
      <w:proofErr w:type="spellStart"/>
      <w:r w:rsidR="00315D91">
        <w:rPr>
          <w:rFonts w:ascii="Times New Roman" w:hAnsi="Times New Roman" w:cs="Times New Roman"/>
        </w:rPr>
        <w:t>kikundi</w:t>
      </w:r>
      <w:proofErr w:type="spellEnd"/>
      <w:r w:rsidR="00315D91">
        <w:rPr>
          <w:rFonts w:ascii="Times New Roman" w:hAnsi="Times New Roman" w:cs="Times New Roman"/>
        </w:rPr>
        <w:t xml:space="preserve"> </w:t>
      </w:r>
      <w:proofErr w:type="spellStart"/>
      <w:r w:rsidR="00315D91">
        <w:rPr>
          <w:rFonts w:ascii="Times New Roman" w:hAnsi="Times New Roman" w:cs="Times New Roman"/>
        </w:rPr>
        <w:t>chetu</w:t>
      </w:r>
      <w:proofErr w:type="spellEnd"/>
      <w:r w:rsidR="00315D91">
        <w:rPr>
          <w:rFonts w:ascii="Times New Roman" w:hAnsi="Times New Roman" w:cs="Times New Roman"/>
        </w:rPr>
        <w:t xml:space="preserve"> cha </w:t>
      </w:r>
      <w:proofErr w:type="spellStart"/>
      <w:r w:rsidR="00315D91">
        <w:rPr>
          <w:rFonts w:ascii="Times New Roman" w:hAnsi="Times New Roman" w:cs="Times New Roman"/>
        </w:rPr>
        <w:t>utafiti</w:t>
      </w:r>
      <w:proofErr w:type="spellEnd"/>
      <w:r w:rsidR="00315D91">
        <w:rPr>
          <w:rFonts w:ascii="Times New Roman" w:hAnsi="Times New Roman" w:cs="Times New Roman"/>
        </w:rPr>
        <w:t xml:space="preserve"> </w:t>
      </w:r>
      <w:proofErr w:type="spellStart"/>
      <w:r w:rsidR="00315D91">
        <w:rPr>
          <w:rFonts w:ascii="Times New Roman" w:hAnsi="Times New Roman" w:cs="Times New Roman"/>
        </w:rPr>
        <w:t>kueleza</w:t>
      </w:r>
      <w:proofErr w:type="spellEnd"/>
      <w:r w:rsidR="00315D91">
        <w:rPr>
          <w:rFonts w:ascii="Times New Roman" w:hAnsi="Times New Roman" w:cs="Times New Roman"/>
        </w:rPr>
        <w:t xml:space="preserve"> </w:t>
      </w:r>
      <w:proofErr w:type="spellStart"/>
      <w:r w:rsidR="002B0D07">
        <w:rPr>
          <w:rFonts w:ascii="Times New Roman" w:hAnsi="Times New Roman" w:cs="Times New Roman"/>
        </w:rPr>
        <w:t>kwa</w:t>
      </w:r>
      <w:proofErr w:type="spellEnd"/>
      <w:r w:rsidR="002B0D07">
        <w:rPr>
          <w:rFonts w:ascii="Times New Roman" w:hAnsi="Times New Roman" w:cs="Times New Roman"/>
        </w:rPr>
        <w:t xml:space="preserve"> </w:t>
      </w:r>
      <w:proofErr w:type="spellStart"/>
      <w:r w:rsidR="002B0D07">
        <w:rPr>
          <w:rFonts w:ascii="Times New Roman" w:hAnsi="Times New Roman" w:cs="Times New Roman"/>
        </w:rPr>
        <w:t>undani</w:t>
      </w:r>
      <w:proofErr w:type="spellEnd"/>
      <w:r w:rsidR="002B0D07">
        <w:rPr>
          <w:rFonts w:ascii="Times New Roman" w:hAnsi="Times New Roman" w:cs="Times New Roman"/>
        </w:rPr>
        <w:t xml:space="preserve"> </w:t>
      </w:r>
      <w:proofErr w:type="spellStart"/>
      <w:r w:rsidR="00315D91">
        <w:rPr>
          <w:rFonts w:ascii="Times New Roman" w:hAnsi="Times New Roman" w:cs="Times New Roman"/>
        </w:rPr>
        <w:t>vyakula</w:t>
      </w:r>
      <w:proofErr w:type="spellEnd"/>
      <w:r w:rsidR="00315D91">
        <w:rPr>
          <w:rFonts w:ascii="Times New Roman" w:hAnsi="Times New Roman" w:cs="Times New Roman"/>
        </w:rPr>
        <w:t xml:space="preserve"> </w:t>
      </w:r>
      <w:proofErr w:type="spellStart"/>
      <w:r w:rsidR="00315D91">
        <w:rPr>
          <w:rFonts w:ascii="Times New Roman" w:hAnsi="Times New Roman" w:cs="Times New Roman"/>
        </w:rPr>
        <w:t>unavyo</w:t>
      </w:r>
      <w:proofErr w:type="spellEnd"/>
      <w:r w:rsidR="00315D91">
        <w:rPr>
          <w:rFonts w:ascii="Times New Roman" w:hAnsi="Times New Roman" w:cs="Times New Roman"/>
        </w:rPr>
        <w:t xml:space="preserve"> </w:t>
      </w:r>
      <w:proofErr w:type="spellStart"/>
      <w:r w:rsidR="00315D91">
        <w:rPr>
          <w:rFonts w:ascii="Times New Roman" w:hAnsi="Times New Roman" w:cs="Times New Roman"/>
        </w:rPr>
        <w:t>vila</w:t>
      </w:r>
      <w:proofErr w:type="spellEnd"/>
      <w:r w:rsidR="00315D91">
        <w:rPr>
          <w:rFonts w:ascii="Times New Roman" w:hAnsi="Times New Roman" w:cs="Times New Roman"/>
        </w:rPr>
        <w:t xml:space="preserve"> </w:t>
      </w:r>
    </w:p>
    <w:p w:rsidR="00652F58" w:rsidRPr="0008367B" w:rsidRDefault="00315D91" w:rsidP="0008367B">
      <w:pPr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Madhumuni</w:t>
      </w:r>
      <w:proofErr w:type="spellEnd"/>
    </w:p>
    <w:p w:rsidR="008E4F06" w:rsidRPr="008734BC" w:rsidRDefault="00315D91" w:rsidP="00A15D38">
      <w:pPr>
        <w:rPr>
          <w:i/>
          <w:highlight w:val="yellow"/>
        </w:rPr>
      </w:pPr>
      <w:proofErr w:type="spellStart"/>
      <w:r>
        <w:rPr>
          <w:rFonts w:ascii="Times New Roman" w:hAnsi="Times New Roman" w:cs="Times New Roman"/>
        </w:rPr>
        <w:t>Madhumuni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ni</w:t>
      </w:r>
      <w:proofErr w:type="spellEnd"/>
      <w:proofErr w:type="gramEnd"/>
      <w:r>
        <w:rPr>
          <w:rFonts w:ascii="Times New Roman" w:hAnsi="Times New Roman" w:cs="Times New Roman"/>
        </w:rPr>
        <w:t xml:space="preserve"> kufanya </w:t>
      </w:r>
      <w:proofErr w:type="spellStart"/>
      <w:r>
        <w:rPr>
          <w:rFonts w:ascii="Times New Roman" w:hAnsi="Times New Roman" w:cs="Times New Roman"/>
        </w:rPr>
        <w:t>utafiti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kuhusu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watoto</w:t>
      </w:r>
      <w:proofErr w:type="spellEnd"/>
      <w:r>
        <w:rPr>
          <w:rFonts w:ascii="Times New Roman" w:hAnsi="Times New Roman" w:cs="Times New Roman"/>
        </w:rPr>
        <w:t xml:space="preserve"> ili </w:t>
      </w:r>
      <w:proofErr w:type="spellStart"/>
      <w:r>
        <w:rPr>
          <w:rFonts w:ascii="Times New Roman" w:hAnsi="Times New Roman" w:cs="Times New Roman"/>
        </w:rPr>
        <w:t>kuelewa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lishe</w:t>
      </w:r>
      <w:proofErr w:type="spellEnd"/>
      <w:r>
        <w:rPr>
          <w:rFonts w:ascii="Times New Roman" w:hAnsi="Times New Roman" w:cs="Times New Roman"/>
        </w:rPr>
        <w:t xml:space="preserve"> na </w:t>
      </w:r>
      <w:proofErr w:type="spellStart"/>
      <w:r>
        <w:rPr>
          <w:rFonts w:ascii="Times New Roman" w:hAnsi="Times New Roman" w:cs="Times New Roman"/>
        </w:rPr>
        <w:t>mazingira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yaweza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kuathiri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afya</w:t>
      </w:r>
      <w:proofErr w:type="spellEnd"/>
      <w:r>
        <w:rPr>
          <w:rFonts w:ascii="Times New Roman" w:hAnsi="Times New Roman" w:cs="Times New Roman"/>
        </w:rPr>
        <w:t xml:space="preserve"> na </w:t>
      </w:r>
      <w:proofErr w:type="spellStart"/>
      <w:r>
        <w:rPr>
          <w:rFonts w:ascii="Times New Roman" w:hAnsi="Times New Roman" w:cs="Times New Roman"/>
        </w:rPr>
        <w:t>ukuaji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mtoto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E13E0C" w:rsidRPr="000A0C6B" w:rsidRDefault="007376B8" w:rsidP="000A0C6B">
      <w:pPr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Utaratibu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:rsidR="00895E9B" w:rsidRPr="005E7156" w:rsidRDefault="00315D91" w:rsidP="005E7156">
      <w:pPr>
        <w:rPr>
          <w:i/>
        </w:rPr>
      </w:pPr>
      <w:proofErr w:type="spellStart"/>
      <w:r>
        <w:rPr>
          <w:rFonts w:ascii="Times New Roman" w:hAnsi="Times New Roman" w:cs="Times New Roman"/>
        </w:rPr>
        <w:t>Ikiwa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utakubali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kushiriki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kwenye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utafiti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nitakuuliza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maswali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kadhaa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kuhusu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ulichokula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jana</w:t>
      </w:r>
      <w:proofErr w:type="gramEnd"/>
    </w:p>
    <w:p w:rsidR="0008367B" w:rsidRPr="005E7156" w:rsidRDefault="00315D91" w:rsidP="005E7156">
      <w:pPr>
        <w:rPr>
          <w:b/>
        </w:rPr>
      </w:pPr>
      <w:r>
        <w:rPr>
          <w:rFonts w:ascii="Times New Roman" w:hAnsi="Times New Roman" w:cs="Times New Roman"/>
          <w:b/>
        </w:rPr>
        <w:t xml:space="preserve">Wakati </w:t>
      </w:r>
      <w:proofErr w:type="spellStart"/>
      <w:proofErr w:type="gramStart"/>
      <w:r>
        <w:rPr>
          <w:rFonts w:ascii="Times New Roman" w:hAnsi="Times New Roman" w:cs="Times New Roman"/>
          <w:b/>
        </w:rPr>
        <w:t>wa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Kushiriki</w:t>
      </w:r>
      <w:proofErr w:type="spellEnd"/>
      <w:r w:rsidR="00F9688A" w:rsidRPr="0008367B">
        <w:rPr>
          <w:rFonts w:ascii="Times New Roman" w:hAnsi="Times New Roman" w:cs="Times New Roman"/>
          <w:b/>
        </w:rPr>
        <w:t xml:space="preserve">:  </w:t>
      </w:r>
      <w:proofErr w:type="spellStart"/>
      <w:r>
        <w:rPr>
          <w:rFonts w:ascii="Times New Roman" w:hAnsi="Times New Roman" w:cs="Times New Roman"/>
        </w:rPr>
        <w:t>Kushiriki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kwenye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utafiti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itachukua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takriban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dakika</w:t>
      </w:r>
      <w:proofErr w:type="spellEnd"/>
      <w:r>
        <w:rPr>
          <w:rFonts w:ascii="Times New Roman" w:hAnsi="Times New Roman" w:cs="Times New Roman"/>
        </w:rPr>
        <w:t xml:space="preserve"> 30 </w:t>
      </w:r>
      <w:proofErr w:type="spellStart"/>
      <w:r>
        <w:rPr>
          <w:rFonts w:ascii="Times New Roman" w:hAnsi="Times New Roman" w:cs="Times New Roman"/>
        </w:rPr>
        <w:t>kwenye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tembeleo</w:t>
      </w:r>
      <w:proofErr w:type="spellEnd"/>
      <w:r>
        <w:rPr>
          <w:rFonts w:ascii="Times New Roman" w:hAnsi="Times New Roman" w:cs="Times New Roman"/>
        </w:rPr>
        <w:t xml:space="preserve"> la kwanza (leo)</w:t>
      </w:r>
    </w:p>
    <w:p w:rsidR="00F9688A" w:rsidRPr="0008367B" w:rsidRDefault="00315D91" w:rsidP="0008367B">
      <w:pPr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Mahali</w:t>
      </w:r>
      <w:proofErr w:type="spellEnd"/>
      <w:r>
        <w:rPr>
          <w:rFonts w:ascii="Times New Roman" w:hAnsi="Times New Roman" w:cs="Times New Roman"/>
          <w:b/>
        </w:rPr>
        <w:t xml:space="preserve"> pa </w:t>
      </w:r>
      <w:proofErr w:type="spellStart"/>
      <w:r>
        <w:rPr>
          <w:rFonts w:ascii="Times New Roman" w:hAnsi="Times New Roman" w:cs="Times New Roman"/>
          <w:b/>
        </w:rPr>
        <w:t>Utafiti</w:t>
      </w:r>
      <w:proofErr w:type="spellEnd"/>
      <w:r w:rsidR="00F9688A" w:rsidRPr="0008367B">
        <w:rPr>
          <w:rFonts w:ascii="Times New Roman" w:hAnsi="Times New Roman" w:cs="Times New Roman"/>
          <w:b/>
        </w:rPr>
        <w:t xml:space="preserve">: </w:t>
      </w:r>
      <w:proofErr w:type="spellStart"/>
      <w:r>
        <w:rPr>
          <w:rFonts w:ascii="Times New Roman" w:hAnsi="Times New Roman" w:cs="Times New Roman"/>
        </w:rPr>
        <w:t>hatua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zote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kitafiti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zitafanyika</w:t>
      </w:r>
      <w:proofErr w:type="spellEnd"/>
      <w:r>
        <w:rPr>
          <w:rFonts w:ascii="Times New Roman" w:hAnsi="Times New Roman" w:cs="Times New Roman"/>
        </w:rPr>
        <w:t xml:space="preserve"> kwako</w:t>
      </w:r>
    </w:p>
    <w:p w:rsidR="005E7156" w:rsidRPr="0008367B" w:rsidRDefault="005E7156" w:rsidP="0008367B">
      <w:pPr>
        <w:spacing w:after="0"/>
        <w:rPr>
          <w:rFonts w:ascii="Times New Roman" w:eastAsia="Calibri" w:hAnsi="Times New Roman" w:cs="Times New Roman"/>
        </w:rPr>
      </w:pPr>
    </w:p>
    <w:p w:rsidR="00F9688A" w:rsidRPr="009A5DA7" w:rsidRDefault="00315D91" w:rsidP="0008367B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</w:rPr>
        <w:t>Faida</w:t>
      </w:r>
      <w:proofErr w:type="spellEnd"/>
    </w:p>
    <w:p w:rsidR="000A0C6B" w:rsidRPr="000F128C" w:rsidRDefault="00315D91" w:rsidP="000F128C">
      <w:pPr>
        <w:rPr>
          <w:i/>
          <w:highlight w:val="yellow"/>
        </w:rPr>
      </w:pPr>
      <w:proofErr w:type="spellStart"/>
      <w:r>
        <w:rPr>
          <w:rFonts w:ascii="Times New Roman" w:eastAsia="Calibri" w:hAnsi="Times New Roman" w:cs="Times New Roman"/>
        </w:rPr>
        <w:t>Ikiwa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utachagua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kujibu</w:t>
      </w:r>
      <w:proofErr w:type="spellEnd"/>
      <w:r>
        <w:rPr>
          <w:rFonts w:ascii="Times New Roman" w:eastAsia="Calibri" w:hAnsi="Times New Roman" w:cs="Times New Roman"/>
        </w:rPr>
        <w:t xml:space="preserve"> haya </w:t>
      </w:r>
      <w:proofErr w:type="spellStart"/>
      <w:r>
        <w:rPr>
          <w:rFonts w:ascii="Times New Roman" w:eastAsia="Calibri" w:hAnsi="Times New Roman" w:cs="Times New Roman"/>
        </w:rPr>
        <w:t>maswali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 w:rsidR="007376B8">
        <w:rPr>
          <w:rFonts w:ascii="Times New Roman" w:eastAsia="Calibri" w:hAnsi="Times New Roman" w:cs="Times New Roman"/>
        </w:rPr>
        <w:t>hakutakuwa</w:t>
      </w:r>
      <w:proofErr w:type="spellEnd"/>
      <w:r w:rsidR="007376B8">
        <w:rPr>
          <w:rFonts w:ascii="Times New Roman" w:eastAsia="Calibri" w:hAnsi="Times New Roman" w:cs="Times New Roman"/>
        </w:rPr>
        <w:t xml:space="preserve"> </w:t>
      </w:r>
      <w:proofErr w:type="gramStart"/>
      <w:r w:rsidR="007376B8">
        <w:rPr>
          <w:rFonts w:ascii="Times New Roman" w:eastAsia="Calibri" w:hAnsi="Times New Roman" w:cs="Times New Roman"/>
        </w:rPr>
        <w:t>na</w:t>
      </w:r>
      <w:proofErr w:type="gramEnd"/>
      <w:r w:rsidR="007376B8">
        <w:rPr>
          <w:rFonts w:ascii="Times New Roman" w:eastAsia="Calibri" w:hAnsi="Times New Roman" w:cs="Times New Roman"/>
        </w:rPr>
        <w:t xml:space="preserve"> </w:t>
      </w:r>
      <w:proofErr w:type="spellStart"/>
      <w:r w:rsidR="007376B8">
        <w:rPr>
          <w:rFonts w:ascii="Times New Roman" w:eastAsia="Calibri" w:hAnsi="Times New Roman" w:cs="Times New Roman"/>
        </w:rPr>
        <w:t>faida</w:t>
      </w:r>
      <w:proofErr w:type="spellEnd"/>
      <w:r w:rsidR="007376B8">
        <w:rPr>
          <w:rFonts w:ascii="Times New Roman" w:eastAsia="Calibri" w:hAnsi="Times New Roman" w:cs="Times New Roman"/>
        </w:rPr>
        <w:t xml:space="preserve"> </w:t>
      </w:r>
      <w:proofErr w:type="spellStart"/>
      <w:r w:rsidR="007376B8">
        <w:rPr>
          <w:rFonts w:ascii="Times New Roman" w:eastAsia="Calibri" w:hAnsi="Times New Roman" w:cs="Times New Roman"/>
        </w:rPr>
        <w:t>ya</w:t>
      </w:r>
      <w:proofErr w:type="spellEnd"/>
      <w:r w:rsidR="007376B8">
        <w:rPr>
          <w:rFonts w:ascii="Times New Roman" w:eastAsia="Calibri" w:hAnsi="Times New Roman" w:cs="Times New Roman"/>
        </w:rPr>
        <w:t xml:space="preserve"> moja </w:t>
      </w:r>
      <w:proofErr w:type="spellStart"/>
      <w:r w:rsidR="007376B8">
        <w:rPr>
          <w:rFonts w:ascii="Times New Roman" w:eastAsia="Calibri" w:hAnsi="Times New Roman" w:cs="Times New Roman"/>
        </w:rPr>
        <w:t>kwa</w:t>
      </w:r>
      <w:proofErr w:type="spellEnd"/>
      <w:r w:rsidR="007376B8">
        <w:rPr>
          <w:rFonts w:ascii="Times New Roman" w:eastAsia="Calibri" w:hAnsi="Times New Roman" w:cs="Times New Roman"/>
        </w:rPr>
        <w:t xml:space="preserve"> moja kwako, </w:t>
      </w:r>
      <w:proofErr w:type="spellStart"/>
      <w:r w:rsidR="007376B8">
        <w:rPr>
          <w:rFonts w:ascii="Times New Roman" w:eastAsia="Calibri" w:hAnsi="Times New Roman" w:cs="Times New Roman"/>
        </w:rPr>
        <w:t>bali</w:t>
      </w:r>
      <w:proofErr w:type="spellEnd"/>
      <w:r w:rsidR="007376B8">
        <w:rPr>
          <w:rFonts w:ascii="Times New Roman" w:eastAsia="Calibri" w:hAnsi="Times New Roman" w:cs="Times New Roman"/>
        </w:rPr>
        <w:t xml:space="preserve"> </w:t>
      </w:r>
      <w:proofErr w:type="spellStart"/>
      <w:r w:rsidR="007376B8">
        <w:rPr>
          <w:rFonts w:ascii="Times New Roman" w:eastAsia="Calibri" w:hAnsi="Times New Roman" w:cs="Times New Roman"/>
        </w:rPr>
        <w:t>utatusaidia</w:t>
      </w:r>
      <w:proofErr w:type="spellEnd"/>
      <w:r w:rsidR="007376B8">
        <w:rPr>
          <w:rFonts w:ascii="Times New Roman" w:eastAsia="Calibri" w:hAnsi="Times New Roman" w:cs="Times New Roman"/>
        </w:rPr>
        <w:t xml:space="preserve"> </w:t>
      </w:r>
      <w:proofErr w:type="spellStart"/>
      <w:r w:rsidR="007376B8">
        <w:rPr>
          <w:rFonts w:ascii="Times New Roman" w:eastAsia="Calibri" w:hAnsi="Times New Roman" w:cs="Times New Roman"/>
        </w:rPr>
        <w:t>kuelewa</w:t>
      </w:r>
      <w:proofErr w:type="spellEnd"/>
      <w:r w:rsidR="007376B8">
        <w:rPr>
          <w:rFonts w:ascii="Times New Roman" w:eastAsia="Calibri" w:hAnsi="Times New Roman" w:cs="Times New Roman"/>
        </w:rPr>
        <w:t xml:space="preserve"> </w:t>
      </w:r>
      <w:proofErr w:type="spellStart"/>
      <w:r w:rsidR="007376B8">
        <w:rPr>
          <w:rFonts w:ascii="Times New Roman" w:eastAsia="Calibri" w:hAnsi="Times New Roman" w:cs="Times New Roman"/>
        </w:rPr>
        <w:t>ikiwa</w:t>
      </w:r>
      <w:proofErr w:type="spellEnd"/>
      <w:r w:rsidR="007376B8">
        <w:rPr>
          <w:rFonts w:ascii="Times New Roman" w:eastAsia="Calibri" w:hAnsi="Times New Roman" w:cs="Times New Roman"/>
        </w:rPr>
        <w:t xml:space="preserve"> </w:t>
      </w:r>
      <w:proofErr w:type="spellStart"/>
      <w:r w:rsidR="007376B8">
        <w:rPr>
          <w:rFonts w:ascii="Times New Roman" w:eastAsia="Calibri" w:hAnsi="Times New Roman" w:cs="Times New Roman"/>
        </w:rPr>
        <w:t>vyakula</w:t>
      </w:r>
      <w:proofErr w:type="spellEnd"/>
      <w:r w:rsidR="007376B8">
        <w:rPr>
          <w:rFonts w:ascii="Times New Roman" w:eastAsia="Calibri" w:hAnsi="Times New Roman" w:cs="Times New Roman"/>
        </w:rPr>
        <w:t xml:space="preserve"> </w:t>
      </w:r>
      <w:proofErr w:type="spellStart"/>
      <w:r w:rsidR="007376B8">
        <w:rPr>
          <w:rFonts w:ascii="Times New Roman" w:eastAsia="Calibri" w:hAnsi="Times New Roman" w:cs="Times New Roman"/>
        </w:rPr>
        <w:t>anavyokula</w:t>
      </w:r>
      <w:proofErr w:type="spellEnd"/>
      <w:r w:rsidR="007376B8">
        <w:rPr>
          <w:rFonts w:ascii="Times New Roman" w:eastAsia="Calibri" w:hAnsi="Times New Roman" w:cs="Times New Roman"/>
        </w:rPr>
        <w:t xml:space="preserve"> mama </w:t>
      </w:r>
      <w:proofErr w:type="spellStart"/>
      <w:r w:rsidR="007376B8">
        <w:rPr>
          <w:rFonts w:ascii="Times New Roman" w:eastAsia="Calibri" w:hAnsi="Times New Roman" w:cs="Times New Roman"/>
        </w:rPr>
        <w:t>vina</w:t>
      </w:r>
      <w:proofErr w:type="spellEnd"/>
      <w:r w:rsidR="007376B8">
        <w:rPr>
          <w:rFonts w:ascii="Times New Roman" w:eastAsia="Calibri" w:hAnsi="Times New Roman" w:cs="Times New Roman"/>
        </w:rPr>
        <w:t xml:space="preserve"> </w:t>
      </w:r>
      <w:proofErr w:type="spellStart"/>
      <w:r w:rsidR="007376B8">
        <w:rPr>
          <w:rFonts w:ascii="Times New Roman" w:eastAsia="Calibri" w:hAnsi="Times New Roman" w:cs="Times New Roman"/>
        </w:rPr>
        <w:t>athari</w:t>
      </w:r>
      <w:proofErr w:type="spellEnd"/>
      <w:r w:rsidR="007376B8">
        <w:rPr>
          <w:rFonts w:ascii="Times New Roman" w:eastAsia="Calibri" w:hAnsi="Times New Roman" w:cs="Times New Roman"/>
        </w:rPr>
        <w:t xml:space="preserve"> </w:t>
      </w:r>
      <w:proofErr w:type="spellStart"/>
      <w:r w:rsidR="007376B8">
        <w:rPr>
          <w:rFonts w:ascii="Times New Roman" w:eastAsia="Calibri" w:hAnsi="Times New Roman" w:cs="Times New Roman"/>
        </w:rPr>
        <w:t>yeyote</w:t>
      </w:r>
      <w:proofErr w:type="spellEnd"/>
      <w:r w:rsidR="007376B8">
        <w:rPr>
          <w:rFonts w:ascii="Times New Roman" w:eastAsia="Calibri" w:hAnsi="Times New Roman" w:cs="Times New Roman"/>
        </w:rPr>
        <w:t xml:space="preserve"> </w:t>
      </w:r>
      <w:proofErr w:type="spellStart"/>
      <w:r w:rsidR="007376B8">
        <w:rPr>
          <w:rFonts w:ascii="Times New Roman" w:eastAsia="Calibri" w:hAnsi="Times New Roman" w:cs="Times New Roman"/>
        </w:rPr>
        <w:t>kwa</w:t>
      </w:r>
      <w:proofErr w:type="spellEnd"/>
      <w:r w:rsidR="007376B8">
        <w:rPr>
          <w:rFonts w:ascii="Times New Roman" w:eastAsia="Calibri" w:hAnsi="Times New Roman" w:cs="Times New Roman"/>
        </w:rPr>
        <w:t xml:space="preserve"> </w:t>
      </w:r>
      <w:proofErr w:type="spellStart"/>
      <w:r w:rsidR="007376B8">
        <w:rPr>
          <w:rFonts w:ascii="Times New Roman" w:eastAsia="Calibri" w:hAnsi="Times New Roman" w:cs="Times New Roman"/>
        </w:rPr>
        <w:t>afya</w:t>
      </w:r>
      <w:proofErr w:type="spellEnd"/>
      <w:r w:rsidR="007376B8">
        <w:rPr>
          <w:rFonts w:ascii="Times New Roman" w:eastAsia="Calibri" w:hAnsi="Times New Roman" w:cs="Times New Roman"/>
        </w:rPr>
        <w:t xml:space="preserve"> </w:t>
      </w:r>
      <w:proofErr w:type="spellStart"/>
      <w:r w:rsidR="007376B8">
        <w:rPr>
          <w:rFonts w:ascii="Times New Roman" w:eastAsia="Calibri" w:hAnsi="Times New Roman" w:cs="Times New Roman"/>
        </w:rPr>
        <w:t>ya</w:t>
      </w:r>
      <w:proofErr w:type="spellEnd"/>
      <w:r w:rsidR="007376B8">
        <w:rPr>
          <w:rFonts w:ascii="Times New Roman" w:eastAsia="Calibri" w:hAnsi="Times New Roman" w:cs="Times New Roman"/>
        </w:rPr>
        <w:t xml:space="preserve"> </w:t>
      </w:r>
      <w:proofErr w:type="spellStart"/>
      <w:r w:rsidR="007376B8">
        <w:rPr>
          <w:rFonts w:ascii="Times New Roman" w:eastAsia="Calibri" w:hAnsi="Times New Roman" w:cs="Times New Roman"/>
        </w:rPr>
        <w:t>mtoto</w:t>
      </w:r>
      <w:proofErr w:type="spellEnd"/>
      <w:r w:rsidR="007376B8">
        <w:rPr>
          <w:rFonts w:ascii="Times New Roman" w:eastAsia="Calibri" w:hAnsi="Times New Roman" w:cs="Times New Roman"/>
        </w:rPr>
        <w:t xml:space="preserve"> wake, </w:t>
      </w:r>
      <w:proofErr w:type="spellStart"/>
      <w:r w:rsidR="007376B8">
        <w:rPr>
          <w:rFonts w:ascii="Times New Roman" w:eastAsia="Calibri" w:hAnsi="Times New Roman" w:cs="Times New Roman"/>
        </w:rPr>
        <w:t>ambayo</w:t>
      </w:r>
      <w:proofErr w:type="spellEnd"/>
      <w:r w:rsidR="007376B8">
        <w:rPr>
          <w:rFonts w:ascii="Times New Roman" w:eastAsia="Calibri" w:hAnsi="Times New Roman" w:cs="Times New Roman"/>
        </w:rPr>
        <w:t xml:space="preserve"> </w:t>
      </w:r>
      <w:proofErr w:type="spellStart"/>
      <w:r w:rsidR="007376B8">
        <w:rPr>
          <w:rFonts w:ascii="Times New Roman" w:eastAsia="Calibri" w:hAnsi="Times New Roman" w:cs="Times New Roman"/>
        </w:rPr>
        <w:t>huenda</w:t>
      </w:r>
      <w:proofErr w:type="spellEnd"/>
      <w:r w:rsidR="007376B8">
        <w:rPr>
          <w:rFonts w:ascii="Times New Roman" w:eastAsia="Calibri" w:hAnsi="Times New Roman" w:cs="Times New Roman"/>
        </w:rPr>
        <w:t xml:space="preserve"> </w:t>
      </w:r>
      <w:proofErr w:type="spellStart"/>
      <w:r w:rsidR="007376B8">
        <w:rPr>
          <w:rFonts w:ascii="Times New Roman" w:eastAsia="Calibri" w:hAnsi="Times New Roman" w:cs="Times New Roman"/>
        </w:rPr>
        <w:t>itasaidia</w:t>
      </w:r>
      <w:proofErr w:type="spellEnd"/>
      <w:r w:rsidR="007376B8">
        <w:rPr>
          <w:rFonts w:ascii="Times New Roman" w:eastAsia="Calibri" w:hAnsi="Times New Roman" w:cs="Times New Roman"/>
        </w:rPr>
        <w:t xml:space="preserve"> </w:t>
      </w:r>
      <w:proofErr w:type="spellStart"/>
      <w:r w:rsidR="007376B8">
        <w:rPr>
          <w:rFonts w:ascii="Times New Roman" w:eastAsia="Calibri" w:hAnsi="Times New Roman" w:cs="Times New Roman"/>
        </w:rPr>
        <w:t>jamii</w:t>
      </w:r>
      <w:proofErr w:type="spellEnd"/>
      <w:r w:rsidR="007376B8">
        <w:rPr>
          <w:rFonts w:ascii="Times New Roman" w:eastAsia="Calibri" w:hAnsi="Times New Roman" w:cs="Times New Roman"/>
        </w:rPr>
        <w:t xml:space="preserve"> </w:t>
      </w:r>
      <w:proofErr w:type="spellStart"/>
      <w:r w:rsidR="007376B8">
        <w:rPr>
          <w:rFonts w:ascii="Times New Roman" w:eastAsia="Calibri" w:hAnsi="Times New Roman" w:cs="Times New Roman"/>
        </w:rPr>
        <w:t>kwa</w:t>
      </w:r>
      <w:proofErr w:type="spellEnd"/>
      <w:r w:rsidR="007376B8">
        <w:rPr>
          <w:rFonts w:ascii="Times New Roman" w:eastAsia="Calibri" w:hAnsi="Times New Roman" w:cs="Times New Roman"/>
        </w:rPr>
        <w:t xml:space="preserve"> siku </w:t>
      </w:r>
      <w:proofErr w:type="spellStart"/>
      <w:r w:rsidR="007376B8">
        <w:rPr>
          <w:rFonts w:ascii="Times New Roman" w:eastAsia="Calibri" w:hAnsi="Times New Roman" w:cs="Times New Roman"/>
        </w:rPr>
        <w:t>zijazo</w:t>
      </w:r>
      <w:proofErr w:type="spellEnd"/>
      <w:r w:rsidR="007376B8">
        <w:rPr>
          <w:rFonts w:ascii="Times New Roman" w:eastAsia="Calibri" w:hAnsi="Times New Roman" w:cs="Times New Roman"/>
        </w:rPr>
        <w:t xml:space="preserve">. </w:t>
      </w:r>
    </w:p>
    <w:p w:rsidR="00F9688A" w:rsidRPr="009A5DA7" w:rsidRDefault="007376B8" w:rsidP="0008367B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Athari</w:t>
      </w:r>
      <w:proofErr w:type="spellEnd"/>
      <w:r>
        <w:rPr>
          <w:rFonts w:ascii="Times New Roman" w:hAnsi="Times New Roman" w:cs="Times New Roman"/>
          <w:b/>
          <w:bCs/>
        </w:rPr>
        <w:t>/</w:t>
      </w:r>
      <w:proofErr w:type="spellStart"/>
      <w:r>
        <w:rPr>
          <w:rFonts w:ascii="Times New Roman" w:hAnsi="Times New Roman" w:cs="Times New Roman"/>
          <w:b/>
          <w:bCs/>
        </w:rPr>
        <w:t>Usumbufu</w:t>
      </w:r>
      <w:proofErr w:type="spellEnd"/>
      <w:r>
        <w:rPr>
          <w:rFonts w:ascii="Times New Roman" w:hAnsi="Times New Roman" w:cs="Times New Roman"/>
          <w:b/>
          <w:bCs/>
        </w:rPr>
        <w:t xml:space="preserve">  </w:t>
      </w:r>
    </w:p>
    <w:p w:rsidR="00825FDA" w:rsidRPr="00F5744A" w:rsidRDefault="00825FDA" w:rsidP="00825FDA">
      <w:pPr>
        <w:spacing w:after="0"/>
        <w:rPr>
          <w:ins w:id="0" w:author="OSBORN KWENA " w:date="2014-06-17T11:38:00Z"/>
          <w:rFonts w:ascii="Times New Roman" w:hAnsi="Times New Roman" w:cs="Times New Roman"/>
        </w:rPr>
      </w:pPr>
      <w:ins w:id="1" w:author="OSBORN KWENA " w:date="2014-06-17T11:38:00Z">
        <w:r w:rsidRPr="00F5744A">
          <w:rPr>
            <w:rFonts w:ascii="Times New Roman" w:hAnsi="Times New Roman" w:cs="Times New Roman"/>
          </w:rPr>
          <w:t xml:space="preserve">Madhara </w:t>
        </w:r>
        <w:proofErr w:type="spellStart"/>
        <w:r>
          <w:rPr>
            <w:rFonts w:ascii="Times New Roman" w:hAnsi="Times New Roman" w:cs="Times New Roman"/>
          </w:rPr>
          <w:t>yanayotarajiwa</w:t>
        </w:r>
        <w:proofErr w:type="spellEnd"/>
        <w:r>
          <w:rPr>
            <w:rFonts w:ascii="Times New Roman" w:hAnsi="Times New Roman" w:cs="Times New Roman"/>
          </w:rPr>
          <w:t xml:space="preserve">, </w:t>
        </w:r>
        <w:proofErr w:type="spellStart"/>
        <w:r>
          <w:rPr>
            <w:rFonts w:ascii="Times New Roman" w:hAnsi="Times New Roman" w:cs="Times New Roman"/>
          </w:rPr>
          <w:t>usumbufu</w:t>
        </w:r>
        <w:proofErr w:type="spellEnd"/>
        <w:r>
          <w:rPr>
            <w:rFonts w:ascii="Times New Roman" w:hAnsi="Times New Roman" w:cs="Times New Roman"/>
          </w:rPr>
          <w:t xml:space="preserve"> na madhara </w:t>
        </w:r>
        <w:proofErr w:type="spellStart"/>
        <w:r>
          <w:rPr>
            <w:rFonts w:ascii="Times New Roman" w:hAnsi="Times New Roman" w:cs="Times New Roman"/>
          </w:rPr>
          <w:t>yanayohusiana</w:t>
        </w:r>
        <w:proofErr w:type="spellEnd"/>
        <w:r>
          <w:rPr>
            <w:rFonts w:ascii="Times New Roman" w:hAnsi="Times New Roman" w:cs="Times New Roman"/>
          </w:rPr>
          <w:t xml:space="preserve"> na </w:t>
        </w:r>
        <w:proofErr w:type="spellStart"/>
        <w:proofErr w:type="gramStart"/>
        <w:r>
          <w:rPr>
            <w:rFonts w:ascii="Times New Roman" w:hAnsi="Times New Roman" w:cs="Times New Roman"/>
          </w:rPr>
          <w:t>mradi</w:t>
        </w:r>
        <w:proofErr w:type="spellEnd"/>
        <w:r>
          <w:rPr>
            <w:rFonts w:ascii="Times New Roman" w:hAnsi="Times New Roman" w:cs="Times New Roman"/>
          </w:rPr>
          <w:t xml:space="preserve">  </w:t>
        </w:r>
        <w:proofErr w:type="spellStart"/>
        <w:r>
          <w:rPr>
            <w:rFonts w:ascii="Times New Roman" w:hAnsi="Times New Roman" w:cs="Times New Roman"/>
          </w:rPr>
          <w:t>ni</w:t>
        </w:r>
        <w:proofErr w:type="spellEnd"/>
        <w:proofErr w:type="gramEnd"/>
        <w:r w:rsidRPr="00F5744A">
          <w:rPr>
            <w:rFonts w:ascii="Times New Roman" w:hAnsi="Times New Roman" w:cs="Times New Roman"/>
          </w:rPr>
          <w:t>:</w:t>
        </w:r>
      </w:ins>
    </w:p>
    <w:p w:rsidR="000A0C6B" w:rsidRPr="000A0C6B" w:rsidRDefault="007376B8" w:rsidP="00667AAD">
      <w:pPr>
        <w:spacing w:after="0"/>
        <w:rPr>
          <w:i/>
        </w:rPr>
      </w:pPr>
      <w:del w:id="2" w:author="OSBORN KWENA " w:date="2014-06-17T11:38:00Z">
        <w:r w:rsidDel="00825FDA">
          <w:rPr>
            <w:rFonts w:ascii="Times New Roman" w:hAnsi="Times New Roman" w:cs="Times New Roman"/>
          </w:rPr>
          <w:delText>Athari, Usumbufu, au madhara y</w:delText>
        </w:r>
      </w:del>
      <w:del w:id="3" w:author="OSBORN KWENA " w:date="2014-06-17T11:39:00Z">
        <w:r w:rsidDel="00825FDA">
          <w:rPr>
            <w:rFonts w:ascii="Times New Roman" w:hAnsi="Times New Roman" w:cs="Times New Roman"/>
          </w:rPr>
          <w:delText>anayousiana na mahojiana haya ni</w:delText>
        </w:r>
        <w:r w:rsidR="00F9688A" w:rsidRPr="000A0C6B" w:rsidDel="00825FDA">
          <w:rPr>
            <w:rFonts w:ascii="Times New Roman" w:hAnsi="Times New Roman" w:cs="Times New Roman"/>
            <w:bCs/>
          </w:rPr>
          <w:delText>:</w:delText>
        </w:r>
      </w:del>
    </w:p>
    <w:p w:rsidR="009A5DA7" w:rsidRPr="00667AAD" w:rsidRDefault="007376B8" w:rsidP="00667AA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eastAsia="Calibri" w:hAnsi="Times New Roman" w:cs="Times New Roman"/>
        </w:rPr>
        <w:t>Baadhi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ya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maswali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ningependa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kukuuliza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huenda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yakaoneka</w:t>
      </w:r>
      <w:proofErr w:type="spellEnd"/>
      <w:r>
        <w:rPr>
          <w:rFonts w:ascii="Times New Roman" w:eastAsia="Calibri" w:hAnsi="Times New Roman" w:cs="Times New Roman"/>
        </w:rPr>
        <w:t xml:space="preserve"> kuwa </w:t>
      </w:r>
      <w:proofErr w:type="spellStart"/>
      <w:r>
        <w:rPr>
          <w:rFonts w:ascii="Times New Roman" w:eastAsia="Calibri" w:hAnsi="Times New Roman" w:cs="Times New Roman"/>
        </w:rPr>
        <w:t>ya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kibinafsi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</w:rPr>
        <w:t>kwa</w:t>
      </w:r>
      <w:proofErr w:type="spellEnd"/>
      <w:proofErr w:type="gram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sababu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yanagusia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maisha</w:t>
      </w:r>
      <w:proofErr w:type="spellEnd"/>
      <w:r>
        <w:rPr>
          <w:rFonts w:ascii="Times New Roman" w:eastAsia="Calibri" w:hAnsi="Times New Roman" w:cs="Times New Roman"/>
        </w:rPr>
        <w:t xml:space="preserve"> na </w:t>
      </w:r>
      <w:proofErr w:type="spellStart"/>
      <w:r>
        <w:rPr>
          <w:rFonts w:ascii="Times New Roman" w:eastAsia="Calibri" w:hAnsi="Times New Roman" w:cs="Times New Roman"/>
        </w:rPr>
        <w:t>afya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yako</w:t>
      </w:r>
      <w:proofErr w:type="spellEnd"/>
      <w:r>
        <w:rPr>
          <w:rFonts w:ascii="Times New Roman" w:eastAsia="Calibri" w:hAnsi="Times New Roman" w:cs="Times New Roman"/>
        </w:rPr>
        <w:t xml:space="preserve">. </w:t>
      </w:r>
      <w:proofErr w:type="spellStart"/>
      <w:r>
        <w:rPr>
          <w:rFonts w:ascii="Times New Roman" w:eastAsia="Calibri" w:hAnsi="Times New Roman" w:cs="Times New Roman"/>
        </w:rPr>
        <w:t>Majibu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yako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yote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yatawekwa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</w:rPr>
        <w:t>kwa</w:t>
      </w:r>
      <w:proofErr w:type="spellEnd"/>
      <w:proofErr w:type="gram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usiri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iwezekanavyo</w:t>
      </w:r>
      <w:proofErr w:type="spellEnd"/>
      <w:r>
        <w:rPr>
          <w:rFonts w:ascii="Times New Roman" w:eastAsia="Calibri" w:hAnsi="Times New Roman" w:cs="Times New Roman"/>
        </w:rPr>
        <w:t xml:space="preserve"> na </w:t>
      </w:r>
      <w:proofErr w:type="spellStart"/>
      <w:r>
        <w:rPr>
          <w:rFonts w:ascii="Times New Roman" w:eastAsia="Calibri" w:hAnsi="Times New Roman" w:cs="Times New Roman"/>
        </w:rPr>
        <w:t>tuna</w:t>
      </w:r>
      <w:r w:rsidR="00F1654D">
        <w:rPr>
          <w:rFonts w:ascii="Times New Roman" w:eastAsia="Calibri" w:hAnsi="Times New Roman" w:cs="Times New Roman"/>
        </w:rPr>
        <w:t>ra</w:t>
      </w:r>
      <w:r>
        <w:rPr>
          <w:rFonts w:ascii="Times New Roman" w:eastAsia="Calibri" w:hAnsi="Times New Roman" w:cs="Times New Roman"/>
        </w:rPr>
        <w:t>tajia</w:t>
      </w:r>
      <w:proofErr w:type="spellEnd"/>
      <w:r>
        <w:rPr>
          <w:rFonts w:ascii="Times New Roman" w:eastAsia="Calibri" w:hAnsi="Times New Roman" w:cs="Times New Roman"/>
        </w:rPr>
        <w:t xml:space="preserve"> kuwa </w:t>
      </w:r>
      <w:proofErr w:type="spellStart"/>
      <w:r>
        <w:rPr>
          <w:rFonts w:ascii="Times New Roman" w:eastAsia="Calibri" w:hAnsi="Times New Roman" w:cs="Times New Roman"/>
        </w:rPr>
        <w:t>hatari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za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kushiriki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katika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utafiti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huu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zitakuwa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kidogo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mno</w:t>
      </w:r>
      <w:proofErr w:type="spellEnd"/>
      <w:r>
        <w:rPr>
          <w:rFonts w:ascii="Times New Roman" w:eastAsia="Calibri" w:hAnsi="Times New Roman" w:cs="Times New Roman"/>
        </w:rPr>
        <w:t xml:space="preserve">. </w:t>
      </w:r>
    </w:p>
    <w:p w:rsidR="008734BC" w:rsidRPr="009A5DA7" w:rsidRDefault="007376B8" w:rsidP="008734B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Kuna wakati </w:t>
      </w:r>
      <w:proofErr w:type="spellStart"/>
      <w:r>
        <w:rPr>
          <w:rFonts w:ascii="Times New Roman" w:hAnsi="Times New Roman" w:cs="Times New Roman"/>
          <w:i/>
        </w:rPr>
        <w:t>utakaoupoteza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</w:rPr>
        <w:t>kwa</w:t>
      </w:r>
      <w:proofErr w:type="spellEnd"/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kushiriki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kwenye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mahojiano</w:t>
      </w:r>
      <w:proofErr w:type="spellEnd"/>
      <w:r>
        <w:rPr>
          <w:rFonts w:ascii="Times New Roman" w:hAnsi="Times New Roman" w:cs="Times New Roman"/>
          <w:i/>
        </w:rPr>
        <w:t xml:space="preserve"> haya </w:t>
      </w:r>
      <w:proofErr w:type="spellStart"/>
      <w:r>
        <w:rPr>
          <w:rFonts w:ascii="Times New Roman" w:hAnsi="Times New Roman" w:cs="Times New Roman"/>
          <w:i/>
        </w:rPr>
        <w:t>ingawaje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unaweza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kuwacha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kuyajibu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maswali</w:t>
      </w:r>
      <w:proofErr w:type="spellEnd"/>
      <w:r>
        <w:rPr>
          <w:rFonts w:ascii="Times New Roman" w:hAnsi="Times New Roman" w:cs="Times New Roman"/>
          <w:i/>
        </w:rPr>
        <w:t xml:space="preserve"> wakati </w:t>
      </w:r>
      <w:proofErr w:type="spellStart"/>
      <w:r>
        <w:rPr>
          <w:rFonts w:ascii="Times New Roman" w:hAnsi="Times New Roman" w:cs="Times New Roman"/>
          <w:i/>
        </w:rPr>
        <w:t>wowte</w:t>
      </w:r>
      <w:proofErr w:type="spellEnd"/>
      <w:r>
        <w:rPr>
          <w:rFonts w:ascii="Times New Roman" w:hAnsi="Times New Roman" w:cs="Times New Roman"/>
          <w:i/>
        </w:rPr>
        <w:t xml:space="preserve">. </w:t>
      </w:r>
    </w:p>
    <w:p w:rsidR="000A0C6B" w:rsidRDefault="000A0C6B" w:rsidP="0008367B">
      <w:pPr>
        <w:tabs>
          <w:tab w:val="left" w:pos="1980"/>
        </w:tabs>
        <w:spacing w:after="0"/>
        <w:rPr>
          <w:rFonts w:ascii="Times New Roman" w:hAnsi="Times New Roman" w:cs="Times New Roman"/>
          <w:b/>
        </w:rPr>
      </w:pPr>
    </w:p>
    <w:p w:rsidR="00F9688A" w:rsidRPr="009A5DA7" w:rsidRDefault="007376B8" w:rsidP="0008367B">
      <w:pPr>
        <w:tabs>
          <w:tab w:val="left" w:pos="1980"/>
        </w:tabs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Usiri</w:t>
      </w:r>
      <w:proofErr w:type="spellEnd"/>
    </w:p>
    <w:p w:rsidR="00212CF1" w:rsidRDefault="007376B8" w:rsidP="00212CF1">
      <w:pPr>
        <w:numPr>
          <w:ilvl w:val="0"/>
          <w:numId w:val="5"/>
        </w:numPr>
        <w:tabs>
          <w:tab w:val="left" w:pos="1980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Kukeukwa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kwa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usiri</w:t>
      </w:r>
      <w:proofErr w:type="spellEnd"/>
      <w:r w:rsidR="00F9688A" w:rsidRPr="0008367B">
        <w:rPr>
          <w:rFonts w:ascii="Times New Roman" w:hAnsi="Times New Roman" w:cs="Times New Roman"/>
          <w:b/>
        </w:rPr>
        <w:t>:</w:t>
      </w:r>
      <w:r w:rsidR="00F9688A" w:rsidRPr="0008367B">
        <w:rPr>
          <w:rFonts w:ascii="Times New Roman" w:hAnsi="Times New Roman" w:cs="Times New Roman"/>
        </w:rPr>
        <w:t xml:space="preserve"> </w:t>
      </w:r>
      <w:bookmarkStart w:id="4" w:name="OLE_LINK1"/>
      <w:bookmarkStart w:id="5" w:name="OLE_LINK2"/>
    </w:p>
    <w:p w:rsidR="00F9688A" w:rsidRDefault="00212CF1" w:rsidP="00212CF1">
      <w:pPr>
        <w:numPr>
          <w:ilvl w:val="0"/>
          <w:numId w:val="5"/>
        </w:numPr>
        <w:tabs>
          <w:tab w:val="left" w:pos="198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Kama </w:t>
      </w:r>
      <w:proofErr w:type="spellStart"/>
      <w:r>
        <w:rPr>
          <w:rFonts w:ascii="Times New Roman" w:hAnsi="Times New Roman" w:cs="Times New Roman"/>
        </w:rPr>
        <w:t>utafiti</w:t>
      </w:r>
      <w:proofErr w:type="spellEnd"/>
      <w:r>
        <w:rPr>
          <w:rFonts w:ascii="Times New Roman" w:hAnsi="Times New Roman" w:cs="Times New Roman"/>
        </w:rPr>
        <w:t xml:space="preserve"> mwingine </w:t>
      </w:r>
      <w:proofErr w:type="spellStart"/>
      <w:r>
        <w:rPr>
          <w:rFonts w:ascii="Times New Roman" w:hAnsi="Times New Roman" w:cs="Times New Roman"/>
        </w:rPr>
        <w:t>wowote</w:t>
      </w:r>
      <w:proofErr w:type="spellEnd"/>
      <w:r>
        <w:rPr>
          <w:rFonts w:ascii="Times New Roman" w:hAnsi="Times New Roman" w:cs="Times New Roman"/>
        </w:rPr>
        <w:t xml:space="preserve">, kuna </w:t>
      </w:r>
      <w:proofErr w:type="spellStart"/>
      <w:r>
        <w:rPr>
          <w:rFonts w:ascii="Times New Roman" w:hAnsi="Times New Roman" w:cs="Times New Roman"/>
        </w:rPr>
        <w:t>uwezekano</w:t>
      </w:r>
      <w:proofErr w:type="spellEnd"/>
      <w:r>
        <w:rPr>
          <w:rFonts w:ascii="Times New Roman" w:hAnsi="Times New Roman" w:cs="Times New Roman"/>
        </w:rPr>
        <w:t xml:space="preserve"> kuwa </w:t>
      </w:r>
      <w:proofErr w:type="spellStart"/>
      <w:r>
        <w:rPr>
          <w:rFonts w:ascii="Times New Roman" w:hAnsi="Times New Roman" w:cs="Times New Roman"/>
        </w:rPr>
        <w:t>usiri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huenda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unaweza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kuathirika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lakini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tunachukua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hatua</w:t>
      </w:r>
      <w:proofErr w:type="spellEnd"/>
      <w:r>
        <w:rPr>
          <w:rFonts w:ascii="Times New Roman" w:hAnsi="Times New Roman" w:cs="Times New Roman"/>
        </w:rPr>
        <w:t xml:space="preserve"> ili </w:t>
      </w:r>
      <w:proofErr w:type="spellStart"/>
      <w:r>
        <w:rPr>
          <w:rFonts w:ascii="Times New Roman" w:hAnsi="Times New Roman" w:cs="Times New Roman"/>
        </w:rPr>
        <w:t>kupunguza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hii</w:t>
      </w:r>
      <w:proofErr w:type="spellEnd"/>
    </w:p>
    <w:p w:rsidR="00212CF1" w:rsidRDefault="00212CF1" w:rsidP="00212CF1">
      <w:pPr>
        <w:numPr>
          <w:ilvl w:val="0"/>
          <w:numId w:val="5"/>
        </w:numPr>
        <w:tabs>
          <w:tab w:val="left" w:pos="1980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Habari</w:t>
      </w:r>
      <w:proofErr w:type="spellEnd"/>
      <w:r>
        <w:rPr>
          <w:rFonts w:ascii="Times New Roman" w:hAnsi="Times New Roman" w:cs="Times New Roman"/>
        </w:rPr>
        <w:t xml:space="preserve"> zako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kitafiti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zitashughulikiwa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kwa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mkubwa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Ikiwa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matokeo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utafiti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yatachapishwa</w:t>
      </w:r>
      <w:proofErr w:type="spellEnd"/>
      <w:r>
        <w:rPr>
          <w:rFonts w:ascii="Times New Roman" w:hAnsi="Times New Roman" w:cs="Times New Roman"/>
        </w:rPr>
        <w:t xml:space="preserve"> au </w:t>
      </w:r>
      <w:proofErr w:type="spellStart"/>
      <w:r>
        <w:rPr>
          <w:rFonts w:ascii="Times New Roman" w:hAnsi="Times New Roman" w:cs="Times New Roman"/>
        </w:rPr>
        <w:t>kuwakilishwa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majina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na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habari</w:t>
      </w:r>
      <w:proofErr w:type="spellEnd"/>
      <w:r>
        <w:rPr>
          <w:rFonts w:ascii="Times New Roman" w:hAnsi="Times New Roman" w:cs="Times New Roman"/>
        </w:rPr>
        <w:t xml:space="preserve"> nyingine </w:t>
      </w:r>
      <w:proofErr w:type="spellStart"/>
      <w:r>
        <w:rPr>
          <w:rFonts w:ascii="Times New Roman" w:hAnsi="Times New Roman" w:cs="Times New Roman"/>
        </w:rPr>
        <w:t>zinazowatambulisha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hazitatumiwa</w:t>
      </w:r>
      <w:proofErr w:type="spellEnd"/>
      <w:r>
        <w:rPr>
          <w:rFonts w:ascii="Times New Roman" w:hAnsi="Times New Roman" w:cs="Times New Roman"/>
        </w:rPr>
        <w:t>.</w:t>
      </w:r>
    </w:p>
    <w:p w:rsidR="00212CF1" w:rsidRPr="000A0C6B" w:rsidRDefault="00212CF1" w:rsidP="00212CF1">
      <w:pPr>
        <w:numPr>
          <w:ilvl w:val="0"/>
          <w:numId w:val="5"/>
        </w:numPr>
        <w:tabs>
          <w:tab w:val="left" w:pos="198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Ili </w:t>
      </w:r>
      <w:proofErr w:type="spellStart"/>
      <w:r>
        <w:rPr>
          <w:rFonts w:ascii="Times New Roman" w:hAnsi="Times New Roman" w:cs="Times New Roman"/>
        </w:rPr>
        <w:t>kupunguza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kukeukwa</w:t>
      </w:r>
      <w:proofErr w:type="spellEnd"/>
      <w:r>
        <w:rPr>
          <w:rFonts w:ascii="Times New Roman" w:hAnsi="Times New Roman" w:cs="Times New Roman"/>
        </w:rPr>
        <w:t xml:space="preserve">, itakuwa tu </w:t>
      </w:r>
      <w:proofErr w:type="spellStart"/>
      <w:proofErr w:type="gramStart"/>
      <w:r>
        <w:rPr>
          <w:rFonts w:ascii="Times New Roman" w:hAnsi="Times New Roman" w:cs="Times New Roman"/>
        </w:rPr>
        <w:t>ni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watafika</w:t>
      </w:r>
      <w:proofErr w:type="spellEnd"/>
      <w:r>
        <w:rPr>
          <w:rFonts w:ascii="Times New Roman" w:hAnsi="Times New Roman" w:cs="Times New Roman"/>
        </w:rPr>
        <w:t xml:space="preserve"> na </w:t>
      </w:r>
      <w:proofErr w:type="spellStart"/>
      <w:r>
        <w:rPr>
          <w:rFonts w:ascii="Times New Roman" w:hAnsi="Times New Roman" w:cs="Times New Roman"/>
        </w:rPr>
        <w:t>wafanyi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kazi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wachahe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</w:t>
      </w:r>
      <w:proofErr w:type="spellEnd"/>
      <w:r>
        <w:rPr>
          <w:rFonts w:ascii="Times New Roman" w:hAnsi="Times New Roman" w:cs="Times New Roman"/>
        </w:rPr>
        <w:t xml:space="preserve"> IPA </w:t>
      </w:r>
      <w:proofErr w:type="spellStart"/>
      <w:r>
        <w:rPr>
          <w:rFonts w:ascii="Times New Roman" w:hAnsi="Times New Roman" w:cs="Times New Roman"/>
        </w:rPr>
        <w:t>ambao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wataweza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kufikia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rekodi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utatfiti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Ujumbe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wowote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unaokutambulisha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utawekwa</w:t>
      </w:r>
      <w:proofErr w:type="spellEnd"/>
      <w:r>
        <w:rPr>
          <w:rFonts w:ascii="Times New Roman" w:hAnsi="Times New Roman" w:cs="Times New Roman"/>
        </w:rPr>
        <w:t xml:space="preserve"> kando </w:t>
      </w:r>
      <w:proofErr w:type="gramStart"/>
      <w:r>
        <w:rPr>
          <w:rFonts w:ascii="Times New Roman" w:hAnsi="Times New Roman" w:cs="Times New Roman"/>
        </w:rPr>
        <w:t>na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majibu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mengine</w:t>
      </w:r>
      <w:proofErr w:type="spellEnd"/>
      <w:r>
        <w:rPr>
          <w:rFonts w:ascii="Times New Roman" w:hAnsi="Times New Roman" w:cs="Times New Roman"/>
        </w:rPr>
        <w:t xml:space="preserve">, ili </w:t>
      </w:r>
      <w:proofErr w:type="spellStart"/>
      <w:r>
        <w:rPr>
          <w:rFonts w:ascii="Times New Roman" w:hAnsi="Times New Roman" w:cs="Times New Roman"/>
        </w:rPr>
        <w:t>iwe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watafiti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pekeee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wanaoweza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kulinganisha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majibu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nawe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Habari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zote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zilizoandikwa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kwenye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makaratasi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zitawekwa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palipofungwa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CB4D8E">
        <w:rPr>
          <w:rFonts w:ascii="Times New Roman" w:hAnsi="Times New Roman" w:cs="Times New Roman"/>
        </w:rPr>
        <w:t>Habari</w:t>
      </w:r>
      <w:proofErr w:type="spellEnd"/>
      <w:r w:rsidR="00CB4D8E">
        <w:rPr>
          <w:rFonts w:ascii="Times New Roman" w:hAnsi="Times New Roman" w:cs="Times New Roman"/>
        </w:rPr>
        <w:t xml:space="preserve"> </w:t>
      </w:r>
      <w:proofErr w:type="spellStart"/>
      <w:r w:rsidR="00CB4D8E">
        <w:rPr>
          <w:rFonts w:ascii="Times New Roman" w:hAnsi="Times New Roman" w:cs="Times New Roman"/>
        </w:rPr>
        <w:t>zote</w:t>
      </w:r>
      <w:proofErr w:type="spellEnd"/>
      <w:r w:rsidR="00CB4D8E">
        <w:rPr>
          <w:rFonts w:ascii="Times New Roman" w:hAnsi="Times New Roman" w:cs="Times New Roman"/>
        </w:rPr>
        <w:t xml:space="preserve"> </w:t>
      </w:r>
      <w:proofErr w:type="spellStart"/>
      <w:r w:rsidR="00CB4D8E">
        <w:rPr>
          <w:rFonts w:ascii="Times New Roman" w:hAnsi="Times New Roman" w:cs="Times New Roman"/>
        </w:rPr>
        <w:t>za</w:t>
      </w:r>
      <w:proofErr w:type="spellEnd"/>
      <w:r w:rsidR="00CB4D8E">
        <w:rPr>
          <w:rFonts w:ascii="Times New Roman" w:hAnsi="Times New Roman" w:cs="Times New Roman"/>
        </w:rPr>
        <w:t xml:space="preserve"> </w:t>
      </w:r>
      <w:proofErr w:type="spellStart"/>
      <w:r w:rsidR="00CB4D8E">
        <w:rPr>
          <w:rFonts w:ascii="Times New Roman" w:hAnsi="Times New Roman" w:cs="Times New Roman"/>
        </w:rPr>
        <w:t>kielektroniki</w:t>
      </w:r>
      <w:proofErr w:type="spellEnd"/>
      <w:r w:rsidR="00CB4D8E">
        <w:rPr>
          <w:rFonts w:ascii="Times New Roman" w:hAnsi="Times New Roman" w:cs="Times New Roman"/>
        </w:rPr>
        <w:t xml:space="preserve"> </w:t>
      </w:r>
      <w:proofErr w:type="spellStart"/>
      <w:r w:rsidR="00CB4D8E">
        <w:rPr>
          <w:rFonts w:ascii="Times New Roman" w:hAnsi="Times New Roman" w:cs="Times New Roman"/>
        </w:rPr>
        <w:t>pia</w:t>
      </w:r>
      <w:proofErr w:type="spellEnd"/>
      <w:r w:rsidR="00CB4D8E">
        <w:rPr>
          <w:rFonts w:ascii="Times New Roman" w:hAnsi="Times New Roman" w:cs="Times New Roman"/>
        </w:rPr>
        <w:t xml:space="preserve"> </w:t>
      </w:r>
      <w:proofErr w:type="spellStart"/>
      <w:r w:rsidR="00CB4D8E">
        <w:rPr>
          <w:rFonts w:ascii="Times New Roman" w:hAnsi="Times New Roman" w:cs="Times New Roman"/>
        </w:rPr>
        <w:t>zitawekwa</w:t>
      </w:r>
      <w:proofErr w:type="spellEnd"/>
      <w:r w:rsidR="00CB4D8E">
        <w:rPr>
          <w:rFonts w:ascii="Times New Roman" w:hAnsi="Times New Roman" w:cs="Times New Roman"/>
        </w:rPr>
        <w:t xml:space="preserve"> </w:t>
      </w:r>
      <w:proofErr w:type="spellStart"/>
      <w:r w:rsidR="00CB4D8E">
        <w:rPr>
          <w:rFonts w:ascii="Times New Roman" w:hAnsi="Times New Roman" w:cs="Times New Roman"/>
        </w:rPr>
        <w:t>faragha</w:t>
      </w:r>
      <w:proofErr w:type="spellEnd"/>
      <w:r w:rsidR="00CB4D8E">
        <w:rPr>
          <w:rFonts w:ascii="Times New Roman" w:hAnsi="Times New Roman" w:cs="Times New Roman"/>
        </w:rPr>
        <w:t xml:space="preserve">. </w:t>
      </w:r>
      <w:proofErr w:type="spellStart"/>
      <w:r w:rsidR="00CB4D8E">
        <w:rPr>
          <w:rFonts w:ascii="Times New Roman" w:hAnsi="Times New Roman" w:cs="Times New Roman"/>
        </w:rPr>
        <w:t>Habari</w:t>
      </w:r>
      <w:proofErr w:type="spellEnd"/>
      <w:r w:rsidR="00CB4D8E">
        <w:rPr>
          <w:rFonts w:ascii="Times New Roman" w:hAnsi="Times New Roman" w:cs="Times New Roman"/>
        </w:rPr>
        <w:t xml:space="preserve"> zako </w:t>
      </w:r>
      <w:proofErr w:type="spellStart"/>
      <w:r w:rsidR="00CB4D8E">
        <w:rPr>
          <w:rFonts w:ascii="Times New Roman" w:hAnsi="Times New Roman" w:cs="Times New Roman"/>
        </w:rPr>
        <w:t>huenda</w:t>
      </w:r>
      <w:proofErr w:type="spellEnd"/>
      <w:r w:rsidR="00CB4D8E">
        <w:rPr>
          <w:rFonts w:ascii="Times New Roman" w:hAnsi="Times New Roman" w:cs="Times New Roman"/>
        </w:rPr>
        <w:t xml:space="preserve"> </w:t>
      </w:r>
      <w:proofErr w:type="spellStart"/>
      <w:r w:rsidR="00CB4D8E">
        <w:rPr>
          <w:rFonts w:ascii="Times New Roman" w:hAnsi="Times New Roman" w:cs="Times New Roman"/>
        </w:rPr>
        <w:t>zaweza</w:t>
      </w:r>
      <w:proofErr w:type="spellEnd"/>
      <w:r w:rsidR="00CB4D8E">
        <w:rPr>
          <w:rFonts w:ascii="Times New Roman" w:hAnsi="Times New Roman" w:cs="Times New Roman"/>
        </w:rPr>
        <w:t xml:space="preserve"> </w:t>
      </w:r>
      <w:proofErr w:type="spellStart"/>
      <w:r w:rsidR="00CB4D8E">
        <w:rPr>
          <w:rFonts w:ascii="Times New Roman" w:hAnsi="Times New Roman" w:cs="Times New Roman"/>
        </w:rPr>
        <w:t>kupenwa</w:t>
      </w:r>
      <w:proofErr w:type="spellEnd"/>
      <w:r w:rsidR="00CB4D8E">
        <w:rPr>
          <w:rFonts w:ascii="Times New Roman" w:hAnsi="Times New Roman" w:cs="Times New Roman"/>
        </w:rPr>
        <w:t xml:space="preserve"> </w:t>
      </w:r>
      <w:proofErr w:type="spellStart"/>
      <w:r w:rsidR="00CB4D8E">
        <w:rPr>
          <w:rFonts w:ascii="Times New Roman" w:hAnsi="Times New Roman" w:cs="Times New Roman"/>
        </w:rPr>
        <w:t>ikiitajika</w:t>
      </w:r>
      <w:proofErr w:type="spellEnd"/>
      <w:r w:rsidR="00CB4D8E">
        <w:rPr>
          <w:rFonts w:ascii="Times New Roman" w:hAnsi="Times New Roman" w:cs="Times New Roman"/>
        </w:rPr>
        <w:t xml:space="preserve"> </w:t>
      </w:r>
      <w:proofErr w:type="spellStart"/>
      <w:r w:rsidR="00CB4D8E">
        <w:rPr>
          <w:rFonts w:ascii="Times New Roman" w:hAnsi="Times New Roman" w:cs="Times New Roman"/>
        </w:rPr>
        <w:t>kisheria</w:t>
      </w:r>
      <w:proofErr w:type="spellEnd"/>
      <w:r w:rsidR="00CB4D8E">
        <w:rPr>
          <w:rFonts w:ascii="Times New Roman" w:hAnsi="Times New Roman" w:cs="Times New Roman"/>
        </w:rPr>
        <w:t>.</w:t>
      </w:r>
    </w:p>
    <w:p w:rsidR="00F51EBA" w:rsidRDefault="00F51EBA" w:rsidP="000A0C6B">
      <w:pPr>
        <w:spacing w:after="0"/>
        <w:rPr>
          <w:rFonts w:ascii="Times New Roman" w:hAnsi="Times New Roman" w:cs="Times New Roman"/>
          <w:b/>
          <w:i/>
        </w:rPr>
      </w:pPr>
    </w:p>
    <w:p w:rsidR="000A0C6B" w:rsidRPr="009A5DA7" w:rsidRDefault="00CB4D8E" w:rsidP="000A0C6B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i/>
        </w:rPr>
        <w:t>Kuwekwa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i/>
        </w:rPr>
        <w:t>kwa</w:t>
      </w:r>
      <w:proofErr w:type="spellEnd"/>
      <w:proofErr w:type="gram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rekodi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za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Utafiti</w:t>
      </w:r>
      <w:proofErr w:type="spellEnd"/>
      <w:r w:rsidR="00F9688A" w:rsidRPr="0008367B">
        <w:rPr>
          <w:rFonts w:ascii="Times New Roman" w:hAnsi="Times New Roman" w:cs="Times New Roman"/>
          <w:b/>
          <w:i/>
        </w:rPr>
        <w:t xml:space="preserve">: </w:t>
      </w:r>
      <w:r w:rsidR="00F9688A" w:rsidRPr="0008367B">
        <w:rPr>
          <w:rFonts w:ascii="Times New Roman" w:hAnsi="Times New Roman" w:cs="Times New Roman"/>
        </w:rPr>
        <w:t xml:space="preserve"> </w:t>
      </w:r>
      <w:bookmarkEnd w:id="4"/>
      <w:bookmarkEnd w:id="5"/>
      <w:r>
        <w:rPr>
          <w:rFonts w:ascii="Times New Roman" w:hAnsi="Times New Roman" w:cs="Times New Roman"/>
        </w:rPr>
        <w:t xml:space="preserve">Wakati </w:t>
      </w:r>
      <w:proofErr w:type="spellStart"/>
      <w:r>
        <w:rPr>
          <w:rFonts w:ascii="Times New Roman" w:hAnsi="Times New Roman" w:cs="Times New Roman"/>
        </w:rPr>
        <w:t>utafiti</w:t>
      </w:r>
      <w:proofErr w:type="spellEnd"/>
      <w:r>
        <w:rPr>
          <w:rFonts w:ascii="Times New Roman" w:hAnsi="Times New Roman" w:cs="Times New Roman"/>
        </w:rPr>
        <w:t xml:space="preserve"> utakuwa </w:t>
      </w:r>
      <w:proofErr w:type="spellStart"/>
      <w:r>
        <w:rPr>
          <w:rFonts w:ascii="Times New Roman" w:hAnsi="Times New Roman" w:cs="Times New Roman"/>
        </w:rPr>
        <w:t>umekamilika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watafiti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huenda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wakaweka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habari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kitafiti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tafiti</w:t>
      </w:r>
      <w:proofErr w:type="spellEnd"/>
      <w:r>
        <w:rPr>
          <w:rFonts w:ascii="Times New Roman" w:hAnsi="Times New Roman" w:cs="Times New Roman"/>
        </w:rPr>
        <w:t xml:space="preserve"> nyingine siku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usoni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zitakazofanywa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nao</w:t>
      </w:r>
      <w:proofErr w:type="spellEnd"/>
      <w:r>
        <w:rPr>
          <w:rFonts w:ascii="Times New Roman" w:hAnsi="Times New Roman" w:cs="Times New Roman"/>
        </w:rPr>
        <w:t xml:space="preserve"> au </w:t>
      </w:r>
      <w:proofErr w:type="spellStart"/>
      <w:r>
        <w:rPr>
          <w:rFonts w:ascii="Times New Roman" w:hAnsi="Times New Roman" w:cs="Times New Roman"/>
        </w:rPr>
        <w:t>wengine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6F6F5B" w:rsidRPr="006F6F5B">
        <w:rPr>
          <w:rFonts w:ascii="Times New Roman" w:hAnsi="Times New Roman" w:cs="Times New Roman"/>
        </w:rPr>
        <w:t>Tutaweka</w:t>
      </w:r>
      <w:proofErr w:type="spellEnd"/>
      <w:r w:rsidR="006F6F5B" w:rsidRPr="006F6F5B">
        <w:rPr>
          <w:rFonts w:ascii="Times New Roman" w:hAnsi="Times New Roman" w:cs="Times New Roman"/>
        </w:rPr>
        <w:t xml:space="preserve"> </w:t>
      </w:r>
      <w:proofErr w:type="spellStart"/>
      <w:r w:rsidR="006F6F5B" w:rsidRPr="006F6F5B">
        <w:rPr>
          <w:rFonts w:ascii="Times New Roman" w:hAnsi="Times New Roman" w:cs="Times New Roman"/>
        </w:rPr>
        <w:t>habari</w:t>
      </w:r>
      <w:proofErr w:type="spellEnd"/>
      <w:r w:rsidR="006F6F5B" w:rsidRPr="006F6F5B">
        <w:rPr>
          <w:rFonts w:ascii="Times New Roman" w:hAnsi="Times New Roman" w:cs="Times New Roman"/>
        </w:rPr>
        <w:t xml:space="preserve"> </w:t>
      </w:r>
      <w:proofErr w:type="spellStart"/>
      <w:r w:rsidR="006F6F5B" w:rsidRPr="006F6F5B">
        <w:rPr>
          <w:rFonts w:ascii="Times New Roman" w:hAnsi="Times New Roman" w:cs="Times New Roman"/>
        </w:rPr>
        <w:t>za</w:t>
      </w:r>
      <w:proofErr w:type="spellEnd"/>
      <w:r w:rsidR="006F6F5B" w:rsidRPr="006F6F5B">
        <w:rPr>
          <w:rFonts w:ascii="Times New Roman" w:hAnsi="Times New Roman" w:cs="Times New Roman"/>
        </w:rPr>
        <w:t xml:space="preserve"> </w:t>
      </w:r>
      <w:proofErr w:type="spellStart"/>
      <w:r w:rsidR="006F6F5B" w:rsidRPr="006F6F5B">
        <w:rPr>
          <w:rFonts w:ascii="Times New Roman" w:hAnsi="Times New Roman" w:cs="Times New Roman"/>
        </w:rPr>
        <w:t>huu</w:t>
      </w:r>
      <w:proofErr w:type="spellEnd"/>
      <w:r w:rsidR="006F6F5B" w:rsidRPr="006F6F5B">
        <w:rPr>
          <w:rFonts w:ascii="Times New Roman" w:hAnsi="Times New Roman" w:cs="Times New Roman"/>
        </w:rPr>
        <w:t xml:space="preserve"> </w:t>
      </w:r>
      <w:proofErr w:type="spellStart"/>
      <w:r w:rsidR="006F6F5B" w:rsidRPr="006F6F5B">
        <w:rPr>
          <w:rFonts w:ascii="Times New Roman" w:hAnsi="Times New Roman" w:cs="Times New Roman"/>
        </w:rPr>
        <w:t>utafiti</w:t>
      </w:r>
      <w:proofErr w:type="spellEnd"/>
      <w:r w:rsidR="006F6F5B" w:rsidRPr="006F6F5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F6F5B" w:rsidRPr="006F6F5B">
        <w:rPr>
          <w:rFonts w:ascii="Times New Roman" w:hAnsi="Times New Roman" w:cs="Times New Roman"/>
        </w:rPr>
        <w:t>kwa</w:t>
      </w:r>
      <w:proofErr w:type="spellEnd"/>
      <w:proofErr w:type="gramEnd"/>
      <w:r w:rsidR="006F6F5B" w:rsidRPr="006F6F5B">
        <w:rPr>
          <w:rFonts w:ascii="Times New Roman" w:hAnsi="Times New Roman" w:cs="Times New Roman"/>
        </w:rPr>
        <w:t xml:space="preserve"> </w:t>
      </w:r>
      <w:proofErr w:type="spellStart"/>
      <w:r w:rsidR="006F6F5B" w:rsidRPr="006F6F5B">
        <w:rPr>
          <w:rFonts w:ascii="Times New Roman" w:hAnsi="Times New Roman" w:cs="Times New Roman"/>
        </w:rPr>
        <w:t>muda</w:t>
      </w:r>
      <w:proofErr w:type="spellEnd"/>
      <w:r w:rsidR="006F6F5B" w:rsidRPr="006F6F5B">
        <w:rPr>
          <w:rFonts w:ascii="Times New Roman" w:hAnsi="Times New Roman" w:cs="Times New Roman"/>
        </w:rPr>
        <w:t xml:space="preserve"> </w:t>
      </w:r>
      <w:proofErr w:type="spellStart"/>
      <w:r w:rsidR="006F6F5B" w:rsidRPr="006F6F5B">
        <w:rPr>
          <w:rFonts w:ascii="Times New Roman" w:hAnsi="Times New Roman" w:cs="Times New Roman"/>
        </w:rPr>
        <w:t>ambao</w:t>
      </w:r>
      <w:proofErr w:type="spellEnd"/>
      <w:r w:rsidR="006F6F5B" w:rsidRPr="006F6F5B">
        <w:rPr>
          <w:rFonts w:ascii="Times New Roman" w:hAnsi="Times New Roman" w:cs="Times New Roman"/>
        </w:rPr>
        <w:t xml:space="preserve"> </w:t>
      </w:r>
      <w:proofErr w:type="spellStart"/>
      <w:r w:rsidR="006F6F5B" w:rsidRPr="006F6F5B">
        <w:rPr>
          <w:rFonts w:ascii="Times New Roman" w:hAnsi="Times New Roman" w:cs="Times New Roman"/>
        </w:rPr>
        <w:t>utafiti</w:t>
      </w:r>
      <w:proofErr w:type="spellEnd"/>
      <w:r w:rsidR="006F6F5B" w:rsidRPr="006F6F5B">
        <w:rPr>
          <w:rFonts w:ascii="Times New Roman" w:hAnsi="Times New Roman" w:cs="Times New Roman"/>
        </w:rPr>
        <w:t xml:space="preserve"> </w:t>
      </w:r>
      <w:proofErr w:type="spellStart"/>
      <w:r w:rsidR="006F6F5B" w:rsidRPr="006F6F5B">
        <w:rPr>
          <w:rFonts w:ascii="Times New Roman" w:hAnsi="Times New Roman" w:cs="Times New Roman"/>
        </w:rPr>
        <w:t>huu</w:t>
      </w:r>
      <w:proofErr w:type="spellEnd"/>
      <w:r w:rsidR="006F6F5B" w:rsidRPr="006F6F5B">
        <w:rPr>
          <w:rFonts w:ascii="Times New Roman" w:hAnsi="Times New Roman" w:cs="Times New Roman"/>
        </w:rPr>
        <w:t xml:space="preserve"> utakuwa </w:t>
      </w:r>
      <w:proofErr w:type="spellStart"/>
      <w:r w:rsidR="006F6F5B" w:rsidRPr="006F6F5B">
        <w:rPr>
          <w:rFonts w:ascii="Times New Roman" w:hAnsi="Times New Roman" w:cs="Times New Roman"/>
        </w:rPr>
        <w:t>unaendelea</w:t>
      </w:r>
      <w:proofErr w:type="spellEnd"/>
      <w:r w:rsidR="006F6F5B" w:rsidRPr="006F6F5B">
        <w:rPr>
          <w:rFonts w:ascii="Times New Roman" w:hAnsi="Times New Roman" w:cs="Times New Roman"/>
        </w:rPr>
        <w:t xml:space="preserve"> na </w:t>
      </w:r>
      <w:proofErr w:type="spellStart"/>
      <w:r w:rsidR="006F6F5B" w:rsidRPr="006F6F5B">
        <w:rPr>
          <w:rFonts w:ascii="Times New Roman" w:hAnsi="Times New Roman" w:cs="Times New Roman"/>
        </w:rPr>
        <w:t>tafiti</w:t>
      </w:r>
      <w:proofErr w:type="spellEnd"/>
      <w:r w:rsidR="006F6F5B" w:rsidRPr="006F6F5B">
        <w:rPr>
          <w:rFonts w:ascii="Times New Roman" w:hAnsi="Times New Roman" w:cs="Times New Roman"/>
        </w:rPr>
        <w:t xml:space="preserve"> nyingine </w:t>
      </w:r>
      <w:proofErr w:type="spellStart"/>
      <w:r w:rsidR="006F6F5B" w:rsidRPr="006F6F5B">
        <w:rPr>
          <w:rFonts w:ascii="Times New Roman" w:hAnsi="Times New Roman" w:cs="Times New Roman"/>
        </w:rPr>
        <w:t>zitakazofuata</w:t>
      </w:r>
      <w:proofErr w:type="spellEnd"/>
      <w:r w:rsidR="006F6F5B" w:rsidRPr="006F6F5B">
        <w:rPr>
          <w:rFonts w:ascii="Times New Roman" w:hAnsi="Times New Roman" w:cs="Times New Roman"/>
        </w:rPr>
        <w:t>.</w:t>
      </w:r>
      <w:r w:rsidR="006F6F5B" w:rsidRPr="006F6F5B">
        <w:rPr>
          <w:rFonts w:eastAsia="Times New Roman"/>
          <w:color w:val="1F497D"/>
        </w:rPr>
        <w:t> </w:t>
      </w:r>
      <w:proofErr w:type="spellStart"/>
      <w:r>
        <w:rPr>
          <w:rFonts w:ascii="Times New Roman" w:hAnsi="Times New Roman" w:cs="Times New Roman"/>
        </w:rPr>
        <w:t>Majibu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hayataathiri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kwa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vyovyote</w:t>
      </w:r>
      <w:proofErr w:type="spellEnd"/>
      <w:r>
        <w:rPr>
          <w:rFonts w:ascii="Times New Roman" w:hAnsi="Times New Roman" w:cs="Times New Roman"/>
        </w:rPr>
        <w:t xml:space="preserve"> usaidizi </w:t>
      </w:r>
      <w:proofErr w:type="spellStart"/>
      <w:r>
        <w:rPr>
          <w:rFonts w:ascii="Times New Roman" w:hAnsi="Times New Roman" w:cs="Times New Roman"/>
        </w:rPr>
        <w:t>ambao</w:t>
      </w:r>
      <w:proofErr w:type="spellEnd"/>
      <w:r>
        <w:rPr>
          <w:rFonts w:ascii="Times New Roman" w:hAnsi="Times New Roman" w:cs="Times New Roman"/>
        </w:rPr>
        <w:t xml:space="preserve"> IPA </w:t>
      </w:r>
      <w:proofErr w:type="spellStart"/>
      <w:r>
        <w:rPr>
          <w:rFonts w:ascii="Times New Roman" w:hAnsi="Times New Roman" w:cs="Times New Roman"/>
        </w:rPr>
        <w:t>huenda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ikapeana</w:t>
      </w:r>
      <w:proofErr w:type="spellEnd"/>
      <w:r>
        <w:rPr>
          <w:rFonts w:ascii="Times New Roman" w:hAnsi="Times New Roman" w:cs="Times New Roman"/>
        </w:rPr>
        <w:t xml:space="preserve"> au </w:t>
      </w:r>
      <w:proofErr w:type="spellStart"/>
      <w:r>
        <w:rPr>
          <w:rFonts w:ascii="Times New Roman" w:hAnsi="Times New Roman" w:cs="Times New Roman"/>
        </w:rPr>
        <w:t>kutope</w:t>
      </w:r>
      <w:r w:rsidR="00F1654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kwako au </w:t>
      </w:r>
      <w:proofErr w:type="spellStart"/>
      <w:r>
        <w:rPr>
          <w:rFonts w:ascii="Times New Roman" w:hAnsi="Times New Roman" w:cs="Times New Roman"/>
        </w:rPr>
        <w:t>kwa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jamii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yako</w:t>
      </w:r>
      <w:proofErr w:type="spellEnd"/>
      <w:r>
        <w:rPr>
          <w:rFonts w:ascii="Times New Roman" w:hAnsi="Times New Roman" w:cs="Times New Roman"/>
        </w:rPr>
        <w:t>.</w:t>
      </w:r>
    </w:p>
    <w:p w:rsidR="0008367B" w:rsidRDefault="0008367B" w:rsidP="0008367B">
      <w:pPr>
        <w:spacing w:after="0"/>
        <w:rPr>
          <w:rStyle w:val="header-a1"/>
          <w:rFonts w:ascii="Times New Roman" w:hAnsi="Times New Roman" w:cs="Times New Roman"/>
          <w:sz w:val="22"/>
          <w:szCs w:val="22"/>
        </w:rPr>
      </w:pPr>
    </w:p>
    <w:p w:rsidR="000025D3" w:rsidRPr="009A5DA7" w:rsidRDefault="00CB4D8E" w:rsidP="0008367B">
      <w:pPr>
        <w:spacing w:after="0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Style w:val="header-a1"/>
          <w:rFonts w:ascii="Times New Roman" w:hAnsi="Times New Roman" w:cs="Times New Roman"/>
          <w:sz w:val="22"/>
          <w:szCs w:val="22"/>
        </w:rPr>
        <w:t>Kufidiwa</w:t>
      </w:r>
      <w:proofErr w:type="spellEnd"/>
      <w:r>
        <w:rPr>
          <w:rStyle w:val="header-a1"/>
          <w:rFonts w:ascii="Times New Roman" w:hAnsi="Times New Roman" w:cs="Times New Roman"/>
          <w:sz w:val="22"/>
          <w:szCs w:val="22"/>
        </w:rPr>
        <w:t>/</w:t>
      </w:r>
      <w:proofErr w:type="spellStart"/>
      <w:r>
        <w:rPr>
          <w:rStyle w:val="header-a1"/>
          <w:rFonts w:ascii="Times New Roman" w:hAnsi="Times New Roman" w:cs="Times New Roman"/>
          <w:sz w:val="22"/>
          <w:szCs w:val="22"/>
        </w:rPr>
        <w:t>Malipo</w:t>
      </w:r>
      <w:proofErr w:type="spellEnd"/>
    </w:p>
    <w:p w:rsidR="0008367B" w:rsidRDefault="00CB4D8E" w:rsidP="0008367B">
      <w:pPr>
        <w:spacing w:after="0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</w:rPr>
        <w:t>Hautalipwa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kwa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kushiriki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utafiti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huu</w:t>
      </w:r>
      <w:proofErr w:type="spellEnd"/>
      <w:r w:rsidR="000025D3" w:rsidRPr="0008367B">
        <w:rPr>
          <w:rFonts w:ascii="Times New Roman" w:hAnsi="Times New Roman" w:cs="Times New Roman"/>
        </w:rPr>
        <w:t>.</w:t>
      </w:r>
    </w:p>
    <w:p w:rsidR="00EF3297" w:rsidRPr="00EF3297" w:rsidRDefault="00EF3297" w:rsidP="0008367B">
      <w:pPr>
        <w:spacing w:after="0"/>
        <w:rPr>
          <w:rStyle w:val="header-a1"/>
          <w:rFonts w:ascii="Times New Roman" w:hAnsi="Times New Roman" w:cs="Times New Roman"/>
          <w:b w:val="0"/>
          <w:bCs w:val="0"/>
          <w:i/>
          <w:color w:val="auto"/>
          <w:sz w:val="22"/>
          <w:szCs w:val="22"/>
        </w:rPr>
      </w:pPr>
    </w:p>
    <w:p w:rsidR="000025D3" w:rsidRPr="009A5DA7" w:rsidDel="006E144B" w:rsidRDefault="00CB4D8E" w:rsidP="0008367B">
      <w:pPr>
        <w:spacing w:after="0"/>
        <w:rPr>
          <w:del w:id="6" w:author="OSBORN KWENA " w:date="2014-06-17T11:48:00Z"/>
          <w:rFonts w:ascii="Times New Roman" w:hAnsi="Times New Roman" w:cs="Times New Roman"/>
        </w:rPr>
      </w:pPr>
      <w:del w:id="7" w:author="OSBORN KWENA " w:date="2014-06-17T11:48:00Z">
        <w:r w:rsidDel="006E144B">
          <w:rPr>
            <w:rStyle w:val="header-a1"/>
            <w:rFonts w:ascii="Times New Roman" w:hAnsi="Times New Roman" w:cs="Times New Roman"/>
            <w:sz w:val="22"/>
            <w:szCs w:val="22"/>
          </w:rPr>
          <w:delText>Kutibiwa na Kufidiwa kwa kupata Jeraha</w:delText>
        </w:r>
      </w:del>
    </w:p>
    <w:p w:rsidR="000025D3" w:rsidDel="006E144B" w:rsidRDefault="00CB4D8E" w:rsidP="009A5DA7">
      <w:pPr>
        <w:widowControl w:val="0"/>
        <w:tabs>
          <w:tab w:val="left" w:pos="0"/>
        </w:tabs>
        <w:spacing w:after="0"/>
        <w:rPr>
          <w:del w:id="8" w:author="OSBORN KWENA " w:date="2014-06-17T11:48:00Z"/>
          <w:rFonts w:ascii="Times New Roman" w:hAnsi="Times New Roman" w:cs="Times New Roman"/>
        </w:rPr>
      </w:pPr>
      <w:del w:id="9" w:author="OSBORN KWENA " w:date="2014-06-17T11:48:00Z">
        <w:r w:rsidDel="006E144B">
          <w:rPr>
            <w:rFonts w:ascii="Times New Roman" w:hAnsi="Times New Roman" w:cs="Times New Roman"/>
          </w:rPr>
          <w:delText>Ni muhimu wewe kuelezea IPA haraka iwezekanavyo, ikiwa unaamini kuwa umepata jerahaa kwa sababu ya kushiriki kwenye utafiti huu. Unaweza kuelezea mfan</w:delText>
        </w:r>
        <w:r w:rsidR="00997F9E" w:rsidDel="006E144B">
          <w:rPr>
            <w:rFonts w:ascii="Times New Roman" w:hAnsi="Times New Roman" w:cs="Times New Roman"/>
          </w:rPr>
          <w:delText xml:space="preserve">yikazi wa </w:delText>
        </w:r>
        <w:r w:rsidDel="006E144B">
          <w:rPr>
            <w:rFonts w:ascii="Times New Roman" w:hAnsi="Times New Roman" w:cs="Times New Roman"/>
          </w:rPr>
          <w:delText xml:space="preserve">IPA </w:delText>
        </w:r>
        <w:r w:rsidR="00997F9E" w:rsidDel="006E144B">
          <w:rPr>
            <w:rFonts w:ascii="Times New Roman" w:hAnsi="Times New Roman" w:cs="Times New Roman"/>
          </w:rPr>
          <w:delText>au kumupigia simu kwa nambari 0728 716 661.</w:delText>
        </w:r>
      </w:del>
    </w:p>
    <w:p w:rsidR="00997F9E" w:rsidRPr="0008367B" w:rsidDel="006E144B" w:rsidRDefault="00997F9E" w:rsidP="009A5DA7">
      <w:pPr>
        <w:widowControl w:val="0"/>
        <w:tabs>
          <w:tab w:val="left" w:pos="0"/>
        </w:tabs>
        <w:spacing w:after="0"/>
        <w:rPr>
          <w:del w:id="10" w:author="OSBORN KWENA " w:date="2014-06-17T11:48:00Z"/>
          <w:rFonts w:ascii="Times New Roman" w:hAnsi="Times New Roman" w:cs="Times New Roman"/>
        </w:rPr>
      </w:pPr>
      <w:del w:id="11" w:author="OSBORN KWENA " w:date="2014-06-17T11:48:00Z">
        <w:r w:rsidDel="006E144B">
          <w:rPr>
            <w:rFonts w:ascii="Times New Roman" w:hAnsi="Times New Roman" w:cs="Times New Roman"/>
          </w:rPr>
          <w:delText>Ikiwa umejuruhiwa kutokana na kushiriki kwenye utafiti h</w:delText>
        </w:r>
        <w:r w:rsidR="00015AA2" w:rsidDel="006E144B">
          <w:rPr>
            <w:rFonts w:ascii="Times New Roman" w:hAnsi="Times New Roman" w:cs="Times New Roman"/>
          </w:rPr>
          <w:delText xml:space="preserve">uu, IPA itakupa matibabu </w:delText>
        </w:r>
        <w:r w:rsidDel="006E144B">
          <w:rPr>
            <w:rFonts w:ascii="Times New Roman" w:hAnsi="Times New Roman" w:cs="Times New Roman"/>
          </w:rPr>
          <w:delText xml:space="preserve">utakayoitaji. </w:delText>
        </w:r>
      </w:del>
    </w:p>
    <w:p w:rsidR="0008367B" w:rsidRDefault="0008367B" w:rsidP="0008367B">
      <w:pPr>
        <w:spacing w:after="0"/>
        <w:rPr>
          <w:rStyle w:val="header-a1"/>
          <w:rFonts w:ascii="Times New Roman" w:hAnsi="Times New Roman" w:cs="Times New Roman"/>
          <w:sz w:val="22"/>
          <w:szCs w:val="22"/>
        </w:rPr>
      </w:pPr>
      <w:bookmarkStart w:id="12" w:name="_GoBack"/>
      <w:bookmarkEnd w:id="12"/>
    </w:p>
    <w:p w:rsidR="000025D3" w:rsidRPr="009A5DA7" w:rsidRDefault="00997F9E" w:rsidP="0008367B">
      <w:pPr>
        <w:spacing w:after="0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Style w:val="header-a1"/>
          <w:rFonts w:ascii="Times New Roman" w:hAnsi="Times New Roman" w:cs="Times New Roman"/>
          <w:sz w:val="22"/>
          <w:szCs w:val="22"/>
        </w:rPr>
        <w:t>Haki</w:t>
      </w:r>
      <w:proofErr w:type="spellEnd"/>
    </w:p>
    <w:p w:rsidR="000025D3" w:rsidRPr="0008367B" w:rsidRDefault="00997F9E" w:rsidP="0008367B">
      <w:pPr>
        <w:spacing w:after="0"/>
        <w:rPr>
          <w:rFonts w:ascii="Times New Roman" w:hAnsi="Times New Roman" w:cs="Times New Roman"/>
          <w:iCs/>
        </w:rPr>
      </w:pPr>
      <w:proofErr w:type="spellStart"/>
      <w:r>
        <w:rPr>
          <w:rFonts w:ascii="Times New Roman" w:hAnsi="Times New Roman" w:cs="Times New Roman"/>
          <w:b/>
          <w:i/>
          <w:iCs/>
        </w:rPr>
        <w:t>Kushiriki</w:t>
      </w:r>
      <w:proofErr w:type="spellEnd"/>
      <w:r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i/>
          <w:iCs/>
        </w:rPr>
        <w:t>kwa</w:t>
      </w:r>
      <w:proofErr w:type="spellEnd"/>
      <w:proofErr w:type="gramEnd"/>
      <w:r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</w:rPr>
        <w:t>utafiti</w:t>
      </w:r>
      <w:proofErr w:type="spellEnd"/>
      <w:r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</w:rPr>
        <w:t>ni</w:t>
      </w:r>
      <w:proofErr w:type="spellEnd"/>
      <w:r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</w:rPr>
        <w:t>kwa</w:t>
      </w:r>
      <w:proofErr w:type="spellEnd"/>
      <w:r>
        <w:rPr>
          <w:rFonts w:ascii="Times New Roman" w:hAnsi="Times New Roman" w:cs="Times New Roman"/>
          <w:b/>
          <w:i/>
          <w:iCs/>
        </w:rPr>
        <w:t xml:space="preserve"> hiari</w:t>
      </w:r>
      <w:r w:rsidR="000025D3" w:rsidRPr="0008367B">
        <w:rPr>
          <w:rFonts w:ascii="Times New Roman" w:hAnsi="Times New Roman" w:cs="Times New Roman"/>
          <w:i/>
        </w:rPr>
        <w:t>.</w:t>
      </w:r>
      <w:r w:rsidR="000025D3" w:rsidRPr="0008367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Cs/>
        </w:rPr>
        <w:t xml:space="preserve">Una </w:t>
      </w:r>
      <w:proofErr w:type="spellStart"/>
      <w:r>
        <w:rPr>
          <w:rFonts w:ascii="Times New Roman" w:hAnsi="Times New Roman" w:cs="Times New Roman"/>
          <w:iCs/>
        </w:rPr>
        <w:t>haki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ya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kukataa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kushiriki</w:t>
      </w:r>
      <w:proofErr w:type="spellEnd"/>
      <w:r>
        <w:rPr>
          <w:rFonts w:ascii="Times New Roman" w:hAnsi="Times New Roman" w:cs="Times New Roman"/>
          <w:iCs/>
        </w:rPr>
        <w:t xml:space="preserve"> au </w:t>
      </w:r>
      <w:proofErr w:type="spellStart"/>
      <w:r>
        <w:rPr>
          <w:rFonts w:ascii="Times New Roman" w:hAnsi="Times New Roman" w:cs="Times New Roman"/>
          <w:iCs/>
        </w:rPr>
        <w:t>kujiondoa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Cs/>
        </w:rPr>
        <w:t>kwa</w:t>
      </w:r>
      <w:proofErr w:type="spellEnd"/>
      <w:proofErr w:type="gramEnd"/>
      <w:r>
        <w:rPr>
          <w:rFonts w:ascii="Times New Roman" w:hAnsi="Times New Roman" w:cs="Times New Roman"/>
          <w:iCs/>
        </w:rPr>
        <w:t xml:space="preserve"> wakati </w:t>
      </w:r>
      <w:proofErr w:type="spellStart"/>
      <w:r>
        <w:rPr>
          <w:rFonts w:ascii="Times New Roman" w:hAnsi="Times New Roman" w:cs="Times New Roman"/>
          <w:iCs/>
        </w:rPr>
        <w:t>wowote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kutoka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kwa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utafiti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bila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kuadhibiwa</w:t>
      </w:r>
      <w:proofErr w:type="spellEnd"/>
      <w:r>
        <w:rPr>
          <w:rFonts w:ascii="Times New Roman" w:hAnsi="Times New Roman" w:cs="Times New Roman"/>
          <w:iCs/>
        </w:rPr>
        <w:t xml:space="preserve"> au </w:t>
      </w:r>
      <w:proofErr w:type="spellStart"/>
      <w:r>
        <w:rPr>
          <w:rFonts w:ascii="Times New Roman" w:hAnsi="Times New Roman" w:cs="Times New Roman"/>
          <w:iCs/>
        </w:rPr>
        <w:t>kupoteza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manufaa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ambayo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ungekuwa</w:t>
      </w:r>
      <w:proofErr w:type="spellEnd"/>
      <w:r>
        <w:rPr>
          <w:rFonts w:ascii="Times New Roman" w:hAnsi="Times New Roman" w:cs="Times New Roman"/>
          <w:iCs/>
        </w:rPr>
        <w:t xml:space="preserve"> na </w:t>
      </w:r>
      <w:proofErr w:type="spellStart"/>
      <w:r>
        <w:rPr>
          <w:rFonts w:ascii="Times New Roman" w:hAnsi="Times New Roman" w:cs="Times New Roman"/>
          <w:iCs/>
        </w:rPr>
        <w:t>haki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ya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kuyapata</w:t>
      </w:r>
      <w:proofErr w:type="spellEnd"/>
      <w:r>
        <w:rPr>
          <w:rFonts w:ascii="Times New Roman" w:hAnsi="Times New Roman" w:cs="Times New Roman"/>
          <w:iCs/>
        </w:rPr>
        <w:t>.</w:t>
      </w:r>
    </w:p>
    <w:p w:rsidR="0008367B" w:rsidRDefault="0008367B" w:rsidP="0008367B">
      <w:pPr>
        <w:spacing w:after="0"/>
        <w:rPr>
          <w:rStyle w:val="header-a1"/>
          <w:rFonts w:ascii="Times New Roman" w:hAnsi="Times New Roman" w:cs="Times New Roman"/>
          <w:sz w:val="22"/>
          <w:szCs w:val="22"/>
        </w:rPr>
      </w:pPr>
    </w:p>
    <w:p w:rsidR="000025D3" w:rsidRPr="009A5DA7" w:rsidRDefault="00997F9E" w:rsidP="0008367B">
      <w:pPr>
        <w:spacing w:after="0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Style w:val="header-a1"/>
          <w:rFonts w:ascii="Times New Roman" w:hAnsi="Times New Roman" w:cs="Times New Roman"/>
          <w:sz w:val="22"/>
          <w:szCs w:val="22"/>
        </w:rPr>
        <w:t>Maswali</w:t>
      </w:r>
      <w:proofErr w:type="spellEnd"/>
    </w:p>
    <w:p w:rsidR="00EF3297" w:rsidRDefault="00997F9E" w:rsidP="006F26F4">
      <w:pPr>
        <w:spacing w:after="0"/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</w:rPr>
        <w:t>Ikiwa</w:t>
      </w:r>
      <w:proofErr w:type="spellEnd"/>
      <w:r>
        <w:rPr>
          <w:rFonts w:ascii="Times New Roman" w:eastAsia="Calibri" w:hAnsi="Times New Roman" w:cs="Times New Roman"/>
        </w:rPr>
        <w:t xml:space="preserve"> utakuwa </w:t>
      </w:r>
      <w:proofErr w:type="gramStart"/>
      <w:r>
        <w:rPr>
          <w:rFonts w:ascii="Times New Roman" w:eastAsia="Calibri" w:hAnsi="Times New Roman" w:cs="Times New Roman"/>
        </w:rPr>
        <w:t>na</w:t>
      </w:r>
      <w:proofErr w:type="gram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maswali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yoyote</w:t>
      </w:r>
      <w:proofErr w:type="spellEnd"/>
      <w:r>
        <w:rPr>
          <w:rFonts w:ascii="Times New Roman" w:eastAsia="Calibri" w:hAnsi="Times New Roman" w:cs="Times New Roman"/>
        </w:rPr>
        <w:t xml:space="preserve"> au </w:t>
      </w:r>
      <w:proofErr w:type="spellStart"/>
      <w:r w:rsidR="001D38BC">
        <w:rPr>
          <w:rFonts w:ascii="Times New Roman" w:eastAsia="Calibri" w:hAnsi="Times New Roman" w:cs="Times New Roman"/>
        </w:rPr>
        <w:t>wasiwasi</w:t>
      </w:r>
      <w:proofErr w:type="spellEnd"/>
      <w:r w:rsidR="001D38BC">
        <w:rPr>
          <w:rFonts w:ascii="Times New Roman" w:eastAsia="Calibri" w:hAnsi="Times New Roman" w:cs="Times New Roman"/>
        </w:rPr>
        <w:t xml:space="preserve"> </w:t>
      </w:r>
      <w:proofErr w:type="spellStart"/>
      <w:r w:rsidR="001D38BC">
        <w:rPr>
          <w:rFonts w:ascii="Times New Roman" w:eastAsia="Calibri" w:hAnsi="Times New Roman" w:cs="Times New Roman"/>
        </w:rPr>
        <w:t>wowote</w:t>
      </w:r>
      <w:proofErr w:type="spellEnd"/>
      <w:r w:rsidR="001D38BC">
        <w:rPr>
          <w:rFonts w:ascii="Times New Roman" w:eastAsia="Calibri" w:hAnsi="Times New Roman" w:cs="Times New Roman"/>
        </w:rPr>
        <w:t xml:space="preserve"> siku </w:t>
      </w:r>
      <w:proofErr w:type="spellStart"/>
      <w:r w:rsidR="001D38BC">
        <w:rPr>
          <w:rFonts w:ascii="Times New Roman" w:eastAsia="Calibri" w:hAnsi="Times New Roman" w:cs="Times New Roman"/>
        </w:rPr>
        <w:t>za</w:t>
      </w:r>
      <w:proofErr w:type="spellEnd"/>
      <w:r w:rsidR="001D38BC">
        <w:rPr>
          <w:rFonts w:ascii="Times New Roman" w:eastAsia="Calibri" w:hAnsi="Times New Roman" w:cs="Times New Roman"/>
        </w:rPr>
        <w:t xml:space="preserve"> </w:t>
      </w:r>
      <w:proofErr w:type="spellStart"/>
      <w:r w:rsidR="001D38BC">
        <w:rPr>
          <w:rFonts w:ascii="Times New Roman" w:eastAsia="Calibri" w:hAnsi="Times New Roman" w:cs="Times New Roman"/>
        </w:rPr>
        <w:t>usoni</w:t>
      </w:r>
      <w:proofErr w:type="spellEnd"/>
      <w:r w:rsidR="001D38BC">
        <w:rPr>
          <w:rFonts w:ascii="Times New Roman" w:eastAsia="Calibri" w:hAnsi="Times New Roman" w:cs="Times New Roman"/>
        </w:rPr>
        <w:t xml:space="preserve">, </w:t>
      </w:r>
      <w:proofErr w:type="spellStart"/>
      <w:r w:rsidR="001D38BC">
        <w:rPr>
          <w:rFonts w:ascii="Times New Roman" w:eastAsia="Calibri" w:hAnsi="Times New Roman" w:cs="Times New Roman"/>
        </w:rPr>
        <w:t>unaweza</w:t>
      </w:r>
      <w:proofErr w:type="spellEnd"/>
      <w:r w:rsidR="001D38BC">
        <w:rPr>
          <w:rFonts w:ascii="Times New Roman" w:eastAsia="Calibri" w:hAnsi="Times New Roman" w:cs="Times New Roman"/>
        </w:rPr>
        <w:t xml:space="preserve"> </w:t>
      </w:r>
      <w:proofErr w:type="spellStart"/>
      <w:r w:rsidR="001D38BC">
        <w:rPr>
          <w:rFonts w:ascii="Times New Roman" w:eastAsia="Calibri" w:hAnsi="Times New Roman" w:cs="Times New Roman"/>
        </w:rPr>
        <w:t>kupiga</w:t>
      </w:r>
      <w:proofErr w:type="spellEnd"/>
      <w:r w:rsidR="001D38BC">
        <w:rPr>
          <w:rFonts w:ascii="Times New Roman" w:eastAsia="Calibri" w:hAnsi="Times New Roman" w:cs="Times New Roman"/>
        </w:rPr>
        <w:t xml:space="preserve"> </w:t>
      </w:r>
      <w:proofErr w:type="spellStart"/>
      <w:r w:rsidR="001D38BC">
        <w:rPr>
          <w:rFonts w:ascii="Times New Roman" w:eastAsia="Calibri" w:hAnsi="Times New Roman" w:cs="Times New Roman"/>
        </w:rPr>
        <w:t>simu</w:t>
      </w:r>
      <w:proofErr w:type="spellEnd"/>
      <w:r w:rsidR="001D38BC">
        <w:rPr>
          <w:rFonts w:ascii="Times New Roman" w:eastAsia="Calibri" w:hAnsi="Times New Roman" w:cs="Times New Roman"/>
        </w:rPr>
        <w:t xml:space="preserve"> </w:t>
      </w:r>
      <w:proofErr w:type="spellStart"/>
      <w:r w:rsidR="001D38BC">
        <w:rPr>
          <w:rFonts w:ascii="Times New Roman" w:eastAsia="Calibri" w:hAnsi="Times New Roman" w:cs="Times New Roman"/>
        </w:rPr>
        <w:t>kwa</w:t>
      </w:r>
      <w:proofErr w:type="spellEnd"/>
      <w:r w:rsidR="001D38BC">
        <w:rPr>
          <w:rFonts w:ascii="Times New Roman" w:eastAsia="Calibri" w:hAnsi="Times New Roman" w:cs="Times New Roman"/>
        </w:rPr>
        <w:t xml:space="preserve"> </w:t>
      </w:r>
      <w:proofErr w:type="spellStart"/>
      <w:r w:rsidR="001D38BC">
        <w:rPr>
          <w:rFonts w:ascii="Times New Roman" w:eastAsia="Calibri" w:hAnsi="Times New Roman" w:cs="Times New Roman"/>
        </w:rPr>
        <w:t>namabari</w:t>
      </w:r>
      <w:proofErr w:type="spellEnd"/>
      <w:r w:rsidR="001D38BC">
        <w:rPr>
          <w:rFonts w:ascii="Times New Roman" w:eastAsia="Calibri" w:hAnsi="Times New Roman" w:cs="Times New Roman"/>
        </w:rPr>
        <w:t xml:space="preserve"> </w:t>
      </w:r>
      <w:proofErr w:type="spellStart"/>
      <w:r w:rsidR="001D38BC">
        <w:rPr>
          <w:rFonts w:ascii="Times New Roman" w:eastAsia="Calibri" w:hAnsi="Times New Roman" w:cs="Times New Roman"/>
        </w:rPr>
        <w:t>ya</w:t>
      </w:r>
      <w:proofErr w:type="spellEnd"/>
      <w:r w:rsidR="001D38BC">
        <w:rPr>
          <w:rFonts w:ascii="Times New Roman" w:eastAsia="Calibri" w:hAnsi="Times New Roman" w:cs="Times New Roman"/>
        </w:rPr>
        <w:t xml:space="preserve"> </w:t>
      </w:r>
      <w:proofErr w:type="spellStart"/>
      <w:r w:rsidR="001D38BC">
        <w:rPr>
          <w:rFonts w:ascii="Times New Roman" w:eastAsia="Calibri" w:hAnsi="Times New Roman" w:cs="Times New Roman"/>
        </w:rPr>
        <w:t>utafiti</w:t>
      </w:r>
      <w:proofErr w:type="spellEnd"/>
      <w:r w:rsidR="001D38BC">
        <w:rPr>
          <w:rFonts w:ascii="Times New Roman" w:eastAsia="Calibri" w:hAnsi="Times New Roman" w:cs="Times New Roman"/>
        </w:rPr>
        <w:t xml:space="preserve"> </w:t>
      </w:r>
      <w:proofErr w:type="spellStart"/>
      <w:r w:rsidR="001D38BC">
        <w:rPr>
          <w:rFonts w:ascii="Times New Roman" w:eastAsia="Calibri" w:hAnsi="Times New Roman" w:cs="Times New Roman"/>
        </w:rPr>
        <w:t>ya</w:t>
      </w:r>
      <w:proofErr w:type="spellEnd"/>
      <w:r w:rsidR="001D38BC">
        <w:rPr>
          <w:rFonts w:ascii="Times New Roman" w:eastAsia="Calibri" w:hAnsi="Times New Roman" w:cs="Times New Roman"/>
        </w:rPr>
        <w:t xml:space="preserve"> Wash Benefits </w:t>
      </w:r>
      <w:proofErr w:type="spellStart"/>
      <w:r w:rsidR="001D38BC">
        <w:rPr>
          <w:rFonts w:ascii="Times New Roman" w:eastAsia="Calibri" w:hAnsi="Times New Roman" w:cs="Times New Roman"/>
        </w:rPr>
        <w:t>ambayo</w:t>
      </w:r>
      <w:proofErr w:type="spellEnd"/>
      <w:r w:rsidR="001D38BC">
        <w:rPr>
          <w:rFonts w:ascii="Times New Roman" w:eastAsia="Calibri" w:hAnsi="Times New Roman" w:cs="Times New Roman"/>
        </w:rPr>
        <w:t xml:space="preserve"> </w:t>
      </w:r>
      <w:proofErr w:type="spellStart"/>
      <w:r w:rsidR="001D38BC">
        <w:rPr>
          <w:rFonts w:ascii="Times New Roman" w:eastAsia="Calibri" w:hAnsi="Times New Roman" w:cs="Times New Roman"/>
        </w:rPr>
        <w:t>ni</w:t>
      </w:r>
      <w:proofErr w:type="spellEnd"/>
      <w:r w:rsidR="001D38BC">
        <w:rPr>
          <w:rFonts w:ascii="Times New Roman" w:eastAsia="Calibri" w:hAnsi="Times New Roman" w:cs="Times New Roman"/>
        </w:rPr>
        <w:t xml:space="preserve"> 0728 716 661. </w:t>
      </w:r>
      <w:proofErr w:type="spellStart"/>
      <w:r w:rsidR="001D38BC">
        <w:rPr>
          <w:rFonts w:ascii="Times New Roman" w:eastAsia="Calibri" w:hAnsi="Times New Roman" w:cs="Times New Roman"/>
        </w:rPr>
        <w:t>Ikiwa</w:t>
      </w:r>
      <w:proofErr w:type="spellEnd"/>
      <w:r w:rsidR="001D38BC">
        <w:rPr>
          <w:rFonts w:ascii="Times New Roman" w:eastAsia="Calibri" w:hAnsi="Times New Roman" w:cs="Times New Roman"/>
        </w:rPr>
        <w:t xml:space="preserve"> utakuwa </w:t>
      </w:r>
      <w:proofErr w:type="gramStart"/>
      <w:r w:rsidR="001D38BC">
        <w:rPr>
          <w:rFonts w:ascii="Times New Roman" w:eastAsia="Calibri" w:hAnsi="Times New Roman" w:cs="Times New Roman"/>
        </w:rPr>
        <w:t>na</w:t>
      </w:r>
      <w:proofErr w:type="gramEnd"/>
      <w:r w:rsidR="001D38BC">
        <w:rPr>
          <w:rFonts w:ascii="Times New Roman" w:eastAsia="Calibri" w:hAnsi="Times New Roman" w:cs="Times New Roman"/>
        </w:rPr>
        <w:t xml:space="preserve"> </w:t>
      </w:r>
      <w:proofErr w:type="spellStart"/>
      <w:r w:rsidR="001D38BC">
        <w:rPr>
          <w:rFonts w:ascii="Times New Roman" w:eastAsia="Calibri" w:hAnsi="Times New Roman" w:cs="Times New Roman"/>
        </w:rPr>
        <w:t>maswali</w:t>
      </w:r>
      <w:proofErr w:type="spellEnd"/>
      <w:r w:rsidR="001D38BC">
        <w:rPr>
          <w:rFonts w:ascii="Times New Roman" w:eastAsia="Calibri" w:hAnsi="Times New Roman" w:cs="Times New Roman"/>
        </w:rPr>
        <w:t xml:space="preserve"> </w:t>
      </w:r>
      <w:proofErr w:type="spellStart"/>
      <w:r w:rsidR="001D38BC">
        <w:rPr>
          <w:rFonts w:ascii="Times New Roman" w:eastAsia="Calibri" w:hAnsi="Times New Roman" w:cs="Times New Roman"/>
        </w:rPr>
        <w:t>ya</w:t>
      </w:r>
      <w:proofErr w:type="spellEnd"/>
      <w:r w:rsidR="001D38BC">
        <w:rPr>
          <w:rFonts w:ascii="Times New Roman" w:eastAsia="Calibri" w:hAnsi="Times New Roman" w:cs="Times New Roman"/>
        </w:rPr>
        <w:t xml:space="preserve"> </w:t>
      </w:r>
      <w:proofErr w:type="spellStart"/>
      <w:r w:rsidR="001D38BC">
        <w:rPr>
          <w:rFonts w:ascii="Times New Roman" w:eastAsia="Calibri" w:hAnsi="Times New Roman" w:cs="Times New Roman"/>
        </w:rPr>
        <w:t>ziada</w:t>
      </w:r>
      <w:proofErr w:type="spellEnd"/>
      <w:r w:rsidR="001D38BC">
        <w:rPr>
          <w:rFonts w:ascii="Times New Roman" w:eastAsia="Calibri" w:hAnsi="Times New Roman" w:cs="Times New Roman"/>
        </w:rPr>
        <w:t xml:space="preserve"> </w:t>
      </w:r>
      <w:proofErr w:type="spellStart"/>
      <w:r w:rsidR="001D38BC">
        <w:rPr>
          <w:rFonts w:ascii="Times New Roman" w:eastAsia="Calibri" w:hAnsi="Times New Roman" w:cs="Times New Roman"/>
        </w:rPr>
        <w:t>kuhusu</w:t>
      </w:r>
      <w:proofErr w:type="spellEnd"/>
      <w:r w:rsidR="001D38BC">
        <w:rPr>
          <w:rFonts w:ascii="Times New Roman" w:eastAsia="Calibri" w:hAnsi="Times New Roman" w:cs="Times New Roman"/>
        </w:rPr>
        <w:t xml:space="preserve"> </w:t>
      </w:r>
      <w:proofErr w:type="spellStart"/>
      <w:r w:rsidR="001D38BC">
        <w:rPr>
          <w:rFonts w:ascii="Times New Roman" w:eastAsia="Calibri" w:hAnsi="Times New Roman" w:cs="Times New Roman"/>
        </w:rPr>
        <w:t>haki</w:t>
      </w:r>
      <w:proofErr w:type="spellEnd"/>
      <w:r w:rsidR="001D38BC">
        <w:rPr>
          <w:rFonts w:ascii="Times New Roman" w:eastAsia="Calibri" w:hAnsi="Times New Roman" w:cs="Times New Roman"/>
        </w:rPr>
        <w:t xml:space="preserve"> zako kama </w:t>
      </w:r>
      <w:proofErr w:type="spellStart"/>
      <w:r w:rsidR="001D38BC">
        <w:rPr>
          <w:rFonts w:ascii="Times New Roman" w:eastAsia="Calibri" w:hAnsi="Times New Roman" w:cs="Times New Roman"/>
        </w:rPr>
        <w:t>mshiriki</w:t>
      </w:r>
      <w:proofErr w:type="spellEnd"/>
      <w:r w:rsidR="001D38BC">
        <w:rPr>
          <w:rFonts w:ascii="Times New Roman" w:eastAsia="Calibri" w:hAnsi="Times New Roman" w:cs="Times New Roman"/>
        </w:rPr>
        <w:t xml:space="preserve"> </w:t>
      </w:r>
      <w:proofErr w:type="spellStart"/>
      <w:r w:rsidR="001D38BC">
        <w:rPr>
          <w:rFonts w:ascii="Times New Roman" w:eastAsia="Calibri" w:hAnsi="Times New Roman" w:cs="Times New Roman"/>
        </w:rPr>
        <w:t>kwenye</w:t>
      </w:r>
      <w:proofErr w:type="spellEnd"/>
      <w:r w:rsidR="001D38BC">
        <w:rPr>
          <w:rFonts w:ascii="Times New Roman" w:eastAsia="Calibri" w:hAnsi="Times New Roman" w:cs="Times New Roman"/>
        </w:rPr>
        <w:t xml:space="preserve"> </w:t>
      </w:r>
      <w:proofErr w:type="spellStart"/>
      <w:r w:rsidR="001D38BC">
        <w:rPr>
          <w:rFonts w:ascii="Times New Roman" w:eastAsia="Calibri" w:hAnsi="Times New Roman" w:cs="Times New Roman"/>
        </w:rPr>
        <w:t>utafiti</w:t>
      </w:r>
      <w:proofErr w:type="spellEnd"/>
      <w:r w:rsidR="001D38BC">
        <w:rPr>
          <w:rFonts w:ascii="Times New Roman" w:eastAsia="Calibri" w:hAnsi="Times New Roman" w:cs="Times New Roman"/>
        </w:rPr>
        <w:t xml:space="preserve">, </w:t>
      </w:r>
      <w:proofErr w:type="spellStart"/>
      <w:r w:rsidR="001D38BC">
        <w:rPr>
          <w:rFonts w:ascii="Times New Roman" w:eastAsia="Calibri" w:hAnsi="Times New Roman" w:cs="Times New Roman"/>
        </w:rPr>
        <w:t>unaweza</w:t>
      </w:r>
      <w:proofErr w:type="spellEnd"/>
      <w:r w:rsidR="001D38BC">
        <w:rPr>
          <w:rFonts w:ascii="Times New Roman" w:eastAsia="Calibri" w:hAnsi="Times New Roman" w:cs="Times New Roman"/>
        </w:rPr>
        <w:t xml:space="preserve"> </w:t>
      </w:r>
      <w:proofErr w:type="spellStart"/>
      <w:r w:rsidR="001D38BC">
        <w:rPr>
          <w:rFonts w:ascii="Times New Roman" w:eastAsia="Calibri" w:hAnsi="Times New Roman" w:cs="Times New Roman"/>
        </w:rPr>
        <w:t>kuwasiliana</w:t>
      </w:r>
      <w:proofErr w:type="spellEnd"/>
      <w:r w:rsidR="001D38BC">
        <w:rPr>
          <w:rFonts w:ascii="Times New Roman" w:eastAsia="Calibri" w:hAnsi="Times New Roman" w:cs="Times New Roman"/>
        </w:rPr>
        <w:t xml:space="preserve"> na </w:t>
      </w:r>
      <w:proofErr w:type="spellStart"/>
      <w:r w:rsidR="001D38BC">
        <w:rPr>
          <w:rFonts w:ascii="Times New Roman" w:eastAsia="Calibri" w:hAnsi="Times New Roman" w:cs="Times New Roman"/>
        </w:rPr>
        <w:t>kamati</w:t>
      </w:r>
      <w:proofErr w:type="spellEnd"/>
      <w:r w:rsidR="001D38BC">
        <w:rPr>
          <w:rFonts w:ascii="Times New Roman" w:eastAsia="Calibri" w:hAnsi="Times New Roman" w:cs="Times New Roman"/>
        </w:rPr>
        <w:t xml:space="preserve"> </w:t>
      </w:r>
      <w:proofErr w:type="spellStart"/>
      <w:r w:rsidR="001D38BC">
        <w:rPr>
          <w:rFonts w:ascii="Times New Roman" w:eastAsia="Calibri" w:hAnsi="Times New Roman" w:cs="Times New Roman"/>
        </w:rPr>
        <w:t>ya</w:t>
      </w:r>
      <w:proofErr w:type="spellEnd"/>
      <w:r w:rsidR="001D38BC">
        <w:rPr>
          <w:rFonts w:ascii="Times New Roman" w:eastAsia="Calibri" w:hAnsi="Times New Roman" w:cs="Times New Roman"/>
        </w:rPr>
        <w:t xml:space="preserve"> </w:t>
      </w:r>
      <w:proofErr w:type="spellStart"/>
      <w:r w:rsidR="001D38BC">
        <w:rPr>
          <w:rFonts w:ascii="Times New Roman" w:eastAsia="Calibri" w:hAnsi="Times New Roman" w:cs="Times New Roman"/>
        </w:rPr>
        <w:t>kuchunguza</w:t>
      </w:r>
      <w:proofErr w:type="spellEnd"/>
      <w:r w:rsidR="001D38BC">
        <w:rPr>
          <w:rFonts w:ascii="Times New Roman" w:eastAsia="Calibri" w:hAnsi="Times New Roman" w:cs="Times New Roman"/>
        </w:rPr>
        <w:t xml:space="preserve"> </w:t>
      </w:r>
      <w:proofErr w:type="spellStart"/>
      <w:r w:rsidR="001D38BC">
        <w:rPr>
          <w:rFonts w:ascii="Times New Roman" w:eastAsia="Calibri" w:hAnsi="Times New Roman" w:cs="Times New Roman"/>
        </w:rPr>
        <w:t>itikadi</w:t>
      </w:r>
      <w:proofErr w:type="spellEnd"/>
      <w:r w:rsidR="001D38BC">
        <w:rPr>
          <w:rFonts w:ascii="Times New Roman" w:eastAsia="Calibri" w:hAnsi="Times New Roman" w:cs="Times New Roman"/>
        </w:rPr>
        <w:t xml:space="preserve"> </w:t>
      </w:r>
      <w:proofErr w:type="spellStart"/>
      <w:r w:rsidR="001D38BC">
        <w:rPr>
          <w:rFonts w:ascii="Times New Roman" w:eastAsia="Calibri" w:hAnsi="Times New Roman" w:cs="Times New Roman"/>
        </w:rPr>
        <w:t>ya</w:t>
      </w:r>
      <w:proofErr w:type="spellEnd"/>
      <w:r w:rsidR="001D38BC">
        <w:rPr>
          <w:rFonts w:ascii="Times New Roman" w:eastAsia="Calibri" w:hAnsi="Times New Roman" w:cs="Times New Roman"/>
        </w:rPr>
        <w:t xml:space="preserve"> KEMRI </w:t>
      </w:r>
      <w:proofErr w:type="spellStart"/>
      <w:r w:rsidR="001D38BC">
        <w:rPr>
          <w:rFonts w:ascii="Times New Roman" w:eastAsia="Calibri" w:hAnsi="Times New Roman" w:cs="Times New Roman"/>
        </w:rPr>
        <w:t>kwenye</w:t>
      </w:r>
      <w:proofErr w:type="spellEnd"/>
      <w:r w:rsidR="001D38BC">
        <w:rPr>
          <w:rFonts w:ascii="Times New Roman" w:eastAsia="Calibri" w:hAnsi="Times New Roman" w:cs="Times New Roman"/>
        </w:rPr>
        <w:t xml:space="preserve"> </w:t>
      </w:r>
      <w:proofErr w:type="spellStart"/>
      <w:r w:rsidR="001D38BC">
        <w:rPr>
          <w:rFonts w:ascii="Times New Roman" w:eastAsia="Calibri" w:hAnsi="Times New Roman" w:cs="Times New Roman"/>
        </w:rPr>
        <w:t>nambari</w:t>
      </w:r>
      <w:proofErr w:type="spellEnd"/>
      <w:r w:rsidR="001D38BC">
        <w:rPr>
          <w:rFonts w:ascii="Times New Roman" w:eastAsia="Calibri" w:hAnsi="Times New Roman" w:cs="Times New Roman"/>
        </w:rPr>
        <w:t xml:space="preserve"> 0722 205 901 au 0733 400 003.</w:t>
      </w:r>
    </w:p>
    <w:p w:rsidR="00EF3297" w:rsidRDefault="00EF3297" w:rsidP="006F26F4">
      <w:pPr>
        <w:spacing w:after="0"/>
        <w:rPr>
          <w:rFonts w:ascii="Times New Roman" w:eastAsia="Calibri" w:hAnsi="Times New Roman" w:cs="Times New Roman"/>
        </w:rPr>
      </w:pPr>
    </w:p>
    <w:p w:rsidR="006F26F4" w:rsidRPr="00E271B6" w:rsidRDefault="001D38BC" w:rsidP="006F26F4">
      <w:pPr>
        <w:spacing w:after="0"/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hAnsi="Times New Roman" w:cs="Times New Roman"/>
          <w:iCs/>
        </w:rPr>
        <w:t>Ikiwa</w:t>
      </w:r>
      <w:proofErr w:type="spellEnd"/>
      <w:r>
        <w:rPr>
          <w:rFonts w:ascii="Times New Roman" w:hAnsi="Times New Roman" w:cs="Times New Roman"/>
          <w:iCs/>
        </w:rPr>
        <w:t xml:space="preserve"> una </w:t>
      </w:r>
      <w:proofErr w:type="spellStart"/>
      <w:r>
        <w:rPr>
          <w:rFonts w:ascii="Times New Roman" w:hAnsi="Times New Roman" w:cs="Times New Roman"/>
          <w:iCs/>
        </w:rPr>
        <w:t>maswali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yoyote</w:t>
      </w:r>
      <w:proofErr w:type="spellEnd"/>
      <w:r>
        <w:rPr>
          <w:rFonts w:ascii="Times New Roman" w:hAnsi="Times New Roman" w:cs="Times New Roman"/>
          <w:iCs/>
        </w:rPr>
        <w:t xml:space="preserve"> au </w:t>
      </w:r>
      <w:proofErr w:type="spellStart"/>
      <w:r>
        <w:rPr>
          <w:rFonts w:ascii="Times New Roman" w:hAnsi="Times New Roman" w:cs="Times New Roman"/>
          <w:iCs/>
        </w:rPr>
        <w:t>wasisi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wowote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kuhusu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haki</w:t>
      </w:r>
      <w:proofErr w:type="spellEnd"/>
      <w:r>
        <w:rPr>
          <w:rFonts w:ascii="Times New Roman" w:hAnsi="Times New Roman" w:cs="Times New Roman"/>
          <w:iCs/>
        </w:rPr>
        <w:t xml:space="preserve"> zako </w:t>
      </w:r>
      <w:proofErr w:type="gramStart"/>
      <w:r>
        <w:rPr>
          <w:rFonts w:ascii="Times New Roman" w:hAnsi="Times New Roman" w:cs="Times New Roman"/>
          <w:iCs/>
        </w:rPr>
        <w:t>na</w:t>
      </w:r>
      <w:proofErr w:type="gram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jinsi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ulivyoshugulikiwa</w:t>
      </w:r>
      <w:proofErr w:type="spellEnd"/>
      <w:r>
        <w:rPr>
          <w:rFonts w:ascii="Times New Roman" w:hAnsi="Times New Roman" w:cs="Times New Roman"/>
          <w:iCs/>
        </w:rPr>
        <w:t xml:space="preserve"> kama </w:t>
      </w:r>
      <w:proofErr w:type="spellStart"/>
      <w:r>
        <w:rPr>
          <w:rFonts w:ascii="Times New Roman" w:hAnsi="Times New Roman" w:cs="Times New Roman"/>
          <w:iCs/>
        </w:rPr>
        <w:t>m</w:t>
      </w:r>
      <w:r w:rsidR="00015AA2">
        <w:rPr>
          <w:rFonts w:ascii="Times New Roman" w:hAnsi="Times New Roman" w:cs="Times New Roman"/>
          <w:iCs/>
        </w:rPr>
        <w:t>shiriki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kwenye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utafiti</w:t>
      </w:r>
      <w:proofErr w:type="spellEnd"/>
      <w:r>
        <w:rPr>
          <w:rFonts w:ascii="Times New Roman" w:hAnsi="Times New Roman" w:cs="Times New Roman"/>
          <w:iCs/>
        </w:rPr>
        <w:t xml:space="preserve">, </w:t>
      </w:r>
      <w:proofErr w:type="spellStart"/>
      <w:r>
        <w:rPr>
          <w:rFonts w:ascii="Times New Roman" w:hAnsi="Times New Roman" w:cs="Times New Roman"/>
          <w:iCs/>
        </w:rPr>
        <w:t>unaweza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kuwasiliana</w:t>
      </w:r>
      <w:proofErr w:type="spellEnd"/>
      <w:r>
        <w:rPr>
          <w:rFonts w:ascii="Times New Roman" w:hAnsi="Times New Roman" w:cs="Times New Roman"/>
          <w:iCs/>
        </w:rPr>
        <w:t xml:space="preserve"> na </w:t>
      </w:r>
      <w:proofErr w:type="spellStart"/>
      <w:r>
        <w:rPr>
          <w:rFonts w:ascii="Times New Roman" w:hAnsi="Times New Roman" w:cs="Times New Roman"/>
          <w:iCs/>
        </w:rPr>
        <w:t>afisi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ya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kamati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ya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kutetea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haki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za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binadamu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wa</w:t>
      </w:r>
      <w:r w:rsidR="00015AA2">
        <w:rPr>
          <w:rFonts w:ascii="Times New Roman" w:hAnsi="Times New Roman" w:cs="Times New Roman"/>
          <w:iCs/>
        </w:rPr>
        <w:t>naoshiriki</w:t>
      </w:r>
      <w:proofErr w:type="spellEnd"/>
      <w:r w:rsidR="00015AA2">
        <w:rPr>
          <w:rFonts w:ascii="Times New Roman" w:hAnsi="Times New Roman" w:cs="Times New Roman"/>
          <w:iCs/>
        </w:rPr>
        <w:t xml:space="preserve"> </w:t>
      </w:r>
      <w:proofErr w:type="spellStart"/>
      <w:r w:rsidR="00015AA2">
        <w:rPr>
          <w:rFonts w:ascii="Times New Roman" w:hAnsi="Times New Roman" w:cs="Times New Roman"/>
          <w:iCs/>
        </w:rPr>
        <w:t>kwenye</w:t>
      </w:r>
      <w:proofErr w:type="spellEnd"/>
      <w:r w:rsidR="00015AA2">
        <w:rPr>
          <w:rFonts w:ascii="Times New Roman" w:hAnsi="Times New Roman" w:cs="Times New Roman"/>
          <w:iCs/>
        </w:rPr>
        <w:t xml:space="preserve"> </w:t>
      </w:r>
      <w:proofErr w:type="spellStart"/>
      <w:r w:rsidR="00015AA2">
        <w:rPr>
          <w:rFonts w:ascii="Times New Roman" w:hAnsi="Times New Roman" w:cs="Times New Roman"/>
          <w:iCs/>
        </w:rPr>
        <w:t>utafit</w:t>
      </w:r>
      <w:r>
        <w:rPr>
          <w:rFonts w:ascii="Times New Roman" w:hAnsi="Times New Roman" w:cs="Times New Roman"/>
          <w:iCs/>
        </w:rPr>
        <w:t>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ya</w:t>
      </w:r>
      <w:proofErr w:type="spellEnd"/>
      <w:r>
        <w:rPr>
          <w:rFonts w:ascii="Times New Roman" w:hAnsi="Times New Roman" w:cs="Times New Roman"/>
          <w:iCs/>
        </w:rPr>
        <w:t xml:space="preserve"> UC Berkeley</w:t>
      </w:r>
      <w:r w:rsidR="00015AA2">
        <w:rPr>
          <w:rFonts w:ascii="Times New Roman" w:hAnsi="Times New Roman" w:cs="Times New Roman"/>
          <w:iCs/>
        </w:rPr>
        <w:t xml:space="preserve"> </w:t>
      </w:r>
      <w:proofErr w:type="spellStart"/>
      <w:r w:rsidR="00015AA2">
        <w:rPr>
          <w:rFonts w:ascii="Times New Roman" w:hAnsi="Times New Roman" w:cs="Times New Roman"/>
          <w:iCs/>
        </w:rPr>
        <w:t>ukitumia</w:t>
      </w:r>
      <w:proofErr w:type="spellEnd"/>
      <w:r w:rsidR="006F26F4" w:rsidRPr="00EF3297">
        <w:rPr>
          <w:rFonts w:ascii="Times New Roman" w:hAnsi="Times New Roman" w:cs="Times New Roman"/>
        </w:rPr>
        <w:t xml:space="preserve"> </w:t>
      </w:r>
      <w:hyperlink r:id="rId9" w:history="1">
        <w:r w:rsidR="006F26F4" w:rsidRPr="00EF3297">
          <w:rPr>
            <w:rStyle w:val="Hyperlink"/>
            <w:rFonts w:ascii="Times New Roman" w:hAnsi="Times New Roman" w:cs="Times New Roman"/>
            <w:bCs/>
          </w:rPr>
          <w:t>subjects@berkeley.edu</w:t>
        </w:r>
      </w:hyperlink>
      <w:r w:rsidR="006F26F4" w:rsidRPr="00EF3297">
        <w:rPr>
          <w:rFonts w:ascii="Times New Roman" w:hAnsi="Times New Roman" w:cs="Times New Roman"/>
          <w:i/>
          <w:iCs/>
        </w:rPr>
        <w:t>.</w:t>
      </w:r>
    </w:p>
    <w:p w:rsidR="000025D3" w:rsidRPr="0008367B" w:rsidRDefault="000025D3" w:rsidP="0008367B">
      <w:pPr>
        <w:spacing w:after="0"/>
        <w:rPr>
          <w:rFonts w:ascii="Times New Roman" w:eastAsia="Calibri" w:hAnsi="Times New Roman" w:cs="Times New Roman"/>
          <w:b/>
        </w:rPr>
      </w:pPr>
    </w:p>
    <w:p w:rsidR="008E033C" w:rsidRPr="0008367B" w:rsidRDefault="001D38BC" w:rsidP="0008367B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RUHUSA</w:t>
      </w:r>
    </w:p>
    <w:p w:rsidR="008E033C" w:rsidRPr="009A5DA7" w:rsidRDefault="00180F47" w:rsidP="0008367B">
      <w:pPr>
        <w:spacing w:after="0"/>
        <w:rPr>
          <w:rFonts w:ascii="Times New Roman" w:hAnsi="Times New Roman" w:cs="Times New Roman"/>
          <w:iCs/>
        </w:rPr>
      </w:pPr>
      <w:proofErr w:type="spellStart"/>
      <w:r>
        <w:rPr>
          <w:rFonts w:ascii="Times New Roman" w:hAnsi="Times New Roman" w:cs="Times New Roman"/>
          <w:iCs/>
        </w:rPr>
        <w:t>Umepewa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nakala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ya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fomu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hii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ya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kuomba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ruhusa</w:t>
      </w:r>
      <w:proofErr w:type="spellEnd"/>
      <w:r>
        <w:rPr>
          <w:rFonts w:ascii="Times New Roman" w:hAnsi="Times New Roman" w:cs="Times New Roman"/>
          <w:iCs/>
        </w:rPr>
        <w:t xml:space="preserve"> </w:t>
      </w:r>
    </w:p>
    <w:p w:rsidR="008E033C" w:rsidRPr="0008367B" w:rsidRDefault="00180F47" w:rsidP="0008367B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Cs/>
        </w:rPr>
        <w:t>Ikiwa</w:t>
      </w:r>
      <w:proofErr w:type="spellEnd"/>
      <w:r>
        <w:rPr>
          <w:rFonts w:ascii="Times New Roman" w:hAnsi="Times New Roman" w:cs="Times New Roman"/>
          <w:iCs/>
        </w:rPr>
        <w:t xml:space="preserve"> ungependa </w:t>
      </w:r>
      <w:proofErr w:type="spellStart"/>
      <w:r>
        <w:rPr>
          <w:rFonts w:ascii="Times New Roman" w:hAnsi="Times New Roman" w:cs="Times New Roman"/>
          <w:iCs/>
        </w:rPr>
        <w:t>kushiriki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kwenye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utafiti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huu</w:t>
      </w:r>
      <w:proofErr w:type="spellEnd"/>
      <w:r>
        <w:rPr>
          <w:rFonts w:ascii="Times New Roman" w:hAnsi="Times New Roman" w:cs="Times New Roman"/>
          <w:iCs/>
        </w:rPr>
        <w:t xml:space="preserve">, </w:t>
      </w:r>
      <w:proofErr w:type="spellStart"/>
      <w:r>
        <w:rPr>
          <w:rFonts w:ascii="Times New Roman" w:hAnsi="Times New Roman" w:cs="Times New Roman"/>
          <w:iCs/>
        </w:rPr>
        <w:t>tafadhali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hakikisha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hivyo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Cs/>
        </w:rPr>
        <w:t>kwa</w:t>
      </w:r>
      <w:proofErr w:type="spellEnd"/>
      <w:proofErr w:type="gram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kuoyesha</w:t>
      </w:r>
      <w:proofErr w:type="spellEnd"/>
      <w:r>
        <w:rPr>
          <w:rFonts w:ascii="Times New Roman" w:hAnsi="Times New Roman" w:cs="Times New Roman"/>
          <w:iCs/>
        </w:rPr>
        <w:t xml:space="preserve"> hiari </w:t>
      </w:r>
      <w:proofErr w:type="spellStart"/>
      <w:r>
        <w:rPr>
          <w:rFonts w:ascii="Times New Roman" w:hAnsi="Times New Roman" w:cs="Times New Roman"/>
          <w:iCs/>
        </w:rPr>
        <w:t>yako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ya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kushirki</w:t>
      </w:r>
      <w:proofErr w:type="spellEnd"/>
      <w:r>
        <w:rPr>
          <w:rFonts w:ascii="Times New Roman" w:hAnsi="Times New Roman" w:cs="Times New Roman"/>
          <w:iCs/>
        </w:rPr>
        <w:t>.</w:t>
      </w:r>
      <w:r w:rsidR="00707285" w:rsidRPr="000F128C">
        <w:rPr>
          <w:rFonts w:ascii="Times New Roman" w:hAnsi="Times New Roman" w:cs="Times New Roman"/>
          <w:iCs/>
        </w:rPr>
        <w:t xml:space="preserve"> </w:t>
      </w:r>
      <w:r w:rsidR="008E033C" w:rsidRPr="000F128C"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Tafadhali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Cs/>
        </w:rPr>
        <w:t>tia</w:t>
      </w:r>
      <w:proofErr w:type="spellEnd"/>
      <w:proofErr w:type="gramEnd"/>
      <w:r>
        <w:rPr>
          <w:rFonts w:ascii="Times New Roman" w:hAnsi="Times New Roman" w:cs="Times New Roman"/>
          <w:iCs/>
        </w:rPr>
        <w:t xml:space="preserve"> sahihi na </w:t>
      </w:r>
      <w:proofErr w:type="spellStart"/>
      <w:r>
        <w:rPr>
          <w:rFonts w:ascii="Times New Roman" w:hAnsi="Times New Roman" w:cs="Times New Roman"/>
          <w:iCs/>
        </w:rPr>
        <w:t>kuweka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tarehe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hapa</w:t>
      </w:r>
      <w:proofErr w:type="spellEnd"/>
      <w:r>
        <w:rPr>
          <w:rFonts w:ascii="Times New Roman" w:hAnsi="Times New Roman" w:cs="Times New Roman"/>
          <w:iCs/>
        </w:rPr>
        <w:t xml:space="preserve"> chini</w:t>
      </w:r>
    </w:p>
    <w:p w:rsidR="008E033C" w:rsidRPr="0008367B" w:rsidRDefault="008E033C" w:rsidP="0008367B">
      <w:pPr>
        <w:pStyle w:val="Header"/>
        <w:rPr>
          <w:rFonts w:ascii="Times New Roman" w:hAnsi="Times New Roman" w:cs="Times New Roman"/>
        </w:rPr>
      </w:pPr>
    </w:p>
    <w:p w:rsidR="008E033C" w:rsidRPr="0008367B" w:rsidRDefault="008E033C" w:rsidP="0008367B">
      <w:pPr>
        <w:spacing w:after="0"/>
        <w:rPr>
          <w:rFonts w:ascii="Times New Roman" w:hAnsi="Times New Roman" w:cs="Times New Roman"/>
        </w:rPr>
      </w:pPr>
      <w:r w:rsidRPr="0008367B">
        <w:rPr>
          <w:rFonts w:ascii="Times New Roman" w:eastAsia="Calibri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E2C6D1" wp14:editId="11F20756">
                <wp:simplePos x="0" y="0"/>
                <wp:positionH relativeFrom="column">
                  <wp:posOffset>4614545</wp:posOffset>
                </wp:positionH>
                <wp:positionV relativeFrom="paragraph">
                  <wp:posOffset>16953</wp:posOffset>
                </wp:positionV>
                <wp:extent cx="1345721" cy="1026544"/>
                <wp:effectExtent l="0" t="0" r="26035" b="215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5721" cy="10265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581" w:rsidRDefault="00E050B1">
                            <w:proofErr w:type="spellStart"/>
                            <w:r>
                              <w:t>Alama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kidole</w:t>
                            </w:r>
                            <w:proofErr w:type="spellEnd"/>
                            <w:r w:rsidR="00760581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3.35pt;margin-top:1.35pt;width:105.95pt;height:8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">
                <v:textbox>
                  <w:txbxContent>
                    <w:p w:rsidR="00760581" w:rsidRDefault="00E050B1">
                      <w:proofErr w:type="spellStart"/>
                      <w:r>
                        <w:t>Alama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kidole</w:t>
                      </w:r>
                      <w:proofErr w:type="spellEnd"/>
                      <w:r w:rsidR="00760581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</w:rPr>
        <w:tab/>
        <w:t>_______________</w:t>
      </w:r>
    </w:p>
    <w:p w:rsidR="008E033C" w:rsidRPr="0008367B" w:rsidRDefault="00180F47" w:rsidP="0008367B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Jina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Mshiriki</w:t>
      </w:r>
      <w:proofErr w:type="spellEnd"/>
      <w:r w:rsidR="008E033C" w:rsidRPr="0008367B">
        <w:rPr>
          <w:rFonts w:ascii="Times New Roman" w:hAnsi="Times New Roman" w:cs="Times New Roman"/>
        </w:rPr>
        <w:t xml:space="preserve"> </w:t>
      </w:r>
      <w:r w:rsidR="008E033C" w:rsidRPr="0008367B">
        <w:rPr>
          <w:rFonts w:ascii="Times New Roman" w:hAnsi="Times New Roman" w:cs="Times New Roman"/>
          <w:i/>
        </w:rPr>
        <w:t>(please print)</w:t>
      </w:r>
      <w:r w:rsidR="00E050B1">
        <w:rPr>
          <w:rFonts w:ascii="Times New Roman" w:hAnsi="Times New Roman" w:cs="Times New Roman"/>
        </w:rPr>
        <w:tab/>
      </w:r>
      <w:r w:rsidR="00E050B1">
        <w:rPr>
          <w:rFonts w:ascii="Times New Roman" w:hAnsi="Times New Roman" w:cs="Times New Roman"/>
        </w:rPr>
        <w:tab/>
        <w:t xml:space="preserve">        </w:t>
      </w:r>
      <w:proofErr w:type="spellStart"/>
      <w:r w:rsidR="00E050B1">
        <w:rPr>
          <w:rFonts w:ascii="Times New Roman" w:hAnsi="Times New Roman" w:cs="Times New Roman"/>
        </w:rPr>
        <w:t>Tarehe</w:t>
      </w:r>
      <w:proofErr w:type="spellEnd"/>
    </w:p>
    <w:p w:rsidR="008E033C" w:rsidRPr="0008367B" w:rsidRDefault="008E033C" w:rsidP="0008367B">
      <w:pPr>
        <w:spacing w:after="0"/>
        <w:rPr>
          <w:rFonts w:ascii="Times New Roman" w:hAnsi="Times New Roman" w:cs="Times New Roman"/>
        </w:rPr>
      </w:pP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</w:rPr>
        <w:tab/>
        <w:t>_______________</w:t>
      </w:r>
    </w:p>
    <w:p w:rsidR="008E033C" w:rsidRPr="0008367B" w:rsidRDefault="00180F47" w:rsidP="0008367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Sahihi </w:t>
      </w:r>
      <w:proofErr w:type="spellStart"/>
      <w:r>
        <w:rPr>
          <w:rFonts w:ascii="Times New Roman" w:hAnsi="Times New Roman" w:cs="Times New Roman"/>
        </w:rPr>
        <w:t>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</w:t>
      </w:r>
      <w:r w:rsidR="00015AA2">
        <w:rPr>
          <w:rFonts w:ascii="Times New Roman" w:hAnsi="Times New Roman" w:cs="Times New Roman"/>
        </w:rPr>
        <w:t>hiriki</w:t>
      </w:r>
      <w:proofErr w:type="spellEnd"/>
      <w:r w:rsidR="008E033C" w:rsidRPr="0008367B">
        <w:rPr>
          <w:rFonts w:ascii="Times New Roman" w:hAnsi="Times New Roman" w:cs="Times New Roman"/>
        </w:rPr>
        <w:tab/>
      </w:r>
      <w:r w:rsidR="008E033C" w:rsidRPr="0008367B">
        <w:rPr>
          <w:rFonts w:ascii="Times New Roman" w:hAnsi="Times New Roman" w:cs="Times New Roman"/>
        </w:rPr>
        <w:tab/>
      </w:r>
      <w:r w:rsidR="008E033C" w:rsidRPr="0008367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proofErr w:type="spellStart"/>
      <w:r w:rsidR="00E050B1">
        <w:rPr>
          <w:rFonts w:ascii="Times New Roman" w:hAnsi="Times New Roman" w:cs="Times New Roman"/>
        </w:rPr>
        <w:t>Tarehe</w:t>
      </w:r>
      <w:proofErr w:type="spellEnd"/>
    </w:p>
    <w:p w:rsidR="008E033C" w:rsidRPr="0008367B" w:rsidRDefault="008E033C" w:rsidP="0008367B">
      <w:pPr>
        <w:spacing w:after="0"/>
        <w:rPr>
          <w:rFonts w:ascii="Times New Roman" w:hAnsi="Times New Roman" w:cs="Times New Roman"/>
          <w:u w:val="single"/>
        </w:rPr>
      </w:pPr>
    </w:p>
    <w:p w:rsidR="008E033C" w:rsidRPr="0008367B" w:rsidRDefault="008E033C" w:rsidP="0008367B">
      <w:pPr>
        <w:spacing w:after="0"/>
        <w:rPr>
          <w:rFonts w:ascii="Times New Roman" w:hAnsi="Times New Roman" w:cs="Times New Roman"/>
        </w:rPr>
      </w:pP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</w:rPr>
        <w:tab/>
        <w:t>_______________</w:t>
      </w:r>
    </w:p>
    <w:p w:rsidR="008E033C" w:rsidRPr="0008367B" w:rsidRDefault="00E050B1" w:rsidP="0008367B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Anayepokea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Ruhusa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kushirikiTarehe</w:t>
      </w:r>
      <w:proofErr w:type="spellEnd"/>
    </w:p>
    <w:p w:rsidR="00E37AA0" w:rsidRPr="0008367B" w:rsidRDefault="00E37AA0" w:rsidP="0008367B">
      <w:pPr>
        <w:spacing w:after="0"/>
        <w:rPr>
          <w:rFonts w:ascii="Times New Roman" w:hAnsi="Times New Roman" w:cs="Times New Roman"/>
        </w:rPr>
      </w:pPr>
    </w:p>
    <w:sectPr w:rsidR="00E37AA0" w:rsidRPr="0008367B" w:rsidSect="00667AAD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51A" w:rsidRDefault="0093651A" w:rsidP="00DB7267">
      <w:pPr>
        <w:spacing w:after="0" w:line="240" w:lineRule="auto"/>
      </w:pPr>
      <w:r>
        <w:separator/>
      </w:r>
    </w:p>
  </w:endnote>
  <w:endnote w:type="continuationSeparator" w:id="0">
    <w:p w:rsidR="0093651A" w:rsidRDefault="0093651A" w:rsidP="00DB7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581" w:rsidRDefault="00EE017F">
    <w:pPr>
      <w:pStyle w:val="Footer"/>
    </w:pPr>
    <w:r>
      <w:t xml:space="preserve">CPHS Protocol </w:t>
    </w:r>
    <w:r w:rsidRPr="00CC4226">
      <w:t>#2011-09-3654</w:t>
    </w:r>
    <w:r w:rsidRPr="00EE017F">
      <w:rPr>
        <w:rFonts w:asciiTheme="majorHAnsi" w:eastAsiaTheme="majorEastAsia" w:hAnsiTheme="majorHAnsi" w:cstheme="majorBidi"/>
      </w:rPr>
      <w:ptab w:relativeTo="margin" w:alignment="right" w:leader="none"/>
    </w:r>
    <w:r w:rsidRPr="00EE017F">
      <w:rPr>
        <w:rFonts w:asciiTheme="majorHAnsi" w:eastAsiaTheme="majorEastAsia" w:hAnsiTheme="majorHAnsi" w:cstheme="majorBidi"/>
      </w:rPr>
      <w:t xml:space="preserve">Page </w:t>
    </w:r>
    <w:r w:rsidRPr="00EE017F">
      <w:rPr>
        <w:rFonts w:asciiTheme="majorHAnsi" w:eastAsiaTheme="majorEastAsia" w:hAnsiTheme="majorHAnsi" w:cstheme="majorBidi"/>
      </w:rPr>
      <w:fldChar w:fldCharType="begin"/>
    </w:r>
    <w:r w:rsidRPr="00EE017F">
      <w:rPr>
        <w:rFonts w:asciiTheme="majorHAnsi" w:eastAsiaTheme="majorEastAsia" w:hAnsiTheme="majorHAnsi" w:cstheme="majorBidi"/>
      </w:rPr>
      <w:instrText xml:space="preserve"> PAGE   \* MERGEFORMAT </w:instrText>
    </w:r>
    <w:r w:rsidRPr="00EE017F">
      <w:rPr>
        <w:rFonts w:asciiTheme="majorHAnsi" w:eastAsiaTheme="majorEastAsia" w:hAnsiTheme="majorHAnsi" w:cstheme="majorBidi"/>
      </w:rPr>
      <w:fldChar w:fldCharType="separate"/>
    </w:r>
    <w:r w:rsidR="006E144B">
      <w:rPr>
        <w:rFonts w:asciiTheme="majorHAnsi" w:eastAsiaTheme="majorEastAsia" w:hAnsiTheme="majorHAnsi" w:cstheme="majorBidi"/>
        <w:noProof/>
      </w:rPr>
      <w:t>2</w:t>
    </w:r>
    <w:r w:rsidRPr="00EE017F">
      <w:rPr>
        <w:rFonts w:asciiTheme="majorHAnsi" w:eastAsiaTheme="majorEastAsia" w:hAnsiTheme="majorHAnsi" w:cstheme="majorBidi"/>
        <w:noProof/>
      </w:rPr>
      <w:fldChar w:fldCharType="end"/>
    </w:r>
    <w:r w:rsidRPr="00EE017F"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DAF9B7A" wp14:editId="44EC665F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Vaf0k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Pr="00EE017F"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201631" wp14:editId="36001AD0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4445" b="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  <w:r w:rsidRPr="00EE017F"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115C34" wp14:editId="5E0B0B09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3810" b="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 [3208]" strokecolor="#4f81bd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51A" w:rsidRDefault="0093651A" w:rsidP="00DB7267">
      <w:pPr>
        <w:spacing w:after="0" w:line="240" w:lineRule="auto"/>
      </w:pPr>
      <w:r>
        <w:separator/>
      </w:r>
    </w:p>
  </w:footnote>
  <w:footnote w:type="continuationSeparator" w:id="0">
    <w:p w:rsidR="0093651A" w:rsidRDefault="0093651A" w:rsidP="00DB7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581" w:rsidRDefault="00760581">
    <w:pPr>
      <w:pStyle w:val="Header"/>
      <w:jc w:val="center"/>
    </w:pPr>
  </w:p>
  <w:p w:rsidR="00760581" w:rsidRDefault="007605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30BC5"/>
    <w:multiLevelType w:val="hybridMultilevel"/>
    <w:tmpl w:val="C4F46592"/>
    <w:lvl w:ilvl="0" w:tplc="F162BC22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5B2772"/>
    <w:multiLevelType w:val="hybridMultilevel"/>
    <w:tmpl w:val="F47021A0"/>
    <w:lvl w:ilvl="0" w:tplc="8A30C1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4017A6"/>
    <w:multiLevelType w:val="multilevel"/>
    <w:tmpl w:val="E3362C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19661BB5"/>
    <w:multiLevelType w:val="hybridMultilevel"/>
    <w:tmpl w:val="29E6C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5121BF"/>
    <w:multiLevelType w:val="hybridMultilevel"/>
    <w:tmpl w:val="B3461A92"/>
    <w:lvl w:ilvl="0" w:tplc="8A30C1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063ABE"/>
    <w:multiLevelType w:val="hybridMultilevel"/>
    <w:tmpl w:val="91FAA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24355A"/>
    <w:multiLevelType w:val="hybridMultilevel"/>
    <w:tmpl w:val="0DA60B46"/>
    <w:lvl w:ilvl="0" w:tplc="8A30C1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5351F7D"/>
    <w:multiLevelType w:val="hybridMultilevel"/>
    <w:tmpl w:val="651C3F66"/>
    <w:lvl w:ilvl="0" w:tplc="8A30C1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9A11073"/>
    <w:multiLevelType w:val="hybridMultilevel"/>
    <w:tmpl w:val="D8D61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267"/>
    <w:rsid w:val="000025D3"/>
    <w:rsid w:val="00013044"/>
    <w:rsid w:val="00015AA2"/>
    <w:rsid w:val="0003185C"/>
    <w:rsid w:val="00032EF4"/>
    <w:rsid w:val="0008367B"/>
    <w:rsid w:val="00096E41"/>
    <w:rsid w:val="000A0C6B"/>
    <w:rsid w:val="000A7575"/>
    <w:rsid w:val="000B3068"/>
    <w:rsid w:val="000D44DD"/>
    <w:rsid w:val="000E620E"/>
    <w:rsid w:val="000F128C"/>
    <w:rsid w:val="00113370"/>
    <w:rsid w:val="00117E96"/>
    <w:rsid w:val="001244C0"/>
    <w:rsid w:val="00162241"/>
    <w:rsid w:val="0016304D"/>
    <w:rsid w:val="00165574"/>
    <w:rsid w:val="00180F47"/>
    <w:rsid w:val="0018551A"/>
    <w:rsid w:val="00185CB3"/>
    <w:rsid w:val="001A083B"/>
    <w:rsid w:val="001C12AD"/>
    <w:rsid w:val="001C1967"/>
    <w:rsid w:val="001D38BC"/>
    <w:rsid w:val="00212CF1"/>
    <w:rsid w:val="0024490E"/>
    <w:rsid w:val="002552D8"/>
    <w:rsid w:val="002A52E0"/>
    <w:rsid w:val="002A5722"/>
    <w:rsid w:val="002B0D07"/>
    <w:rsid w:val="002D1B87"/>
    <w:rsid w:val="002D4861"/>
    <w:rsid w:val="002F7F50"/>
    <w:rsid w:val="00315D91"/>
    <w:rsid w:val="00316999"/>
    <w:rsid w:val="00352248"/>
    <w:rsid w:val="00380575"/>
    <w:rsid w:val="003B6A00"/>
    <w:rsid w:val="003E16BE"/>
    <w:rsid w:val="003E66F6"/>
    <w:rsid w:val="003F1F6A"/>
    <w:rsid w:val="003F7941"/>
    <w:rsid w:val="00400A26"/>
    <w:rsid w:val="004311AD"/>
    <w:rsid w:val="004617FC"/>
    <w:rsid w:val="004711D2"/>
    <w:rsid w:val="00472582"/>
    <w:rsid w:val="004A2BB2"/>
    <w:rsid w:val="004A78B1"/>
    <w:rsid w:val="004B1966"/>
    <w:rsid w:val="005215F9"/>
    <w:rsid w:val="00561BF5"/>
    <w:rsid w:val="0056262E"/>
    <w:rsid w:val="0059103F"/>
    <w:rsid w:val="005B525D"/>
    <w:rsid w:val="005E6765"/>
    <w:rsid w:val="005E7156"/>
    <w:rsid w:val="00616871"/>
    <w:rsid w:val="006442F3"/>
    <w:rsid w:val="00647E4C"/>
    <w:rsid w:val="00651AE5"/>
    <w:rsid w:val="00652F58"/>
    <w:rsid w:val="006642A0"/>
    <w:rsid w:val="00667AAD"/>
    <w:rsid w:val="00691547"/>
    <w:rsid w:val="006B3306"/>
    <w:rsid w:val="006E144B"/>
    <w:rsid w:val="006F26F4"/>
    <w:rsid w:val="006F6F5B"/>
    <w:rsid w:val="00701FBD"/>
    <w:rsid w:val="00707285"/>
    <w:rsid w:val="0072650D"/>
    <w:rsid w:val="00731FEB"/>
    <w:rsid w:val="007376B8"/>
    <w:rsid w:val="00760581"/>
    <w:rsid w:val="0078525D"/>
    <w:rsid w:val="00790562"/>
    <w:rsid w:val="007C59D0"/>
    <w:rsid w:val="007E02F5"/>
    <w:rsid w:val="008028DF"/>
    <w:rsid w:val="00803DE4"/>
    <w:rsid w:val="00812838"/>
    <w:rsid w:val="00825FDA"/>
    <w:rsid w:val="008734BC"/>
    <w:rsid w:val="00895E9B"/>
    <w:rsid w:val="008B4558"/>
    <w:rsid w:val="008E033C"/>
    <w:rsid w:val="008E4F06"/>
    <w:rsid w:val="008F14CB"/>
    <w:rsid w:val="00902959"/>
    <w:rsid w:val="009162CA"/>
    <w:rsid w:val="009251B2"/>
    <w:rsid w:val="009262D3"/>
    <w:rsid w:val="0093651A"/>
    <w:rsid w:val="009618E7"/>
    <w:rsid w:val="00993857"/>
    <w:rsid w:val="00997F9E"/>
    <w:rsid w:val="009A5DA7"/>
    <w:rsid w:val="009C6F38"/>
    <w:rsid w:val="009D7F07"/>
    <w:rsid w:val="009F15DB"/>
    <w:rsid w:val="00A15D38"/>
    <w:rsid w:val="00A60C74"/>
    <w:rsid w:val="00A848D7"/>
    <w:rsid w:val="00AB278C"/>
    <w:rsid w:val="00AB4933"/>
    <w:rsid w:val="00AD1C00"/>
    <w:rsid w:val="00B27400"/>
    <w:rsid w:val="00B5140F"/>
    <w:rsid w:val="00B718AE"/>
    <w:rsid w:val="00BB24B7"/>
    <w:rsid w:val="00BC459C"/>
    <w:rsid w:val="00C11473"/>
    <w:rsid w:val="00C148F7"/>
    <w:rsid w:val="00C31E5B"/>
    <w:rsid w:val="00C46D29"/>
    <w:rsid w:val="00C74FDF"/>
    <w:rsid w:val="00C7630B"/>
    <w:rsid w:val="00C84879"/>
    <w:rsid w:val="00C923E2"/>
    <w:rsid w:val="00CB4D8E"/>
    <w:rsid w:val="00CC7A9C"/>
    <w:rsid w:val="00D5491B"/>
    <w:rsid w:val="00D70BA6"/>
    <w:rsid w:val="00D753CC"/>
    <w:rsid w:val="00D821E1"/>
    <w:rsid w:val="00DA7BCE"/>
    <w:rsid w:val="00DB7267"/>
    <w:rsid w:val="00E050B1"/>
    <w:rsid w:val="00E11049"/>
    <w:rsid w:val="00E13E0C"/>
    <w:rsid w:val="00E271B6"/>
    <w:rsid w:val="00E37AA0"/>
    <w:rsid w:val="00E733B0"/>
    <w:rsid w:val="00EE017F"/>
    <w:rsid w:val="00EF3297"/>
    <w:rsid w:val="00F076A5"/>
    <w:rsid w:val="00F07BD5"/>
    <w:rsid w:val="00F07C2F"/>
    <w:rsid w:val="00F1654D"/>
    <w:rsid w:val="00F51EBA"/>
    <w:rsid w:val="00F75DFE"/>
    <w:rsid w:val="00F8286F"/>
    <w:rsid w:val="00F9688A"/>
    <w:rsid w:val="00FA1153"/>
    <w:rsid w:val="00FB724D"/>
    <w:rsid w:val="00FD5B7D"/>
    <w:rsid w:val="00FF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E033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2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DB7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267"/>
  </w:style>
  <w:style w:type="paragraph" w:styleId="Footer">
    <w:name w:val="footer"/>
    <w:basedOn w:val="Normal"/>
    <w:link w:val="FooterChar"/>
    <w:uiPriority w:val="99"/>
    <w:unhideWhenUsed/>
    <w:rsid w:val="00DB7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267"/>
  </w:style>
  <w:style w:type="character" w:styleId="CommentReference">
    <w:name w:val="annotation reference"/>
    <w:basedOn w:val="DefaultParagraphFont"/>
    <w:unhideWhenUsed/>
    <w:rsid w:val="002A5722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A57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A57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57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5722"/>
    <w:rPr>
      <w:b/>
      <w:bCs/>
      <w:sz w:val="20"/>
      <w:szCs w:val="20"/>
    </w:rPr>
  </w:style>
  <w:style w:type="paragraph" w:styleId="NormalWeb">
    <w:name w:val="Normal (Web)"/>
    <w:basedOn w:val="Normal"/>
    <w:rsid w:val="00E13E0C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4D4D4D"/>
      <w:sz w:val="18"/>
      <w:szCs w:val="18"/>
    </w:rPr>
  </w:style>
  <w:style w:type="character" w:styleId="Hyperlink">
    <w:name w:val="Hyperlink"/>
    <w:rsid w:val="00F9688A"/>
    <w:rPr>
      <w:color w:val="0000FF"/>
      <w:u w:val="single"/>
    </w:rPr>
  </w:style>
  <w:style w:type="character" w:customStyle="1" w:styleId="header-a1">
    <w:name w:val="header-a1"/>
    <w:rsid w:val="000025D3"/>
    <w:rPr>
      <w:rFonts w:ascii="Arial" w:hAnsi="Arial" w:cs="Arial" w:hint="default"/>
      <w:b/>
      <w:bCs/>
      <w:color w:val="000000"/>
      <w:sz w:val="21"/>
      <w:szCs w:val="21"/>
    </w:rPr>
  </w:style>
  <w:style w:type="character" w:customStyle="1" w:styleId="Heading1Char">
    <w:name w:val="Heading 1 Char"/>
    <w:basedOn w:val="DefaultParagraphFont"/>
    <w:link w:val="Heading1"/>
    <w:rsid w:val="008E033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0A0C6B"/>
    <w:pPr>
      <w:ind w:left="720"/>
      <w:contextualSpacing/>
    </w:pPr>
  </w:style>
  <w:style w:type="paragraph" w:styleId="Revision">
    <w:name w:val="Revision"/>
    <w:hidden/>
    <w:uiPriority w:val="99"/>
    <w:semiHidden/>
    <w:rsid w:val="000B306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96E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6E41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96E41"/>
    <w:rPr>
      <w:rFonts w:ascii="Times New Roman" w:eastAsia="Calibri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96E41"/>
    <w:rPr>
      <w:rFonts w:ascii="Times New Roman" w:eastAsia="Calibri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096E41"/>
    <w:rPr>
      <w:vertAlign w:val="superscript"/>
    </w:rPr>
  </w:style>
  <w:style w:type="paragraph" w:customStyle="1" w:styleId="A0E349F008B644AAB6A282E0D042D17E">
    <w:name w:val="A0E349F008B644AAB6A282E0D042D17E"/>
    <w:rsid w:val="00EE017F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E033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2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DB7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267"/>
  </w:style>
  <w:style w:type="paragraph" w:styleId="Footer">
    <w:name w:val="footer"/>
    <w:basedOn w:val="Normal"/>
    <w:link w:val="FooterChar"/>
    <w:uiPriority w:val="99"/>
    <w:unhideWhenUsed/>
    <w:rsid w:val="00DB7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267"/>
  </w:style>
  <w:style w:type="character" w:styleId="CommentReference">
    <w:name w:val="annotation reference"/>
    <w:basedOn w:val="DefaultParagraphFont"/>
    <w:unhideWhenUsed/>
    <w:rsid w:val="002A5722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A57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A57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57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5722"/>
    <w:rPr>
      <w:b/>
      <w:bCs/>
      <w:sz w:val="20"/>
      <w:szCs w:val="20"/>
    </w:rPr>
  </w:style>
  <w:style w:type="paragraph" w:styleId="NormalWeb">
    <w:name w:val="Normal (Web)"/>
    <w:basedOn w:val="Normal"/>
    <w:rsid w:val="00E13E0C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4D4D4D"/>
      <w:sz w:val="18"/>
      <w:szCs w:val="18"/>
    </w:rPr>
  </w:style>
  <w:style w:type="character" w:styleId="Hyperlink">
    <w:name w:val="Hyperlink"/>
    <w:rsid w:val="00F9688A"/>
    <w:rPr>
      <w:color w:val="0000FF"/>
      <w:u w:val="single"/>
    </w:rPr>
  </w:style>
  <w:style w:type="character" w:customStyle="1" w:styleId="header-a1">
    <w:name w:val="header-a1"/>
    <w:rsid w:val="000025D3"/>
    <w:rPr>
      <w:rFonts w:ascii="Arial" w:hAnsi="Arial" w:cs="Arial" w:hint="default"/>
      <w:b/>
      <w:bCs/>
      <w:color w:val="000000"/>
      <w:sz w:val="21"/>
      <w:szCs w:val="21"/>
    </w:rPr>
  </w:style>
  <w:style w:type="character" w:customStyle="1" w:styleId="Heading1Char">
    <w:name w:val="Heading 1 Char"/>
    <w:basedOn w:val="DefaultParagraphFont"/>
    <w:link w:val="Heading1"/>
    <w:rsid w:val="008E033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0A0C6B"/>
    <w:pPr>
      <w:ind w:left="720"/>
      <w:contextualSpacing/>
    </w:pPr>
  </w:style>
  <w:style w:type="paragraph" w:styleId="Revision">
    <w:name w:val="Revision"/>
    <w:hidden/>
    <w:uiPriority w:val="99"/>
    <w:semiHidden/>
    <w:rsid w:val="000B306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96E4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6E41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96E41"/>
    <w:rPr>
      <w:rFonts w:ascii="Times New Roman" w:eastAsia="Calibri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96E41"/>
    <w:rPr>
      <w:rFonts w:ascii="Times New Roman" w:eastAsia="Calibri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096E41"/>
    <w:rPr>
      <w:vertAlign w:val="superscript"/>
    </w:rPr>
  </w:style>
  <w:style w:type="paragraph" w:customStyle="1" w:styleId="A0E349F008B644AAB6A282E0D042D17E">
    <w:name w:val="A0E349F008B644AAB6A282E0D042D17E"/>
    <w:rsid w:val="00EE017F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ubjects@berkele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</Company>
  <LinksUpToDate>false</LinksUpToDate>
  <CharactersWithSpaces>4786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pbyatta</dc:creator>
  <cp:lastModifiedBy>OSBORN KWENA </cp:lastModifiedBy>
  <cp:revision>2</cp:revision>
  <cp:lastPrinted>2014-03-13T15:55:00Z</cp:lastPrinted>
  <dcterms:created xsi:type="dcterms:W3CDTF">2014-06-17T08:54:00Z</dcterms:created>
  <dcterms:modified xsi:type="dcterms:W3CDTF">2014-06-17T08:54:00Z</dcterms:modified>
</cp:coreProperties>
</file>