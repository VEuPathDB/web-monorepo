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2B91E3" w14:textId="77777777" w:rsidR="009345F1" w:rsidRPr="00B161D2" w:rsidRDefault="00F5744A" w:rsidP="009345F1">
      <w:pPr>
        <w:spacing w:after="0"/>
        <w:jc w:val="center"/>
        <w:rPr>
          <w:rFonts w:ascii="Times New Roman" w:hAnsi="Times New Roman" w:cs="Times New Roman"/>
          <w:b/>
        </w:rPr>
      </w:pPr>
      <w:r w:rsidRPr="005169F7">
        <w:rPr>
          <w:rFonts w:ascii="Times New Roman" w:hAnsi="Times New Roman" w:cs="Times New Roman"/>
          <w:noProof/>
        </w:rPr>
        <w:drawing>
          <wp:anchor distT="0" distB="0" distL="114300" distR="114300" simplePos="0" relativeHeight="251659264" behindDoc="0" locked="0" layoutInCell="1" allowOverlap="1" wp14:anchorId="15429204" wp14:editId="35E86EC2">
            <wp:simplePos x="0" y="0"/>
            <wp:positionH relativeFrom="column">
              <wp:posOffset>2219325</wp:posOffset>
            </wp:positionH>
            <wp:positionV relativeFrom="paragraph">
              <wp:posOffset>-607060</wp:posOffset>
            </wp:positionV>
            <wp:extent cx="1100455" cy="542925"/>
            <wp:effectExtent l="0" t="0" r="444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B161D2" w:rsidRPr="00B161D2">
        <w:rPr>
          <w:rFonts w:ascii="Times New Roman" w:hAnsi="Times New Roman" w:cs="Times New Roman"/>
          <w:b/>
        </w:rPr>
        <w:t xml:space="preserve"> </w:t>
      </w:r>
      <w:r w:rsidR="00B161D2">
        <w:rPr>
          <w:rFonts w:ascii="Times New Roman" w:hAnsi="Times New Roman" w:cs="Times New Roman"/>
          <w:b/>
        </w:rPr>
        <w:t xml:space="preserve">IDHINI </w:t>
      </w:r>
      <w:r w:rsidR="00BD41C8" w:rsidRPr="00F5744A">
        <w:rPr>
          <w:rFonts w:ascii="Times New Roman" w:hAnsi="Times New Roman" w:cs="Times New Roman"/>
          <w:b/>
        </w:rPr>
        <w:t>YA KUSHIRIKI K</w:t>
      </w:r>
      <w:r w:rsidR="003427DF">
        <w:rPr>
          <w:rFonts w:ascii="Times New Roman" w:hAnsi="Times New Roman" w:cs="Times New Roman"/>
          <w:b/>
        </w:rPr>
        <w:t>WA UTAFITI WA WASH BENEFITS PROJECT</w:t>
      </w:r>
      <w:r w:rsidR="00BD41C8" w:rsidRPr="00F5744A">
        <w:rPr>
          <w:rFonts w:ascii="Times New Roman" w:hAnsi="Times New Roman" w:cs="Times New Roman"/>
          <w:b/>
        </w:rPr>
        <w:t xml:space="preserve"> </w:t>
      </w:r>
      <w:r w:rsidR="00A550C9">
        <w:rPr>
          <w:rFonts w:ascii="Times New Roman" w:hAnsi="Times New Roman" w:cs="Times New Roman"/>
          <w:b/>
        </w:rPr>
        <w:t>IDHINI YA KUSHIRIKI/KUANDIKA</w:t>
      </w:r>
      <w:r w:rsidR="00815F68">
        <w:rPr>
          <w:rFonts w:ascii="Times New Roman" w:hAnsi="Times New Roman" w:cs="Times New Roman"/>
          <w:b/>
        </w:rPr>
        <w:t xml:space="preserve"> UTAFITI WA </w:t>
      </w:r>
      <w:r w:rsidR="00760BCC">
        <w:rPr>
          <w:rFonts w:ascii="Times New Roman" w:hAnsi="Times New Roman" w:cs="Times New Roman"/>
          <w:b/>
        </w:rPr>
        <w:t>KUPEANA VYOMBO VYA UTAFITI KWA MHAMIAJI.</w:t>
      </w:r>
      <w:r w:rsidR="00815F68">
        <w:rPr>
          <w:rFonts w:ascii="Times New Roman" w:hAnsi="Times New Roman" w:cs="Times New Roman"/>
          <w:b/>
        </w:rPr>
        <w:t xml:space="preserve"> </w:t>
      </w:r>
    </w:p>
    <w:p w14:paraId="78888BFA" w14:textId="77777777" w:rsidR="00353EDB" w:rsidRDefault="003B2BEB" w:rsidP="009345F1">
      <w:pPr>
        <w:spacing w:after="0"/>
        <w:rPr>
          <w:rFonts w:ascii="Times New Roman" w:hAnsi="Times New Roman" w:cs="Times New Roman"/>
        </w:rPr>
      </w:pPr>
      <w:r w:rsidRPr="00F5744A">
        <w:rPr>
          <w:rFonts w:ascii="Times New Roman" w:hAnsi="Times New Roman" w:cs="Times New Roman"/>
          <w:b/>
        </w:rPr>
        <w:t>MADA YA UTAFITI:</w:t>
      </w:r>
      <w:r w:rsidRPr="00F5744A">
        <w:rPr>
          <w:rFonts w:ascii="Times New Roman" w:hAnsi="Times New Roman" w:cs="Times New Roman"/>
        </w:rPr>
        <w:t xml:space="preserve"> WASH BENEFITS-</w:t>
      </w:r>
      <w:r w:rsidR="00154BEA" w:rsidRPr="00F5744A">
        <w:rPr>
          <w:rFonts w:ascii="Times New Roman" w:hAnsi="Times New Roman" w:cs="Times New Roman"/>
        </w:rPr>
        <w:t xml:space="preserve"> </w:t>
      </w:r>
      <w:proofErr w:type="spellStart"/>
      <w:r w:rsidRPr="00F5744A">
        <w:rPr>
          <w:rFonts w:ascii="Times New Roman" w:hAnsi="Times New Roman" w:cs="Times New Roman"/>
        </w:rPr>
        <w:t>Kuosha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mikono</w:t>
      </w:r>
      <w:proofErr w:type="spellEnd"/>
      <w:r w:rsidRPr="00F5744A">
        <w:rPr>
          <w:rFonts w:ascii="Times New Roman" w:hAnsi="Times New Roman" w:cs="Times New Roman"/>
        </w:rPr>
        <w:t>,</w:t>
      </w:r>
      <w:r w:rsidR="00154BEA" w:rsidRPr="00F5744A">
        <w:rPr>
          <w:rFonts w:ascii="Times New Roman" w:hAnsi="Times New Roman" w:cs="Times New Roman"/>
        </w:rPr>
        <w:t xml:space="preserve"> </w:t>
      </w:r>
      <w:proofErr w:type="spellStart"/>
      <w:r w:rsidRPr="00F5744A">
        <w:rPr>
          <w:rFonts w:ascii="Times New Roman" w:hAnsi="Times New Roman" w:cs="Times New Roman"/>
        </w:rPr>
        <w:t>kutibu</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maji</w:t>
      </w:r>
      <w:proofErr w:type="spellEnd"/>
      <w:r w:rsidRPr="00F5744A">
        <w:rPr>
          <w:rFonts w:ascii="Times New Roman" w:hAnsi="Times New Roman" w:cs="Times New Roman"/>
        </w:rPr>
        <w:t>,</w:t>
      </w:r>
      <w:r w:rsidR="00154BEA" w:rsidRPr="00F5744A">
        <w:rPr>
          <w:rFonts w:ascii="Times New Roman" w:hAnsi="Times New Roman" w:cs="Times New Roman"/>
        </w:rPr>
        <w:t xml:space="preserve"> </w:t>
      </w:r>
      <w:proofErr w:type="spellStart"/>
      <w:proofErr w:type="gramStart"/>
      <w:r w:rsidRPr="00F5744A">
        <w:rPr>
          <w:rFonts w:ascii="Times New Roman" w:hAnsi="Times New Roman" w:cs="Times New Roman"/>
        </w:rPr>
        <w:t>usafi</w:t>
      </w:r>
      <w:proofErr w:type="spellEnd"/>
      <w:proofErr w:type="gramEnd"/>
      <w:r w:rsidRPr="00F5744A">
        <w:rPr>
          <w:rFonts w:ascii="Times New Roman" w:hAnsi="Times New Roman" w:cs="Times New Roman"/>
        </w:rPr>
        <w:t xml:space="preserve"> </w:t>
      </w:r>
      <w:proofErr w:type="spellStart"/>
      <w:r w:rsidRPr="00F5744A">
        <w:rPr>
          <w:rFonts w:ascii="Times New Roman" w:hAnsi="Times New Roman" w:cs="Times New Roman"/>
        </w:rPr>
        <w:t>wa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mazingira</w:t>
      </w:r>
      <w:proofErr w:type="spellEnd"/>
      <w:r w:rsidRPr="00F5744A">
        <w:rPr>
          <w:rFonts w:ascii="Times New Roman" w:hAnsi="Times New Roman" w:cs="Times New Roman"/>
        </w:rPr>
        <w:t xml:space="preserve"> na </w:t>
      </w:r>
      <w:proofErr w:type="spellStart"/>
      <w:r w:rsidRPr="00F5744A">
        <w:rPr>
          <w:rFonts w:ascii="Times New Roman" w:hAnsi="Times New Roman" w:cs="Times New Roman"/>
        </w:rPr>
        <w:t>lishe</w:t>
      </w:r>
      <w:proofErr w:type="spellEnd"/>
      <w:r w:rsidRPr="00F5744A">
        <w:rPr>
          <w:rFonts w:ascii="Times New Roman" w:hAnsi="Times New Roman" w:cs="Times New Roman"/>
        </w:rPr>
        <w:t xml:space="preserve"> bora na </w:t>
      </w:r>
      <w:proofErr w:type="spellStart"/>
      <w:r w:rsidR="00050693">
        <w:rPr>
          <w:rFonts w:ascii="Times New Roman" w:hAnsi="Times New Roman" w:cs="Times New Roman"/>
        </w:rPr>
        <w:t>vipimo</w:t>
      </w:r>
      <w:proofErr w:type="spellEnd"/>
      <w:r w:rsidR="00050693">
        <w:rPr>
          <w:rFonts w:ascii="Times New Roman" w:hAnsi="Times New Roman" w:cs="Times New Roman"/>
        </w:rPr>
        <w:t xml:space="preserve"> </w:t>
      </w:r>
      <w:proofErr w:type="spellStart"/>
      <w:r w:rsidRPr="00F5744A">
        <w:rPr>
          <w:rFonts w:ascii="Times New Roman" w:hAnsi="Times New Roman" w:cs="Times New Roman"/>
        </w:rPr>
        <w:t>matokeo</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mashinani</w:t>
      </w:r>
      <w:proofErr w:type="spellEnd"/>
      <w:r w:rsidRPr="00F5744A">
        <w:rPr>
          <w:rFonts w:ascii="Times New Roman" w:hAnsi="Times New Roman" w:cs="Times New Roman"/>
        </w:rPr>
        <w:t xml:space="preserve"> Kenya.</w:t>
      </w:r>
      <w:r w:rsidR="008F2A3C" w:rsidRPr="00F5744A">
        <w:rPr>
          <w:rFonts w:ascii="Times New Roman" w:hAnsi="Times New Roman" w:cs="Times New Roman"/>
        </w:rPr>
        <w:t xml:space="preserve"> </w:t>
      </w:r>
      <w:r w:rsidRPr="00F5744A">
        <w:rPr>
          <w:rFonts w:ascii="Times New Roman" w:hAnsi="Times New Roman" w:cs="Times New Roman"/>
        </w:rPr>
        <w:t>(</w:t>
      </w:r>
      <w:proofErr w:type="spellStart"/>
      <w:proofErr w:type="gramStart"/>
      <w:r w:rsidRPr="00F5744A">
        <w:rPr>
          <w:rFonts w:ascii="Times New Roman" w:hAnsi="Times New Roman" w:cs="Times New Roman"/>
        </w:rPr>
        <w:t>pia</w:t>
      </w:r>
      <w:proofErr w:type="spellEnd"/>
      <w:proofErr w:type="gramEnd"/>
      <w:r w:rsidRPr="00F5744A">
        <w:rPr>
          <w:rFonts w:ascii="Times New Roman" w:hAnsi="Times New Roman" w:cs="Times New Roman"/>
        </w:rPr>
        <w:t xml:space="preserve"> </w:t>
      </w:r>
      <w:proofErr w:type="spellStart"/>
      <w:r w:rsidRPr="00F5744A">
        <w:rPr>
          <w:rFonts w:ascii="Times New Roman" w:hAnsi="Times New Roman" w:cs="Times New Roman"/>
        </w:rPr>
        <w:t>inajulikana</w:t>
      </w:r>
      <w:proofErr w:type="spellEnd"/>
      <w:r w:rsidRPr="00F5744A">
        <w:rPr>
          <w:rFonts w:ascii="Times New Roman" w:hAnsi="Times New Roman" w:cs="Times New Roman"/>
        </w:rPr>
        <w:t xml:space="preserve"> kama </w:t>
      </w:r>
      <w:proofErr w:type="spellStart"/>
      <w:r w:rsidRPr="00F5744A">
        <w:rPr>
          <w:rFonts w:ascii="Times New Roman" w:hAnsi="Times New Roman" w:cs="Times New Roman"/>
        </w:rPr>
        <w:t>mradi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watoto</w:t>
      </w:r>
      <w:proofErr w:type="spellEnd"/>
      <w:r w:rsidRPr="00F5744A">
        <w:rPr>
          <w:rFonts w:ascii="Times New Roman" w:hAnsi="Times New Roman" w:cs="Times New Roman"/>
        </w:rPr>
        <w:t>)</w:t>
      </w:r>
    </w:p>
    <w:p w14:paraId="296EDFD8" w14:textId="77777777" w:rsidR="009345F1" w:rsidRPr="00F5744A" w:rsidRDefault="009345F1" w:rsidP="009345F1">
      <w:pPr>
        <w:spacing w:after="0"/>
        <w:rPr>
          <w:rFonts w:ascii="Times New Roman" w:hAnsi="Times New Roman" w:cs="Times New Roman"/>
        </w:rPr>
      </w:pPr>
    </w:p>
    <w:p w14:paraId="1D8E3C36" w14:textId="77777777" w:rsidR="003B2BEB" w:rsidRPr="00F5744A" w:rsidRDefault="003B2BEB" w:rsidP="009345F1">
      <w:pPr>
        <w:spacing w:after="0"/>
        <w:rPr>
          <w:rFonts w:ascii="Times New Roman" w:hAnsi="Times New Roman" w:cs="Times New Roman"/>
          <w:b/>
        </w:rPr>
      </w:pPr>
      <w:r w:rsidRPr="00F5744A">
        <w:rPr>
          <w:rFonts w:ascii="Times New Roman" w:hAnsi="Times New Roman" w:cs="Times New Roman"/>
          <w:b/>
        </w:rPr>
        <w:t>UTANGULIZI</w:t>
      </w:r>
    </w:p>
    <w:p w14:paraId="74A895D1" w14:textId="77777777" w:rsidR="003F3BA7" w:rsidRDefault="003B2BEB" w:rsidP="009345F1">
      <w:pPr>
        <w:spacing w:after="0"/>
        <w:rPr>
          <w:rFonts w:ascii="Times New Roman" w:hAnsi="Times New Roman" w:cs="Times New Roman"/>
        </w:rPr>
      </w:pPr>
      <w:proofErr w:type="spellStart"/>
      <w:proofErr w:type="gramStart"/>
      <w:r w:rsidRPr="00F5744A">
        <w:rPr>
          <w:rFonts w:ascii="Times New Roman" w:hAnsi="Times New Roman" w:cs="Times New Roman"/>
        </w:rPr>
        <w:t>Jina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langu</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ni</w:t>
      </w:r>
      <w:proofErr w:type="spellEnd"/>
      <w:r w:rsidR="00B161D2">
        <w:rPr>
          <w:rFonts w:ascii="Times New Roman" w:hAnsi="Times New Roman" w:cs="Times New Roman"/>
        </w:rPr>
        <w:t>________________</w:t>
      </w:r>
      <w:r w:rsidR="00E84546" w:rsidRPr="00F5744A">
        <w:rPr>
          <w:rFonts w:ascii="Times New Roman" w:hAnsi="Times New Roman" w:cs="Times New Roman"/>
        </w:rPr>
        <w:t xml:space="preserve"> </w:t>
      </w:r>
      <w:r w:rsidR="00B161D2">
        <w:rPr>
          <w:rFonts w:ascii="Times New Roman" w:hAnsi="Times New Roman" w:cs="Times New Roman"/>
        </w:rPr>
        <w:t>[</w:t>
      </w:r>
      <w:proofErr w:type="spellStart"/>
      <w:r w:rsidRPr="00F5744A">
        <w:rPr>
          <w:rFonts w:ascii="Times New Roman" w:hAnsi="Times New Roman" w:cs="Times New Roman"/>
        </w:rPr>
        <w:t>jina</w:t>
      </w:r>
      <w:proofErr w:type="spellEnd"/>
      <w:r w:rsidRPr="00F5744A">
        <w:rPr>
          <w:rFonts w:ascii="Times New Roman" w:hAnsi="Times New Roman" w:cs="Times New Roman"/>
        </w:rPr>
        <w:t xml:space="preserve"> la </w:t>
      </w:r>
      <w:proofErr w:type="spellStart"/>
      <w:r w:rsidRPr="00F5744A">
        <w:rPr>
          <w:rFonts w:ascii="Times New Roman" w:hAnsi="Times New Roman" w:cs="Times New Roman"/>
        </w:rPr>
        <w:t>Afisa</w:t>
      </w:r>
      <w:proofErr w:type="spellEnd"/>
      <w:r w:rsidR="00B161D2">
        <w:rPr>
          <w:rFonts w:ascii="Times New Roman" w:hAnsi="Times New Roman" w:cs="Times New Roman"/>
        </w:rPr>
        <w:t>]</w:t>
      </w:r>
      <w:r w:rsidRPr="00F5744A">
        <w:rPr>
          <w:rFonts w:ascii="Times New Roman" w:hAnsi="Times New Roman" w:cs="Times New Roman"/>
        </w:rPr>
        <w:t xml:space="preserve">, </w:t>
      </w:r>
      <w:proofErr w:type="spellStart"/>
      <w:r w:rsidRPr="00F5744A">
        <w:rPr>
          <w:rFonts w:ascii="Times New Roman" w:hAnsi="Times New Roman" w:cs="Times New Roman"/>
        </w:rPr>
        <w:t>ninatoka</w:t>
      </w:r>
      <w:proofErr w:type="spellEnd"/>
      <w:r w:rsidRPr="00F5744A">
        <w:rPr>
          <w:rFonts w:ascii="Times New Roman" w:hAnsi="Times New Roman" w:cs="Times New Roman"/>
        </w:rPr>
        <w:t xml:space="preserve"> Innovation</w:t>
      </w:r>
      <w:r w:rsidR="00B161D2">
        <w:rPr>
          <w:rFonts w:ascii="Times New Roman" w:hAnsi="Times New Roman" w:cs="Times New Roman"/>
        </w:rPr>
        <w:t>s</w:t>
      </w:r>
      <w:r w:rsidRPr="00F5744A">
        <w:rPr>
          <w:rFonts w:ascii="Times New Roman" w:hAnsi="Times New Roman" w:cs="Times New Roman"/>
        </w:rPr>
        <w:t xml:space="preserve"> for </w:t>
      </w:r>
      <w:r w:rsidR="00B161D2">
        <w:rPr>
          <w:rFonts w:ascii="Times New Roman" w:hAnsi="Times New Roman" w:cs="Times New Roman"/>
        </w:rPr>
        <w:t>P</w:t>
      </w:r>
      <w:r w:rsidRPr="00F5744A">
        <w:rPr>
          <w:rFonts w:ascii="Times New Roman" w:hAnsi="Times New Roman" w:cs="Times New Roman"/>
        </w:rPr>
        <w:t>overty Action</w:t>
      </w:r>
      <w:r w:rsidR="00A21E31" w:rsidRPr="00F5744A">
        <w:rPr>
          <w:rFonts w:ascii="Times New Roman" w:hAnsi="Times New Roman" w:cs="Times New Roman"/>
        </w:rPr>
        <w:t xml:space="preserve"> </w:t>
      </w:r>
      <w:r w:rsidRPr="00F5744A">
        <w:rPr>
          <w:rFonts w:ascii="Times New Roman" w:hAnsi="Times New Roman" w:cs="Times New Roman"/>
        </w:rPr>
        <w:t>(I</w:t>
      </w:r>
      <w:r w:rsidR="00AB552A" w:rsidRPr="00F5744A">
        <w:rPr>
          <w:rFonts w:ascii="Times New Roman" w:hAnsi="Times New Roman" w:cs="Times New Roman"/>
        </w:rPr>
        <w:t xml:space="preserve">PA) </w:t>
      </w:r>
      <w:proofErr w:type="spellStart"/>
      <w:r w:rsidR="00AB552A" w:rsidRPr="00F5744A">
        <w:rPr>
          <w:rFonts w:ascii="Times New Roman" w:hAnsi="Times New Roman" w:cs="Times New Roman"/>
        </w:rPr>
        <w:t>ilioko</w:t>
      </w:r>
      <w:proofErr w:type="spellEnd"/>
      <w:r w:rsidR="00AB552A" w:rsidRPr="00F5744A">
        <w:rPr>
          <w:rFonts w:ascii="Times New Roman" w:hAnsi="Times New Roman" w:cs="Times New Roman"/>
        </w:rPr>
        <w:t xml:space="preserve"> </w:t>
      </w:r>
      <w:proofErr w:type="spellStart"/>
      <w:r w:rsidR="00AB552A" w:rsidRPr="00F5744A">
        <w:rPr>
          <w:rFonts w:ascii="Times New Roman" w:hAnsi="Times New Roman" w:cs="Times New Roman"/>
        </w:rPr>
        <w:t>mjini</w:t>
      </w:r>
      <w:proofErr w:type="spellEnd"/>
      <w:r w:rsidR="00AB552A" w:rsidRPr="00F5744A">
        <w:rPr>
          <w:rFonts w:ascii="Times New Roman" w:hAnsi="Times New Roman" w:cs="Times New Roman"/>
        </w:rPr>
        <w:t xml:space="preserve"> </w:t>
      </w:r>
      <w:r w:rsidR="00E84546" w:rsidRPr="00F5744A">
        <w:rPr>
          <w:rFonts w:ascii="Times New Roman" w:hAnsi="Times New Roman" w:cs="Times New Roman"/>
        </w:rPr>
        <w:t>(KAKAMEGA/BUNGOMA)</w:t>
      </w:r>
      <w:r w:rsidRPr="00F5744A">
        <w:rPr>
          <w:rFonts w:ascii="Times New Roman" w:hAnsi="Times New Roman" w:cs="Times New Roman"/>
        </w:rPr>
        <w:t>.</w:t>
      </w:r>
      <w:proofErr w:type="gramEnd"/>
      <w:r w:rsidR="00E84546" w:rsidRPr="00F5744A">
        <w:rPr>
          <w:rFonts w:ascii="Times New Roman" w:hAnsi="Times New Roman" w:cs="Times New Roman"/>
        </w:rPr>
        <w:t xml:space="preserve"> </w:t>
      </w:r>
      <w:proofErr w:type="spellStart"/>
      <w:r w:rsidRPr="00F5744A">
        <w:rPr>
          <w:rFonts w:ascii="Times New Roman" w:hAnsi="Times New Roman" w:cs="Times New Roman"/>
        </w:rPr>
        <w:t>Ninafanya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kazi</w:t>
      </w:r>
      <w:proofErr w:type="spellEnd"/>
      <w:r w:rsidRPr="00F5744A">
        <w:rPr>
          <w:rFonts w:ascii="Times New Roman" w:hAnsi="Times New Roman" w:cs="Times New Roman"/>
        </w:rPr>
        <w:t xml:space="preserve"> </w:t>
      </w:r>
      <w:proofErr w:type="gramStart"/>
      <w:r w:rsidRPr="00F5744A">
        <w:rPr>
          <w:rFonts w:ascii="Times New Roman" w:hAnsi="Times New Roman" w:cs="Times New Roman"/>
        </w:rPr>
        <w:t>na</w:t>
      </w:r>
      <w:proofErr w:type="gramEnd"/>
      <w:r w:rsidRPr="00F5744A">
        <w:rPr>
          <w:rFonts w:ascii="Times New Roman" w:hAnsi="Times New Roman" w:cs="Times New Roman"/>
        </w:rPr>
        <w:t xml:space="preserve"> Clair Null </w:t>
      </w:r>
      <w:proofErr w:type="spellStart"/>
      <w:r w:rsidR="006A0F3A">
        <w:rPr>
          <w:rFonts w:ascii="Times New Roman" w:hAnsi="Times New Roman" w:cs="Times New Roman"/>
        </w:rPr>
        <w:t>wa</w:t>
      </w:r>
      <w:proofErr w:type="spellEnd"/>
      <w:r w:rsidR="006A0F3A">
        <w:rPr>
          <w:rFonts w:ascii="Times New Roman" w:hAnsi="Times New Roman" w:cs="Times New Roman"/>
        </w:rPr>
        <w:t xml:space="preserve"> </w:t>
      </w:r>
      <w:proofErr w:type="spellStart"/>
      <w:r w:rsidR="006A0F3A">
        <w:rPr>
          <w:rFonts w:ascii="Times New Roman" w:hAnsi="Times New Roman" w:cs="Times New Roman"/>
        </w:rPr>
        <w:t>shirika</w:t>
      </w:r>
      <w:proofErr w:type="spellEnd"/>
      <w:r w:rsidR="006A0F3A">
        <w:rPr>
          <w:rFonts w:ascii="Times New Roman" w:hAnsi="Times New Roman" w:cs="Times New Roman"/>
        </w:rPr>
        <w:t xml:space="preserve"> la IPA </w:t>
      </w:r>
      <w:proofErr w:type="spellStart"/>
      <w:r w:rsidR="006A0F3A">
        <w:rPr>
          <w:rFonts w:ascii="Times New Roman" w:hAnsi="Times New Roman" w:cs="Times New Roman"/>
        </w:rPr>
        <w:t>huko</w:t>
      </w:r>
      <w:proofErr w:type="spellEnd"/>
      <w:r w:rsidR="006A0F3A">
        <w:rPr>
          <w:rFonts w:ascii="Times New Roman" w:hAnsi="Times New Roman" w:cs="Times New Roman"/>
        </w:rPr>
        <w:t xml:space="preserve"> </w:t>
      </w:r>
      <w:proofErr w:type="spellStart"/>
      <w:r w:rsidR="006A0F3A">
        <w:rPr>
          <w:rFonts w:ascii="Times New Roman" w:hAnsi="Times New Roman" w:cs="Times New Roman"/>
        </w:rPr>
        <w:t>A</w:t>
      </w:r>
      <w:r w:rsidR="00E84546" w:rsidRPr="00F5744A">
        <w:rPr>
          <w:rFonts w:ascii="Times New Roman" w:hAnsi="Times New Roman" w:cs="Times New Roman"/>
        </w:rPr>
        <w:t>marekani</w:t>
      </w:r>
      <w:proofErr w:type="spellEnd"/>
      <w:r w:rsidR="00E446CE" w:rsidRPr="00F5744A">
        <w:rPr>
          <w:rFonts w:ascii="Times New Roman" w:hAnsi="Times New Roman" w:cs="Times New Roman"/>
        </w:rPr>
        <w:t>.</w:t>
      </w:r>
      <w:r w:rsidR="00E84546" w:rsidRPr="00F5744A">
        <w:rPr>
          <w:rFonts w:ascii="Times New Roman" w:hAnsi="Times New Roman" w:cs="Times New Roman"/>
        </w:rPr>
        <w:t xml:space="preserve"> </w:t>
      </w:r>
      <w:r w:rsidR="00E446CE" w:rsidRPr="00F5744A">
        <w:rPr>
          <w:rFonts w:ascii="Times New Roman" w:hAnsi="Times New Roman" w:cs="Times New Roman"/>
        </w:rPr>
        <w:t xml:space="preserve">Nina </w:t>
      </w:r>
      <w:r w:rsidR="00B161D2">
        <w:rPr>
          <w:rFonts w:ascii="Times New Roman" w:hAnsi="Times New Roman" w:cs="Times New Roman"/>
        </w:rPr>
        <w:t>[</w:t>
      </w:r>
      <w:r w:rsidR="00E446CE" w:rsidRPr="00B161D2">
        <w:rPr>
          <w:rFonts w:ascii="Times New Roman" w:hAnsi="Times New Roman" w:cs="Times New Roman"/>
          <w:i/>
        </w:rPr>
        <w:t>Tuna</w:t>
      </w:r>
      <w:r w:rsidR="00B161D2">
        <w:rPr>
          <w:rFonts w:ascii="Times New Roman" w:hAnsi="Times New Roman" w:cs="Times New Roman"/>
        </w:rPr>
        <w:t>]</w:t>
      </w:r>
      <w:r w:rsidR="00E446CE" w:rsidRPr="00F5744A">
        <w:rPr>
          <w:rFonts w:ascii="Times New Roman" w:hAnsi="Times New Roman" w:cs="Times New Roman"/>
        </w:rPr>
        <w:t xml:space="preserve"> </w:t>
      </w:r>
      <w:proofErr w:type="spellStart"/>
      <w:r w:rsidR="00E446CE" w:rsidRPr="00F5744A">
        <w:rPr>
          <w:rFonts w:ascii="Times New Roman" w:hAnsi="Times New Roman" w:cs="Times New Roman"/>
        </w:rPr>
        <w:t>tarajia</w:t>
      </w:r>
      <w:proofErr w:type="spellEnd"/>
      <w:r w:rsidR="00E446CE" w:rsidRPr="00F5744A">
        <w:rPr>
          <w:rFonts w:ascii="Times New Roman" w:hAnsi="Times New Roman" w:cs="Times New Roman"/>
        </w:rPr>
        <w:t xml:space="preserve"> </w:t>
      </w:r>
      <w:proofErr w:type="spellStart"/>
      <w:r w:rsidR="00E446CE" w:rsidRPr="00F5744A">
        <w:rPr>
          <w:rFonts w:ascii="Times New Roman" w:hAnsi="Times New Roman" w:cs="Times New Roman"/>
        </w:rPr>
        <w:t>kufatilia</w:t>
      </w:r>
      <w:proofErr w:type="spellEnd"/>
      <w:r w:rsidR="00E446CE" w:rsidRPr="00F5744A">
        <w:rPr>
          <w:rFonts w:ascii="Times New Roman" w:hAnsi="Times New Roman" w:cs="Times New Roman"/>
        </w:rPr>
        <w:t xml:space="preserve"> </w:t>
      </w:r>
      <w:proofErr w:type="spellStart"/>
      <w:r w:rsidR="00E446CE" w:rsidRPr="00F5744A">
        <w:rPr>
          <w:rFonts w:ascii="Times New Roman" w:hAnsi="Times New Roman" w:cs="Times New Roman"/>
        </w:rPr>
        <w:t>utafiti</w:t>
      </w:r>
      <w:proofErr w:type="spellEnd"/>
      <w:r w:rsidR="00E446CE" w:rsidRPr="00F5744A">
        <w:rPr>
          <w:rFonts w:ascii="Times New Roman" w:hAnsi="Times New Roman" w:cs="Times New Roman"/>
        </w:rPr>
        <w:t xml:space="preserve"> </w:t>
      </w:r>
      <w:proofErr w:type="spellStart"/>
      <w:proofErr w:type="gramStart"/>
      <w:r w:rsidR="00E446CE" w:rsidRPr="00F5744A">
        <w:rPr>
          <w:rFonts w:ascii="Times New Roman" w:hAnsi="Times New Roman" w:cs="Times New Roman"/>
        </w:rPr>
        <w:t>wa</w:t>
      </w:r>
      <w:proofErr w:type="spellEnd"/>
      <w:proofErr w:type="gramEnd"/>
      <w:r w:rsidR="00E446CE" w:rsidRPr="00F5744A">
        <w:rPr>
          <w:rFonts w:ascii="Times New Roman" w:hAnsi="Times New Roman" w:cs="Times New Roman"/>
        </w:rPr>
        <w:t xml:space="preserve"> </w:t>
      </w:r>
      <w:proofErr w:type="spellStart"/>
      <w:r w:rsidR="00E446CE" w:rsidRPr="00F5744A">
        <w:rPr>
          <w:rFonts w:ascii="Times New Roman" w:hAnsi="Times New Roman" w:cs="Times New Roman"/>
        </w:rPr>
        <w:t>mradi</w:t>
      </w:r>
      <w:proofErr w:type="spellEnd"/>
      <w:r w:rsidR="00E446CE" w:rsidRPr="00F5744A">
        <w:rPr>
          <w:rFonts w:ascii="Times New Roman" w:hAnsi="Times New Roman" w:cs="Times New Roman"/>
        </w:rPr>
        <w:t xml:space="preserve"> </w:t>
      </w:r>
      <w:proofErr w:type="spellStart"/>
      <w:r w:rsidR="00E446CE" w:rsidRPr="00F5744A">
        <w:rPr>
          <w:rFonts w:ascii="Times New Roman" w:hAnsi="Times New Roman" w:cs="Times New Roman"/>
        </w:rPr>
        <w:t>wetu</w:t>
      </w:r>
      <w:proofErr w:type="spellEnd"/>
      <w:r w:rsidR="00E446CE" w:rsidRPr="00F5744A">
        <w:rPr>
          <w:rFonts w:ascii="Times New Roman" w:hAnsi="Times New Roman" w:cs="Times New Roman"/>
        </w:rPr>
        <w:t xml:space="preserve"> </w:t>
      </w:r>
      <w:proofErr w:type="spellStart"/>
      <w:r w:rsidR="00E446CE" w:rsidRPr="00F5744A">
        <w:rPr>
          <w:rFonts w:ascii="Times New Roman" w:hAnsi="Times New Roman" w:cs="Times New Roman"/>
        </w:rPr>
        <w:t>ambayo</w:t>
      </w:r>
      <w:proofErr w:type="spellEnd"/>
      <w:r w:rsidR="00E446CE" w:rsidRPr="00F5744A">
        <w:rPr>
          <w:rFonts w:ascii="Times New Roman" w:hAnsi="Times New Roman" w:cs="Times New Roman"/>
        </w:rPr>
        <w:t xml:space="preserve"> </w:t>
      </w:r>
      <w:proofErr w:type="spellStart"/>
      <w:r w:rsidR="00E446CE" w:rsidRPr="00F5744A">
        <w:rPr>
          <w:rFonts w:ascii="Times New Roman" w:hAnsi="Times New Roman" w:cs="Times New Roman"/>
        </w:rPr>
        <w:t>nakualika</w:t>
      </w:r>
      <w:proofErr w:type="spellEnd"/>
      <w:r w:rsidR="00E446CE" w:rsidRPr="00F5744A">
        <w:rPr>
          <w:rFonts w:ascii="Times New Roman" w:hAnsi="Times New Roman" w:cs="Times New Roman"/>
        </w:rPr>
        <w:t xml:space="preserve"> </w:t>
      </w:r>
      <w:proofErr w:type="spellStart"/>
      <w:r w:rsidR="00E446CE" w:rsidRPr="00F5744A">
        <w:rPr>
          <w:rFonts w:ascii="Times New Roman" w:hAnsi="Times New Roman" w:cs="Times New Roman"/>
        </w:rPr>
        <w:t>kushiriki</w:t>
      </w:r>
      <w:proofErr w:type="spellEnd"/>
      <w:r w:rsidR="00E446CE" w:rsidRPr="00F5744A">
        <w:rPr>
          <w:rFonts w:ascii="Times New Roman" w:hAnsi="Times New Roman" w:cs="Times New Roman"/>
        </w:rPr>
        <w:t>.</w:t>
      </w:r>
      <w:r w:rsidR="003F3BA7">
        <w:rPr>
          <w:rFonts w:ascii="Times New Roman" w:hAnsi="Times New Roman" w:cs="Times New Roman"/>
        </w:rPr>
        <w:t xml:space="preserve"> </w:t>
      </w:r>
    </w:p>
    <w:p w14:paraId="02886798" w14:textId="77777777" w:rsidR="009345F1" w:rsidRDefault="009345F1" w:rsidP="009345F1">
      <w:pPr>
        <w:spacing w:after="0"/>
        <w:rPr>
          <w:rFonts w:ascii="Times New Roman" w:hAnsi="Times New Roman" w:cs="Times New Roman"/>
        </w:rPr>
      </w:pPr>
    </w:p>
    <w:p w14:paraId="45FADEA7" w14:textId="77777777" w:rsidR="00F6541F" w:rsidRDefault="003F3BA7" w:rsidP="00F6541F">
      <w:proofErr w:type="spellStart"/>
      <w:r>
        <w:rPr>
          <w:rFonts w:ascii="Times New Roman" w:hAnsi="Times New Roman" w:cs="Times New Roman"/>
        </w:rPr>
        <w:t>U</w:t>
      </w:r>
      <w:r w:rsidR="00E446CE" w:rsidRPr="00F5744A">
        <w:rPr>
          <w:rFonts w:ascii="Times New Roman" w:hAnsi="Times New Roman" w:cs="Times New Roman"/>
        </w:rPr>
        <w:t>nakaribishwa</w:t>
      </w:r>
      <w:proofErr w:type="spellEnd"/>
      <w:r w:rsidR="00E446CE" w:rsidRPr="00F5744A">
        <w:rPr>
          <w:rFonts w:ascii="Times New Roman" w:hAnsi="Times New Roman" w:cs="Times New Roman"/>
        </w:rPr>
        <w:t xml:space="preserve"> </w:t>
      </w:r>
      <w:proofErr w:type="spellStart"/>
      <w:r w:rsidR="00E446CE" w:rsidRPr="00F5744A">
        <w:rPr>
          <w:rFonts w:ascii="Times New Roman" w:hAnsi="Times New Roman" w:cs="Times New Roman"/>
        </w:rPr>
        <w:t>kushiriki</w:t>
      </w:r>
      <w:proofErr w:type="spellEnd"/>
      <w:r w:rsidR="00E446CE" w:rsidRPr="00F5744A">
        <w:rPr>
          <w:rFonts w:ascii="Times New Roman" w:hAnsi="Times New Roman" w:cs="Times New Roman"/>
        </w:rPr>
        <w:t xml:space="preserve"> </w:t>
      </w:r>
      <w:proofErr w:type="spellStart"/>
      <w:r w:rsidR="00E446CE" w:rsidRPr="00F5744A">
        <w:rPr>
          <w:rFonts w:ascii="Times New Roman" w:hAnsi="Times New Roman" w:cs="Times New Roman"/>
        </w:rPr>
        <w:t>kwa</w:t>
      </w:r>
      <w:proofErr w:type="spellEnd"/>
      <w:r w:rsidR="00E446CE" w:rsidRPr="00F5744A">
        <w:rPr>
          <w:rFonts w:ascii="Times New Roman" w:hAnsi="Times New Roman" w:cs="Times New Roman"/>
        </w:rPr>
        <w:t xml:space="preserve"> </w:t>
      </w:r>
      <w:proofErr w:type="spellStart"/>
      <w:r w:rsidR="00E446CE" w:rsidRPr="00F5744A">
        <w:rPr>
          <w:rFonts w:ascii="Times New Roman" w:hAnsi="Times New Roman" w:cs="Times New Roman"/>
        </w:rPr>
        <w:t>huu</w:t>
      </w:r>
      <w:proofErr w:type="spellEnd"/>
      <w:r w:rsidR="00E446CE" w:rsidRPr="00F5744A">
        <w:rPr>
          <w:rFonts w:ascii="Times New Roman" w:hAnsi="Times New Roman" w:cs="Times New Roman"/>
        </w:rPr>
        <w:t xml:space="preserve"> </w:t>
      </w:r>
      <w:proofErr w:type="spellStart"/>
      <w:r w:rsidR="00E446CE" w:rsidRPr="00F5744A">
        <w:rPr>
          <w:rFonts w:ascii="Times New Roman" w:hAnsi="Times New Roman" w:cs="Times New Roman"/>
        </w:rPr>
        <w:t>utafiti</w:t>
      </w:r>
      <w:proofErr w:type="spellEnd"/>
      <w:r w:rsidR="00E446CE" w:rsidRPr="00F5744A">
        <w:rPr>
          <w:rFonts w:ascii="Times New Roman" w:hAnsi="Times New Roman" w:cs="Times New Roman"/>
        </w:rPr>
        <w:t xml:space="preserve"> </w:t>
      </w:r>
      <w:proofErr w:type="spellStart"/>
      <w:proofErr w:type="gramStart"/>
      <w:r w:rsidR="00E446CE" w:rsidRPr="00F5744A">
        <w:rPr>
          <w:rFonts w:ascii="Times New Roman" w:hAnsi="Times New Roman" w:cs="Times New Roman"/>
        </w:rPr>
        <w:t>kwasababu</w:t>
      </w:r>
      <w:proofErr w:type="spellEnd"/>
      <w:r w:rsidR="00E446CE" w:rsidRPr="00F5744A">
        <w:rPr>
          <w:rFonts w:ascii="Times New Roman" w:hAnsi="Times New Roman" w:cs="Times New Roman"/>
        </w:rPr>
        <w:t xml:space="preserve"> </w:t>
      </w:r>
      <w:r w:rsidR="00F6541F">
        <w:rPr>
          <w:rFonts w:ascii="Times New Roman" w:hAnsi="Times New Roman" w:cs="Times New Roman"/>
        </w:rPr>
        <w:t xml:space="preserve"> </w:t>
      </w:r>
      <w:proofErr w:type="spellStart"/>
      <w:r w:rsidR="00F6541F" w:rsidRPr="00B77574">
        <w:rPr>
          <w:rFonts w:ascii="Times New Roman" w:hAnsi="Times New Roman" w:cs="Times New Roman"/>
        </w:rPr>
        <w:t>ulikubali</w:t>
      </w:r>
      <w:proofErr w:type="spellEnd"/>
      <w:proofErr w:type="gramEnd"/>
      <w:r w:rsidR="00F6541F" w:rsidRPr="00B77574">
        <w:rPr>
          <w:rFonts w:ascii="Times New Roman" w:hAnsi="Times New Roman" w:cs="Times New Roman"/>
        </w:rPr>
        <w:t xml:space="preserve"> </w:t>
      </w:r>
      <w:proofErr w:type="spellStart"/>
      <w:r w:rsidR="00F6541F" w:rsidRPr="00B77574">
        <w:rPr>
          <w:rFonts w:ascii="Times New Roman" w:hAnsi="Times New Roman" w:cs="Times New Roman"/>
        </w:rPr>
        <w:t>kushiriki</w:t>
      </w:r>
      <w:proofErr w:type="spellEnd"/>
      <w:r w:rsidR="00F6541F" w:rsidRPr="00B77574">
        <w:rPr>
          <w:rFonts w:ascii="Times New Roman" w:hAnsi="Times New Roman" w:cs="Times New Roman"/>
        </w:rPr>
        <w:t xml:space="preserve"> </w:t>
      </w:r>
      <w:proofErr w:type="spellStart"/>
      <w:r w:rsidR="00F6541F" w:rsidRPr="00B77574">
        <w:rPr>
          <w:rFonts w:ascii="Times New Roman" w:hAnsi="Times New Roman" w:cs="Times New Roman"/>
        </w:rPr>
        <w:t>kwenye</w:t>
      </w:r>
      <w:proofErr w:type="spellEnd"/>
      <w:r w:rsidR="00F6541F" w:rsidRPr="00B77574">
        <w:rPr>
          <w:rFonts w:ascii="Times New Roman" w:hAnsi="Times New Roman" w:cs="Times New Roman"/>
        </w:rPr>
        <w:t xml:space="preserve"> </w:t>
      </w:r>
      <w:proofErr w:type="spellStart"/>
      <w:r w:rsidR="00F6541F" w:rsidRPr="00B77574">
        <w:rPr>
          <w:rFonts w:ascii="Times New Roman" w:hAnsi="Times New Roman" w:cs="Times New Roman"/>
        </w:rPr>
        <w:t>utafiti</w:t>
      </w:r>
      <w:proofErr w:type="spellEnd"/>
      <w:r w:rsidR="00F6541F">
        <w:rPr>
          <w:rFonts w:ascii="Times New Roman" w:hAnsi="Times New Roman" w:cs="Times New Roman"/>
        </w:rPr>
        <w:t xml:space="preserve"> </w:t>
      </w:r>
      <w:proofErr w:type="spellStart"/>
      <w:r w:rsidR="00F6541F">
        <w:rPr>
          <w:rFonts w:ascii="Times New Roman" w:hAnsi="Times New Roman" w:cs="Times New Roman"/>
        </w:rPr>
        <w:t>wa</w:t>
      </w:r>
      <w:proofErr w:type="spellEnd"/>
      <w:r w:rsidR="00F6541F">
        <w:rPr>
          <w:rFonts w:ascii="Times New Roman" w:hAnsi="Times New Roman" w:cs="Times New Roman"/>
        </w:rPr>
        <w:t xml:space="preserve"> </w:t>
      </w:r>
      <w:proofErr w:type="spellStart"/>
      <w:r w:rsidR="00F6541F">
        <w:rPr>
          <w:rFonts w:ascii="Times New Roman" w:hAnsi="Times New Roman" w:cs="Times New Roman"/>
        </w:rPr>
        <w:t>mradi</w:t>
      </w:r>
      <w:proofErr w:type="spellEnd"/>
      <w:r w:rsidR="00F6541F">
        <w:rPr>
          <w:rFonts w:ascii="Times New Roman" w:hAnsi="Times New Roman" w:cs="Times New Roman"/>
        </w:rPr>
        <w:t xml:space="preserve"> </w:t>
      </w:r>
      <w:proofErr w:type="spellStart"/>
      <w:r w:rsidR="00F6541F">
        <w:rPr>
          <w:rFonts w:ascii="Times New Roman" w:hAnsi="Times New Roman" w:cs="Times New Roman"/>
        </w:rPr>
        <w:t>wetu</w:t>
      </w:r>
      <w:proofErr w:type="spellEnd"/>
      <w:r w:rsidR="00F6541F">
        <w:rPr>
          <w:rFonts w:ascii="Times New Roman" w:hAnsi="Times New Roman" w:cs="Times New Roman"/>
        </w:rPr>
        <w:t xml:space="preserve"> </w:t>
      </w:r>
      <w:proofErr w:type="spellStart"/>
      <w:r w:rsidR="00F6541F">
        <w:rPr>
          <w:rFonts w:ascii="Times New Roman" w:hAnsi="Times New Roman" w:cs="Times New Roman"/>
        </w:rPr>
        <w:t>hapo</w:t>
      </w:r>
      <w:proofErr w:type="spellEnd"/>
      <w:r w:rsidR="00F6541F">
        <w:rPr>
          <w:rFonts w:ascii="Times New Roman" w:hAnsi="Times New Roman" w:cs="Times New Roman"/>
        </w:rPr>
        <w:t xml:space="preserve"> </w:t>
      </w:r>
      <w:proofErr w:type="spellStart"/>
      <w:r w:rsidR="00F6541F">
        <w:rPr>
          <w:rFonts w:ascii="Times New Roman" w:hAnsi="Times New Roman" w:cs="Times New Roman"/>
        </w:rPr>
        <w:t>mbeleni</w:t>
      </w:r>
      <w:proofErr w:type="spellEnd"/>
      <w:r w:rsidR="00F6541F">
        <w:rPr>
          <w:rFonts w:ascii="Times New Roman" w:hAnsi="Times New Roman" w:cs="Times New Roman"/>
        </w:rPr>
        <w:t xml:space="preserve"> na </w:t>
      </w:r>
      <w:proofErr w:type="spellStart"/>
      <w:r w:rsidR="00F6541F">
        <w:rPr>
          <w:rFonts w:ascii="Times New Roman" w:hAnsi="Times New Roman" w:cs="Times New Roman"/>
        </w:rPr>
        <w:t>umehamia</w:t>
      </w:r>
      <w:proofErr w:type="spellEnd"/>
      <w:r w:rsidR="00F6541F">
        <w:rPr>
          <w:rFonts w:ascii="Times New Roman" w:hAnsi="Times New Roman" w:cs="Times New Roman"/>
        </w:rPr>
        <w:t xml:space="preserve"> </w:t>
      </w:r>
      <w:proofErr w:type="spellStart"/>
      <w:r w:rsidR="00F6541F">
        <w:rPr>
          <w:rFonts w:ascii="Times New Roman" w:hAnsi="Times New Roman" w:cs="Times New Roman"/>
        </w:rPr>
        <w:t>mahali</w:t>
      </w:r>
      <w:proofErr w:type="spellEnd"/>
      <w:r w:rsidR="00F6541F">
        <w:rPr>
          <w:rFonts w:ascii="Times New Roman" w:hAnsi="Times New Roman" w:cs="Times New Roman"/>
        </w:rPr>
        <w:t xml:space="preserve"> </w:t>
      </w:r>
      <w:proofErr w:type="spellStart"/>
      <w:r w:rsidR="00F6541F">
        <w:rPr>
          <w:rFonts w:ascii="Times New Roman" w:hAnsi="Times New Roman" w:cs="Times New Roman"/>
        </w:rPr>
        <w:t>pengine</w:t>
      </w:r>
      <w:proofErr w:type="spellEnd"/>
      <w:r w:rsidR="00F6541F">
        <w:rPr>
          <w:rFonts w:ascii="Times New Roman" w:hAnsi="Times New Roman" w:cs="Times New Roman"/>
        </w:rPr>
        <w:t xml:space="preserve">. Hata iwapo </w:t>
      </w:r>
      <w:proofErr w:type="spellStart"/>
      <w:r w:rsidR="00F6541F">
        <w:rPr>
          <w:rFonts w:ascii="Times New Roman" w:hAnsi="Times New Roman" w:cs="Times New Roman"/>
        </w:rPr>
        <w:t>umehama</w:t>
      </w:r>
      <w:proofErr w:type="spellEnd"/>
      <w:r w:rsidR="00F6541F">
        <w:rPr>
          <w:rFonts w:ascii="Times New Roman" w:hAnsi="Times New Roman" w:cs="Times New Roman"/>
        </w:rPr>
        <w:t xml:space="preserve">, </w:t>
      </w:r>
      <w:proofErr w:type="spellStart"/>
      <w:r w:rsidR="00F6541F">
        <w:rPr>
          <w:rFonts w:ascii="Times New Roman" w:hAnsi="Times New Roman" w:cs="Times New Roman"/>
        </w:rPr>
        <w:t>tungependa</w:t>
      </w:r>
      <w:proofErr w:type="spellEnd"/>
      <w:r w:rsidR="00F6541F">
        <w:rPr>
          <w:rFonts w:ascii="Times New Roman" w:hAnsi="Times New Roman" w:cs="Times New Roman"/>
        </w:rPr>
        <w:t xml:space="preserve"> </w:t>
      </w:r>
      <w:proofErr w:type="spellStart"/>
      <w:r w:rsidR="00F6541F">
        <w:rPr>
          <w:rFonts w:ascii="Times New Roman" w:hAnsi="Times New Roman" w:cs="Times New Roman"/>
        </w:rPr>
        <w:t>kujua</w:t>
      </w:r>
      <w:proofErr w:type="spellEnd"/>
      <w:r w:rsidR="00F6541F">
        <w:rPr>
          <w:rFonts w:ascii="Times New Roman" w:hAnsi="Times New Roman" w:cs="Times New Roman"/>
        </w:rPr>
        <w:t xml:space="preserve"> vile </w:t>
      </w:r>
      <w:proofErr w:type="spellStart"/>
      <w:r w:rsidR="00F6541F">
        <w:rPr>
          <w:rFonts w:ascii="Times New Roman" w:hAnsi="Times New Roman" w:cs="Times New Roman"/>
        </w:rPr>
        <w:t>mtoto</w:t>
      </w:r>
      <w:proofErr w:type="spellEnd"/>
      <w:r w:rsidR="00F6541F">
        <w:rPr>
          <w:rFonts w:ascii="Times New Roman" w:hAnsi="Times New Roman" w:cs="Times New Roman"/>
        </w:rPr>
        <w:t xml:space="preserve"> </w:t>
      </w:r>
      <w:proofErr w:type="spellStart"/>
      <w:proofErr w:type="gramStart"/>
      <w:r w:rsidR="00F6541F">
        <w:rPr>
          <w:rFonts w:ascii="Times New Roman" w:hAnsi="Times New Roman" w:cs="Times New Roman"/>
        </w:rPr>
        <w:t>wa</w:t>
      </w:r>
      <w:proofErr w:type="spellEnd"/>
      <w:proofErr w:type="gramEnd"/>
      <w:r w:rsidR="00F6541F">
        <w:rPr>
          <w:rFonts w:ascii="Times New Roman" w:hAnsi="Times New Roman" w:cs="Times New Roman"/>
        </w:rPr>
        <w:t xml:space="preserve"> </w:t>
      </w:r>
      <w:proofErr w:type="spellStart"/>
      <w:r w:rsidR="00F6541F">
        <w:rPr>
          <w:rFonts w:ascii="Times New Roman" w:hAnsi="Times New Roman" w:cs="Times New Roman"/>
        </w:rPr>
        <w:t>mradi</w:t>
      </w:r>
      <w:proofErr w:type="spellEnd"/>
      <w:r w:rsidR="00F6541F">
        <w:rPr>
          <w:rFonts w:ascii="Times New Roman" w:hAnsi="Times New Roman" w:cs="Times New Roman"/>
        </w:rPr>
        <w:t xml:space="preserve"> </w:t>
      </w:r>
      <w:proofErr w:type="spellStart"/>
      <w:r w:rsidR="00F6541F">
        <w:rPr>
          <w:rFonts w:ascii="Times New Roman" w:hAnsi="Times New Roman" w:cs="Times New Roman"/>
        </w:rPr>
        <w:t>anavyoendelea</w:t>
      </w:r>
      <w:proofErr w:type="spellEnd"/>
      <w:r w:rsidR="00F6541F">
        <w:rPr>
          <w:rFonts w:ascii="Times New Roman" w:hAnsi="Times New Roman" w:cs="Times New Roman"/>
        </w:rPr>
        <w:t xml:space="preserve"> </w:t>
      </w:r>
      <w:proofErr w:type="spellStart"/>
      <w:r w:rsidR="00F6541F">
        <w:rPr>
          <w:rFonts w:ascii="Times New Roman" w:hAnsi="Times New Roman" w:cs="Times New Roman"/>
        </w:rPr>
        <w:t>kiafya</w:t>
      </w:r>
      <w:proofErr w:type="spellEnd"/>
    </w:p>
    <w:p w14:paraId="443C7B7F" w14:textId="77777777" w:rsidR="00154BEA" w:rsidRDefault="00154BEA" w:rsidP="009345F1">
      <w:pPr>
        <w:spacing w:after="0"/>
        <w:rPr>
          <w:rFonts w:ascii="Times New Roman" w:hAnsi="Times New Roman" w:cs="Times New Roman"/>
        </w:rPr>
      </w:pPr>
    </w:p>
    <w:p w14:paraId="5F5A84E9" w14:textId="77777777" w:rsidR="009345F1" w:rsidRPr="00F5744A" w:rsidRDefault="009345F1" w:rsidP="009345F1">
      <w:pPr>
        <w:spacing w:after="0"/>
        <w:rPr>
          <w:rFonts w:ascii="Times New Roman" w:hAnsi="Times New Roman" w:cs="Times New Roman"/>
        </w:rPr>
      </w:pPr>
    </w:p>
    <w:p w14:paraId="2EA9CD51" w14:textId="77777777" w:rsidR="00AB552A" w:rsidRPr="00F5744A" w:rsidRDefault="00AB552A" w:rsidP="009345F1">
      <w:pPr>
        <w:spacing w:after="0"/>
        <w:rPr>
          <w:rFonts w:ascii="Times New Roman" w:hAnsi="Times New Roman" w:cs="Times New Roman"/>
          <w:b/>
        </w:rPr>
      </w:pPr>
      <w:r w:rsidRPr="00F5744A">
        <w:rPr>
          <w:rFonts w:ascii="Times New Roman" w:hAnsi="Times New Roman" w:cs="Times New Roman"/>
          <w:b/>
        </w:rPr>
        <w:t>LENGO</w:t>
      </w:r>
      <w:r w:rsidR="000D4CF5" w:rsidRPr="00F5744A">
        <w:rPr>
          <w:rFonts w:ascii="Times New Roman" w:hAnsi="Times New Roman" w:cs="Times New Roman"/>
          <w:b/>
        </w:rPr>
        <w:t>/MADHUMUNI</w:t>
      </w:r>
    </w:p>
    <w:p w14:paraId="43365AC4" w14:textId="77777777" w:rsidR="009345F1" w:rsidRDefault="00AB552A" w:rsidP="009345F1">
      <w:pPr>
        <w:spacing w:after="0"/>
        <w:rPr>
          <w:i/>
        </w:rPr>
      </w:pPr>
      <w:proofErr w:type="spellStart"/>
      <w:r w:rsidRPr="00F5744A">
        <w:rPr>
          <w:rFonts w:ascii="Times New Roman" w:hAnsi="Times New Roman" w:cs="Times New Roman"/>
        </w:rPr>
        <w:t>Lengo</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kuu</w:t>
      </w:r>
      <w:proofErr w:type="spellEnd"/>
      <w:r w:rsidRPr="00F5744A">
        <w:rPr>
          <w:rFonts w:ascii="Times New Roman" w:hAnsi="Times New Roman" w:cs="Times New Roman"/>
        </w:rPr>
        <w:t xml:space="preserve"> </w:t>
      </w:r>
      <w:proofErr w:type="spellStart"/>
      <w:proofErr w:type="gramStart"/>
      <w:r w:rsidRPr="00F5744A">
        <w:rPr>
          <w:rFonts w:ascii="Times New Roman" w:hAnsi="Times New Roman" w:cs="Times New Roman"/>
        </w:rPr>
        <w:t>ni</w:t>
      </w:r>
      <w:proofErr w:type="spellEnd"/>
      <w:proofErr w:type="gramEnd"/>
      <w:r w:rsidRPr="00F5744A">
        <w:rPr>
          <w:rFonts w:ascii="Times New Roman" w:hAnsi="Times New Roman" w:cs="Times New Roman"/>
        </w:rPr>
        <w:t xml:space="preserve"> kufanya </w:t>
      </w:r>
      <w:proofErr w:type="spellStart"/>
      <w:r w:rsidRPr="00F5744A">
        <w:rPr>
          <w:rFonts w:ascii="Times New Roman" w:hAnsi="Times New Roman" w:cs="Times New Roman"/>
        </w:rPr>
        <w:t>utafiti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kwa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afya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watoto</w:t>
      </w:r>
      <w:proofErr w:type="spellEnd"/>
      <w:r w:rsidRPr="00F5744A">
        <w:rPr>
          <w:rFonts w:ascii="Times New Roman" w:hAnsi="Times New Roman" w:cs="Times New Roman"/>
        </w:rPr>
        <w:t xml:space="preserve"> ili </w:t>
      </w:r>
      <w:proofErr w:type="spellStart"/>
      <w:r w:rsidRPr="00F5744A">
        <w:rPr>
          <w:rFonts w:ascii="Times New Roman" w:hAnsi="Times New Roman" w:cs="Times New Roman"/>
        </w:rPr>
        <w:t>kupata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kujua</w:t>
      </w:r>
      <w:proofErr w:type="spellEnd"/>
      <w:r w:rsidRPr="00F5744A">
        <w:rPr>
          <w:rFonts w:ascii="Times New Roman" w:hAnsi="Times New Roman" w:cs="Times New Roman"/>
        </w:rPr>
        <w:t xml:space="preserve"> vile </w:t>
      </w:r>
      <w:proofErr w:type="spellStart"/>
      <w:r w:rsidR="006A0F3A">
        <w:rPr>
          <w:rFonts w:ascii="Times New Roman" w:hAnsi="Times New Roman" w:cs="Times New Roman"/>
        </w:rPr>
        <w:t>lishe</w:t>
      </w:r>
      <w:proofErr w:type="spellEnd"/>
      <w:r w:rsidR="006A0F3A">
        <w:rPr>
          <w:rFonts w:ascii="Times New Roman" w:hAnsi="Times New Roman" w:cs="Times New Roman"/>
        </w:rPr>
        <w:t xml:space="preserve"> </w:t>
      </w:r>
      <w:r w:rsidR="00DA7AA2">
        <w:rPr>
          <w:rFonts w:ascii="Times New Roman" w:hAnsi="Times New Roman" w:cs="Times New Roman"/>
        </w:rPr>
        <w:t xml:space="preserve">na </w:t>
      </w:r>
      <w:proofErr w:type="spellStart"/>
      <w:r w:rsidR="006A0F3A">
        <w:rPr>
          <w:rFonts w:ascii="Times New Roman" w:hAnsi="Times New Roman" w:cs="Times New Roman"/>
        </w:rPr>
        <w:t>hali</w:t>
      </w:r>
      <w:proofErr w:type="spellEnd"/>
      <w:r w:rsidR="006A0F3A">
        <w:rPr>
          <w:rFonts w:ascii="Times New Roman" w:hAnsi="Times New Roman" w:cs="Times New Roman"/>
        </w:rPr>
        <w:t xml:space="preserve"> </w:t>
      </w:r>
      <w:proofErr w:type="spellStart"/>
      <w:r w:rsidR="006A0F3A">
        <w:rPr>
          <w:rFonts w:ascii="Times New Roman" w:hAnsi="Times New Roman" w:cs="Times New Roman"/>
        </w:rPr>
        <w:t>ya</w:t>
      </w:r>
      <w:proofErr w:type="spellEnd"/>
      <w:r w:rsidR="006A0F3A">
        <w:rPr>
          <w:rFonts w:ascii="Times New Roman" w:hAnsi="Times New Roman" w:cs="Times New Roman"/>
        </w:rPr>
        <w:t xml:space="preserve"> </w:t>
      </w:r>
      <w:proofErr w:type="spellStart"/>
      <w:r w:rsidRPr="00F5744A">
        <w:rPr>
          <w:rFonts w:ascii="Times New Roman" w:hAnsi="Times New Roman" w:cs="Times New Roman"/>
        </w:rPr>
        <w:t>mazingira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yanavyo</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weza</w:t>
      </w:r>
      <w:proofErr w:type="spellEnd"/>
      <w:r w:rsidRPr="00F5744A">
        <w:rPr>
          <w:rFonts w:ascii="Times New Roman" w:hAnsi="Times New Roman" w:cs="Times New Roman"/>
        </w:rPr>
        <w:t xml:space="preserve"> </w:t>
      </w:r>
      <w:proofErr w:type="spellStart"/>
      <w:r w:rsidR="00050693">
        <w:rPr>
          <w:rFonts w:ascii="Times New Roman" w:hAnsi="Times New Roman" w:cs="Times New Roman"/>
        </w:rPr>
        <w:t>ku</w:t>
      </w:r>
      <w:r w:rsidRPr="00F5744A">
        <w:rPr>
          <w:rFonts w:ascii="Times New Roman" w:hAnsi="Times New Roman" w:cs="Times New Roman"/>
        </w:rPr>
        <w:t>athiri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ukuaji</w:t>
      </w:r>
      <w:proofErr w:type="spellEnd"/>
      <w:r w:rsidRPr="00F5744A">
        <w:rPr>
          <w:rFonts w:ascii="Times New Roman" w:hAnsi="Times New Roman" w:cs="Times New Roman"/>
        </w:rPr>
        <w:t xml:space="preserve"> na </w:t>
      </w:r>
      <w:proofErr w:type="spellStart"/>
      <w:r w:rsidRPr="00F5744A">
        <w:rPr>
          <w:rFonts w:ascii="Times New Roman" w:hAnsi="Times New Roman" w:cs="Times New Roman"/>
        </w:rPr>
        <w:t>afya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mtoto</w:t>
      </w:r>
      <w:proofErr w:type="spellEnd"/>
      <w:r w:rsidRPr="00A550C9">
        <w:rPr>
          <w:rFonts w:ascii="Times New Roman" w:hAnsi="Times New Roman" w:cs="Times New Roman"/>
        </w:rPr>
        <w:t xml:space="preserve">. </w:t>
      </w:r>
      <w:proofErr w:type="spellStart"/>
      <w:r w:rsidR="00760BCC">
        <w:rPr>
          <w:i/>
        </w:rPr>
        <w:t>Tunafanya</w:t>
      </w:r>
      <w:proofErr w:type="spellEnd"/>
      <w:r w:rsidR="00760BCC">
        <w:rPr>
          <w:i/>
        </w:rPr>
        <w:t xml:space="preserve"> </w:t>
      </w:r>
      <w:proofErr w:type="spellStart"/>
      <w:proofErr w:type="gramStart"/>
      <w:r w:rsidR="00760BCC">
        <w:rPr>
          <w:i/>
        </w:rPr>
        <w:t>utafiti</w:t>
      </w:r>
      <w:proofErr w:type="spellEnd"/>
      <w:r w:rsidR="00760BCC">
        <w:rPr>
          <w:i/>
        </w:rPr>
        <w:t xml:space="preserve"> </w:t>
      </w:r>
      <w:r w:rsidR="001C33B7" w:rsidRPr="00A550C9">
        <w:rPr>
          <w:i/>
        </w:rPr>
        <w:t xml:space="preserve"> </w:t>
      </w:r>
      <w:proofErr w:type="spellStart"/>
      <w:r w:rsidR="001C33B7" w:rsidRPr="00A550C9">
        <w:rPr>
          <w:i/>
        </w:rPr>
        <w:t>kujifunza</w:t>
      </w:r>
      <w:proofErr w:type="spellEnd"/>
      <w:proofErr w:type="gramEnd"/>
      <w:r w:rsidR="001C33B7" w:rsidRPr="00A550C9">
        <w:rPr>
          <w:i/>
        </w:rPr>
        <w:t xml:space="preserve"> </w:t>
      </w:r>
      <w:proofErr w:type="spellStart"/>
      <w:r w:rsidR="001C33B7" w:rsidRPr="00A550C9">
        <w:rPr>
          <w:i/>
        </w:rPr>
        <w:t>vile</w:t>
      </w:r>
      <w:r w:rsidR="00DA7AA2">
        <w:rPr>
          <w:i/>
        </w:rPr>
        <w:t>vyombo</w:t>
      </w:r>
      <w:proofErr w:type="spellEnd"/>
      <w:r w:rsidR="00DA7AA2">
        <w:rPr>
          <w:i/>
        </w:rPr>
        <w:t xml:space="preserve"> </w:t>
      </w:r>
      <w:proofErr w:type="spellStart"/>
      <w:r w:rsidR="00DA7AA2">
        <w:rPr>
          <w:i/>
        </w:rPr>
        <w:t>vya</w:t>
      </w:r>
      <w:proofErr w:type="spellEnd"/>
      <w:r w:rsidR="00DA7AA2">
        <w:rPr>
          <w:i/>
        </w:rPr>
        <w:t xml:space="preserve"> </w:t>
      </w:r>
      <w:proofErr w:type="spellStart"/>
      <w:r w:rsidR="00DA7AA2">
        <w:rPr>
          <w:i/>
        </w:rPr>
        <w:t>usafi</w:t>
      </w:r>
      <w:proofErr w:type="spellEnd"/>
      <w:r w:rsidR="00DA7AA2">
        <w:rPr>
          <w:i/>
        </w:rPr>
        <w:t xml:space="preserve"> </w:t>
      </w:r>
      <w:proofErr w:type="spellStart"/>
      <w:r w:rsidR="00DA7AA2">
        <w:rPr>
          <w:i/>
        </w:rPr>
        <w:t>wa</w:t>
      </w:r>
      <w:proofErr w:type="spellEnd"/>
      <w:r w:rsidR="00DA7AA2">
        <w:rPr>
          <w:i/>
        </w:rPr>
        <w:t xml:space="preserve"> </w:t>
      </w:r>
      <w:proofErr w:type="spellStart"/>
      <w:r w:rsidR="00DA7AA2">
        <w:rPr>
          <w:i/>
        </w:rPr>
        <w:t>mazingira</w:t>
      </w:r>
      <w:proofErr w:type="spellEnd"/>
      <w:r w:rsidR="001C33B7" w:rsidRPr="00A550C9">
        <w:rPr>
          <w:i/>
        </w:rPr>
        <w:t xml:space="preserve"> </w:t>
      </w:r>
      <w:proofErr w:type="spellStart"/>
      <w:r w:rsidR="006A0F3A">
        <w:rPr>
          <w:i/>
        </w:rPr>
        <w:t>vinawesa</w:t>
      </w:r>
      <w:proofErr w:type="spellEnd"/>
      <w:r w:rsidR="006A0F3A">
        <w:rPr>
          <w:i/>
        </w:rPr>
        <w:t xml:space="preserve"> </w:t>
      </w:r>
      <w:proofErr w:type="spellStart"/>
      <w:r w:rsidR="006A0F3A">
        <w:rPr>
          <w:i/>
        </w:rPr>
        <w:t>kuathiri</w:t>
      </w:r>
      <w:proofErr w:type="spellEnd"/>
      <w:r w:rsidR="006A0F3A">
        <w:rPr>
          <w:i/>
        </w:rPr>
        <w:t xml:space="preserve"> </w:t>
      </w:r>
      <w:proofErr w:type="spellStart"/>
      <w:r w:rsidR="00DA7AA2">
        <w:rPr>
          <w:i/>
        </w:rPr>
        <w:t>ukuaji</w:t>
      </w:r>
      <w:proofErr w:type="spellEnd"/>
      <w:r w:rsidR="00DA7AA2">
        <w:rPr>
          <w:i/>
        </w:rPr>
        <w:t xml:space="preserve"> </w:t>
      </w:r>
      <w:proofErr w:type="spellStart"/>
      <w:r w:rsidR="00DA7AA2">
        <w:rPr>
          <w:i/>
        </w:rPr>
        <w:t>wa</w:t>
      </w:r>
      <w:proofErr w:type="spellEnd"/>
      <w:r w:rsidR="00DA7AA2">
        <w:rPr>
          <w:i/>
        </w:rPr>
        <w:t xml:space="preserve"> </w:t>
      </w:r>
      <w:proofErr w:type="spellStart"/>
      <w:r w:rsidR="00DA7AA2">
        <w:rPr>
          <w:i/>
        </w:rPr>
        <w:t>mtoto</w:t>
      </w:r>
      <w:proofErr w:type="spellEnd"/>
      <w:r w:rsidR="00DA7AA2">
        <w:rPr>
          <w:i/>
        </w:rPr>
        <w:t>.</w:t>
      </w:r>
    </w:p>
    <w:p w14:paraId="1744EFD7" w14:textId="77777777" w:rsidR="00DA7AA2" w:rsidRDefault="00DA7AA2" w:rsidP="009345F1">
      <w:pPr>
        <w:spacing w:after="0"/>
        <w:rPr>
          <w:rFonts w:ascii="Times New Roman" w:hAnsi="Times New Roman" w:cs="Times New Roman"/>
          <w:b/>
        </w:rPr>
      </w:pPr>
    </w:p>
    <w:p w14:paraId="4AB1CE64" w14:textId="77777777" w:rsidR="00AA18D9" w:rsidRPr="00F5744A" w:rsidRDefault="00B1469B" w:rsidP="009345F1">
      <w:pPr>
        <w:spacing w:after="0"/>
        <w:rPr>
          <w:rFonts w:ascii="Times New Roman" w:hAnsi="Times New Roman" w:cs="Times New Roman"/>
          <w:b/>
        </w:rPr>
      </w:pPr>
      <w:r>
        <w:rPr>
          <w:rFonts w:ascii="Times New Roman" w:hAnsi="Times New Roman" w:cs="Times New Roman"/>
          <w:b/>
        </w:rPr>
        <w:t xml:space="preserve">UTARATIBU </w:t>
      </w:r>
    </w:p>
    <w:p w14:paraId="2247B084" w14:textId="77777777" w:rsidR="00D55E5B" w:rsidRPr="00A550C9" w:rsidRDefault="00AA18D9" w:rsidP="009345F1">
      <w:pPr>
        <w:spacing w:after="0"/>
        <w:rPr>
          <w:i/>
        </w:rPr>
      </w:pPr>
      <w:proofErr w:type="spellStart"/>
      <w:r w:rsidRPr="00F5744A">
        <w:rPr>
          <w:rFonts w:ascii="Times New Roman" w:hAnsi="Times New Roman" w:cs="Times New Roman"/>
        </w:rPr>
        <w:t>Ukikubali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kushiriki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katika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utafiti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wa</w:t>
      </w:r>
      <w:proofErr w:type="spellEnd"/>
      <w:r w:rsidRPr="00F5744A">
        <w:rPr>
          <w:rFonts w:ascii="Times New Roman" w:hAnsi="Times New Roman" w:cs="Times New Roman"/>
        </w:rPr>
        <w:t xml:space="preserve"> </w:t>
      </w:r>
      <w:proofErr w:type="spellStart"/>
      <w:proofErr w:type="gramStart"/>
      <w:r w:rsidRPr="00F5744A">
        <w:rPr>
          <w:rFonts w:ascii="Times New Roman" w:hAnsi="Times New Roman" w:cs="Times New Roman"/>
        </w:rPr>
        <w:t>kufatilia</w:t>
      </w:r>
      <w:proofErr w:type="spellEnd"/>
      <w:r w:rsidR="00C71DAA">
        <w:rPr>
          <w:rFonts w:ascii="Times New Roman" w:hAnsi="Times New Roman" w:cs="Times New Roman"/>
        </w:rPr>
        <w:t xml:space="preserve"> </w:t>
      </w:r>
      <w:r w:rsidRPr="00F5744A">
        <w:rPr>
          <w:rFonts w:ascii="Times New Roman" w:hAnsi="Times New Roman" w:cs="Times New Roman"/>
        </w:rPr>
        <w:t>:</w:t>
      </w:r>
      <w:proofErr w:type="gramEnd"/>
      <w:r w:rsidR="00B161D2">
        <w:rPr>
          <w:rFonts w:ascii="Times New Roman" w:hAnsi="Times New Roman" w:cs="Times New Roman"/>
        </w:rPr>
        <w:t xml:space="preserve"> </w:t>
      </w:r>
      <w:r w:rsidR="00B161D2" w:rsidRPr="00A550C9">
        <w:rPr>
          <w:i/>
        </w:rPr>
        <w:t xml:space="preserve"> </w:t>
      </w:r>
      <w:proofErr w:type="spellStart"/>
      <w:r w:rsidR="00274B4B">
        <w:rPr>
          <w:i/>
        </w:rPr>
        <w:t>utapewa</w:t>
      </w:r>
      <w:proofErr w:type="spellEnd"/>
      <w:r w:rsidR="00274B4B">
        <w:rPr>
          <w:i/>
        </w:rPr>
        <w:t xml:space="preserve"> </w:t>
      </w:r>
      <w:proofErr w:type="spellStart"/>
      <w:r w:rsidR="00274B4B">
        <w:rPr>
          <w:i/>
        </w:rPr>
        <w:t>kipupu</w:t>
      </w:r>
      <w:proofErr w:type="spellEnd"/>
      <w:r w:rsidR="00274B4B">
        <w:rPr>
          <w:i/>
        </w:rPr>
        <w:t xml:space="preserve"> (</w:t>
      </w:r>
      <w:proofErr w:type="spellStart"/>
      <w:r w:rsidR="00274B4B">
        <w:rPr>
          <w:i/>
        </w:rPr>
        <w:t>chombo</w:t>
      </w:r>
      <w:proofErr w:type="spellEnd"/>
      <w:r w:rsidR="00274B4B">
        <w:rPr>
          <w:i/>
        </w:rPr>
        <w:t xml:space="preserve"> cha </w:t>
      </w:r>
      <w:proofErr w:type="spellStart"/>
      <w:r w:rsidR="00274B4B">
        <w:rPr>
          <w:i/>
        </w:rPr>
        <w:t>kipeke</w:t>
      </w:r>
      <w:proofErr w:type="spellEnd"/>
      <w:r w:rsidR="00274B4B">
        <w:rPr>
          <w:i/>
        </w:rPr>
        <w:t xml:space="preserve"> cha </w:t>
      </w:r>
      <w:proofErr w:type="spellStart"/>
      <w:r w:rsidR="00274B4B">
        <w:rPr>
          <w:i/>
        </w:rPr>
        <w:t>kuondoa</w:t>
      </w:r>
      <w:proofErr w:type="spellEnd"/>
      <w:r w:rsidR="00274B4B">
        <w:rPr>
          <w:i/>
        </w:rPr>
        <w:t xml:space="preserve"> </w:t>
      </w:r>
      <w:proofErr w:type="spellStart"/>
      <w:r w:rsidR="00274B4B">
        <w:rPr>
          <w:i/>
        </w:rPr>
        <w:t>kinyesi</w:t>
      </w:r>
      <w:proofErr w:type="spellEnd"/>
      <w:r w:rsidR="00274B4B">
        <w:rPr>
          <w:i/>
        </w:rPr>
        <w:t xml:space="preserve">) na </w:t>
      </w:r>
      <w:proofErr w:type="spellStart"/>
      <w:r w:rsidR="00274B4B">
        <w:rPr>
          <w:i/>
        </w:rPr>
        <w:t>poti</w:t>
      </w:r>
      <w:proofErr w:type="spellEnd"/>
      <w:r w:rsidR="00274B4B">
        <w:rPr>
          <w:i/>
        </w:rPr>
        <w:t xml:space="preserve"> </w:t>
      </w:r>
      <w:proofErr w:type="spellStart"/>
      <w:r w:rsidR="00274B4B">
        <w:rPr>
          <w:i/>
        </w:rPr>
        <w:t>ya</w:t>
      </w:r>
      <w:proofErr w:type="spellEnd"/>
      <w:r w:rsidR="00274B4B">
        <w:rPr>
          <w:i/>
        </w:rPr>
        <w:t xml:space="preserve"> </w:t>
      </w:r>
      <w:proofErr w:type="spellStart"/>
      <w:r w:rsidR="00274B4B">
        <w:rPr>
          <w:i/>
        </w:rPr>
        <w:t>kumfunza</w:t>
      </w:r>
      <w:proofErr w:type="spellEnd"/>
      <w:r w:rsidR="00274B4B">
        <w:rPr>
          <w:i/>
        </w:rPr>
        <w:t xml:space="preserve"> </w:t>
      </w:r>
      <w:proofErr w:type="spellStart"/>
      <w:r w:rsidR="00274B4B">
        <w:rPr>
          <w:i/>
        </w:rPr>
        <w:t>mtoto</w:t>
      </w:r>
      <w:proofErr w:type="spellEnd"/>
      <w:r w:rsidR="00274B4B">
        <w:rPr>
          <w:i/>
        </w:rPr>
        <w:t xml:space="preserve"> </w:t>
      </w:r>
      <w:proofErr w:type="spellStart"/>
      <w:r w:rsidR="00274B4B">
        <w:rPr>
          <w:i/>
        </w:rPr>
        <w:t>namna</w:t>
      </w:r>
      <w:proofErr w:type="spellEnd"/>
      <w:r w:rsidR="00274B4B">
        <w:rPr>
          <w:i/>
        </w:rPr>
        <w:t xml:space="preserve"> </w:t>
      </w:r>
      <w:proofErr w:type="spellStart"/>
      <w:r w:rsidR="00274B4B">
        <w:rPr>
          <w:i/>
        </w:rPr>
        <w:t>ya</w:t>
      </w:r>
      <w:proofErr w:type="spellEnd"/>
      <w:r w:rsidR="00274B4B">
        <w:rPr>
          <w:i/>
        </w:rPr>
        <w:t xml:space="preserve"> </w:t>
      </w:r>
      <w:proofErr w:type="spellStart"/>
      <w:r w:rsidR="00274B4B">
        <w:rPr>
          <w:i/>
        </w:rPr>
        <w:t>kutumia</w:t>
      </w:r>
      <w:proofErr w:type="spellEnd"/>
      <w:r w:rsidR="00274B4B">
        <w:rPr>
          <w:i/>
        </w:rPr>
        <w:t xml:space="preserve"> </w:t>
      </w:r>
      <w:proofErr w:type="spellStart"/>
      <w:r w:rsidR="00274B4B">
        <w:rPr>
          <w:i/>
        </w:rPr>
        <w:t>choo</w:t>
      </w:r>
      <w:proofErr w:type="spellEnd"/>
      <w:r w:rsidR="00274B4B">
        <w:rPr>
          <w:i/>
        </w:rPr>
        <w:t xml:space="preserve">. </w:t>
      </w:r>
      <w:proofErr w:type="spellStart"/>
      <w:r w:rsidR="00274B4B">
        <w:rPr>
          <w:i/>
        </w:rPr>
        <w:t>Mtu</w:t>
      </w:r>
      <w:proofErr w:type="spellEnd"/>
      <w:r w:rsidR="00274B4B">
        <w:rPr>
          <w:i/>
        </w:rPr>
        <w:t xml:space="preserve"> </w:t>
      </w:r>
      <w:proofErr w:type="spellStart"/>
      <w:r w:rsidR="00274B4B">
        <w:rPr>
          <w:i/>
        </w:rPr>
        <w:t>kutoka</w:t>
      </w:r>
      <w:proofErr w:type="spellEnd"/>
      <w:r w:rsidR="00274B4B">
        <w:rPr>
          <w:i/>
        </w:rPr>
        <w:t xml:space="preserve"> </w:t>
      </w:r>
      <w:proofErr w:type="spellStart"/>
      <w:r w:rsidR="00274B4B">
        <w:rPr>
          <w:i/>
        </w:rPr>
        <w:t>kwenye</w:t>
      </w:r>
      <w:proofErr w:type="spellEnd"/>
      <w:r w:rsidR="00274B4B">
        <w:rPr>
          <w:i/>
        </w:rPr>
        <w:t xml:space="preserve"> </w:t>
      </w:r>
      <w:proofErr w:type="spellStart"/>
      <w:r w:rsidR="00274B4B">
        <w:rPr>
          <w:i/>
        </w:rPr>
        <w:t>mradi</w:t>
      </w:r>
      <w:proofErr w:type="spellEnd"/>
      <w:r w:rsidR="00274B4B">
        <w:rPr>
          <w:i/>
        </w:rPr>
        <w:t xml:space="preserve"> </w:t>
      </w:r>
      <w:proofErr w:type="spellStart"/>
      <w:r w:rsidR="00274B4B">
        <w:rPr>
          <w:i/>
        </w:rPr>
        <w:t>wetu</w:t>
      </w:r>
      <w:proofErr w:type="spellEnd"/>
      <w:r w:rsidR="00274B4B">
        <w:rPr>
          <w:i/>
        </w:rPr>
        <w:t xml:space="preserve"> </w:t>
      </w:r>
      <w:proofErr w:type="spellStart"/>
      <w:proofErr w:type="gramStart"/>
      <w:r w:rsidR="00274B4B">
        <w:rPr>
          <w:i/>
        </w:rPr>
        <w:t>atakutembelea</w:t>
      </w:r>
      <w:proofErr w:type="spellEnd"/>
      <w:r w:rsidR="00274B4B">
        <w:rPr>
          <w:i/>
        </w:rPr>
        <w:t xml:space="preserve">  </w:t>
      </w:r>
      <w:proofErr w:type="spellStart"/>
      <w:r w:rsidR="00274B4B">
        <w:rPr>
          <w:i/>
        </w:rPr>
        <w:t>mara</w:t>
      </w:r>
      <w:proofErr w:type="spellEnd"/>
      <w:proofErr w:type="gramEnd"/>
      <w:r w:rsidR="00B1469B">
        <w:rPr>
          <w:i/>
        </w:rPr>
        <w:t xml:space="preserve"> moja </w:t>
      </w:r>
      <w:proofErr w:type="spellStart"/>
      <w:r w:rsidR="00B1469B">
        <w:rPr>
          <w:i/>
        </w:rPr>
        <w:t>kwa</w:t>
      </w:r>
      <w:proofErr w:type="spellEnd"/>
      <w:r w:rsidR="00B1469B">
        <w:rPr>
          <w:i/>
        </w:rPr>
        <w:t xml:space="preserve"> </w:t>
      </w:r>
      <w:proofErr w:type="spellStart"/>
      <w:r w:rsidR="00B1469B">
        <w:rPr>
          <w:i/>
        </w:rPr>
        <w:t>mwaka</w:t>
      </w:r>
      <w:proofErr w:type="spellEnd"/>
      <w:r w:rsidR="00B1469B">
        <w:rPr>
          <w:i/>
        </w:rPr>
        <w:t xml:space="preserve"> </w:t>
      </w:r>
      <w:proofErr w:type="spellStart"/>
      <w:r w:rsidR="00B1469B">
        <w:rPr>
          <w:i/>
        </w:rPr>
        <w:t>kujua</w:t>
      </w:r>
      <w:proofErr w:type="spellEnd"/>
      <w:r w:rsidR="00B1469B">
        <w:rPr>
          <w:i/>
        </w:rPr>
        <w:t xml:space="preserve"> vile </w:t>
      </w:r>
      <w:proofErr w:type="spellStart"/>
      <w:r w:rsidR="00274B4B">
        <w:rPr>
          <w:i/>
        </w:rPr>
        <w:t>unavyoendelea</w:t>
      </w:r>
      <w:proofErr w:type="spellEnd"/>
      <w:r w:rsidR="00274B4B">
        <w:rPr>
          <w:i/>
        </w:rPr>
        <w:t xml:space="preserve"> na </w:t>
      </w:r>
      <w:proofErr w:type="spellStart"/>
      <w:r w:rsidR="00274B4B">
        <w:rPr>
          <w:i/>
        </w:rPr>
        <w:t>Matumizi</w:t>
      </w:r>
      <w:proofErr w:type="spellEnd"/>
      <w:r w:rsidR="00274B4B">
        <w:rPr>
          <w:i/>
        </w:rPr>
        <w:t xml:space="preserve"> </w:t>
      </w:r>
      <w:proofErr w:type="spellStart"/>
      <w:r w:rsidR="00274B4B">
        <w:rPr>
          <w:i/>
        </w:rPr>
        <w:t>ya</w:t>
      </w:r>
      <w:proofErr w:type="spellEnd"/>
      <w:r w:rsidR="00274B4B">
        <w:rPr>
          <w:i/>
        </w:rPr>
        <w:t xml:space="preserve"> </w:t>
      </w:r>
      <w:proofErr w:type="spellStart"/>
      <w:r w:rsidR="00274B4B">
        <w:rPr>
          <w:i/>
        </w:rPr>
        <w:t>vyombo</w:t>
      </w:r>
      <w:proofErr w:type="spellEnd"/>
      <w:r w:rsidR="00274B4B">
        <w:rPr>
          <w:i/>
        </w:rPr>
        <w:t xml:space="preserve"> </w:t>
      </w:r>
      <w:proofErr w:type="spellStart"/>
      <w:r w:rsidR="00274B4B">
        <w:rPr>
          <w:i/>
        </w:rPr>
        <w:t>vyako</w:t>
      </w:r>
      <w:proofErr w:type="spellEnd"/>
      <w:r w:rsidR="00274B4B">
        <w:rPr>
          <w:i/>
        </w:rPr>
        <w:t xml:space="preserve">, </w:t>
      </w:r>
      <w:proofErr w:type="spellStart"/>
      <w:r w:rsidR="00274B4B">
        <w:rPr>
          <w:i/>
        </w:rPr>
        <w:t>kueleza</w:t>
      </w:r>
      <w:proofErr w:type="spellEnd"/>
      <w:r w:rsidR="00274B4B">
        <w:rPr>
          <w:i/>
        </w:rPr>
        <w:t xml:space="preserve"> </w:t>
      </w:r>
      <w:proofErr w:type="spellStart"/>
      <w:r w:rsidR="00274B4B">
        <w:rPr>
          <w:i/>
        </w:rPr>
        <w:t>namna</w:t>
      </w:r>
      <w:proofErr w:type="spellEnd"/>
      <w:r w:rsidR="00274B4B">
        <w:rPr>
          <w:i/>
        </w:rPr>
        <w:t xml:space="preserve"> </w:t>
      </w:r>
      <w:proofErr w:type="spellStart"/>
      <w:r w:rsidR="00274B4B">
        <w:rPr>
          <w:i/>
        </w:rPr>
        <w:t>ya</w:t>
      </w:r>
      <w:proofErr w:type="spellEnd"/>
      <w:r w:rsidR="00274B4B">
        <w:rPr>
          <w:i/>
        </w:rPr>
        <w:t xml:space="preserve"> </w:t>
      </w:r>
      <w:proofErr w:type="spellStart"/>
      <w:r w:rsidR="00274B4B">
        <w:rPr>
          <w:i/>
        </w:rPr>
        <w:t>kutumia</w:t>
      </w:r>
      <w:proofErr w:type="spellEnd"/>
      <w:r w:rsidR="00274B4B">
        <w:rPr>
          <w:i/>
        </w:rPr>
        <w:t xml:space="preserve"> </w:t>
      </w:r>
      <w:proofErr w:type="spellStart"/>
      <w:r w:rsidR="00274B4B">
        <w:rPr>
          <w:i/>
        </w:rPr>
        <w:t>hivyo</w:t>
      </w:r>
      <w:proofErr w:type="spellEnd"/>
      <w:r w:rsidR="00274B4B">
        <w:rPr>
          <w:i/>
        </w:rPr>
        <w:t xml:space="preserve"> </w:t>
      </w:r>
      <w:proofErr w:type="spellStart"/>
      <w:r w:rsidR="00274B4B">
        <w:rPr>
          <w:i/>
        </w:rPr>
        <w:t>vyombo</w:t>
      </w:r>
      <w:proofErr w:type="spellEnd"/>
      <w:r w:rsidR="00274B4B">
        <w:rPr>
          <w:i/>
        </w:rPr>
        <w:t xml:space="preserve">, </w:t>
      </w:r>
      <w:proofErr w:type="spellStart"/>
      <w:r w:rsidR="00274B4B">
        <w:rPr>
          <w:i/>
        </w:rPr>
        <w:t>akuulize</w:t>
      </w:r>
      <w:proofErr w:type="spellEnd"/>
      <w:r w:rsidR="00274B4B">
        <w:rPr>
          <w:i/>
        </w:rPr>
        <w:t xml:space="preserve"> </w:t>
      </w:r>
      <w:proofErr w:type="spellStart"/>
      <w:r w:rsidR="00274B4B">
        <w:rPr>
          <w:i/>
        </w:rPr>
        <w:t>maswali</w:t>
      </w:r>
      <w:proofErr w:type="spellEnd"/>
      <w:r w:rsidR="00274B4B">
        <w:rPr>
          <w:i/>
        </w:rPr>
        <w:t xml:space="preserve"> </w:t>
      </w:r>
      <w:proofErr w:type="spellStart"/>
      <w:r w:rsidR="00274B4B">
        <w:rPr>
          <w:i/>
        </w:rPr>
        <w:t>kuhusu</w:t>
      </w:r>
      <w:proofErr w:type="spellEnd"/>
      <w:r w:rsidR="00274B4B">
        <w:rPr>
          <w:i/>
        </w:rPr>
        <w:t xml:space="preserve"> </w:t>
      </w:r>
      <w:proofErr w:type="spellStart"/>
      <w:r w:rsidR="00274B4B">
        <w:rPr>
          <w:i/>
        </w:rPr>
        <w:t>Matumizi</w:t>
      </w:r>
      <w:proofErr w:type="spellEnd"/>
      <w:r w:rsidR="00274B4B">
        <w:rPr>
          <w:i/>
        </w:rPr>
        <w:t xml:space="preserve"> </w:t>
      </w:r>
      <w:proofErr w:type="spellStart"/>
      <w:r w:rsidR="00274B4B">
        <w:rPr>
          <w:i/>
        </w:rPr>
        <w:t>ya</w:t>
      </w:r>
      <w:proofErr w:type="spellEnd"/>
      <w:r w:rsidR="00274B4B">
        <w:rPr>
          <w:i/>
        </w:rPr>
        <w:t xml:space="preserve"> </w:t>
      </w:r>
      <w:proofErr w:type="spellStart"/>
      <w:r w:rsidR="00274B4B">
        <w:rPr>
          <w:i/>
        </w:rPr>
        <w:t>hivyo</w:t>
      </w:r>
      <w:proofErr w:type="spellEnd"/>
      <w:r w:rsidR="00274B4B">
        <w:rPr>
          <w:i/>
        </w:rPr>
        <w:t xml:space="preserve"> </w:t>
      </w:r>
      <w:proofErr w:type="spellStart"/>
      <w:r w:rsidR="00274B4B">
        <w:rPr>
          <w:i/>
        </w:rPr>
        <w:t>vyombo</w:t>
      </w:r>
      <w:proofErr w:type="spellEnd"/>
      <w:r w:rsidR="00274B4B">
        <w:rPr>
          <w:i/>
        </w:rPr>
        <w:t xml:space="preserve"> na </w:t>
      </w:r>
      <w:proofErr w:type="spellStart"/>
      <w:r w:rsidR="00274B4B">
        <w:rPr>
          <w:i/>
        </w:rPr>
        <w:t>apime</w:t>
      </w:r>
      <w:proofErr w:type="spellEnd"/>
      <w:r w:rsidR="00274B4B">
        <w:rPr>
          <w:i/>
        </w:rPr>
        <w:t xml:space="preserve"> </w:t>
      </w:r>
      <w:proofErr w:type="spellStart"/>
      <w:r w:rsidR="00274B4B">
        <w:rPr>
          <w:i/>
        </w:rPr>
        <w:t>ukuaji</w:t>
      </w:r>
      <w:proofErr w:type="spellEnd"/>
      <w:r w:rsidR="00274B4B">
        <w:rPr>
          <w:i/>
        </w:rPr>
        <w:t xml:space="preserve"> </w:t>
      </w:r>
      <w:proofErr w:type="spellStart"/>
      <w:r w:rsidR="00274B4B">
        <w:rPr>
          <w:i/>
        </w:rPr>
        <w:t>wa</w:t>
      </w:r>
      <w:proofErr w:type="spellEnd"/>
      <w:r w:rsidR="00274B4B">
        <w:rPr>
          <w:i/>
        </w:rPr>
        <w:t xml:space="preserve"> </w:t>
      </w:r>
      <w:proofErr w:type="spellStart"/>
      <w:r w:rsidR="00274B4B">
        <w:rPr>
          <w:i/>
        </w:rPr>
        <w:t>mwanao</w:t>
      </w:r>
      <w:proofErr w:type="spellEnd"/>
      <w:r w:rsidR="00274B4B">
        <w:rPr>
          <w:i/>
        </w:rPr>
        <w:t xml:space="preserve"> . Haya </w:t>
      </w:r>
      <w:proofErr w:type="spellStart"/>
      <w:r w:rsidR="00274B4B">
        <w:rPr>
          <w:i/>
        </w:rPr>
        <w:t>matembezi</w:t>
      </w:r>
      <w:proofErr w:type="spellEnd"/>
      <w:r w:rsidR="00274B4B">
        <w:rPr>
          <w:i/>
        </w:rPr>
        <w:t xml:space="preserve"> </w:t>
      </w:r>
      <w:proofErr w:type="spellStart"/>
      <w:r w:rsidR="00274B4B">
        <w:rPr>
          <w:i/>
        </w:rPr>
        <w:t>hayatachukua</w:t>
      </w:r>
      <w:proofErr w:type="spellEnd"/>
      <w:r w:rsidR="00274B4B">
        <w:rPr>
          <w:i/>
        </w:rPr>
        <w:t xml:space="preserve"> zaidi </w:t>
      </w:r>
      <w:proofErr w:type="spellStart"/>
      <w:r w:rsidR="00274B4B">
        <w:rPr>
          <w:i/>
        </w:rPr>
        <w:t>ya</w:t>
      </w:r>
      <w:proofErr w:type="spellEnd"/>
      <w:r w:rsidR="00274B4B">
        <w:rPr>
          <w:i/>
        </w:rPr>
        <w:t xml:space="preserve"> saa moja </w:t>
      </w:r>
      <w:proofErr w:type="gramStart"/>
      <w:r w:rsidR="00274B4B">
        <w:rPr>
          <w:i/>
        </w:rPr>
        <w:t>na</w:t>
      </w:r>
      <w:proofErr w:type="gramEnd"/>
      <w:r w:rsidR="00274B4B">
        <w:rPr>
          <w:i/>
        </w:rPr>
        <w:t xml:space="preserve"> </w:t>
      </w:r>
      <w:proofErr w:type="spellStart"/>
      <w:r w:rsidR="00274B4B">
        <w:rPr>
          <w:i/>
        </w:rPr>
        <w:t>nusu</w:t>
      </w:r>
      <w:proofErr w:type="spellEnd"/>
      <w:r w:rsidR="00274B4B">
        <w:rPr>
          <w:i/>
        </w:rPr>
        <w:t xml:space="preserve"> </w:t>
      </w:r>
      <w:proofErr w:type="spellStart"/>
      <w:r w:rsidR="00274B4B">
        <w:rPr>
          <w:i/>
        </w:rPr>
        <w:t>kwa</w:t>
      </w:r>
      <w:proofErr w:type="spellEnd"/>
      <w:r w:rsidR="00274B4B">
        <w:rPr>
          <w:i/>
        </w:rPr>
        <w:t xml:space="preserve"> kila </w:t>
      </w:r>
      <w:proofErr w:type="spellStart"/>
      <w:r w:rsidR="00274B4B">
        <w:rPr>
          <w:i/>
        </w:rPr>
        <w:t>tembezi</w:t>
      </w:r>
      <w:proofErr w:type="spellEnd"/>
      <w:r w:rsidR="00274B4B">
        <w:rPr>
          <w:i/>
        </w:rPr>
        <w:t>.</w:t>
      </w:r>
    </w:p>
    <w:p w14:paraId="334B77CB" w14:textId="77777777" w:rsidR="00AA18D9" w:rsidRDefault="00AA18D9" w:rsidP="009345F1">
      <w:pPr>
        <w:spacing w:after="0"/>
        <w:rPr>
          <w:i/>
        </w:rPr>
      </w:pPr>
    </w:p>
    <w:p w14:paraId="713F774B" w14:textId="77777777" w:rsidR="009345F1" w:rsidRPr="00F5744A" w:rsidRDefault="009345F1" w:rsidP="009345F1">
      <w:pPr>
        <w:spacing w:after="0"/>
        <w:rPr>
          <w:rFonts w:ascii="Times New Roman" w:hAnsi="Times New Roman" w:cs="Times New Roman"/>
        </w:rPr>
      </w:pPr>
    </w:p>
    <w:p w14:paraId="2AD05C34" w14:textId="77777777" w:rsidR="00AA18D9" w:rsidRPr="00274B4B" w:rsidRDefault="00AA18D9" w:rsidP="009345F1">
      <w:pPr>
        <w:spacing w:after="0"/>
        <w:rPr>
          <w:rFonts w:ascii="Times New Roman" w:hAnsi="Times New Roman" w:cs="Times New Roman"/>
          <w:i/>
        </w:rPr>
      </w:pPr>
      <w:proofErr w:type="spellStart"/>
      <w:r w:rsidRPr="00F5744A">
        <w:rPr>
          <w:rFonts w:ascii="Times New Roman" w:hAnsi="Times New Roman" w:cs="Times New Roman"/>
          <w:b/>
        </w:rPr>
        <w:t>Muda</w:t>
      </w:r>
      <w:proofErr w:type="spellEnd"/>
      <w:r w:rsidRPr="00F5744A">
        <w:rPr>
          <w:rFonts w:ascii="Times New Roman" w:hAnsi="Times New Roman" w:cs="Times New Roman"/>
          <w:b/>
        </w:rPr>
        <w:t xml:space="preserve"> </w:t>
      </w:r>
      <w:proofErr w:type="spellStart"/>
      <w:r w:rsidRPr="00F5744A">
        <w:rPr>
          <w:rFonts w:ascii="Times New Roman" w:hAnsi="Times New Roman" w:cs="Times New Roman"/>
          <w:b/>
        </w:rPr>
        <w:t>wa</w:t>
      </w:r>
      <w:proofErr w:type="spellEnd"/>
      <w:r w:rsidRPr="00F5744A">
        <w:rPr>
          <w:rFonts w:ascii="Times New Roman" w:hAnsi="Times New Roman" w:cs="Times New Roman"/>
          <w:b/>
        </w:rPr>
        <w:t xml:space="preserve"> </w:t>
      </w:r>
      <w:proofErr w:type="spellStart"/>
      <w:r w:rsidRPr="00F5744A">
        <w:rPr>
          <w:rFonts w:ascii="Times New Roman" w:hAnsi="Times New Roman" w:cs="Times New Roman"/>
          <w:b/>
        </w:rPr>
        <w:t>utafiti</w:t>
      </w:r>
      <w:proofErr w:type="spellEnd"/>
      <w:r w:rsidRPr="00F5744A">
        <w:rPr>
          <w:rFonts w:ascii="Times New Roman" w:hAnsi="Times New Roman" w:cs="Times New Roman"/>
          <w:b/>
        </w:rPr>
        <w:t>:</w:t>
      </w:r>
      <w:r w:rsidR="003F3BA7">
        <w:rPr>
          <w:rFonts w:ascii="Times New Roman" w:hAnsi="Times New Roman" w:cs="Times New Roman"/>
        </w:rPr>
        <w:t xml:space="preserve"> </w:t>
      </w:r>
      <w:proofErr w:type="spellStart"/>
      <w:r w:rsidR="003F3BA7">
        <w:rPr>
          <w:rFonts w:ascii="Times New Roman" w:hAnsi="Times New Roman" w:cs="Times New Roman"/>
        </w:rPr>
        <w:t>K</w:t>
      </w:r>
      <w:r w:rsidR="00050693">
        <w:rPr>
          <w:rFonts w:ascii="Times New Roman" w:hAnsi="Times New Roman" w:cs="Times New Roman"/>
        </w:rPr>
        <w:t>ushiriki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kwa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ut</w:t>
      </w:r>
      <w:r w:rsidR="004E000B">
        <w:rPr>
          <w:rFonts w:ascii="Times New Roman" w:hAnsi="Times New Roman" w:cs="Times New Roman"/>
        </w:rPr>
        <w:t>afiti</w:t>
      </w:r>
      <w:proofErr w:type="spellEnd"/>
      <w:r w:rsidR="004E000B">
        <w:rPr>
          <w:rFonts w:ascii="Times New Roman" w:hAnsi="Times New Roman" w:cs="Times New Roman"/>
        </w:rPr>
        <w:t xml:space="preserve"> </w:t>
      </w:r>
      <w:proofErr w:type="spellStart"/>
      <w:r w:rsidR="004E000B">
        <w:rPr>
          <w:rFonts w:ascii="Times New Roman" w:hAnsi="Times New Roman" w:cs="Times New Roman"/>
        </w:rPr>
        <w:t>utachukua</w:t>
      </w:r>
      <w:proofErr w:type="spellEnd"/>
      <w:r w:rsidR="004E000B">
        <w:rPr>
          <w:rFonts w:ascii="Times New Roman" w:hAnsi="Times New Roman" w:cs="Times New Roman"/>
        </w:rPr>
        <w:t xml:space="preserve"> </w:t>
      </w:r>
      <w:proofErr w:type="spellStart"/>
      <w:proofErr w:type="gramStart"/>
      <w:r w:rsidR="004E000B" w:rsidRPr="00274B4B">
        <w:rPr>
          <w:rFonts w:ascii="Times New Roman" w:hAnsi="Times New Roman" w:cs="Times New Roman"/>
          <w:i/>
        </w:rPr>
        <w:t>takribani</w:t>
      </w:r>
      <w:proofErr w:type="spellEnd"/>
      <w:r w:rsidR="004E000B" w:rsidRPr="00274B4B">
        <w:rPr>
          <w:rFonts w:ascii="Times New Roman" w:hAnsi="Times New Roman" w:cs="Times New Roman"/>
          <w:i/>
        </w:rPr>
        <w:t xml:space="preserve">  </w:t>
      </w:r>
      <w:r w:rsidR="00274B4B" w:rsidRPr="00274B4B">
        <w:rPr>
          <w:rFonts w:ascii="Times New Roman" w:hAnsi="Times New Roman" w:cs="Times New Roman"/>
          <w:i/>
        </w:rPr>
        <w:t>saa</w:t>
      </w:r>
      <w:proofErr w:type="gramEnd"/>
      <w:r w:rsidR="00274B4B" w:rsidRPr="00274B4B">
        <w:rPr>
          <w:rFonts w:ascii="Times New Roman" w:hAnsi="Times New Roman" w:cs="Times New Roman"/>
          <w:i/>
        </w:rPr>
        <w:t xml:space="preserve"> moja na </w:t>
      </w:r>
      <w:proofErr w:type="spellStart"/>
      <w:r w:rsidR="00274B4B" w:rsidRPr="00274B4B">
        <w:rPr>
          <w:rFonts w:ascii="Times New Roman" w:hAnsi="Times New Roman" w:cs="Times New Roman"/>
          <w:i/>
        </w:rPr>
        <w:t>nusu</w:t>
      </w:r>
      <w:proofErr w:type="spellEnd"/>
      <w:r w:rsidR="00274B4B" w:rsidRPr="00274B4B">
        <w:rPr>
          <w:rFonts w:ascii="Times New Roman" w:hAnsi="Times New Roman" w:cs="Times New Roman"/>
          <w:i/>
        </w:rPr>
        <w:t xml:space="preserve"> </w:t>
      </w:r>
      <w:proofErr w:type="spellStart"/>
      <w:r w:rsidR="00274B4B" w:rsidRPr="00274B4B">
        <w:rPr>
          <w:rFonts w:ascii="Times New Roman" w:hAnsi="Times New Roman" w:cs="Times New Roman"/>
          <w:i/>
        </w:rPr>
        <w:t>kwa</w:t>
      </w:r>
      <w:proofErr w:type="spellEnd"/>
      <w:r w:rsidR="00274B4B" w:rsidRPr="00274B4B">
        <w:rPr>
          <w:rFonts w:ascii="Times New Roman" w:hAnsi="Times New Roman" w:cs="Times New Roman"/>
          <w:i/>
        </w:rPr>
        <w:t xml:space="preserve"> kila </w:t>
      </w:r>
      <w:proofErr w:type="spellStart"/>
      <w:r w:rsidR="00274B4B" w:rsidRPr="00274B4B">
        <w:rPr>
          <w:rFonts w:ascii="Times New Roman" w:hAnsi="Times New Roman" w:cs="Times New Roman"/>
          <w:i/>
        </w:rPr>
        <w:t>tembeleo</w:t>
      </w:r>
      <w:proofErr w:type="spellEnd"/>
      <w:r w:rsidR="00274B4B" w:rsidRPr="00274B4B">
        <w:rPr>
          <w:rFonts w:ascii="Times New Roman" w:hAnsi="Times New Roman" w:cs="Times New Roman"/>
          <w:i/>
        </w:rPr>
        <w:t xml:space="preserve">, </w:t>
      </w:r>
      <w:proofErr w:type="spellStart"/>
      <w:r w:rsidR="00274B4B" w:rsidRPr="00274B4B">
        <w:rPr>
          <w:rFonts w:ascii="Times New Roman" w:hAnsi="Times New Roman" w:cs="Times New Roman"/>
          <w:i/>
        </w:rPr>
        <w:t>kutaweza</w:t>
      </w:r>
      <w:proofErr w:type="spellEnd"/>
      <w:r w:rsidR="00274B4B" w:rsidRPr="00274B4B">
        <w:rPr>
          <w:rFonts w:ascii="Times New Roman" w:hAnsi="Times New Roman" w:cs="Times New Roman"/>
          <w:i/>
        </w:rPr>
        <w:t xml:space="preserve"> kuwa na </w:t>
      </w:r>
      <w:proofErr w:type="spellStart"/>
      <w:r w:rsidR="00274B4B" w:rsidRPr="00274B4B">
        <w:rPr>
          <w:rFonts w:ascii="Times New Roman" w:hAnsi="Times New Roman" w:cs="Times New Roman"/>
          <w:i/>
        </w:rPr>
        <w:t>matembeleo</w:t>
      </w:r>
      <w:proofErr w:type="spellEnd"/>
      <w:r w:rsidR="00274B4B" w:rsidRPr="00274B4B">
        <w:rPr>
          <w:rFonts w:ascii="Times New Roman" w:hAnsi="Times New Roman" w:cs="Times New Roman"/>
          <w:i/>
        </w:rPr>
        <w:t xml:space="preserve"> </w:t>
      </w:r>
      <w:proofErr w:type="spellStart"/>
      <w:r w:rsidR="00274B4B" w:rsidRPr="00274B4B">
        <w:rPr>
          <w:rFonts w:ascii="Times New Roman" w:hAnsi="Times New Roman" w:cs="Times New Roman"/>
          <w:i/>
        </w:rPr>
        <w:t>mawili</w:t>
      </w:r>
      <w:proofErr w:type="spellEnd"/>
      <w:r w:rsidR="00274B4B" w:rsidRPr="00274B4B">
        <w:rPr>
          <w:rFonts w:ascii="Times New Roman" w:hAnsi="Times New Roman" w:cs="Times New Roman"/>
          <w:i/>
        </w:rPr>
        <w:t>.</w:t>
      </w:r>
    </w:p>
    <w:p w14:paraId="166DF65C" w14:textId="77777777" w:rsidR="009345F1" w:rsidRPr="00F5744A" w:rsidRDefault="009345F1" w:rsidP="009345F1">
      <w:pPr>
        <w:spacing w:after="0"/>
        <w:rPr>
          <w:rFonts w:ascii="Times New Roman" w:hAnsi="Times New Roman" w:cs="Times New Roman"/>
        </w:rPr>
      </w:pPr>
    </w:p>
    <w:p w14:paraId="1390D522" w14:textId="77777777" w:rsidR="00AA18D9" w:rsidRDefault="00AA18D9" w:rsidP="009345F1">
      <w:pPr>
        <w:spacing w:after="0"/>
        <w:rPr>
          <w:rFonts w:ascii="Times New Roman" w:hAnsi="Times New Roman" w:cs="Times New Roman"/>
        </w:rPr>
      </w:pPr>
      <w:proofErr w:type="spellStart"/>
      <w:r w:rsidRPr="00F5744A">
        <w:rPr>
          <w:rFonts w:ascii="Times New Roman" w:hAnsi="Times New Roman" w:cs="Times New Roman"/>
          <w:b/>
        </w:rPr>
        <w:t>Mahali</w:t>
      </w:r>
      <w:proofErr w:type="spellEnd"/>
      <w:r w:rsidRPr="00F5744A">
        <w:rPr>
          <w:rFonts w:ascii="Times New Roman" w:hAnsi="Times New Roman" w:cs="Times New Roman"/>
          <w:b/>
        </w:rPr>
        <w:t xml:space="preserve"> pa </w:t>
      </w:r>
      <w:proofErr w:type="spellStart"/>
      <w:r w:rsidRPr="00F5744A">
        <w:rPr>
          <w:rFonts w:ascii="Times New Roman" w:hAnsi="Times New Roman" w:cs="Times New Roman"/>
          <w:b/>
        </w:rPr>
        <w:t>utafiti</w:t>
      </w:r>
      <w:proofErr w:type="spellEnd"/>
      <w:r w:rsidRPr="00F5744A">
        <w:rPr>
          <w:rFonts w:ascii="Times New Roman" w:hAnsi="Times New Roman" w:cs="Times New Roman"/>
          <w:b/>
        </w:rPr>
        <w:t>:</w:t>
      </w:r>
      <w:r w:rsidR="00E50690">
        <w:rPr>
          <w:rFonts w:ascii="Times New Roman" w:hAnsi="Times New Roman" w:cs="Times New Roman"/>
        </w:rPr>
        <w:t xml:space="preserve"> Kila </w:t>
      </w:r>
      <w:proofErr w:type="spellStart"/>
      <w:r w:rsidR="00E50690">
        <w:rPr>
          <w:rFonts w:ascii="Times New Roman" w:hAnsi="Times New Roman" w:cs="Times New Roman"/>
        </w:rPr>
        <w:t>mikakati</w:t>
      </w:r>
      <w:proofErr w:type="spellEnd"/>
      <w:r w:rsidR="00E50690">
        <w:rPr>
          <w:rFonts w:ascii="Times New Roman" w:hAnsi="Times New Roman" w:cs="Times New Roman"/>
        </w:rPr>
        <w:t xml:space="preserve"> </w:t>
      </w:r>
      <w:proofErr w:type="spellStart"/>
      <w:r w:rsidR="00E50690">
        <w:rPr>
          <w:rFonts w:ascii="Times New Roman" w:hAnsi="Times New Roman" w:cs="Times New Roman"/>
        </w:rPr>
        <w:t>ya</w:t>
      </w:r>
      <w:proofErr w:type="spellEnd"/>
      <w:r w:rsidR="00E50690">
        <w:rPr>
          <w:rFonts w:ascii="Times New Roman" w:hAnsi="Times New Roman" w:cs="Times New Roman"/>
        </w:rPr>
        <w:t xml:space="preserve"> </w:t>
      </w:r>
      <w:proofErr w:type="spellStart"/>
      <w:r w:rsidR="00E50690">
        <w:rPr>
          <w:rFonts w:ascii="Times New Roman" w:hAnsi="Times New Roman" w:cs="Times New Roman"/>
        </w:rPr>
        <w:t>utafiti</w:t>
      </w:r>
      <w:proofErr w:type="spellEnd"/>
      <w:r w:rsidR="00E50690">
        <w:rPr>
          <w:rFonts w:ascii="Times New Roman" w:hAnsi="Times New Roman" w:cs="Times New Roman"/>
        </w:rPr>
        <w:t xml:space="preserve"> </w:t>
      </w:r>
      <w:proofErr w:type="spellStart"/>
      <w:r w:rsidR="00E50690">
        <w:rPr>
          <w:rFonts w:ascii="Times New Roman" w:hAnsi="Times New Roman" w:cs="Times New Roman"/>
        </w:rPr>
        <w:t>i</w:t>
      </w:r>
      <w:r w:rsidRPr="00F5744A">
        <w:rPr>
          <w:rFonts w:ascii="Times New Roman" w:hAnsi="Times New Roman" w:cs="Times New Roman"/>
        </w:rPr>
        <w:t>tafanyika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katika</w:t>
      </w:r>
      <w:proofErr w:type="spellEnd"/>
      <w:r w:rsidRPr="00F5744A">
        <w:rPr>
          <w:rFonts w:ascii="Times New Roman" w:hAnsi="Times New Roman" w:cs="Times New Roman"/>
        </w:rPr>
        <w:t xml:space="preserve"> </w:t>
      </w:r>
      <w:proofErr w:type="spellStart"/>
      <w:r w:rsidRPr="00D44FF1">
        <w:rPr>
          <w:rFonts w:ascii="Times New Roman" w:hAnsi="Times New Roman" w:cs="Times New Roman"/>
        </w:rPr>
        <w:t>kijiji</w:t>
      </w:r>
      <w:proofErr w:type="spellEnd"/>
      <w:r w:rsidRPr="00D44FF1">
        <w:rPr>
          <w:rFonts w:ascii="Times New Roman" w:hAnsi="Times New Roman" w:cs="Times New Roman"/>
        </w:rPr>
        <w:t xml:space="preserve"> au </w:t>
      </w:r>
      <w:proofErr w:type="spellStart"/>
      <w:r w:rsidRPr="00D44FF1">
        <w:rPr>
          <w:rFonts w:ascii="Times New Roman" w:hAnsi="Times New Roman" w:cs="Times New Roman"/>
        </w:rPr>
        <w:t>boma</w:t>
      </w:r>
      <w:proofErr w:type="spellEnd"/>
      <w:r w:rsidRPr="00D44FF1">
        <w:rPr>
          <w:rFonts w:ascii="Times New Roman" w:hAnsi="Times New Roman" w:cs="Times New Roman"/>
        </w:rPr>
        <w:t xml:space="preserve"> </w:t>
      </w:r>
      <w:proofErr w:type="spellStart"/>
      <w:r w:rsidRPr="00D44FF1">
        <w:rPr>
          <w:rFonts w:ascii="Times New Roman" w:hAnsi="Times New Roman" w:cs="Times New Roman"/>
        </w:rPr>
        <w:t>lako</w:t>
      </w:r>
      <w:proofErr w:type="spellEnd"/>
      <w:r w:rsidRPr="00D44FF1">
        <w:rPr>
          <w:rFonts w:ascii="Times New Roman" w:hAnsi="Times New Roman" w:cs="Times New Roman"/>
        </w:rPr>
        <w:t>.</w:t>
      </w:r>
    </w:p>
    <w:p w14:paraId="364D252F" w14:textId="77777777" w:rsidR="009345F1" w:rsidRPr="00F5744A" w:rsidRDefault="009345F1" w:rsidP="009345F1">
      <w:pPr>
        <w:spacing w:after="0"/>
        <w:rPr>
          <w:rFonts w:ascii="Times New Roman" w:hAnsi="Times New Roman" w:cs="Times New Roman"/>
        </w:rPr>
      </w:pPr>
    </w:p>
    <w:p w14:paraId="48985FE1" w14:textId="77777777" w:rsidR="00AA18D9" w:rsidRPr="00F5744A" w:rsidRDefault="00AA18D9" w:rsidP="009345F1">
      <w:pPr>
        <w:spacing w:after="0"/>
        <w:rPr>
          <w:rFonts w:ascii="Times New Roman" w:hAnsi="Times New Roman" w:cs="Times New Roman"/>
          <w:b/>
        </w:rPr>
      </w:pPr>
      <w:proofErr w:type="spellStart"/>
      <w:r w:rsidRPr="00F5744A">
        <w:rPr>
          <w:rFonts w:ascii="Times New Roman" w:hAnsi="Times New Roman" w:cs="Times New Roman"/>
          <w:b/>
        </w:rPr>
        <w:t>Manufaa</w:t>
      </w:r>
      <w:proofErr w:type="spellEnd"/>
    </w:p>
    <w:p w14:paraId="18A3127B" w14:textId="77777777" w:rsidR="000D4CF5" w:rsidRDefault="00AA18D9" w:rsidP="009345F1">
      <w:pPr>
        <w:spacing w:after="0"/>
        <w:rPr>
          <w:rFonts w:ascii="Times New Roman" w:hAnsi="Times New Roman" w:cs="Times New Roman"/>
        </w:rPr>
      </w:pPr>
      <w:proofErr w:type="spellStart"/>
      <w:r w:rsidRPr="00F5744A">
        <w:rPr>
          <w:rFonts w:ascii="Times New Roman" w:hAnsi="Times New Roman" w:cs="Times New Roman"/>
        </w:rPr>
        <w:t>Ukikubali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kujibu</w:t>
      </w:r>
      <w:proofErr w:type="spellEnd"/>
      <w:r w:rsidRPr="00F5744A">
        <w:rPr>
          <w:rFonts w:ascii="Times New Roman" w:hAnsi="Times New Roman" w:cs="Times New Roman"/>
        </w:rPr>
        <w:t xml:space="preserve"> haya </w:t>
      </w:r>
      <w:proofErr w:type="spellStart"/>
      <w:r w:rsidRPr="00F5744A">
        <w:rPr>
          <w:rFonts w:ascii="Times New Roman" w:hAnsi="Times New Roman" w:cs="Times New Roman"/>
        </w:rPr>
        <w:t>maswali</w:t>
      </w:r>
      <w:proofErr w:type="spellEnd"/>
      <w:r w:rsidRPr="00F5744A">
        <w:rPr>
          <w:rFonts w:ascii="Times New Roman" w:hAnsi="Times New Roman" w:cs="Times New Roman"/>
        </w:rPr>
        <w:t xml:space="preserve"> </w:t>
      </w:r>
      <w:proofErr w:type="spellStart"/>
      <w:r w:rsidR="000D4CF5" w:rsidRPr="00F5744A">
        <w:rPr>
          <w:rFonts w:ascii="Times New Roman" w:hAnsi="Times New Roman" w:cs="Times New Roman"/>
        </w:rPr>
        <w:t>hautanufaika</w:t>
      </w:r>
      <w:proofErr w:type="spellEnd"/>
      <w:r w:rsidR="000D4CF5" w:rsidRPr="00F5744A">
        <w:rPr>
          <w:rFonts w:ascii="Times New Roman" w:hAnsi="Times New Roman" w:cs="Times New Roman"/>
        </w:rPr>
        <w:t xml:space="preserve"> </w:t>
      </w:r>
      <w:proofErr w:type="spellStart"/>
      <w:r w:rsidR="000D4CF5" w:rsidRPr="00F5744A">
        <w:rPr>
          <w:rFonts w:ascii="Times New Roman" w:hAnsi="Times New Roman" w:cs="Times New Roman"/>
        </w:rPr>
        <w:t>kibinafsi</w:t>
      </w:r>
      <w:proofErr w:type="spellEnd"/>
      <w:r w:rsidR="000D4CF5" w:rsidRPr="00F5744A">
        <w:rPr>
          <w:rFonts w:ascii="Times New Roman" w:hAnsi="Times New Roman" w:cs="Times New Roman"/>
        </w:rPr>
        <w:t xml:space="preserve"> </w:t>
      </w:r>
      <w:proofErr w:type="spellStart"/>
      <w:r w:rsidR="000D4CF5" w:rsidRPr="00F5744A">
        <w:rPr>
          <w:rFonts w:ascii="Times New Roman" w:hAnsi="Times New Roman" w:cs="Times New Roman"/>
        </w:rPr>
        <w:t>ila</w:t>
      </w:r>
      <w:proofErr w:type="spellEnd"/>
      <w:r w:rsidR="000D4CF5" w:rsidRPr="00F5744A">
        <w:rPr>
          <w:rFonts w:ascii="Times New Roman" w:hAnsi="Times New Roman" w:cs="Times New Roman"/>
        </w:rPr>
        <w:t xml:space="preserve"> </w:t>
      </w:r>
      <w:proofErr w:type="spellStart"/>
      <w:r w:rsidR="000D4CF5" w:rsidRPr="00EC074C">
        <w:rPr>
          <w:rFonts w:ascii="Times New Roman" w:hAnsi="Times New Roman" w:cs="Times New Roman"/>
        </w:rPr>
        <w:t>kutusaidia</w:t>
      </w:r>
      <w:proofErr w:type="spellEnd"/>
      <w:r w:rsidR="000D4CF5" w:rsidRPr="00EC074C">
        <w:rPr>
          <w:rFonts w:ascii="Times New Roman" w:hAnsi="Times New Roman" w:cs="Times New Roman"/>
        </w:rPr>
        <w:t xml:space="preserve"> </w:t>
      </w:r>
      <w:proofErr w:type="spellStart"/>
      <w:r w:rsidR="000D4CF5" w:rsidRPr="00EC074C">
        <w:rPr>
          <w:rFonts w:ascii="Times New Roman" w:hAnsi="Times New Roman" w:cs="Times New Roman"/>
        </w:rPr>
        <w:t>kuelewa</w:t>
      </w:r>
      <w:proofErr w:type="spellEnd"/>
      <w:r w:rsidR="00D44FF1">
        <w:rPr>
          <w:rFonts w:ascii="Times New Roman" w:hAnsi="Times New Roman" w:cs="Times New Roman"/>
        </w:rPr>
        <w:t xml:space="preserve"> </w:t>
      </w:r>
      <w:proofErr w:type="spellStart"/>
      <w:r w:rsidR="00D44FF1">
        <w:rPr>
          <w:rFonts w:ascii="Times New Roman" w:hAnsi="Times New Roman" w:cs="Times New Roman"/>
        </w:rPr>
        <w:t>mienedo</w:t>
      </w:r>
      <w:proofErr w:type="spellEnd"/>
      <w:r w:rsidR="00D44FF1">
        <w:rPr>
          <w:rFonts w:ascii="Times New Roman" w:hAnsi="Times New Roman" w:cs="Times New Roman"/>
        </w:rPr>
        <w:t xml:space="preserve">  na </w:t>
      </w:r>
      <w:proofErr w:type="spellStart"/>
      <w:r w:rsidR="00D44FF1">
        <w:rPr>
          <w:rFonts w:ascii="Times New Roman" w:hAnsi="Times New Roman" w:cs="Times New Roman"/>
        </w:rPr>
        <w:t>namna</w:t>
      </w:r>
      <w:proofErr w:type="spellEnd"/>
      <w:r w:rsidR="00D44FF1">
        <w:rPr>
          <w:rFonts w:ascii="Times New Roman" w:hAnsi="Times New Roman" w:cs="Times New Roman"/>
        </w:rPr>
        <w:t xml:space="preserve"> </w:t>
      </w:r>
      <w:proofErr w:type="spellStart"/>
      <w:r w:rsidR="00D44FF1">
        <w:rPr>
          <w:rFonts w:ascii="Times New Roman" w:hAnsi="Times New Roman" w:cs="Times New Roman"/>
        </w:rPr>
        <w:t>ambayo</w:t>
      </w:r>
      <w:proofErr w:type="spellEnd"/>
      <w:r w:rsidR="00D44FF1">
        <w:rPr>
          <w:rFonts w:ascii="Times New Roman" w:hAnsi="Times New Roman" w:cs="Times New Roman"/>
        </w:rPr>
        <w:t xml:space="preserve"> </w:t>
      </w:r>
      <w:proofErr w:type="spellStart"/>
      <w:r w:rsidR="00D44FF1">
        <w:rPr>
          <w:rFonts w:ascii="Times New Roman" w:hAnsi="Times New Roman" w:cs="Times New Roman"/>
        </w:rPr>
        <w:t>unatumia</w:t>
      </w:r>
      <w:proofErr w:type="spellEnd"/>
      <w:r w:rsidR="00D44FF1">
        <w:rPr>
          <w:rFonts w:ascii="Times New Roman" w:hAnsi="Times New Roman" w:cs="Times New Roman"/>
        </w:rPr>
        <w:t xml:space="preserve"> </w:t>
      </w:r>
      <w:proofErr w:type="spellStart"/>
      <w:r w:rsidR="00760BCC">
        <w:rPr>
          <w:rFonts w:ascii="Times New Roman" w:hAnsi="Times New Roman" w:cs="Times New Roman"/>
        </w:rPr>
        <w:t>vyombo</w:t>
      </w:r>
      <w:proofErr w:type="spellEnd"/>
      <w:r w:rsidR="00760BCC">
        <w:rPr>
          <w:rFonts w:ascii="Times New Roman" w:hAnsi="Times New Roman" w:cs="Times New Roman"/>
        </w:rPr>
        <w:t xml:space="preserve"> </w:t>
      </w:r>
      <w:proofErr w:type="spellStart"/>
      <w:r w:rsidR="00760BCC">
        <w:rPr>
          <w:rFonts w:ascii="Times New Roman" w:hAnsi="Times New Roman" w:cs="Times New Roman"/>
        </w:rPr>
        <w:t>vya</w:t>
      </w:r>
      <w:proofErr w:type="spellEnd"/>
      <w:r w:rsidR="00760BCC">
        <w:rPr>
          <w:rFonts w:ascii="Times New Roman" w:hAnsi="Times New Roman" w:cs="Times New Roman"/>
        </w:rPr>
        <w:t xml:space="preserve"> </w:t>
      </w:r>
      <w:proofErr w:type="spellStart"/>
      <w:r w:rsidR="00760BCC">
        <w:rPr>
          <w:rFonts w:ascii="Times New Roman" w:hAnsi="Times New Roman" w:cs="Times New Roman"/>
        </w:rPr>
        <w:t>kuosha</w:t>
      </w:r>
      <w:proofErr w:type="spellEnd"/>
      <w:r w:rsidR="00760BCC">
        <w:rPr>
          <w:rFonts w:ascii="Times New Roman" w:hAnsi="Times New Roman" w:cs="Times New Roman"/>
        </w:rPr>
        <w:t xml:space="preserve"> </w:t>
      </w:r>
      <w:proofErr w:type="spellStart"/>
      <w:r w:rsidR="00760BCC">
        <w:rPr>
          <w:rFonts w:ascii="Times New Roman" w:hAnsi="Times New Roman" w:cs="Times New Roman"/>
        </w:rPr>
        <w:t>mikono</w:t>
      </w:r>
      <w:proofErr w:type="spellEnd"/>
      <w:r w:rsidR="00760BCC">
        <w:rPr>
          <w:rFonts w:ascii="Times New Roman" w:hAnsi="Times New Roman" w:cs="Times New Roman"/>
        </w:rPr>
        <w:t xml:space="preserve">, </w:t>
      </w:r>
      <w:proofErr w:type="spellStart"/>
      <w:r w:rsidR="00760BCC">
        <w:rPr>
          <w:rFonts w:ascii="Times New Roman" w:hAnsi="Times New Roman" w:cs="Times New Roman"/>
        </w:rPr>
        <w:t>usafi</w:t>
      </w:r>
      <w:proofErr w:type="spellEnd"/>
      <w:r w:rsidR="00760BCC">
        <w:rPr>
          <w:rFonts w:ascii="Times New Roman" w:hAnsi="Times New Roman" w:cs="Times New Roman"/>
        </w:rPr>
        <w:t xml:space="preserve"> </w:t>
      </w:r>
      <w:proofErr w:type="spellStart"/>
      <w:r w:rsidR="00760BCC">
        <w:rPr>
          <w:rFonts w:ascii="Times New Roman" w:hAnsi="Times New Roman" w:cs="Times New Roman"/>
        </w:rPr>
        <w:t>wa</w:t>
      </w:r>
      <w:proofErr w:type="spellEnd"/>
      <w:r w:rsidR="00760BCC">
        <w:rPr>
          <w:rFonts w:ascii="Times New Roman" w:hAnsi="Times New Roman" w:cs="Times New Roman"/>
        </w:rPr>
        <w:t xml:space="preserve"> </w:t>
      </w:r>
      <w:proofErr w:type="spellStart"/>
      <w:r w:rsidR="00760BCC">
        <w:rPr>
          <w:rFonts w:ascii="Times New Roman" w:hAnsi="Times New Roman" w:cs="Times New Roman"/>
        </w:rPr>
        <w:t>mazingira</w:t>
      </w:r>
      <w:proofErr w:type="spellEnd"/>
      <w:r w:rsidR="00760BCC">
        <w:rPr>
          <w:rFonts w:ascii="Times New Roman" w:hAnsi="Times New Roman" w:cs="Times New Roman"/>
        </w:rPr>
        <w:t xml:space="preserve"> na </w:t>
      </w:r>
      <w:proofErr w:type="spellStart"/>
      <w:r w:rsidR="00760BCC">
        <w:rPr>
          <w:rFonts w:ascii="Times New Roman" w:hAnsi="Times New Roman" w:cs="Times New Roman"/>
        </w:rPr>
        <w:t>vyombo</w:t>
      </w:r>
      <w:proofErr w:type="spellEnd"/>
      <w:r w:rsidR="00760BCC">
        <w:rPr>
          <w:rFonts w:ascii="Times New Roman" w:hAnsi="Times New Roman" w:cs="Times New Roman"/>
        </w:rPr>
        <w:t xml:space="preserve"> </w:t>
      </w:r>
      <w:proofErr w:type="spellStart"/>
      <w:r w:rsidR="00760BCC">
        <w:rPr>
          <w:rFonts w:ascii="Times New Roman" w:hAnsi="Times New Roman" w:cs="Times New Roman"/>
        </w:rPr>
        <w:t>vya</w:t>
      </w:r>
      <w:proofErr w:type="spellEnd"/>
      <w:r w:rsidR="00760BCC">
        <w:rPr>
          <w:rFonts w:ascii="Times New Roman" w:hAnsi="Times New Roman" w:cs="Times New Roman"/>
        </w:rPr>
        <w:t xml:space="preserve"> </w:t>
      </w:r>
      <w:proofErr w:type="spellStart"/>
      <w:r w:rsidR="00760BCC">
        <w:rPr>
          <w:rFonts w:ascii="Times New Roman" w:hAnsi="Times New Roman" w:cs="Times New Roman"/>
        </w:rPr>
        <w:t>kutibu</w:t>
      </w:r>
      <w:proofErr w:type="spellEnd"/>
      <w:r w:rsidR="00760BCC">
        <w:rPr>
          <w:rFonts w:ascii="Times New Roman" w:hAnsi="Times New Roman" w:cs="Times New Roman"/>
        </w:rPr>
        <w:t xml:space="preserve"> </w:t>
      </w:r>
      <w:proofErr w:type="spellStart"/>
      <w:r w:rsidR="00760BCC">
        <w:rPr>
          <w:rFonts w:ascii="Times New Roman" w:hAnsi="Times New Roman" w:cs="Times New Roman"/>
        </w:rPr>
        <w:t>maji</w:t>
      </w:r>
      <w:proofErr w:type="spellEnd"/>
      <w:r w:rsidR="00760BCC">
        <w:rPr>
          <w:rFonts w:ascii="Times New Roman" w:hAnsi="Times New Roman" w:cs="Times New Roman"/>
        </w:rPr>
        <w:t xml:space="preserve"> vile </w:t>
      </w:r>
      <w:proofErr w:type="spellStart"/>
      <w:r w:rsidR="00760BCC">
        <w:rPr>
          <w:rFonts w:ascii="Times New Roman" w:hAnsi="Times New Roman" w:cs="Times New Roman"/>
        </w:rPr>
        <w:t>vina</w:t>
      </w:r>
      <w:proofErr w:type="spellEnd"/>
      <w:r w:rsidR="00760BCC">
        <w:rPr>
          <w:rFonts w:ascii="Times New Roman" w:hAnsi="Times New Roman" w:cs="Times New Roman"/>
        </w:rPr>
        <w:t xml:space="preserve"> </w:t>
      </w:r>
      <w:proofErr w:type="spellStart"/>
      <w:r w:rsidR="00760BCC">
        <w:rPr>
          <w:rFonts w:ascii="Times New Roman" w:hAnsi="Times New Roman" w:cs="Times New Roman"/>
        </w:rPr>
        <w:t>athiri</w:t>
      </w:r>
      <w:proofErr w:type="spellEnd"/>
      <w:r w:rsidR="00760BCC">
        <w:rPr>
          <w:rFonts w:ascii="Times New Roman" w:hAnsi="Times New Roman" w:cs="Times New Roman"/>
        </w:rPr>
        <w:t xml:space="preserve"> </w:t>
      </w:r>
      <w:proofErr w:type="spellStart"/>
      <w:r w:rsidR="00B1469B">
        <w:rPr>
          <w:rFonts w:ascii="Times New Roman" w:hAnsi="Times New Roman" w:cs="Times New Roman"/>
        </w:rPr>
        <w:t>afya</w:t>
      </w:r>
      <w:proofErr w:type="spellEnd"/>
      <w:r w:rsidR="00B1469B">
        <w:rPr>
          <w:rFonts w:ascii="Times New Roman" w:hAnsi="Times New Roman" w:cs="Times New Roman"/>
        </w:rPr>
        <w:t xml:space="preserve"> na </w:t>
      </w:r>
      <w:proofErr w:type="spellStart"/>
      <w:r w:rsidR="00B1469B">
        <w:rPr>
          <w:rFonts w:ascii="Times New Roman" w:hAnsi="Times New Roman" w:cs="Times New Roman"/>
        </w:rPr>
        <w:t>ukuaji</w:t>
      </w:r>
      <w:proofErr w:type="spellEnd"/>
      <w:r w:rsidR="00B1469B">
        <w:rPr>
          <w:rFonts w:ascii="Times New Roman" w:hAnsi="Times New Roman" w:cs="Times New Roman"/>
        </w:rPr>
        <w:t xml:space="preserve"> </w:t>
      </w:r>
      <w:proofErr w:type="spellStart"/>
      <w:r w:rsidR="00B1469B">
        <w:rPr>
          <w:rFonts w:ascii="Times New Roman" w:hAnsi="Times New Roman" w:cs="Times New Roman"/>
        </w:rPr>
        <w:t>wa</w:t>
      </w:r>
      <w:proofErr w:type="spellEnd"/>
      <w:r w:rsidR="00B1469B">
        <w:rPr>
          <w:rFonts w:ascii="Times New Roman" w:hAnsi="Times New Roman" w:cs="Times New Roman"/>
        </w:rPr>
        <w:t xml:space="preserve"> </w:t>
      </w:r>
      <w:proofErr w:type="spellStart"/>
      <w:r w:rsidR="00B1469B">
        <w:rPr>
          <w:rFonts w:ascii="Times New Roman" w:hAnsi="Times New Roman" w:cs="Times New Roman"/>
        </w:rPr>
        <w:t>wat</w:t>
      </w:r>
      <w:r w:rsidR="00760BCC">
        <w:rPr>
          <w:rFonts w:ascii="Times New Roman" w:hAnsi="Times New Roman" w:cs="Times New Roman"/>
        </w:rPr>
        <w:t>o</w:t>
      </w:r>
      <w:r w:rsidR="00B1469B">
        <w:rPr>
          <w:rFonts w:ascii="Times New Roman" w:hAnsi="Times New Roman" w:cs="Times New Roman"/>
        </w:rPr>
        <w:t>to</w:t>
      </w:r>
      <w:proofErr w:type="spellEnd"/>
      <w:r w:rsidR="00EC074C">
        <w:rPr>
          <w:rFonts w:ascii="Times New Roman" w:eastAsia="Calibri" w:hAnsi="Times New Roman" w:cs="Times New Roman"/>
          <w:i/>
        </w:rPr>
        <w:t xml:space="preserve"> </w:t>
      </w:r>
      <w:r w:rsidR="00EC074C">
        <w:rPr>
          <w:rFonts w:ascii="Times New Roman" w:eastAsia="Calibri" w:hAnsi="Times New Roman" w:cs="Times New Roman"/>
        </w:rPr>
        <w:t>.</w:t>
      </w:r>
    </w:p>
    <w:p w14:paraId="4308C70F" w14:textId="77777777" w:rsidR="009345F1" w:rsidRPr="00F5744A" w:rsidRDefault="009345F1" w:rsidP="009345F1">
      <w:pPr>
        <w:spacing w:after="0"/>
        <w:rPr>
          <w:rFonts w:ascii="Times New Roman" w:hAnsi="Times New Roman" w:cs="Times New Roman"/>
        </w:rPr>
      </w:pPr>
    </w:p>
    <w:p w14:paraId="42C96423" w14:textId="77777777" w:rsidR="0013723F" w:rsidRPr="00F5744A" w:rsidRDefault="0013723F" w:rsidP="0013723F">
      <w:pPr>
        <w:spacing w:after="0"/>
        <w:rPr>
          <w:rFonts w:ascii="Times New Roman" w:hAnsi="Times New Roman" w:cs="Times New Roman"/>
          <w:b/>
        </w:rPr>
      </w:pPr>
      <w:proofErr w:type="spellStart"/>
      <w:r w:rsidRPr="00F5744A">
        <w:rPr>
          <w:rFonts w:ascii="Times New Roman" w:hAnsi="Times New Roman" w:cs="Times New Roman"/>
          <w:b/>
        </w:rPr>
        <w:t>Athari</w:t>
      </w:r>
      <w:proofErr w:type="spellEnd"/>
      <w:r>
        <w:rPr>
          <w:rFonts w:ascii="Times New Roman" w:hAnsi="Times New Roman" w:cs="Times New Roman"/>
          <w:b/>
        </w:rPr>
        <w:t>/</w:t>
      </w:r>
      <w:proofErr w:type="spellStart"/>
      <w:r>
        <w:rPr>
          <w:rFonts w:ascii="Times New Roman" w:hAnsi="Times New Roman" w:cs="Times New Roman"/>
          <w:b/>
        </w:rPr>
        <w:t>Usumbufu</w:t>
      </w:r>
      <w:proofErr w:type="spellEnd"/>
    </w:p>
    <w:p w14:paraId="44F98779" w14:textId="77777777" w:rsidR="005D24E6" w:rsidRPr="00F5744A" w:rsidRDefault="005D24E6" w:rsidP="005D24E6">
      <w:pPr>
        <w:spacing w:after="0"/>
        <w:rPr>
          <w:ins w:id="0" w:author="OSBORN KWENA " w:date="2014-06-17T12:02:00Z"/>
          <w:rFonts w:ascii="Times New Roman" w:hAnsi="Times New Roman" w:cs="Times New Roman"/>
        </w:rPr>
      </w:pPr>
      <w:ins w:id="1" w:author="OSBORN KWENA " w:date="2014-06-17T12:02:00Z">
        <w:r w:rsidRPr="00F5744A">
          <w:rPr>
            <w:rFonts w:ascii="Times New Roman" w:hAnsi="Times New Roman" w:cs="Times New Roman"/>
          </w:rPr>
          <w:t xml:space="preserve">Madhara </w:t>
        </w:r>
        <w:proofErr w:type="spellStart"/>
        <w:r>
          <w:rPr>
            <w:rFonts w:ascii="Times New Roman" w:hAnsi="Times New Roman" w:cs="Times New Roman"/>
          </w:rPr>
          <w:t>yanayotarajiwa</w:t>
        </w:r>
        <w:proofErr w:type="spellEnd"/>
        <w:r>
          <w:rPr>
            <w:rFonts w:ascii="Times New Roman" w:hAnsi="Times New Roman" w:cs="Times New Roman"/>
          </w:rPr>
          <w:t xml:space="preserve">, </w:t>
        </w:r>
        <w:proofErr w:type="spellStart"/>
        <w:r>
          <w:rPr>
            <w:rFonts w:ascii="Times New Roman" w:hAnsi="Times New Roman" w:cs="Times New Roman"/>
          </w:rPr>
          <w:t>usumbufu</w:t>
        </w:r>
        <w:proofErr w:type="spellEnd"/>
        <w:r>
          <w:rPr>
            <w:rFonts w:ascii="Times New Roman" w:hAnsi="Times New Roman" w:cs="Times New Roman"/>
          </w:rPr>
          <w:t xml:space="preserve"> na madhara </w:t>
        </w:r>
        <w:proofErr w:type="spellStart"/>
        <w:r>
          <w:rPr>
            <w:rFonts w:ascii="Times New Roman" w:hAnsi="Times New Roman" w:cs="Times New Roman"/>
          </w:rPr>
          <w:t>yanayohusiana</w:t>
        </w:r>
        <w:proofErr w:type="spellEnd"/>
        <w:r>
          <w:rPr>
            <w:rFonts w:ascii="Times New Roman" w:hAnsi="Times New Roman" w:cs="Times New Roman"/>
          </w:rPr>
          <w:t xml:space="preserve"> na </w:t>
        </w:r>
        <w:proofErr w:type="spellStart"/>
        <w:proofErr w:type="gramStart"/>
        <w:r>
          <w:rPr>
            <w:rFonts w:ascii="Times New Roman" w:hAnsi="Times New Roman" w:cs="Times New Roman"/>
          </w:rPr>
          <w:t>mradi</w:t>
        </w:r>
        <w:proofErr w:type="spellEnd"/>
        <w:r>
          <w:rPr>
            <w:rFonts w:ascii="Times New Roman" w:hAnsi="Times New Roman" w:cs="Times New Roman"/>
          </w:rPr>
          <w:t xml:space="preserve">  </w:t>
        </w:r>
        <w:proofErr w:type="spellStart"/>
        <w:r>
          <w:rPr>
            <w:rFonts w:ascii="Times New Roman" w:hAnsi="Times New Roman" w:cs="Times New Roman"/>
          </w:rPr>
          <w:t>ni</w:t>
        </w:r>
        <w:proofErr w:type="spellEnd"/>
        <w:proofErr w:type="gramEnd"/>
        <w:r w:rsidRPr="00F5744A">
          <w:rPr>
            <w:rFonts w:ascii="Times New Roman" w:hAnsi="Times New Roman" w:cs="Times New Roman"/>
          </w:rPr>
          <w:t>:</w:t>
        </w:r>
      </w:ins>
    </w:p>
    <w:p w14:paraId="43137CD0" w14:textId="283EF467" w:rsidR="0013723F" w:rsidRPr="006D34CD" w:rsidRDefault="0013723F" w:rsidP="0013723F">
      <w:pPr>
        <w:rPr>
          <w:i/>
        </w:rPr>
      </w:pPr>
      <w:del w:id="2" w:author="OSBORN KWENA " w:date="2014-06-17T12:02:00Z">
        <w:r w:rsidDel="005D24E6">
          <w:rPr>
            <w:rFonts w:ascii="Times New Roman" w:hAnsi="Times New Roman" w:cs="Times New Roman"/>
          </w:rPr>
          <w:delText>Athari, Usumbufu, au madhara yanayoweza kuhusiana na kitengo hiki cha utafitini</w:delText>
        </w:r>
        <w:r w:rsidRPr="000A0C6B" w:rsidDel="005D24E6">
          <w:rPr>
            <w:rFonts w:ascii="Times New Roman" w:hAnsi="Times New Roman" w:cs="Times New Roman"/>
            <w:bCs/>
          </w:rPr>
          <w:delText>:</w:delText>
        </w:r>
        <w:r w:rsidRPr="00F5744A" w:rsidDel="005D24E6">
          <w:rPr>
            <w:rFonts w:ascii="Times New Roman" w:hAnsi="Times New Roman" w:cs="Times New Roman"/>
          </w:rPr>
          <w:delText>:</w:delText>
        </w:r>
      </w:del>
    </w:p>
    <w:p w14:paraId="5DA81931" w14:textId="77777777" w:rsidR="0013723F" w:rsidRPr="00B161D2" w:rsidRDefault="0013723F" w:rsidP="0013723F">
      <w:pPr>
        <w:pStyle w:val="ListParagraph"/>
        <w:numPr>
          <w:ilvl w:val="0"/>
          <w:numId w:val="4"/>
        </w:numPr>
        <w:spacing w:after="0"/>
        <w:contextualSpacing w:val="0"/>
        <w:rPr>
          <w:rFonts w:ascii="Times New Roman" w:hAnsi="Times New Roman" w:cs="Times New Roman"/>
        </w:rPr>
      </w:pPr>
      <w:proofErr w:type="spellStart"/>
      <w:r w:rsidRPr="00B161D2">
        <w:rPr>
          <w:rFonts w:ascii="Times New Roman" w:hAnsi="Times New Roman" w:cs="Times New Roman"/>
        </w:rPr>
        <w:lastRenderedPageBreak/>
        <w:t>Baadhi</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maswali</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ambayo</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ningependa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kukuuliza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yanaweza</w:t>
      </w:r>
      <w:proofErr w:type="spellEnd"/>
      <w:r w:rsidRPr="00B161D2">
        <w:rPr>
          <w:rFonts w:ascii="Times New Roman" w:hAnsi="Times New Roman" w:cs="Times New Roman"/>
        </w:rPr>
        <w:t xml:space="preserve"> kuwa </w:t>
      </w:r>
      <w:proofErr w:type="spellStart"/>
      <w:r w:rsidRPr="00B161D2">
        <w:rPr>
          <w:rFonts w:ascii="Times New Roman" w:hAnsi="Times New Roman" w:cs="Times New Roman"/>
        </w:rPr>
        <w:t>ya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kibinasi</w:t>
      </w:r>
      <w:proofErr w:type="spellEnd"/>
      <w:r w:rsidRPr="00B161D2">
        <w:rPr>
          <w:rFonts w:ascii="Times New Roman" w:hAnsi="Times New Roman" w:cs="Times New Roman"/>
        </w:rPr>
        <w:t xml:space="preserve"> </w:t>
      </w:r>
      <w:proofErr w:type="spellStart"/>
      <w:proofErr w:type="gramStart"/>
      <w:r w:rsidRPr="00B161D2">
        <w:rPr>
          <w:rFonts w:ascii="Times New Roman" w:hAnsi="Times New Roman" w:cs="Times New Roman"/>
        </w:rPr>
        <w:t>kwa</w:t>
      </w:r>
      <w:proofErr w:type="spellEnd"/>
      <w:proofErr w:type="gramEnd"/>
      <w:r w:rsidRPr="00B161D2">
        <w:rPr>
          <w:rFonts w:ascii="Times New Roman" w:hAnsi="Times New Roman" w:cs="Times New Roman"/>
        </w:rPr>
        <w:t xml:space="preserve"> vile </w:t>
      </w:r>
      <w:proofErr w:type="spellStart"/>
      <w:r w:rsidRPr="00B161D2">
        <w:rPr>
          <w:rFonts w:ascii="Times New Roman" w:hAnsi="Times New Roman" w:cs="Times New Roman"/>
        </w:rPr>
        <w:t>yatahusu</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maisha</w:t>
      </w:r>
      <w:proofErr w:type="spellEnd"/>
      <w:r w:rsidRPr="00B161D2">
        <w:rPr>
          <w:rFonts w:ascii="Times New Roman" w:hAnsi="Times New Roman" w:cs="Times New Roman"/>
        </w:rPr>
        <w:t xml:space="preserve"> na </w:t>
      </w:r>
      <w:proofErr w:type="spellStart"/>
      <w:r w:rsidRPr="00B161D2">
        <w:rPr>
          <w:rFonts w:ascii="Times New Roman" w:hAnsi="Times New Roman" w:cs="Times New Roman"/>
        </w:rPr>
        <w:t>afya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yako</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Majibu</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yako</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yote</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yatawekwa</w:t>
      </w:r>
      <w:proofErr w:type="spellEnd"/>
      <w:r w:rsidRPr="00B161D2">
        <w:rPr>
          <w:rFonts w:ascii="Times New Roman" w:hAnsi="Times New Roman" w:cs="Times New Roman"/>
        </w:rPr>
        <w:t xml:space="preserve"> </w:t>
      </w:r>
      <w:proofErr w:type="spellStart"/>
      <w:proofErr w:type="gramStart"/>
      <w:r>
        <w:rPr>
          <w:rFonts w:ascii="Times New Roman" w:hAnsi="Times New Roman" w:cs="Times New Roman"/>
        </w:rPr>
        <w:t>kwa</w:t>
      </w:r>
      <w:proofErr w:type="spellEnd"/>
      <w:proofErr w:type="gramEnd"/>
      <w:r>
        <w:rPr>
          <w:rFonts w:ascii="Times New Roman" w:hAnsi="Times New Roman" w:cs="Times New Roman"/>
        </w:rPr>
        <w:t xml:space="preserve"> </w:t>
      </w:r>
      <w:proofErr w:type="spellStart"/>
      <w:r>
        <w:rPr>
          <w:rFonts w:ascii="Times New Roman" w:hAnsi="Times New Roman" w:cs="Times New Roman"/>
        </w:rPr>
        <w:t>u</w:t>
      </w:r>
      <w:r w:rsidRPr="00B161D2">
        <w:rPr>
          <w:rFonts w:ascii="Times New Roman" w:hAnsi="Times New Roman" w:cs="Times New Roman"/>
        </w:rPr>
        <w:t>siri</w:t>
      </w:r>
      <w:proofErr w:type="spellEnd"/>
      <w:r w:rsidRPr="00B161D2">
        <w:rPr>
          <w:rFonts w:ascii="Times New Roman" w:hAnsi="Times New Roman" w:cs="Times New Roman"/>
        </w:rPr>
        <w:t xml:space="preserve"> </w:t>
      </w:r>
      <w:proofErr w:type="spellStart"/>
      <w:r>
        <w:rPr>
          <w:rFonts w:ascii="Times New Roman" w:hAnsi="Times New Roman" w:cs="Times New Roman"/>
        </w:rPr>
        <w:t>iwezekanavyo</w:t>
      </w:r>
      <w:proofErr w:type="spellEnd"/>
      <w:r>
        <w:rPr>
          <w:rFonts w:ascii="Times New Roman" w:hAnsi="Times New Roman" w:cs="Times New Roman"/>
        </w:rPr>
        <w:t xml:space="preserve"> </w:t>
      </w:r>
      <w:r w:rsidRPr="00B161D2">
        <w:rPr>
          <w:rFonts w:ascii="Times New Roman" w:hAnsi="Times New Roman" w:cs="Times New Roman"/>
        </w:rPr>
        <w:t xml:space="preserve">na </w:t>
      </w:r>
      <w:proofErr w:type="spellStart"/>
      <w:r w:rsidRPr="00B161D2">
        <w:rPr>
          <w:rFonts w:ascii="Times New Roman" w:hAnsi="Times New Roman" w:cs="Times New Roman"/>
        </w:rPr>
        <w:t>tunatarajia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athari</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kushiriki</w:t>
      </w:r>
      <w:proofErr w:type="spellEnd"/>
      <w:r w:rsidRPr="00B161D2">
        <w:rPr>
          <w:rFonts w:ascii="Times New Roman" w:hAnsi="Times New Roman" w:cs="Times New Roman"/>
        </w:rPr>
        <w:t xml:space="preserve"> </w:t>
      </w:r>
      <w:proofErr w:type="spellStart"/>
      <w:r>
        <w:rPr>
          <w:rFonts w:ascii="Times New Roman" w:hAnsi="Times New Roman" w:cs="Times New Roman"/>
        </w:rPr>
        <w:t>itapunguzwa</w:t>
      </w:r>
      <w:proofErr w:type="spellEnd"/>
      <w:r>
        <w:rPr>
          <w:rFonts w:ascii="Times New Roman" w:hAnsi="Times New Roman" w:cs="Times New Roman"/>
        </w:rPr>
        <w:t xml:space="preserve"> </w:t>
      </w:r>
      <w:proofErr w:type="spellStart"/>
      <w:r>
        <w:rPr>
          <w:rFonts w:ascii="Times New Roman" w:hAnsi="Times New Roman" w:cs="Times New Roman"/>
        </w:rPr>
        <w:t>k</w:t>
      </w:r>
      <w:r w:rsidRPr="00B161D2">
        <w:rPr>
          <w:rFonts w:ascii="Times New Roman" w:hAnsi="Times New Roman" w:cs="Times New Roman"/>
        </w:rPr>
        <w:t>wa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kiasi</w:t>
      </w:r>
      <w:proofErr w:type="spellEnd"/>
      <w:r>
        <w:rPr>
          <w:rFonts w:ascii="Times New Roman" w:hAnsi="Times New Roman" w:cs="Times New Roman"/>
        </w:rPr>
        <w:t xml:space="preserve"> </w:t>
      </w:r>
      <w:proofErr w:type="spellStart"/>
      <w:r>
        <w:rPr>
          <w:rFonts w:ascii="Times New Roman" w:hAnsi="Times New Roman" w:cs="Times New Roman"/>
        </w:rPr>
        <w:t>kikubwa</w:t>
      </w:r>
      <w:proofErr w:type="spellEnd"/>
      <w:r>
        <w:rPr>
          <w:rFonts w:ascii="Times New Roman" w:hAnsi="Times New Roman" w:cs="Times New Roman"/>
        </w:rPr>
        <w:t xml:space="preserve">. </w:t>
      </w:r>
    </w:p>
    <w:p w14:paraId="14DB60A5" w14:textId="77777777" w:rsidR="0013723F" w:rsidRDefault="0013723F" w:rsidP="0013723F">
      <w:pPr>
        <w:pStyle w:val="ListParagraph"/>
        <w:numPr>
          <w:ilvl w:val="0"/>
          <w:numId w:val="4"/>
        </w:numPr>
        <w:spacing w:after="0"/>
        <w:contextualSpacing w:val="0"/>
        <w:rPr>
          <w:rFonts w:ascii="Times New Roman" w:hAnsi="Times New Roman" w:cs="Times New Roman"/>
        </w:rPr>
      </w:pPr>
      <w:proofErr w:type="spellStart"/>
      <w:r>
        <w:rPr>
          <w:rFonts w:ascii="Times New Roman" w:hAnsi="Times New Roman" w:cs="Times New Roman"/>
        </w:rPr>
        <w:t>Utapoteza</w:t>
      </w:r>
      <w:proofErr w:type="spellEnd"/>
      <w:r>
        <w:rPr>
          <w:rFonts w:ascii="Times New Roman" w:hAnsi="Times New Roman" w:cs="Times New Roman"/>
        </w:rPr>
        <w:t xml:space="preserve"> </w:t>
      </w:r>
      <w:proofErr w:type="spellStart"/>
      <w:r>
        <w:rPr>
          <w:rFonts w:ascii="Times New Roman" w:hAnsi="Times New Roman" w:cs="Times New Roman"/>
        </w:rPr>
        <w:t>muda</w:t>
      </w:r>
      <w:proofErr w:type="spellEnd"/>
      <w:r>
        <w:rPr>
          <w:rFonts w:ascii="Times New Roman" w:hAnsi="Times New Roman" w:cs="Times New Roman"/>
        </w:rPr>
        <w:t xml:space="preserve"> </w:t>
      </w:r>
      <w:proofErr w:type="spellStart"/>
      <w:r>
        <w:rPr>
          <w:rFonts w:ascii="Times New Roman" w:hAnsi="Times New Roman" w:cs="Times New Roman"/>
        </w:rPr>
        <w:t>kiasi</w:t>
      </w:r>
      <w:proofErr w:type="spellEnd"/>
      <w:r>
        <w:rPr>
          <w:rFonts w:ascii="Times New Roman" w:hAnsi="Times New Roman" w:cs="Times New Roman"/>
        </w:rPr>
        <w:t xml:space="preserve"> </w:t>
      </w:r>
      <w:proofErr w:type="spellStart"/>
      <w:proofErr w:type="gramStart"/>
      <w:r>
        <w:rPr>
          <w:rFonts w:ascii="Times New Roman" w:hAnsi="Times New Roman" w:cs="Times New Roman"/>
        </w:rPr>
        <w:t>kwa</w:t>
      </w:r>
      <w:proofErr w:type="spellEnd"/>
      <w:proofErr w:type="gramEnd"/>
      <w:r>
        <w:rPr>
          <w:rFonts w:ascii="Times New Roman" w:hAnsi="Times New Roman" w:cs="Times New Roman"/>
        </w:rPr>
        <w:t xml:space="preserve"> </w:t>
      </w:r>
      <w:proofErr w:type="spellStart"/>
      <w:r>
        <w:rPr>
          <w:rFonts w:ascii="Times New Roman" w:hAnsi="Times New Roman" w:cs="Times New Roman"/>
        </w:rPr>
        <w:t>kushiriki</w:t>
      </w:r>
      <w:proofErr w:type="spellEnd"/>
      <w:r>
        <w:rPr>
          <w:rFonts w:ascii="Times New Roman" w:hAnsi="Times New Roman" w:cs="Times New Roman"/>
        </w:rPr>
        <w:t xml:space="preserve"> </w:t>
      </w:r>
      <w:proofErr w:type="spellStart"/>
      <w:r>
        <w:rPr>
          <w:rFonts w:ascii="Times New Roman" w:hAnsi="Times New Roman" w:cs="Times New Roman"/>
        </w:rPr>
        <w:t>kwenye</w:t>
      </w:r>
      <w:proofErr w:type="spellEnd"/>
      <w:r>
        <w:rPr>
          <w:rFonts w:ascii="Times New Roman" w:hAnsi="Times New Roman" w:cs="Times New Roman"/>
        </w:rPr>
        <w:t xml:space="preserve"> </w:t>
      </w:r>
      <w:proofErr w:type="spellStart"/>
      <w:r>
        <w:rPr>
          <w:rFonts w:ascii="Times New Roman" w:hAnsi="Times New Roman" w:cs="Times New Roman"/>
        </w:rPr>
        <w:t>kitengo</w:t>
      </w:r>
      <w:proofErr w:type="spellEnd"/>
      <w:r>
        <w:rPr>
          <w:rFonts w:ascii="Times New Roman" w:hAnsi="Times New Roman" w:cs="Times New Roman"/>
        </w:rPr>
        <w:t xml:space="preserve"> </w:t>
      </w:r>
      <w:proofErr w:type="spellStart"/>
      <w:r>
        <w:rPr>
          <w:rFonts w:ascii="Times New Roman" w:hAnsi="Times New Roman" w:cs="Times New Roman"/>
        </w:rPr>
        <w:t>hiki</w:t>
      </w:r>
      <w:proofErr w:type="spellEnd"/>
      <w:r>
        <w:rPr>
          <w:rFonts w:ascii="Times New Roman" w:hAnsi="Times New Roman" w:cs="Times New Roman"/>
        </w:rPr>
        <w:t xml:space="preserve"> cha </w:t>
      </w:r>
      <w:proofErr w:type="spellStart"/>
      <w:r>
        <w:rPr>
          <w:rFonts w:ascii="Times New Roman" w:hAnsi="Times New Roman" w:cs="Times New Roman"/>
        </w:rPr>
        <w:t>utafiti</w:t>
      </w:r>
      <w:proofErr w:type="spellEnd"/>
      <w:r>
        <w:rPr>
          <w:rFonts w:ascii="Times New Roman" w:hAnsi="Times New Roman" w:cs="Times New Roman"/>
        </w:rPr>
        <w:t xml:space="preserve"> </w:t>
      </w:r>
      <w:proofErr w:type="spellStart"/>
      <w:r>
        <w:rPr>
          <w:rFonts w:ascii="Times New Roman" w:hAnsi="Times New Roman" w:cs="Times New Roman"/>
        </w:rPr>
        <w:t>ingawaje</w:t>
      </w:r>
      <w:proofErr w:type="spellEnd"/>
      <w:r>
        <w:rPr>
          <w:rFonts w:ascii="Times New Roman" w:hAnsi="Times New Roman" w:cs="Times New Roman"/>
        </w:rPr>
        <w:t xml:space="preserve"> uko huru </w:t>
      </w:r>
      <w:proofErr w:type="spellStart"/>
      <w:r>
        <w:rPr>
          <w:rFonts w:ascii="Times New Roman" w:hAnsi="Times New Roman" w:cs="Times New Roman"/>
        </w:rPr>
        <w:t>kutamatisha</w:t>
      </w:r>
      <w:proofErr w:type="spellEnd"/>
      <w:r>
        <w:rPr>
          <w:rFonts w:ascii="Times New Roman" w:hAnsi="Times New Roman" w:cs="Times New Roman"/>
        </w:rPr>
        <w:t xml:space="preserve"> </w:t>
      </w:r>
      <w:proofErr w:type="spellStart"/>
      <w:r>
        <w:rPr>
          <w:rFonts w:ascii="Times New Roman" w:hAnsi="Times New Roman" w:cs="Times New Roman"/>
        </w:rPr>
        <w:t>kushiriki</w:t>
      </w:r>
      <w:proofErr w:type="spellEnd"/>
      <w:r>
        <w:rPr>
          <w:rFonts w:ascii="Times New Roman" w:hAnsi="Times New Roman" w:cs="Times New Roman"/>
        </w:rPr>
        <w:t xml:space="preserve"> kwako wakati </w:t>
      </w:r>
      <w:proofErr w:type="spellStart"/>
      <w:r>
        <w:rPr>
          <w:rFonts w:ascii="Times New Roman" w:hAnsi="Times New Roman" w:cs="Times New Roman"/>
        </w:rPr>
        <w:t>wowote</w:t>
      </w:r>
      <w:proofErr w:type="spellEnd"/>
      <w:r w:rsidRPr="00B161D2">
        <w:rPr>
          <w:rFonts w:ascii="Times New Roman" w:hAnsi="Times New Roman" w:cs="Times New Roman"/>
        </w:rPr>
        <w:t>.</w:t>
      </w:r>
    </w:p>
    <w:p w14:paraId="3F174660" w14:textId="77777777" w:rsidR="0013723F" w:rsidRPr="009345F1" w:rsidRDefault="0013723F" w:rsidP="0013723F">
      <w:pPr>
        <w:spacing w:after="0"/>
        <w:rPr>
          <w:rFonts w:ascii="Times New Roman" w:hAnsi="Times New Roman" w:cs="Times New Roman"/>
        </w:rPr>
      </w:pPr>
    </w:p>
    <w:p w14:paraId="7AF39FB2" w14:textId="77777777" w:rsidR="0013723F" w:rsidRPr="00F5744A" w:rsidRDefault="0013723F" w:rsidP="0013723F">
      <w:pPr>
        <w:spacing w:after="0"/>
        <w:rPr>
          <w:rFonts w:ascii="Times New Roman" w:hAnsi="Times New Roman" w:cs="Times New Roman"/>
          <w:b/>
        </w:rPr>
      </w:pPr>
      <w:proofErr w:type="spellStart"/>
      <w:r w:rsidRPr="00F5744A">
        <w:rPr>
          <w:rFonts w:ascii="Times New Roman" w:hAnsi="Times New Roman" w:cs="Times New Roman"/>
          <w:b/>
        </w:rPr>
        <w:t>Usiri</w:t>
      </w:r>
      <w:proofErr w:type="spellEnd"/>
    </w:p>
    <w:p w14:paraId="6F427329" w14:textId="77777777" w:rsidR="0013723F" w:rsidRDefault="0013723F" w:rsidP="0013723F">
      <w:pPr>
        <w:numPr>
          <w:ilvl w:val="0"/>
          <w:numId w:val="6"/>
        </w:numPr>
        <w:tabs>
          <w:tab w:val="left" w:pos="1980"/>
        </w:tabs>
        <w:spacing w:after="0" w:line="240" w:lineRule="auto"/>
        <w:rPr>
          <w:rFonts w:ascii="Times New Roman" w:hAnsi="Times New Roman" w:cs="Times New Roman"/>
        </w:rPr>
      </w:pPr>
      <w:proofErr w:type="spellStart"/>
      <w:r>
        <w:rPr>
          <w:rFonts w:ascii="Times New Roman" w:hAnsi="Times New Roman" w:cs="Times New Roman"/>
          <w:b/>
        </w:rPr>
        <w:t>Kukeukwa</w:t>
      </w:r>
      <w:proofErr w:type="spellEnd"/>
      <w:r>
        <w:rPr>
          <w:rFonts w:ascii="Times New Roman" w:hAnsi="Times New Roman" w:cs="Times New Roman"/>
          <w:b/>
        </w:rPr>
        <w:t xml:space="preserve"> </w:t>
      </w:r>
      <w:proofErr w:type="spellStart"/>
      <w:r>
        <w:rPr>
          <w:rFonts w:ascii="Times New Roman" w:hAnsi="Times New Roman" w:cs="Times New Roman"/>
          <w:b/>
        </w:rPr>
        <w:t>kwa</w:t>
      </w:r>
      <w:proofErr w:type="spellEnd"/>
      <w:r>
        <w:rPr>
          <w:rFonts w:ascii="Times New Roman" w:hAnsi="Times New Roman" w:cs="Times New Roman"/>
          <w:b/>
        </w:rPr>
        <w:t xml:space="preserve"> </w:t>
      </w:r>
      <w:proofErr w:type="spellStart"/>
      <w:r>
        <w:rPr>
          <w:rFonts w:ascii="Times New Roman" w:hAnsi="Times New Roman" w:cs="Times New Roman"/>
          <w:b/>
        </w:rPr>
        <w:t>usiri</w:t>
      </w:r>
      <w:proofErr w:type="spellEnd"/>
      <w:r w:rsidRPr="00B161D2">
        <w:rPr>
          <w:rFonts w:ascii="Times New Roman" w:hAnsi="Times New Roman" w:cs="Times New Roman"/>
        </w:rPr>
        <w:t xml:space="preserve">: </w:t>
      </w:r>
      <w:r>
        <w:rPr>
          <w:rFonts w:ascii="Times New Roman" w:hAnsi="Times New Roman" w:cs="Times New Roman"/>
        </w:rPr>
        <w:t xml:space="preserve">Kama </w:t>
      </w:r>
      <w:proofErr w:type="spellStart"/>
      <w:r>
        <w:rPr>
          <w:rFonts w:ascii="Times New Roman" w:hAnsi="Times New Roman" w:cs="Times New Roman"/>
        </w:rPr>
        <w:t>utafiti</w:t>
      </w:r>
      <w:proofErr w:type="spellEnd"/>
      <w:r>
        <w:rPr>
          <w:rFonts w:ascii="Times New Roman" w:hAnsi="Times New Roman" w:cs="Times New Roman"/>
        </w:rPr>
        <w:t xml:space="preserve"> mwingine </w:t>
      </w:r>
      <w:proofErr w:type="spellStart"/>
      <w:r>
        <w:rPr>
          <w:rFonts w:ascii="Times New Roman" w:hAnsi="Times New Roman" w:cs="Times New Roman"/>
        </w:rPr>
        <w:t>wowote</w:t>
      </w:r>
      <w:proofErr w:type="spellEnd"/>
      <w:r>
        <w:rPr>
          <w:rFonts w:ascii="Times New Roman" w:hAnsi="Times New Roman" w:cs="Times New Roman"/>
        </w:rPr>
        <w:t xml:space="preserve">, kuna </w:t>
      </w:r>
      <w:proofErr w:type="spellStart"/>
      <w:r>
        <w:rPr>
          <w:rFonts w:ascii="Times New Roman" w:hAnsi="Times New Roman" w:cs="Times New Roman"/>
        </w:rPr>
        <w:t>uwezekano</w:t>
      </w:r>
      <w:proofErr w:type="spellEnd"/>
      <w:r>
        <w:rPr>
          <w:rFonts w:ascii="Times New Roman" w:hAnsi="Times New Roman" w:cs="Times New Roman"/>
        </w:rPr>
        <w:t xml:space="preserve"> kuwa </w:t>
      </w:r>
      <w:proofErr w:type="spellStart"/>
      <w:r>
        <w:rPr>
          <w:rFonts w:ascii="Times New Roman" w:hAnsi="Times New Roman" w:cs="Times New Roman"/>
        </w:rPr>
        <w:t>usiri</w:t>
      </w:r>
      <w:proofErr w:type="spellEnd"/>
      <w:r>
        <w:rPr>
          <w:rFonts w:ascii="Times New Roman" w:hAnsi="Times New Roman" w:cs="Times New Roman"/>
        </w:rPr>
        <w:t xml:space="preserve"> </w:t>
      </w:r>
      <w:proofErr w:type="spellStart"/>
      <w:r>
        <w:rPr>
          <w:rFonts w:ascii="Times New Roman" w:hAnsi="Times New Roman" w:cs="Times New Roman"/>
        </w:rPr>
        <w:t>huenda</w:t>
      </w:r>
      <w:proofErr w:type="spellEnd"/>
      <w:r>
        <w:rPr>
          <w:rFonts w:ascii="Times New Roman" w:hAnsi="Times New Roman" w:cs="Times New Roman"/>
        </w:rPr>
        <w:t xml:space="preserve"> </w:t>
      </w:r>
      <w:proofErr w:type="spellStart"/>
      <w:r>
        <w:rPr>
          <w:rFonts w:ascii="Times New Roman" w:hAnsi="Times New Roman" w:cs="Times New Roman"/>
        </w:rPr>
        <w:t>unaweza</w:t>
      </w:r>
      <w:proofErr w:type="spellEnd"/>
      <w:r>
        <w:rPr>
          <w:rFonts w:ascii="Times New Roman" w:hAnsi="Times New Roman" w:cs="Times New Roman"/>
        </w:rPr>
        <w:t xml:space="preserve"> </w:t>
      </w:r>
      <w:proofErr w:type="spellStart"/>
      <w:r>
        <w:rPr>
          <w:rFonts w:ascii="Times New Roman" w:hAnsi="Times New Roman" w:cs="Times New Roman"/>
        </w:rPr>
        <w:t>kuathirika</w:t>
      </w:r>
      <w:proofErr w:type="spellEnd"/>
      <w:r>
        <w:rPr>
          <w:rFonts w:ascii="Times New Roman" w:hAnsi="Times New Roman" w:cs="Times New Roman"/>
        </w:rPr>
        <w:t xml:space="preserve">; </w:t>
      </w:r>
      <w:proofErr w:type="spellStart"/>
      <w:r>
        <w:rPr>
          <w:rFonts w:ascii="Times New Roman" w:hAnsi="Times New Roman" w:cs="Times New Roman"/>
        </w:rPr>
        <w:t>lakini</w:t>
      </w:r>
      <w:proofErr w:type="spellEnd"/>
      <w:r>
        <w:rPr>
          <w:rFonts w:ascii="Times New Roman" w:hAnsi="Times New Roman" w:cs="Times New Roman"/>
        </w:rPr>
        <w:t xml:space="preserve">, </w:t>
      </w:r>
      <w:proofErr w:type="spellStart"/>
      <w:r>
        <w:rPr>
          <w:rFonts w:ascii="Times New Roman" w:hAnsi="Times New Roman" w:cs="Times New Roman"/>
        </w:rPr>
        <w:t>tunachukua</w:t>
      </w:r>
      <w:proofErr w:type="spellEnd"/>
      <w:r>
        <w:rPr>
          <w:rFonts w:ascii="Times New Roman" w:hAnsi="Times New Roman" w:cs="Times New Roman"/>
        </w:rPr>
        <w:t xml:space="preserve"> </w:t>
      </w:r>
      <w:proofErr w:type="spellStart"/>
      <w:r>
        <w:rPr>
          <w:rFonts w:ascii="Times New Roman" w:hAnsi="Times New Roman" w:cs="Times New Roman"/>
        </w:rPr>
        <w:t>hatua</w:t>
      </w:r>
      <w:proofErr w:type="spellEnd"/>
      <w:r>
        <w:rPr>
          <w:rFonts w:ascii="Times New Roman" w:hAnsi="Times New Roman" w:cs="Times New Roman"/>
        </w:rPr>
        <w:t xml:space="preserve"> ili </w:t>
      </w:r>
      <w:proofErr w:type="spellStart"/>
      <w:r>
        <w:rPr>
          <w:rFonts w:ascii="Times New Roman" w:hAnsi="Times New Roman" w:cs="Times New Roman"/>
        </w:rPr>
        <w:t>kupunguza</w:t>
      </w:r>
      <w:proofErr w:type="spellEnd"/>
      <w:r>
        <w:rPr>
          <w:rFonts w:ascii="Times New Roman" w:hAnsi="Times New Roman" w:cs="Times New Roman"/>
        </w:rPr>
        <w:t xml:space="preserve"> </w:t>
      </w:r>
      <w:proofErr w:type="spellStart"/>
      <w:r>
        <w:rPr>
          <w:rFonts w:ascii="Times New Roman" w:hAnsi="Times New Roman" w:cs="Times New Roman"/>
        </w:rPr>
        <w:t>athari</w:t>
      </w:r>
      <w:proofErr w:type="spellEnd"/>
      <w:r>
        <w:rPr>
          <w:rFonts w:ascii="Times New Roman" w:hAnsi="Times New Roman" w:cs="Times New Roman"/>
        </w:rPr>
        <w:t xml:space="preserve"> </w:t>
      </w:r>
      <w:proofErr w:type="spellStart"/>
      <w:r>
        <w:rPr>
          <w:rFonts w:ascii="Times New Roman" w:hAnsi="Times New Roman" w:cs="Times New Roman"/>
        </w:rPr>
        <w:t>hii</w:t>
      </w:r>
      <w:proofErr w:type="spellEnd"/>
    </w:p>
    <w:p w14:paraId="6348E3B4" w14:textId="77777777" w:rsidR="0013723F" w:rsidRDefault="0013723F" w:rsidP="0013723F">
      <w:pPr>
        <w:numPr>
          <w:ilvl w:val="0"/>
          <w:numId w:val="6"/>
        </w:numPr>
        <w:tabs>
          <w:tab w:val="left" w:pos="1980"/>
        </w:tabs>
        <w:spacing w:after="0" w:line="240" w:lineRule="auto"/>
        <w:rPr>
          <w:rFonts w:ascii="Times New Roman" w:hAnsi="Times New Roman" w:cs="Times New Roman"/>
        </w:rPr>
      </w:pPr>
      <w:proofErr w:type="spellStart"/>
      <w:r>
        <w:rPr>
          <w:rFonts w:ascii="Times New Roman" w:hAnsi="Times New Roman" w:cs="Times New Roman"/>
        </w:rPr>
        <w:t>Nakala</w:t>
      </w:r>
      <w:proofErr w:type="spellEnd"/>
      <w:r>
        <w:rPr>
          <w:rFonts w:ascii="Times New Roman" w:hAnsi="Times New Roman" w:cs="Times New Roman"/>
        </w:rPr>
        <w:t xml:space="preserve"> zako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kitafiti</w:t>
      </w:r>
      <w:proofErr w:type="spellEnd"/>
      <w:r>
        <w:rPr>
          <w:rFonts w:ascii="Times New Roman" w:hAnsi="Times New Roman" w:cs="Times New Roman"/>
        </w:rPr>
        <w:t xml:space="preserve"> </w:t>
      </w:r>
      <w:proofErr w:type="spellStart"/>
      <w:r>
        <w:rPr>
          <w:rFonts w:ascii="Times New Roman" w:hAnsi="Times New Roman" w:cs="Times New Roman"/>
        </w:rPr>
        <w:t>zitashughulikiwa</w:t>
      </w:r>
      <w:proofErr w:type="spellEnd"/>
      <w:r>
        <w:rPr>
          <w:rFonts w:ascii="Times New Roman" w:hAnsi="Times New Roman" w:cs="Times New Roman"/>
        </w:rPr>
        <w:t xml:space="preserve"> </w:t>
      </w:r>
      <w:proofErr w:type="spellStart"/>
      <w:proofErr w:type="gramStart"/>
      <w:r>
        <w:rPr>
          <w:rFonts w:ascii="Times New Roman" w:hAnsi="Times New Roman" w:cs="Times New Roman"/>
        </w:rPr>
        <w:t>kwa</w:t>
      </w:r>
      <w:proofErr w:type="spellEnd"/>
      <w:proofErr w:type="gramEnd"/>
      <w:r>
        <w:rPr>
          <w:rFonts w:ascii="Times New Roman" w:hAnsi="Times New Roman" w:cs="Times New Roman"/>
        </w:rPr>
        <w:t xml:space="preserve"> </w:t>
      </w:r>
      <w:proofErr w:type="spellStart"/>
      <w:r>
        <w:rPr>
          <w:rFonts w:ascii="Times New Roman" w:hAnsi="Times New Roman" w:cs="Times New Roman"/>
        </w:rPr>
        <w:t>usiri</w:t>
      </w:r>
      <w:proofErr w:type="spellEnd"/>
      <w:r>
        <w:rPr>
          <w:rFonts w:ascii="Times New Roman" w:hAnsi="Times New Roman" w:cs="Times New Roman"/>
        </w:rPr>
        <w:t xml:space="preserve"> </w:t>
      </w:r>
      <w:proofErr w:type="spellStart"/>
      <w:r>
        <w:rPr>
          <w:rFonts w:ascii="Times New Roman" w:hAnsi="Times New Roman" w:cs="Times New Roman"/>
        </w:rPr>
        <w:t>mkubwa</w:t>
      </w:r>
      <w:proofErr w:type="spellEnd"/>
      <w:r>
        <w:rPr>
          <w:rFonts w:ascii="Times New Roman" w:hAnsi="Times New Roman" w:cs="Times New Roman"/>
        </w:rPr>
        <w:t xml:space="preserve">. </w:t>
      </w:r>
      <w:proofErr w:type="spellStart"/>
      <w:r>
        <w:rPr>
          <w:rFonts w:ascii="Times New Roman" w:hAnsi="Times New Roman" w:cs="Times New Roman"/>
        </w:rPr>
        <w:t>Ikiwa</w:t>
      </w:r>
      <w:proofErr w:type="spellEnd"/>
      <w:r>
        <w:rPr>
          <w:rFonts w:ascii="Times New Roman" w:hAnsi="Times New Roman" w:cs="Times New Roman"/>
        </w:rPr>
        <w:t xml:space="preserve"> </w:t>
      </w:r>
      <w:proofErr w:type="spellStart"/>
      <w:r>
        <w:rPr>
          <w:rFonts w:ascii="Times New Roman" w:hAnsi="Times New Roman" w:cs="Times New Roman"/>
        </w:rPr>
        <w:t>matokeo</w:t>
      </w:r>
      <w:proofErr w:type="spellEnd"/>
      <w:r>
        <w:rPr>
          <w:rFonts w:ascii="Times New Roman" w:hAnsi="Times New Roman" w:cs="Times New Roman"/>
        </w:rPr>
        <w:t xml:space="preserve"> </w:t>
      </w:r>
      <w:proofErr w:type="spellStart"/>
      <w:r>
        <w:rPr>
          <w:rFonts w:ascii="Times New Roman" w:hAnsi="Times New Roman" w:cs="Times New Roman"/>
        </w:rPr>
        <w:t>ya</w:t>
      </w:r>
      <w:proofErr w:type="spellEnd"/>
      <w:r>
        <w:rPr>
          <w:rFonts w:ascii="Times New Roman" w:hAnsi="Times New Roman" w:cs="Times New Roman"/>
        </w:rPr>
        <w:t xml:space="preserve"> </w:t>
      </w:r>
      <w:proofErr w:type="spellStart"/>
      <w:r>
        <w:rPr>
          <w:rFonts w:ascii="Times New Roman" w:hAnsi="Times New Roman" w:cs="Times New Roman"/>
        </w:rPr>
        <w:t>utafiti</w:t>
      </w:r>
      <w:proofErr w:type="spellEnd"/>
      <w:r>
        <w:rPr>
          <w:rFonts w:ascii="Times New Roman" w:hAnsi="Times New Roman" w:cs="Times New Roman"/>
        </w:rPr>
        <w:t xml:space="preserve"> </w:t>
      </w:r>
      <w:proofErr w:type="spellStart"/>
      <w:r>
        <w:rPr>
          <w:rFonts w:ascii="Times New Roman" w:hAnsi="Times New Roman" w:cs="Times New Roman"/>
        </w:rPr>
        <w:t>huu</w:t>
      </w:r>
      <w:proofErr w:type="spellEnd"/>
      <w:r>
        <w:rPr>
          <w:rFonts w:ascii="Times New Roman" w:hAnsi="Times New Roman" w:cs="Times New Roman"/>
        </w:rPr>
        <w:t xml:space="preserve"> </w:t>
      </w:r>
      <w:proofErr w:type="spellStart"/>
      <w:r>
        <w:rPr>
          <w:rFonts w:ascii="Times New Roman" w:hAnsi="Times New Roman" w:cs="Times New Roman"/>
        </w:rPr>
        <w:t>yatachapishwa</w:t>
      </w:r>
      <w:proofErr w:type="spellEnd"/>
      <w:r>
        <w:rPr>
          <w:rFonts w:ascii="Times New Roman" w:hAnsi="Times New Roman" w:cs="Times New Roman"/>
        </w:rPr>
        <w:t xml:space="preserve"> au </w:t>
      </w:r>
      <w:proofErr w:type="spellStart"/>
      <w:r>
        <w:rPr>
          <w:rFonts w:ascii="Times New Roman" w:hAnsi="Times New Roman" w:cs="Times New Roman"/>
        </w:rPr>
        <w:t>kuwakilishwa</w:t>
      </w:r>
      <w:proofErr w:type="spellEnd"/>
      <w:r>
        <w:rPr>
          <w:rFonts w:ascii="Times New Roman" w:hAnsi="Times New Roman" w:cs="Times New Roman"/>
        </w:rPr>
        <w:t xml:space="preserve">, </w:t>
      </w:r>
      <w:proofErr w:type="spellStart"/>
      <w:r>
        <w:rPr>
          <w:rFonts w:ascii="Times New Roman" w:hAnsi="Times New Roman" w:cs="Times New Roman"/>
        </w:rPr>
        <w:t>majina</w:t>
      </w:r>
      <w:proofErr w:type="spellEnd"/>
      <w:r>
        <w:rPr>
          <w:rFonts w:ascii="Times New Roman" w:hAnsi="Times New Roman" w:cs="Times New Roman"/>
        </w:rPr>
        <w:t xml:space="preserve"> </w:t>
      </w:r>
      <w:proofErr w:type="spellStart"/>
      <w:r>
        <w:rPr>
          <w:rFonts w:ascii="Times New Roman" w:hAnsi="Times New Roman" w:cs="Times New Roman"/>
        </w:rPr>
        <w:t>ya</w:t>
      </w:r>
      <w:proofErr w:type="spellEnd"/>
      <w:r>
        <w:rPr>
          <w:rFonts w:ascii="Times New Roman" w:hAnsi="Times New Roman" w:cs="Times New Roman"/>
        </w:rPr>
        <w:t xml:space="preserve"> </w:t>
      </w:r>
      <w:proofErr w:type="spellStart"/>
      <w:r>
        <w:rPr>
          <w:rFonts w:ascii="Times New Roman" w:hAnsi="Times New Roman" w:cs="Times New Roman"/>
        </w:rPr>
        <w:t>watu</w:t>
      </w:r>
      <w:proofErr w:type="spellEnd"/>
      <w:r>
        <w:rPr>
          <w:rFonts w:ascii="Times New Roman" w:hAnsi="Times New Roman" w:cs="Times New Roman"/>
        </w:rPr>
        <w:t xml:space="preserve"> </w:t>
      </w:r>
      <w:proofErr w:type="gramStart"/>
      <w:r>
        <w:rPr>
          <w:rFonts w:ascii="Times New Roman" w:hAnsi="Times New Roman" w:cs="Times New Roman"/>
        </w:rPr>
        <w:t>na</w:t>
      </w:r>
      <w:proofErr w:type="gramEnd"/>
      <w:r>
        <w:rPr>
          <w:rFonts w:ascii="Times New Roman" w:hAnsi="Times New Roman" w:cs="Times New Roman"/>
        </w:rPr>
        <w:t xml:space="preserve"> </w:t>
      </w:r>
      <w:proofErr w:type="spellStart"/>
      <w:r>
        <w:rPr>
          <w:rFonts w:ascii="Times New Roman" w:hAnsi="Times New Roman" w:cs="Times New Roman"/>
        </w:rPr>
        <w:t>habari</w:t>
      </w:r>
      <w:proofErr w:type="spellEnd"/>
      <w:r>
        <w:rPr>
          <w:rFonts w:ascii="Times New Roman" w:hAnsi="Times New Roman" w:cs="Times New Roman"/>
        </w:rPr>
        <w:t xml:space="preserve"> nyingine </w:t>
      </w:r>
      <w:proofErr w:type="spellStart"/>
      <w:r>
        <w:rPr>
          <w:rFonts w:ascii="Times New Roman" w:hAnsi="Times New Roman" w:cs="Times New Roman"/>
        </w:rPr>
        <w:t>zinazowatambulisha</w:t>
      </w:r>
      <w:proofErr w:type="spellEnd"/>
      <w:r>
        <w:rPr>
          <w:rFonts w:ascii="Times New Roman" w:hAnsi="Times New Roman" w:cs="Times New Roman"/>
        </w:rPr>
        <w:t xml:space="preserve"> </w:t>
      </w:r>
      <w:proofErr w:type="spellStart"/>
      <w:r>
        <w:rPr>
          <w:rFonts w:ascii="Times New Roman" w:hAnsi="Times New Roman" w:cs="Times New Roman"/>
        </w:rPr>
        <w:t>hazitatumiwa</w:t>
      </w:r>
      <w:proofErr w:type="spellEnd"/>
      <w:r>
        <w:rPr>
          <w:rFonts w:ascii="Times New Roman" w:hAnsi="Times New Roman" w:cs="Times New Roman"/>
        </w:rPr>
        <w:t>.</w:t>
      </w:r>
    </w:p>
    <w:p w14:paraId="7E545B4F" w14:textId="77777777" w:rsidR="0013723F" w:rsidRDefault="0013723F" w:rsidP="0013723F">
      <w:pPr>
        <w:pStyle w:val="ListParagraph"/>
        <w:numPr>
          <w:ilvl w:val="0"/>
          <w:numId w:val="5"/>
        </w:numPr>
        <w:spacing w:after="0"/>
        <w:contextualSpacing w:val="0"/>
        <w:rPr>
          <w:rFonts w:ascii="Times New Roman" w:hAnsi="Times New Roman" w:cs="Times New Roman"/>
        </w:rPr>
      </w:pPr>
      <w:r>
        <w:rPr>
          <w:rFonts w:ascii="Times New Roman" w:hAnsi="Times New Roman" w:cs="Times New Roman"/>
        </w:rPr>
        <w:t xml:space="preserve">Ili </w:t>
      </w:r>
      <w:proofErr w:type="spellStart"/>
      <w:r>
        <w:rPr>
          <w:rFonts w:ascii="Times New Roman" w:hAnsi="Times New Roman" w:cs="Times New Roman"/>
        </w:rPr>
        <w:t>kupunguza</w:t>
      </w:r>
      <w:proofErr w:type="spellEnd"/>
      <w:r>
        <w:rPr>
          <w:rFonts w:ascii="Times New Roman" w:hAnsi="Times New Roman" w:cs="Times New Roman"/>
        </w:rPr>
        <w:t xml:space="preserve"> </w:t>
      </w:r>
      <w:proofErr w:type="spellStart"/>
      <w:r>
        <w:rPr>
          <w:rFonts w:ascii="Times New Roman" w:hAnsi="Times New Roman" w:cs="Times New Roman"/>
        </w:rPr>
        <w:t>athari</w:t>
      </w:r>
      <w:proofErr w:type="spellEnd"/>
      <w:r>
        <w:rPr>
          <w:rFonts w:ascii="Times New Roman" w:hAnsi="Times New Roman" w:cs="Times New Roman"/>
        </w:rPr>
        <w:t xml:space="preserve">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usiri</w:t>
      </w:r>
      <w:proofErr w:type="spellEnd"/>
      <w:r>
        <w:rPr>
          <w:rFonts w:ascii="Times New Roman" w:hAnsi="Times New Roman" w:cs="Times New Roman"/>
        </w:rPr>
        <w:t xml:space="preserve"> </w:t>
      </w:r>
      <w:proofErr w:type="spellStart"/>
      <w:r>
        <w:rPr>
          <w:rFonts w:ascii="Times New Roman" w:hAnsi="Times New Roman" w:cs="Times New Roman"/>
        </w:rPr>
        <w:t>kukeukwa</w:t>
      </w:r>
      <w:proofErr w:type="spellEnd"/>
      <w:r>
        <w:rPr>
          <w:rFonts w:ascii="Times New Roman" w:hAnsi="Times New Roman" w:cs="Times New Roman"/>
        </w:rPr>
        <w:t xml:space="preserve">, itakuwa tu </w:t>
      </w:r>
      <w:proofErr w:type="spellStart"/>
      <w:proofErr w:type="gramStart"/>
      <w:r>
        <w:rPr>
          <w:rFonts w:ascii="Times New Roman" w:hAnsi="Times New Roman" w:cs="Times New Roman"/>
        </w:rPr>
        <w:t>ni</w:t>
      </w:r>
      <w:proofErr w:type="spellEnd"/>
      <w:proofErr w:type="gramEnd"/>
      <w:r>
        <w:rPr>
          <w:rFonts w:ascii="Times New Roman" w:hAnsi="Times New Roman" w:cs="Times New Roman"/>
        </w:rPr>
        <w:t xml:space="preserve"> </w:t>
      </w:r>
      <w:proofErr w:type="spellStart"/>
      <w:r>
        <w:rPr>
          <w:rFonts w:ascii="Times New Roman" w:hAnsi="Times New Roman" w:cs="Times New Roman"/>
        </w:rPr>
        <w:t>watafiti</w:t>
      </w:r>
      <w:proofErr w:type="spellEnd"/>
      <w:r>
        <w:rPr>
          <w:rFonts w:ascii="Times New Roman" w:hAnsi="Times New Roman" w:cs="Times New Roman"/>
        </w:rPr>
        <w:t xml:space="preserve"> na </w:t>
      </w:r>
      <w:proofErr w:type="spellStart"/>
      <w:r>
        <w:rPr>
          <w:rFonts w:ascii="Times New Roman" w:hAnsi="Times New Roman" w:cs="Times New Roman"/>
        </w:rPr>
        <w:t>wafanyi</w:t>
      </w:r>
      <w:proofErr w:type="spellEnd"/>
      <w:r>
        <w:rPr>
          <w:rFonts w:ascii="Times New Roman" w:hAnsi="Times New Roman" w:cs="Times New Roman"/>
        </w:rPr>
        <w:t xml:space="preserve"> </w:t>
      </w:r>
      <w:proofErr w:type="spellStart"/>
      <w:r>
        <w:rPr>
          <w:rFonts w:ascii="Times New Roman" w:hAnsi="Times New Roman" w:cs="Times New Roman"/>
        </w:rPr>
        <w:t>kazi</w:t>
      </w:r>
      <w:proofErr w:type="spellEnd"/>
      <w:r>
        <w:rPr>
          <w:rFonts w:ascii="Times New Roman" w:hAnsi="Times New Roman" w:cs="Times New Roman"/>
        </w:rPr>
        <w:t xml:space="preserve"> </w:t>
      </w:r>
      <w:proofErr w:type="spellStart"/>
      <w:r>
        <w:rPr>
          <w:rFonts w:ascii="Times New Roman" w:hAnsi="Times New Roman" w:cs="Times New Roman"/>
        </w:rPr>
        <w:t>wachahe</w:t>
      </w:r>
      <w:proofErr w:type="spellEnd"/>
      <w:r>
        <w:rPr>
          <w:rFonts w:ascii="Times New Roman" w:hAnsi="Times New Roman" w:cs="Times New Roman"/>
        </w:rPr>
        <w:t xml:space="preserve"> </w:t>
      </w:r>
      <w:proofErr w:type="spellStart"/>
      <w:r>
        <w:rPr>
          <w:rFonts w:ascii="Times New Roman" w:hAnsi="Times New Roman" w:cs="Times New Roman"/>
        </w:rPr>
        <w:t>wa</w:t>
      </w:r>
      <w:proofErr w:type="spellEnd"/>
      <w:r>
        <w:rPr>
          <w:rFonts w:ascii="Times New Roman" w:hAnsi="Times New Roman" w:cs="Times New Roman"/>
        </w:rPr>
        <w:t xml:space="preserve"> IPA </w:t>
      </w:r>
      <w:proofErr w:type="spellStart"/>
      <w:r>
        <w:rPr>
          <w:rFonts w:ascii="Times New Roman" w:hAnsi="Times New Roman" w:cs="Times New Roman"/>
        </w:rPr>
        <w:t>ambao</w:t>
      </w:r>
      <w:proofErr w:type="spellEnd"/>
      <w:r>
        <w:rPr>
          <w:rFonts w:ascii="Times New Roman" w:hAnsi="Times New Roman" w:cs="Times New Roman"/>
        </w:rPr>
        <w:t xml:space="preserve"> </w:t>
      </w:r>
      <w:proofErr w:type="spellStart"/>
      <w:r>
        <w:rPr>
          <w:rFonts w:ascii="Times New Roman" w:hAnsi="Times New Roman" w:cs="Times New Roman"/>
        </w:rPr>
        <w:t>wataweza</w:t>
      </w:r>
      <w:proofErr w:type="spellEnd"/>
      <w:r>
        <w:rPr>
          <w:rFonts w:ascii="Times New Roman" w:hAnsi="Times New Roman" w:cs="Times New Roman"/>
        </w:rPr>
        <w:t xml:space="preserve"> </w:t>
      </w:r>
      <w:proofErr w:type="spellStart"/>
      <w:r>
        <w:rPr>
          <w:rFonts w:ascii="Times New Roman" w:hAnsi="Times New Roman" w:cs="Times New Roman"/>
        </w:rPr>
        <w:t>kufikia</w:t>
      </w:r>
      <w:proofErr w:type="spellEnd"/>
      <w:r>
        <w:rPr>
          <w:rFonts w:ascii="Times New Roman" w:hAnsi="Times New Roman" w:cs="Times New Roman"/>
        </w:rPr>
        <w:t xml:space="preserve"> </w:t>
      </w:r>
      <w:proofErr w:type="spellStart"/>
      <w:r>
        <w:rPr>
          <w:rFonts w:ascii="Times New Roman" w:hAnsi="Times New Roman" w:cs="Times New Roman"/>
        </w:rPr>
        <w:t>rekodi</w:t>
      </w:r>
      <w:proofErr w:type="spellEnd"/>
      <w:r>
        <w:rPr>
          <w:rFonts w:ascii="Times New Roman" w:hAnsi="Times New Roman" w:cs="Times New Roman"/>
        </w:rPr>
        <w:t xml:space="preserve">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utatfiti</w:t>
      </w:r>
      <w:proofErr w:type="spellEnd"/>
      <w:r>
        <w:rPr>
          <w:rFonts w:ascii="Times New Roman" w:hAnsi="Times New Roman" w:cs="Times New Roman"/>
        </w:rPr>
        <w:t xml:space="preserve">. </w:t>
      </w:r>
      <w:proofErr w:type="spellStart"/>
      <w:r>
        <w:rPr>
          <w:rFonts w:ascii="Times New Roman" w:hAnsi="Times New Roman" w:cs="Times New Roman"/>
        </w:rPr>
        <w:t>Nakala</w:t>
      </w:r>
      <w:proofErr w:type="spellEnd"/>
      <w:r>
        <w:rPr>
          <w:rFonts w:ascii="Times New Roman" w:hAnsi="Times New Roman" w:cs="Times New Roman"/>
        </w:rPr>
        <w:t xml:space="preserve"> </w:t>
      </w:r>
      <w:proofErr w:type="spellStart"/>
      <w:r>
        <w:rPr>
          <w:rFonts w:ascii="Times New Roman" w:hAnsi="Times New Roman" w:cs="Times New Roman"/>
        </w:rPr>
        <w:t>yeyote</w:t>
      </w:r>
      <w:proofErr w:type="spellEnd"/>
      <w:r>
        <w:rPr>
          <w:rFonts w:ascii="Times New Roman" w:hAnsi="Times New Roman" w:cs="Times New Roman"/>
        </w:rPr>
        <w:t xml:space="preserve"> </w:t>
      </w:r>
      <w:proofErr w:type="spellStart"/>
      <w:r>
        <w:rPr>
          <w:rFonts w:ascii="Times New Roman" w:hAnsi="Times New Roman" w:cs="Times New Roman"/>
        </w:rPr>
        <w:t>inayokutambulisha</w:t>
      </w:r>
      <w:proofErr w:type="spellEnd"/>
      <w:r>
        <w:rPr>
          <w:rFonts w:ascii="Times New Roman" w:hAnsi="Times New Roman" w:cs="Times New Roman"/>
        </w:rPr>
        <w:t xml:space="preserve"> </w:t>
      </w:r>
      <w:proofErr w:type="spellStart"/>
      <w:r>
        <w:rPr>
          <w:rFonts w:ascii="Times New Roman" w:hAnsi="Times New Roman" w:cs="Times New Roman"/>
        </w:rPr>
        <w:t>itawekwa</w:t>
      </w:r>
      <w:proofErr w:type="spellEnd"/>
      <w:r>
        <w:rPr>
          <w:rFonts w:ascii="Times New Roman" w:hAnsi="Times New Roman" w:cs="Times New Roman"/>
        </w:rPr>
        <w:t xml:space="preserve"> kando </w:t>
      </w:r>
      <w:proofErr w:type="gramStart"/>
      <w:r>
        <w:rPr>
          <w:rFonts w:ascii="Times New Roman" w:hAnsi="Times New Roman" w:cs="Times New Roman"/>
        </w:rPr>
        <w:t>na</w:t>
      </w:r>
      <w:proofErr w:type="gramEnd"/>
      <w:r>
        <w:rPr>
          <w:rFonts w:ascii="Times New Roman" w:hAnsi="Times New Roman" w:cs="Times New Roman"/>
        </w:rPr>
        <w:t xml:space="preserve"> </w:t>
      </w:r>
      <w:proofErr w:type="spellStart"/>
      <w:r>
        <w:rPr>
          <w:rFonts w:ascii="Times New Roman" w:hAnsi="Times New Roman" w:cs="Times New Roman"/>
        </w:rPr>
        <w:t>majibu</w:t>
      </w:r>
      <w:proofErr w:type="spellEnd"/>
      <w:r>
        <w:rPr>
          <w:rFonts w:ascii="Times New Roman" w:hAnsi="Times New Roman" w:cs="Times New Roman"/>
        </w:rPr>
        <w:t xml:space="preserve"> </w:t>
      </w:r>
      <w:proofErr w:type="spellStart"/>
      <w:r>
        <w:rPr>
          <w:rFonts w:ascii="Times New Roman" w:hAnsi="Times New Roman" w:cs="Times New Roman"/>
        </w:rPr>
        <w:t>yako</w:t>
      </w:r>
      <w:proofErr w:type="spellEnd"/>
      <w:r>
        <w:rPr>
          <w:rFonts w:ascii="Times New Roman" w:hAnsi="Times New Roman" w:cs="Times New Roman"/>
        </w:rPr>
        <w:t xml:space="preserve"> </w:t>
      </w:r>
      <w:proofErr w:type="spellStart"/>
      <w:r>
        <w:rPr>
          <w:rFonts w:ascii="Times New Roman" w:hAnsi="Times New Roman" w:cs="Times New Roman"/>
        </w:rPr>
        <w:t>mengine</w:t>
      </w:r>
      <w:proofErr w:type="spellEnd"/>
      <w:r>
        <w:rPr>
          <w:rFonts w:ascii="Times New Roman" w:hAnsi="Times New Roman" w:cs="Times New Roman"/>
        </w:rPr>
        <w:t xml:space="preserve">, ili </w:t>
      </w:r>
      <w:proofErr w:type="spellStart"/>
      <w:r>
        <w:rPr>
          <w:rFonts w:ascii="Times New Roman" w:hAnsi="Times New Roman" w:cs="Times New Roman"/>
        </w:rPr>
        <w:t>iwe</w:t>
      </w:r>
      <w:proofErr w:type="spellEnd"/>
      <w:r>
        <w:rPr>
          <w:rFonts w:ascii="Times New Roman" w:hAnsi="Times New Roman" w:cs="Times New Roman"/>
        </w:rPr>
        <w:t xml:space="preserve"> </w:t>
      </w:r>
      <w:proofErr w:type="spellStart"/>
      <w:r>
        <w:rPr>
          <w:rFonts w:ascii="Times New Roman" w:hAnsi="Times New Roman" w:cs="Times New Roman"/>
        </w:rPr>
        <w:t>ni</w:t>
      </w:r>
      <w:proofErr w:type="spellEnd"/>
      <w:r>
        <w:rPr>
          <w:rFonts w:ascii="Times New Roman" w:hAnsi="Times New Roman" w:cs="Times New Roman"/>
        </w:rPr>
        <w:t xml:space="preserve"> </w:t>
      </w:r>
      <w:proofErr w:type="spellStart"/>
      <w:r>
        <w:rPr>
          <w:rFonts w:ascii="Times New Roman" w:hAnsi="Times New Roman" w:cs="Times New Roman"/>
        </w:rPr>
        <w:t>watafiti</w:t>
      </w:r>
      <w:proofErr w:type="spellEnd"/>
      <w:r>
        <w:rPr>
          <w:rFonts w:ascii="Times New Roman" w:hAnsi="Times New Roman" w:cs="Times New Roman"/>
        </w:rPr>
        <w:t xml:space="preserve"> </w:t>
      </w:r>
      <w:proofErr w:type="spellStart"/>
      <w:r>
        <w:rPr>
          <w:rFonts w:ascii="Times New Roman" w:hAnsi="Times New Roman" w:cs="Times New Roman"/>
        </w:rPr>
        <w:t>wetu</w:t>
      </w:r>
      <w:proofErr w:type="spellEnd"/>
      <w:r>
        <w:rPr>
          <w:rFonts w:ascii="Times New Roman" w:hAnsi="Times New Roman" w:cs="Times New Roman"/>
        </w:rPr>
        <w:t xml:space="preserve"> </w:t>
      </w:r>
      <w:proofErr w:type="spellStart"/>
      <w:r>
        <w:rPr>
          <w:rFonts w:ascii="Times New Roman" w:hAnsi="Times New Roman" w:cs="Times New Roman"/>
        </w:rPr>
        <w:t>pekeee</w:t>
      </w:r>
      <w:proofErr w:type="spellEnd"/>
      <w:r>
        <w:rPr>
          <w:rFonts w:ascii="Times New Roman" w:hAnsi="Times New Roman" w:cs="Times New Roman"/>
        </w:rPr>
        <w:t xml:space="preserve"> </w:t>
      </w:r>
      <w:proofErr w:type="spellStart"/>
      <w:r>
        <w:rPr>
          <w:rFonts w:ascii="Times New Roman" w:hAnsi="Times New Roman" w:cs="Times New Roman"/>
        </w:rPr>
        <w:t>wanaoweza</w:t>
      </w:r>
      <w:proofErr w:type="spellEnd"/>
      <w:r>
        <w:rPr>
          <w:rFonts w:ascii="Times New Roman" w:hAnsi="Times New Roman" w:cs="Times New Roman"/>
        </w:rPr>
        <w:t xml:space="preserve"> </w:t>
      </w:r>
      <w:proofErr w:type="spellStart"/>
      <w:r>
        <w:rPr>
          <w:rFonts w:ascii="Times New Roman" w:hAnsi="Times New Roman" w:cs="Times New Roman"/>
        </w:rPr>
        <w:t>kulinganisha</w:t>
      </w:r>
      <w:proofErr w:type="spellEnd"/>
      <w:r>
        <w:rPr>
          <w:rFonts w:ascii="Times New Roman" w:hAnsi="Times New Roman" w:cs="Times New Roman"/>
        </w:rPr>
        <w:t xml:space="preserve"> </w:t>
      </w:r>
      <w:proofErr w:type="spellStart"/>
      <w:r>
        <w:rPr>
          <w:rFonts w:ascii="Times New Roman" w:hAnsi="Times New Roman" w:cs="Times New Roman"/>
        </w:rPr>
        <w:t>majibu</w:t>
      </w:r>
      <w:proofErr w:type="spellEnd"/>
      <w:r>
        <w:rPr>
          <w:rFonts w:ascii="Times New Roman" w:hAnsi="Times New Roman" w:cs="Times New Roman"/>
        </w:rPr>
        <w:t xml:space="preserve"> </w:t>
      </w:r>
      <w:proofErr w:type="spellStart"/>
      <w:r>
        <w:rPr>
          <w:rFonts w:ascii="Times New Roman" w:hAnsi="Times New Roman" w:cs="Times New Roman"/>
        </w:rPr>
        <w:t>yako</w:t>
      </w:r>
      <w:proofErr w:type="spellEnd"/>
      <w:r>
        <w:rPr>
          <w:rFonts w:ascii="Times New Roman" w:hAnsi="Times New Roman" w:cs="Times New Roman"/>
        </w:rPr>
        <w:t xml:space="preserve"> </w:t>
      </w:r>
      <w:proofErr w:type="spellStart"/>
      <w:r>
        <w:rPr>
          <w:rFonts w:ascii="Times New Roman" w:hAnsi="Times New Roman" w:cs="Times New Roman"/>
        </w:rPr>
        <w:t>nawe</w:t>
      </w:r>
      <w:proofErr w:type="spellEnd"/>
      <w:r>
        <w:rPr>
          <w:rFonts w:ascii="Times New Roman" w:hAnsi="Times New Roman" w:cs="Times New Roman"/>
        </w:rPr>
        <w:t xml:space="preserve">. </w:t>
      </w:r>
      <w:proofErr w:type="spellStart"/>
      <w:r>
        <w:rPr>
          <w:rFonts w:ascii="Times New Roman" w:hAnsi="Times New Roman" w:cs="Times New Roman"/>
        </w:rPr>
        <w:t>Nakala</w:t>
      </w:r>
      <w:proofErr w:type="spellEnd"/>
      <w:r>
        <w:rPr>
          <w:rFonts w:ascii="Times New Roman" w:hAnsi="Times New Roman" w:cs="Times New Roman"/>
        </w:rPr>
        <w:t xml:space="preserve"> </w:t>
      </w:r>
      <w:proofErr w:type="spellStart"/>
      <w:r>
        <w:rPr>
          <w:rFonts w:ascii="Times New Roman" w:hAnsi="Times New Roman" w:cs="Times New Roman"/>
        </w:rPr>
        <w:t>zote</w:t>
      </w:r>
      <w:proofErr w:type="spellEnd"/>
      <w:r>
        <w:rPr>
          <w:rFonts w:ascii="Times New Roman" w:hAnsi="Times New Roman" w:cs="Times New Roman"/>
        </w:rPr>
        <w:t xml:space="preserve"> </w:t>
      </w:r>
      <w:proofErr w:type="spellStart"/>
      <w:r>
        <w:rPr>
          <w:rFonts w:ascii="Times New Roman" w:hAnsi="Times New Roman" w:cs="Times New Roman"/>
        </w:rPr>
        <w:t>zilizoandikwa</w:t>
      </w:r>
      <w:proofErr w:type="spellEnd"/>
      <w:r>
        <w:rPr>
          <w:rFonts w:ascii="Times New Roman" w:hAnsi="Times New Roman" w:cs="Times New Roman"/>
        </w:rPr>
        <w:t xml:space="preserve"> </w:t>
      </w:r>
      <w:proofErr w:type="spellStart"/>
      <w:r>
        <w:rPr>
          <w:rFonts w:ascii="Times New Roman" w:hAnsi="Times New Roman" w:cs="Times New Roman"/>
        </w:rPr>
        <w:t>kwenye</w:t>
      </w:r>
      <w:proofErr w:type="spellEnd"/>
      <w:r>
        <w:rPr>
          <w:rFonts w:ascii="Times New Roman" w:hAnsi="Times New Roman" w:cs="Times New Roman"/>
        </w:rPr>
        <w:t xml:space="preserve"> </w:t>
      </w:r>
      <w:proofErr w:type="spellStart"/>
      <w:r>
        <w:rPr>
          <w:rFonts w:ascii="Times New Roman" w:hAnsi="Times New Roman" w:cs="Times New Roman"/>
        </w:rPr>
        <w:t>makaratasi</w:t>
      </w:r>
      <w:proofErr w:type="spellEnd"/>
      <w:r>
        <w:rPr>
          <w:rFonts w:ascii="Times New Roman" w:hAnsi="Times New Roman" w:cs="Times New Roman"/>
        </w:rPr>
        <w:t xml:space="preserve"> </w:t>
      </w:r>
      <w:proofErr w:type="spellStart"/>
      <w:r>
        <w:rPr>
          <w:rFonts w:ascii="Times New Roman" w:hAnsi="Times New Roman" w:cs="Times New Roman"/>
        </w:rPr>
        <w:t>zitawekwa</w:t>
      </w:r>
      <w:proofErr w:type="spellEnd"/>
      <w:r>
        <w:rPr>
          <w:rFonts w:ascii="Times New Roman" w:hAnsi="Times New Roman" w:cs="Times New Roman"/>
        </w:rPr>
        <w:t xml:space="preserve"> </w:t>
      </w:r>
      <w:proofErr w:type="spellStart"/>
      <w:r>
        <w:rPr>
          <w:rFonts w:ascii="Times New Roman" w:hAnsi="Times New Roman" w:cs="Times New Roman"/>
        </w:rPr>
        <w:t>mahali</w:t>
      </w:r>
      <w:proofErr w:type="spellEnd"/>
      <w:r>
        <w:rPr>
          <w:rFonts w:ascii="Times New Roman" w:hAnsi="Times New Roman" w:cs="Times New Roman"/>
        </w:rPr>
        <w:t xml:space="preserve"> </w:t>
      </w:r>
      <w:proofErr w:type="spellStart"/>
      <w:r>
        <w:rPr>
          <w:rFonts w:ascii="Times New Roman" w:hAnsi="Times New Roman" w:cs="Times New Roman"/>
        </w:rPr>
        <w:t>palipofungwa</w:t>
      </w:r>
      <w:proofErr w:type="spellEnd"/>
      <w:r>
        <w:rPr>
          <w:rFonts w:ascii="Times New Roman" w:hAnsi="Times New Roman" w:cs="Times New Roman"/>
        </w:rPr>
        <w:t xml:space="preserve">. </w:t>
      </w:r>
      <w:proofErr w:type="spellStart"/>
      <w:r>
        <w:rPr>
          <w:rFonts w:ascii="Times New Roman" w:hAnsi="Times New Roman" w:cs="Times New Roman"/>
        </w:rPr>
        <w:t>Nakala</w:t>
      </w:r>
      <w:proofErr w:type="spellEnd"/>
      <w:r>
        <w:rPr>
          <w:rFonts w:ascii="Times New Roman" w:hAnsi="Times New Roman" w:cs="Times New Roman"/>
        </w:rPr>
        <w:t xml:space="preserve"> </w:t>
      </w:r>
      <w:proofErr w:type="spellStart"/>
      <w:r>
        <w:rPr>
          <w:rFonts w:ascii="Times New Roman" w:hAnsi="Times New Roman" w:cs="Times New Roman"/>
        </w:rPr>
        <w:t>zote</w:t>
      </w:r>
      <w:proofErr w:type="spellEnd"/>
      <w:r>
        <w:rPr>
          <w:rFonts w:ascii="Times New Roman" w:hAnsi="Times New Roman" w:cs="Times New Roman"/>
        </w:rPr>
        <w:t xml:space="preserve">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kielektroniki</w:t>
      </w:r>
      <w:proofErr w:type="spellEnd"/>
      <w:r>
        <w:rPr>
          <w:rFonts w:ascii="Times New Roman" w:hAnsi="Times New Roman" w:cs="Times New Roman"/>
        </w:rPr>
        <w:t xml:space="preserve"> </w:t>
      </w:r>
      <w:proofErr w:type="spellStart"/>
      <w:r>
        <w:rPr>
          <w:rFonts w:ascii="Times New Roman" w:hAnsi="Times New Roman" w:cs="Times New Roman"/>
        </w:rPr>
        <w:t>pia</w:t>
      </w:r>
      <w:proofErr w:type="spellEnd"/>
      <w:r>
        <w:rPr>
          <w:rFonts w:ascii="Times New Roman" w:hAnsi="Times New Roman" w:cs="Times New Roman"/>
        </w:rPr>
        <w:t xml:space="preserve"> </w:t>
      </w:r>
      <w:proofErr w:type="spellStart"/>
      <w:r>
        <w:rPr>
          <w:rFonts w:ascii="Times New Roman" w:hAnsi="Times New Roman" w:cs="Times New Roman"/>
        </w:rPr>
        <w:t>zitawekwa</w:t>
      </w:r>
      <w:proofErr w:type="spellEnd"/>
      <w:r>
        <w:rPr>
          <w:rFonts w:ascii="Times New Roman" w:hAnsi="Times New Roman" w:cs="Times New Roman"/>
        </w:rPr>
        <w:t xml:space="preserve"> </w:t>
      </w:r>
      <w:proofErr w:type="spellStart"/>
      <w:r>
        <w:rPr>
          <w:rFonts w:ascii="Times New Roman" w:hAnsi="Times New Roman" w:cs="Times New Roman"/>
        </w:rPr>
        <w:t>faragha</w:t>
      </w:r>
      <w:proofErr w:type="spellEnd"/>
      <w:r>
        <w:rPr>
          <w:rFonts w:ascii="Times New Roman" w:hAnsi="Times New Roman" w:cs="Times New Roman"/>
        </w:rPr>
        <w:t xml:space="preserve">. </w:t>
      </w:r>
      <w:proofErr w:type="spellStart"/>
      <w:r>
        <w:rPr>
          <w:rFonts w:ascii="Times New Roman" w:hAnsi="Times New Roman" w:cs="Times New Roman"/>
        </w:rPr>
        <w:t>Habari</w:t>
      </w:r>
      <w:proofErr w:type="spellEnd"/>
      <w:r>
        <w:rPr>
          <w:rFonts w:ascii="Times New Roman" w:hAnsi="Times New Roman" w:cs="Times New Roman"/>
        </w:rPr>
        <w:t xml:space="preserve"> zako </w:t>
      </w:r>
      <w:proofErr w:type="spellStart"/>
      <w:r>
        <w:rPr>
          <w:rFonts w:ascii="Times New Roman" w:hAnsi="Times New Roman" w:cs="Times New Roman"/>
        </w:rPr>
        <w:t>huenda</w:t>
      </w:r>
      <w:proofErr w:type="spellEnd"/>
      <w:r>
        <w:rPr>
          <w:rFonts w:ascii="Times New Roman" w:hAnsi="Times New Roman" w:cs="Times New Roman"/>
        </w:rPr>
        <w:t xml:space="preserve"> </w:t>
      </w:r>
      <w:proofErr w:type="spellStart"/>
      <w:r>
        <w:rPr>
          <w:rFonts w:ascii="Times New Roman" w:hAnsi="Times New Roman" w:cs="Times New Roman"/>
        </w:rPr>
        <w:t>zaweza</w:t>
      </w:r>
      <w:proofErr w:type="spellEnd"/>
      <w:r>
        <w:rPr>
          <w:rFonts w:ascii="Times New Roman" w:hAnsi="Times New Roman" w:cs="Times New Roman"/>
        </w:rPr>
        <w:t xml:space="preserve"> </w:t>
      </w:r>
      <w:proofErr w:type="spellStart"/>
      <w:r>
        <w:rPr>
          <w:rFonts w:ascii="Times New Roman" w:hAnsi="Times New Roman" w:cs="Times New Roman"/>
        </w:rPr>
        <w:t>kupeanwa</w:t>
      </w:r>
      <w:proofErr w:type="spellEnd"/>
      <w:r>
        <w:rPr>
          <w:rFonts w:ascii="Times New Roman" w:hAnsi="Times New Roman" w:cs="Times New Roman"/>
        </w:rPr>
        <w:t xml:space="preserve"> </w:t>
      </w:r>
      <w:proofErr w:type="spellStart"/>
      <w:r>
        <w:rPr>
          <w:rFonts w:ascii="Times New Roman" w:hAnsi="Times New Roman" w:cs="Times New Roman"/>
        </w:rPr>
        <w:t>ikiitajika</w:t>
      </w:r>
      <w:proofErr w:type="spellEnd"/>
      <w:r>
        <w:rPr>
          <w:rFonts w:ascii="Times New Roman" w:hAnsi="Times New Roman" w:cs="Times New Roman"/>
        </w:rPr>
        <w:t xml:space="preserve"> </w:t>
      </w:r>
      <w:proofErr w:type="spellStart"/>
      <w:r>
        <w:rPr>
          <w:rFonts w:ascii="Times New Roman" w:hAnsi="Times New Roman" w:cs="Times New Roman"/>
        </w:rPr>
        <w:t>kisheria</w:t>
      </w:r>
      <w:proofErr w:type="spellEnd"/>
      <w:r>
        <w:rPr>
          <w:rFonts w:ascii="Times New Roman" w:hAnsi="Times New Roman" w:cs="Times New Roman"/>
        </w:rPr>
        <w:t>.</w:t>
      </w:r>
    </w:p>
    <w:p w14:paraId="053FEDA0" w14:textId="77777777" w:rsidR="0013723F" w:rsidRPr="009345F1" w:rsidRDefault="0013723F" w:rsidP="0013723F">
      <w:pPr>
        <w:spacing w:after="0"/>
        <w:rPr>
          <w:rFonts w:ascii="Times New Roman" w:hAnsi="Times New Roman" w:cs="Times New Roman"/>
        </w:rPr>
      </w:pPr>
    </w:p>
    <w:p w14:paraId="008BB36C" w14:textId="77777777" w:rsidR="0013723F" w:rsidRDefault="0013723F" w:rsidP="0013723F">
      <w:pPr>
        <w:spacing w:after="0"/>
        <w:rPr>
          <w:rFonts w:ascii="Times New Roman" w:hAnsi="Times New Roman" w:cs="Times New Roman"/>
        </w:rPr>
      </w:pPr>
      <w:proofErr w:type="spellStart"/>
      <w:r>
        <w:rPr>
          <w:rFonts w:ascii="Times New Roman" w:hAnsi="Times New Roman" w:cs="Times New Roman"/>
          <w:b/>
        </w:rPr>
        <w:t>Kuweka</w:t>
      </w:r>
      <w:proofErr w:type="spellEnd"/>
      <w:r>
        <w:rPr>
          <w:rFonts w:ascii="Times New Roman" w:hAnsi="Times New Roman" w:cs="Times New Roman"/>
          <w:b/>
        </w:rPr>
        <w:t xml:space="preserve"> </w:t>
      </w:r>
      <w:proofErr w:type="spellStart"/>
      <w:r>
        <w:rPr>
          <w:rFonts w:ascii="Times New Roman" w:hAnsi="Times New Roman" w:cs="Times New Roman"/>
          <w:b/>
        </w:rPr>
        <w:t>rek</w:t>
      </w:r>
      <w:r w:rsidRPr="00F5744A">
        <w:rPr>
          <w:rFonts w:ascii="Times New Roman" w:hAnsi="Times New Roman" w:cs="Times New Roman"/>
          <w:b/>
        </w:rPr>
        <w:t>odi</w:t>
      </w:r>
      <w:proofErr w:type="spellEnd"/>
      <w:r w:rsidRPr="00F5744A">
        <w:rPr>
          <w:rFonts w:ascii="Times New Roman" w:hAnsi="Times New Roman" w:cs="Times New Roman"/>
          <w:b/>
        </w:rPr>
        <w:t xml:space="preserve"> </w:t>
      </w:r>
      <w:proofErr w:type="spellStart"/>
      <w:r w:rsidRPr="00F5744A">
        <w:rPr>
          <w:rFonts w:ascii="Times New Roman" w:hAnsi="Times New Roman" w:cs="Times New Roman"/>
          <w:b/>
        </w:rPr>
        <w:t>za</w:t>
      </w:r>
      <w:proofErr w:type="spellEnd"/>
      <w:r w:rsidRPr="00F5744A">
        <w:rPr>
          <w:rFonts w:ascii="Times New Roman" w:hAnsi="Times New Roman" w:cs="Times New Roman"/>
          <w:b/>
        </w:rPr>
        <w:t xml:space="preserve"> </w:t>
      </w:r>
      <w:proofErr w:type="spellStart"/>
      <w:r w:rsidRPr="00F5744A">
        <w:rPr>
          <w:rFonts w:ascii="Times New Roman" w:hAnsi="Times New Roman" w:cs="Times New Roman"/>
          <w:b/>
        </w:rPr>
        <w:t>utafiti</w:t>
      </w:r>
      <w:proofErr w:type="spellEnd"/>
      <w:r>
        <w:rPr>
          <w:rFonts w:ascii="Times New Roman" w:hAnsi="Times New Roman" w:cs="Times New Roman"/>
          <w:b/>
        </w:rPr>
        <w:t xml:space="preserve">: </w:t>
      </w:r>
      <w:r w:rsidRPr="00F5744A">
        <w:rPr>
          <w:rFonts w:ascii="Times New Roman" w:hAnsi="Times New Roman" w:cs="Times New Roman"/>
        </w:rPr>
        <w:t xml:space="preserve">Wakati </w:t>
      </w:r>
      <w:proofErr w:type="spellStart"/>
      <w:r w:rsidRPr="00F5744A">
        <w:rPr>
          <w:rFonts w:ascii="Times New Roman" w:hAnsi="Times New Roman" w:cs="Times New Roman"/>
        </w:rPr>
        <w:t>utafiti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utakapo</w:t>
      </w:r>
      <w:proofErr w:type="spellEnd"/>
      <w:r>
        <w:rPr>
          <w:rFonts w:ascii="Times New Roman" w:hAnsi="Times New Roman" w:cs="Times New Roman"/>
        </w:rPr>
        <w:t xml:space="preserve"> </w:t>
      </w:r>
      <w:proofErr w:type="spellStart"/>
      <w:r>
        <w:rPr>
          <w:rFonts w:ascii="Times New Roman" w:hAnsi="Times New Roman" w:cs="Times New Roman"/>
        </w:rPr>
        <w:t>kamilika</w:t>
      </w:r>
      <w:proofErr w:type="spellEnd"/>
      <w:r>
        <w:rPr>
          <w:rFonts w:ascii="Times New Roman" w:hAnsi="Times New Roman" w:cs="Times New Roman"/>
        </w:rPr>
        <w:t xml:space="preserve">, </w:t>
      </w:r>
      <w:proofErr w:type="spellStart"/>
      <w:r>
        <w:rPr>
          <w:rFonts w:ascii="Times New Roman" w:hAnsi="Times New Roman" w:cs="Times New Roman"/>
        </w:rPr>
        <w:t>watafiti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wanaweza</w:t>
      </w:r>
      <w:proofErr w:type="spellEnd"/>
      <w:r w:rsidRPr="00F5744A">
        <w:rPr>
          <w:rFonts w:ascii="Times New Roman" w:hAnsi="Times New Roman" w:cs="Times New Roman"/>
        </w:rPr>
        <w:t xml:space="preserve"> </w:t>
      </w:r>
      <w:proofErr w:type="spellStart"/>
      <w:r>
        <w:rPr>
          <w:rFonts w:ascii="Times New Roman" w:hAnsi="Times New Roman" w:cs="Times New Roman"/>
        </w:rPr>
        <w:t>kuweka</w:t>
      </w:r>
      <w:proofErr w:type="spellEnd"/>
      <w:r>
        <w:rPr>
          <w:rFonts w:ascii="Times New Roman" w:hAnsi="Times New Roman" w:cs="Times New Roman"/>
        </w:rPr>
        <w:t xml:space="preserve"> </w:t>
      </w:r>
      <w:proofErr w:type="spellStart"/>
      <w:r>
        <w:rPr>
          <w:rFonts w:ascii="Times New Roman" w:hAnsi="Times New Roman" w:cs="Times New Roman"/>
        </w:rPr>
        <w:t>habari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yako</w:t>
      </w:r>
      <w:proofErr w:type="spellEnd"/>
      <w:r w:rsidRPr="00F5744A">
        <w:rPr>
          <w:rFonts w:ascii="Times New Roman" w:hAnsi="Times New Roman" w:cs="Times New Roman"/>
        </w:rPr>
        <w:t xml:space="preserve"> </w:t>
      </w:r>
      <w:proofErr w:type="spellStart"/>
      <w:proofErr w:type="gramStart"/>
      <w:r w:rsidRPr="00F5744A">
        <w:rPr>
          <w:rFonts w:ascii="Times New Roman" w:hAnsi="Times New Roman" w:cs="Times New Roman"/>
        </w:rPr>
        <w:t>kwa</w:t>
      </w:r>
      <w:proofErr w:type="spellEnd"/>
      <w:proofErr w:type="gramEnd"/>
      <w:r w:rsidRPr="00F5744A">
        <w:rPr>
          <w:rFonts w:ascii="Times New Roman" w:hAnsi="Times New Roman" w:cs="Times New Roman"/>
        </w:rPr>
        <w:t xml:space="preserve"> </w:t>
      </w:r>
      <w:proofErr w:type="spellStart"/>
      <w:r w:rsidRPr="00F5744A">
        <w:rPr>
          <w:rFonts w:ascii="Times New Roman" w:hAnsi="Times New Roman" w:cs="Times New Roman"/>
        </w:rPr>
        <w:t>utafiti</w:t>
      </w:r>
      <w:proofErr w:type="spellEnd"/>
      <w:r w:rsidRPr="00F5744A">
        <w:rPr>
          <w:rFonts w:ascii="Times New Roman" w:hAnsi="Times New Roman" w:cs="Times New Roman"/>
        </w:rPr>
        <w:t xml:space="preserve"> </w:t>
      </w:r>
      <w:proofErr w:type="spellStart"/>
      <w:r>
        <w:rPr>
          <w:rFonts w:ascii="Times New Roman" w:hAnsi="Times New Roman" w:cs="Times New Roman"/>
        </w:rPr>
        <w:t>ambao</w:t>
      </w:r>
      <w:proofErr w:type="spellEnd"/>
      <w:r>
        <w:rPr>
          <w:rFonts w:ascii="Times New Roman" w:hAnsi="Times New Roman" w:cs="Times New Roman"/>
        </w:rPr>
        <w:t xml:space="preserve"> </w:t>
      </w:r>
      <w:proofErr w:type="spellStart"/>
      <w:r>
        <w:rPr>
          <w:rFonts w:ascii="Times New Roman" w:hAnsi="Times New Roman" w:cs="Times New Roman"/>
        </w:rPr>
        <w:t>unaweza</w:t>
      </w:r>
      <w:proofErr w:type="spellEnd"/>
      <w:r>
        <w:rPr>
          <w:rFonts w:ascii="Times New Roman" w:hAnsi="Times New Roman" w:cs="Times New Roman"/>
        </w:rPr>
        <w:t xml:space="preserve"> </w:t>
      </w:r>
      <w:proofErr w:type="spellStart"/>
      <w:r>
        <w:rPr>
          <w:rFonts w:ascii="Times New Roman" w:hAnsi="Times New Roman" w:cs="Times New Roman"/>
        </w:rPr>
        <w:t>kufanywa</w:t>
      </w:r>
      <w:proofErr w:type="spellEnd"/>
      <w:r>
        <w:rPr>
          <w:rFonts w:ascii="Times New Roman" w:hAnsi="Times New Roman" w:cs="Times New Roman"/>
        </w:rPr>
        <w:t xml:space="preserve"> </w:t>
      </w:r>
      <w:proofErr w:type="spellStart"/>
      <w:r>
        <w:rPr>
          <w:rFonts w:ascii="Times New Roman" w:hAnsi="Times New Roman" w:cs="Times New Roman"/>
        </w:rPr>
        <w:t>baadaye</w:t>
      </w:r>
      <w:proofErr w:type="spellEnd"/>
      <w:r>
        <w:rPr>
          <w:rFonts w:ascii="Times New Roman" w:hAnsi="Times New Roman" w:cs="Times New Roman"/>
        </w:rPr>
        <w:t xml:space="preserve"> </w:t>
      </w:r>
      <w:proofErr w:type="spellStart"/>
      <w:r>
        <w:rPr>
          <w:rFonts w:ascii="Times New Roman" w:hAnsi="Times New Roman" w:cs="Times New Roman"/>
        </w:rPr>
        <w:t>nao</w:t>
      </w:r>
      <w:proofErr w:type="spellEnd"/>
      <w:r>
        <w:rPr>
          <w:rFonts w:ascii="Times New Roman" w:hAnsi="Times New Roman" w:cs="Times New Roman"/>
        </w:rPr>
        <w:t xml:space="preserve"> au </w:t>
      </w:r>
      <w:proofErr w:type="spellStart"/>
      <w:r>
        <w:rPr>
          <w:rFonts w:ascii="Times New Roman" w:hAnsi="Times New Roman" w:cs="Times New Roman"/>
        </w:rPr>
        <w:t>watafiti</w:t>
      </w:r>
      <w:proofErr w:type="spellEnd"/>
      <w:r>
        <w:rPr>
          <w:rFonts w:ascii="Times New Roman" w:hAnsi="Times New Roman" w:cs="Times New Roman"/>
        </w:rPr>
        <w:t xml:space="preserve"> </w:t>
      </w:r>
      <w:proofErr w:type="spellStart"/>
      <w:r>
        <w:rPr>
          <w:rFonts w:ascii="Times New Roman" w:hAnsi="Times New Roman" w:cs="Times New Roman"/>
        </w:rPr>
        <w:t>wengine</w:t>
      </w:r>
      <w:proofErr w:type="spellEnd"/>
      <w:r>
        <w:rPr>
          <w:rFonts w:ascii="Times New Roman" w:hAnsi="Times New Roman" w:cs="Times New Roman"/>
        </w:rPr>
        <w:t>.</w:t>
      </w:r>
      <w:r w:rsidRPr="00F5744A">
        <w:rPr>
          <w:rFonts w:ascii="Times New Roman" w:hAnsi="Times New Roman" w:cs="Times New Roman"/>
        </w:rPr>
        <w:t xml:space="preserve"> </w:t>
      </w:r>
      <w:proofErr w:type="spellStart"/>
      <w:r>
        <w:rPr>
          <w:rFonts w:ascii="Times New Roman" w:hAnsi="Times New Roman" w:cs="Times New Roman"/>
        </w:rPr>
        <w:t>Tuta</w:t>
      </w:r>
      <w:r w:rsidRPr="00F5744A">
        <w:rPr>
          <w:rFonts w:ascii="Times New Roman" w:hAnsi="Times New Roman" w:cs="Times New Roman"/>
        </w:rPr>
        <w:t>weka</w:t>
      </w:r>
      <w:proofErr w:type="spellEnd"/>
      <w:r w:rsidRPr="00F5744A">
        <w:rPr>
          <w:rFonts w:ascii="Times New Roman" w:hAnsi="Times New Roman" w:cs="Times New Roman"/>
        </w:rPr>
        <w:t xml:space="preserve"> </w:t>
      </w:r>
      <w:proofErr w:type="spellStart"/>
      <w:r>
        <w:rPr>
          <w:rFonts w:ascii="Times New Roman" w:hAnsi="Times New Roman" w:cs="Times New Roman"/>
        </w:rPr>
        <w:t>habari</w:t>
      </w:r>
      <w:proofErr w:type="spellEnd"/>
      <w:r>
        <w:rPr>
          <w:rFonts w:ascii="Times New Roman" w:hAnsi="Times New Roman" w:cs="Times New Roman"/>
        </w:rPr>
        <w:t xml:space="preserve"> </w:t>
      </w:r>
      <w:proofErr w:type="spellStart"/>
      <w:r>
        <w:rPr>
          <w:rFonts w:ascii="Times New Roman" w:hAnsi="Times New Roman" w:cs="Times New Roman"/>
        </w:rPr>
        <w:t>zinazohusiana</w:t>
      </w:r>
      <w:proofErr w:type="spellEnd"/>
      <w:r>
        <w:rPr>
          <w:rFonts w:ascii="Times New Roman" w:hAnsi="Times New Roman" w:cs="Times New Roman"/>
        </w:rPr>
        <w:t xml:space="preserve"> </w:t>
      </w:r>
      <w:proofErr w:type="gramStart"/>
      <w:r>
        <w:rPr>
          <w:rFonts w:ascii="Times New Roman" w:hAnsi="Times New Roman" w:cs="Times New Roman"/>
        </w:rPr>
        <w:t>na</w:t>
      </w:r>
      <w:proofErr w:type="gramEnd"/>
      <w:r>
        <w:rPr>
          <w:rFonts w:ascii="Times New Roman" w:hAnsi="Times New Roman" w:cs="Times New Roman"/>
        </w:rPr>
        <w:t xml:space="preserve"> </w:t>
      </w:r>
      <w:proofErr w:type="spellStart"/>
      <w:r>
        <w:rPr>
          <w:rFonts w:ascii="Times New Roman" w:hAnsi="Times New Roman" w:cs="Times New Roman"/>
        </w:rPr>
        <w:t>utafiti</w:t>
      </w:r>
      <w:proofErr w:type="spellEnd"/>
      <w:r>
        <w:rPr>
          <w:rFonts w:ascii="Times New Roman" w:hAnsi="Times New Roman" w:cs="Times New Roman"/>
        </w:rPr>
        <w:t xml:space="preserve"> </w:t>
      </w:r>
      <w:proofErr w:type="spellStart"/>
      <w:r>
        <w:rPr>
          <w:rFonts w:ascii="Times New Roman" w:hAnsi="Times New Roman" w:cs="Times New Roman"/>
        </w:rPr>
        <w:t>huu</w:t>
      </w:r>
      <w:proofErr w:type="spellEnd"/>
      <w:r>
        <w:rPr>
          <w:rFonts w:ascii="Times New Roman" w:hAnsi="Times New Roman" w:cs="Times New Roman"/>
        </w:rPr>
        <w:t xml:space="preserve"> </w:t>
      </w:r>
      <w:proofErr w:type="spellStart"/>
      <w:r>
        <w:rPr>
          <w:rFonts w:ascii="Times New Roman" w:hAnsi="Times New Roman" w:cs="Times New Roman"/>
        </w:rPr>
        <w:t>kwa</w:t>
      </w:r>
      <w:proofErr w:type="spellEnd"/>
      <w:r>
        <w:rPr>
          <w:rFonts w:ascii="Times New Roman" w:hAnsi="Times New Roman" w:cs="Times New Roman"/>
        </w:rPr>
        <w:t xml:space="preserve"> </w:t>
      </w:r>
      <w:proofErr w:type="spellStart"/>
      <w:r>
        <w:rPr>
          <w:rFonts w:ascii="Times New Roman" w:hAnsi="Times New Roman" w:cs="Times New Roman"/>
        </w:rPr>
        <w:t>muda</w:t>
      </w:r>
      <w:proofErr w:type="spellEnd"/>
      <w:r>
        <w:rPr>
          <w:rFonts w:ascii="Times New Roman" w:hAnsi="Times New Roman" w:cs="Times New Roman"/>
        </w:rPr>
        <w:t xml:space="preserve"> </w:t>
      </w:r>
      <w:proofErr w:type="spellStart"/>
      <w:r>
        <w:rPr>
          <w:rFonts w:ascii="Times New Roman" w:hAnsi="Times New Roman" w:cs="Times New Roman"/>
        </w:rPr>
        <w:t>wa</w:t>
      </w:r>
      <w:proofErr w:type="spellEnd"/>
      <w:r>
        <w:rPr>
          <w:rFonts w:ascii="Times New Roman" w:hAnsi="Times New Roman" w:cs="Times New Roman"/>
        </w:rPr>
        <w:t xml:space="preserve"> </w:t>
      </w:r>
      <w:proofErr w:type="spellStart"/>
      <w:r>
        <w:rPr>
          <w:rFonts w:ascii="Times New Roman" w:hAnsi="Times New Roman" w:cs="Times New Roman"/>
        </w:rPr>
        <w:t>utafiti</w:t>
      </w:r>
      <w:proofErr w:type="spellEnd"/>
      <w:r>
        <w:rPr>
          <w:rFonts w:ascii="Times New Roman" w:hAnsi="Times New Roman" w:cs="Times New Roman"/>
        </w:rPr>
        <w:t xml:space="preserve"> </w:t>
      </w:r>
      <w:proofErr w:type="spellStart"/>
      <w:r>
        <w:rPr>
          <w:rFonts w:ascii="Times New Roman" w:hAnsi="Times New Roman" w:cs="Times New Roman"/>
        </w:rPr>
        <w:t>hu</w:t>
      </w:r>
      <w:proofErr w:type="spellEnd"/>
      <w:r>
        <w:rPr>
          <w:rFonts w:ascii="Times New Roman" w:hAnsi="Times New Roman" w:cs="Times New Roman"/>
        </w:rPr>
        <w:t xml:space="preserve"> na </w:t>
      </w:r>
      <w:proofErr w:type="spellStart"/>
      <w:r>
        <w:rPr>
          <w:rFonts w:ascii="Times New Roman" w:hAnsi="Times New Roman" w:cs="Times New Roman"/>
        </w:rPr>
        <w:t>tafiti</w:t>
      </w:r>
      <w:proofErr w:type="spellEnd"/>
      <w:r>
        <w:rPr>
          <w:rFonts w:ascii="Times New Roman" w:hAnsi="Times New Roman" w:cs="Times New Roman"/>
        </w:rPr>
        <w:t xml:space="preserve"> </w:t>
      </w:r>
      <w:proofErr w:type="spellStart"/>
      <w:r>
        <w:rPr>
          <w:rFonts w:ascii="Times New Roman" w:hAnsi="Times New Roman" w:cs="Times New Roman"/>
        </w:rPr>
        <w:t>zingine</w:t>
      </w:r>
      <w:proofErr w:type="spellEnd"/>
      <w:r>
        <w:rPr>
          <w:rFonts w:ascii="Times New Roman" w:hAnsi="Times New Roman" w:cs="Times New Roman"/>
        </w:rPr>
        <w:t xml:space="preserve"> </w:t>
      </w:r>
      <w:proofErr w:type="spellStart"/>
      <w:r>
        <w:rPr>
          <w:rFonts w:ascii="Times New Roman" w:hAnsi="Times New Roman" w:cs="Times New Roman"/>
        </w:rPr>
        <w:t>zitakazo</w:t>
      </w:r>
      <w:proofErr w:type="spellEnd"/>
      <w:r>
        <w:rPr>
          <w:rFonts w:ascii="Times New Roman" w:hAnsi="Times New Roman" w:cs="Times New Roman"/>
        </w:rPr>
        <w:t xml:space="preserve"> </w:t>
      </w:r>
      <w:proofErr w:type="spellStart"/>
      <w:r>
        <w:rPr>
          <w:rFonts w:ascii="Times New Roman" w:hAnsi="Times New Roman" w:cs="Times New Roman"/>
        </w:rPr>
        <w:t>fanywa</w:t>
      </w:r>
      <w:proofErr w:type="spellEnd"/>
      <w:r>
        <w:rPr>
          <w:rFonts w:ascii="Times New Roman" w:hAnsi="Times New Roman" w:cs="Times New Roman"/>
        </w:rPr>
        <w:t xml:space="preserve"> </w:t>
      </w:r>
      <w:proofErr w:type="spellStart"/>
      <w:r>
        <w:rPr>
          <w:rFonts w:ascii="Times New Roman" w:hAnsi="Times New Roman" w:cs="Times New Roman"/>
        </w:rPr>
        <w:t>hapo</w:t>
      </w:r>
      <w:proofErr w:type="spellEnd"/>
      <w:r>
        <w:rPr>
          <w:rFonts w:ascii="Times New Roman" w:hAnsi="Times New Roman" w:cs="Times New Roman"/>
        </w:rPr>
        <w:t xml:space="preserve"> </w:t>
      </w:r>
      <w:proofErr w:type="spellStart"/>
      <w:r>
        <w:rPr>
          <w:rFonts w:ascii="Times New Roman" w:hAnsi="Times New Roman" w:cs="Times New Roman"/>
        </w:rPr>
        <w:t>baadaye</w:t>
      </w:r>
      <w:proofErr w:type="spellEnd"/>
      <w:r>
        <w:rPr>
          <w:rFonts w:ascii="Times New Roman" w:hAnsi="Times New Roman" w:cs="Times New Roman"/>
        </w:rPr>
        <w:t xml:space="preserve">. </w:t>
      </w:r>
      <w:proofErr w:type="spellStart"/>
      <w:r>
        <w:rPr>
          <w:rFonts w:ascii="Times New Roman" w:hAnsi="Times New Roman" w:cs="Times New Roman"/>
        </w:rPr>
        <w:t>Hataua</w:t>
      </w:r>
      <w:proofErr w:type="spellEnd"/>
      <w:r>
        <w:rPr>
          <w:rFonts w:ascii="Times New Roman" w:hAnsi="Times New Roman" w:cs="Times New Roman"/>
        </w:rPr>
        <w:t xml:space="preserve"> </w:t>
      </w:r>
      <w:proofErr w:type="spellStart"/>
      <w:r>
        <w:rPr>
          <w:rFonts w:ascii="Times New Roman" w:hAnsi="Times New Roman" w:cs="Times New Roman"/>
        </w:rPr>
        <w:t>zote</w:t>
      </w:r>
      <w:proofErr w:type="spellEnd"/>
      <w:r>
        <w:rPr>
          <w:rFonts w:ascii="Times New Roman" w:hAnsi="Times New Roman" w:cs="Times New Roman"/>
        </w:rPr>
        <w:t xml:space="preserve"> </w:t>
      </w:r>
      <w:proofErr w:type="spellStart"/>
      <w:r>
        <w:rPr>
          <w:rFonts w:ascii="Times New Roman" w:hAnsi="Times New Roman" w:cs="Times New Roman"/>
        </w:rPr>
        <w:t>nilizokueleza</w:t>
      </w:r>
      <w:proofErr w:type="spellEnd"/>
      <w:r>
        <w:rPr>
          <w:rFonts w:ascii="Times New Roman" w:hAnsi="Times New Roman" w:cs="Times New Roman"/>
        </w:rPr>
        <w:t xml:space="preserve"> </w:t>
      </w:r>
      <w:proofErr w:type="spellStart"/>
      <w:r>
        <w:rPr>
          <w:rFonts w:ascii="Times New Roman" w:hAnsi="Times New Roman" w:cs="Times New Roman"/>
        </w:rPr>
        <w:t>hapo</w:t>
      </w:r>
      <w:proofErr w:type="spellEnd"/>
      <w:r>
        <w:rPr>
          <w:rFonts w:ascii="Times New Roman" w:hAnsi="Times New Roman" w:cs="Times New Roman"/>
        </w:rPr>
        <w:t xml:space="preserve"> </w:t>
      </w:r>
      <w:proofErr w:type="spellStart"/>
      <w:r>
        <w:rPr>
          <w:rFonts w:ascii="Times New Roman" w:hAnsi="Times New Roman" w:cs="Times New Roman"/>
        </w:rPr>
        <w:t>hawali</w:t>
      </w:r>
      <w:proofErr w:type="spellEnd"/>
      <w:r>
        <w:rPr>
          <w:rFonts w:ascii="Times New Roman" w:hAnsi="Times New Roman" w:cs="Times New Roman"/>
        </w:rPr>
        <w:t xml:space="preserve"> </w:t>
      </w:r>
      <w:proofErr w:type="spellStart"/>
      <w:r>
        <w:rPr>
          <w:rFonts w:ascii="Times New Roman" w:hAnsi="Times New Roman" w:cs="Times New Roman"/>
        </w:rPr>
        <w:t>zitatumiwa</w:t>
      </w:r>
      <w:proofErr w:type="spellEnd"/>
      <w:r>
        <w:rPr>
          <w:rFonts w:ascii="Times New Roman" w:hAnsi="Times New Roman" w:cs="Times New Roman"/>
        </w:rPr>
        <w:t xml:space="preserve"> ili </w:t>
      </w:r>
      <w:proofErr w:type="spellStart"/>
      <w:r>
        <w:rPr>
          <w:rFonts w:ascii="Times New Roman" w:hAnsi="Times New Roman" w:cs="Times New Roman"/>
        </w:rPr>
        <w:t>kuhifadhi</w:t>
      </w:r>
      <w:proofErr w:type="spellEnd"/>
      <w:r>
        <w:rPr>
          <w:rFonts w:ascii="Times New Roman" w:hAnsi="Times New Roman" w:cs="Times New Roman"/>
        </w:rPr>
        <w:t xml:space="preserve"> </w:t>
      </w:r>
      <w:proofErr w:type="spellStart"/>
      <w:r>
        <w:rPr>
          <w:rFonts w:ascii="Times New Roman" w:hAnsi="Times New Roman" w:cs="Times New Roman"/>
        </w:rPr>
        <w:t>usiru</w:t>
      </w:r>
      <w:proofErr w:type="spellEnd"/>
      <w:r>
        <w:rPr>
          <w:rFonts w:ascii="Times New Roman" w:hAnsi="Times New Roman" w:cs="Times New Roman"/>
        </w:rPr>
        <w:t xml:space="preserve"> </w:t>
      </w:r>
      <w:proofErr w:type="spellStart"/>
      <w:r>
        <w:rPr>
          <w:rFonts w:ascii="Times New Roman" w:hAnsi="Times New Roman" w:cs="Times New Roman"/>
        </w:rPr>
        <w:t>wa</w:t>
      </w:r>
      <w:proofErr w:type="spellEnd"/>
      <w:r>
        <w:rPr>
          <w:rFonts w:ascii="Times New Roman" w:hAnsi="Times New Roman" w:cs="Times New Roman"/>
        </w:rPr>
        <w:t xml:space="preserve"> </w:t>
      </w:r>
      <w:proofErr w:type="spellStart"/>
      <w:r>
        <w:rPr>
          <w:rFonts w:ascii="Times New Roman" w:hAnsi="Times New Roman" w:cs="Times New Roman"/>
        </w:rPr>
        <w:t>habari</w:t>
      </w:r>
      <w:proofErr w:type="spellEnd"/>
      <w:r>
        <w:rPr>
          <w:rFonts w:ascii="Times New Roman" w:hAnsi="Times New Roman" w:cs="Times New Roman"/>
        </w:rPr>
        <w:t xml:space="preserve"> zako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kitafiti</w:t>
      </w:r>
      <w:proofErr w:type="spellEnd"/>
      <w:proofErr w:type="gramStart"/>
      <w:r>
        <w:rPr>
          <w:rFonts w:ascii="Times New Roman" w:hAnsi="Times New Roman" w:cs="Times New Roman"/>
        </w:rPr>
        <w:t>.</w:t>
      </w:r>
      <w:r w:rsidRPr="00F5744A">
        <w:rPr>
          <w:rFonts w:ascii="Times New Roman" w:hAnsi="Times New Roman" w:cs="Times New Roman"/>
        </w:rPr>
        <w:t>.</w:t>
      </w:r>
      <w:proofErr w:type="spellStart"/>
      <w:proofErr w:type="gramEnd"/>
      <w:r>
        <w:rPr>
          <w:rFonts w:ascii="Times New Roman" w:hAnsi="Times New Roman" w:cs="Times New Roman"/>
        </w:rPr>
        <w:t>M</w:t>
      </w:r>
      <w:r w:rsidRPr="00F5744A">
        <w:rPr>
          <w:rFonts w:ascii="Times New Roman" w:hAnsi="Times New Roman" w:cs="Times New Roman"/>
        </w:rPr>
        <w:t>ajibu</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yako</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hayata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athiri</w:t>
      </w:r>
      <w:proofErr w:type="spellEnd"/>
      <w:r w:rsidRPr="00F5744A">
        <w:rPr>
          <w:rFonts w:ascii="Times New Roman" w:hAnsi="Times New Roman" w:cs="Times New Roman"/>
        </w:rPr>
        <w:t xml:space="preserve"> usaidizi IPA </w:t>
      </w:r>
      <w:proofErr w:type="spellStart"/>
      <w:r w:rsidRPr="00F5744A">
        <w:rPr>
          <w:rFonts w:ascii="Times New Roman" w:hAnsi="Times New Roman" w:cs="Times New Roman"/>
        </w:rPr>
        <w:t>itapeana</w:t>
      </w:r>
      <w:proofErr w:type="spellEnd"/>
      <w:r w:rsidRPr="00F5744A">
        <w:rPr>
          <w:rFonts w:ascii="Times New Roman" w:hAnsi="Times New Roman" w:cs="Times New Roman"/>
        </w:rPr>
        <w:t xml:space="preserve"> au </w:t>
      </w:r>
      <w:proofErr w:type="spellStart"/>
      <w:r>
        <w:rPr>
          <w:rFonts w:ascii="Times New Roman" w:hAnsi="Times New Roman" w:cs="Times New Roman"/>
        </w:rPr>
        <w:t>kuto</w:t>
      </w:r>
      <w:r w:rsidRPr="00F5744A">
        <w:rPr>
          <w:rFonts w:ascii="Times New Roman" w:hAnsi="Times New Roman" w:cs="Times New Roman"/>
        </w:rPr>
        <w:t>peana</w:t>
      </w:r>
      <w:proofErr w:type="spellEnd"/>
      <w:r w:rsidRPr="00F5744A">
        <w:rPr>
          <w:rFonts w:ascii="Times New Roman" w:hAnsi="Times New Roman" w:cs="Times New Roman"/>
        </w:rPr>
        <w:t xml:space="preserve"> kwa</w:t>
      </w:r>
      <w:r>
        <w:rPr>
          <w:rFonts w:ascii="Times New Roman" w:hAnsi="Times New Roman" w:cs="Times New Roman"/>
        </w:rPr>
        <w:t xml:space="preserve">ko au </w:t>
      </w:r>
      <w:proofErr w:type="spellStart"/>
      <w:proofErr w:type="gramStart"/>
      <w:r>
        <w:rPr>
          <w:rFonts w:ascii="Times New Roman" w:hAnsi="Times New Roman" w:cs="Times New Roman"/>
        </w:rPr>
        <w:t>kwa</w:t>
      </w:r>
      <w:proofErr w:type="spellEnd"/>
      <w:proofErr w:type="gramEnd"/>
      <w:r>
        <w:rPr>
          <w:rFonts w:ascii="Times New Roman" w:hAnsi="Times New Roman" w:cs="Times New Roman"/>
        </w:rPr>
        <w:t xml:space="preserve"> </w:t>
      </w:r>
      <w:proofErr w:type="spellStart"/>
      <w:r w:rsidRPr="00F5744A">
        <w:rPr>
          <w:rFonts w:ascii="Times New Roman" w:hAnsi="Times New Roman" w:cs="Times New Roman"/>
        </w:rPr>
        <w:t>jamii</w:t>
      </w:r>
      <w:proofErr w:type="spellEnd"/>
      <w:r>
        <w:rPr>
          <w:rFonts w:ascii="Times New Roman" w:hAnsi="Times New Roman" w:cs="Times New Roman"/>
        </w:rPr>
        <w:t xml:space="preserve"> </w:t>
      </w:r>
      <w:proofErr w:type="spellStart"/>
      <w:r>
        <w:rPr>
          <w:rFonts w:ascii="Times New Roman" w:hAnsi="Times New Roman" w:cs="Times New Roman"/>
        </w:rPr>
        <w:t>yako</w:t>
      </w:r>
      <w:proofErr w:type="spellEnd"/>
    </w:p>
    <w:p w14:paraId="0A6EF4BA" w14:textId="77777777" w:rsidR="0013723F" w:rsidRPr="00F5744A" w:rsidRDefault="0013723F" w:rsidP="0013723F">
      <w:pPr>
        <w:spacing w:after="0"/>
        <w:rPr>
          <w:rFonts w:ascii="Times New Roman" w:hAnsi="Times New Roman" w:cs="Times New Roman"/>
        </w:rPr>
      </w:pPr>
    </w:p>
    <w:p w14:paraId="5DAF49C7" w14:textId="77777777" w:rsidR="0013723F" w:rsidRPr="00F5744A" w:rsidRDefault="0013723F" w:rsidP="0013723F">
      <w:pPr>
        <w:spacing w:after="0"/>
        <w:rPr>
          <w:rFonts w:ascii="Times New Roman" w:hAnsi="Times New Roman" w:cs="Times New Roman"/>
          <w:b/>
        </w:rPr>
      </w:pPr>
      <w:proofErr w:type="spellStart"/>
      <w:r w:rsidRPr="00F5744A">
        <w:rPr>
          <w:rFonts w:ascii="Times New Roman" w:hAnsi="Times New Roman" w:cs="Times New Roman"/>
          <w:b/>
        </w:rPr>
        <w:t>Kufidiwa</w:t>
      </w:r>
      <w:proofErr w:type="spellEnd"/>
      <w:r w:rsidRPr="00F5744A">
        <w:rPr>
          <w:rFonts w:ascii="Times New Roman" w:hAnsi="Times New Roman" w:cs="Times New Roman"/>
          <w:b/>
        </w:rPr>
        <w:t xml:space="preserve"> au </w:t>
      </w:r>
      <w:proofErr w:type="spellStart"/>
      <w:r w:rsidRPr="00F5744A">
        <w:rPr>
          <w:rFonts w:ascii="Times New Roman" w:hAnsi="Times New Roman" w:cs="Times New Roman"/>
          <w:b/>
        </w:rPr>
        <w:t>malipo</w:t>
      </w:r>
      <w:proofErr w:type="spellEnd"/>
    </w:p>
    <w:p w14:paraId="28AE4434" w14:textId="77777777" w:rsidR="0013723F" w:rsidRDefault="0013723F" w:rsidP="0013723F">
      <w:pPr>
        <w:spacing w:after="0"/>
        <w:rPr>
          <w:rFonts w:ascii="Times New Roman" w:hAnsi="Times New Roman" w:cs="Times New Roman"/>
        </w:rPr>
      </w:pPr>
      <w:proofErr w:type="spellStart"/>
      <w:proofErr w:type="gramStart"/>
      <w:r w:rsidRPr="00F5744A">
        <w:rPr>
          <w:rFonts w:ascii="Times New Roman" w:hAnsi="Times New Roman" w:cs="Times New Roman"/>
        </w:rPr>
        <w:t>Hautalipwa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kushiriki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katika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utafiti</w:t>
      </w:r>
      <w:proofErr w:type="spellEnd"/>
      <w:r>
        <w:rPr>
          <w:rFonts w:ascii="Times New Roman" w:hAnsi="Times New Roman" w:cs="Times New Roman"/>
        </w:rPr>
        <w:t xml:space="preserve"> </w:t>
      </w:r>
      <w:proofErr w:type="spellStart"/>
      <w:r w:rsidRPr="00F5744A">
        <w:rPr>
          <w:rFonts w:ascii="Times New Roman" w:hAnsi="Times New Roman" w:cs="Times New Roman"/>
        </w:rPr>
        <w:t>huu</w:t>
      </w:r>
      <w:proofErr w:type="spellEnd"/>
      <w:r>
        <w:rPr>
          <w:rFonts w:ascii="Times New Roman" w:hAnsi="Times New Roman" w:cs="Times New Roman"/>
        </w:rPr>
        <w:t>.</w:t>
      </w:r>
      <w:proofErr w:type="gramEnd"/>
      <w:r w:rsidRPr="0008367B">
        <w:rPr>
          <w:rFonts w:ascii="Times New Roman" w:hAnsi="Times New Roman" w:cs="Times New Roman"/>
        </w:rPr>
        <w:t xml:space="preserve"> </w:t>
      </w:r>
    </w:p>
    <w:p w14:paraId="407B4613" w14:textId="77777777" w:rsidR="0013723F" w:rsidRPr="00F5744A" w:rsidRDefault="0013723F" w:rsidP="0013723F">
      <w:pPr>
        <w:spacing w:after="0"/>
        <w:rPr>
          <w:rFonts w:ascii="Times New Roman" w:hAnsi="Times New Roman" w:cs="Times New Roman"/>
        </w:rPr>
      </w:pPr>
    </w:p>
    <w:p w14:paraId="543C0FCF" w14:textId="453B005E" w:rsidR="0013723F" w:rsidRPr="00F5744A" w:rsidDel="005D24E6" w:rsidRDefault="0013723F" w:rsidP="0013723F">
      <w:pPr>
        <w:spacing w:after="0"/>
        <w:rPr>
          <w:del w:id="3" w:author="OSBORN KWENA " w:date="2014-06-17T12:03:00Z"/>
          <w:rFonts w:ascii="Times New Roman" w:hAnsi="Times New Roman" w:cs="Times New Roman"/>
          <w:b/>
        </w:rPr>
      </w:pPr>
      <w:del w:id="4" w:author="OSBORN KWENA " w:date="2014-06-17T12:03:00Z">
        <w:r w:rsidRPr="00F5744A" w:rsidDel="005D24E6">
          <w:rPr>
            <w:rFonts w:ascii="Times New Roman" w:hAnsi="Times New Roman" w:cs="Times New Roman"/>
            <w:b/>
          </w:rPr>
          <w:delText>Matibabu na kufidiwa kwa ajali</w:delText>
        </w:r>
      </w:del>
    </w:p>
    <w:p w14:paraId="1F3747ED" w14:textId="5C16821C" w:rsidR="0013723F" w:rsidDel="005D24E6" w:rsidRDefault="0013723F" w:rsidP="0013723F">
      <w:pPr>
        <w:widowControl w:val="0"/>
        <w:tabs>
          <w:tab w:val="left" w:pos="0"/>
        </w:tabs>
        <w:spacing w:after="0"/>
        <w:rPr>
          <w:del w:id="5" w:author="OSBORN KWENA " w:date="2014-06-17T12:03:00Z"/>
          <w:rFonts w:ascii="Times New Roman" w:hAnsi="Times New Roman" w:cs="Times New Roman"/>
        </w:rPr>
      </w:pPr>
      <w:del w:id="6" w:author="OSBORN KWENA " w:date="2014-06-17T12:03:00Z">
        <w:r w:rsidDel="005D24E6">
          <w:rPr>
            <w:rFonts w:ascii="Times New Roman" w:hAnsi="Times New Roman" w:cs="Times New Roman"/>
          </w:rPr>
          <w:delText>Ni muhimu wewe kuelezea IPA haraka iwezekanavyo, ikiwa unaamini kuwa umepata jerahaa kwa sababu ya kushiriki kwenye utafiti huu. Unaweza kuelezea mfanyikazi wa IPA au kumupigia simu kwa nambari 0728 716 661.</w:delText>
        </w:r>
      </w:del>
    </w:p>
    <w:p w14:paraId="26CF0CC4" w14:textId="50C0FE88" w:rsidR="0013723F" w:rsidRPr="0008367B" w:rsidDel="005D24E6" w:rsidRDefault="0013723F" w:rsidP="0013723F">
      <w:pPr>
        <w:widowControl w:val="0"/>
        <w:tabs>
          <w:tab w:val="left" w:pos="0"/>
        </w:tabs>
        <w:spacing w:after="0"/>
        <w:rPr>
          <w:del w:id="7" w:author="OSBORN KWENA " w:date="2014-06-17T12:03:00Z"/>
          <w:rFonts w:ascii="Times New Roman" w:hAnsi="Times New Roman" w:cs="Times New Roman"/>
        </w:rPr>
      </w:pPr>
      <w:del w:id="8" w:author="OSBORN KWENA " w:date="2014-06-17T12:03:00Z">
        <w:r w:rsidDel="005D24E6">
          <w:rPr>
            <w:rFonts w:ascii="Times New Roman" w:hAnsi="Times New Roman" w:cs="Times New Roman"/>
          </w:rPr>
          <w:delText xml:space="preserve">Ikiwa umejuruhiwa kutokana na kushiriki kwenye utafiti huu, IPA itakupa matibabu utakayoitaji. </w:delText>
        </w:r>
      </w:del>
    </w:p>
    <w:p w14:paraId="7029817C" w14:textId="77777777" w:rsidR="0013723F" w:rsidRPr="00F5744A" w:rsidRDefault="0013723F" w:rsidP="0013723F">
      <w:pPr>
        <w:spacing w:after="0"/>
        <w:rPr>
          <w:rFonts w:ascii="Times New Roman" w:hAnsi="Times New Roman" w:cs="Times New Roman"/>
        </w:rPr>
      </w:pPr>
      <w:bookmarkStart w:id="9" w:name="_GoBack"/>
      <w:bookmarkEnd w:id="9"/>
    </w:p>
    <w:p w14:paraId="03595A6D" w14:textId="77777777" w:rsidR="0013723F" w:rsidRPr="00F5744A" w:rsidRDefault="0013723F" w:rsidP="0013723F">
      <w:pPr>
        <w:spacing w:after="0"/>
        <w:rPr>
          <w:rFonts w:ascii="Times New Roman" w:hAnsi="Times New Roman" w:cs="Times New Roman"/>
          <w:b/>
        </w:rPr>
      </w:pPr>
      <w:proofErr w:type="spellStart"/>
      <w:r w:rsidRPr="00F5744A">
        <w:rPr>
          <w:rFonts w:ascii="Times New Roman" w:hAnsi="Times New Roman" w:cs="Times New Roman"/>
          <w:b/>
        </w:rPr>
        <w:t>Haki</w:t>
      </w:r>
      <w:proofErr w:type="spellEnd"/>
    </w:p>
    <w:p w14:paraId="15EEBC20" w14:textId="77777777" w:rsidR="0013723F" w:rsidRDefault="0013723F" w:rsidP="0013723F">
      <w:pPr>
        <w:spacing w:after="0"/>
        <w:rPr>
          <w:rFonts w:ascii="Times New Roman" w:hAnsi="Times New Roman" w:cs="Times New Roman"/>
          <w:iCs/>
        </w:rPr>
      </w:pPr>
      <w:proofErr w:type="spellStart"/>
      <w:r>
        <w:rPr>
          <w:rFonts w:ascii="Times New Roman" w:hAnsi="Times New Roman" w:cs="Times New Roman"/>
          <w:b/>
          <w:i/>
          <w:iCs/>
        </w:rPr>
        <w:t>Kushiriki</w:t>
      </w:r>
      <w:proofErr w:type="spellEnd"/>
      <w:r>
        <w:rPr>
          <w:rFonts w:ascii="Times New Roman" w:hAnsi="Times New Roman" w:cs="Times New Roman"/>
          <w:b/>
          <w:i/>
          <w:iCs/>
        </w:rPr>
        <w:t xml:space="preserve"> </w:t>
      </w:r>
      <w:proofErr w:type="spellStart"/>
      <w:proofErr w:type="gramStart"/>
      <w:r>
        <w:rPr>
          <w:rFonts w:ascii="Times New Roman" w:hAnsi="Times New Roman" w:cs="Times New Roman"/>
          <w:b/>
          <w:i/>
          <w:iCs/>
        </w:rPr>
        <w:t>kwa</w:t>
      </w:r>
      <w:proofErr w:type="spellEnd"/>
      <w:proofErr w:type="gramEnd"/>
      <w:r>
        <w:rPr>
          <w:rFonts w:ascii="Times New Roman" w:hAnsi="Times New Roman" w:cs="Times New Roman"/>
          <w:b/>
          <w:i/>
          <w:iCs/>
        </w:rPr>
        <w:t xml:space="preserve"> </w:t>
      </w:r>
      <w:proofErr w:type="spellStart"/>
      <w:r>
        <w:rPr>
          <w:rFonts w:ascii="Times New Roman" w:hAnsi="Times New Roman" w:cs="Times New Roman"/>
          <w:b/>
          <w:i/>
          <w:iCs/>
        </w:rPr>
        <w:t>utafiti</w:t>
      </w:r>
      <w:proofErr w:type="spellEnd"/>
      <w:r>
        <w:rPr>
          <w:rFonts w:ascii="Times New Roman" w:hAnsi="Times New Roman" w:cs="Times New Roman"/>
          <w:b/>
          <w:i/>
          <w:iCs/>
        </w:rPr>
        <w:t xml:space="preserve"> </w:t>
      </w:r>
      <w:proofErr w:type="spellStart"/>
      <w:r>
        <w:rPr>
          <w:rFonts w:ascii="Times New Roman" w:hAnsi="Times New Roman" w:cs="Times New Roman"/>
          <w:b/>
          <w:i/>
          <w:iCs/>
        </w:rPr>
        <w:t>ni</w:t>
      </w:r>
      <w:proofErr w:type="spellEnd"/>
      <w:r>
        <w:rPr>
          <w:rFonts w:ascii="Times New Roman" w:hAnsi="Times New Roman" w:cs="Times New Roman"/>
          <w:b/>
          <w:i/>
          <w:iCs/>
        </w:rPr>
        <w:t xml:space="preserve"> </w:t>
      </w:r>
      <w:proofErr w:type="spellStart"/>
      <w:r>
        <w:rPr>
          <w:rFonts w:ascii="Times New Roman" w:hAnsi="Times New Roman" w:cs="Times New Roman"/>
          <w:b/>
          <w:i/>
          <w:iCs/>
        </w:rPr>
        <w:t>kwa</w:t>
      </w:r>
      <w:proofErr w:type="spellEnd"/>
      <w:r>
        <w:rPr>
          <w:rFonts w:ascii="Times New Roman" w:hAnsi="Times New Roman" w:cs="Times New Roman"/>
          <w:b/>
          <w:i/>
          <w:iCs/>
        </w:rPr>
        <w:t xml:space="preserve"> hiari</w:t>
      </w:r>
      <w:r w:rsidRPr="0008367B">
        <w:rPr>
          <w:rFonts w:ascii="Times New Roman" w:hAnsi="Times New Roman" w:cs="Times New Roman"/>
          <w:i/>
        </w:rPr>
        <w:t>.</w:t>
      </w:r>
      <w:r w:rsidRPr="0008367B">
        <w:rPr>
          <w:rFonts w:ascii="Times New Roman" w:hAnsi="Times New Roman" w:cs="Times New Roman"/>
        </w:rPr>
        <w:t xml:space="preserve">  </w:t>
      </w:r>
      <w:r>
        <w:rPr>
          <w:rFonts w:ascii="Times New Roman" w:hAnsi="Times New Roman" w:cs="Times New Roman"/>
          <w:iCs/>
        </w:rPr>
        <w:t xml:space="preserve">Una </w:t>
      </w:r>
      <w:proofErr w:type="spellStart"/>
      <w:r>
        <w:rPr>
          <w:rFonts w:ascii="Times New Roman" w:hAnsi="Times New Roman" w:cs="Times New Roman"/>
          <w:iCs/>
        </w:rPr>
        <w:t>haki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kukataa</w:t>
      </w:r>
      <w:proofErr w:type="spellEnd"/>
      <w:r>
        <w:rPr>
          <w:rFonts w:ascii="Times New Roman" w:hAnsi="Times New Roman" w:cs="Times New Roman"/>
          <w:iCs/>
        </w:rPr>
        <w:t xml:space="preserve"> </w:t>
      </w:r>
      <w:proofErr w:type="spellStart"/>
      <w:r>
        <w:rPr>
          <w:rFonts w:ascii="Times New Roman" w:hAnsi="Times New Roman" w:cs="Times New Roman"/>
          <w:iCs/>
        </w:rPr>
        <w:t>kushiriki</w:t>
      </w:r>
      <w:proofErr w:type="spellEnd"/>
      <w:r>
        <w:rPr>
          <w:rFonts w:ascii="Times New Roman" w:hAnsi="Times New Roman" w:cs="Times New Roman"/>
          <w:iCs/>
        </w:rPr>
        <w:t xml:space="preserve"> au </w:t>
      </w:r>
      <w:proofErr w:type="spellStart"/>
      <w:r>
        <w:rPr>
          <w:rFonts w:ascii="Times New Roman" w:hAnsi="Times New Roman" w:cs="Times New Roman"/>
          <w:iCs/>
        </w:rPr>
        <w:t>kujiondoa</w:t>
      </w:r>
      <w:proofErr w:type="spellEnd"/>
      <w:r>
        <w:rPr>
          <w:rFonts w:ascii="Times New Roman" w:hAnsi="Times New Roman" w:cs="Times New Roman"/>
          <w:iCs/>
        </w:rPr>
        <w:t xml:space="preserve"> </w:t>
      </w:r>
      <w:proofErr w:type="spellStart"/>
      <w:proofErr w:type="gramStart"/>
      <w:r>
        <w:rPr>
          <w:rFonts w:ascii="Times New Roman" w:hAnsi="Times New Roman" w:cs="Times New Roman"/>
          <w:iCs/>
        </w:rPr>
        <w:t>kwa</w:t>
      </w:r>
      <w:proofErr w:type="spellEnd"/>
      <w:proofErr w:type="gramEnd"/>
      <w:r>
        <w:rPr>
          <w:rFonts w:ascii="Times New Roman" w:hAnsi="Times New Roman" w:cs="Times New Roman"/>
          <w:iCs/>
        </w:rPr>
        <w:t xml:space="preserve"> wakati </w:t>
      </w:r>
      <w:proofErr w:type="spellStart"/>
      <w:r>
        <w:rPr>
          <w:rFonts w:ascii="Times New Roman" w:hAnsi="Times New Roman" w:cs="Times New Roman"/>
          <w:iCs/>
        </w:rPr>
        <w:t>wowote</w:t>
      </w:r>
      <w:proofErr w:type="spellEnd"/>
      <w:r>
        <w:rPr>
          <w:rFonts w:ascii="Times New Roman" w:hAnsi="Times New Roman" w:cs="Times New Roman"/>
          <w:iCs/>
        </w:rPr>
        <w:t xml:space="preserve"> </w:t>
      </w:r>
      <w:proofErr w:type="spellStart"/>
      <w:r>
        <w:rPr>
          <w:rFonts w:ascii="Times New Roman" w:hAnsi="Times New Roman" w:cs="Times New Roman"/>
          <w:iCs/>
        </w:rPr>
        <w:t>kutoka</w:t>
      </w:r>
      <w:proofErr w:type="spellEnd"/>
      <w:r>
        <w:rPr>
          <w:rFonts w:ascii="Times New Roman" w:hAnsi="Times New Roman" w:cs="Times New Roman"/>
          <w:iCs/>
        </w:rPr>
        <w:t xml:space="preserve"> </w:t>
      </w:r>
      <w:proofErr w:type="spellStart"/>
      <w:r>
        <w:rPr>
          <w:rFonts w:ascii="Times New Roman" w:hAnsi="Times New Roman" w:cs="Times New Roman"/>
          <w:iCs/>
        </w:rPr>
        <w:t>kwa</w:t>
      </w:r>
      <w:proofErr w:type="spellEnd"/>
      <w:r>
        <w:rPr>
          <w:rFonts w:ascii="Times New Roman" w:hAnsi="Times New Roman" w:cs="Times New Roman"/>
          <w:iCs/>
        </w:rPr>
        <w:t xml:space="preserve"> </w:t>
      </w:r>
      <w:proofErr w:type="spellStart"/>
      <w:r>
        <w:rPr>
          <w:rFonts w:ascii="Times New Roman" w:hAnsi="Times New Roman" w:cs="Times New Roman"/>
          <w:iCs/>
        </w:rPr>
        <w:t>utafiti</w:t>
      </w:r>
      <w:proofErr w:type="spellEnd"/>
      <w:r>
        <w:rPr>
          <w:rFonts w:ascii="Times New Roman" w:hAnsi="Times New Roman" w:cs="Times New Roman"/>
          <w:iCs/>
        </w:rPr>
        <w:t xml:space="preserve"> </w:t>
      </w:r>
      <w:proofErr w:type="spellStart"/>
      <w:r>
        <w:rPr>
          <w:rFonts w:ascii="Times New Roman" w:hAnsi="Times New Roman" w:cs="Times New Roman"/>
          <w:iCs/>
        </w:rPr>
        <w:t>bila</w:t>
      </w:r>
      <w:proofErr w:type="spellEnd"/>
      <w:r>
        <w:rPr>
          <w:rFonts w:ascii="Times New Roman" w:hAnsi="Times New Roman" w:cs="Times New Roman"/>
          <w:iCs/>
        </w:rPr>
        <w:t xml:space="preserve"> </w:t>
      </w:r>
      <w:proofErr w:type="spellStart"/>
      <w:r>
        <w:rPr>
          <w:rFonts w:ascii="Times New Roman" w:hAnsi="Times New Roman" w:cs="Times New Roman"/>
          <w:iCs/>
        </w:rPr>
        <w:t>kuadhibiwa</w:t>
      </w:r>
      <w:proofErr w:type="spellEnd"/>
      <w:r>
        <w:rPr>
          <w:rFonts w:ascii="Times New Roman" w:hAnsi="Times New Roman" w:cs="Times New Roman"/>
          <w:iCs/>
        </w:rPr>
        <w:t xml:space="preserve"> au </w:t>
      </w:r>
      <w:proofErr w:type="spellStart"/>
      <w:r>
        <w:rPr>
          <w:rFonts w:ascii="Times New Roman" w:hAnsi="Times New Roman" w:cs="Times New Roman"/>
          <w:iCs/>
        </w:rPr>
        <w:t>kupoteza</w:t>
      </w:r>
      <w:proofErr w:type="spellEnd"/>
      <w:r>
        <w:rPr>
          <w:rFonts w:ascii="Times New Roman" w:hAnsi="Times New Roman" w:cs="Times New Roman"/>
          <w:iCs/>
        </w:rPr>
        <w:t xml:space="preserve"> </w:t>
      </w:r>
      <w:proofErr w:type="spellStart"/>
      <w:r>
        <w:rPr>
          <w:rFonts w:ascii="Times New Roman" w:hAnsi="Times New Roman" w:cs="Times New Roman"/>
          <w:iCs/>
        </w:rPr>
        <w:t>manufaa</w:t>
      </w:r>
      <w:proofErr w:type="spellEnd"/>
      <w:r>
        <w:rPr>
          <w:rFonts w:ascii="Times New Roman" w:hAnsi="Times New Roman" w:cs="Times New Roman"/>
          <w:iCs/>
        </w:rPr>
        <w:t xml:space="preserve"> </w:t>
      </w:r>
      <w:proofErr w:type="spellStart"/>
      <w:r>
        <w:rPr>
          <w:rFonts w:ascii="Times New Roman" w:hAnsi="Times New Roman" w:cs="Times New Roman"/>
          <w:iCs/>
        </w:rPr>
        <w:t>ambayo</w:t>
      </w:r>
      <w:proofErr w:type="spellEnd"/>
      <w:r>
        <w:rPr>
          <w:rFonts w:ascii="Times New Roman" w:hAnsi="Times New Roman" w:cs="Times New Roman"/>
          <w:iCs/>
        </w:rPr>
        <w:t xml:space="preserve"> </w:t>
      </w:r>
      <w:proofErr w:type="spellStart"/>
      <w:r>
        <w:rPr>
          <w:rFonts w:ascii="Times New Roman" w:hAnsi="Times New Roman" w:cs="Times New Roman"/>
          <w:iCs/>
        </w:rPr>
        <w:t>ungekuwa</w:t>
      </w:r>
      <w:proofErr w:type="spellEnd"/>
      <w:r>
        <w:rPr>
          <w:rFonts w:ascii="Times New Roman" w:hAnsi="Times New Roman" w:cs="Times New Roman"/>
          <w:iCs/>
        </w:rPr>
        <w:t xml:space="preserve"> na </w:t>
      </w:r>
      <w:proofErr w:type="spellStart"/>
      <w:r>
        <w:rPr>
          <w:rFonts w:ascii="Times New Roman" w:hAnsi="Times New Roman" w:cs="Times New Roman"/>
          <w:iCs/>
        </w:rPr>
        <w:t>haki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kuyapata</w:t>
      </w:r>
      <w:proofErr w:type="spellEnd"/>
      <w:r>
        <w:rPr>
          <w:rFonts w:ascii="Times New Roman" w:hAnsi="Times New Roman" w:cs="Times New Roman"/>
          <w:iCs/>
        </w:rPr>
        <w:t>.</w:t>
      </w:r>
    </w:p>
    <w:p w14:paraId="02B3D7C5" w14:textId="77777777" w:rsidR="0013723F" w:rsidRDefault="0013723F" w:rsidP="0013723F">
      <w:pPr>
        <w:spacing w:after="0"/>
        <w:rPr>
          <w:rFonts w:ascii="Times New Roman" w:hAnsi="Times New Roman" w:cs="Times New Roman"/>
          <w:b/>
        </w:rPr>
      </w:pPr>
    </w:p>
    <w:p w14:paraId="48694043" w14:textId="77777777" w:rsidR="0013723F" w:rsidRDefault="0013723F" w:rsidP="0013723F">
      <w:pPr>
        <w:spacing w:after="0"/>
        <w:rPr>
          <w:rFonts w:ascii="Times New Roman" w:hAnsi="Times New Roman" w:cs="Times New Roman"/>
          <w:b/>
        </w:rPr>
      </w:pPr>
      <w:proofErr w:type="spellStart"/>
      <w:r w:rsidRPr="00F5744A">
        <w:rPr>
          <w:rFonts w:ascii="Times New Roman" w:hAnsi="Times New Roman" w:cs="Times New Roman"/>
          <w:b/>
        </w:rPr>
        <w:t>Maswali</w:t>
      </w:r>
      <w:proofErr w:type="spellEnd"/>
    </w:p>
    <w:p w14:paraId="08D31DD1" w14:textId="77777777" w:rsidR="0013723F" w:rsidRDefault="0013723F" w:rsidP="0013723F">
      <w:pPr>
        <w:spacing w:after="0"/>
        <w:rPr>
          <w:rFonts w:ascii="Times New Roman" w:eastAsia="Calibri" w:hAnsi="Times New Roman" w:cs="Times New Roman"/>
        </w:rPr>
      </w:pPr>
      <w:proofErr w:type="spellStart"/>
      <w:r>
        <w:rPr>
          <w:rFonts w:ascii="Times New Roman" w:eastAsia="Calibri" w:hAnsi="Times New Roman" w:cs="Times New Roman"/>
        </w:rPr>
        <w:t>Ikiwa</w:t>
      </w:r>
      <w:proofErr w:type="spellEnd"/>
      <w:r>
        <w:rPr>
          <w:rFonts w:ascii="Times New Roman" w:eastAsia="Calibri" w:hAnsi="Times New Roman" w:cs="Times New Roman"/>
        </w:rPr>
        <w:t xml:space="preserve"> utakuwa </w:t>
      </w:r>
      <w:proofErr w:type="gramStart"/>
      <w:r>
        <w:rPr>
          <w:rFonts w:ascii="Times New Roman" w:eastAsia="Calibri" w:hAnsi="Times New Roman" w:cs="Times New Roman"/>
        </w:rPr>
        <w:t>na</w:t>
      </w:r>
      <w:proofErr w:type="gramEnd"/>
      <w:r>
        <w:rPr>
          <w:rFonts w:ascii="Times New Roman" w:eastAsia="Calibri" w:hAnsi="Times New Roman" w:cs="Times New Roman"/>
        </w:rPr>
        <w:t xml:space="preserve"> </w:t>
      </w:r>
      <w:proofErr w:type="spellStart"/>
      <w:r>
        <w:rPr>
          <w:rFonts w:ascii="Times New Roman" w:eastAsia="Calibri" w:hAnsi="Times New Roman" w:cs="Times New Roman"/>
        </w:rPr>
        <w:t>maswali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yoyote</w:t>
      </w:r>
      <w:proofErr w:type="spellEnd"/>
      <w:r>
        <w:rPr>
          <w:rFonts w:ascii="Times New Roman" w:eastAsia="Calibri" w:hAnsi="Times New Roman" w:cs="Times New Roman"/>
        </w:rPr>
        <w:t xml:space="preserve"> au </w:t>
      </w:r>
      <w:proofErr w:type="spellStart"/>
      <w:r>
        <w:rPr>
          <w:rFonts w:ascii="Times New Roman" w:eastAsia="Calibri" w:hAnsi="Times New Roman" w:cs="Times New Roman"/>
        </w:rPr>
        <w:t>wasiwasi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wowote</w:t>
      </w:r>
      <w:proofErr w:type="spellEnd"/>
      <w:r>
        <w:rPr>
          <w:rFonts w:ascii="Times New Roman" w:eastAsia="Calibri" w:hAnsi="Times New Roman" w:cs="Times New Roman"/>
        </w:rPr>
        <w:t xml:space="preserve"> siku </w:t>
      </w:r>
      <w:proofErr w:type="spellStart"/>
      <w:r>
        <w:rPr>
          <w:rFonts w:ascii="Times New Roman" w:eastAsia="Calibri" w:hAnsi="Times New Roman" w:cs="Times New Roman"/>
        </w:rPr>
        <w:t>za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usoni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unaweza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kupiga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simu</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kwa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namabari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utafiti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Wash Benefits </w:t>
      </w:r>
      <w:proofErr w:type="spellStart"/>
      <w:r>
        <w:rPr>
          <w:rFonts w:ascii="Times New Roman" w:eastAsia="Calibri" w:hAnsi="Times New Roman" w:cs="Times New Roman"/>
        </w:rPr>
        <w:t>ambayo</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ni</w:t>
      </w:r>
      <w:proofErr w:type="spellEnd"/>
      <w:r>
        <w:rPr>
          <w:rFonts w:ascii="Times New Roman" w:eastAsia="Calibri" w:hAnsi="Times New Roman" w:cs="Times New Roman"/>
        </w:rPr>
        <w:t xml:space="preserve"> 0728 716 661. </w:t>
      </w:r>
      <w:proofErr w:type="spellStart"/>
      <w:r>
        <w:rPr>
          <w:rFonts w:ascii="Times New Roman" w:eastAsia="Calibri" w:hAnsi="Times New Roman" w:cs="Times New Roman"/>
        </w:rPr>
        <w:t>Ikiwa</w:t>
      </w:r>
      <w:proofErr w:type="spellEnd"/>
      <w:r>
        <w:rPr>
          <w:rFonts w:ascii="Times New Roman" w:eastAsia="Calibri" w:hAnsi="Times New Roman" w:cs="Times New Roman"/>
        </w:rPr>
        <w:t xml:space="preserve"> utakuwa </w:t>
      </w:r>
      <w:proofErr w:type="gramStart"/>
      <w:r>
        <w:rPr>
          <w:rFonts w:ascii="Times New Roman" w:eastAsia="Calibri" w:hAnsi="Times New Roman" w:cs="Times New Roman"/>
        </w:rPr>
        <w:t>na</w:t>
      </w:r>
      <w:proofErr w:type="gramEnd"/>
      <w:r>
        <w:rPr>
          <w:rFonts w:ascii="Times New Roman" w:eastAsia="Calibri" w:hAnsi="Times New Roman" w:cs="Times New Roman"/>
        </w:rPr>
        <w:t xml:space="preserve"> </w:t>
      </w:r>
      <w:proofErr w:type="spellStart"/>
      <w:r>
        <w:rPr>
          <w:rFonts w:ascii="Times New Roman" w:eastAsia="Calibri" w:hAnsi="Times New Roman" w:cs="Times New Roman"/>
        </w:rPr>
        <w:t>maswali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ziada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kuhusu</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haki</w:t>
      </w:r>
      <w:proofErr w:type="spellEnd"/>
      <w:r>
        <w:rPr>
          <w:rFonts w:ascii="Times New Roman" w:eastAsia="Calibri" w:hAnsi="Times New Roman" w:cs="Times New Roman"/>
        </w:rPr>
        <w:t xml:space="preserve"> zako kama </w:t>
      </w:r>
      <w:proofErr w:type="spellStart"/>
      <w:r>
        <w:rPr>
          <w:rFonts w:ascii="Times New Roman" w:eastAsia="Calibri" w:hAnsi="Times New Roman" w:cs="Times New Roman"/>
        </w:rPr>
        <w:t>mshiriki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kwenye</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utafiti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unaweza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kuwasiliana</w:t>
      </w:r>
      <w:proofErr w:type="spellEnd"/>
      <w:r>
        <w:rPr>
          <w:rFonts w:ascii="Times New Roman" w:eastAsia="Calibri" w:hAnsi="Times New Roman" w:cs="Times New Roman"/>
        </w:rPr>
        <w:t xml:space="preserve"> na </w:t>
      </w:r>
      <w:proofErr w:type="spellStart"/>
      <w:r>
        <w:rPr>
          <w:rFonts w:ascii="Times New Roman" w:eastAsia="Calibri" w:hAnsi="Times New Roman" w:cs="Times New Roman"/>
        </w:rPr>
        <w:t>kamati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kuchunguza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itikadi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KEMRI </w:t>
      </w:r>
      <w:proofErr w:type="spellStart"/>
      <w:r>
        <w:rPr>
          <w:rFonts w:ascii="Times New Roman" w:eastAsia="Calibri" w:hAnsi="Times New Roman" w:cs="Times New Roman"/>
        </w:rPr>
        <w:t>kwenye</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nambari</w:t>
      </w:r>
      <w:proofErr w:type="spellEnd"/>
      <w:r>
        <w:rPr>
          <w:rFonts w:ascii="Times New Roman" w:eastAsia="Calibri" w:hAnsi="Times New Roman" w:cs="Times New Roman"/>
        </w:rPr>
        <w:t xml:space="preserve"> 0722 205 901 au 0733 400 003.</w:t>
      </w:r>
    </w:p>
    <w:p w14:paraId="262B8C61" w14:textId="77777777" w:rsidR="0013723F" w:rsidRPr="00E271B6" w:rsidRDefault="0013723F" w:rsidP="0013723F">
      <w:pPr>
        <w:spacing w:after="0"/>
        <w:rPr>
          <w:rFonts w:ascii="Times New Roman" w:eastAsia="Calibri" w:hAnsi="Times New Roman" w:cs="Times New Roman"/>
        </w:rPr>
      </w:pPr>
      <w:proofErr w:type="spellStart"/>
      <w:r>
        <w:rPr>
          <w:rFonts w:ascii="Times New Roman" w:hAnsi="Times New Roman" w:cs="Times New Roman"/>
          <w:iCs/>
        </w:rPr>
        <w:t>Ikiwa</w:t>
      </w:r>
      <w:proofErr w:type="spellEnd"/>
      <w:r>
        <w:rPr>
          <w:rFonts w:ascii="Times New Roman" w:hAnsi="Times New Roman" w:cs="Times New Roman"/>
          <w:iCs/>
        </w:rPr>
        <w:t xml:space="preserve"> una </w:t>
      </w:r>
      <w:proofErr w:type="spellStart"/>
      <w:r>
        <w:rPr>
          <w:rFonts w:ascii="Times New Roman" w:hAnsi="Times New Roman" w:cs="Times New Roman"/>
          <w:iCs/>
        </w:rPr>
        <w:t>maswali</w:t>
      </w:r>
      <w:proofErr w:type="spellEnd"/>
      <w:r>
        <w:rPr>
          <w:rFonts w:ascii="Times New Roman" w:hAnsi="Times New Roman" w:cs="Times New Roman"/>
          <w:iCs/>
        </w:rPr>
        <w:t xml:space="preserve"> </w:t>
      </w:r>
      <w:proofErr w:type="spellStart"/>
      <w:r>
        <w:rPr>
          <w:rFonts w:ascii="Times New Roman" w:hAnsi="Times New Roman" w:cs="Times New Roman"/>
          <w:iCs/>
        </w:rPr>
        <w:t>yoyote</w:t>
      </w:r>
      <w:proofErr w:type="spellEnd"/>
      <w:r>
        <w:rPr>
          <w:rFonts w:ascii="Times New Roman" w:hAnsi="Times New Roman" w:cs="Times New Roman"/>
          <w:iCs/>
        </w:rPr>
        <w:t xml:space="preserve"> au </w:t>
      </w:r>
      <w:proofErr w:type="spellStart"/>
      <w:r>
        <w:rPr>
          <w:rFonts w:ascii="Times New Roman" w:hAnsi="Times New Roman" w:cs="Times New Roman"/>
          <w:iCs/>
        </w:rPr>
        <w:t>wasisi</w:t>
      </w:r>
      <w:proofErr w:type="spellEnd"/>
      <w:r>
        <w:rPr>
          <w:rFonts w:ascii="Times New Roman" w:hAnsi="Times New Roman" w:cs="Times New Roman"/>
          <w:iCs/>
        </w:rPr>
        <w:t xml:space="preserve"> </w:t>
      </w:r>
      <w:proofErr w:type="spellStart"/>
      <w:r>
        <w:rPr>
          <w:rFonts w:ascii="Times New Roman" w:hAnsi="Times New Roman" w:cs="Times New Roman"/>
          <w:iCs/>
        </w:rPr>
        <w:t>wowote</w:t>
      </w:r>
      <w:proofErr w:type="spellEnd"/>
      <w:r>
        <w:rPr>
          <w:rFonts w:ascii="Times New Roman" w:hAnsi="Times New Roman" w:cs="Times New Roman"/>
          <w:iCs/>
        </w:rPr>
        <w:t xml:space="preserve"> </w:t>
      </w:r>
      <w:proofErr w:type="spellStart"/>
      <w:r>
        <w:rPr>
          <w:rFonts w:ascii="Times New Roman" w:hAnsi="Times New Roman" w:cs="Times New Roman"/>
          <w:iCs/>
        </w:rPr>
        <w:t>kuhusu</w:t>
      </w:r>
      <w:proofErr w:type="spellEnd"/>
      <w:r>
        <w:rPr>
          <w:rFonts w:ascii="Times New Roman" w:hAnsi="Times New Roman" w:cs="Times New Roman"/>
          <w:iCs/>
        </w:rPr>
        <w:t xml:space="preserve"> </w:t>
      </w:r>
      <w:proofErr w:type="spellStart"/>
      <w:r>
        <w:rPr>
          <w:rFonts w:ascii="Times New Roman" w:hAnsi="Times New Roman" w:cs="Times New Roman"/>
          <w:iCs/>
        </w:rPr>
        <w:t>haki</w:t>
      </w:r>
      <w:proofErr w:type="spellEnd"/>
      <w:r>
        <w:rPr>
          <w:rFonts w:ascii="Times New Roman" w:hAnsi="Times New Roman" w:cs="Times New Roman"/>
          <w:iCs/>
        </w:rPr>
        <w:t xml:space="preserve"> zako </w:t>
      </w:r>
      <w:proofErr w:type="gramStart"/>
      <w:r>
        <w:rPr>
          <w:rFonts w:ascii="Times New Roman" w:hAnsi="Times New Roman" w:cs="Times New Roman"/>
          <w:iCs/>
        </w:rPr>
        <w:t>na</w:t>
      </w:r>
      <w:proofErr w:type="gramEnd"/>
      <w:r>
        <w:rPr>
          <w:rFonts w:ascii="Times New Roman" w:hAnsi="Times New Roman" w:cs="Times New Roman"/>
          <w:iCs/>
        </w:rPr>
        <w:t xml:space="preserve"> </w:t>
      </w:r>
      <w:proofErr w:type="spellStart"/>
      <w:r>
        <w:rPr>
          <w:rFonts w:ascii="Times New Roman" w:hAnsi="Times New Roman" w:cs="Times New Roman"/>
          <w:iCs/>
        </w:rPr>
        <w:t>jinsi</w:t>
      </w:r>
      <w:proofErr w:type="spellEnd"/>
      <w:r>
        <w:rPr>
          <w:rFonts w:ascii="Times New Roman" w:hAnsi="Times New Roman" w:cs="Times New Roman"/>
          <w:iCs/>
        </w:rPr>
        <w:t xml:space="preserve"> </w:t>
      </w:r>
      <w:proofErr w:type="spellStart"/>
      <w:r>
        <w:rPr>
          <w:rFonts w:ascii="Times New Roman" w:hAnsi="Times New Roman" w:cs="Times New Roman"/>
          <w:iCs/>
        </w:rPr>
        <w:t>ulivyoshugulikiwa</w:t>
      </w:r>
      <w:proofErr w:type="spellEnd"/>
      <w:r>
        <w:rPr>
          <w:rFonts w:ascii="Times New Roman" w:hAnsi="Times New Roman" w:cs="Times New Roman"/>
          <w:iCs/>
        </w:rPr>
        <w:t xml:space="preserve"> kama </w:t>
      </w:r>
      <w:proofErr w:type="spellStart"/>
      <w:r>
        <w:rPr>
          <w:rFonts w:ascii="Times New Roman" w:hAnsi="Times New Roman" w:cs="Times New Roman"/>
          <w:iCs/>
        </w:rPr>
        <w:t>mshiriki</w:t>
      </w:r>
      <w:proofErr w:type="spellEnd"/>
      <w:r>
        <w:rPr>
          <w:rFonts w:ascii="Times New Roman" w:hAnsi="Times New Roman" w:cs="Times New Roman"/>
          <w:iCs/>
        </w:rPr>
        <w:t xml:space="preserve"> </w:t>
      </w:r>
      <w:proofErr w:type="spellStart"/>
      <w:r>
        <w:rPr>
          <w:rFonts w:ascii="Times New Roman" w:hAnsi="Times New Roman" w:cs="Times New Roman"/>
          <w:iCs/>
        </w:rPr>
        <w:t>kwenye</w:t>
      </w:r>
      <w:proofErr w:type="spellEnd"/>
      <w:r>
        <w:rPr>
          <w:rFonts w:ascii="Times New Roman" w:hAnsi="Times New Roman" w:cs="Times New Roman"/>
          <w:iCs/>
        </w:rPr>
        <w:t xml:space="preserve"> </w:t>
      </w:r>
      <w:proofErr w:type="spellStart"/>
      <w:r>
        <w:rPr>
          <w:rFonts w:ascii="Times New Roman" w:hAnsi="Times New Roman" w:cs="Times New Roman"/>
          <w:iCs/>
        </w:rPr>
        <w:t>utafiti</w:t>
      </w:r>
      <w:proofErr w:type="spellEnd"/>
      <w:r>
        <w:rPr>
          <w:rFonts w:ascii="Times New Roman" w:hAnsi="Times New Roman" w:cs="Times New Roman"/>
          <w:iCs/>
        </w:rPr>
        <w:t xml:space="preserve">, </w:t>
      </w:r>
      <w:proofErr w:type="spellStart"/>
      <w:r>
        <w:rPr>
          <w:rFonts w:ascii="Times New Roman" w:hAnsi="Times New Roman" w:cs="Times New Roman"/>
          <w:iCs/>
        </w:rPr>
        <w:t>unaweza</w:t>
      </w:r>
      <w:proofErr w:type="spellEnd"/>
      <w:r>
        <w:rPr>
          <w:rFonts w:ascii="Times New Roman" w:hAnsi="Times New Roman" w:cs="Times New Roman"/>
          <w:iCs/>
        </w:rPr>
        <w:t xml:space="preserve"> </w:t>
      </w:r>
      <w:proofErr w:type="spellStart"/>
      <w:r>
        <w:rPr>
          <w:rFonts w:ascii="Times New Roman" w:hAnsi="Times New Roman" w:cs="Times New Roman"/>
          <w:iCs/>
        </w:rPr>
        <w:t>kuwasiliana</w:t>
      </w:r>
      <w:proofErr w:type="spellEnd"/>
      <w:r>
        <w:rPr>
          <w:rFonts w:ascii="Times New Roman" w:hAnsi="Times New Roman" w:cs="Times New Roman"/>
          <w:iCs/>
        </w:rPr>
        <w:t xml:space="preserve"> na </w:t>
      </w:r>
      <w:proofErr w:type="spellStart"/>
      <w:r>
        <w:rPr>
          <w:rFonts w:ascii="Times New Roman" w:hAnsi="Times New Roman" w:cs="Times New Roman"/>
          <w:iCs/>
        </w:rPr>
        <w:t>afisi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kamati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kutetea</w:t>
      </w:r>
      <w:proofErr w:type="spellEnd"/>
      <w:r>
        <w:rPr>
          <w:rFonts w:ascii="Times New Roman" w:hAnsi="Times New Roman" w:cs="Times New Roman"/>
          <w:iCs/>
        </w:rPr>
        <w:t xml:space="preserve"> </w:t>
      </w:r>
      <w:proofErr w:type="spellStart"/>
      <w:r>
        <w:rPr>
          <w:rFonts w:ascii="Times New Roman" w:hAnsi="Times New Roman" w:cs="Times New Roman"/>
          <w:iCs/>
        </w:rPr>
        <w:t>haki</w:t>
      </w:r>
      <w:proofErr w:type="spellEnd"/>
      <w:r>
        <w:rPr>
          <w:rFonts w:ascii="Times New Roman" w:hAnsi="Times New Roman" w:cs="Times New Roman"/>
          <w:iCs/>
        </w:rPr>
        <w:t xml:space="preserve"> </w:t>
      </w:r>
      <w:proofErr w:type="spellStart"/>
      <w:r>
        <w:rPr>
          <w:rFonts w:ascii="Times New Roman" w:hAnsi="Times New Roman" w:cs="Times New Roman"/>
          <w:iCs/>
        </w:rPr>
        <w:t>za</w:t>
      </w:r>
      <w:proofErr w:type="spellEnd"/>
      <w:r>
        <w:rPr>
          <w:rFonts w:ascii="Times New Roman" w:hAnsi="Times New Roman" w:cs="Times New Roman"/>
          <w:iCs/>
        </w:rPr>
        <w:t xml:space="preserve"> </w:t>
      </w:r>
      <w:proofErr w:type="spellStart"/>
      <w:r>
        <w:rPr>
          <w:rFonts w:ascii="Times New Roman" w:hAnsi="Times New Roman" w:cs="Times New Roman"/>
          <w:iCs/>
        </w:rPr>
        <w:t>binadamu</w:t>
      </w:r>
      <w:proofErr w:type="spellEnd"/>
      <w:r>
        <w:rPr>
          <w:rFonts w:ascii="Times New Roman" w:hAnsi="Times New Roman" w:cs="Times New Roman"/>
          <w:iCs/>
        </w:rPr>
        <w:t xml:space="preserve"> </w:t>
      </w:r>
      <w:proofErr w:type="spellStart"/>
      <w:r>
        <w:rPr>
          <w:rFonts w:ascii="Times New Roman" w:hAnsi="Times New Roman" w:cs="Times New Roman"/>
          <w:iCs/>
        </w:rPr>
        <w:t>wanaoshiriki</w:t>
      </w:r>
      <w:proofErr w:type="spellEnd"/>
      <w:r>
        <w:rPr>
          <w:rFonts w:ascii="Times New Roman" w:hAnsi="Times New Roman" w:cs="Times New Roman"/>
          <w:iCs/>
        </w:rPr>
        <w:t xml:space="preserve"> </w:t>
      </w:r>
      <w:proofErr w:type="spellStart"/>
      <w:r>
        <w:rPr>
          <w:rFonts w:ascii="Times New Roman" w:hAnsi="Times New Roman" w:cs="Times New Roman"/>
          <w:iCs/>
        </w:rPr>
        <w:t>kwenye</w:t>
      </w:r>
      <w:proofErr w:type="spellEnd"/>
      <w:r>
        <w:rPr>
          <w:rFonts w:ascii="Times New Roman" w:hAnsi="Times New Roman" w:cs="Times New Roman"/>
          <w:iCs/>
        </w:rPr>
        <w:t xml:space="preserve"> </w:t>
      </w:r>
      <w:proofErr w:type="spellStart"/>
      <w:r>
        <w:rPr>
          <w:rFonts w:ascii="Times New Roman" w:hAnsi="Times New Roman" w:cs="Times New Roman"/>
          <w:iCs/>
        </w:rPr>
        <w:t>utafiti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UC Berkeley </w:t>
      </w:r>
      <w:proofErr w:type="spellStart"/>
      <w:r>
        <w:rPr>
          <w:rFonts w:ascii="Times New Roman" w:hAnsi="Times New Roman" w:cs="Times New Roman"/>
          <w:iCs/>
        </w:rPr>
        <w:t>ukitumia</w:t>
      </w:r>
      <w:proofErr w:type="spellEnd"/>
      <w:r w:rsidRPr="00EF3297">
        <w:rPr>
          <w:rFonts w:ascii="Times New Roman" w:hAnsi="Times New Roman" w:cs="Times New Roman"/>
        </w:rPr>
        <w:t xml:space="preserve"> </w:t>
      </w:r>
      <w:hyperlink r:id="rId9" w:history="1">
        <w:r w:rsidRPr="00EF3297">
          <w:rPr>
            <w:rStyle w:val="Hyperlink"/>
            <w:rFonts w:ascii="Times New Roman" w:hAnsi="Times New Roman" w:cs="Times New Roman"/>
            <w:bCs/>
          </w:rPr>
          <w:t>subjects@berkeley.edu</w:t>
        </w:r>
      </w:hyperlink>
      <w:r w:rsidRPr="00EF3297">
        <w:rPr>
          <w:rFonts w:ascii="Times New Roman" w:hAnsi="Times New Roman" w:cs="Times New Roman"/>
          <w:i/>
          <w:iCs/>
        </w:rPr>
        <w:t>.</w:t>
      </w:r>
    </w:p>
    <w:p w14:paraId="6FB53A94" w14:textId="77777777" w:rsidR="0013723F" w:rsidRPr="00F5744A" w:rsidRDefault="0013723F" w:rsidP="0013723F">
      <w:pPr>
        <w:spacing w:after="0"/>
        <w:rPr>
          <w:rFonts w:ascii="Times New Roman" w:hAnsi="Times New Roman" w:cs="Times New Roman"/>
        </w:rPr>
      </w:pPr>
    </w:p>
    <w:p w14:paraId="16953BB3" w14:textId="77777777" w:rsidR="0013723F" w:rsidRPr="00F5744A" w:rsidRDefault="0013723F" w:rsidP="0013723F">
      <w:pPr>
        <w:spacing w:after="0"/>
        <w:rPr>
          <w:rFonts w:ascii="Times New Roman" w:hAnsi="Times New Roman" w:cs="Times New Roman"/>
          <w:b/>
        </w:rPr>
      </w:pPr>
      <w:r w:rsidRPr="00F5744A">
        <w:rPr>
          <w:rFonts w:ascii="Times New Roman" w:hAnsi="Times New Roman" w:cs="Times New Roman"/>
          <w:b/>
        </w:rPr>
        <w:t>IDHINI</w:t>
      </w:r>
    </w:p>
    <w:p w14:paraId="76200649" w14:textId="77777777" w:rsidR="0013723F" w:rsidRPr="009A5DA7" w:rsidRDefault="0013723F" w:rsidP="0013723F">
      <w:pPr>
        <w:spacing w:after="0"/>
        <w:rPr>
          <w:rFonts w:ascii="Times New Roman" w:hAnsi="Times New Roman" w:cs="Times New Roman"/>
          <w:iCs/>
        </w:rPr>
      </w:pPr>
      <w:proofErr w:type="spellStart"/>
      <w:r>
        <w:rPr>
          <w:rFonts w:ascii="Times New Roman" w:hAnsi="Times New Roman" w:cs="Times New Roman"/>
          <w:iCs/>
        </w:rPr>
        <w:t>Umepewa</w:t>
      </w:r>
      <w:proofErr w:type="spellEnd"/>
      <w:r>
        <w:rPr>
          <w:rFonts w:ascii="Times New Roman" w:hAnsi="Times New Roman" w:cs="Times New Roman"/>
          <w:iCs/>
        </w:rPr>
        <w:t xml:space="preserve"> </w:t>
      </w:r>
      <w:proofErr w:type="spellStart"/>
      <w:r>
        <w:rPr>
          <w:rFonts w:ascii="Times New Roman" w:hAnsi="Times New Roman" w:cs="Times New Roman"/>
          <w:iCs/>
        </w:rPr>
        <w:t>nakala</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fomu</w:t>
      </w:r>
      <w:proofErr w:type="spellEnd"/>
      <w:r>
        <w:rPr>
          <w:rFonts w:ascii="Times New Roman" w:hAnsi="Times New Roman" w:cs="Times New Roman"/>
          <w:iCs/>
        </w:rPr>
        <w:t xml:space="preserve"> </w:t>
      </w:r>
      <w:proofErr w:type="spellStart"/>
      <w:r>
        <w:rPr>
          <w:rFonts w:ascii="Times New Roman" w:hAnsi="Times New Roman" w:cs="Times New Roman"/>
          <w:iCs/>
        </w:rPr>
        <w:t>hii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kuomba</w:t>
      </w:r>
      <w:proofErr w:type="spellEnd"/>
      <w:r>
        <w:rPr>
          <w:rFonts w:ascii="Times New Roman" w:hAnsi="Times New Roman" w:cs="Times New Roman"/>
          <w:iCs/>
        </w:rPr>
        <w:t xml:space="preserve"> </w:t>
      </w:r>
      <w:proofErr w:type="spellStart"/>
      <w:r>
        <w:rPr>
          <w:rFonts w:ascii="Times New Roman" w:hAnsi="Times New Roman" w:cs="Times New Roman"/>
          <w:iCs/>
        </w:rPr>
        <w:t>ruhusa</w:t>
      </w:r>
      <w:proofErr w:type="spellEnd"/>
      <w:r>
        <w:rPr>
          <w:rFonts w:ascii="Times New Roman" w:hAnsi="Times New Roman" w:cs="Times New Roman"/>
          <w:iCs/>
        </w:rPr>
        <w:t xml:space="preserve"> </w:t>
      </w:r>
    </w:p>
    <w:p w14:paraId="459E0A91" w14:textId="77777777" w:rsidR="0013723F" w:rsidRPr="00F5744A" w:rsidRDefault="0013723F" w:rsidP="0013723F">
      <w:pPr>
        <w:spacing w:after="0"/>
        <w:rPr>
          <w:rFonts w:ascii="Times New Roman" w:hAnsi="Times New Roman" w:cs="Times New Roman"/>
        </w:rPr>
      </w:pPr>
      <w:proofErr w:type="spellStart"/>
      <w:r>
        <w:rPr>
          <w:rFonts w:ascii="Times New Roman" w:hAnsi="Times New Roman" w:cs="Times New Roman"/>
          <w:iCs/>
        </w:rPr>
        <w:t>Ikiwa</w:t>
      </w:r>
      <w:proofErr w:type="spellEnd"/>
      <w:r>
        <w:rPr>
          <w:rFonts w:ascii="Times New Roman" w:hAnsi="Times New Roman" w:cs="Times New Roman"/>
          <w:iCs/>
        </w:rPr>
        <w:t xml:space="preserve"> ungependa </w:t>
      </w:r>
      <w:proofErr w:type="spellStart"/>
      <w:r>
        <w:rPr>
          <w:rFonts w:ascii="Times New Roman" w:hAnsi="Times New Roman" w:cs="Times New Roman"/>
          <w:iCs/>
        </w:rPr>
        <w:t>kushiriki</w:t>
      </w:r>
      <w:proofErr w:type="spellEnd"/>
      <w:r>
        <w:rPr>
          <w:rFonts w:ascii="Times New Roman" w:hAnsi="Times New Roman" w:cs="Times New Roman"/>
          <w:iCs/>
        </w:rPr>
        <w:t xml:space="preserve"> </w:t>
      </w:r>
      <w:proofErr w:type="spellStart"/>
      <w:r>
        <w:rPr>
          <w:rFonts w:ascii="Times New Roman" w:hAnsi="Times New Roman" w:cs="Times New Roman"/>
          <w:iCs/>
        </w:rPr>
        <w:t>kwenye</w:t>
      </w:r>
      <w:proofErr w:type="spellEnd"/>
      <w:r>
        <w:rPr>
          <w:rFonts w:ascii="Times New Roman" w:hAnsi="Times New Roman" w:cs="Times New Roman"/>
          <w:iCs/>
        </w:rPr>
        <w:t xml:space="preserve"> </w:t>
      </w:r>
      <w:proofErr w:type="spellStart"/>
      <w:r>
        <w:rPr>
          <w:rFonts w:ascii="Times New Roman" w:hAnsi="Times New Roman" w:cs="Times New Roman"/>
          <w:iCs/>
        </w:rPr>
        <w:t>utafiti</w:t>
      </w:r>
      <w:proofErr w:type="spellEnd"/>
      <w:r>
        <w:rPr>
          <w:rFonts w:ascii="Times New Roman" w:hAnsi="Times New Roman" w:cs="Times New Roman"/>
          <w:iCs/>
        </w:rPr>
        <w:t xml:space="preserve"> </w:t>
      </w:r>
      <w:proofErr w:type="spellStart"/>
      <w:r>
        <w:rPr>
          <w:rFonts w:ascii="Times New Roman" w:hAnsi="Times New Roman" w:cs="Times New Roman"/>
          <w:iCs/>
        </w:rPr>
        <w:t>huu</w:t>
      </w:r>
      <w:proofErr w:type="spellEnd"/>
      <w:r>
        <w:rPr>
          <w:rFonts w:ascii="Times New Roman" w:hAnsi="Times New Roman" w:cs="Times New Roman"/>
          <w:iCs/>
        </w:rPr>
        <w:t xml:space="preserve">, </w:t>
      </w:r>
      <w:proofErr w:type="spellStart"/>
      <w:r>
        <w:rPr>
          <w:rFonts w:ascii="Times New Roman" w:hAnsi="Times New Roman" w:cs="Times New Roman"/>
          <w:iCs/>
        </w:rPr>
        <w:t>tafadhali</w:t>
      </w:r>
      <w:proofErr w:type="spellEnd"/>
      <w:r>
        <w:rPr>
          <w:rFonts w:ascii="Times New Roman" w:hAnsi="Times New Roman" w:cs="Times New Roman"/>
          <w:iCs/>
        </w:rPr>
        <w:t xml:space="preserve"> </w:t>
      </w:r>
      <w:proofErr w:type="spellStart"/>
      <w:r>
        <w:rPr>
          <w:rFonts w:ascii="Times New Roman" w:hAnsi="Times New Roman" w:cs="Times New Roman"/>
          <w:iCs/>
        </w:rPr>
        <w:t>hakikisha</w:t>
      </w:r>
      <w:proofErr w:type="spellEnd"/>
      <w:r>
        <w:rPr>
          <w:rFonts w:ascii="Times New Roman" w:hAnsi="Times New Roman" w:cs="Times New Roman"/>
          <w:iCs/>
        </w:rPr>
        <w:t xml:space="preserve"> </w:t>
      </w:r>
      <w:proofErr w:type="spellStart"/>
      <w:r>
        <w:rPr>
          <w:rFonts w:ascii="Times New Roman" w:hAnsi="Times New Roman" w:cs="Times New Roman"/>
          <w:iCs/>
        </w:rPr>
        <w:t>hivyo</w:t>
      </w:r>
      <w:proofErr w:type="spellEnd"/>
      <w:r>
        <w:rPr>
          <w:rFonts w:ascii="Times New Roman" w:hAnsi="Times New Roman" w:cs="Times New Roman"/>
          <w:iCs/>
        </w:rPr>
        <w:t xml:space="preserve"> </w:t>
      </w:r>
      <w:proofErr w:type="spellStart"/>
      <w:proofErr w:type="gramStart"/>
      <w:r>
        <w:rPr>
          <w:rFonts w:ascii="Times New Roman" w:hAnsi="Times New Roman" w:cs="Times New Roman"/>
          <w:iCs/>
        </w:rPr>
        <w:t>kwa</w:t>
      </w:r>
      <w:proofErr w:type="spellEnd"/>
      <w:proofErr w:type="gramEnd"/>
      <w:r>
        <w:rPr>
          <w:rFonts w:ascii="Times New Roman" w:hAnsi="Times New Roman" w:cs="Times New Roman"/>
          <w:iCs/>
        </w:rPr>
        <w:t xml:space="preserve"> </w:t>
      </w:r>
      <w:proofErr w:type="spellStart"/>
      <w:r>
        <w:rPr>
          <w:rFonts w:ascii="Times New Roman" w:hAnsi="Times New Roman" w:cs="Times New Roman"/>
          <w:iCs/>
        </w:rPr>
        <w:t>kuoyesha</w:t>
      </w:r>
      <w:proofErr w:type="spellEnd"/>
      <w:r>
        <w:rPr>
          <w:rFonts w:ascii="Times New Roman" w:hAnsi="Times New Roman" w:cs="Times New Roman"/>
          <w:iCs/>
        </w:rPr>
        <w:t xml:space="preserve"> hiari </w:t>
      </w:r>
      <w:proofErr w:type="spellStart"/>
      <w:r>
        <w:rPr>
          <w:rFonts w:ascii="Times New Roman" w:hAnsi="Times New Roman" w:cs="Times New Roman"/>
          <w:iCs/>
        </w:rPr>
        <w:t>yako</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kushirki</w:t>
      </w:r>
      <w:proofErr w:type="spellEnd"/>
      <w:r>
        <w:rPr>
          <w:rFonts w:ascii="Times New Roman" w:hAnsi="Times New Roman" w:cs="Times New Roman"/>
          <w:iCs/>
        </w:rPr>
        <w:t>.</w:t>
      </w:r>
      <w:r w:rsidRPr="000F128C">
        <w:rPr>
          <w:rFonts w:ascii="Times New Roman" w:hAnsi="Times New Roman" w:cs="Times New Roman"/>
          <w:iCs/>
        </w:rPr>
        <w:t xml:space="preserve">  </w:t>
      </w:r>
      <w:proofErr w:type="spellStart"/>
      <w:r>
        <w:rPr>
          <w:rFonts w:ascii="Times New Roman" w:hAnsi="Times New Roman" w:cs="Times New Roman"/>
        </w:rPr>
        <w:t>T</w:t>
      </w:r>
      <w:r w:rsidRPr="00F5744A">
        <w:rPr>
          <w:rFonts w:ascii="Times New Roman" w:hAnsi="Times New Roman" w:cs="Times New Roman"/>
        </w:rPr>
        <w:t>afadhali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weka</w:t>
      </w:r>
      <w:proofErr w:type="spellEnd"/>
      <w:r w:rsidRPr="00F5744A">
        <w:rPr>
          <w:rFonts w:ascii="Times New Roman" w:hAnsi="Times New Roman" w:cs="Times New Roman"/>
        </w:rPr>
        <w:t xml:space="preserve"> sahihi </w:t>
      </w:r>
      <w:proofErr w:type="gramStart"/>
      <w:r w:rsidRPr="00F5744A">
        <w:rPr>
          <w:rFonts w:ascii="Times New Roman" w:hAnsi="Times New Roman" w:cs="Times New Roman"/>
        </w:rPr>
        <w:t>na</w:t>
      </w:r>
      <w:proofErr w:type="gramEnd"/>
      <w:r w:rsidRPr="00F5744A">
        <w:rPr>
          <w:rFonts w:ascii="Times New Roman" w:hAnsi="Times New Roman" w:cs="Times New Roman"/>
        </w:rPr>
        <w:t xml:space="preserve"> </w:t>
      </w:r>
      <w:proofErr w:type="spellStart"/>
      <w:r w:rsidRPr="00F5744A">
        <w:rPr>
          <w:rFonts w:ascii="Times New Roman" w:hAnsi="Times New Roman" w:cs="Times New Roman"/>
        </w:rPr>
        <w:t>tarehe</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hapa</w:t>
      </w:r>
      <w:proofErr w:type="spellEnd"/>
      <w:r w:rsidRPr="00F5744A">
        <w:rPr>
          <w:rFonts w:ascii="Times New Roman" w:hAnsi="Times New Roman" w:cs="Times New Roman"/>
        </w:rPr>
        <w:t xml:space="preserve"> chini.</w:t>
      </w:r>
    </w:p>
    <w:p w14:paraId="5B0833D1" w14:textId="77777777" w:rsidR="000377E4" w:rsidRPr="00F5744A" w:rsidRDefault="009345F1" w:rsidP="009345F1">
      <w:pPr>
        <w:spacing w:after="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30EDD102" wp14:editId="2E780CF9">
                <wp:simplePos x="0" y="0"/>
                <wp:positionH relativeFrom="column">
                  <wp:posOffset>4514850</wp:posOffset>
                </wp:positionH>
                <wp:positionV relativeFrom="paragraph">
                  <wp:posOffset>66675</wp:posOffset>
                </wp:positionV>
                <wp:extent cx="1333500" cy="1419225"/>
                <wp:effectExtent l="0" t="0" r="19050" b="28575"/>
                <wp:wrapTight wrapText="bothSides">
                  <wp:wrapPolygon edited="0">
                    <wp:start x="0" y="0"/>
                    <wp:lineTo x="0" y="21745"/>
                    <wp:lineTo x="21600" y="21745"/>
                    <wp:lineTo x="2160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1333500" cy="141922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E49E3A" w14:textId="77777777" w:rsidR="005D15F5" w:rsidRDefault="00042F54">
                            <w:proofErr w:type="spellStart"/>
                            <w:r>
                              <w:t>Alama</w:t>
                            </w:r>
                            <w:proofErr w:type="spellEnd"/>
                            <w:r>
                              <w:t xml:space="preserve"> </w:t>
                            </w:r>
                            <w:proofErr w:type="spellStart"/>
                            <w:r>
                              <w:t>ya</w:t>
                            </w:r>
                            <w:proofErr w:type="spellEnd"/>
                            <w:r>
                              <w:t xml:space="preserve"> </w:t>
                            </w:r>
                            <w:proofErr w:type="spellStart"/>
                            <w:r>
                              <w:t>kidole</w:t>
                            </w:r>
                            <w:proofErr w:type="spellEnd"/>
                            <w:r>
                              <w:t xml:space="preserve"> cha </w:t>
                            </w:r>
                            <w:proofErr w:type="spellStart"/>
                            <w:r>
                              <w:t>Gumba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2" o:spid="_x0000_s1026" type="#_x0000_t202" style="position:absolute;margin-left:355.5pt;margin-top:5.25pt;width:105pt;height:11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" fillcolor="white [3201]" strokeweight="1pt">
                <v:textbox>
                  <w:txbxContent>
                    <w:p w:rsidR="005D15F5" w:rsidRDefault="00042F54">
                      <w:proofErr w:type="spellStart"/>
                      <w:r>
                        <w:t>Alama</w:t>
                      </w:r>
                      <w:proofErr w:type="spellEnd"/>
                      <w:r>
                        <w:t xml:space="preserve"> </w:t>
                      </w:r>
                      <w:proofErr w:type="spellStart"/>
                      <w:r>
                        <w:t>ya</w:t>
                      </w:r>
                      <w:proofErr w:type="spellEnd"/>
                      <w:r>
                        <w:t xml:space="preserve"> </w:t>
                      </w:r>
                      <w:proofErr w:type="spellStart"/>
                      <w:r>
                        <w:t>kidole</w:t>
                      </w:r>
                      <w:proofErr w:type="spellEnd"/>
                      <w:r>
                        <w:t xml:space="preserve"> cha </w:t>
                      </w:r>
                      <w:proofErr w:type="spellStart"/>
                      <w:r>
                        <w:t>Gumba</w:t>
                      </w:r>
                      <w:proofErr w:type="spellEnd"/>
                    </w:p>
                  </w:txbxContent>
                </v:textbox>
                <w10:wrap type="tight"/>
              </v:shape>
            </w:pict>
          </mc:Fallback>
        </mc:AlternateContent>
      </w:r>
    </w:p>
    <w:p w14:paraId="64B8BC47" w14:textId="77777777" w:rsidR="000377E4" w:rsidRPr="00F5744A" w:rsidRDefault="009345F1" w:rsidP="009345F1">
      <w:pPr>
        <w:spacing w:after="0"/>
        <w:rPr>
          <w:rFonts w:ascii="Times New Roman" w:hAnsi="Times New Roman" w:cs="Times New Roman"/>
        </w:rPr>
      </w:pP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rPr>
        <w:tab/>
        <w:t>_______________</w:t>
      </w:r>
    </w:p>
    <w:p w14:paraId="1E1BEA74" w14:textId="77777777" w:rsidR="00AA18D9" w:rsidRPr="00F5744A" w:rsidRDefault="000377E4" w:rsidP="009345F1">
      <w:pPr>
        <w:spacing w:after="0"/>
        <w:rPr>
          <w:rFonts w:ascii="Times New Roman" w:hAnsi="Times New Roman" w:cs="Times New Roman"/>
        </w:rPr>
      </w:pPr>
      <w:proofErr w:type="spellStart"/>
      <w:r w:rsidRPr="00F5744A">
        <w:rPr>
          <w:rFonts w:ascii="Times New Roman" w:hAnsi="Times New Roman" w:cs="Times New Roman"/>
        </w:rPr>
        <w:t>Jina</w:t>
      </w:r>
      <w:proofErr w:type="spellEnd"/>
      <w:r w:rsidRPr="00F5744A">
        <w:rPr>
          <w:rFonts w:ascii="Times New Roman" w:hAnsi="Times New Roman" w:cs="Times New Roman"/>
        </w:rPr>
        <w:t xml:space="preserve"> la </w:t>
      </w:r>
      <w:proofErr w:type="spellStart"/>
      <w:proofErr w:type="gramStart"/>
      <w:r w:rsidRPr="00F5744A">
        <w:rPr>
          <w:rFonts w:ascii="Times New Roman" w:hAnsi="Times New Roman" w:cs="Times New Roman"/>
        </w:rPr>
        <w:t>mshiriki</w:t>
      </w:r>
      <w:proofErr w:type="spellEnd"/>
      <w:r w:rsidRPr="00F5744A">
        <w:rPr>
          <w:rFonts w:ascii="Times New Roman" w:hAnsi="Times New Roman" w:cs="Times New Roman"/>
        </w:rPr>
        <w:t>(</w:t>
      </w:r>
      <w:proofErr w:type="spellStart"/>
      <w:proofErr w:type="gramEnd"/>
      <w:r w:rsidRPr="00F5744A">
        <w:rPr>
          <w:rFonts w:ascii="Times New Roman" w:hAnsi="Times New Roman" w:cs="Times New Roman"/>
        </w:rPr>
        <w:t>tafadhali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andika</w:t>
      </w:r>
      <w:proofErr w:type="spellEnd"/>
      <w:r w:rsidRPr="00F5744A">
        <w:rPr>
          <w:rFonts w:ascii="Times New Roman" w:hAnsi="Times New Roman" w:cs="Times New Roman"/>
        </w:rPr>
        <w:t xml:space="preserve">)                   </w:t>
      </w:r>
      <w:r w:rsidR="009345F1">
        <w:rPr>
          <w:rFonts w:ascii="Times New Roman" w:hAnsi="Times New Roman" w:cs="Times New Roman"/>
        </w:rPr>
        <w:t xml:space="preserve">         </w:t>
      </w:r>
      <w:r w:rsidRPr="00F5744A">
        <w:rPr>
          <w:rFonts w:ascii="Times New Roman" w:hAnsi="Times New Roman" w:cs="Times New Roman"/>
        </w:rPr>
        <w:t xml:space="preserve">        </w:t>
      </w:r>
      <w:r w:rsidR="009345F1">
        <w:rPr>
          <w:rFonts w:ascii="Times New Roman" w:hAnsi="Times New Roman" w:cs="Times New Roman"/>
        </w:rPr>
        <w:t xml:space="preserve"> </w:t>
      </w:r>
      <w:r w:rsidRPr="00F5744A">
        <w:rPr>
          <w:rFonts w:ascii="Times New Roman" w:hAnsi="Times New Roman" w:cs="Times New Roman"/>
        </w:rPr>
        <w:t xml:space="preserve"> </w:t>
      </w:r>
      <w:proofErr w:type="spellStart"/>
      <w:r w:rsidRPr="00F5744A">
        <w:rPr>
          <w:rFonts w:ascii="Times New Roman" w:hAnsi="Times New Roman" w:cs="Times New Roman"/>
        </w:rPr>
        <w:t>Tarehe</w:t>
      </w:r>
      <w:proofErr w:type="spellEnd"/>
    </w:p>
    <w:p w14:paraId="2FFE24E1" w14:textId="77777777" w:rsidR="000377E4" w:rsidRPr="00F5744A" w:rsidRDefault="00090819" w:rsidP="009345F1">
      <w:pPr>
        <w:tabs>
          <w:tab w:val="left" w:pos="2790"/>
        </w:tabs>
        <w:spacing w:after="0"/>
        <w:rPr>
          <w:rFonts w:ascii="Times New Roman" w:hAnsi="Times New Roman" w:cs="Times New Roman"/>
        </w:rPr>
      </w:pPr>
      <w:r>
        <w:rPr>
          <w:rFonts w:ascii="Times New Roman" w:hAnsi="Times New Roman" w:cs="Times New Roman"/>
        </w:rPr>
        <w:tab/>
      </w:r>
    </w:p>
    <w:p w14:paraId="43D9A32E" w14:textId="77777777" w:rsidR="009345F1" w:rsidRDefault="009345F1" w:rsidP="009345F1">
      <w:pPr>
        <w:spacing w:after="0"/>
        <w:rPr>
          <w:rFonts w:ascii="Times New Roman" w:hAnsi="Times New Roman" w:cs="Times New Roman"/>
        </w:rPr>
      </w:pP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rPr>
        <w:tab/>
        <w:t>_______________</w:t>
      </w:r>
    </w:p>
    <w:p w14:paraId="0F55F494" w14:textId="77777777" w:rsidR="000377E4" w:rsidRPr="00F5744A" w:rsidRDefault="000377E4" w:rsidP="009345F1">
      <w:pPr>
        <w:spacing w:after="0"/>
        <w:rPr>
          <w:rFonts w:ascii="Times New Roman" w:hAnsi="Times New Roman" w:cs="Times New Roman"/>
        </w:rPr>
      </w:pPr>
      <w:r w:rsidRPr="00F5744A">
        <w:rPr>
          <w:rFonts w:ascii="Times New Roman" w:hAnsi="Times New Roman" w:cs="Times New Roman"/>
        </w:rPr>
        <w:t xml:space="preserve">Sahihi </w:t>
      </w:r>
      <w:proofErr w:type="spellStart"/>
      <w:r w:rsidRPr="00F5744A">
        <w:rPr>
          <w:rFonts w:ascii="Times New Roman" w:hAnsi="Times New Roman" w:cs="Times New Roman"/>
        </w:rPr>
        <w:t>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mshiriki</w:t>
      </w:r>
      <w:proofErr w:type="spellEnd"/>
      <w:r w:rsidRPr="00F5744A">
        <w:rPr>
          <w:rFonts w:ascii="Times New Roman" w:hAnsi="Times New Roman" w:cs="Times New Roman"/>
        </w:rPr>
        <w:t xml:space="preserve">                                                 </w:t>
      </w:r>
      <w:r w:rsidR="009345F1">
        <w:rPr>
          <w:rFonts w:ascii="Times New Roman" w:hAnsi="Times New Roman" w:cs="Times New Roman"/>
        </w:rPr>
        <w:t xml:space="preserve">        </w:t>
      </w:r>
      <w:r w:rsidRPr="00F5744A">
        <w:rPr>
          <w:rFonts w:ascii="Times New Roman" w:hAnsi="Times New Roman" w:cs="Times New Roman"/>
        </w:rPr>
        <w:t xml:space="preserve">     </w:t>
      </w:r>
      <w:proofErr w:type="spellStart"/>
      <w:r w:rsidRPr="00F5744A">
        <w:rPr>
          <w:rFonts w:ascii="Times New Roman" w:hAnsi="Times New Roman" w:cs="Times New Roman"/>
        </w:rPr>
        <w:t>Tarehe</w:t>
      </w:r>
      <w:proofErr w:type="spellEnd"/>
    </w:p>
    <w:p w14:paraId="6F949593" w14:textId="77777777" w:rsidR="000377E4" w:rsidRPr="00F5744A" w:rsidRDefault="000377E4" w:rsidP="009345F1">
      <w:pPr>
        <w:spacing w:after="0"/>
        <w:rPr>
          <w:rFonts w:ascii="Times New Roman" w:hAnsi="Times New Roman" w:cs="Times New Roman"/>
        </w:rPr>
      </w:pPr>
    </w:p>
    <w:p w14:paraId="323B1101" w14:textId="77777777" w:rsidR="009345F1" w:rsidRDefault="009345F1" w:rsidP="009345F1">
      <w:pPr>
        <w:spacing w:after="0"/>
        <w:rPr>
          <w:rFonts w:ascii="Times New Roman" w:hAnsi="Times New Roman" w:cs="Times New Roman"/>
        </w:rPr>
      </w:pP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rPr>
        <w:tab/>
        <w:t>_______________</w:t>
      </w:r>
    </w:p>
    <w:p w14:paraId="1F081CB8" w14:textId="77777777" w:rsidR="00F5744A" w:rsidRPr="00F5744A" w:rsidRDefault="000377E4" w:rsidP="009345F1">
      <w:pPr>
        <w:spacing w:after="0"/>
        <w:rPr>
          <w:rFonts w:ascii="Times New Roman" w:hAnsi="Times New Roman" w:cs="Times New Roman"/>
        </w:rPr>
      </w:pPr>
      <w:proofErr w:type="spellStart"/>
      <w:r w:rsidRPr="00F5744A">
        <w:rPr>
          <w:rFonts w:ascii="Times New Roman" w:hAnsi="Times New Roman" w:cs="Times New Roman"/>
        </w:rPr>
        <w:t>Mwenye</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idhini</w:t>
      </w:r>
      <w:proofErr w:type="spellEnd"/>
      <w:r w:rsidRPr="00F5744A">
        <w:rPr>
          <w:rFonts w:ascii="Times New Roman" w:hAnsi="Times New Roman" w:cs="Times New Roman"/>
        </w:rPr>
        <w:t xml:space="preserve">                                             </w:t>
      </w:r>
      <w:r w:rsidR="009345F1">
        <w:rPr>
          <w:rFonts w:ascii="Times New Roman" w:hAnsi="Times New Roman" w:cs="Times New Roman"/>
        </w:rPr>
        <w:t xml:space="preserve">     </w:t>
      </w:r>
      <w:r w:rsidRPr="00F5744A">
        <w:rPr>
          <w:rFonts w:ascii="Times New Roman" w:hAnsi="Times New Roman" w:cs="Times New Roman"/>
        </w:rPr>
        <w:t xml:space="preserve">                  </w:t>
      </w:r>
      <w:proofErr w:type="spellStart"/>
      <w:r w:rsidRPr="00F5744A">
        <w:rPr>
          <w:rFonts w:ascii="Times New Roman" w:hAnsi="Times New Roman" w:cs="Times New Roman"/>
        </w:rPr>
        <w:t>Tarehe</w:t>
      </w:r>
      <w:proofErr w:type="spellEnd"/>
    </w:p>
    <w:sectPr w:rsidR="00F5744A" w:rsidRPr="00F5744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9A8612" w14:textId="77777777" w:rsidR="00EF78F1" w:rsidRDefault="00EF78F1" w:rsidP="004715C0">
      <w:pPr>
        <w:spacing w:after="0" w:line="240" w:lineRule="auto"/>
      </w:pPr>
      <w:r>
        <w:separator/>
      </w:r>
    </w:p>
  </w:endnote>
  <w:endnote w:type="continuationSeparator" w:id="0">
    <w:p w14:paraId="0A074CBA" w14:textId="77777777" w:rsidR="00EF78F1" w:rsidRDefault="00EF78F1" w:rsidP="00471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B29BCE" w14:textId="77777777" w:rsidR="004715C0" w:rsidRDefault="004715C0">
    <w:pPr>
      <w:pStyle w:val="Footer"/>
    </w:pPr>
    <w:r>
      <w:rPr>
        <w:rFonts w:ascii="Arial" w:hAnsi="Arial" w:cs="Arial"/>
        <w:color w:val="222222"/>
        <w:sz w:val="20"/>
        <w:szCs w:val="20"/>
        <w:shd w:val="clear" w:color="auto" w:fill="FFFFFF"/>
      </w:rPr>
      <w:t>CPHS #2011-09-3654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73C303" w14:textId="77777777" w:rsidR="00EF78F1" w:rsidRDefault="00EF78F1" w:rsidP="004715C0">
      <w:pPr>
        <w:spacing w:after="0" w:line="240" w:lineRule="auto"/>
      </w:pPr>
      <w:r>
        <w:separator/>
      </w:r>
    </w:p>
  </w:footnote>
  <w:footnote w:type="continuationSeparator" w:id="0">
    <w:p w14:paraId="20FD979B" w14:textId="77777777" w:rsidR="00EF78F1" w:rsidRDefault="00EF78F1" w:rsidP="004715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4424828"/>
      <w:docPartObj>
        <w:docPartGallery w:val="Page Numbers (Top of Page)"/>
        <w:docPartUnique/>
      </w:docPartObj>
    </w:sdtPr>
    <w:sdtEndPr>
      <w:rPr>
        <w:noProof/>
      </w:rPr>
    </w:sdtEndPr>
    <w:sdtContent>
      <w:p w14:paraId="2A63511F" w14:textId="77777777" w:rsidR="0032745A" w:rsidRDefault="0032745A">
        <w:pPr>
          <w:pStyle w:val="Header"/>
          <w:jc w:val="right"/>
        </w:pPr>
        <w:r>
          <w:fldChar w:fldCharType="begin"/>
        </w:r>
        <w:r>
          <w:instrText xml:space="preserve"> PAGE   \* MERGEFORMAT </w:instrText>
        </w:r>
        <w:r>
          <w:fldChar w:fldCharType="separate"/>
        </w:r>
        <w:r w:rsidR="005D24E6">
          <w:rPr>
            <w:noProof/>
          </w:rPr>
          <w:t>1</w:t>
        </w:r>
        <w:r>
          <w:rPr>
            <w:noProof/>
          </w:rPr>
          <w:fldChar w:fldCharType="end"/>
        </w:r>
      </w:p>
    </w:sdtContent>
  </w:sdt>
  <w:p w14:paraId="3F2BEA61" w14:textId="77777777" w:rsidR="0032745A" w:rsidRDefault="003274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FDB507D"/>
    <w:multiLevelType w:val="hybridMultilevel"/>
    <w:tmpl w:val="11CE7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F462D6"/>
    <w:multiLevelType w:val="hybridMultilevel"/>
    <w:tmpl w:val="D2D4C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BEB"/>
    <w:rsid w:val="000377E4"/>
    <w:rsid w:val="00042F54"/>
    <w:rsid w:val="00050693"/>
    <w:rsid w:val="00090819"/>
    <w:rsid w:val="000D4CF5"/>
    <w:rsid w:val="0013723F"/>
    <w:rsid w:val="00154BEA"/>
    <w:rsid w:val="001620F3"/>
    <w:rsid w:val="001B5C35"/>
    <w:rsid w:val="001C33B7"/>
    <w:rsid w:val="00274B4B"/>
    <w:rsid w:val="002E2D70"/>
    <w:rsid w:val="0032745A"/>
    <w:rsid w:val="003427DF"/>
    <w:rsid w:val="00346229"/>
    <w:rsid w:val="00353EDB"/>
    <w:rsid w:val="00382976"/>
    <w:rsid w:val="0039067D"/>
    <w:rsid w:val="003906CC"/>
    <w:rsid w:val="003B2BEB"/>
    <w:rsid w:val="003F3BA7"/>
    <w:rsid w:val="00440CD2"/>
    <w:rsid w:val="004715C0"/>
    <w:rsid w:val="004E000B"/>
    <w:rsid w:val="005C6D94"/>
    <w:rsid w:val="005D15F5"/>
    <w:rsid w:val="005D24E6"/>
    <w:rsid w:val="00693B13"/>
    <w:rsid w:val="006A0F3A"/>
    <w:rsid w:val="00733137"/>
    <w:rsid w:val="007573BA"/>
    <w:rsid w:val="00760BCC"/>
    <w:rsid w:val="007C0BA6"/>
    <w:rsid w:val="007D528E"/>
    <w:rsid w:val="00815F68"/>
    <w:rsid w:val="00823CA2"/>
    <w:rsid w:val="008F2A3C"/>
    <w:rsid w:val="009345F1"/>
    <w:rsid w:val="009B0AB4"/>
    <w:rsid w:val="009B382D"/>
    <w:rsid w:val="00A21E31"/>
    <w:rsid w:val="00A427CC"/>
    <w:rsid w:val="00A550C9"/>
    <w:rsid w:val="00AA18D9"/>
    <w:rsid w:val="00AB552A"/>
    <w:rsid w:val="00B1469B"/>
    <w:rsid w:val="00B161D2"/>
    <w:rsid w:val="00B55E65"/>
    <w:rsid w:val="00B96612"/>
    <w:rsid w:val="00BD41C8"/>
    <w:rsid w:val="00BD4D48"/>
    <w:rsid w:val="00C075E6"/>
    <w:rsid w:val="00C71DAA"/>
    <w:rsid w:val="00CA1206"/>
    <w:rsid w:val="00D37962"/>
    <w:rsid w:val="00D44FF1"/>
    <w:rsid w:val="00D55E5B"/>
    <w:rsid w:val="00DA7AA2"/>
    <w:rsid w:val="00DC6D4A"/>
    <w:rsid w:val="00DE06AE"/>
    <w:rsid w:val="00E446CE"/>
    <w:rsid w:val="00E50690"/>
    <w:rsid w:val="00E80064"/>
    <w:rsid w:val="00E84189"/>
    <w:rsid w:val="00E84546"/>
    <w:rsid w:val="00EB29CD"/>
    <w:rsid w:val="00EC074C"/>
    <w:rsid w:val="00EF78F1"/>
    <w:rsid w:val="00F02F91"/>
    <w:rsid w:val="00F176F0"/>
    <w:rsid w:val="00F5744A"/>
    <w:rsid w:val="00F65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9EA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77E4"/>
    <w:rPr>
      <w:color w:val="0000FF" w:themeColor="hyperlink"/>
      <w:u w:val="single"/>
    </w:rPr>
  </w:style>
  <w:style w:type="character" w:styleId="CommentReference">
    <w:name w:val="annotation reference"/>
    <w:basedOn w:val="DefaultParagraphFont"/>
    <w:unhideWhenUsed/>
    <w:rsid w:val="00B161D2"/>
    <w:rPr>
      <w:sz w:val="16"/>
      <w:szCs w:val="16"/>
    </w:rPr>
  </w:style>
  <w:style w:type="paragraph" w:styleId="BalloonText">
    <w:name w:val="Balloon Text"/>
    <w:basedOn w:val="Normal"/>
    <w:link w:val="BalloonTextChar"/>
    <w:uiPriority w:val="99"/>
    <w:semiHidden/>
    <w:unhideWhenUsed/>
    <w:rsid w:val="00B16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1D2"/>
    <w:rPr>
      <w:rFonts w:ascii="Tahoma" w:hAnsi="Tahoma" w:cs="Tahoma"/>
      <w:sz w:val="16"/>
      <w:szCs w:val="16"/>
    </w:rPr>
  </w:style>
  <w:style w:type="paragraph" w:styleId="CommentText">
    <w:name w:val="annotation text"/>
    <w:basedOn w:val="Normal"/>
    <w:link w:val="CommentTextChar"/>
    <w:unhideWhenUsed/>
    <w:rsid w:val="00B161D2"/>
    <w:pPr>
      <w:spacing w:line="240" w:lineRule="auto"/>
    </w:pPr>
    <w:rPr>
      <w:sz w:val="20"/>
      <w:szCs w:val="20"/>
    </w:rPr>
  </w:style>
  <w:style w:type="character" w:customStyle="1" w:styleId="CommentTextChar">
    <w:name w:val="Comment Text Char"/>
    <w:basedOn w:val="DefaultParagraphFont"/>
    <w:link w:val="CommentText"/>
    <w:rsid w:val="00B161D2"/>
    <w:rPr>
      <w:sz w:val="20"/>
      <w:szCs w:val="20"/>
    </w:rPr>
  </w:style>
  <w:style w:type="paragraph" w:styleId="ListParagraph">
    <w:name w:val="List Paragraph"/>
    <w:basedOn w:val="Normal"/>
    <w:uiPriority w:val="34"/>
    <w:qFormat/>
    <w:rsid w:val="00B161D2"/>
    <w:pPr>
      <w:ind w:left="720"/>
      <w:contextualSpacing/>
    </w:pPr>
  </w:style>
  <w:style w:type="paragraph" w:styleId="Header">
    <w:name w:val="header"/>
    <w:basedOn w:val="Normal"/>
    <w:link w:val="HeaderChar"/>
    <w:uiPriority w:val="99"/>
    <w:unhideWhenUsed/>
    <w:rsid w:val="00471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5C0"/>
  </w:style>
  <w:style w:type="paragraph" w:styleId="Footer">
    <w:name w:val="footer"/>
    <w:basedOn w:val="Normal"/>
    <w:link w:val="FooterChar"/>
    <w:uiPriority w:val="99"/>
    <w:unhideWhenUsed/>
    <w:rsid w:val="00471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5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77E4"/>
    <w:rPr>
      <w:color w:val="0000FF" w:themeColor="hyperlink"/>
      <w:u w:val="single"/>
    </w:rPr>
  </w:style>
  <w:style w:type="character" w:styleId="CommentReference">
    <w:name w:val="annotation reference"/>
    <w:basedOn w:val="DefaultParagraphFont"/>
    <w:unhideWhenUsed/>
    <w:rsid w:val="00B161D2"/>
    <w:rPr>
      <w:sz w:val="16"/>
      <w:szCs w:val="16"/>
    </w:rPr>
  </w:style>
  <w:style w:type="paragraph" w:styleId="BalloonText">
    <w:name w:val="Balloon Text"/>
    <w:basedOn w:val="Normal"/>
    <w:link w:val="BalloonTextChar"/>
    <w:uiPriority w:val="99"/>
    <w:semiHidden/>
    <w:unhideWhenUsed/>
    <w:rsid w:val="00B16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1D2"/>
    <w:rPr>
      <w:rFonts w:ascii="Tahoma" w:hAnsi="Tahoma" w:cs="Tahoma"/>
      <w:sz w:val="16"/>
      <w:szCs w:val="16"/>
    </w:rPr>
  </w:style>
  <w:style w:type="paragraph" w:styleId="CommentText">
    <w:name w:val="annotation text"/>
    <w:basedOn w:val="Normal"/>
    <w:link w:val="CommentTextChar"/>
    <w:unhideWhenUsed/>
    <w:rsid w:val="00B161D2"/>
    <w:pPr>
      <w:spacing w:line="240" w:lineRule="auto"/>
    </w:pPr>
    <w:rPr>
      <w:sz w:val="20"/>
      <w:szCs w:val="20"/>
    </w:rPr>
  </w:style>
  <w:style w:type="character" w:customStyle="1" w:styleId="CommentTextChar">
    <w:name w:val="Comment Text Char"/>
    <w:basedOn w:val="DefaultParagraphFont"/>
    <w:link w:val="CommentText"/>
    <w:rsid w:val="00B161D2"/>
    <w:rPr>
      <w:sz w:val="20"/>
      <w:szCs w:val="20"/>
    </w:rPr>
  </w:style>
  <w:style w:type="paragraph" w:styleId="ListParagraph">
    <w:name w:val="List Paragraph"/>
    <w:basedOn w:val="Normal"/>
    <w:uiPriority w:val="34"/>
    <w:qFormat/>
    <w:rsid w:val="00B161D2"/>
    <w:pPr>
      <w:ind w:left="720"/>
      <w:contextualSpacing/>
    </w:pPr>
  </w:style>
  <w:style w:type="paragraph" w:styleId="Header">
    <w:name w:val="header"/>
    <w:basedOn w:val="Normal"/>
    <w:link w:val="HeaderChar"/>
    <w:uiPriority w:val="99"/>
    <w:unhideWhenUsed/>
    <w:rsid w:val="00471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5C0"/>
  </w:style>
  <w:style w:type="paragraph" w:styleId="Footer">
    <w:name w:val="footer"/>
    <w:basedOn w:val="Normal"/>
    <w:link w:val="FooterChar"/>
    <w:uiPriority w:val="99"/>
    <w:unhideWhenUsed/>
    <w:rsid w:val="00471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bject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IPA user</dc:creator>
  <cp:lastModifiedBy>OSBORN KWENA </cp:lastModifiedBy>
  <cp:revision>2</cp:revision>
  <dcterms:created xsi:type="dcterms:W3CDTF">2014-06-17T09:04:00Z</dcterms:created>
  <dcterms:modified xsi:type="dcterms:W3CDTF">2014-06-17T09:04:00Z</dcterms:modified>
</cp:coreProperties>
</file>