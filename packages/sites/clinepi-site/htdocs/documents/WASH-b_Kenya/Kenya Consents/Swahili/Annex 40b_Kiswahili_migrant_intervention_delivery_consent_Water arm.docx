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6E4AD3" w14:textId="77777777" w:rsidR="004E7EC5" w:rsidRDefault="00F5744A" w:rsidP="004E7EC5">
      <w:pPr>
        <w:spacing w:after="0"/>
        <w:jc w:val="center"/>
        <w:rPr>
          <w:rFonts w:ascii="Times New Roman" w:hAnsi="Times New Roman" w:cs="Times New Roman"/>
          <w:b/>
        </w:rPr>
      </w:pPr>
      <w:r w:rsidRPr="005169F7">
        <w:rPr>
          <w:rFonts w:ascii="Times New Roman" w:hAnsi="Times New Roman" w:cs="Times New Roman"/>
          <w:noProof/>
        </w:rPr>
        <w:drawing>
          <wp:anchor distT="0" distB="0" distL="114300" distR="114300" simplePos="0" relativeHeight="251659264" behindDoc="0" locked="0" layoutInCell="1" allowOverlap="1" wp14:anchorId="72CC60D8" wp14:editId="25AC3BAD">
            <wp:simplePos x="0" y="0"/>
            <wp:positionH relativeFrom="column">
              <wp:posOffset>2219325</wp:posOffset>
            </wp:positionH>
            <wp:positionV relativeFrom="paragraph">
              <wp:posOffset>-607060</wp:posOffset>
            </wp:positionV>
            <wp:extent cx="1100455" cy="542925"/>
            <wp:effectExtent l="0" t="0" r="444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B161D2" w:rsidRPr="00B161D2">
        <w:rPr>
          <w:rFonts w:ascii="Times New Roman" w:hAnsi="Times New Roman" w:cs="Times New Roman"/>
          <w:b/>
        </w:rPr>
        <w:t xml:space="preserve"> </w:t>
      </w:r>
      <w:r w:rsidR="00B161D2">
        <w:rPr>
          <w:rFonts w:ascii="Times New Roman" w:hAnsi="Times New Roman" w:cs="Times New Roman"/>
          <w:b/>
        </w:rPr>
        <w:t xml:space="preserve">IDHINI </w:t>
      </w:r>
      <w:r w:rsidR="00BD41C8" w:rsidRPr="00F5744A">
        <w:rPr>
          <w:rFonts w:ascii="Times New Roman" w:hAnsi="Times New Roman" w:cs="Times New Roman"/>
          <w:b/>
        </w:rPr>
        <w:t>YA KUSHIRIKI K</w:t>
      </w:r>
      <w:r w:rsidR="003427DF">
        <w:rPr>
          <w:rFonts w:ascii="Times New Roman" w:hAnsi="Times New Roman" w:cs="Times New Roman"/>
          <w:b/>
        </w:rPr>
        <w:t>WA UTAFITI WA WASH BENEFITS PROJECT</w:t>
      </w:r>
      <w:r w:rsidR="00BD41C8" w:rsidRPr="00F5744A">
        <w:rPr>
          <w:rFonts w:ascii="Times New Roman" w:hAnsi="Times New Roman" w:cs="Times New Roman"/>
          <w:b/>
        </w:rPr>
        <w:t xml:space="preserve"> </w:t>
      </w:r>
      <w:r w:rsidR="00A550C9">
        <w:rPr>
          <w:rFonts w:ascii="Times New Roman" w:hAnsi="Times New Roman" w:cs="Times New Roman"/>
          <w:b/>
        </w:rPr>
        <w:t>IDHINI YA KUSHIRIKI/KUANDIKA</w:t>
      </w:r>
      <w:r w:rsidR="00815F68">
        <w:rPr>
          <w:rFonts w:ascii="Times New Roman" w:hAnsi="Times New Roman" w:cs="Times New Roman"/>
          <w:b/>
        </w:rPr>
        <w:t xml:space="preserve"> UTAFITI WA </w:t>
      </w:r>
      <w:r w:rsidR="004E7EC5">
        <w:rPr>
          <w:rFonts w:ascii="Times New Roman" w:hAnsi="Times New Roman" w:cs="Times New Roman"/>
          <w:b/>
        </w:rPr>
        <w:t>KUPEANA VYOMBO VYA UTAFITI</w:t>
      </w:r>
      <w:r w:rsidR="003B2BEB" w:rsidRPr="00F5744A">
        <w:rPr>
          <w:rFonts w:ascii="Times New Roman" w:hAnsi="Times New Roman" w:cs="Times New Roman"/>
          <w:b/>
        </w:rPr>
        <w:t>:</w:t>
      </w:r>
    </w:p>
    <w:p w14:paraId="62395E29" w14:textId="77777777" w:rsidR="00353EDB" w:rsidRDefault="003B2BEB" w:rsidP="004E7EC5">
      <w:pPr>
        <w:spacing w:after="0"/>
        <w:jc w:val="center"/>
        <w:rPr>
          <w:rFonts w:ascii="Times New Roman" w:hAnsi="Times New Roman" w:cs="Times New Roman"/>
        </w:rPr>
      </w:pPr>
      <w:r w:rsidRPr="00F5744A">
        <w:rPr>
          <w:rFonts w:ascii="Times New Roman" w:hAnsi="Times New Roman" w:cs="Times New Roman"/>
        </w:rPr>
        <w:t xml:space="preserve"> WASH BENEFITS-</w:t>
      </w:r>
      <w:r w:rsidR="00154BEA" w:rsidRPr="00F5744A">
        <w:rPr>
          <w:rFonts w:ascii="Times New Roman" w:hAnsi="Times New Roman" w:cs="Times New Roman"/>
        </w:rPr>
        <w:t xml:space="preserve"> </w:t>
      </w:r>
      <w:r w:rsidRPr="00F5744A">
        <w:rPr>
          <w:rFonts w:ascii="Times New Roman" w:hAnsi="Times New Roman" w:cs="Times New Roman"/>
        </w:rPr>
        <w:t>Kuosha mikono,</w:t>
      </w:r>
      <w:r w:rsidR="00154BEA" w:rsidRPr="00F5744A">
        <w:rPr>
          <w:rFonts w:ascii="Times New Roman" w:hAnsi="Times New Roman" w:cs="Times New Roman"/>
        </w:rPr>
        <w:t xml:space="preserve"> </w:t>
      </w:r>
      <w:r w:rsidRPr="00F5744A">
        <w:rPr>
          <w:rFonts w:ascii="Times New Roman" w:hAnsi="Times New Roman" w:cs="Times New Roman"/>
        </w:rPr>
        <w:t>kutibu maji,</w:t>
      </w:r>
      <w:r w:rsidR="00154BEA" w:rsidRPr="00F5744A">
        <w:rPr>
          <w:rFonts w:ascii="Times New Roman" w:hAnsi="Times New Roman" w:cs="Times New Roman"/>
        </w:rPr>
        <w:t xml:space="preserve"> </w:t>
      </w:r>
      <w:r w:rsidRPr="00F5744A">
        <w:rPr>
          <w:rFonts w:ascii="Times New Roman" w:hAnsi="Times New Roman" w:cs="Times New Roman"/>
        </w:rPr>
        <w:t xml:space="preserve">usafi wa mazingira na lishe bora na </w:t>
      </w:r>
      <w:r w:rsidR="00050693">
        <w:rPr>
          <w:rFonts w:ascii="Times New Roman" w:hAnsi="Times New Roman" w:cs="Times New Roman"/>
        </w:rPr>
        <w:t xml:space="preserve">vipimo </w:t>
      </w:r>
      <w:r w:rsidRPr="00F5744A">
        <w:rPr>
          <w:rFonts w:ascii="Times New Roman" w:hAnsi="Times New Roman" w:cs="Times New Roman"/>
        </w:rPr>
        <w:t>matokeo mashinani Kenya.</w:t>
      </w:r>
      <w:r w:rsidR="008F2A3C" w:rsidRPr="00F5744A">
        <w:rPr>
          <w:rFonts w:ascii="Times New Roman" w:hAnsi="Times New Roman" w:cs="Times New Roman"/>
        </w:rPr>
        <w:t xml:space="preserve"> </w:t>
      </w:r>
      <w:r w:rsidRPr="00F5744A">
        <w:rPr>
          <w:rFonts w:ascii="Times New Roman" w:hAnsi="Times New Roman" w:cs="Times New Roman"/>
        </w:rPr>
        <w:t>(pia inajulikana kama mradi ya watoto)</w:t>
      </w:r>
    </w:p>
    <w:p w14:paraId="4DDE3F1C" w14:textId="77777777" w:rsidR="009345F1" w:rsidRPr="00F5744A" w:rsidRDefault="009345F1" w:rsidP="009345F1">
      <w:pPr>
        <w:spacing w:after="0"/>
        <w:rPr>
          <w:rFonts w:ascii="Times New Roman" w:hAnsi="Times New Roman" w:cs="Times New Roman"/>
        </w:rPr>
      </w:pPr>
    </w:p>
    <w:p w14:paraId="6227E472" w14:textId="77777777" w:rsidR="003B2BEB" w:rsidRPr="00F5744A" w:rsidRDefault="003B2BEB" w:rsidP="009345F1">
      <w:pPr>
        <w:spacing w:after="0"/>
        <w:rPr>
          <w:rFonts w:ascii="Times New Roman" w:hAnsi="Times New Roman" w:cs="Times New Roman"/>
          <w:b/>
        </w:rPr>
      </w:pPr>
      <w:r w:rsidRPr="00F5744A">
        <w:rPr>
          <w:rFonts w:ascii="Times New Roman" w:hAnsi="Times New Roman" w:cs="Times New Roman"/>
          <w:b/>
        </w:rPr>
        <w:t>UTANGULIZI</w:t>
      </w:r>
    </w:p>
    <w:p w14:paraId="2F73C9FF" w14:textId="77777777" w:rsidR="003F3BA7" w:rsidRDefault="003B2BEB" w:rsidP="009345F1">
      <w:pPr>
        <w:spacing w:after="0"/>
        <w:rPr>
          <w:rFonts w:ascii="Times New Roman" w:hAnsi="Times New Roman" w:cs="Times New Roman"/>
        </w:rPr>
      </w:pPr>
      <w:r w:rsidRPr="00F5744A">
        <w:rPr>
          <w:rFonts w:ascii="Times New Roman" w:hAnsi="Times New Roman" w:cs="Times New Roman"/>
        </w:rPr>
        <w:t>Jina langu ni</w:t>
      </w:r>
      <w:r w:rsidR="00B161D2">
        <w:rPr>
          <w:rFonts w:ascii="Times New Roman" w:hAnsi="Times New Roman" w:cs="Times New Roman"/>
        </w:rPr>
        <w:t>________________</w:t>
      </w:r>
      <w:r w:rsidR="00E84546" w:rsidRPr="00F5744A">
        <w:rPr>
          <w:rFonts w:ascii="Times New Roman" w:hAnsi="Times New Roman" w:cs="Times New Roman"/>
        </w:rPr>
        <w:t xml:space="preserve"> </w:t>
      </w:r>
      <w:r w:rsidR="00B161D2">
        <w:rPr>
          <w:rFonts w:ascii="Times New Roman" w:hAnsi="Times New Roman" w:cs="Times New Roman"/>
        </w:rPr>
        <w:t>[</w:t>
      </w:r>
      <w:r w:rsidRPr="00F5744A">
        <w:rPr>
          <w:rFonts w:ascii="Times New Roman" w:hAnsi="Times New Roman" w:cs="Times New Roman"/>
        </w:rPr>
        <w:t>jina la Afisa</w:t>
      </w:r>
      <w:r w:rsidR="00B161D2">
        <w:rPr>
          <w:rFonts w:ascii="Times New Roman" w:hAnsi="Times New Roman" w:cs="Times New Roman"/>
        </w:rPr>
        <w:t>]</w:t>
      </w:r>
      <w:r w:rsidRPr="00F5744A">
        <w:rPr>
          <w:rFonts w:ascii="Times New Roman" w:hAnsi="Times New Roman" w:cs="Times New Roman"/>
        </w:rPr>
        <w:t>, ninatoka Innovation</w:t>
      </w:r>
      <w:r w:rsidR="00B161D2">
        <w:rPr>
          <w:rFonts w:ascii="Times New Roman" w:hAnsi="Times New Roman" w:cs="Times New Roman"/>
        </w:rPr>
        <w:t>s</w:t>
      </w:r>
      <w:r w:rsidRPr="00F5744A">
        <w:rPr>
          <w:rFonts w:ascii="Times New Roman" w:hAnsi="Times New Roman" w:cs="Times New Roman"/>
        </w:rPr>
        <w:t xml:space="preserve"> for </w:t>
      </w:r>
      <w:r w:rsidR="00B161D2">
        <w:rPr>
          <w:rFonts w:ascii="Times New Roman" w:hAnsi="Times New Roman" w:cs="Times New Roman"/>
        </w:rPr>
        <w:t>P</w:t>
      </w:r>
      <w:r w:rsidRPr="00F5744A">
        <w:rPr>
          <w:rFonts w:ascii="Times New Roman" w:hAnsi="Times New Roman" w:cs="Times New Roman"/>
        </w:rPr>
        <w:t>overty Action</w:t>
      </w:r>
      <w:r w:rsidR="00A21E31" w:rsidRPr="00F5744A">
        <w:rPr>
          <w:rFonts w:ascii="Times New Roman" w:hAnsi="Times New Roman" w:cs="Times New Roman"/>
        </w:rPr>
        <w:t xml:space="preserve"> </w:t>
      </w:r>
      <w:r w:rsidRPr="00F5744A">
        <w:rPr>
          <w:rFonts w:ascii="Times New Roman" w:hAnsi="Times New Roman" w:cs="Times New Roman"/>
        </w:rPr>
        <w:t>(I</w:t>
      </w:r>
      <w:r w:rsidR="00AB552A" w:rsidRPr="00F5744A">
        <w:rPr>
          <w:rFonts w:ascii="Times New Roman" w:hAnsi="Times New Roman" w:cs="Times New Roman"/>
        </w:rPr>
        <w:t xml:space="preserve">PA) ilioko mjini </w:t>
      </w:r>
      <w:r w:rsidR="00E84546" w:rsidRPr="00F5744A">
        <w:rPr>
          <w:rFonts w:ascii="Times New Roman" w:hAnsi="Times New Roman" w:cs="Times New Roman"/>
        </w:rPr>
        <w:t>(KAKAMEGA/BUNGOMA)</w:t>
      </w:r>
      <w:r w:rsidRPr="00F5744A">
        <w:rPr>
          <w:rFonts w:ascii="Times New Roman" w:hAnsi="Times New Roman" w:cs="Times New Roman"/>
        </w:rPr>
        <w:t>.</w:t>
      </w:r>
      <w:r w:rsidR="00E84546" w:rsidRPr="00F5744A">
        <w:rPr>
          <w:rFonts w:ascii="Times New Roman" w:hAnsi="Times New Roman" w:cs="Times New Roman"/>
        </w:rPr>
        <w:t xml:space="preserve"> </w:t>
      </w:r>
      <w:r w:rsidRPr="00F5744A">
        <w:rPr>
          <w:rFonts w:ascii="Times New Roman" w:hAnsi="Times New Roman" w:cs="Times New Roman"/>
        </w:rPr>
        <w:t xml:space="preserve">Ninafanya kazi na Clair Null </w:t>
      </w:r>
      <w:r w:rsidR="006419B2">
        <w:rPr>
          <w:rFonts w:ascii="Times New Roman" w:hAnsi="Times New Roman" w:cs="Times New Roman"/>
        </w:rPr>
        <w:t>wa shirika la IPA huko A</w:t>
      </w:r>
      <w:r w:rsidR="00E84546" w:rsidRPr="00F5744A">
        <w:rPr>
          <w:rFonts w:ascii="Times New Roman" w:hAnsi="Times New Roman" w:cs="Times New Roman"/>
        </w:rPr>
        <w:t>marekani</w:t>
      </w:r>
      <w:r w:rsidR="00E446CE" w:rsidRPr="00F5744A">
        <w:rPr>
          <w:rFonts w:ascii="Times New Roman" w:hAnsi="Times New Roman" w:cs="Times New Roman"/>
        </w:rPr>
        <w:t>.</w:t>
      </w:r>
      <w:r w:rsidR="00E84546" w:rsidRPr="00F5744A">
        <w:rPr>
          <w:rFonts w:ascii="Times New Roman" w:hAnsi="Times New Roman" w:cs="Times New Roman"/>
        </w:rPr>
        <w:t xml:space="preserve"> </w:t>
      </w:r>
      <w:r w:rsidR="00E446CE" w:rsidRPr="00F5744A">
        <w:rPr>
          <w:rFonts w:ascii="Times New Roman" w:hAnsi="Times New Roman" w:cs="Times New Roman"/>
        </w:rPr>
        <w:t xml:space="preserve">Nina </w:t>
      </w:r>
      <w:r w:rsidR="00B161D2">
        <w:rPr>
          <w:rFonts w:ascii="Times New Roman" w:hAnsi="Times New Roman" w:cs="Times New Roman"/>
        </w:rPr>
        <w:t>[</w:t>
      </w:r>
      <w:r w:rsidR="00E446CE" w:rsidRPr="00B161D2">
        <w:rPr>
          <w:rFonts w:ascii="Times New Roman" w:hAnsi="Times New Roman" w:cs="Times New Roman"/>
          <w:i/>
        </w:rPr>
        <w:t>Tuna</w:t>
      </w:r>
      <w:r w:rsidR="00B161D2">
        <w:rPr>
          <w:rFonts w:ascii="Times New Roman" w:hAnsi="Times New Roman" w:cs="Times New Roman"/>
        </w:rPr>
        <w:t>]</w:t>
      </w:r>
      <w:r w:rsidR="00E446CE" w:rsidRPr="00F5744A">
        <w:rPr>
          <w:rFonts w:ascii="Times New Roman" w:hAnsi="Times New Roman" w:cs="Times New Roman"/>
        </w:rPr>
        <w:t xml:space="preserve"> tarajia kufatilia utafiti wa mradi wetu ambayo nakualika kushiriki.</w:t>
      </w:r>
      <w:r w:rsidR="003F3BA7">
        <w:rPr>
          <w:rFonts w:ascii="Times New Roman" w:hAnsi="Times New Roman" w:cs="Times New Roman"/>
        </w:rPr>
        <w:t xml:space="preserve"> </w:t>
      </w:r>
    </w:p>
    <w:p w14:paraId="08191AA6" w14:textId="77777777" w:rsidR="009345F1" w:rsidRDefault="009345F1" w:rsidP="009345F1">
      <w:pPr>
        <w:spacing w:after="0"/>
        <w:rPr>
          <w:rFonts w:ascii="Times New Roman" w:hAnsi="Times New Roman" w:cs="Times New Roman"/>
        </w:rPr>
      </w:pPr>
    </w:p>
    <w:p w14:paraId="46201212" w14:textId="77777777" w:rsidR="004F6B91" w:rsidRDefault="003F3BA7" w:rsidP="004F6B91">
      <w:r>
        <w:rPr>
          <w:rFonts w:ascii="Times New Roman" w:hAnsi="Times New Roman" w:cs="Times New Roman"/>
        </w:rPr>
        <w:t>U</w:t>
      </w:r>
      <w:r w:rsidR="00E446CE" w:rsidRPr="00F5744A">
        <w:rPr>
          <w:rFonts w:ascii="Times New Roman" w:hAnsi="Times New Roman" w:cs="Times New Roman"/>
        </w:rPr>
        <w:t xml:space="preserve">nakaribishwa kushiriki kwa huu utafiti </w:t>
      </w:r>
      <w:r w:rsidR="00E446CE" w:rsidRPr="004E7EC5">
        <w:rPr>
          <w:rFonts w:ascii="Times New Roman" w:hAnsi="Times New Roman" w:cs="Times New Roman"/>
          <w:i/>
        </w:rPr>
        <w:t xml:space="preserve">kwasababu </w:t>
      </w:r>
      <w:r w:rsidR="004F6B91">
        <w:rPr>
          <w:rFonts w:ascii="Times New Roman" w:hAnsi="Times New Roman" w:cs="Times New Roman"/>
          <w:i/>
        </w:rPr>
        <w:t xml:space="preserve"> </w:t>
      </w:r>
      <w:r w:rsidR="004F6B91" w:rsidRPr="00B77574">
        <w:rPr>
          <w:rFonts w:ascii="Times New Roman" w:hAnsi="Times New Roman" w:cs="Times New Roman"/>
        </w:rPr>
        <w:t>ulikubali kushiriki kwenye utafiti</w:t>
      </w:r>
      <w:r w:rsidR="004F6B91">
        <w:rPr>
          <w:rFonts w:ascii="Times New Roman" w:hAnsi="Times New Roman" w:cs="Times New Roman"/>
        </w:rPr>
        <w:t xml:space="preserve"> wa mradi wetu hapo mbeleni na umehamia mahali pengine. Hata iwapo umehama, tungependa kujua vile mtoto wa mradi anavyoendelea kiafya</w:t>
      </w:r>
    </w:p>
    <w:p w14:paraId="5762061E" w14:textId="77777777" w:rsidR="00154BEA" w:rsidRPr="004E7EC5" w:rsidRDefault="00154BEA" w:rsidP="009345F1">
      <w:pPr>
        <w:spacing w:after="0"/>
        <w:rPr>
          <w:rFonts w:ascii="Times New Roman" w:hAnsi="Times New Roman" w:cs="Times New Roman"/>
          <w:i/>
        </w:rPr>
      </w:pPr>
    </w:p>
    <w:p w14:paraId="669194F9" w14:textId="77777777" w:rsidR="009345F1" w:rsidRPr="004E7EC5" w:rsidRDefault="009345F1" w:rsidP="009345F1">
      <w:pPr>
        <w:spacing w:after="0"/>
        <w:rPr>
          <w:rFonts w:ascii="Times New Roman" w:hAnsi="Times New Roman" w:cs="Times New Roman"/>
          <w:i/>
        </w:rPr>
      </w:pPr>
    </w:p>
    <w:p w14:paraId="7A0CF9C2" w14:textId="77777777" w:rsidR="00AB552A" w:rsidRPr="00F5744A" w:rsidRDefault="00AB552A" w:rsidP="009345F1">
      <w:pPr>
        <w:spacing w:after="0"/>
        <w:rPr>
          <w:rFonts w:ascii="Times New Roman" w:hAnsi="Times New Roman" w:cs="Times New Roman"/>
          <w:b/>
        </w:rPr>
      </w:pPr>
      <w:r w:rsidRPr="00F5744A">
        <w:rPr>
          <w:rFonts w:ascii="Times New Roman" w:hAnsi="Times New Roman" w:cs="Times New Roman"/>
          <w:b/>
        </w:rPr>
        <w:t>LENGO</w:t>
      </w:r>
      <w:r w:rsidR="000D4CF5" w:rsidRPr="00F5744A">
        <w:rPr>
          <w:rFonts w:ascii="Times New Roman" w:hAnsi="Times New Roman" w:cs="Times New Roman"/>
          <w:b/>
        </w:rPr>
        <w:t>/MADHUMUNI</w:t>
      </w:r>
    </w:p>
    <w:p w14:paraId="5ED6777E" w14:textId="77777777" w:rsidR="009345F1" w:rsidRDefault="00AB552A" w:rsidP="009345F1">
      <w:pPr>
        <w:spacing w:after="0"/>
        <w:rPr>
          <w:i/>
        </w:rPr>
      </w:pPr>
      <w:r w:rsidRPr="00F5744A">
        <w:rPr>
          <w:rFonts w:ascii="Times New Roman" w:hAnsi="Times New Roman" w:cs="Times New Roman"/>
        </w:rPr>
        <w:t xml:space="preserve">Lengo kuu ni kufanya utafiti kwa afya ya watoto ili kupata kujua vile </w:t>
      </w:r>
      <w:r w:rsidR="0066139F">
        <w:rPr>
          <w:rFonts w:ascii="Times New Roman" w:hAnsi="Times New Roman" w:cs="Times New Roman"/>
        </w:rPr>
        <w:t xml:space="preserve">lishe </w:t>
      </w:r>
      <w:r w:rsidR="00DA7AA2">
        <w:rPr>
          <w:rFonts w:ascii="Times New Roman" w:hAnsi="Times New Roman" w:cs="Times New Roman"/>
        </w:rPr>
        <w:t xml:space="preserve"> na </w:t>
      </w:r>
      <w:r w:rsidR="0066139F">
        <w:rPr>
          <w:rFonts w:ascii="Times New Roman" w:hAnsi="Times New Roman" w:cs="Times New Roman"/>
        </w:rPr>
        <w:t xml:space="preserve">hali ya </w:t>
      </w:r>
      <w:r w:rsidRPr="00F5744A">
        <w:rPr>
          <w:rFonts w:ascii="Times New Roman" w:hAnsi="Times New Roman" w:cs="Times New Roman"/>
        </w:rPr>
        <w:t xml:space="preserve">mazingira yanavyo weza </w:t>
      </w:r>
      <w:r w:rsidR="00050693">
        <w:rPr>
          <w:rFonts w:ascii="Times New Roman" w:hAnsi="Times New Roman" w:cs="Times New Roman"/>
        </w:rPr>
        <w:t>ku</w:t>
      </w:r>
      <w:r w:rsidRPr="00F5744A">
        <w:rPr>
          <w:rFonts w:ascii="Times New Roman" w:hAnsi="Times New Roman" w:cs="Times New Roman"/>
        </w:rPr>
        <w:t>athiri ukuaji na afya ya mtoto</w:t>
      </w:r>
      <w:r w:rsidRPr="00A550C9">
        <w:rPr>
          <w:rFonts w:ascii="Times New Roman" w:hAnsi="Times New Roman" w:cs="Times New Roman"/>
        </w:rPr>
        <w:t xml:space="preserve">. </w:t>
      </w:r>
      <w:r w:rsidR="00CE26FB">
        <w:rPr>
          <w:i/>
        </w:rPr>
        <w:t>Tunafanya utafiti</w:t>
      </w:r>
      <w:r w:rsidR="001C33B7" w:rsidRPr="00A550C9">
        <w:rPr>
          <w:i/>
        </w:rPr>
        <w:t xml:space="preserve"> kujifunza vile</w:t>
      </w:r>
      <w:r w:rsidR="00DA7AA2">
        <w:rPr>
          <w:i/>
        </w:rPr>
        <w:t>vyombo vya</w:t>
      </w:r>
      <w:r w:rsidR="004E7EC5">
        <w:rPr>
          <w:i/>
        </w:rPr>
        <w:t xml:space="preserve"> lishe bora na</w:t>
      </w:r>
      <w:r w:rsidR="00DA7AA2">
        <w:rPr>
          <w:i/>
        </w:rPr>
        <w:t xml:space="preserve"> usafi wa mazingira</w:t>
      </w:r>
      <w:r w:rsidR="001C33B7" w:rsidRPr="00A550C9">
        <w:rPr>
          <w:i/>
        </w:rPr>
        <w:t xml:space="preserve"> </w:t>
      </w:r>
      <w:r w:rsidR="0066139F">
        <w:rPr>
          <w:i/>
        </w:rPr>
        <w:t xml:space="preserve">vina weza kuathiri ukuaji wa </w:t>
      </w:r>
      <w:r w:rsidR="00DA7AA2">
        <w:rPr>
          <w:i/>
        </w:rPr>
        <w:t>mtoto.</w:t>
      </w:r>
    </w:p>
    <w:p w14:paraId="64B30BE4" w14:textId="77777777" w:rsidR="00DA7AA2" w:rsidRDefault="00DA7AA2" w:rsidP="009345F1">
      <w:pPr>
        <w:spacing w:after="0"/>
        <w:rPr>
          <w:rFonts w:ascii="Times New Roman" w:hAnsi="Times New Roman" w:cs="Times New Roman"/>
          <w:b/>
        </w:rPr>
      </w:pPr>
    </w:p>
    <w:p w14:paraId="43DC11FB" w14:textId="77777777" w:rsidR="00AA18D9" w:rsidRPr="00F5744A" w:rsidRDefault="006419B2" w:rsidP="009345F1">
      <w:pPr>
        <w:spacing w:after="0"/>
        <w:rPr>
          <w:rFonts w:ascii="Times New Roman" w:hAnsi="Times New Roman" w:cs="Times New Roman"/>
          <w:b/>
        </w:rPr>
      </w:pPr>
      <w:r>
        <w:rPr>
          <w:rFonts w:ascii="Times New Roman" w:hAnsi="Times New Roman" w:cs="Times New Roman"/>
          <w:b/>
        </w:rPr>
        <w:t xml:space="preserve">UTARATIBU </w:t>
      </w:r>
    </w:p>
    <w:p w14:paraId="6CAA9017" w14:textId="77777777" w:rsidR="00D55E5B" w:rsidRPr="00A550C9" w:rsidRDefault="00AA18D9" w:rsidP="009345F1">
      <w:pPr>
        <w:spacing w:after="0"/>
        <w:rPr>
          <w:i/>
        </w:rPr>
      </w:pPr>
      <w:r w:rsidRPr="00F5744A">
        <w:rPr>
          <w:rFonts w:ascii="Times New Roman" w:hAnsi="Times New Roman" w:cs="Times New Roman"/>
        </w:rPr>
        <w:t>Ukikubali kushiriki katika utafiti wa kufatilia</w:t>
      </w:r>
      <w:r w:rsidR="00C71DAA">
        <w:rPr>
          <w:rFonts w:ascii="Times New Roman" w:hAnsi="Times New Roman" w:cs="Times New Roman"/>
        </w:rPr>
        <w:t xml:space="preserve"> </w:t>
      </w:r>
      <w:r w:rsidR="00B161D2">
        <w:rPr>
          <w:rFonts w:ascii="Times New Roman" w:hAnsi="Times New Roman" w:cs="Times New Roman"/>
        </w:rPr>
        <w:t xml:space="preserve"> </w:t>
      </w:r>
      <w:r w:rsidR="00B161D2" w:rsidRPr="00A550C9">
        <w:rPr>
          <w:i/>
        </w:rPr>
        <w:t xml:space="preserve"> </w:t>
      </w:r>
      <w:r w:rsidR="00826581">
        <w:rPr>
          <w:i/>
        </w:rPr>
        <w:t>, utapewa</w:t>
      </w:r>
      <w:r w:rsidR="009E7978">
        <w:rPr>
          <w:i/>
        </w:rPr>
        <w:t xml:space="preserve"> </w:t>
      </w:r>
      <w:r w:rsidR="002F38C9">
        <w:rPr>
          <w:i/>
        </w:rPr>
        <w:t>chupa la chlorine.</w:t>
      </w:r>
      <w:r w:rsidR="002A20E3">
        <w:rPr>
          <w:i/>
        </w:rPr>
        <w:t xml:space="preserve"> </w:t>
      </w:r>
      <w:r w:rsidR="004E7EC5">
        <w:rPr>
          <w:i/>
        </w:rPr>
        <w:t>Mtu</w:t>
      </w:r>
      <w:r w:rsidR="00274B4B">
        <w:rPr>
          <w:i/>
        </w:rPr>
        <w:t xml:space="preserve"> kutoka kwenye mradi wetu atakutembelea  mara moja kwa mwaka kujua vile vile unavyoendelea na Matumizi ya vyombo vyako, kueleza namna ya kutumia hivyo vyombo, akuulize maswali kuhusu Matumizi ya hivyo vyombo na apime ukuaji wa mwanao . Haya matembezi hayatachukua zaidi ya saa moja na nusu kwa kila tembezi.</w:t>
      </w:r>
    </w:p>
    <w:p w14:paraId="6666AE40" w14:textId="77777777" w:rsidR="00AA18D9" w:rsidRDefault="00AA18D9" w:rsidP="009345F1">
      <w:pPr>
        <w:spacing w:after="0"/>
        <w:rPr>
          <w:i/>
        </w:rPr>
      </w:pPr>
    </w:p>
    <w:p w14:paraId="0C37BCAC" w14:textId="77777777" w:rsidR="009345F1" w:rsidRPr="00F5744A" w:rsidRDefault="009345F1" w:rsidP="009345F1">
      <w:pPr>
        <w:spacing w:after="0"/>
        <w:rPr>
          <w:rFonts w:ascii="Times New Roman" w:hAnsi="Times New Roman" w:cs="Times New Roman"/>
        </w:rPr>
      </w:pPr>
    </w:p>
    <w:p w14:paraId="514DC9C8" w14:textId="77777777" w:rsidR="00AA18D9" w:rsidRPr="00274B4B" w:rsidRDefault="00AA18D9" w:rsidP="009345F1">
      <w:pPr>
        <w:spacing w:after="0"/>
        <w:rPr>
          <w:rFonts w:ascii="Times New Roman" w:hAnsi="Times New Roman" w:cs="Times New Roman"/>
          <w:i/>
        </w:rPr>
      </w:pPr>
      <w:r w:rsidRPr="00F5744A">
        <w:rPr>
          <w:rFonts w:ascii="Times New Roman" w:hAnsi="Times New Roman" w:cs="Times New Roman"/>
          <w:b/>
        </w:rPr>
        <w:t>Muda wa utafiti:</w:t>
      </w:r>
      <w:r w:rsidR="003F3BA7">
        <w:rPr>
          <w:rFonts w:ascii="Times New Roman" w:hAnsi="Times New Roman" w:cs="Times New Roman"/>
        </w:rPr>
        <w:t xml:space="preserve"> K</w:t>
      </w:r>
      <w:r w:rsidR="00050693">
        <w:rPr>
          <w:rFonts w:ascii="Times New Roman" w:hAnsi="Times New Roman" w:cs="Times New Roman"/>
        </w:rPr>
        <w:t>ushiriki</w:t>
      </w:r>
      <w:r w:rsidRPr="00F5744A">
        <w:rPr>
          <w:rFonts w:ascii="Times New Roman" w:hAnsi="Times New Roman" w:cs="Times New Roman"/>
        </w:rPr>
        <w:t xml:space="preserve"> kwa ut</w:t>
      </w:r>
      <w:r w:rsidR="004E000B">
        <w:rPr>
          <w:rFonts w:ascii="Times New Roman" w:hAnsi="Times New Roman" w:cs="Times New Roman"/>
        </w:rPr>
        <w:t xml:space="preserve">afiti utachukua </w:t>
      </w:r>
      <w:r w:rsidR="004E000B" w:rsidRPr="00274B4B">
        <w:rPr>
          <w:rFonts w:ascii="Times New Roman" w:hAnsi="Times New Roman" w:cs="Times New Roman"/>
          <w:i/>
        </w:rPr>
        <w:t xml:space="preserve">takribani  </w:t>
      </w:r>
      <w:r w:rsidR="00274B4B" w:rsidRPr="00274B4B">
        <w:rPr>
          <w:rFonts w:ascii="Times New Roman" w:hAnsi="Times New Roman" w:cs="Times New Roman"/>
          <w:i/>
        </w:rPr>
        <w:t>saa moja na nusu kwa kila tembeleo, kutaweza kuwa na matembeleo mawili.</w:t>
      </w:r>
    </w:p>
    <w:p w14:paraId="3042D972" w14:textId="77777777" w:rsidR="009345F1" w:rsidRPr="00F5744A" w:rsidRDefault="009345F1" w:rsidP="009345F1">
      <w:pPr>
        <w:spacing w:after="0"/>
        <w:rPr>
          <w:rFonts w:ascii="Times New Roman" w:hAnsi="Times New Roman" w:cs="Times New Roman"/>
        </w:rPr>
      </w:pPr>
    </w:p>
    <w:p w14:paraId="0F9CB173" w14:textId="77777777" w:rsidR="00AA18D9" w:rsidRDefault="00AA18D9" w:rsidP="009345F1">
      <w:pPr>
        <w:spacing w:after="0"/>
        <w:rPr>
          <w:rFonts w:ascii="Times New Roman" w:hAnsi="Times New Roman" w:cs="Times New Roman"/>
        </w:rPr>
      </w:pPr>
      <w:r w:rsidRPr="00F5744A">
        <w:rPr>
          <w:rFonts w:ascii="Times New Roman" w:hAnsi="Times New Roman" w:cs="Times New Roman"/>
          <w:b/>
        </w:rPr>
        <w:t>Mahali pa utafiti:</w:t>
      </w:r>
      <w:r w:rsidR="00E50690">
        <w:rPr>
          <w:rFonts w:ascii="Times New Roman" w:hAnsi="Times New Roman" w:cs="Times New Roman"/>
        </w:rPr>
        <w:t xml:space="preserve"> Kila mikakati ya utafiti i</w:t>
      </w:r>
      <w:r w:rsidRPr="00F5744A">
        <w:rPr>
          <w:rFonts w:ascii="Times New Roman" w:hAnsi="Times New Roman" w:cs="Times New Roman"/>
        </w:rPr>
        <w:t xml:space="preserve">tafanyika katika </w:t>
      </w:r>
      <w:r w:rsidRPr="00D44FF1">
        <w:rPr>
          <w:rFonts w:ascii="Times New Roman" w:hAnsi="Times New Roman" w:cs="Times New Roman"/>
        </w:rPr>
        <w:t>kijiji au boma lako.</w:t>
      </w:r>
    </w:p>
    <w:p w14:paraId="095043C0" w14:textId="77777777" w:rsidR="009345F1" w:rsidRPr="00F5744A" w:rsidRDefault="009345F1" w:rsidP="009345F1">
      <w:pPr>
        <w:spacing w:after="0"/>
        <w:rPr>
          <w:rFonts w:ascii="Times New Roman" w:hAnsi="Times New Roman" w:cs="Times New Roman"/>
        </w:rPr>
      </w:pPr>
    </w:p>
    <w:p w14:paraId="6743CE5A" w14:textId="77777777" w:rsidR="002A20E3" w:rsidRPr="00F5744A" w:rsidRDefault="002A20E3" w:rsidP="002A20E3">
      <w:pPr>
        <w:spacing w:after="0"/>
        <w:rPr>
          <w:rFonts w:ascii="Times New Roman" w:hAnsi="Times New Roman" w:cs="Times New Roman"/>
          <w:b/>
        </w:rPr>
      </w:pPr>
      <w:r w:rsidRPr="00F5744A">
        <w:rPr>
          <w:rFonts w:ascii="Times New Roman" w:hAnsi="Times New Roman" w:cs="Times New Roman"/>
          <w:b/>
        </w:rPr>
        <w:t>Manufaa</w:t>
      </w:r>
    </w:p>
    <w:p w14:paraId="2F5035FA" w14:textId="77777777" w:rsidR="002A20E3" w:rsidRDefault="002A20E3" w:rsidP="002A20E3">
      <w:pPr>
        <w:spacing w:after="0"/>
        <w:rPr>
          <w:rFonts w:ascii="Times New Roman" w:hAnsi="Times New Roman" w:cs="Times New Roman"/>
        </w:rPr>
      </w:pPr>
      <w:r w:rsidRPr="00F5744A">
        <w:rPr>
          <w:rFonts w:ascii="Times New Roman" w:hAnsi="Times New Roman" w:cs="Times New Roman"/>
        </w:rPr>
        <w:t xml:space="preserve">Ukikubali kujibu haya maswali hautanufaika kibinafsi ila </w:t>
      </w:r>
      <w:r w:rsidRPr="00EC074C">
        <w:rPr>
          <w:rFonts w:ascii="Times New Roman" w:hAnsi="Times New Roman" w:cs="Times New Roman"/>
        </w:rPr>
        <w:t>kutusaidia kuelewa</w:t>
      </w:r>
      <w:r>
        <w:rPr>
          <w:rFonts w:ascii="Times New Roman" w:hAnsi="Times New Roman" w:cs="Times New Roman"/>
        </w:rPr>
        <w:t xml:space="preserve"> mienedo  na namna athari za kuosha mikono kila mara, usafi wa mazingira na vyombo vya kutibu maji vina athiri ukuaji wa watoto</w:t>
      </w:r>
      <w:r>
        <w:rPr>
          <w:rFonts w:ascii="Times New Roman" w:eastAsia="Calibri" w:hAnsi="Times New Roman" w:cs="Times New Roman"/>
          <w:i/>
        </w:rPr>
        <w:t xml:space="preserve"> </w:t>
      </w:r>
      <w:r>
        <w:rPr>
          <w:rFonts w:ascii="Times New Roman" w:eastAsia="Calibri" w:hAnsi="Times New Roman" w:cs="Times New Roman"/>
        </w:rPr>
        <w:t>.</w:t>
      </w:r>
    </w:p>
    <w:p w14:paraId="33338526" w14:textId="77777777" w:rsidR="002A20E3" w:rsidRPr="00F5744A" w:rsidRDefault="002A20E3" w:rsidP="002A20E3">
      <w:pPr>
        <w:spacing w:after="0"/>
        <w:rPr>
          <w:rFonts w:ascii="Times New Roman" w:hAnsi="Times New Roman" w:cs="Times New Roman"/>
        </w:rPr>
      </w:pPr>
    </w:p>
    <w:p w14:paraId="5A87C7AA" w14:textId="77777777" w:rsidR="002A20E3" w:rsidRPr="00F5744A" w:rsidRDefault="002A20E3" w:rsidP="002A20E3">
      <w:pPr>
        <w:spacing w:after="0"/>
        <w:rPr>
          <w:rFonts w:ascii="Times New Roman" w:hAnsi="Times New Roman" w:cs="Times New Roman"/>
          <w:b/>
        </w:rPr>
      </w:pPr>
      <w:r w:rsidRPr="00F5744A">
        <w:rPr>
          <w:rFonts w:ascii="Times New Roman" w:hAnsi="Times New Roman" w:cs="Times New Roman"/>
          <w:b/>
        </w:rPr>
        <w:t>Athari</w:t>
      </w:r>
      <w:r>
        <w:rPr>
          <w:rFonts w:ascii="Times New Roman" w:hAnsi="Times New Roman" w:cs="Times New Roman"/>
          <w:b/>
        </w:rPr>
        <w:t>/Usumbufu</w:t>
      </w:r>
    </w:p>
    <w:p w14:paraId="4229E9A6" w14:textId="77777777" w:rsidR="006726C8" w:rsidRPr="00F5744A" w:rsidRDefault="006726C8" w:rsidP="006726C8">
      <w:pPr>
        <w:spacing w:after="0"/>
        <w:rPr>
          <w:ins w:id="0" w:author="OSBORN KWENA " w:date="2014-06-17T12:05:00Z"/>
          <w:rFonts w:ascii="Times New Roman" w:hAnsi="Times New Roman" w:cs="Times New Roman"/>
        </w:rPr>
      </w:pPr>
      <w:ins w:id="1" w:author="OSBORN KWENA " w:date="2014-06-17T12:05:00Z">
        <w:r w:rsidRPr="00F5744A">
          <w:rPr>
            <w:rFonts w:ascii="Times New Roman" w:hAnsi="Times New Roman" w:cs="Times New Roman"/>
          </w:rPr>
          <w:t xml:space="preserve">Madhara </w:t>
        </w:r>
        <w:r>
          <w:rPr>
            <w:rFonts w:ascii="Times New Roman" w:hAnsi="Times New Roman" w:cs="Times New Roman"/>
          </w:rPr>
          <w:t>yanayotarajiwa, usumbufu na madhara yanayohusiana na mradi  ni</w:t>
        </w:r>
        <w:r w:rsidRPr="00F5744A">
          <w:rPr>
            <w:rFonts w:ascii="Times New Roman" w:hAnsi="Times New Roman" w:cs="Times New Roman"/>
          </w:rPr>
          <w:t>:</w:t>
        </w:r>
      </w:ins>
    </w:p>
    <w:p w14:paraId="26039BD4" w14:textId="70EDB3A1" w:rsidR="002A20E3" w:rsidRPr="006D34CD" w:rsidRDefault="002A20E3" w:rsidP="002A20E3">
      <w:pPr>
        <w:rPr>
          <w:i/>
        </w:rPr>
      </w:pPr>
      <w:del w:id="2" w:author="OSBORN KWENA " w:date="2014-06-17T12:06:00Z">
        <w:r w:rsidDel="006726C8">
          <w:rPr>
            <w:rFonts w:ascii="Times New Roman" w:hAnsi="Times New Roman" w:cs="Times New Roman"/>
          </w:rPr>
          <w:delText>Athari, Usumbufu, au madhara yanayoweza kuhusiana na kitengo hiki cha utafitini</w:delText>
        </w:r>
        <w:r w:rsidRPr="000A0C6B" w:rsidDel="006726C8">
          <w:rPr>
            <w:rFonts w:ascii="Times New Roman" w:hAnsi="Times New Roman" w:cs="Times New Roman"/>
            <w:bCs/>
          </w:rPr>
          <w:delText>:</w:delText>
        </w:r>
        <w:r w:rsidRPr="00F5744A" w:rsidDel="006726C8">
          <w:rPr>
            <w:rFonts w:ascii="Times New Roman" w:hAnsi="Times New Roman" w:cs="Times New Roman"/>
          </w:rPr>
          <w:delText>:</w:delText>
        </w:r>
      </w:del>
    </w:p>
    <w:p w14:paraId="737DCA09" w14:textId="77777777" w:rsidR="002A20E3" w:rsidRPr="00B161D2" w:rsidRDefault="002A20E3" w:rsidP="002A20E3">
      <w:pPr>
        <w:pStyle w:val="ListParagraph"/>
        <w:numPr>
          <w:ilvl w:val="0"/>
          <w:numId w:val="4"/>
        </w:numPr>
        <w:spacing w:after="0"/>
        <w:contextualSpacing w:val="0"/>
        <w:rPr>
          <w:rFonts w:ascii="Times New Roman" w:hAnsi="Times New Roman" w:cs="Times New Roman"/>
        </w:rPr>
      </w:pPr>
      <w:r w:rsidRPr="00B161D2">
        <w:rPr>
          <w:rFonts w:ascii="Times New Roman" w:hAnsi="Times New Roman" w:cs="Times New Roman"/>
        </w:rPr>
        <w:lastRenderedPageBreak/>
        <w:t xml:space="preserve">Baadhi ya maswali ambayo ningependa kukuuliza yanaweza kuwa ya kibinasi kwa vile yatahusu maisha na afya yako. Majibu yako yote yatawekwa </w:t>
      </w:r>
      <w:r>
        <w:rPr>
          <w:rFonts w:ascii="Times New Roman" w:hAnsi="Times New Roman" w:cs="Times New Roman"/>
        </w:rPr>
        <w:t>kwa u</w:t>
      </w:r>
      <w:r w:rsidRPr="00B161D2">
        <w:rPr>
          <w:rFonts w:ascii="Times New Roman" w:hAnsi="Times New Roman" w:cs="Times New Roman"/>
        </w:rPr>
        <w:t xml:space="preserve">siri </w:t>
      </w:r>
      <w:r>
        <w:rPr>
          <w:rFonts w:ascii="Times New Roman" w:hAnsi="Times New Roman" w:cs="Times New Roman"/>
        </w:rPr>
        <w:t xml:space="preserve">iwezekanavyo </w:t>
      </w:r>
      <w:r w:rsidRPr="00B161D2">
        <w:rPr>
          <w:rFonts w:ascii="Times New Roman" w:hAnsi="Times New Roman" w:cs="Times New Roman"/>
        </w:rPr>
        <w:t xml:space="preserve">na tunatarajia athari ya kushiriki </w:t>
      </w:r>
      <w:r>
        <w:rPr>
          <w:rFonts w:ascii="Times New Roman" w:hAnsi="Times New Roman" w:cs="Times New Roman"/>
        </w:rPr>
        <w:t>itapunguzwa k</w:t>
      </w:r>
      <w:r w:rsidRPr="00B161D2">
        <w:rPr>
          <w:rFonts w:ascii="Times New Roman" w:hAnsi="Times New Roman" w:cs="Times New Roman"/>
        </w:rPr>
        <w:t>wa kiasi</w:t>
      </w:r>
      <w:r>
        <w:rPr>
          <w:rFonts w:ascii="Times New Roman" w:hAnsi="Times New Roman" w:cs="Times New Roman"/>
        </w:rPr>
        <w:t xml:space="preserve"> kikubwa. </w:t>
      </w:r>
    </w:p>
    <w:p w14:paraId="3BBCBA0C" w14:textId="77777777" w:rsidR="002A20E3" w:rsidRDefault="002A20E3" w:rsidP="002A20E3">
      <w:pPr>
        <w:pStyle w:val="ListParagraph"/>
        <w:numPr>
          <w:ilvl w:val="0"/>
          <w:numId w:val="4"/>
        </w:numPr>
        <w:spacing w:after="0"/>
        <w:contextualSpacing w:val="0"/>
        <w:rPr>
          <w:rFonts w:ascii="Times New Roman" w:hAnsi="Times New Roman" w:cs="Times New Roman"/>
        </w:rPr>
      </w:pPr>
      <w:r>
        <w:rPr>
          <w:rFonts w:ascii="Times New Roman" w:hAnsi="Times New Roman" w:cs="Times New Roman"/>
        </w:rPr>
        <w:t>Utapoteza muda kiasi kwa kushiriki kwenye kitengo hiki cha utafiti ingawaje uko huru kutamatisha kushiriki kwako wakati wowote</w:t>
      </w:r>
      <w:r w:rsidRPr="00B161D2">
        <w:rPr>
          <w:rFonts w:ascii="Times New Roman" w:hAnsi="Times New Roman" w:cs="Times New Roman"/>
        </w:rPr>
        <w:t>.</w:t>
      </w:r>
    </w:p>
    <w:p w14:paraId="523A4516" w14:textId="77777777" w:rsidR="002A20E3" w:rsidRPr="009345F1" w:rsidRDefault="002A20E3" w:rsidP="002A20E3">
      <w:pPr>
        <w:spacing w:after="0"/>
        <w:rPr>
          <w:rFonts w:ascii="Times New Roman" w:hAnsi="Times New Roman" w:cs="Times New Roman"/>
        </w:rPr>
      </w:pPr>
    </w:p>
    <w:p w14:paraId="207937F5" w14:textId="77777777" w:rsidR="002A20E3" w:rsidRPr="00F5744A" w:rsidRDefault="002A20E3" w:rsidP="002A20E3">
      <w:pPr>
        <w:spacing w:after="0"/>
        <w:rPr>
          <w:rFonts w:ascii="Times New Roman" w:hAnsi="Times New Roman" w:cs="Times New Roman"/>
          <w:b/>
        </w:rPr>
      </w:pPr>
      <w:r w:rsidRPr="00F5744A">
        <w:rPr>
          <w:rFonts w:ascii="Times New Roman" w:hAnsi="Times New Roman" w:cs="Times New Roman"/>
          <w:b/>
        </w:rPr>
        <w:t>Usiri</w:t>
      </w:r>
    </w:p>
    <w:p w14:paraId="6564791C" w14:textId="77777777" w:rsidR="002A20E3" w:rsidRDefault="002A20E3" w:rsidP="002A20E3">
      <w:pPr>
        <w:numPr>
          <w:ilvl w:val="0"/>
          <w:numId w:val="6"/>
        </w:numPr>
        <w:tabs>
          <w:tab w:val="left" w:pos="1980"/>
        </w:tabs>
        <w:spacing w:after="0" w:line="240" w:lineRule="auto"/>
        <w:rPr>
          <w:rFonts w:ascii="Times New Roman" w:hAnsi="Times New Roman" w:cs="Times New Roman"/>
        </w:rPr>
      </w:pPr>
      <w:r>
        <w:rPr>
          <w:rFonts w:ascii="Times New Roman" w:hAnsi="Times New Roman" w:cs="Times New Roman"/>
          <w:b/>
        </w:rPr>
        <w:t>Kukeukwa kwa usiri</w:t>
      </w:r>
      <w:r w:rsidRPr="00B161D2">
        <w:rPr>
          <w:rFonts w:ascii="Times New Roman" w:hAnsi="Times New Roman" w:cs="Times New Roman"/>
        </w:rPr>
        <w:t xml:space="preserve">: </w:t>
      </w:r>
      <w:r>
        <w:rPr>
          <w:rFonts w:ascii="Times New Roman" w:hAnsi="Times New Roman" w:cs="Times New Roman"/>
        </w:rPr>
        <w:t>Kama utafiti mwingine wowote, kuna uwezekano kuwa usiri huenda unaweza kuathirika; lakini, tunachukua hatua ili kupunguza athari hii</w:t>
      </w:r>
    </w:p>
    <w:p w14:paraId="5A870F79" w14:textId="77777777" w:rsidR="002A20E3" w:rsidRDefault="002A20E3" w:rsidP="002A20E3">
      <w:pPr>
        <w:numPr>
          <w:ilvl w:val="0"/>
          <w:numId w:val="6"/>
        </w:numPr>
        <w:tabs>
          <w:tab w:val="left" w:pos="1980"/>
        </w:tabs>
        <w:spacing w:after="0" w:line="240" w:lineRule="auto"/>
        <w:rPr>
          <w:rFonts w:ascii="Times New Roman" w:hAnsi="Times New Roman" w:cs="Times New Roman"/>
        </w:rPr>
      </w:pPr>
      <w:r>
        <w:rPr>
          <w:rFonts w:ascii="Times New Roman" w:hAnsi="Times New Roman" w:cs="Times New Roman"/>
        </w:rPr>
        <w:t>Nakala zako za kitafiti zitashughulikiwa kwa usiri mkubwa. Ikiwa matokeo ya utafiti huu yatachapishwa au kuwakilishwa, majina ya watu na habari nyingine zinazowatambulisha hazitatumiwa.</w:t>
      </w:r>
    </w:p>
    <w:p w14:paraId="0A6968CE" w14:textId="77777777" w:rsidR="002A20E3" w:rsidRDefault="002A20E3" w:rsidP="002A20E3">
      <w:pPr>
        <w:pStyle w:val="ListParagraph"/>
        <w:numPr>
          <w:ilvl w:val="0"/>
          <w:numId w:val="5"/>
        </w:numPr>
        <w:spacing w:after="0"/>
        <w:contextualSpacing w:val="0"/>
        <w:rPr>
          <w:rFonts w:ascii="Times New Roman" w:hAnsi="Times New Roman" w:cs="Times New Roman"/>
        </w:rPr>
      </w:pPr>
      <w:r>
        <w:rPr>
          <w:rFonts w:ascii="Times New Roman" w:hAnsi="Times New Roman" w:cs="Times New Roman"/>
        </w:rPr>
        <w:t>Ili kupunguza athari za usiri kukeukwa, itakuwa tu ni watafiti na wafanyi kazi wachahe wa IPA ambao wataweza kufikia rekodi za utatfiti. Nakala yeyote inayokutambulisha itawekwa kando na majibu yako mengine, ili iwe ni watafiti wetu pekeee wanaoweza kulinganisha majibu yako nawe. Nakala zote zilizoandikwa kwenye makaratasi zitawekwa mahali palipofungwa. Nakala zote za kielektroniki pia zitawekwa faragha. Habari zako huenda zaweza kupeanwa ikiitajika kisheria.</w:t>
      </w:r>
    </w:p>
    <w:p w14:paraId="08E66422" w14:textId="77777777" w:rsidR="002A20E3" w:rsidRPr="009345F1" w:rsidRDefault="002A20E3" w:rsidP="002A20E3">
      <w:pPr>
        <w:spacing w:after="0"/>
        <w:rPr>
          <w:rFonts w:ascii="Times New Roman" w:hAnsi="Times New Roman" w:cs="Times New Roman"/>
        </w:rPr>
      </w:pPr>
    </w:p>
    <w:p w14:paraId="099C0FCC" w14:textId="77777777" w:rsidR="002A20E3" w:rsidRDefault="002A20E3" w:rsidP="002A20E3">
      <w:pPr>
        <w:spacing w:after="0"/>
        <w:rPr>
          <w:rFonts w:ascii="Times New Roman" w:hAnsi="Times New Roman" w:cs="Times New Roman"/>
        </w:rPr>
      </w:pPr>
      <w:r>
        <w:rPr>
          <w:rFonts w:ascii="Times New Roman" w:hAnsi="Times New Roman" w:cs="Times New Roman"/>
          <w:b/>
        </w:rPr>
        <w:t>Kuweka rek</w:t>
      </w:r>
      <w:r w:rsidRPr="00F5744A">
        <w:rPr>
          <w:rFonts w:ascii="Times New Roman" w:hAnsi="Times New Roman" w:cs="Times New Roman"/>
          <w:b/>
        </w:rPr>
        <w:t>odi za utafiti</w:t>
      </w:r>
      <w:r>
        <w:rPr>
          <w:rFonts w:ascii="Times New Roman" w:hAnsi="Times New Roman" w:cs="Times New Roman"/>
          <w:b/>
        </w:rPr>
        <w:t xml:space="preserve">: </w:t>
      </w:r>
      <w:r w:rsidRPr="00F5744A">
        <w:rPr>
          <w:rFonts w:ascii="Times New Roman" w:hAnsi="Times New Roman" w:cs="Times New Roman"/>
        </w:rPr>
        <w:t>Wakati utafiti utakapo</w:t>
      </w:r>
      <w:r>
        <w:rPr>
          <w:rFonts w:ascii="Times New Roman" w:hAnsi="Times New Roman" w:cs="Times New Roman"/>
        </w:rPr>
        <w:t xml:space="preserve"> kamilika, watafiti</w:t>
      </w:r>
      <w:r w:rsidRPr="00F5744A">
        <w:rPr>
          <w:rFonts w:ascii="Times New Roman" w:hAnsi="Times New Roman" w:cs="Times New Roman"/>
        </w:rPr>
        <w:t xml:space="preserve"> wanaweza </w:t>
      </w:r>
      <w:r>
        <w:rPr>
          <w:rFonts w:ascii="Times New Roman" w:hAnsi="Times New Roman" w:cs="Times New Roman"/>
        </w:rPr>
        <w:t>kuweka habari</w:t>
      </w:r>
      <w:r w:rsidRPr="00F5744A">
        <w:rPr>
          <w:rFonts w:ascii="Times New Roman" w:hAnsi="Times New Roman" w:cs="Times New Roman"/>
        </w:rPr>
        <w:t xml:space="preserve"> yako kwa utafiti </w:t>
      </w:r>
      <w:r>
        <w:rPr>
          <w:rFonts w:ascii="Times New Roman" w:hAnsi="Times New Roman" w:cs="Times New Roman"/>
        </w:rPr>
        <w:t>ambao unaweza kufanywa baadaye nao au watafiti wengine.</w:t>
      </w:r>
      <w:r w:rsidRPr="00F5744A">
        <w:rPr>
          <w:rFonts w:ascii="Times New Roman" w:hAnsi="Times New Roman" w:cs="Times New Roman"/>
        </w:rPr>
        <w:t xml:space="preserve"> </w:t>
      </w:r>
      <w:r>
        <w:rPr>
          <w:rFonts w:ascii="Times New Roman" w:hAnsi="Times New Roman" w:cs="Times New Roman"/>
        </w:rPr>
        <w:t>Tuta</w:t>
      </w:r>
      <w:r w:rsidRPr="00F5744A">
        <w:rPr>
          <w:rFonts w:ascii="Times New Roman" w:hAnsi="Times New Roman" w:cs="Times New Roman"/>
        </w:rPr>
        <w:t xml:space="preserve">weka </w:t>
      </w:r>
      <w:r>
        <w:rPr>
          <w:rFonts w:ascii="Times New Roman" w:hAnsi="Times New Roman" w:cs="Times New Roman"/>
        </w:rPr>
        <w:t>habari zinazohusiana na utafiti huu kwa muda wa utafiti hu na tafiti zingine zitakazo fanywa hapo baadaye. Hataua zote nilizokueleza hapo hawali zitatumiwa ili kuhifadhi usiru wa habari zako za kitafiti.</w:t>
      </w:r>
      <w:r w:rsidRPr="00F5744A">
        <w:rPr>
          <w:rFonts w:ascii="Times New Roman" w:hAnsi="Times New Roman" w:cs="Times New Roman"/>
        </w:rPr>
        <w:t>.</w:t>
      </w:r>
      <w:r>
        <w:rPr>
          <w:rFonts w:ascii="Times New Roman" w:hAnsi="Times New Roman" w:cs="Times New Roman"/>
        </w:rPr>
        <w:t>M</w:t>
      </w:r>
      <w:r w:rsidRPr="00F5744A">
        <w:rPr>
          <w:rFonts w:ascii="Times New Roman" w:hAnsi="Times New Roman" w:cs="Times New Roman"/>
        </w:rPr>
        <w:t xml:space="preserve">ajibu yako hayata athiri usaidizi IPA itapeana au </w:t>
      </w:r>
      <w:r>
        <w:rPr>
          <w:rFonts w:ascii="Times New Roman" w:hAnsi="Times New Roman" w:cs="Times New Roman"/>
        </w:rPr>
        <w:t>kuto</w:t>
      </w:r>
      <w:r w:rsidRPr="00F5744A">
        <w:rPr>
          <w:rFonts w:ascii="Times New Roman" w:hAnsi="Times New Roman" w:cs="Times New Roman"/>
        </w:rPr>
        <w:t>peana kwa</w:t>
      </w:r>
      <w:r>
        <w:rPr>
          <w:rFonts w:ascii="Times New Roman" w:hAnsi="Times New Roman" w:cs="Times New Roman"/>
        </w:rPr>
        <w:t xml:space="preserve">ko au kwa </w:t>
      </w:r>
      <w:r w:rsidRPr="00F5744A">
        <w:rPr>
          <w:rFonts w:ascii="Times New Roman" w:hAnsi="Times New Roman" w:cs="Times New Roman"/>
        </w:rPr>
        <w:t>jamii</w:t>
      </w:r>
      <w:r>
        <w:rPr>
          <w:rFonts w:ascii="Times New Roman" w:hAnsi="Times New Roman" w:cs="Times New Roman"/>
        </w:rPr>
        <w:t xml:space="preserve"> yako</w:t>
      </w:r>
    </w:p>
    <w:p w14:paraId="4316B55D" w14:textId="77777777" w:rsidR="002A20E3" w:rsidRPr="00F5744A" w:rsidRDefault="002A20E3" w:rsidP="002A20E3">
      <w:pPr>
        <w:spacing w:after="0"/>
        <w:rPr>
          <w:rFonts w:ascii="Times New Roman" w:hAnsi="Times New Roman" w:cs="Times New Roman"/>
        </w:rPr>
      </w:pPr>
    </w:p>
    <w:p w14:paraId="593889B9" w14:textId="77777777" w:rsidR="002A20E3" w:rsidRPr="00F5744A" w:rsidRDefault="002A20E3" w:rsidP="002A20E3">
      <w:pPr>
        <w:spacing w:after="0"/>
        <w:rPr>
          <w:rFonts w:ascii="Times New Roman" w:hAnsi="Times New Roman" w:cs="Times New Roman"/>
          <w:b/>
        </w:rPr>
      </w:pPr>
      <w:r w:rsidRPr="00F5744A">
        <w:rPr>
          <w:rFonts w:ascii="Times New Roman" w:hAnsi="Times New Roman" w:cs="Times New Roman"/>
          <w:b/>
        </w:rPr>
        <w:t>Kufidiwa au malipo</w:t>
      </w:r>
    </w:p>
    <w:p w14:paraId="69086F59" w14:textId="77777777" w:rsidR="002A20E3" w:rsidRDefault="002A20E3" w:rsidP="002A20E3">
      <w:pPr>
        <w:spacing w:after="0"/>
        <w:rPr>
          <w:rFonts w:ascii="Times New Roman" w:hAnsi="Times New Roman" w:cs="Times New Roman"/>
        </w:rPr>
      </w:pPr>
      <w:r w:rsidRPr="00F5744A">
        <w:rPr>
          <w:rFonts w:ascii="Times New Roman" w:hAnsi="Times New Roman" w:cs="Times New Roman"/>
        </w:rPr>
        <w:t>Hautalipwa kushiriki katika utafiti</w:t>
      </w:r>
      <w:r>
        <w:rPr>
          <w:rFonts w:ascii="Times New Roman" w:hAnsi="Times New Roman" w:cs="Times New Roman"/>
        </w:rPr>
        <w:t xml:space="preserve"> </w:t>
      </w:r>
      <w:r w:rsidRPr="00F5744A">
        <w:rPr>
          <w:rFonts w:ascii="Times New Roman" w:hAnsi="Times New Roman" w:cs="Times New Roman"/>
        </w:rPr>
        <w:t>huu</w:t>
      </w:r>
      <w:r>
        <w:rPr>
          <w:rFonts w:ascii="Times New Roman" w:hAnsi="Times New Roman" w:cs="Times New Roman"/>
        </w:rPr>
        <w:t>.</w:t>
      </w:r>
      <w:r w:rsidRPr="0008367B">
        <w:rPr>
          <w:rFonts w:ascii="Times New Roman" w:hAnsi="Times New Roman" w:cs="Times New Roman"/>
        </w:rPr>
        <w:t xml:space="preserve"> </w:t>
      </w:r>
    </w:p>
    <w:p w14:paraId="03A48DD1" w14:textId="77777777" w:rsidR="002A20E3" w:rsidRPr="00F5744A" w:rsidRDefault="002A20E3" w:rsidP="002A20E3">
      <w:pPr>
        <w:spacing w:after="0"/>
        <w:rPr>
          <w:rFonts w:ascii="Times New Roman" w:hAnsi="Times New Roman" w:cs="Times New Roman"/>
        </w:rPr>
      </w:pPr>
    </w:p>
    <w:p w14:paraId="5AE12E4A" w14:textId="2ABA3643" w:rsidR="002A20E3" w:rsidRPr="00F5744A" w:rsidDel="006726C8" w:rsidRDefault="002A20E3" w:rsidP="002A20E3">
      <w:pPr>
        <w:spacing w:after="0"/>
        <w:rPr>
          <w:del w:id="3" w:author="OSBORN KWENA " w:date="2014-06-17T12:07:00Z"/>
          <w:rFonts w:ascii="Times New Roman" w:hAnsi="Times New Roman" w:cs="Times New Roman"/>
          <w:b/>
        </w:rPr>
      </w:pPr>
      <w:del w:id="4" w:author="OSBORN KWENA " w:date="2014-06-17T12:07:00Z">
        <w:r w:rsidRPr="00F5744A" w:rsidDel="006726C8">
          <w:rPr>
            <w:rFonts w:ascii="Times New Roman" w:hAnsi="Times New Roman" w:cs="Times New Roman"/>
            <w:b/>
          </w:rPr>
          <w:delText>Matibabu na kufidiwa kwa ajali</w:delText>
        </w:r>
      </w:del>
    </w:p>
    <w:p w14:paraId="0BB9C2E6" w14:textId="26A2A3A7" w:rsidR="002A20E3" w:rsidDel="006726C8" w:rsidRDefault="002A20E3" w:rsidP="002A20E3">
      <w:pPr>
        <w:widowControl w:val="0"/>
        <w:tabs>
          <w:tab w:val="left" w:pos="0"/>
        </w:tabs>
        <w:spacing w:after="0"/>
        <w:rPr>
          <w:del w:id="5" w:author="OSBORN KWENA " w:date="2014-06-17T12:07:00Z"/>
          <w:rFonts w:ascii="Times New Roman" w:hAnsi="Times New Roman" w:cs="Times New Roman"/>
        </w:rPr>
      </w:pPr>
      <w:del w:id="6" w:author="OSBORN KWENA " w:date="2014-06-17T12:07:00Z">
        <w:r w:rsidDel="006726C8">
          <w:rPr>
            <w:rFonts w:ascii="Times New Roman" w:hAnsi="Times New Roman" w:cs="Times New Roman"/>
          </w:rPr>
          <w:delText>Ni muhimu wewe kuelezea IPA haraka iwezekanavyo, ikiwa unaamini kuwa umepata jerahaa kwa sababu ya kushiriki kwenye utafiti huu. Unaweza kuelezea mfanyikazi wa IPA au kumupigia simu kwa nambari 0728 716 661.</w:delText>
        </w:r>
      </w:del>
    </w:p>
    <w:p w14:paraId="7076A840" w14:textId="1C23084A" w:rsidR="002A20E3" w:rsidRPr="0008367B" w:rsidRDefault="002A20E3" w:rsidP="002A20E3">
      <w:pPr>
        <w:widowControl w:val="0"/>
        <w:tabs>
          <w:tab w:val="left" w:pos="0"/>
        </w:tabs>
        <w:spacing w:after="0"/>
        <w:rPr>
          <w:rFonts w:ascii="Times New Roman" w:hAnsi="Times New Roman" w:cs="Times New Roman"/>
        </w:rPr>
      </w:pPr>
      <w:del w:id="7" w:author="OSBORN KWENA " w:date="2014-06-17T12:07:00Z">
        <w:r w:rsidDel="006726C8">
          <w:rPr>
            <w:rFonts w:ascii="Times New Roman" w:hAnsi="Times New Roman" w:cs="Times New Roman"/>
          </w:rPr>
          <w:delText>Ikiwa umejuruhiwa kutokana na kushiriki kwenye utafiti huu, IPA itakupa matibabu utakayoitaji.</w:delText>
        </w:r>
      </w:del>
      <w:r>
        <w:rPr>
          <w:rFonts w:ascii="Times New Roman" w:hAnsi="Times New Roman" w:cs="Times New Roman"/>
        </w:rPr>
        <w:t xml:space="preserve"> </w:t>
      </w:r>
      <w:bookmarkStart w:id="8" w:name="_GoBack"/>
      <w:bookmarkEnd w:id="8"/>
    </w:p>
    <w:p w14:paraId="13219005" w14:textId="77777777" w:rsidR="002A20E3" w:rsidRPr="00F5744A" w:rsidRDefault="002A20E3" w:rsidP="002A20E3">
      <w:pPr>
        <w:spacing w:after="0"/>
        <w:rPr>
          <w:rFonts w:ascii="Times New Roman" w:hAnsi="Times New Roman" w:cs="Times New Roman"/>
        </w:rPr>
      </w:pPr>
    </w:p>
    <w:p w14:paraId="099ED188" w14:textId="77777777" w:rsidR="002A20E3" w:rsidRPr="00F5744A" w:rsidRDefault="002A20E3" w:rsidP="002A20E3">
      <w:pPr>
        <w:spacing w:after="0"/>
        <w:rPr>
          <w:rFonts w:ascii="Times New Roman" w:hAnsi="Times New Roman" w:cs="Times New Roman"/>
          <w:b/>
        </w:rPr>
      </w:pPr>
      <w:r w:rsidRPr="00F5744A">
        <w:rPr>
          <w:rFonts w:ascii="Times New Roman" w:hAnsi="Times New Roman" w:cs="Times New Roman"/>
          <w:b/>
        </w:rPr>
        <w:t>Haki</w:t>
      </w:r>
    </w:p>
    <w:p w14:paraId="2CD90D59" w14:textId="77777777" w:rsidR="002A20E3" w:rsidRDefault="002A20E3" w:rsidP="002A20E3">
      <w:pPr>
        <w:spacing w:after="0"/>
        <w:rPr>
          <w:rFonts w:ascii="Times New Roman" w:hAnsi="Times New Roman" w:cs="Times New Roman"/>
          <w:iCs/>
        </w:rPr>
      </w:pPr>
      <w:r>
        <w:rPr>
          <w:rFonts w:ascii="Times New Roman" w:hAnsi="Times New Roman" w:cs="Times New Roman"/>
          <w:b/>
          <w:i/>
          <w:iCs/>
        </w:rPr>
        <w:t>Kushiriki kwa utafiti ni kwa hiari</w:t>
      </w:r>
      <w:r w:rsidRPr="0008367B">
        <w:rPr>
          <w:rFonts w:ascii="Times New Roman" w:hAnsi="Times New Roman" w:cs="Times New Roman"/>
          <w:i/>
        </w:rPr>
        <w:t>.</w:t>
      </w:r>
      <w:r w:rsidRPr="0008367B">
        <w:rPr>
          <w:rFonts w:ascii="Times New Roman" w:hAnsi="Times New Roman" w:cs="Times New Roman"/>
        </w:rPr>
        <w:t xml:space="preserve">  </w:t>
      </w:r>
      <w:r>
        <w:rPr>
          <w:rFonts w:ascii="Times New Roman" w:hAnsi="Times New Roman" w:cs="Times New Roman"/>
          <w:iCs/>
        </w:rPr>
        <w:t>Una haki ya kukataa kushiriki au kujiondoa kwa wakati wowote kutoka kwa utafiti bila kuadhibiwa au kupoteza manufaa ambayo ungekuwa na haki ya kuyapata.</w:t>
      </w:r>
    </w:p>
    <w:p w14:paraId="1DE1D8FD" w14:textId="77777777" w:rsidR="002A20E3" w:rsidRDefault="002A20E3" w:rsidP="002A20E3">
      <w:pPr>
        <w:spacing w:after="0"/>
        <w:rPr>
          <w:rFonts w:ascii="Times New Roman" w:hAnsi="Times New Roman" w:cs="Times New Roman"/>
          <w:b/>
        </w:rPr>
      </w:pPr>
    </w:p>
    <w:p w14:paraId="7C4E2A96" w14:textId="77777777" w:rsidR="002A20E3" w:rsidRDefault="002A20E3" w:rsidP="002A20E3">
      <w:pPr>
        <w:spacing w:after="0"/>
        <w:rPr>
          <w:rFonts w:ascii="Times New Roman" w:hAnsi="Times New Roman" w:cs="Times New Roman"/>
          <w:b/>
        </w:rPr>
      </w:pPr>
      <w:r w:rsidRPr="00F5744A">
        <w:rPr>
          <w:rFonts w:ascii="Times New Roman" w:hAnsi="Times New Roman" w:cs="Times New Roman"/>
          <w:b/>
        </w:rPr>
        <w:t>Maswali</w:t>
      </w:r>
    </w:p>
    <w:p w14:paraId="5DC4C409" w14:textId="77777777" w:rsidR="002A20E3" w:rsidRDefault="002A20E3" w:rsidP="002A20E3">
      <w:pPr>
        <w:spacing w:after="0"/>
        <w:rPr>
          <w:rFonts w:ascii="Times New Roman" w:eastAsia="Calibri" w:hAnsi="Times New Roman" w:cs="Times New Roman"/>
        </w:rPr>
      </w:pPr>
      <w:r>
        <w:rPr>
          <w:rFonts w:ascii="Times New Roman" w:eastAsia="Calibri" w:hAnsi="Times New Roman" w:cs="Times New Roman"/>
        </w:rPr>
        <w:t>Ikiwa utakuwa na maswali yoyote au wasiwasi wowote siku za usoni, unaweza kupiga simu kwa namabari ya utafiti ya Wash Benefits ambayo ni 0728 716 661. Ikiwa utakuwa na maswali ya ziada kuhusu haki zako kama mshiriki kwenye utafiti, unaweza kuwasiliana na kamati ya kuchunguza itikadi ya KEMRI kwenye nambari 0722 205 901 au 0733 400 003.</w:t>
      </w:r>
    </w:p>
    <w:p w14:paraId="60A17DBC" w14:textId="77777777" w:rsidR="002A20E3" w:rsidRPr="00E271B6" w:rsidRDefault="002A20E3" w:rsidP="002A20E3">
      <w:pPr>
        <w:spacing w:after="0"/>
        <w:rPr>
          <w:rFonts w:ascii="Times New Roman" w:eastAsia="Calibri" w:hAnsi="Times New Roman" w:cs="Times New Roman"/>
        </w:rPr>
      </w:pPr>
      <w:r>
        <w:rPr>
          <w:rFonts w:ascii="Times New Roman" w:hAnsi="Times New Roman" w:cs="Times New Roman"/>
          <w:iCs/>
        </w:rPr>
        <w:t>Ikiwa una maswali yoyote au wasisi wowote kuhusu haki zako na jinsi ulivyoshugulikiwa kama mshiriki kwenye utafiti, unaweza kuwasiliana na afisi ya kamati ya kutetea haki za binadamu wanaoshiriki kwenye utafiti ya UC Berkeley ukitumia</w:t>
      </w:r>
      <w:r w:rsidRPr="00EF3297">
        <w:rPr>
          <w:rFonts w:ascii="Times New Roman" w:hAnsi="Times New Roman" w:cs="Times New Roman"/>
        </w:rPr>
        <w:t xml:space="preserve"> </w:t>
      </w:r>
      <w:hyperlink r:id="rId9" w:history="1">
        <w:r w:rsidRPr="00EF3297">
          <w:rPr>
            <w:rStyle w:val="Hyperlink"/>
            <w:rFonts w:ascii="Times New Roman" w:hAnsi="Times New Roman" w:cs="Times New Roman"/>
            <w:bCs/>
          </w:rPr>
          <w:t>subjects@berkeley.edu</w:t>
        </w:r>
      </w:hyperlink>
      <w:r w:rsidRPr="00EF3297">
        <w:rPr>
          <w:rFonts w:ascii="Times New Roman" w:hAnsi="Times New Roman" w:cs="Times New Roman"/>
          <w:i/>
          <w:iCs/>
        </w:rPr>
        <w:t>.</w:t>
      </w:r>
    </w:p>
    <w:p w14:paraId="2E6187CA" w14:textId="77777777" w:rsidR="002A20E3" w:rsidRPr="00F5744A" w:rsidRDefault="002A20E3" w:rsidP="002A20E3">
      <w:pPr>
        <w:spacing w:after="0"/>
        <w:ind w:firstLine="720"/>
        <w:rPr>
          <w:rFonts w:ascii="Times New Roman" w:hAnsi="Times New Roman" w:cs="Times New Roman"/>
        </w:rPr>
      </w:pPr>
    </w:p>
    <w:p w14:paraId="6EA318D6" w14:textId="77777777" w:rsidR="002A20E3" w:rsidRPr="00F5744A" w:rsidRDefault="002A20E3" w:rsidP="002A20E3">
      <w:pPr>
        <w:spacing w:after="0"/>
        <w:rPr>
          <w:rFonts w:ascii="Times New Roman" w:hAnsi="Times New Roman" w:cs="Times New Roman"/>
          <w:b/>
        </w:rPr>
      </w:pPr>
      <w:r w:rsidRPr="00F5744A">
        <w:rPr>
          <w:rFonts w:ascii="Times New Roman" w:hAnsi="Times New Roman" w:cs="Times New Roman"/>
          <w:b/>
        </w:rPr>
        <w:t>IDHINI</w:t>
      </w:r>
    </w:p>
    <w:p w14:paraId="01FCBC63" w14:textId="77777777" w:rsidR="002A20E3" w:rsidRPr="009A5DA7" w:rsidRDefault="002A20E3" w:rsidP="002A20E3">
      <w:pPr>
        <w:spacing w:after="0"/>
        <w:rPr>
          <w:rFonts w:ascii="Times New Roman" w:hAnsi="Times New Roman" w:cs="Times New Roman"/>
          <w:iCs/>
        </w:rPr>
      </w:pPr>
      <w:r>
        <w:rPr>
          <w:rFonts w:ascii="Times New Roman" w:hAnsi="Times New Roman" w:cs="Times New Roman"/>
          <w:iCs/>
        </w:rPr>
        <w:t xml:space="preserve">Umepewa nakala ya fomu hii ya kuomba ruhusa </w:t>
      </w:r>
    </w:p>
    <w:p w14:paraId="57D3D225" w14:textId="77777777" w:rsidR="002A20E3" w:rsidRPr="00F5744A" w:rsidRDefault="002A20E3" w:rsidP="002A20E3">
      <w:pPr>
        <w:spacing w:after="0"/>
        <w:rPr>
          <w:rFonts w:ascii="Times New Roman" w:hAnsi="Times New Roman" w:cs="Times New Roman"/>
        </w:rPr>
      </w:pPr>
      <w:r>
        <w:rPr>
          <w:rFonts w:ascii="Times New Roman" w:hAnsi="Times New Roman" w:cs="Times New Roman"/>
          <w:iCs/>
        </w:rPr>
        <w:t>Ikiwa ungependa kushiriki kwenye utafiti huu, tafadhali hakikisha hivyo kwa kuoyesha hiari yako ya kushirki.</w:t>
      </w:r>
      <w:r w:rsidRPr="000F128C">
        <w:rPr>
          <w:rFonts w:ascii="Times New Roman" w:hAnsi="Times New Roman" w:cs="Times New Roman"/>
          <w:iCs/>
        </w:rPr>
        <w:t xml:space="preserve">  </w:t>
      </w:r>
      <w:r>
        <w:rPr>
          <w:rFonts w:ascii="Times New Roman" w:hAnsi="Times New Roman" w:cs="Times New Roman"/>
        </w:rPr>
        <w:t>T</w:t>
      </w:r>
      <w:r w:rsidRPr="00F5744A">
        <w:rPr>
          <w:rFonts w:ascii="Times New Roman" w:hAnsi="Times New Roman" w:cs="Times New Roman"/>
        </w:rPr>
        <w:t>afadhali weka sahihi na tarehe hapa chini.</w:t>
      </w:r>
    </w:p>
    <w:p w14:paraId="7431A76A" w14:textId="77777777" w:rsidR="000377E4" w:rsidRPr="00F5744A" w:rsidRDefault="009345F1" w:rsidP="009345F1">
      <w:pPr>
        <w:spacing w:after="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5B7A2367" wp14:editId="77AD1229">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7B8260" w14:textId="77777777" w:rsidR="005D15F5" w:rsidRDefault="00042F54">
                            <w:r>
                              <w:t>Alama ya kidole cha Gumba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355.5pt;margin-top:5.25pt;width:105pt;height:11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" fillcolor="white [3201]" strokeweight="1pt">
                <v:textbox>
                  <w:txbxContent>
                    <w:p w:rsidR="005D15F5" w:rsidRDefault="00042F54">
                      <w:proofErr w:type="spellStart"/>
                      <w:r>
                        <w:t>Alama</w:t>
                      </w:r>
                      <w:proofErr w:type="spellEnd"/>
                      <w:r>
                        <w:t xml:space="preserve"> </w:t>
                      </w:r>
                      <w:proofErr w:type="spellStart"/>
                      <w:r>
                        <w:t>ya</w:t>
                      </w:r>
                      <w:proofErr w:type="spellEnd"/>
                      <w:r>
                        <w:t xml:space="preserve"> </w:t>
                      </w:r>
                      <w:proofErr w:type="spellStart"/>
                      <w:r>
                        <w:t>kidole</w:t>
                      </w:r>
                      <w:proofErr w:type="spellEnd"/>
                      <w:r>
                        <w:t xml:space="preserve"> cha </w:t>
                      </w:r>
                      <w:proofErr w:type="spellStart"/>
                      <w:r>
                        <w:t>Gumba</w:t>
                      </w:r>
                      <w:proofErr w:type="spellEnd"/>
                    </w:p>
                  </w:txbxContent>
                </v:textbox>
                <w10:wrap type="tight"/>
              </v:shape>
            </w:pict>
          </mc:Fallback>
        </mc:AlternateContent>
      </w:r>
    </w:p>
    <w:p w14:paraId="2FF07369" w14:textId="77777777" w:rsidR="000377E4" w:rsidRPr="00F5744A" w:rsidRDefault="009345F1" w:rsidP="009345F1">
      <w:pPr>
        <w:spacing w:after="0"/>
        <w:rPr>
          <w:rFonts w:ascii="Times New Roman" w:hAnsi="Times New Roman" w:cs="Times New Roman"/>
        </w:rPr>
      </w:pP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p>
    <w:p w14:paraId="36885E2F" w14:textId="77777777" w:rsidR="00AA18D9" w:rsidRPr="00F5744A" w:rsidRDefault="000377E4" w:rsidP="009345F1">
      <w:pPr>
        <w:spacing w:after="0"/>
        <w:rPr>
          <w:rFonts w:ascii="Times New Roman" w:hAnsi="Times New Roman" w:cs="Times New Roman"/>
        </w:rPr>
      </w:pPr>
      <w:r w:rsidRPr="00F5744A">
        <w:rPr>
          <w:rFonts w:ascii="Times New Roman" w:hAnsi="Times New Roman" w:cs="Times New Roman"/>
        </w:rPr>
        <w:t xml:space="preserve">Jina la mshiriki(tafadhali andika)                   </w:t>
      </w:r>
      <w:r w:rsidR="009345F1">
        <w:rPr>
          <w:rFonts w:ascii="Times New Roman" w:hAnsi="Times New Roman" w:cs="Times New Roman"/>
        </w:rPr>
        <w:t xml:space="preserve">         </w:t>
      </w:r>
      <w:r w:rsidRPr="00F5744A">
        <w:rPr>
          <w:rFonts w:ascii="Times New Roman" w:hAnsi="Times New Roman" w:cs="Times New Roman"/>
        </w:rPr>
        <w:t xml:space="preserve">        </w:t>
      </w:r>
      <w:r w:rsidR="009345F1">
        <w:rPr>
          <w:rFonts w:ascii="Times New Roman" w:hAnsi="Times New Roman" w:cs="Times New Roman"/>
        </w:rPr>
        <w:t xml:space="preserve"> </w:t>
      </w:r>
      <w:r w:rsidRPr="00F5744A">
        <w:rPr>
          <w:rFonts w:ascii="Times New Roman" w:hAnsi="Times New Roman" w:cs="Times New Roman"/>
        </w:rPr>
        <w:t xml:space="preserve"> Tarehe</w:t>
      </w:r>
    </w:p>
    <w:p w14:paraId="2891FF27" w14:textId="77777777" w:rsidR="000377E4" w:rsidRPr="00F5744A" w:rsidRDefault="00090819" w:rsidP="009345F1">
      <w:pPr>
        <w:tabs>
          <w:tab w:val="left" w:pos="2790"/>
        </w:tabs>
        <w:spacing w:after="0"/>
        <w:rPr>
          <w:rFonts w:ascii="Times New Roman" w:hAnsi="Times New Roman" w:cs="Times New Roman"/>
        </w:rPr>
      </w:pPr>
      <w:r>
        <w:rPr>
          <w:rFonts w:ascii="Times New Roman" w:hAnsi="Times New Roman" w:cs="Times New Roman"/>
        </w:rPr>
        <w:tab/>
      </w:r>
    </w:p>
    <w:p w14:paraId="03F638FD" w14:textId="77777777" w:rsidR="009345F1" w:rsidRDefault="009345F1" w:rsidP="009345F1">
      <w:pPr>
        <w:spacing w:after="0"/>
        <w:rPr>
          <w:rFonts w:ascii="Times New Roman" w:hAnsi="Times New Roman" w:cs="Times New Roman"/>
        </w:rPr>
      </w:pP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p>
    <w:p w14:paraId="17F4EFC5" w14:textId="77777777" w:rsidR="000377E4" w:rsidRPr="00F5744A" w:rsidRDefault="000377E4" w:rsidP="009345F1">
      <w:pPr>
        <w:spacing w:after="0"/>
        <w:rPr>
          <w:rFonts w:ascii="Times New Roman" w:hAnsi="Times New Roman" w:cs="Times New Roman"/>
        </w:rPr>
      </w:pPr>
      <w:r w:rsidRPr="00F5744A">
        <w:rPr>
          <w:rFonts w:ascii="Times New Roman" w:hAnsi="Times New Roman" w:cs="Times New Roman"/>
        </w:rPr>
        <w:t xml:space="preserve">Sahihi ya mshiriki                                                 </w:t>
      </w:r>
      <w:r w:rsidR="009345F1">
        <w:rPr>
          <w:rFonts w:ascii="Times New Roman" w:hAnsi="Times New Roman" w:cs="Times New Roman"/>
        </w:rPr>
        <w:t xml:space="preserve">        </w:t>
      </w:r>
      <w:r w:rsidRPr="00F5744A">
        <w:rPr>
          <w:rFonts w:ascii="Times New Roman" w:hAnsi="Times New Roman" w:cs="Times New Roman"/>
        </w:rPr>
        <w:t xml:space="preserve">     Tarehe</w:t>
      </w:r>
    </w:p>
    <w:p w14:paraId="2A9F1256" w14:textId="77777777" w:rsidR="000377E4" w:rsidRPr="00F5744A" w:rsidRDefault="000377E4" w:rsidP="009345F1">
      <w:pPr>
        <w:spacing w:after="0"/>
        <w:rPr>
          <w:rFonts w:ascii="Times New Roman" w:hAnsi="Times New Roman" w:cs="Times New Roman"/>
        </w:rPr>
      </w:pPr>
    </w:p>
    <w:p w14:paraId="338F48CE" w14:textId="77777777" w:rsidR="009345F1" w:rsidRDefault="009345F1" w:rsidP="009345F1">
      <w:pPr>
        <w:spacing w:after="0"/>
        <w:rPr>
          <w:rFonts w:ascii="Times New Roman" w:hAnsi="Times New Roman" w:cs="Times New Roman"/>
        </w:rPr>
      </w:pP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p>
    <w:p w14:paraId="1AE8DF54" w14:textId="77777777" w:rsidR="00F5744A" w:rsidRPr="00F5744A" w:rsidRDefault="000377E4" w:rsidP="009345F1">
      <w:pPr>
        <w:spacing w:after="0"/>
        <w:rPr>
          <w:rFonts w:ascii="Times New Roman" w:hAnsi="Times New Roman" w:cs="Times New Roman"/>
        </w:rPr>
      </w:pPr>
      <w:r w:rsidRPr="00F5744A">
        <w:rPr>
          <w:rFonts w:ascii="Times New Roman" w:hAnsi="Times New Roman" w:cs="Times New Roman"/>
        </w:rPr>
        <w:t xml:space="preserve">Mwenye idhini                                             </w:t>
      </w:r>
      <w:r w:rsidR="009345F1">
        <w:rPr>
          <w:rFonts w:ascii="Times New Roman" w:hAnsi="Times New Roman" w:cs="Times New Roman"/>
        </w:rPr>
        <w:t xml:space="preserve">     </w:t>
      </w:r>
      <w:r w:rsidRPr="00F5744A">
        <w:rPr>
          <w:rFonts w:ascii="Times New Roman" w:hAnsi="Times New Roman" w:cs="Times New Roman"/>
        </w:rPr>
        <w:t xml:space="preserve">                  Tarehe</w:t>
      </w:r>
    </w:p>
    <w:sectPr w:rsidR="00F5744A" w:rsidRPr="00F5744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3EAE92" w14:textId="77777777" w:rsidR="00DF26F7" w:rsidRDefault="00DF26F7" w:rsidP="0057241E">
      <w:pPr>
        <w:spacing w:after="0" w:line="240" w:lineRule="auto"/>
      </w:pPr>
      <w:r>
        <w:separator/>
      </w:r>
    </w:p>
  </w:endnote>
  <w:endnote w:type="continuationSeparator" w:id="0">
    <w:p w14:paraId="3A61D364" w14:textId="77777777" w:rsidR="00DF26F7" w:rsidRDefault="00DF26F7" w:rsidP="00572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18B9E" w14:textId="77777777" w:rsidR="0057241E" w:rsidRDefault="0057241E">
    <w:pPr>
      <w:pStyle w:val="Footer"/>
    </w:pPr>
    <w:r>
      <w:rPr>
        <w:rFonts w:ascii="Arial" w:hAnsi="Arial" w:cs="Arial"/>
        <w:color w:val="222222"/>
        <w:sz w:val="20"/>
        <w:szCs w:val="20"/>
        <w:shd w:val="clear" w:color="auto" w:fill="FFFFFF"/>
      </w:rPr>
      <w:t>CPHS #2011-09-3654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DDF5AF" w14:textId="77777777" w:rsidR="00DF26F7" w:rsidRDefault="00DF26F7" w:rsidP="0057241E">
      <w:pPr>
        <w:spacing w:after="0" w:line="240" w:lineRule="auto"/>
      </w:pPr>
      <w:r>
        <w:separator/>
      </w:r>
    </w:p>
  </w:footnote>
  <w:footnote w:type="continuationSeparator" w:id="0">
    <w:p w14:paraId="12E92183" w14:textId="77777777" w:rsidR="00DF26F7" w:rsidRDefault="00DF26F7" w:rsidP="005724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778761"/>
      <w:docPartObj>
        <w:docPartGallery w:val="Page Numbers (Top of Page)"/>
        <w:docPartUnique/>
      </w:docPartObj>
    </w:sdtPr>
    <w:sdtEndPr>
      <w:rPr>
        <w:noProof/>
      </w:rPr>
    </w:sdtEndPr>
    <w:sdtContent>
      <w:p w14:paraId="01583774" w14:textId="77777777" w:rsidR="00E60A9B" w:rsidRDefault="00E60A9B">
        <w:pPr>
          <w:pStyle w:val="Header"/>
          <w:jc w:val="right"/>
        </w:pPr>
        <w:r>
          <w:fldChar w:fldCharType="begin"/>
        </w:r>
        <w:r>
          <w:instrText xml:space="preserve"> PAGE   \* MERGEFORMAT </w:instrText>
        </w:r>
        <w:r>
          <w:fldChar w:fldCharType="separate"/>
        </w:r>
        <w:r w:rsidR="006726C8">
          <w:rPr>
            <w:noProof/>
          </w:rPr>
          <w:t>2</w:t>
        </w:r>
        <w:r>
          <w:rPr>
            <w:noProof/>
          </w:rPr>
          <w:fldChar w:fldCharType="end"/>
        </w:r>
      </w:p>
    </w:sdtContent>
  </w:sdt>
  <w:p w14:paraId="30540A53" w14:textId="77777777" w:rsidR="00E60A9B" w:rsidRDefault="00E60A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DB507D"/>
    <w:multiLevelType w:val="hybridMultilevel"/>
    <w:tmpl w:val="11CE7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F462D6"/>
    <w:multiLevelType w:val="hybridMultilevel"/>
    <w:tmpl w:val="D2D4C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BEB"/>
    <w:rsid w:val="000377E4"/>
    <w:rsid w:val="00042F54"/>
    <w:rsid w:val="00050693"/>
    <w:rsid w:val="00090819"/>
    <w:rsid w:val="000D4CF5"/>
    <w:rsid w:val="00154BEA"/>
    <w:rsid w:val="001620F3"/>
    <w:rsid w:val="001C33B7"/>
    <w:rsid w:val="001D491D"/>
    <w:rsid w:val="00274B4B"/>
    <w:rsid w:val="00291E3F"/>
    <w:rsid w:val="002A20E3"/>
    <w:rsid w:val="002E2D70"/>
    <w:rsid w:val="002F38C9"/>
    <w:rsid w:val="003427DF"/>
    <w:rsid w:val="00346229"/>
    <w:rsid w:val="00353EDB"/>
    <w:rsid w:val="003906CC"/>
    <w:rsid w:val="003B2BEB"/>
    <w:rsid w:val="003C48AF"/>
    <w:rsid w:val="003F3BA7"/>
    <w:rsid w:val="004A4E0A"/>
    <w:rsid w:val="004E000B"/>
    <w:rsid w:val="004E7EC5"/>
    <w:rsid w:val="004F6B91"/>
    <w:rsid w:val="0057241E"/>
    <w:rsid w:val="005C6D94"/>
    <w:rsid w:val="005D15F5"/>
    <w:rsid w:val="006419B2"/>
    <w:rsid w:val="0066139F"/>
    <w:rsid w:val="006726C8"/>
    <w:rsid w:val="007573BA"/>
    <w:rsid w:val="007D528E"/>
    <w:rsid w:val="007F5C5D"/>
    <w:rsid w:val="008126AD"/>
    <w:rsid w:val="00815F68"/>
    <w:rsid w:val="00823CA2"/>
    <w:rsid w:val="00826581"/>
    <w:rsid w:val="008F2A3C"/>
    <w:rsid w:val="009345F1"/>
    <w:rsid w:val="009B0AB4"/>
    <w:rsid w:val="009E7978"/>
    <w:rsid w:val="00A21E31"/>
    <w:rsid w:val="00A550C9"/>
    <w:rsid w:val="00AA18D9"/>
    <w:rsid w:val="00AB552A"/>
    <w:rsid w:val="00B161D2"/>
    <w:rsid w:val="00B55E65"/>
    <w:rsid w:val="00B96612"/>
    <w:rsid w:val="00BD41C8"/>
    <w:rsid w:val="00BD4D48"/>
    <w:rsid w:val="00C075E6"/>
    <w:rsid w:val="00C36F06"/>
    <w:rsid w:val="00C71DAA"/>
    <w:rsid w:val="00CA1206"/>
    <w:rsid w:val="00CE26FB"/>
    <w:rsid w:val="00D37962"/>
    <w:rsid w:val="00D44FF1"/>
    <w:rsid w:val="00D55E5B"/>
    <w:rsid w:val="00DA7AA2"/>
    <w:rsid w:val="00DC6D4A"/>
    <w:rsid w:val="00DD234B"/>
    <w:rsid w:val="00DE06AE"/>
    <w:rsid w:val="00DF26F7"/>
    <w:rsid w:val="00E446CE"/>
    <w:rsid w:val="00E50690"/>
    <w:rsid w:val="00E60A9B"/>
    <w:rsid w:val="00E80064"/>
    <w:rsid w:val="00E84189"/>
    <w:rsid w:val="00E84546"/>
    <w:rsid w:val="00EB29CD"/>
    <w:rsid w:val="00EC074C"/>
    <w:rsid w:val="00F02F91"/>
    <w:rsid w:val="00F176F0"/>
    <w:rsid w:val="00F574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0A9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E4"/>
    <w:rPr>
      <w:color w:val="0000FF" w:themeColor="hyperlink"/>
      <w:u w:val="single"/>
    </w:rPr>
  </w:style>
  <w:style w:type="character" w:styleId="CommentReference">
    <w:name w:val="annotation reference"/>
    <w:basedOn w:val="DefaultParagraphFont"/>
    <w:unhideWhenUsed/>
    <w:rsid w:val="00B161D2"/>
    <w:rPr>
      <w:sz w:val="16"/>
      <w:szCs w:val="16"/>
    </w:rPr>
  </w:style>
  <w:style w:type="paragraph" w:styleId="BalloonText">
    <w:name w:val="Balloon Text"/>
    <w:basedOn w:val="Normal"/>
    <w:link w:val="BalloonTextChar"/>
    <w:uiPriority w:val="99"/>
    <w:semiHidden/>
    <w:unhideWhenUsed/>
    <w:rsid w:val="00B1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2"/>
    <w:rPr>
      <w:rFonts w:ascii="Tahoma" w:hAnsi="Tahoma" w:cs="Tahoma"/>
      <w:sz w:val="16"/>
      <w:szCs w:val="16"/>
    </w:rPr>
  </w:style>
  <w:style w:type="paragraph" w:styleId="CommentText">
    <w:name w:val="annotation text"/>
    <w:basedOn w:val="Normal"/>
    <w:link w:val="CommentTextChar"/>
    <w:unhideWhenUsed/>
    <w:rsid w:val="00B161D2"/>
    <w:pPr>
      <w:spacing w:line="240" w:lineRule="auto"/>
    </w:pPr>
    <w:rPr>
      <w:sz w:val="20"/>
      <w:szCs w:val="20"/>
    </w:rPr>
  </w:style>
  <w:style w:type="character" w:customStyle="1" w:styleId="CommentTextChar">
    <w:name w:val="Comment Text Char"/>
    <w:basedOn w:val="DefaultParagraphFont"/>
    <w:link w:val="CommentText"/>
    <w:rsid w:val="00B161D2"/>
    <w:rPr>
      <w:sz w:val="20"/>
      <w:szCs w:val="20"/>
    </w:rPr>
  </w:style>
  <w:style w:type="paragraph" w:styleId="ListParagraph">
    <w:name w:val="List Paragraph"/>
    <w:basedOn w:val="Normal"/>
    <w:uiPriority w:val="34"/>
    <w:qFormat/>
    <w:rsid w:val="00B161D2"/>
    <w:pPr>
      <w:ind w:left="720"/>
      <w:contextualSpacing/>
    </w:pPr>
  </w:style>
  <w:style w:type="paragraph" w:styleId="Header">
    <w:name w:val="header"/>
    <w:basedOn w:val="Normal"/>
    <w:link w:val="HeaderChar"/>
    <w:uiPriority w:val="99"/>
    <w:unhideWhenUsed/>
    <w:rsid w:val="005724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41E"/>
  </w:style>
  <w:style w:type="paragraph" w:styleId="Footer">
    <w:name w:val="footer"/>
    <w:basedOn w:val="Normal"/>
    <w:link w:val="FooterChar"/>
    <w:uiPriority w:val="99"/>
    <w:unhideWhenUsed/>
    <w:rsid w:val="005724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4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E4"/>
    <w:rPr>
      <w:color w:val="0000FF" w:themeColor="hyperlink"/>
      <w:u w:val="single"/>
    </w:rPr>
  </w:style>
  <w:style w:type="character" w:styleId="CommentReference">
    <w:name w:val="annotation reference"/>
    <w:basedOn w:val="DefaultParagraphFont"/>
    <w:unhideWhenUsed/>
    <w:rsid w:val="00B161D2"/>
    <w:rPr>
      <w:sz w:val="16"/>
      <w:szCs w:val="16"/>
    </w:rPr>
  </w:style>
  <w:style w:type="paragraph" w:styleId="BalloonText">
    <w:name w:val="Balloon Text"/>
    <w:basedOn w:val="Normal"/>
    <w:link w:val="BalloonTextChar"/>
    <w:uiPriority w:val="99"/>
    <w:semiHidden/>
    <w:unhideWhenUsed/>
    <w:rsid w:val="00B1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2"/>
    <w:rPr>
      <w:rFonts w:ascii="Tahoma" w:hAnsi="Tahoma" w:cs="Tahoma"/>
      <w:sz w:val="16"/>
      <w:szCs w:val="16"/>
    </w:rPr>
  </w:style>
  <w:style w:type="paragraph" w:styleId="CommentText">
    <w:name w:val="annotation text"/>
    <w:basedOn w:val="Normal"/>
    <w:link w:val="CommentTextChar"/>
    <w:unhideWhenUsed/>
    <w:rsid w:val="00B161D2"/>
    <w:pPr>
      <w:spacing w:line="240" w:lineRule="auto"/>
    </w:pPr>
    <w:rPr>
      <w:sz w:val="20"/>
      <w:szCs w:val="20"/>
    </w:rPr>
  </w:style>
  <w:style w:type="character" w:customStyle="1" w:styleId="CommentTextChar">
    <w:name w:val="Comment Text Char"/>
    <w:basedOn w:val="DefaultParagraphFont"/>
    <w:link w:val="CommentText"/>
    <w:rsid w:val="00B161D2"/>
    <w:rPr>
      <w:sz w:val="20"/>
      <w:szCs w:val="20"/>
    </w:rPr>
  </w:style>
  <w:style w:type="paragraph" w:styleId="ListParagraph">
    <w:name w:val="List Paragraph"/>
    <w:basedOn w:val="Normal"/>
    <w:uiPriority w:val="34"/>
    <w:qFormat/>
    <w:rsid w:val="00B161D2"/>
    <w:pPr>
      <w:ind w:left="720"/>
      <w:contextualSpacing/>
    </w:pPr>
  </w:style>
  <w:style w:type="paragraph" w:styleId="Header">
    <w:name w:val="header"/>
    <w:basedOn w:val="Normal"/>
    <w:link w:val="HeaderChar"/>
    <w:uiPriority w:val="99"/>
    <w:unhideWhenUsed/>
    <w:rsid w:val="005724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41E"/>
  </w:style>
  <w:style w:type="paragraph" w:styleId="Footer">
    <w:name w:val="footer"/>
    <w:basedOn w:val="Normal"/>
    <w:link w:val="FooterChar"/>
    <w:uiPriority w:val="99"/>
    <w:unhideWhenUsed/>
    <w:rsid w:val="005724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 user</dc:creator>
  <cp:lastModifiedBy>OSBORN KWENA </cp:lastModifiedBy>
  <cp:revision>2</cp:revision>
  <dcterms:created xsi:type="dcterms:W3CDTF">2014-06-17T09:10:00Z</dcterms:created>
  <dcterms:modified xsi:type="dcterms:W3CDTF">2014-06-17T09:10:00Z</dcterms:modified>
</cp:coreProperties>
</file>