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DA59A" w14:textId="77E8CBD2" w:rsidR="0014082A" w:rsidRDefault="0014082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2BC7B33C" wp14:editId="5E863DAB">
            <wp:simplePos x="0" y="0"/>
            <wp:positionH relativeFrom="column">
              <wp:posOffset>2619375</wp:posOffset>
            </wp:positionH>
            <wp:positionV relativeFrom="paragraph">
              <wp:posOffset>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0CF6F26C" w14:textId="047E2F4A" w:rsidR="0014082A" w:rsidRDefault="0014082A" w:rsidP="009345F1">
      <w:pPr>
        <w:spacing w:after="0"/>
        <w:jc w:val="center"/>
        <w:rPr>
          <w:rFonts w:ascii="Times New Roman" w:hAnsi="Times New Roman" w:cs="Times New Roman"/>
          <w:b/>
        </w:rPr>
      </w:pPr>
    </w:p>
    <w:p w14:paraId="4D15C057" w14:textId="77777777" w:rsidR="0014082A" w:rsidRDefault="00B161D2" w:rsidP="009345F1">
      <w:pPr>
        <w:spacing w:after="0"/>
        <w:jc w:val="center"/>
        <w:rPr>
          <w:rFonts w:ascii="Times New Roman" w:hAnsi="Times New Roman" w:cs="Times New Roman"/>
          <w:b/>
        </w:rPr>
      </w:pPr>
      <w:r w:rsidRPr="00B161D2">
        <w:rPr>
          <w:rFonts w:ascii="Times New Roman" w:hAnsi="Times New Roman" w:cs="Times New Roman"/>
          <w:b/>
        </w:rPr>
        <w:t xml:space="preserve"> </w:t>
      </w:r>
    </w:p>
    <w:p w14:paraId="2524D457" w14:textId="77777777" w:rsidR="0014082A" w:rsidRDefault="0014082A" w:rsidP="00F8430A">
      <w:pPr>
        <w:spacing w:after="0"/>
        <w:jc w:val="center"/>
        <w:rPr>
          <w:rFonts w:ascii="Times New Roman" w:hAnsi="Times New Roman" w:cs="Times New Roman"/>
          <w:b/>
        </w:rPr>
      </w:pPr>
    </w:p>
    <w:p w14:paraId="370CE987" w14:textId="1C60F08C" w:rsidR="009345F1" w:rsidRPr="00B161D2" w:rsidRDefault="00B161D2" w:rsidP="00F8430A">
      <w:pPr>
        <w:spacing w:after="0"/>
        <w:jc w:val="center"/>
        <w:rPr>
          <w:rFonts w:ascii="Times New Roman" w:hAnsi="Times New Roman" w:cs="Times New Roman"/>
          <w:b/>
        </w:rPr>
      </w:pPr>
      <w:r>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B821E7">
        <w:rPr>
          <w:rFonts w:ascii="Times New Roman" w:hAnsi="Times New Roman" w:cs="Times New Roman"/>
          <w:b/>
        </w:rPr>
        <w:t xml:space="preserve"> </w:t>
      </w:r>
      <w:r w:rsidR="00F8430A">
        <w:rPr>
          <w:rFonts w:ascii="Times New Roman" w:hAnsi="Times New Roman" w:cs="Times New Roman"/>
          <w:b/>
        </w:rPr>
        <w:t>HITIMISHO YA TATHMINI YA VIMELEA</w:t>
      </w:r>
      <w:r>
        <w:rPr>
          <w:rFonts w:ascii="Times New Roman" w:hAnsi="Times New Roman" w:cs="Times New Roman"/>
          <w:b/>
        </w:rPr>
        <w:t xml:space="preserve"> </w:t>
      </w:r>
      <w:r w:rsidR="00BD41C8" w:rsidRPr="00F5744A">
        <w:rPr>
          <w:rFonts w:ascii="Times New Roman" w:hAnsi="Times New Roman" w:cs="Times New Roman"/>
          <w:b/>
        </w:rPr>
        <w:t xml:space="preserve">IDHINI </w:t>
      </w:r>
      <w:r w:rsidR="00BD41C8" w:rsidRPr="00110803">
        <w:rPr>
          <w:rFonts w:ascii="Times New Roman" w:hAnsi="Times New Roman" w:cs="Times New Roman"/>
          <w:b/>
        </w:rPr>
        <w:t>YA KUANDIKA</w:t>
      </w:r>
    </w:p>
    <w:p w14:paraId="0567B504" w14:textId="77777777"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r w:rsidRPr="00F5744A">
        <w:rPr>
          <w:rFonts w:ascii="Times New Roman" w:hAnsi="Times New Roman" w:cs="Times New Roman"/>
        </w:rPr>
        <w:t>Kuosha mikono,</w:t>
      </w:r>
      <w:r w:rsidR="00154BEA" w:rsidRPr="00F5744A">
        <w:rPr>
          <w:rFonts w:ascii="Times New Roman" w:hAnsi="Times New Roman" w:cs="Times New Roman"/>
        </w:rPr>
        <w:t xml:space="preserve"> </w:t>
      </w:r>
      <w:r w:rsidRPr="00F5744A">
        <w:rPr>
          <w:rFonts w:ascii="Times New Roman" w:hAnsi="Times New Roman" w:cs="Times New Roman"/>
        </w:rPr>
        <w:t>kutibu maji,</w:t>
      </w:r>
      <w:r w:rsidR="00154BEA" w:rsidRPr="00F5744A">
        <w:rPr>
          <w:rFonts w:ascii="Times New Roman" w:hAnsi="Times New Roman" w:cs="Times New Roman"/>
        </w:rPr>
        <w:t xml:space="preserve"> </w:t>
      </w:r>
      <w:r w:rsidRPr="00F5744A">
        <w:rPr>
          <w:rFonts w:ascii="Times New Roman" w:hAnsi="Times New Roman" w:cs="Times New Roman"/>
        </w:rPr>
        <w:t xml:space="preserve">usafi wa mazingira na lishe bora na </w:t>
      </w:r>
      <w:r w:rsidR="00050693">
        <w:rPr>
          <w:rFonts w:ascii="Times New Roman" w:hAnsi="Times New Roman" w:cs="Times New Roman"/>
        </w:rPr>
        <w:t xml:space="preserve">vipimo </w:t>
      </w:r>
      <w:r w:rsidRPr="00F5744A">
        <w:rPr>
          <w:rFonts w:ascii="Times New Roman" w:hAnsi="Times New Roman" w:cs="Times New Roman"/>
        </w:rPr>
        <w:t>matokeo mashinani Kenya.</w:t>
      </w:r>
      <w:r w:rsidR="008F2A3C" w:rsidRPr="00F5744A">
        <w:rPr>
          <w:rFonts w:ascii="Times New Roman" w:hAnsi="Times New Roman" w:cs="Times New Roman"/>
        </w:rPr>
        <w:t xml:space="preserve"> </w:t>
      </w:r>
      <w:r w:rsidRPr="00F5744A">
        <w:rPr>
          <w:rFonts w:ascii="Times New Roman" w:hAnsi="Times New Roman" w:cs="Times New Roman"/>
        </w:rPr>
        <w:t>(pia inajulikana kama mradi ya watoto)</w:t>
      </w:r>
    </w:p>
    <w:p w14:paraId="76980D2D" w14:textId="77777777" w:rsidR="009345F1" w:rsidRPr="00F5744A" w:rsidRDefault="009345F1" w:rsidP="009345F1">
      <w:pPr>
        <w:spacing w:after="0"/>
        <w:rPr>
          <w:rFonts w:ascii="Times New Roman" w:hAnsi="Times New Roman" w:cs="Times New Roman"/>
        </w:rPr>
      </w:pPr>
    </w:p>
    <w:p w14:paraId="423E766D"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71520FD5" w14:textId="6C800EE6" w:rsidR="003F3BA7" w:rsidRDefault="003B2BEB" w:rsidP="009345F1">
      <w:pPr>
        <w:spacing w:after="0"/>
        <w:rPr>
          <w:rFonts w:ascii="Times New Roman" w:hAnsi="Times New Roman" w:cs="Times New Roman"/>
        </w:rPr>
      </w:pPr>
      <w:r w:rsidRPr="00F5744A">
        <w:rPr>
          <w:rFonts w:ascii="Times New Roman" w:hAnsi="Times New Roman" w:cs="Times New Roman"/>
        </w:rPr>
        <w:t>Jina langu ni</w:t>
      </w:r>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r w:rsidRPr="00F5744A">
        <w:rPr>
          <w:rFonts w:ascii="Times New Roman" w:hAnsi="Times New Roman" w:cs="Times New Roman"/>
        </w:rPr>
        <w:t>jina la Afisa</w:t>
      </w:r>
      <w:r w:rsidR="00B161D2">
        <w:rPr>
          <w:rFonts w:ascii="Times New Roman" w:hAnsi="Times New Roman" w:cs="Times New Roman"/>
        </w:rPr>
        <w:t>]</w:t>
      </w:r>
      <w:r w:rsidRPr="00F5744A">
        <w:rPr>
          <w:rFonts w:ascii="Times New Roman" w:hAnsi="Times New Roman" w:cs="Times New Roman"/>
        </w:rPr>
        <w:t>, ninatoka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ilioko mjini </w:t>
      </w:r>
      <w:r w:rsidR="00E84546" w:rsidRPr="00F5744A">
        <w:rPr>
          <w:rFonts w:ascii="Times New Roman" w:hAnsi="Times New Roman" w:cs="Times New Roman"/>
        </w:rPr>
        <w:t>(KAKAMEGA/BUNGOMA)</w:t>
      </w:r>
      <w:r w:rsidRPr="00F5744A">
        <w:rPr>
          <w:rFonts w:ascii="Times New Roman" w:hAnsi="Times New Roman" w:cs="Times New Roman"/>
        </w:rPr>
        <w:t>.</w:t>
      </w:r>
      <w:r w:rsidR="00E84546" w:rsidRPr="00F5744A">
        <w:rPr>
          <w:rFonts w:ascii="Times New Roman" w:hAnsi="Times New Roman" w:cs="Times New Roman"/>
        </w:rPr>
        <w:t xml:space="preserve"> </w:t>
      </w:r>
      <w:r w:rsidRPr="00F5744A">
        <w:rPr>
          <w:rFonts w:ascii="Times New Roman" w:hAnsi="Times New Roman" w:cs="Times New Roman"/>
        </w:rPr>
        <w:t>Ninafanya kazi na Clair Null kutoka</w:t>
      </w:r>
      <w:r w:rsidR="00F44482">
        <w:rPr>
          <w:rFonts w:ascii="Times New Roman" w:hAnsi="Times New Roman" w:cs="Times New Roman"/>
        </w:rPr>
        <w:t xml:space="preserve"> shirika la Innovations for Poverty Action </w:t>
      </w:r>
      <w:r w:rsidR="00452F3D">
        <w:rPr>
          <w:rFonts w:ascii="Times New Roman" w:hAnsi="Times New Roman" w:cs="Times New Roman"/>
        </w:rPr>
        <w:t>na wanasayansi kutoka Chuo Kikuu cha California, Berkeley</w:t>
      </w:r>
      <w:r w:rsidRPr="00F5744A">
        <w:rPr>
          <w:rFonts w:ascii="Times New Roman" w:hAnsi="Times New Roman" w:cs="Times New Roman"/>
        </w:rPr>
        <w:t xml:space="preserve"> </w:t>
      </w:r>
      <w:r w:rsidR="00AB552A" w:rsidRPr="00F5744A">
        <w:rPr>
          <w:rFonts w:ascii="Times New Roman" w:hAnsi="Times New Roman" w:cs="Times New Roman"/>
        </w:rPr>
        <w:t xml:space="preserve"> iliy</w:t>
      </w:r>
      <w:r w:rsidR="00E84546" w:rsidRPr="00F5744A">
        <w:rPr>
          <w:rFonts w:ascii="Times New Roman" w:hAnsi="Times New Roman" w:cs="Times New Roman"/>
        </w:rPr>
        <w:t>oko marekani</w:t>
      </w:r>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tarajia kuf</w:t>
      </w:r>
      <w:r w:rsidR="00F44482">
        <w:rPr>
          <w:rFonts w:ascii="Times New Roman" w:hAnsi="Times New Roman" w:cs="Times New Roman"/>
        </w:rPr>
        <w:t>u</w:t>
      </w:r>
      <w:r w:rsidR="00E446CE" w:rsidRPr="00F5744A">
        <w:rPr>
          <w:rFonts w:ascii="Times New Roman" w:hAnsi="Times New Roman" w:cs="Times New Roman"/>
        </w:rPr>
        <w:t>atilia utafiti wa mradi wetu ambayo nakualika kushiriki.</w:t>
      </w:r>
      <w:r w:rsidR="003F3BA7">
        <w:rPr>
          <w:rFonts w:ascii="Times New Roman" w:hAnsi="Times New Roman" w:cs="Times New Roman"/>
        </w:rPr>
        <w:t xml:space="preserve"> </w:t>
      </w:r>
    </w:p>
    <w:p w14:paraId="74364F38" w14:textId="77777777" w:rsidR="009345F1" w:rsidRDefault="009345F1" w:rsidP="009345F1">
      <w:pPr>
        <w:spacing w:after="0"/>
        <w:rPr>
          <w:rFonts w:ascii="Times New Roman" w:hAnsi="Times New Roman" w:cs="Times New Roman"/>
        </w:rPr>
      </w:pPr>
    </w:p>
    <w:p w14:paraId="628A0676" w14:textId="30BA2244" w:rsidR="00154BEA" w:rsidRDefault="00B821E7" w:rsidP="009345F1">
      <w:pPr>
        <w:spacing w:after="0"/>
        <w:rPr>
          <w:rFonts w:ascii="Times New Roman" w:hAnsi="Times New Roman" w:cs="Times New Roman"/>
        </w:rPr>
      </w:pPr>
      <w:r>
        <w:rPr>
          <w:rFonts w:ascii="Times New Roman" w:hAnsi="Times New Roman" w:cs="Times New Roman"/>
        </w:rPr>
        <w:t>Mtoto wako ana</w:t>
      </w:r>
      <w:r w:rsidR="00E446CE" w:rsidRPr="00F5744A">
        <w:rPr>
          <w:rFonts w:ascii="Times New Roman" w:hAnsi="Times New Roman" w:cs="Times New Roman"/>
        </w:rPr>
        <w:t>karibishwa kushiriki kwa huu utafiti kwa</w:t>
      </w:r>
      <w:r w:rsidR="001C4808">
        <w:rPr>
          <w:rFonts w:ascii="Times New Roman" w:hAnsi="Times New Roman" w:cs="Times New Roman"/>
        </w:rPr>
        <w:t xml:space="preserve"> </w:t>
      </w:r>
      <w:r w:rsidR="00E446CE" w:rsidRPr="00F5744A">
        <w:rPr>
          <w:rFonts w:ascii="Times New Roman" w:hAnsi="Times New Roman" w:cs="Times New Roman"/>
        </w:rPr>
        <w:t>sababu</w:t>
      </w:r>
      <w:r>
        <w:rPr>
          <w:rFonts w:ascii="Times New Roman" w:hAnsi="Times New Roman" w:cs="Times New Roman"/>
        </w:rPr>
        <w:t xml:space="preserve"> boma lako </w:t>
      </w:r>
      <w:r w:rsidR="001C4808">
        <w:rPr>
          <w:rFonts w:ascii="Times New Roman" w:hAnsi="Times New Roman" w:cs="Times New Roman"/>
        </w:rPr>
        <w:t>lilikubali kushiriki katika mradi wetu hapo awali.</w:t>
      </w:r>
      <w:r>
        <w:rPr>
          <w:rFonts w:ascii="Times New Roman" w:hAnsi="Times New Roman" w:cs="Times New Roman"/>
        </w:rPr>
        <w:t xml:space="preserve">  Tungependa kujua watoto katika boma hili wako katika kiwango kipi cha hatari ya maambukizi ya vimelea</w:t>
      </w:r>
    </w:p>
    <w:p w14:paraId="6426C517" w14:textId="77777777" w:rsidR="009345F1" w:rsidRPr="00F5744A" w:rsidRDefault="009345F1" w:rsidP="009345F1">
      <w:pPr>
        <w:spacing w:after="0"/>
        <w:rPr>
          <w:rFonts w:ascii="Times New Roman" w:hAnsi="Times New Roman" w:cs="Times New Roman"/>
        </w:rPr>
      </w:pPr>
    </w:p>
    <w:p w14:paraId="3E63F698"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1BF80CFF" w14:textId="6FC15D92" w:rsidR="003F3BA7" w:rsidRDefault="00AB552A" w:rsidP="009345F1">
      <w:pPr>
        <w:spacing w:after="0"/>
        <w:rPr>
          <w:rFonts w:ascii="Times New Roman" w:hAnsi="Times New Roman" w:cs="Times New Roman"/>
        </w:rPr>
      </w:pPr>
      <w:r w:rsidRPr="00F5744A">
        <w:rPr>
          <w:rFonts w:ascii="Times New Roman" w:hAnsi="Times New Roman" w:cs="Times New Roman"/>
        </w:rPr>
        <w:t xml:space="preserve">Lengo kuu ni kufanya utafiti kwa afya ya watoto ili kupata kujua vile mazingira </w:t>
      </w:r>
      <w:r w:rsidR="00F44482">
        <w:rPr>
          <w:rFonts w:ascii="Times New Roman" w:hAnsi="Times New Roman" w:cs="Times New Roman"/>
        </w:rPr>
        <w:t xml:space="preserve">na lishe </w:t>
      </w:r>
      <w:r w:rsidRPr="00F5744A">
        <w:rPr>
          <w:rFonts w:ascii="Times New Roman" w:hAnsi="Times New Roman" w:cs="Times New Roman"/>
        </w:rPr>
        <w:t xml:space="preserve">yanavyo weza </w:t>
      </w:r>
      <w:r w:rsidR="00050693">
        <w:rPr>
          <w:rFonts w:ascii="Times New Roman" w:hAnsi="Times New Roman" w:cs="Times New Roman"/>
        </w:rPr>
        <w:t>ku</w:t>
      </w:r>
      <w:r w:rsidRPr="00F5744A">
        <w:rPr>
          <w:rFonts w:ascii="Times New Roman" w:hAnsi="Times New Roman" w:cs="Times New Roman"/>
        </w:rPr>
        <w:t>athiri ukuaji na afya ya mtoto.</w:t>
      </w:r>
      <w:r w:rsidR="00601BD2" w:rsidRPr="00601BD2">
        <w:rPr>
          <w:rFonts w:ascii="Times New Roman" w:hAnsi="Times New Roman" w:cs="Times New Roman"/>
        </w:rPr>
        <w:t xml:space="preserve"> </w:t>
      </w:r>
      <w:r w:rsidR="00601BD2">
        <w:rPr>
          <w:rFonts w:ascii="Times New Roman" w:hAnsi="Times New Roman" w:cs="Times New Roman"/>
        </w:rPr>
        <w:t xml:space="preserve">Tunafanya utafiti kuhusu magonjwa ya kuhara na kupitia utafiti huu tungependa kujifunza kuhusu athari za kiafya za ugonjwa wa kuhara kwa watoto.   Tungependa kujua iwapo kuna athari za kudumu katika afya ya mtoto kutokana na ugonjwa wa kuhara. </w:t>
      </w:r>
      <w:r w:rsidRPr="00F5744A">
        <w:rPr>
          <w:rFonts w:ascii="Times New Roman" w:hAnsi="Times New Roman" w:cs="Times New Roman"/>
        </w:rPr>
        <w:t xml:space="preserve"> </w:t>
      </w:r>
    </w:p>
    <w:p w14:paraId="16175C12" w14:textId="77777777" w:rsidR="009345F1" w:rsidRDefault="009345F1" w:rsidP="009345F1">
      <w:pPr>
        <w:spacing w:after="0"/>
        <w:rPr>
          <w:rFonts w:ascii="Times New Roman" w:hAnsi="Times New Roman" w:cs="Times New Roman"/>
          <w:b/>
        </w:rPr>
      </w:pPr>
    </w:p>
    <w:p w14:paraId="1933D251" w14:textId="682FA631" w:rsidR="00AA18D9" w:rsidRPr="00F5744A" w:rsidRDefault="005C301B" w:rsidP="009345F1">
      <w:pPr>
        <w:spacing w:after="0"/>
        <w:rPr>
          <w:rFonts w:ascii="Times New Roman" w:hAnsi="Times New Roman" w:cs="Times New Roman"/>
          <w:b/>
        </w:rPr>
      </w:pPr>
      <w:r>
        <w:rPr>
          <w:rFonts w:ascii="Times New Roman" w:hAnsi="Times New Roman" w:cs="Times New Roman"/>
          <w:b/>
        </w:rPr>
        <w:t xml:space="preserve">UTARATIBU </w:t>
      </w:r>
    </w:p>
    <w:p w14:paraId="59517043" w14:textId="0AD6FBA0" w:rsidR="00307688" w:rsidRDefault="00AA18D9" w:rsidP="009345F1">
      <w:pPr>
        <w:spacing w:after="0"/>
        <w:rPr>
          <w:rFonts w:ascii="Times New Roman" w:hAnsi="Times New Roman" w:cs="Times New Roman"/>
        </w:rPr>
      </w:pPr>
      <w:r w:rsidRPr="00F5744A">
        <w:rPr>
          <w:rFonts w:ascii="Times New Roman" w:hAnsi="Times New Roman" w:cs="Times New Roman"/>
        </w:rPr>
        <w:t xml:space="preserve">Ukikubali kushiriki katika utafiti </w:t>
      </w:r>
      <w:r w:rsidR="00307688">
        <w:rPr>
          <w:rFonts w:ascii="Times New Roman" w:hAnsi="Times New Roman" w:cs="Times New Roman"/>
        </w:rPr>
        <w:t>huu</w:t>
      </w:r>
      <w:r w:rsidR="00F24D01">
        <w:rPr>
          <w:rFonts w:ascii="Times New Roman" w:hAnsi="Times New Roman" w:cs="Times New Roman"/>
        </w:rPr>
        <w:t xml:space="preserve">, </w:t>
      </w:r>
      <w:r w:rsidRPr="00F5744A">
        <w:rPr>
          <w:rFonts w:ascii="Times New Roman" w:hAnsi="Times New Roman" w:cs="Times New Roman"/>
        </w:rPr>
        <w:t xml:space="preserve">utaulizwa kufanya </w:t>
      </w:r>
      <w:r w:rsidR="00B161D2" w:rsidRPr="00F5744A">
        <w:rPr>
          <w:rFonts w:ascii="Times New Roman" w:hAnsi="Times New Roman" w:cs="Times New Roman"/>
        </w:rPr>
        <w:t>yafuatayo</w:t>
      </w:r>
      <w:r w:rsidRPr="00F5744A">
        <w:rPr>
          <w:rFonts w:ascii="Times New Roman" w:hAnsi="Times New Roman" w:cs="Times New Roman"/>
        </w:rPr>
        <w:t>:</w:t>
      </w:r>
    </w:p>
    <w:p w14:paraId="7418349B" w14:textId="4B5B8754" w:rsidR="004F2FAA" w:rsidRDefault="00601BD2" w:rsidP="009345F1">
      <w:pPr>
        <w:spacing w:after="0"/>
        <w:rPr>
          <w:rFonts w:ascii="Times New Roman" w:hAnsi="Times New Roman" w:cs="Times New Roman"/>
        </w:rPr>
      </w:pPr>
      <w:r>
        <w:rPr>
          <w:rFonts w:ascii="Times New Roman" w:hAnsi="Times New Roman" w:cs="Times New Roman"/>
        </w:rPr>
        <w:t>Kushiriki katika kite</w:t>
      </w:r>
      <w:r w:rsidR="00307688">
        <w:rPr>
          <w:rFonts w:ascii="Times New Roman" w:hAnsi="Times New Roman" w:cs="Times New Roman"/>
        </w:rPr>
        <w:t>n</w:t>
      </w:r>
      <w:r>
        <w:rPr>
          <w:rFonts w:ascii="Times New Roman" w:hAnsi="Times New Roman" w:cs="Times New Roman"/>
        </w:rPr>
        <w:t>go hiki cha utafiti utachukua muda wa dakika 15-30. Tutakusanya habari za kijamii</w:t>
      </w:r>
      <w:r w:rsidR="004F2FAA">
        <w:rPr>
          <w:rFonts w:ascii="Times New Roman" w:hAnsi="Times New Roman" w:cs="Times New Roman"/>
        </w:rPr>
        <w:t xml:space="preserve"> kuhusu nyumba yako na pia tutakusanya sampuli za </w:t>
      </w:r>
      <w:r w:rsidR="00307688">
        <w:rPr>
          <w:rFonts w:ascii="Times New Roman" w:hAnsi="Times New Roman" w:cs="Times New Roman"/>
        </w:rPr>
        <w:t>kibiolojia</w:t>
      </w:r>
      <w:r w:rsidR="004F2FAA">
        <w:rPr>
          <w:rFonts w:ascii="Times New Roman" w:hAnsi="Times New Roman" w:cs="Times New Roman"/>
        </w:rPr>
        <w:t xml:space="preserve"> ikiwemo kukusanya sampuli ya kinyesi na damu kutoka kwa mtoto wako. Sampuli ya kinyesi na damu itatusaidia kuelewa ikiwa mtoto wako amekuwa katika hatari ya kupata vimelea kwa  kupima katika maabara.  </w:t>
      </w:r>
    </w:p>
    <w:p w14:paraId="4A289D4F" w14:textId="77777777" w:rsidR="00252D66" w:rsidRDefault="00252D66" w:rsidP="009345F1">
      <w:pPr>
        <w:spacing w:after="0"/>
        <w:rPr>
          <w:rFonts w:ascii="Times New Roman" w:hAnsi="Times New Roman" w:cs="Times New Roman"/>
        </w:rPr>
      </w:pPr>
    </w:p>
    <w:p w14:paraId="1327C83A" w14:textId="13744CA1" w:rsidR="007625EA" w:rsidRDefault="00252D66" w:rsidP="009345F1">
      <w:pPr>
        <w:spacing w:after="0"/>
        <w:rPr>
          <w:rFonts w:ascii="Times New Roman" w:hAnsi="Times New Roman" w:cs="Times New Roman"/>
        </w:rPr>
      </w:pPr>
      <w:r>
        <w:rPr>
          <w:rFonts w:ascii="Times New Roman" w:hAnsi="Times New Roman" w:cs="Times New Roman"/>
        </w:rPr>
        <w:t>Iwapo utakubali kushiriki,  afisa wa utafiti atatatembelea nyumba ya</w:t>
      </w:r>
      <w:r w:rsidR="00307688">
        <w:rPr>
          <w:rFonts w:ascii="Times New Roman" w:hAnsi="Times New Roman" w:cs="Times New Roman"/>
        </w:rPr>
        <w:t xml:space="preserve">ko </w:t>
      </w:r>
      <w:r>
        <w:rPr>
          <w:rFonts w:ascii="Times New Roman" w:hAnsi="Times New Roman" w:cs="Times New Roman"/>
        </w:rPr>
        <w:t xml:space="preserve"> hadi mara mbili kwa lengo hili.  Kabla ya siku ya ukusanyaji, afisa ataleta kifaa cha kuweka kinyesi na</w:t>
      </w:r>
      <w:r w:rsidR="00E1775F">
        <w:rPr>
          <w:rFonts w:ascii="Times New Roman" w:hAnsi="Times New Roman" w:cs="Times New Roman"/>
        </w:rPr>
        <w:t xml:space="preserve"> kisha</w:t>
      </w:r>
      <w:r>
        <w:rPr>
          <w:rFonts w:ascii="Times New Roman" w:hAnsi="Times New Roman" w:cs="Times New Roman"/>
        </w:rPr>
        <w:t xml:space="preserve"> akuagize jinsi ya kukusanya kinyesi kutoka kwa mtoto wako.  Utaagizwa ukusanye kinyesi cha mtoto wako asubuhi inayofuata, iwapo mtoto wako ataenda haja kabla ya afisa kufika,</w:t>
      </w:r>
      <w:r w:rsidR="00E1775F">
        <w:rPr>
          <w:rFonts w:ascii="Times New Roman" w:hAnsi="Times New Roman" w:cs="Times New Roman"/>
        </w:rPr>
        <w:t xml:space="preserve"> Utamuweka </w:t>
      </w:r>
      <w:r w:rsidR="007625EA">
        <w:rPr>
          <w:rFonts w:ascii="Times New Roman" w:hAnsi="Times New Roman" w:cs="Times New Roman"/>
        </w:rPr>
        <w:t xml:space="preserve"> mtoto wako kuenda haja kwa kijikaratasi cha  </w:t>
      </w:r>
      <w:ins w:id="0" w:author="Fredrick Onjoro" w:date="2015-04-20T12:13:00Z">
        <w:r w:rsidR="001F5FC7">
          <w:rPr>
            <w:rFonts w:ascii="Times New Roman" w:hAnsi="Times New Roman" w:cs="Times New Roman"/>
          </w:rPr>
          <w:t xml:space="preserve">alumini </w:t>
        </w:r>
      </w:ins>
      <w:r w:rsidR="007625EA">
        <w:rPr>
          <w:rFonts w:ascii="Times New Roman" w:hAnsi="Times New Roman" w:cs="Times New Roman"/>
        </w:rPr>
        <w:t>plastiki na ukitumi</w:t>
      </w:r>
      <w:r w:rsidR="00E1775F">
        <w:rPr>
          <w:rFonts w:ascii="Times New Roman" w:hAnsi="Times New Roman" w:cs="Times New Roman"/>
        </w:rPr>
        <w:t>e</w:t>
      </w:r>
      <w:r w:rsidR="007625EA">
        <w:rPr>
          <w:rFonts w:ascii="Times New Roman" w:hAnsi="Times New Roman" w:cs="Times New Roman"/>
        </w:rPr>
        <w:t xml:space="preserve"> kifaa maalum cha kucho</w:t>
      </w:r>
      <w:r w:rsidR="00E1775F">
        <w:rPr>
          <w:rFonts w:ascii="Times New Roman" w:hAnsi="Times New Roman" w:cs="Times New Roman"/>
        </w:rPr>
        <w:t>t</w:t>
      </w:r>
      <w:r w:rsidR="007625EA">
        <w:rPr>
          <w:rFonts w:ascii="Times New Roman" w:hAnsi="Times New Roman" w:cs="Times New Roman"/>
        </w:rPr>
        <w:t>a kiwango kidogo cha kinyesi kutoka juu ya rundo hadi katika chombo.  Afisa, atachukua chombo hiki akija kuchukua sampuli zingine.</w:t>
      </w:r>
    </w:p>
    <w:p w14:paraId="78391B74" w14:textId="22D041CE" w:rsidR="007625EA" w:rsidRDefault="007625EA" w:rsidP="009345F1">
      <w:pPr>
        <w:spacing w:after="0"/>
        <w:rPr>
          <w:rFonts w:ascii="Times New Roman" w:hAnsi="Times New Roman" w:cs="Times New Roman"/>
        </w:rPr>
      </w:pPr>
    </w:p>
    <w:p w14:paraId="41DF2ECC" w14:textId="2FA30914" w:rsidR="007625EA" w:rsidRDefault="007625EA" w:rsidP="009345F1">
      <w:pPr>
        <w:spacing w:after="0"/>
        <w:rPr>
          <w:rFonts w:ascii="Times New Roman" w:hAnsi="Times New Roman" w:cs="Times New Roman"/>
        </w:rPr>
      </w:pPr>
      <w:r>
        <w:rPr>
          <w:rFonts w:ascii="Times New Roman" w:hAnsi="Times New Roman" w:cs="Times New Roman"/>
        </w:rPr>
        <w:t>Sampuli ya damu itachukuli</w:t>
      </w:r>
      <w:r w:rsidR="00E1775F">
        <w:rPr>
          <w:rFonts w:ascii="Times New Roman" w:hAnsi="Times New Roman" w:cs="Times New Roman"/>
        </w:rPr>
        <w:t>w</w:t>
      </w:r>
      <w:r>
        <w:rPr>
          <w:rFonts w:ascii="Times New Roman" w:hAnsi="Times New Roman" w:cs="Times New Roman"/>
        </w:rPr>
        <w:t>a kutoka kwenye kidole.  Mtoto atahisi uchungu kwa muda mfupi  na matone kidogo ya damu ita</w:t>
      </w:r>
      <w:r w:rsidR="00E1775F">
        <w:rPr>
          <w:rFonts w:ascii="Times New Roman" w:hAnsi="Times New Roman" w:cs="Times New Roman"/>
        </w:rPr>
        <w:t>ku</w:t>
      </w:r>
      <w:r>
        <w:rPr>
          <w:rFonts w:ascii="Times New Roman" w:hAnsi="Times New Roman" w:cs="Times New Roman"/>
        </w:rPr>
        <w:t>sanywa na afisa wetu aliyehitimu.</w:t>
      </w:r>
    </w:p>
    <w:p w14:paraId="28DD56CE" w14:textId="77777777" w:rsidR="00E1775F" w:rsidRDefault="00E1775F" w:rsidP="009345F1">
      <w:pPr>
        <w:spacing w:after="0"/>
        <w:rPr>
          <w:rFonts w:ascii="Times New Roman" w:hAnsi="Times New Roman" w:cs="Times New Roman"/>
        </w:rPr>
      </w:pPr>
    </w:p>
    <w:p w14:paraId="38D1128E" w14:textId="77777777" w:rsidR="007625EA" w:rsidRDefault="007625EA" w:rsidP="009345F1">
      <w:pPr>
        <w:spacing w:after="0"/>
        <w:rPr>
          <w:rFonts w:ascii="Times New Roman" w:hAnsi="Times New Roman" w:cs="Times New Roman"/>
        </w:rPr>
      </w:pPr>
    </w:p>
    <w:p w14:paraId="25131792" w14:textId="77777777" w:rsidR="009345F1" w:rsidRPr="00F5744A" w:rsidRDefault="009345F1" w:rsidP="009345F1">
      <w:pPr>
        <w:spacing w:after="0"/>
        <w:rPr>
          <w:rFonts w:ascii="Times New Roman" w:hAnsi="Times New Roman" w:cs="Times New Roman"/>
        </w:rPr>
      </w:pPr>
    </w:p>
    <w:p w14:paraId="687C0A43" w14:textId="21DE1CED" w:rsidR="00AA18D9" w:rsidRDefault="00AA18D9" w:rsidP="009345F1">
      <w:pPr>
        <w:spacing w:after="0"/>
        <w:rPr>
          <w:rFonts w:ascii="Times New Roman" w:hAnsi="Times New Roman" w:cs="Times New Roman"/>
        </w:rPr>
      </w:pPr>
      <w:r w:rsidRPr="00F5744A">
        <w:rPr>
          <w:rFonts w:ascii="Times New Roman" w:hAnsi="Times New Roman" w:cs="Times New Roman"/>
          <w:b/>
        </w:rPr>
        <w:lastRenderedPageBreak/>
        <w:t>Muda wa utafiti:</w:t>
      </w:r>
      <w:r w:rsidR="003F3BA7">
        <w:rPr>
          <w:rFonts w:ascii="Times New Roman" w:hAnsi="Times New Roman" w:cs="Times New Roman"/>
        </w:rPr>
        <w:t xml:space="preserve"> K</w:t>
      </w:r>
      <w:r w:rsidR="00050693">
        <w:rPr>
          <w:rFonts w:ascii="Times New Roman" w:hAnsi="Times New Roman" w:cs="Times New Roman"/>
        </w:rPr>
        <w:t>ushiriki</w:t>
      </w:r>
      <w:r w:rsidRPr="00F5744A">
        <w:rPr>
          <w:rFonts w:ascii="Times New Roman" w:hAnsi="Times New Roman" w:cs="Times New Roman"/>
        </w:rPr>
        <w:t xml:space="preserve"> kwa utafiti utachukua takribani dakika </w:t>
      </w:r>
      <w:r w:rsidR="00C8500F">
        <w:rPr>
          <w:rFonts w:ascii="Times New Roman" w:hAnsi="Times New Roman" w:cs="Times New Roman"/>
        </w:rPr>
        <w:t>15-30</w:t>
      </w:r>
      <w:r w:rsidRPr="00F5744A">
        <w:rPr>
          <w:rFonts w:ascii="Times New Roman" w:hAnsi="Times New Roman" w:cs="Times New Roman"/>
        </w:rPr>
        <w:t xml:space="preserve"> kwa </w:t>
      </w:r>
      <w:r w:rsidR="003F3BA7">
        <w:rPr>
          <w:rFonts w:ascii="Times New Roman" w:hAnsi="Times New Roman" w:cs="Times New Roman"/>
        </w:rPr>
        <w:t xml:space="preserve"> mara </w:t>
      </w:r>
      <w:r w:rsidR="00C8500F">
        <w:rPr>
          <w:rFonts w:ascii="Times New Roman" w:hAnsi="Times New Roman" w:cs="Times New Roman"/>
        </w:rPr>
        <w:t>2</w:t>
      </w:r>
      <w:r w:rsidR="003F3BA7">
        <w:rPr>
          <w:rFonts w:ascii="Times New Roman" w:hAnsi="Times New Roman" w:cs="Times New Roman"/>
        </w:rPr>
        <w:t xml:space="preserve"> ya </w:t>
      </w:r>
      <w:r w:rsidR="00050693">
        <w:rPr>
          <w:rFonts w:ascii="Times New Roman" w:hAnsi="Times New Roman" w:cs="Times New Roman"/>
        </w:rPr>
        <w:t>ma</w:t>
      </w:r>
      <w:r w:rsidR="003F3BA7">
        <w:rPr>
          <w:rFonts w:ascii="Times New Roman" w:hAnsi="Times New Roman" w:cs="Times New Roman"/>
        </w:rPr>
        <w:t>tembeleo</w:t>
      </w:r>
      <w:r w:rsidRPr="00F5744A">
        <w:rPr>
          <w:rFonts w:ascii="Times New Roman" w:hAnsi="Times New Roman" w:cs="Times New Roman"/>
        </w:rPr>
        <w:t>.</w:t>
      </w:r>
      <w:r w:rsidR="00C8500F">
        <w:rPr>
          <w:rFonts w:ascii="Times New Roman" w:hAnsi="Times New Roman" w:cs="Times New Roman"/>
        </w:rPr>
        <w:t>-</w:t>
      </w:r>
    </w:p>
    <w:p w14:paraId="79A29E74" w14:textId="77777777" w:rsidR="009345F1" w:rsidRPr="00F5744A" w:rsidRDefault="009345F1" w:rsidP="009345F1">
      <w:pPr>
        <w:spacing w:after="0"/>
        <w:rPr>
          <w:rFonts w:ascii="Times New Roman" w:hAnsi="Times New Roman" w:cs="Times New Roman"/>
        </w:rPr>
      </w:pPr>
    </w:p>
    <w:p w14:paraId="6EA5BA7B" w14:textId="0A0154EB" w:rsidR="00AA18D9" w:rsidRDefault="00AA18D9" w:rsidP="009345F1">
      <w:pPr>
        <w:spacing w:after="0"/>
        <w:rPr>
          <w:rFonts w:ascii="Times New Roman" w:hAnsi="Times New Roman" w:cs="Times New Roman"/>
        </w:rPr>
      </w:pPr>
      <w:r w:rsidRPr="00F5744A">
        <w:rPr>
          <w:rFonts w:ascii="Times New Roman" w:hAnsi="Times New Roman" w:cs="Times New Roman"/>
          <w:b/>
        </w:rPr>
        <w:t>Mahali pa utafiti:</w:t>
      </w:r>
      <w:r w:rsidRPr="00F5744A">
        <w:rPr>
          <w:rFonts w:ascii="Times New Roman" w:hAnsi="Times New Roman" w:cs="Times New Roman"/>
        </w:rPr>
        <w:t xml:space="preserve"> Kila mikakati ya utafiti utafanyika katika</w:t>
      </w:r>
      <w:r w:rsidR="00E1775F">
        <w:rPr>
          <w:rFonts w:ascii="Times New Roman" w:hAnsi="Times New Roman" w:cs="Times New Roman"/>
        </w:rPr>
        <w:t xml:space="preserve"> au  sehemu yeyote karibu na boma lako</w:t>
      </w:r>
      <w:r w:rsidRPr="00F5744A">
        <w:rPr>
          <w:rFonts w:ascii="Times New Roman" w:hAnsi="Times New Roman" w:cs="Times New Roman"/>
        </w:rPr>
        <w:t>.</w:t>
      </w:r>
    </w:p>
    <w:p w14:paraId="66EFE1B7" w14:textId="77777777" w:rsidR="009345F1" w:rsidRPr="00F5744A" w:rsidRDefault="009345F1" w:rsidP="009345F1">
      <w:pPr>
        <w:spacing w:after="0"/>
        <w:rPr>
          <w:rFonts w:ascii="Times New Roman" w:hAnsi="Times New Roman" w:cs="Times New Roman"/>
        </w:rPr>
      </w:pPr>
    </w:p>
    <w:p w14:paraId="1BB30C04" w14:textId="77777777"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Manufaa</w:t>
      </w:r>
    </w:p>
    <w:p w14:paraId="3EE0A376" w14:textId="6F1B0EDA" w:rsidR="000D4CF5" w:rsidRDefault="00AA18D9" w:rsidP="009345F1">
      <w:pPr>
        <w:spacing w:after="0"/>
        <w:rPr>
          <w:ins w:id="1" w:author="Fredrick Onjoro" w:date="2015-04-20T12:15:00Z"/>
          <w:rFonts w:ascii="Times New Roman" w:hAnsi="Times New Roman" w:cs="Times New Roman"/>
          <w:i/>
        </w:rPr>
      </w:pPr>
      <w:del w:id="2" w:author="Fredrick Onjoro" w:date="2015-04-20T12:15:00Z">
        <w:r w:rsidRPr="00F5744A" w:rsidDel="001F5FC7">
          <w:rPr>
            <w:rFonts w:ascii="Times New Roman" w:hAnsi="Times New Roman" w:cs="Times New Roman"/>
          </w:rPr>
          <w:delText xml:space="preserve">Ukikubali kujibu haya maswali </w:delText>
        </w:r>
        <w:r w:rsidR="000D4CF5" w:rsidRPr="00F5744A" w:rsidDel="001F5FC7">
          <w:rPr>
            <w:rFonts w:ascii="Times New Roman" w:hAnsi="Times New Roman" w:cs="Times New Roman"/>
          </w:rPr>
          <w:delText xml:space="preserve">hautanufaika kibinafsi ila </w:delText>
        </w:r>
        <w:r w:rsidR="000D4CF5" w:rsidRPr="00EC074C" w:rsidDel="001F5FC7">
          <w:rPr>
            <w:rFonts w:ascii="Times New Roman" w:hAnsi="Times New Roman" w:cs="Times New Roman"/>
          </w:rPr>
          <w:delText>kutusaidia kuelewa</w:delText>
        </w:r>
        <w:r w:rsidR="00C8500F" w:rsidDel="001F5FC7">
          <w:rPr>
            <w:rFonts w:ascii="Times New Roman" w:hAnsi="Times New Roman" w:cs="Times New Roman"/>
          </w:rPr>
          <w:delText xml:space="preserve"> </w:delText>
        </w:r>
        <w:r w:rsidR="00C8500F" w:rsidRPr="000B4ABA" w:rsidDel="001F5FC7">
          <w:rPr>
            <w:rFonts w:ascii="Times New Roman" w:hAnsi="Times New Roman" w:cs="Times New Roman"/>
            <w:i/>
          </w:rPr>
          <w:delText xml:space="preserve">athari </w:delText>
        </w:r>
        <w:r w:rsidR="00876177" w:rsidDel="001F5FC7">
          <w:rPr>
            <w:rFonts w:ascii="Times New Roman" w:hAnsi="Times New Roman" w:cs="Times New Roman"/>
            <w:i/>
          </w:rPr>
          <w:delText xml:space="preserve">ya kiafya </w:delText>
        </w:r>
        <w:r w:rsidR="00C8500F" w:rsidRPr="000B4ABA" w:rsidDel="001F5FC7">
          <w:rPr>
            <w:rFonts w:ascii="Times New Roman" w:hAnsi="Times New Roman" w:cs="Times New Roman"/>
            <w:i/>
          </w:rPr>
          <w:delText>za magonjwa ya kuh</w:delText>
        </w:r>
      </w:del>
      <w:del w:id="3" w:author="Fredrick Onjoro" w:date="2015-04-20T12:14:00Z">
        <w:r w:rsidR="00C8500F" w:rsidRPr="000B4ABA" w:rsidDel="001F5FC7">
          <w:rPr>
            <w:rFonts w:ascii="Times New Roman" w:hAnsi="Times New Roman" w:cs="Times New Roman"/>
            <w:i/>
          </w:rPr>
          <w:delText>ara kwa watoto.</w:delText>
        </w:r>
      </w:del>
    </w:p>
    <w:p w14:paraId="51ED8FFE" w14:textId="731C81EE" w:rsidR="001F5FC7" w:rsidRPr="001F5FC7" w:rsidRDefault="001F5FC7" w:rsidP="009345F1">
      <w:pPr>
        <w:spacing w:after="0"/>
        <w:rPr>
          <w:rFonts w:ascii="Times New Roman" w:hAnsi="Times New Roman" w:cs="Times New Roman"/>
          <w:rPrChange w:id="4" w:author="Fredrick Onjoro" w:date="2015-04-20T12:15:00Z">
            <w:rPr>
              <w:rFonts w:ascii="Times New Roman" w:hAnsi="Times New Roman" w:cs="Times New Roman"/>
              <w:i/>
            </w:rPr>
          </w:rPrChange>
        </w:rPr>
      </w:pPr>
      <w:ins w:id="5" w:author="Fredrick Onjoro" w:date="2015-04-20T12:16:00Z">
        <w:r>
          <w:rPr>
            <w:rFonts w:ascii="Times New Roman" w:hAnsi="Times New Roman" w:cs="Times New Roman"/>
          </w:rPr>
          <w:t>Ukichagua kushiriki, hakutakua na faida ya moja kwa moja kwako wewe</w:t>
        </w:r>
      </w:ins>
      <w:ins w:id="6" w:author="Fredrick Onjoro" w:date="2015-04-20T12:17:00Z">
        <w:r>
          <w:rPr>
            <w:rFonts w:ascii="Times New Roman" w:hAnsi="Times New Roman" w:cs="Times New Roman"/>
          </w:rPr>
          <w:t xml:space="preserve"> au kwa mtoto wako lakini utatusaidia kuelewa kuhusu madhara ya afya yanayotokana na magonjwa ya kuhara kwa watoto</w:t>
        </w:r>
      </w:ins>
    </w:p>
    <w:p w14:paraId="4AEBAD93" w14:textId="77777777" w:rsidR="009345F1" w:rsidRPr="00F5744A" w:rsidRDefault="009345F1" w:rsidP="009345F1">
      <w:pPr>
        <w:spacing w:after="0"/>
        <w:rPr>
          <w:rFonts w:ascii="Times New Roman" w:hAnsi="Times New Roman" w:cs="Times New Roman"/>
        </w:rPr>
      </w:pPr>
    </w:p>
    <w:p w14:paraId="4E6EB3B9" w14:textId="25C67FDE" w:rsidR="000D4CF5" w:rsidRPr="00F5744A" w:rsidRDefault="000D4CF5" w:rsidP="009345F1">
      <w:pPr>
        <w:spacing w:after="0"/>
        <w:rPr>
          <w:rFonts w:ascii="Times New Roman" w:hAnsi="Times New Roman" w:cs="Times New Roman"/>
          <w:b/>
        </w:rPr>
      </w:pPr>
      <w:r w:rsidRPr="00F5744A">
        <w:rPr>
          <w:rFonts w:ascii="Times New Roman" w:hAnsi="Times New Roman" w:cs="Times New Roman"/>
          <w:b/>
        </w:rPr>
        <w:t>Athari</w:t>
      </w:r>
      <w:r w:rsidR="00F03C0B">
        <w:rPr>
          <w:rFonts w:ascii="Times New Roman" w:hAnsi="Times New Roman" w:cs="Times New Roman"/>
          <w:b/>
        </w:rPr>
        <w:t>/Kukosa starehe</w:t>
      </w:r>
    </w:p>
    <w:p w14:paraId="07F19973" w14:textId="7496D8DD" w:rsidR="000D4CF5" w:rsidRPr="00F5744A" w:rsidRDefault="00F03C0B" w:rsidP="009345F1">
      <w:pPr>
        <w:spacing w:after="0"/>
        <w:rPr>
          <w:rFonts w:ascii="Times New Roman" w:hAnsi="Times New Roman" w:cs="Times New Roman"/>
        </w:rPr>
      </w:pPr>
      <w:r>
        <w:rPr>
          <w:rFonts w:ascii="Times New Roman" w:hAnsi="Times New Roman" w:cs="Times New Roman"/>
        </w:rPr>
        <w:t>Athari, kukosa starehe na/au m</w:t>
      </w:r>
      <w:r w:rsidR="000D4CF5" w:rsidRPr="00F5744A">
        <w:rPr>
          <w:rFonts w:ascii="Times New Roman" w:hAnsi="Times New Roman" w:cs="Times New Roman"/>
        </w:rPr>
        <w:t>adhara yanayoweza kuletwa</w:t>
      </w:r>
      <w:ins w:id="7" w:author="DM" w:date="2015-02-08T14:42:00Z">
        <w:r w:rsidR="00C30404">
          <w:rPr>
            <w:rFonts w:ascii="Times New Roman" w:hAnsi="Times New Roman" w:cs="Times New Roman"/>
          </w:rPr>
          <w:t xml:space="preserve"> na mradi huu</w:t>
        </w:r>
      </w:ins>
      <w:r w:rsidR="000D4CF5" w:rsidRPr="00F5744A">
        <w:rPr>
          <w:rFonts w:ascii="Times New Roman" w:hAnsi="Times New Roman" w:cs="Times New Roman"/>
        </w:rPr>
        <w:t xml:space="preserve"> ni:</w:t>
      </w:r>
    </w:p>
    <w:p w14:paraId="5A989111" w14:textId="5D9E6B74" w:rsidR="000D4CF5" w:rsidRPr="00B161D2" w:rsidRDefault="000D4CF5" w:rsidP="009345F1">
      <w:pPr>
        <w:pStyle w:val="ListParagraph"/>
        <w:numPr>
          <w:ilvl w:val="0"/>
          <w:numId w:val="4"/>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w:t>
      </w:r>
      <w:r w:rsidR="00C075E6" w:rsidRPr="00B161D2">
        <w:rPr>
          <w:rFonts w:ascii="Times New Roman" w:hAnsi="Times New Roman" w:cs="Times New Roman"/>
        </w:rPr>
        <w:t>yatahusu maisha na afya yako. M</w:t>
      </w:r>
      <w:r w:rsidRPr="00B161D2">
        <w:rPr>
          <w:rFonts w:ascii="Times New Roman" w:hAnsi="Times New Roman" w:cs="Times New Roman"/>
        </w:rPr>
        <w:t xml:space="preserve">ajibu yako yote yatawekwa siri na tunatarajia athari </w:t>
      </w:r>
      <w:r w:rsidR="00F03C0B">
        <w:rPr>
          <w:rFonts w:ascii="Times New Roman" w:hAnsi="Times New Roman" w:cs="Times New Roman"/>
        </w:rPr>
        <w:t>kutokana na</w:t>
      </w:r>
      <w:r w:rsidRPr="00B161D2">
        <w:rPr>
          <w:rFonts w:ascii="Times New Roman" w:hAnsi="Times New Roman" w:cs="Times New Roman"/>
        </w:rPr>
        <w:t xml:space="preserve"> kushiriki </w:t>
      </w:r>
      <w:r w:rsidR="00F03C0B">
        <w:rPr>
          <w:rFonts w:ascii="Times New Roman" w:hAnsi="Times New Roman" w:cs="Times New Roman"/>
        </w:rPr>
        <w:t xml:space="preserve">itakuwa ya </w:t>
      </w:r>
      <w:r w:rsidRPr="00B161D2">
        <w:rPr>
          <w:rFonts w:ascii="Times New Roman" w:hAnsi="Times New Roman" w:cs="Times New Roman"/>
        </w:rPr>
        <w:t>kiasi</w:t>
      </w:r>
      <w:r w:rsidR="00F03C0B">
        <w:rPr>
          <w:rFonts w:ascii="Times New Roman" w:hAnsi="Times New Roman" w:cs="Times New Roman"/>
        </w:rPr>
        <w:t>cha chini muno</w:t>
      </w:r>
      <w:r w:rsidR="003906CC">
        <w:rPr>
          <w:rFonts w:ascii="Times New Roman" w:hAnsi="Times New Roman" w:cs="Times New Roman"/>
        </w:rPr>
        <w:t xml:space="preserve">. </w:t>
      </w:r>
    </w:p>
    <w:p w14:paraId="2A020D2C" w14:textId="729B2D12" w:rsidR="000D4CF5" w:rsidRDefault="003906CC" w:rsidP="009345F1">
      <w:pPr>
        <w:pStyle w:val="ListParagraph"/>
        <w:numPr>
          <w:ilvl w:val="0"/>
          <w:numId w:val="4"/>
        </w:numPr>
        <w:spacing w:after="0"/>
        <w:contextualSpacing w:val="0"/>
        <w:rPr>
          <w:rFonts w:ascii="Times New Roman" w:hAnsi="Times New Roman" w:cs="Times New Roman"/>
          <w:i/>
        </w:rPr>
      </w:pPr>
      <w:r w:rsidRPr="000B4ABA">
        <w:rPr>
          <w:rFonts w:ascii="Times New Roman" w:hAnsi="Times New Roman" w:cs="Times New Roman"/>
          <w:i/>
        </w:rPr>
        <w:t>Utapoteza muda kiasi kwa kushiriki kwenye kitengo hiki cha utafiti</w:t>
      </w:r>
      <w:r w:rsidR="00916DE6" w:rsidRPr="000B4ABA">
        <w:rPr>
          <w:rFonts w:ascii="Times New Roman" w:hAnsi="Times New Roman" w:cs="Times New Roman"/>
          <w:i/>
        </w:rPr>
        <w:t xml:space="preserve"> wa afya ya watoto</w:t>
      </w:r>
      <w:r w:rsidRPr="000B4ABA">
        <w:rPr>
          <w:rFonts w:ascii="Times New Roman" w:hAnsi="Times New Roman" w:cs="Times New Roman"/>
          <w:i/>
        </w:rPr>
        <w:t xml:space="preserve"> ingawaje uko hu</w:t>
      </w:r>
      <w:r w:rsidR="00916DE6" w:rsidRPr="000B4ABA">
        <w:rPr>
          <w:rFonts w:ascii="Times New Roman" w:hAnsi="Times New Roman" w:cs="Times New Roman"/>
          <w:i/>
        </w:rPr>
        <w:t>r</w:t>
      </w:r>
      <w:r w:rsidRPr="000B4ABA">
        <w:rPr>
          <w:rFonts w:ascii="Times New Roman" w:hAnsi="Times New Roman" w:cs="Times New Roman"/>
          <w:i/>
        </w:rPr>
        <w:t>u kutamatisha kushiriki kwako wakati wowote</w:t>
      </w:r>
      <w:r w:rsidR="007D528E" w:rsidRPr="000B4ABA">
        <w:rPr>
          <w:rFonts w:ascii="Times New Roman" w:hAnsi="Times New Roman" w:cs="Times New Roman"/>
          <w:i/>
        </w:rPr>
        <w:t>.</w:t>
      </w:r>
    </w:p>
    <w:p w14:paraId="6475147C" w14:textId="57080563" w:rsidR="00F03C0B" w:rsidRDefault="00F03C0B" w:rsidP="009345F1">
      <w:pPr>
        <w:pStyle w:val="ListParagraph"/>
        <w:numPr>
          <w:ilvl w:val="0"/>
          <w:numId w:val="4"/>
        </w:numPr>
        <w:spacing w:after="0"/>
        <w:contextualSpacing w:val="0"/>
        <w:rPr>
          <w:ins w:id="8" w:author="Fredrick Onjoro" w:date="2015-04-20T12:19:00Z"/>
          <w:rFonts w:ascii="Times New Roman" w:hAnsi="Times New Roman" w:cs="Times New Roman"/>
          <w:i/>
        </w:rPr>
      </w:pPr>
      <w:r>
        <w:rPr>
          <w:rFonts w:ascii="Times New Roman" w:hAnsi="Times New Roman" w:cs="Times New Roman"/>
          <w:i/>
        </w:rPr>
        <w:t xml:space="preserve">Kiasi kidogo cha kukosa starehe inayohusiana na mtoto </w:t>
      </w:r>
      <w:r w:rsidR="001D1B70">
        <w:rPr>
          <w:rFonts w:ascii="Times New Roman" w:hAnsi="Times New Roman" w:cs="Times New Roman"/>
          <w:i/>
        </w:rPr>
        <w:t>kudungwa sindano kwenye kidole chake</w:t>
      </w:r>
    </w:p>
    <w:p w14:paraId="7706D071" w14:textId="77777777" w:rsidR="001F5FC7" w:rsidRPr="00B161D2" w:rsidRDefault="001F5FC7" w:rsidP="001F5FC7">
      <w:pPr>
        <w:pStyle w:val="ListParagraph"/>
        <w:numPr>
          <w:ilvl w:val="0"/>
          <w:numId w:val="4"/>
        </w:numPr>
        <w:spacing w:after="0"/>
        <w:contextualSpacing w:val="0"/>
        <w:rPr>
          <w:ins w:id="9" w:author="Fredrick Onjoro" w:date="2015-04-20T12:19:00Z"/>
          <w:rFonts w:ascii="Times New Roman" w:hAnsi="Times New Roman" w:cs="Times New Roman"/>
          <w:b/>
        </w:rPr>
      </w:pPr>
      <w:ins w:id="10" w:author="Fredrick Onjoro" w:date="2015-04-20T12:19:00Z">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ins>
    </w:p>
    <w:p w14:paraId="7DCE8665" w14:textId="77777777" w:rsidR="001F5FC7" w:rsidRPr="000B4ABA" w:rsidRDefault="001F5FC7" w:rsidP="009345F1">
      <w:pPr>
        <w:pStyle w:val="ListParagraph"/>
        <w:numPr>
          <w:ilvl w:val="0"/>
          <w:numId w:val="4"/>
        </w:numPr>
        <w:spacing w:after="0"/>
        <w:contextualSpacing w:val="0"/>
        <w:rPr>
          <w:rFonts w:ascii="Times New Roman" w:hAnsi="Times New Roman" w:cs="Times New Roman"/>
          <w:i/>
        </w:rPr>
      </w:pPr>
    </w:p>
    <w:p w14:paraId="2BC01C37" w14:textId="77777777" w:rsidR="009345F1" w:rsidRPr="009345F1" w:rsidRDefault="009345F1" w:rsidP="009345F1">
      <w:pPr>
        <w:spacing w:after="0"/>
        <w:rPr>
          <w:rFonts w:ascii="Times New Roman" w:hAnsi="Times New Roman" w:cs="Times New Roman"/>
        </w:rPr>
      </w:pPr>
    </w:p>
    <w:p w14:paraId="04072B8C" w14:textId="77777777" w:rsidR="00E84546" w:rsidRPr="00F5744A" w:rsidRDefault="00E84546" w:rsidP="009345F1">
      <w:pPr>
        <w:spacing w:after="0"/>
        <w:rPr>
          <w:rFonts w:ascii="Times New Roman" w:hAnsi="Times New Roman" w:cs="Times New Roman"/>
          <w:b/>
        </w:rPr>
      </w:pPr>
      <w:r w:rsidRPr="00F5744A">
        <w:rPr>
          <w:rFonts w:ascii="Times New Roman" w:hAnsi="Times New Roman" w:cs="Times New Roman"/>
          <w:b/>
        </w:rPr>
        <w:t>U</w:t>
      </w:r>
      <w:r w:rsidR="007D528E" w:rsidRPr="00F5744A">
        <w:rPr>
          <w:rFonts w:ascii="Times New Roman" w:hAnsi="Times New Roman" w:cs="Times New Roman"/>
          <w:b/>
        </w:rPr>
        <w:t>siri</w:t>
      </w:r>
    </w:p>
    <w:p w14:paraId="221E4ADD" w14:textId="77777777" w:rsidR="00B161D2" w:rsidRPr="00B161D2" w:rsidRDefault="00B161D2" w:rsidP="009345F1">
      <w:pPr>
        <w:pStyle w:val="ListParagraph"/>
        <w:numPr>
          <w:ilvl w:val="0"/>
          <w:numId w:val="5"/>
        </w:numPr>
        <w:spacing w:after="0"/>
        <w:contextualSpacing w:val="0"/>
        <w:rPr>
          <w:rFonts w:ascii="Times New Roman" w:hAnsi="Times New Roman" w:cs="Times New Roman"/>
          <w:b/>
        </w:rPr>
      </w:pPr>
      <w:del w:id="11" w:author="Fredrick Onjoro" w:date="2015-04-20T12:19:00Z">
        <w:r w:rsidRPr="00B161D2" w:rsidDel="001F5FC7">
          <w:rPr>
            <w:rFonts w:ascii="Times New Roman" w:hAnsi="Times New Roman" w:cs="Times New Roman"/>
            <w:b/>
          </w:rPr>
          <w:delText>U</w:delText>
        </w:r>
        <w:r w:rsidR="007D528E" w:rsidRPr="00B161D2" w:rsidDel="001F5FC7">
          <w:rPr>
            <w:rFonts w:ascii="Times New Roman" w:hAnsi="Times New Roman" w:cs="Times New Roman"/>
            <w:b/>
          </w:rPr>
          <w:delText>vunjaji wa usiri</w:delText>
        </w:r>
        <w:r w:rsidR="007D528E" w:rsidRPr="00B161D2" w:rsidDel="001F5FC7">
          <w:rPr>
            <w:rFonts w:ascii="Times New Roman" w:hAnsi="Times New Roman" w:cs="Times New Roman"/>
          </w:rPr>
          <w:delText xml:space="preserve">: katika utafiti </w:delText>
        </w:r>
        <w:r w:rsidR="003906CC" w:rsidDel="001F5FC7">
          <w:rPr>
            <w:rFonts w:ascii="Times New Roman" w:hAnsi="Times New Roman" w:cs="Times New Roman"/>
          </w:rPr>
          <w:delText xml:space="preserve">wowote </w:delText>
        </w:r>
        <w:r w:rsidR="007573BA" w:rsidRPr="00B161D2" w:rsidDel="001F5FC7">
          <w:rPr>
            <w:rFonts w:ascii="Times New Roman" w:hAnsi="Times New Roman" w:cs="Times New Roman"/>
          </w:rPr>
          <w:delText>kuna</w:delText>
        </w:r>
        <w:r w:rsidR="003906CC" w:rsidDel="001F5FC7">
          <w:rPr>
            <w:rFonts w:ascii="Times New Roman" w:hAnsi="Times New Roman" w:cs="Times New Roman"/>
          </w:rPr>
          <w:delText xml:space="preserve"> u</w:delText>
        </w:r>
        <w:r w:rsidR="007573BA" w:rsidRPr="00B161D2" w:rsidDel="001F5FC7">
          <w:rPr>
            <w:rFonts w:ascii="Times New Roman" w:hAnsi="Times New Roman" w:cs="Times New Roman"/>
          </w:rPr>
          <w:delText xml:space="preserve">wezekano kuwa </w:delText>
        </w:r>
        <w:r w:rsidR="003906CC" w:rsidDel="001F5FC7">
          <w:rPr>
            <w:rFonts w:ascii="Times New Roman" w:hAnsi="Times New Roman" w:cs="Times New Roman"/>
          </w:rPr>
          <w:delText>usiri u</w:delText>
        </w:r>
        <w:r w:rsidR="007573BA" w:rsidRPr="00B161D2" w:rsidDel="001F5FC7">
          <w:rPr>
            <w:rFonts w:ascii="Times New Roman" w:hAnsi="Times New Roman" w:cs="Times New Roman"/>
          </w:rPr>
          <w:delText>naweza fichuka</w:delText>
        </w:r>
        <w:r w:rsidR="003906CC" w:rsidDel="001F5FC7">
          <w:rPr>
            <w:rFonts w:ascii="Times New Roman" w:hAnsi="Times New Roman" w:cs="Times New Roman"/>
          </w:rPr>
          <w:delText>;</w:delText>
        </w:r>
        <w:r w:rsidR="007573BA" w:rsidRPr="00B161D2" w:rsidDel="001F5FC7">
          <w:rPr>
            <w:rFonts w:ascii="Times New Roman" w:hAnsi="Times New Roman" w:cs="Times New Roman"/>
          </w:rPr>
          <w:delText xml:space="preserve"> </w:delText>
        </w:r>
        <w:r w:rsidR="003906CC" w:rsidDel="001F5FC7">
          <w:rPr>
            <w:rFonts w:ascii="Times New Roman" w:hAnsi="Times New Roman" w:cs="Times New Roman"/>
          </w:rPr>
          <w:delText xml:space="preserve">hata </w:delText>
        </w:r>
        <w:r w:rsidR="007573BA" w:rsidRPr="00B161D2" w:rsidDel="001F5FC7">
          <w:rPr>
            <w:rFonts w:ascii="Times New Roman" w:hAnsi="Times New Roman" w:cs="Times New Roman"/>
          </w:rPr>
          <w:delText>hivyo tunawe</w:delText>
        </w:r>
        <w:r w:rsidR="003906CC" w:rsidDel="001F5FC7">
          <w:rPr>
            <w:rFonts w:ascii="Times New Roman" w:hAnsi="Times New Roman" w:cs="Times New Roman"/>
          </w:rPr>
          <w:delText>ka mikakati ya kupunguza athari hii</w:delText>
        </w:r>
        <w:r w:rsidR="007573BA" w:rsidRPr="00B161D2" w:rsidDel="001F5FC7">
          <w:rPr>
            <w:rFonts w:ascii="Times New Roman" w:hAnsi="Times New Roman" w:cs="Times New Roman"/>
          </w:rPr>
          <w:delText>.</w:delText>
        </w:r>
        <w:r w:rsidR="00C075E6" w:rsidRPr="00B161D2" w:rsidDel="001F5FC7">
          <w:rPr>
            <w:rFonts w:ascii="Times New Roman" w:hAnsi="Times New Roman" w:cs="Times New Roman"/>
          </w:rPr>
          <w:delText xml:space="preserve"> </w:delText>
        </w:r>
      </w:del>
    </w:p>
    <w:p w14:paraId="7F2AD22E" w14:textId="3D0FBA14" w:rsidR="007D528E" w:rsidRPr="00B161D2" w:rsidRDefault="009B0AB4" w:rsidP="009345F1">
      <w:pPr>
        <w:pStyle w:val="ListParagraph"/>
        <w:numPr>
          <w:ilvl w:val="0"/>
          <w:numId w:val="5"/>
        </w:numPr>
        <w:spacing w:after="0"/>
        <w:contextualSpacing w:val="0"/>
        <w:rPr>
          <w:rFonts w:ascii="Times New Roman" w:hAnsi="Times New Roman" w:cs="Times New Roman"/>
          <w:b/>
        </w:rPr>
      </w:pPr>
      <w:r>
        <w:rPr>
          <w:rFonts w:ascii="Times New Roman" w:hAnsi="Times New Roman" w:cs="Times New Roman"/>
        </w:rPr>
        <w:t>Habari utakayotupatia kwenye huu</w:t>
      </w:r>
      <w:r w:rsidR="007573BA" w:rsidRPr="00B161D2">
        <w:rPr>
          <w:rFonts w:ascii="Times New Roman" w:hAnsi="Times New Roman" w:cs="Times New Roman"/>
        </w:rPr>
        <w:t xml:space="preserve"> utafiti </w:t>
      </w:r>
      <w:r>
        <w:rPr>
          <w:rFonts w:ascii="Times New Roman" w:hAnsi="Times New Roman" w:cs="Times New Roman"/>
        </w:rPr>
        <w:t>i</w:t>
      </w:r>
      <w:r w:rsidR="007573BA" w:rsidRPr="00B161D2">
        <w:rPr>
          <w:rFonts w:ascii="Times New Roman" w:hAnsi="Times New Roman" w:cs="Times New Roman"/>
        </w:rPr>
        <w:t>tawekwa siri.</w:t>
      </w:r>
      <w:r>
        <w:rPr>
          <w:rFonts w:ascii="Times New Roman" w:hAnsi="Times New Roman" w:cs="Times New Roman"/>
        </w:rPr>
        <w:t xml:space="preserve"> I</w:t>
      </w:r>
      <w:r w:rsidR="007573BA" w:rsidRPr="00B161D2">
        <w:rPr>
          <w:rFonts w:ascii="Times New Roman" w:hAnsi="Times New Roman" w:cs="Times New Roman"/>
        </w:rPr>
        <w:t>kiwa matokea ya huu utafiti yatachapishwa,</w:t>
      </w:r>
      <w:r w:rsidR="001D1B70">
        <w:rPr>
          <w:rFonts w:ascii="Times New Roman" w:hAnsi="Times New Roman" w:cs="Times New Roman"/>
        </w:rPr>
        <w:t xml:space="preserve">au kutolewa, </w:t>
      </w:r>
      <w:r w:rsidR="007573BA" w:rsidRPr="00B161D2">
        <w:rPr>
          <w:rFonts w:ascii="Times New Roman" w:hAnsi="Times New Roman" w:cs="Times New Roman"/>
        </w:rPr>
        <w:t>majina na mambo mengine ya kibinafsi</w:t>
      </w:r>
      <w:r w:rsidR="001D1B70">
        <w:rPr>
          <w:rFonts w:ascii="Times New Roman" w:hAnsi="Times New Roman" w:cs="Times New Roman"/>
        </w:rPr>
        <w:t xml:space="preserve"> yanayoweza tambua mtu</w:t>
      </w:r>
      <w:r w:rsidR="007573BA" w:rsidRPr="00B161D2">
        <w:rPr>
          <w:rFonts w:ascii="Times New Roman" w:hAnsi="Times New Roman" w:cs="Times New Roman"/>
        </w:rPr>
        <w:t xml:space="preserve"> hayatahusishwa.</w:t>
      </w:r>
      <w:ins w:id="12" w:author="Fredrick Onjoro" w:date="2015-04-20T12:22:00Z">
        <w:r w:rsidR="008722AF">
          <w:rPr>
            <w:rFonts w:ascii="Times New Roman" w:hAnsi="Times New Roman" w:cs="Times New Roman"/>
          </w:rPr>
          <w:t xml:space="preserve"> </w:t>
        </w:r>
      </w:ins>
    </w:p>
    <w:p w14:paraId="28CE1D02" w14:textId="3AF28511" w:rsidR="00E84546" w:rsidRDefault="009B0AB4" w:rsidP="009345F1">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Kwa kupunguza</w:t>
      </w:r>
      <w:r w:rsidR="001D1B70">
        <w:rPr>
          <w:rFonts w:ascii="Times New Roman" w:hAnsi="Times New Roman" w:cs="Times New Roman"/>
        </w:rPr>
        <w:t xml:space="preserve"> athari</w:t>
      </w:r>
      <w:r>
        <w:rPr>
          <w:rFonts w:ascii="Times New Roman" w:hAnsi="Times New Roman" w:cs="Times New Roman"/>
        </w:rPr>
        <w:t xml:space="preserve"> kw</w:t>
      </w:r>
      <w:r w:rsidR="007573BA" w:rsidRPr="00B161D2">
        <w:rPr>
          <w:rFonts w:ascii="Times New Roman" w:hAnsi="Times New Roman" w:cs="Times New Roman"/>
        </w:rPr>
        <w:t>a usiri,</w:t>
      </w:r>
      <w:r>
        <w:rPr>
          <w:rFonts w:ascii="Times New Roman" w:hAnsi="Times New Roman" w:cs="Times New Roman"/>
        </w:rPr>
        <w:t xml:space="preserve"> tutaweka vizuizi katika rek</w:t>
      </w:r>
      <w:r w:rsidR="007573BA" w:rsidRPr="00B161D2">
        <w:rPr>
          <w:rFonts w:ascii="Times New Roman" w:hAnsi="Times New Roman" w:cs="Times New Roman"/>
        </w:rPr>
        <w:t>odi za utafiti ila tu kwa wafanyi</w:t>
      </w:r>
      <w:r w:rsidR="00CE3AAE">
        <w:rPr>
          <w:rFonts w:ascii="Times New Roman" w:hAnsi="Times New Roman" w:cs="Times New Roman"/>
        </w:rPr>
        <w:t xml:space="preserve"> </w:t>
      </w:r>
      <w:r w:rsidR="007573BA" w:rsidRPr="00B161D2">
        <w:rPr>
          <w:rFonts w:ascii="Times New Roman" w:hAnsi="Times New Roman" w:cs="Times New Roman"/>
        </w:rPr>
        <w:t xml:space="preserve">kazi </w:t>
      </w:r>
      <w:r w:rsidR="00CE3AAE">
        <w:rPr>
          <w:rFonts w:ascii="Times New Roman" w:hAnsi="Times New Roman" w:cs="Times New Roman"/>
        </w:rPr>
        <w:t xml:space="preserve"> wachache wa IPA </w:t>
      </w:r>
      <w:r w:rsidR="005C6D94" w:rsidRPr="00B161D2">
        <w:rPr>
          <w:rFonts w:ascii="Times New Roman" w:hAnsi="Times New Roman" w:cs="Times New Roman"/>
        </w:rPr>
        <w:t>na watafiti</w:t>
      </w:r>
      <w:r>
        <w:rPr>
          <w:rFonts w:ascii="Times New Roman" w:hAnsi="Times New Roman" w:cs="Times New Roman"/>
        </w:rPr>
        <w:t xml:space="preserve"> </w:t>
      </w:r>
      <w:r w:rsidR="00CE3AAE">
        <w:rPr>
          <w:rFonts w:ascii="Times New Roman" w:hAnsi="Times New Roman" w:cs="Times New Roman"/>
        </w:rPr>
        <w:t>.</w:t>
      </w:r>
      <w:r w:rsidR="005C6D94" w:rsidRPr="00B161D2">
        <w:rPr>
          <w:rFonts w:ascii="Times New Roman" w:hAnsi="Times New Roman" w:cs="Times New Roman"/>
        </w:rPr>
        <w:t>.</w:t>
      </w:r>
      <w:r>
        <w:rPr>
          <w:rFonts w:ascii="Times New Roman" w:hAnsi="Times New Roman" w:cs="Times New Roman"/>
        </w:rPr>
        <w:t xml:space="preserve"> Habari</w:t>
      </w:r>
      <w:r w:rsidR="00CA1206" w:rsidRPr="00B161D2">
        <w:rPr>
          <w:rFonts w:ascii="Times New Roman" w:hAnsi="Times New Roman" w:cs="Times New Roman"/>
        </w:rPr>
        <w:t xml:space="preserve"> </w:t>
      </w:r>
      <w:r>
        <w:rPr>
          <w:rFonts w:ascii="Times New Roman" w:hAnsi="Times New Roman" w:cs="Times New Roman"/>
        </w:rPr>
        <w:t>zozote zinazokutambulisha</w:t>
      </w:r>
      <w:r w:rsidR="00CA1206" w:rsidRPr="00B161D2">
        <w:rPr>
          <w:rFonts w:ascii="Times New Roman" w:hAnsi="Times New Roman" w:cs="Times New Roman"/>
        </w:rPr>
        <w:t xml:space="preserve"> </w:t>
      </w:r>
      <w:r>
        <w:rPr>
          <w:rFonts w:ascii="Times New Roman" w:hAnsi="Times New Roman" w:cs="Times New Roman"/>
        </w:rPr>
        <w:t>zit</w:t>
      </w:r>
      <w:r w:rsidR="00CA1206" w:rsidRPr="00B161D2">
        <w:rPr>
          <w:rFonts w:ascii="Times New Roman" w:hAnsi="Times New Roman" w:cs="Times New Roman"/>
        </w:rPr>
        <w:t xml:space="preserve">awekwa </w:t>
      </w:r>
      <w:r>
        <w:rPr>
          <w:rFonts w:ascii="Times New Roman" w:hAnsi="Times New Roman" w:cs="Times New Roman"/>
        </w:rPr>
        <w:t>kando na maj</w:t>
      </w:r>
      <w:r w:rsidR="00CE3AAE">
        <w:rPr>
          <w:rFonts w:ascii="Times New Roman" w:hAnsi="Times New Roman" w:cs="Times New Roman"/>
        </w:rPr>
        <w:t>i</w:t>
      </w:r>
      <w:r>
        <w:rPr>
          <w:rFonts w:ascii="Times New Roman" w:hAnsi="Times New Roman" w:cs="Times New Roman"/>
        </w:rPr>
        <w:t xml:space="preserve">bu yako </w:t>
      </w:r>
      <w:r w:rsidR="00CA1206"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Makaratasi yote yenye habari zako </w:t>
      </w:r>
      <w:r w:rsidR="00F02F91">
        <w:rPr>
          <w:rFonts w:ascii="Times New Roman" w:hAnsi="Times New Roman" w:cs="Times New Roman"/>
        </w:rPr>
        <w:t xml:space="preserve"> yatafungiwa mahali  pema. habari</w:t>
      </w:r>
      <w:r w:rsidR="00CA1206" w:rsidRPr="00B161D2">
        <w:rPr>
          <w:rFonts w:ascii="Times New Roman" w:hAnsi="Times New Roman" w:cs="Times New Roman"/>
        </w:rPr>
        <w:t xml:space="preserve"> </w:t>
      </w:r>
      <w:r w:rsidR="00F02F91">
        <w:rPr>
          <w:rFonts w:ascii="Times New Roman" w:hAnsi="Times New Roman" w:cs="Times New Roman"/>
        </w:rPr>
        <w:t>z</w:t>
      </w:r>
      <w:r w:rsidR="00CA1206" w:rsidRPr="00B161D2">
        <w:rPr>
          <w:rFonts w:ascii="Times New Roman" w:hAnsi="Times New Roman" w:cs="Times New Roman"/>
        </w:rPr>
        <w:t xml:space="preserve">ote  </w:t>
      </w:r>
      <w:r w:rsidR="00F02F91">
        <w:rPr>
          <w:rFonts w:ascii="Times New Roman" w:hAnsi="Times New Roman" w:cs="Times New Roman"/>
        </w:rPr>
        <w:t xml:space="preserve">za </w:t>
      </w:r>
      <w:r w:rsidR="00CA1206" w:rsidRPr="00B161D2">
        <w:rPr>
          <w:rFonts w:ascii="Times New Roman" w:hAnsi="Times New Roman" w:cs="Times New Roman"/>
        </w:rPr>
        <w:t xml:space="preserve">kielectroniki </w:t>
      </w:r>
      <w:r w:rsidR="008E27F0">
        <w:rPr>
          <w:rFonts w:ascii="Times New Roman" w:hAnsi="Times New Roman" w:cs="Times New Roman"/>
        </w:rPr>
        <w:t xml:space="preserve">zitawekwa faragha/fiche </w:t>
      </w:r>
      <w:r w:rsidR="00CA1206" w:rsidRPr="00B161D2">
        <w:rPr>
          <w:rFonts w:ascii="Times New Roman" w:hAnsi="Times New Roman" w:cs="Times New Roman"/>
          <w:color w:val="00B0F0"/>
        </w:rPr>
        <w:t>’</w:t>
      </w:r>
      <w:r w:rsidR="00CA1206" w:rsidRPr="00B161D2">
        <w:rPr>
          <w:rFonts w:ascii="Times New Roman" w:hAnsi="Times New Roman" w:cs="Times New Roman"/>
        </w:rPr>
        <w:t>.</w:t>
      </w:r>
      <w:r w:rsidR="00F02F91">
        <w:rPr>
          <w:rFonts w:ascii="Times New Roman" w:hAnsi="Times New Roman" w:cs="Times New Roman"/>
        </w:rPr>
        <w:t xml:space="preserve"> Habari</w:t>
      </w:r>
      <w:r w:rsidR="00CA1206" w:rsidRPr="00B161D2">
        <w:rPr>
          <w:rFonts w:ascii="Times New Roman" w:hAnsi="Times New Roman" w:cs="Times New Roman"/>
        </w:rPr>
        <w:t xml:space="preserve"> </w:t>
      </w:r>
      <w:r w:rsidR="00F02F91">
        <w:rPr>
          <w:rFonts w:ascii="Times New Roman" w:hAnsi="Times New Roman" w:cs="Times New Roman"/>
        </w:rPr>
        <w:t>zako za kibinafsi zaweza peanwa kama i</w:t>
      </w:r>
      <w:r w:rsidR="00CA1206" w:rsidRPr="00B161D2">
        <w:rPr>
          <w:rFonts w:ascii="Times New Roman" w:hAnsi="Times New Roman" w:cs="Times New Roman"/>
        </w:rPr>
        <w:t>na</w:t>
      </w:r>
      <w:r w:rsidR="001D1B70">
        <w:rPr>
          <w:rFonts w:ascii="Times New Roman" w:hAnsi="Times New Roman" w:cs="Times New Roman"/>
        </w:rPr>
        <w:t xml:space="preserve">hitajika </w:t>
      </w:r>
      <w:r w:rsidR="00CA1206" w:rsidRPr="00B161D2">
        <w:rPr>
          <w:rFonts w:ascii="Times New Roman" w:hAnsi="Times New Roman" w:cs="Times New Roman"/>
        </w:rPr>
        <w:t xml:space="preserve"> kisheria.</w:t>
      </w:r>
    </w:p>
    <w:p w14:paraId="373348BC" w14:textId="7047191C" w:rsidR="009345F1" w:rsidRPr="00110803" w:rsidRDefault="009345F1" w:rsidP="00110803">
      <w:pPr>
        <w:pStyle w:val="ListParagraph"/>
        <w:spacing w:after="0"/>
        <w:ind w:left="360"/>
        <w:rPr>
          <w:rFonts w:ascii="Times New Roman" w:hAnsi="Times New Roman" w:cs="Times New Roman"/>
        </w:rPr>
      </w:pPr>
    </w:p>
    <w:p w14:paraId="7F15C930" w14:textId="6C8C93A4" w:rsidR="008F5F42" w:rsidRPr="000B4ABA" w:rsidRDefault="00F02F91" w:rsidP="000B4ABA">
      <w:pPr>
        <w:spacing w:after="0"/>
        <w:rPr>
          <w:rFonts w:ascii="Times New Roman" w:hAnsi="Times New Roman" w:cs="Times New Roman"/>
        </w:rPr>
      </w:pPr>
      <w:r w:rsidRPr="000B4ABA">
        <w:rPr>
          <w:rFonts w:ascii="Times New Roman" w:hAnsi="Times New Roman" w:cs="Times New Roman"/>
          <w:b/>
        </w:rPr>
        <w:t>Kuweka rek</w:t>
      </w:r>
      <w:r w:rsidR="00CA1206" w:rsidRPr="000B4ABA">
        <w:rPr>
          <w:rFonts w:ascii="Times New Roman" w:hAnsi="Times New Roman" w:cs="Times New Roman"/>
          <w:b/>
        </w:rPr>
        <w:t>odi za utafiti</w:t>
      </w:r>
      <w:r w:rsidR="00B161D2" w:rsidRPr="000B4ABA">
        <w:rPr>
          <w:rFonts w:ascii="Times New Roman" w:hAnsi="Times New Roman" w:cs="Times New Roman"/>
          <w:b/>
        </w:rPr>
        <w:t xml:space="preserve">: </w:t>
      </w:r>
      <w:r w:rsidR="00BF7883" w:rsidRPr="000B4ABA">
        <w:rPr>
          <w:rFonts w:ascii="Times New Roman" w:hAnsi="Times New Roman" w:cs="Times New Roman"/>
        </w:rPr>
        <w:t>Sampuli ya damu</w:t>
      </w:r>
      <w:ins w:id="13" w:author="Fredrick Onjoro" w:date="2015-04-20T12:23:00Z">
        <w:r w:rsidR="008722AF">
          <w:rPr>
            <w:rFonts w:ascii="Times New Roman" w:hAnsi="Times New Roman" w:cs="Times New Roman"/>
          </w:rPr>
          <w:t>,</w:t>
        </w:r>
      </w:ins>
      <w:r w:rsidR="00BF7883" w:rsidRPr="000B4ABA">
        <w:rPr>
          <w:rFonts w:ascii="Times New Roman" w:hAnsi="Times New Roman" w:cs="Times New Roman"/>
        </w:rPr>
        <w:t xml:space="preserve"> na choo </w:t>
      </w:r>
      <w:ins w:id="14" w:author="Fredrick Onjoro" w:date="2015-04-20T12:22:00Z">
        <w:r w:rsidR="008722AF">
          <w:rPr>
            <w:rFonts w:ascii="Times New Roman" w:hAnsi="Times New Roman" w:cs="Times New Roman"/>
          </w:rPr>
          <w:t>cha</w:t>
        </w:r>
      </w:ins>
      <w:del w:id="15" w:author="Fredrick Onjoro" w:date="2015-04-20T12:22:00Z">
        <w:r w:rsidR="00BF7883" w:rsidRPr="000B4ABA" w:rsidDel="008722AF">
          <w:rPr>
            <w:rFonts w:ascii="Times New Roman" w:hAnsi="Times New Roman" w:cs="Times New Roman"/>
          </w:rPr>
          <w:delText>ya</w:delText>
        </w:r>
      </w:del>
      <w:r w:rsidR="00BF7883" w:rsidRPr="000B4ABA">
        <w:rPr>
          <w:rFonts w:ascii="Times New Roman" w:hAnsi="Times New Roman" w:cs="Times New Roman"/>
        </w:rPr>
        <w:t xml:space="preserve"> mtoto wako vitawekwa kwa muda mrefu hata baada ya mradi kukamilika. Hii ni kwa sababu mbinu mpya za kimaabara zitatokea siku za mbeleni nazitatusaidia kuelewa zaidi jinsi magonjwa ya kuhara yanaathiri afya ya watoto, . Ujumbe uliokusanywa kutokana na utafiti huu unaweza kupeanwa kwa watafiti wengine iwapo itahitajika, lakini tutazingatia usiri wako na ufaragha. Sampuli hizi zinaweza kusafirishwa hadi nchi zingine kwa uchunguzi bila idhini yako.  </w:t>
      </w:r>
    </w:p>
    <w:p w14:paraId="46A60D97" w14:textId="241DB43E" w:rsidR="008F5F42" w:rsidRPr="008F5F42" w:rsidRDefault="008F5F42" w:rsidP="00BF7883">
      <w:pPr>
        <w:pStyle w:val="ListParagraph"/>
        <w:numPr>
          <w:ilvl w:val="0"/>
          <w:numId w:val="5"/>
        </w:numPr>
        <w:spacing w:after="0"/>
        <w:rPr>
          <w:rFonts w:ascii="Times New Roman" w:hAnsi="Times New Roman" w:cs="Times New Roman"/>
        </w:rPr>
      </w:pPr>
      <w:r w:rsidRPr="00110803">
        <w:rPr>
          <w:rFonts w:ascii="Times New Roman" w:hAnsi="Times New Roman" w:cs="Times New Roman"/>
        </w:rPr>
        <w:t>Una haki ya kukataa sampuli ya damu</w:t>
      </w:r>
      <w:ins w:id="16" w:author="Fredrick Onjoro" w:date="2015-04-20T12:35:00Z">
        <w:r w:rsidR="004124F6">
          <w:rPr>
            <w:rFonts w:ascii="Times New Roman" w:hAnsi="Times New Roman" w:cs="Times New Roman"/>
          </w:rPr>
          <w:t xml:space="preserve"> na </w:t>
        </w:r>
      </w:ins>
      <w:r w:rsidRPr="00110803">
        <w:rPr>
          <w:rFonts w:ascii="Times New Roman" w:hAnsi="Times New Roman" w:cs="Times New Roman"/>
        </w:rPr>
        <w:t xml:space="preserve">, choo </w:t>
      </w:r>
      <w:ins w:id="17" w:author="Fredrick Onjoro" w:date="2015-04-20T12:35:00Z">
        <w:r w:rsidR="004124F6">
          <w:rPr>
            <w:rFonts w:ascii="Times New Roman" w:hAnsi="Times New Roman" w:cs="Times New Roman"/>
          </w:rPr>
          <w:t xml:space="preserve">cha </w:t>
        </w:r>
      </w:ins>
      <w:del w:id="18" w:author="Fredrick Onjoro" w:date="2015-04-20T12:35:00Z">
        <w:r w:rsidRPr="00110803" w:rsidDel="004124F6">
          <w:rPr>
            <w:rFonts w:ascii="Times New Roman" w:hAnsi="Times New Roman" w:cs="Times New Roman"/>
          </w:rPr>
          <w:delText xml:space="preserve">na mkojo </w:delText>
        </w:r>
        <w:r w:rsidR="00876177" w:rsidDel="004124F6">
          <w:rPr>
            <w:rFonts w:ascii="Times New Roman" w:hAnsi="Times New Roman" w:cs="Times New Roman"/>
          </w:rPr>
          <w:delText>y</w:delText>
        </w:r>
        <w:r w:rsidRPr="00110803" w:rsidDel="004124F6">
          <w:rPr>
            <w:rFonts w:ascii="Times New Roman" w:hAnsi="Times New Roman" w:cs="Times New Roman"/>
          </w:rPr>
          <w:delText>a</w:delText>
        </w:r>
      </w:del>
      <w:r>
        <w:rPr>
          <w:rFonts w:ascii="Times New Roman" w:hAnsi="Times New Roman" w:cs="Times New Roman"/>
        </w:rPr>
        <w:t xml:space="preserve"> </w:t>
      </w:r>
      <w:r w:rsidRPr="00110803">
        <w:rPr>
          <w:rFonts w:ascii="Times New Roman" w:hAnsi="Times New Roman" w:cs="Times New Roman"/>
        </w:rPr>
        <w:t xml:space="preserve"> mtoto wako </w:t>
      </w:r>
      <w:r>
        <w:rPr>
          <w:rFonts w:ascii="Times New Roman" w:hAnsi="Times New Roman" w:cs="Times New Roman"/>
        </w:rPr>
        <w:t xml:space="preserve"> kuhifadhiwa kwa muda mrefu kwa utafiti</w:t>
      </w:r>
      <w:r w:rsidRPr="00110803">
        <w:rPr>
          <w:rFonts w:ascii="Times New Roman" w:hAnsi="Times New Roman" w:cs="Times New Roman"/>
        </w:rPr>
        <w:t xml:space="preserve"> wa</w:t>
      </w:r>
      <w:r>
        <w:rPr>
          <w:rFonts w:ascii="Times New Roman" w:hAnsi="Times New Roman" w:cs="Times New Roman"/>
        </w:rPr>
        <w:t xml:space="preserve"> hapo </w:t>
      </w:r>
      <w:r w:rsidRPr="00110803">
        <w:rPr>
          <w:rFonts w:ascii="Times New Roman" w:hAnsi="Times New Roman" w:cs="Times New Roman"/>
        </w:rPr>
        <w:t>mbeleni</w:t>
      </w:r>
      <w:bookmarkStart w:id="19" w:name="_GoBack"/>
      <w:bookmarkEnd w:id="19"/>
      <w:r>
        <w:rPr>
          <w:rFonts w:ascii="Times New Roman" w:hAnsi="Times New Roman" w:cs="Times New Roman"/>
        </w:rPr>
        <w:t>.</w:t>
      </w:r>
    </w:p>
    <w:p w14:paraId="779FB08B" w14:textId="77777777" w:rsidR="009345F1" w:rsidRPr="00F5744A" w:rsidRDefault="009345F1" w:rsidP="009345F1">
      <w:pPr>
        <w:spacing w:after="0"/>
        <w:rPr>
          <w:rFonts w:ascii="Times New Roman" w:hAnsi="Times New Roman" w:cs="Times New Roman"/>
        </w:rPr>
      </w:pPr>
    </w:p>
    <w:p w14:paraId="4444C500" w14:textId="77777777" w:rsidR="00E80064" w:rsidRPr="00F5744A" w:rsidRDefault="00E80064" w:rsidP="009345F1">
      <w:pPr>
        <w:spacing w:after="0"/>
        <w:rPr>
          <w:rFonts w:ascii="Times New Roman" w:hAnsi="Times New Roman" w:cs="Times New Roman"/>
          <w:b/>
        </w:rPr>
      </w:pPr>
      <w:r w:rsidRPr="00F5744A">
        <w:rPr>
          <w:rFonts w:ascii="Times New Roman" w:hAnsi="Times New Roman" w:cs="Times New Roman"/>
          <w:b/>
        </w:rPr>
        <w:t>Kufidiwa au malipo</w:t>
      </w:r>
    </w:p>
    <w:p w14:paraId="2EB4ABDA" w14:textId="59CF3F67" w:rsidR="009345F1" w:rsidRPr="00F5744A" w:rsidDel="00426A8D" w:rsidRDefault="00E80064" w:rsidP="009345F1">
      <w:pPr>
        <w:spacing w:after="0"/>
        <w:rPr>
          <w:del w:id="20" w:author="DM" w:date="2015-02-05T06:31:00Z"/>
          <w:rFonts w:ascii="Times New Roman" w:hAnsi="Times New Roman" w:cs="Times New Roman"/>
        </w:rPr>
      </w:pPr>
      <w:r w:rsidRPr="00F5744A">
        <w:rPr>
          <w:rFonts w:ascii="Times New Roman" w:hAnsi="Times New Roman" w:cs="Times New Roman"/>
        </w:rPr>
        <w:t>Hautalipwa kushiriki katika utafiti</w:t>
      </w:r>
      <w:r w:rsidR="00B161D2">
        <w:rPr>
          <w:rFonts w:ascii="Times New Roman" w:hAnsi="Times New Roman" w:cs="Times New Roman"/>
        </w:rPr>
        <w:t xml:space="preserve"> </w:t>
      </w:r>
      <w:r w:rsidR="00B161D2" w:rsidRPr="00F5744A">
        <w:rPr>
          <w:rFonts w:ascii="Times New Roman" w:hAnsi="Times New Roman" w:cs="Times New Roman"/>
        </w:rPr>
        <w:t>huu</w:t>
      </w:r>
      <w:r w:rsidR="00B161D2">
        <w:rPr>
          <w:rFonts w:ascii="Times New Roman" w:hAnsi="Times New Roman" w:cs="Times New Roman"/>
        </w:rPr>
        <w:t>.</w:t>
      </w:r>
      <w:r w:rsidR="00B161D2" w:rsidRPr="0008367B">
        <w:rPr>
          <w:rFonts w:ascii="Times New Roman" w:hAnsi="Times New Roman" w:cs="Times New Roman"/>
        </w:rPr>
        <w:t xml:space="preserve"> </w:t>
      </w:r>
    </w:p>
    <w:p w14:paraId="5E5D65B6" w14:textId="77777777" w:rsidR="009345F1" w:rsidRPr="00F5744A" w:rsidRDefault="009345F1" w:rsidP="009345F1">
      <w:pPr>
        <w:spacing w:after="0"/>
        <w:rPr>
          <w:rFonts w:ascii="Times New Roman" w:hAnsi="Times New Roman" w:cs="Times New Roman"/>
        </w:rPr>
      </w:pPr>
    </w:p>
    <w:p w14:paraId="4013F140" w14:textId="77777777" w:rsidR="002E2D70" w:rsidRPr="00F5744A" w:rsidRDefault="002E2D70" w:rsidP="009345F1">
      <w:pPr>
        <w:spacing w:after="0"/>
        <w:rPr>
          <w:rFonts w:ascii="Times New Roman" w:hAnsi="Times New Roman" w:cs="Times New Roman"/>
          <w:b/>
        </w:rPr>
      </w:pPr>
      <w:r w:rsidRPr="00F5744A">
        <w:rPr>
          <w:rFonts w:ascii="Times New Roman" w:hAnsi="Times New Roman" w:cs="Times New Roman"/>
          <w:b/>
        </w:rPr>
        <w:t>Haki</w:t>
      </w:r>
    </w:p>
    <w:p w14:paraId="581B00EF" w14:textId="6A0720FC" w:rsidR="00E80064" w:rsidRPr="009345F1" w:rsidRDefault="002E2D70" w:rsidP="009345F1">
      <w:pPr>
        <w:spacing w:after="0"/>
        <w:rPr>
          <w:rFonts w:ascii="Times New Roman" w:hAnsi="Times New Roman" w:cs="Times New Roman"/>
          <w:b/>
        </w:rPr>
      </w:pPr>
      <w:r w:rsidRPr="00F5744A">
        <w:rPr>
          <w:rFonts w:ascii="Times New Roman" w:hAnsi="Times New Roman" w:cs="Times New Roman"/>
          <w:b/>
        </w:rPr>
        <w:t>Kushiriki katika mradi ni kwa hiari na si lazima.</w:t>
      </w:r>
      <w:r w:rsidR="009345F1">
        <w:rPr>
          <w:rFonts w:ascii="Times New Roman" w:hAnsi="Times New Roman" w:cs="Times New Roman"/>
          <w:b/>
        </w:rPr>
        <w:t xml:space="preserve"> </w:t>
      </w:r>
      <w:r w:rsidR="00F02F91">
        <w:rPr>
          <w:rFonts w:ascii="Times New Roman" w:hAnsi="Times New Roman" w:cs="Times New Roman"/>
        </w:rPr>
        <w:t>Uko na haki ya</w:t>
      </w:r>
      <w:r w:rsidR="00BD4D48">
        <w:rPr>
          <w:rFonts w:ascii="Times New Roman" w:hAnsi="Times New Roman" w:cs="Times New Roman"/>
        </w:rPr>
        <w:t xml:space="preserve"> </w:t>
      </w:r>
      <w:r w:rsidRPr="00F5744A">
        <w:rPr>
          <w:rFonts w:ascii="Times New Roman" w:hAnsi="Times New Roman" w:cs="Times New Roman"/>
        </w:rPr>
        <w:t xml:space="preserve">kukataa kuendelea </w:t>
      </w:r>
      <w:r w:rsidR="00BD4D48">
        <w:rPr>
          <w:rFonts w:ascii="Times New Roman" w:hAnsi="Times New Roman" w:cs="Times New Roman"/>
        </w:rPr>
        <w:t>au</w:t>
      </w:r>
      <w:r w:rsidRPr="00F5744A">
        <w:rPr>
          <w:rFonts w:ascii="Times New Roman" w:hAnsi="Times New Roman" w:cs="Times New Roman"/>
        </w:rPr>
        <w:t xml:space="preserve"> kujiondoa kutoka katika utafiti </w:t>
      </w:r>
      <w:r w:rsidR="00BD4D48">
        <w:rPr>
          <w:rFonts w:ascii="Times New Roman" w:hAnsi="Times New Roman" w:cs="Times New Roman"/>
        </w:rPr>
        <w:t xml:space="preserve">kwa </w:t>
      </w:r>
      <w:r w:rsidRPr="00F5744A">
        <w:rPr>
          <w:rFonts w:ascii="Times New Roman" w:hAnsi="Times New Roman" w:cs="Times New Roman"/>
        </w:rPr>
        <w:t>wakati wowote bila kuadhibiwa au kupoteza lolote lenye manufaa kwako</w:t>
      </w:r>
      <w:r w:rsidR="00876177">
        <w:rPr>
          <w:rFonts w:ascii="Times New Roman" w:hAnsi="Times New Roman" w:cs="Times New Roman"/>
        </w:rPr>
        <w:t>.</w:t>
      </w:r>
    </w:p>
    <w:p w14:paraId="1EFFC51E" w14:textId="77777777" w:rsidR="009345F1" w:rsidRDefault="009345F1" w:rsidP="009345F1">
      <w:pPr>
        <w:spacing w:after="0"/>
        <w:rPr>
          <w:rFonts w:ascii="Times New Roman" w:hAnsi="Times New Roman" w:cs="Times New Roman"/>
          <w:b/>
        </w:rPr>
      </w:pPr>
    </w:p>
    <w:p w14:paraId="343260CB" w14:textId="77777777" w:rsidR="00E535F7" w:rsidRDefault="00E535F7" w:rsidP="009345F1">
      <w:pPr>
        <w:spacing w:after="0"/>
        <w:rPr>
          <w:ins w:id="21" w:author="DM" w:date="2015-02-23T17:38:00Z"/>
          <w:rFonts w:ascii="Times New Roman" w:hAnsi="Times New Roman" w:cs="Times New Roman"/>
          <w:b/>
        </w:rPr>
      </w:pPr>
    </w:p>
    <w:p w14:paraId="5539BFC7" w14:textId="77777777" w:rsidR="009345F1" w:rsidRDefault="002E2D70" w:rsidP="009345F1">
      <w:pPr>
        <w:spacing w:after="0"/>
        <w:rPr>
          <w:rFonts w:ascii="Times New Roman" w:hAnsi="Times New Roman" w:cs="Times New Roman"/>
          <w:b/>
        </w:rPr>
      </w:pPr>
      <w:r w:rsidRPr="00F5744A">
        <w:rPr>
          <w:rFonts w:ascii="Times New Roman" w:hAnsi="Times New Roman" w:cs="Times New Roman"/>
          <w:b/>
        </w:rPr>
        <w:t>Maswali</w:t>
      </w:r>
    </w:p>
    <w:p w14:paraId="237F11C2" w14:textId="5DECB546" w:rsidR="002E2D70" w:rsidRPr="00F5744A" w:rsidRDefault="002E2D70" w:rsidP="009345F1">
      <w:pPr>
        <w:spacing w:after="0"/>
        <w:rPr>
          <w:rFonts w:ascii="Times New Roman" w:hAnsi="Times New Roman" w:cs="Times New Roman"/>
          <w:b/>
        </w:rPr>
      </w:pPr>
      <w:r w:rsidRPr="00F5744A">
        <w:rPr>
          <w:rFonts w:ascii="Times New Roman" w:hAnsi="Times New Roman" w:cs="Times New Roman"/>
        </w:rPr>
        <w:t xml:space="preserve">Kama una swali au </w:t>
      </w:r>
      <w:r w:rsidR="00876177">
        <w:rPr>
          <w:rFonts w:ascii="Times New Roman" w:hAnsi="Times New Roman" w:cs="Times New Roman"/>
        </w:rPr>
        <w:t xml:space="preserve">wasiwasi </w:t>
      </w:r>
      <w:r w:rsidRPr="00F5744A">
        <w:rPr>
          <w:rFonts w:ascii="Times New Roman" w:hAnsi="Times New Roman" w:cs="Times New Roman"/>
        </w:rPr>
        <w:t xml:space="preserve"> wakati wowote</w:t>
      </w:r>
      <w:r w:rsidR="00876177">
        <w:rPr>
          <w:rFonts w:ascii="Times New Roman" w:hAnsi="Times New Roman" w:cs="Times New Roman"/>
        </w:rPr>
        <w:t xml:space="preserve"> baadaye</w:t>
      </w:r>
      <w:r w:rsidRPr="00F5744A">
        <w:rPr>
          <w:rFonts w:ascii="Times New Roman" w:hAnsi="Times New Roman" w:cs="Times New Roman"/>
        </w:rPr>
        <w:t>, unaweza kupiga simu kwa WASH BENEFITS Hotline kwa nambari 0728716661. Ukiwa una</w:t>
      </w:r>
      <w:r w:rsidR="00BD4D48">
        <w:rPr>
          <w:rFonts w:ascii="Times New Roman" w:hAnsi="Times New Roman" w:cs="Times New Roman"/>
        </w:rPr>
        <w:t xml:space="preserve"> </w:t>
      </w:r>
      <w:r w:rsidRPr="00F5744A">
        <w:rPr>
          <w:rFonts w:ascii="Times New Roman" w:hAnsi="Times New Roman" w:cs="Times New Roman"/>
        </w:rPr>
        <w:t xml:space="preserve">maswali ya ziada kuhusu haki yako kwa utafiti, unaweza </w:t>
      </w:r>
      <w:r w:rsidR="00BD4D48">
        <w:rPr>
          <w:rFonts w:ascii="Times New Roman" w:hAnsi="Times New Roman" w:cs="Times New Roman"/>
        </w:rPr>
        <w:t>ku</w:t>
      </w:r>
      <w:r w:rsidRPr="00F5744A">
        <w:rPr>
          <w:rFonts w:ascii="Times New Roman" w:hAnsi="Times New Roman" w:cs="Times New Roman"/>
        </w:rPr>
        <w:t>wasiliana na KEMRI ETHICS review committee kwa nambari 0722205901 ama 0733-400003.</w:t>
      </w:r>
    </w:p>
    <w:p w14:paraId="5CD8F87F" w14:textId="5CF319EA" w:rsidR="00E84546" w:rsidRDefault="002E2D70" w:rsidP="009345F1">
      <w:pPr>
        <w:spacing w:after="0"/>
        <w:rPr>
          <w:ins w:id="22" w:author="DM" w:date="2015-02-23T17:31:00Z"/>
          <w:rStyle w:val="Hyperlink"/>
          <w:rFonts w:ascii="Times New Roman" w:hAnsi="Times New Roman" w:cs="Times New Roman"/>
          <w:color w:val="auto"/>
          <w:u w:val="none"/>
        </w:rPr>
      </w:pPr>
      <w:r w:rsidRPr="00F5744A">
        <w:rPr>
          <w:rFonts w:ascii="Times New Roman" w:hAnsi="Times New Roman" w:cs="Times New Roman"/>
        </w:rPr>
        <w:t xml:space="preserve">Ukiwa na swali au pendekezo kuhusiana na haki </w:t>
      </w:r>
      <w:r w:rsidR="00BD4D48">
        <w:rPr>
          <w:rFonts w:ascii="Times New Roman" w:hAnsi="Times New Roman" w:cs="Times New Roman"/>
        </w:rPr>
        <w:t xml:space="preserve">zako </w:t>
      </w:r>
      <w:r w:rsidR="000377E4" w:rsidRPr="00F5744A">
        <w:rPr>
          <w:rFonts w:ascii="Times New Roman" w:hAnsi="Times New Roman" w:cs="Times New Roman"/>
        </w:rPr>
        <w:t>na</w:t>
      </w:r>
      <w:r w:rsidR="00BD4D48">
        <w:rPr>
          <w:rFonts w:ascii="Times New Roman" w:hAnsi="Times New Roman" w:cs="Times New Roman"/>
        </w:rPr>
        <w:t xml:space="preserve"> jinsi unavyoshughulikiwa </w:t>
      </w:r>
      <w:r w:rsidR="000377E4" w:rsidRPr="00F5744A">
        <w:rPr>
          <w:rFonts w:ascii="Times New Roman" w:hAnsi="Times New Roman" w:cs="Times New Roman"/>
          <w:color w:val="00B0F0"/>
        </w:rPr>
        <w:t xml:space="preserve"> </w:t>
      </w:r>
      <w:r w:rsidR="000377E4" w:rsidRPr="00F5744A">
        <w:rPr>
          <w:rFonts w:ascii="Times New Roman" w:hAnsi="Times New Roman" w:cs="Times New Roman"/>
        </w:rPr>
        <w:t xml:space="preserve">kama </w:t>
      </w:r>
      <w:r w:rsidR="00BD4D48">
        <w:rPr>
          <w:rFonts w:ascii="Times New Roman" w:hAnsi="Times New Roman" w:cs="Times New Roman"/>
        </w:rPr>
        <w:t>mshiriki kwenye utafiti</w:t>
      </w:r>
      <w:r w:rsidR="000377E4" w:rsidRPr="00F5744A">
        <w:rPr>
          <w:rFonts w:ascii="Times New Roman" w:hAnsi="Times New Roman" w:cs="Times New Roman"/>
        </w:rPr>
        <w:t xml:space="preserve">, </w:t>
      </w:r>
      <w:r w:rsidR="00BD4D48">
        <w:rPr>
          <w:rFonts w:ascii="Times New Roman" w:hAnsi="Times New Roman" w:cs="Times New Roman"/>
        </w:rPr>
        <w:t>una</w:t>
      </w:r>
      <w:r w:rsidR="000377E4" w:rsidRPr="00F5744A">
        <w:rPr>
          <w:rFonts w:ascii="Times New Roman" w:hAnsi="Times New Roman" w:cs="Times New Roman"/>
        </w:rPr>
        <w:t xml:space="preserve">waweza kuwasiliana na ofisi ya UC BARKELEYS </w:t>
      </w:r>
      <w:r w:rsidR="00091299">
        <w:rPr>
          <w:rFonts w:ascii="Times New Roman" w:hAnsi="Times New Roman" w:cs="Times New Roman"/>
        </w:rPr>
        <w:t>Kamati ya kulinda washiriki wa utafiti</w:t>
      </w:r>
      <w:r w:rsidR="00090819">
        <w:rPr>
          <w:rFonts w:ascii="Times New Roman" w:hAnsi="Times New Roman" w:cs="Times New Roman"/>
        </w:rPr>
        <w:t xml:space="preserve"> </w:t>
      </w:r>
      <w:r w:rsidR="000377E4" w:rsidRPr="00F5744A">
        <w:rPr>
          <w:rFonts w:ascii="Times New Roman" w:hAnsi="Times New Roman" w:cs="Times New Roman"/>
        </w:rPr>
        <w:t xml:space="preserve">kwa nambari </w:t>
      </w:r>
      <w:r w:rsidR="00090819">
        <w:rPr>
          <w:rFonts w:ascii="Times New Roman" w:hAnsi="Times New Roman" w:cs="Times New Roman"/>
        </w:rPr>
        <w:t>+1-</w:t>
      </w:r>
      <w:r w:rsidR="000377E4" w:rsidRPr="00F5744A">
        <w:rPr>
          <w:rFonts w:ascii="Times New Roman" w:hAnsi="Times New Roman" w:cs="Times New Roman"/>
        </w:rPr>
        <w:t xml:space="preserve">510-642-7461 ama </w:t>
      </w:r>
      <w:r w:rsidR="00F50EB8">
        <w:fldChar w:fldCharType="begin"/>
      </w:r>
      <w:r w:rsidR="00F50EB8">
        <w:instrText xml:space="preserve"> HYPERLINK "mailto:subjects@berkeley.edu" </w:instrText>
      </w:r>
      <w:r w:rsidR="00F50EB8">
        <w:fldChar w:fldCharType="separate"/>
      </w:r>
      <w:r w:rsidR="000377E4" w:rsidRPr="00F5744A">
        <w:rPr>
          <w:rStyle w:val="Hyperlink"/>
          <w:rFonts w:ascii="Times New Roman" w:hAnsi="Times New Roman" w:cs="Times New Roman"/>
        </w:rPr>
        <w:t>subjects@berkeley.edu</w:t>
      </w:r>
      <w:r w:rsidR="00F50EB8">
        <w:rPr>
          <w:rStyle w:val="Hyperlink"/>
          <w:rFonts w:ascii="Times New Roman" w:hAnsi="Times New Roman" w:cs="Times New Roman"/>
        </w:rPr>
        <w:fldChar w:fldCharType="end"/>
      </w:r>
      <w:r w:rsidR="009345F1" w:rsidRPr="009345F1">
        <w:rPr>
          <w:rStyle w:val="Hyperlink"/>
          <w:rFonts w:ascii="Times New Roman" w:hAnsi="Times New Roman" w:cs="Times New Roman"/>
          <w:color w:val="auto"/>
          <w:u w:val="none"/>
        </w:rPr>
        <w:t>.</w:t>
      </w:r>
    </w:p>
    <w:p w14:paraId="5E0F0514" w14:textId="77777777" w:rsidR="004E4C12" w:rsidRPr="009345F1" w:rsidRDefault="004E4C12" w:rsidP="009345F1">
      <w:pPr>
        <w:spacing w:after="0"/>
        <w:rPr>
          <w:rStyle w:val="Hyperlink"/>
          <w:rFonts w:ascii="Times New Roman" w:hAnsi="Times New Roman" w:cs="Times New Roman"/>
          <w:u w:val="none"/>
        </w:rPr>
      </w:pPr>
    </w:p>
    <w:p w14:paraId="4FF00E5C" w14:textId="77777777" w:rsidR="000377E4" w:rsidRPr="00F5744A" w:rsidRDefault="000377E4" w:rsidP="009345F1">
      <w:pPr>
        <w:spacing w:after="0"/>
        <w:rPr>
          <w:rFonts w:ascii="Times New Roman" w:hAnsi="Times New Roman" w:cs="Times New Roman"/>
          <w:b/>
        </w:rPr>
      </w:pPr>
      <w:r w:rsidRPr="00F5744A">
        <w:rPr>
          <w:rFonts w:ascii="Times New Roman" w:hAnsi="Times New Roman" w:cs="Times New Roman"/>
          <w:b/>
        </w:rPr>
        <w:t>IDHINI</w:t>
      </w:r>
    </w:p>
    <w:p w14:paraId="4763C95F" w14:textId="77777777" w:rsidR="000377E4" w:rsidRDefault="000377E4" w:rsidP="009345F1">
      <w:pPr>
        <w:spacing w:after="0"/>
        <w:rPr>
          <w:rFonts w:ascii="Times New Roman" w:hAnsi="Times New Roman" w:cs="Times New Roman"/>
        </w:rPr>
      </w:pPr>
      <w:r w:rsidRPr="00F5744A">
        <w:rPr>
          <w:rFonts w:ascii="Times New Roman" w:hAnsi="Times New Roman" w:cs="Times New Roman"/>
        </w:rPr>
        <w:t xml:space="preserve">Umepewa nakala ya fomu </w:t>
      </w:r>
      <w:r w:rsidR="00BD4D48">
        <w:rPr>
          <w:rFonts w:ascii="Times New Roman" w:hAnsi="Times New Roman" w:cs="Times New Roman"/>
        </w:rPr>
        <w:t>hii ya idhini</w:t>
      </w:r>
      <w:r w:rsidRPr="00F5744A">
        <w:rPr>
          <w:rFonts w:ascii="Times New Roman" w:hAnsi="Times New Roman" w:cs="Times New Roman"/>
        </w:rPr>
        <w:t>.</w:t>
      </w:r>
    </w:p>
    <w:p w14:paraId="437B3C6C" w14:textId="01E284A7" w:rsidR="00091299" w:rsidRPr="00F5744A" w:rsidRDefault="00091299" w:rsidP="009345F1">
      <w:pPr>
        <w:spacing w:after="0"/>
        <w:rPr>
          <w:rFonts w:ascii="Times New Roman" w:hAnsi="Times New Roman" w:cs="Times New Roman"/>
        </w:rPr>
      </w:pPr>
      <w:r>
        <w:rPr>
          <w:rFonts w:ascii="Times New Roman" w:hAnsi="Times New Roman" w:cs="Times New Roman"/>
        </w:rPr>
        <w:t>Ukipenda kushiriki katika mradi huu, tafadhali thibitisha kwa kuonyesha uko tayari kushiriki.</w:t>
      </w:r>
    </w:p>
    <w:p w14:paraId="2CB8AC7E" w14:textId="70E190CD" w:rsidR="00091299" w:rsidRDefault="00091299" w:rsidP="009345F1">
      <w:pPr>
        <w:spacing w:after="0"/>
        <w:rPr>
          <w:ins w:id="23" w:author="Holly Dentz" w:date="2015-03-24T11:02:00Z"/>
          <w:rFonts w:ascii="Times New Roman" w:hAnsi="Times New Roman" w:cs="Times New Roman"/>
        </w:rPr>
      </w:pPr>
      <w:r>
        <w:rPr>
          <w:rFonts w:ascii="Times New Roman" w:hAnsi="Times New Roman" w:cs="Times New Roman"/>
        </w:rPr>
        <w:t>Tafadhali onyesha idhini yako kwa kuweka alama kwa sanduku ya shughuli unayokubali kushiriki.</w:t>
      </w:r>
    </w:p>
    <w:p w14:paraId="3070B018" w14:textId="77777777" w:rsidR="00303FAC" w:rsidRDefault="00303FAC" w:rsidP="009345F1">
      <w:pPr>
        <w:spacing w:after="0"/>
        <w:rPr>
          <w:ins w:id="24" w:author="Holly Dentz" w:date="2015-03-24T11:02:00Z"/>
          <w:rFonts w:ascii="Times New Roman" w:hAnsi="Times New Roman" w:cs="Times New Roman"/>
        </w:rPr>
      </w:pPr>
    </w:p>
    <w:p w14:paraId="3BDC8909" w14:textId="793D1BC3" w:rsidR="00303FAC" w:rsidRDefault="00303FAC" w:rsidP="00303FAC">
      <w:pPr>
        <w:spacing w:after="0"/>
        <w:rPr>
          <w:ins w:id="25" w:author="Holly Dentz" w:date="2015-03-24T11:02:00Z"/>
          <w:rFonts w:ascii="Times New Roman" w:hAnsi="Times New Roman" w:cs="Times New Roman"/>
        </w:rPr>
      </w:pPr>
      <w:ins w:id="26" w:author="Holly Dentz" w:date="2015-03-24T11:02:00Z">
        <w:r w:rsidRPr="00856EE4">
          <w:rPr>
            <w:rFonts w:ascii="Times New Roman" w:hAnsi="Times New Roman" w:cs="Times New Roman"/>
            <w:b/>
          </w:rPr>
          <w:t>Tafadhali onyesha idhini yako, ama kukata kwako kupeana idhini kwa kuweka alama katika sanduku inayoonyesha shughuli ambazo unazokubali kushiriki ama unazokataa kushiriki</w:t>
        </w:r>
        <w:r>
          <w:rPr>
            <w:rFonts w:ascii="Times New Roman" w:hAnsi="Times New Roman" w:cs="Times New Roman"/>
          </w:rPr>
          <w:t>.</w:t>
        </w:r>
      </w:ins>
    </w:p>
    <w:p w14:paraId="1681E7EB" w14:textId="77777777" w:rsidR="00303FAC" w:rsidRPr="00006843" w:rsidRDefault="00303FAC" w:rsidP="00303FAC">
      <w:pPr>
        <w:spacing w:after="0"/>
        <w:rPr>
          <w:ins w:id="27" w:author="Holly Dentz" w:date="2015-03-24T11:02:00Z"/>
          <w:rFonts w:ascii="Times New Roman" w:hAnsi="Times New Roman"/>
          <w:b/>
          <w:szCs w:val="24"/>
          <w:highlight w:val="yellow"/>
        </w:rPr>
      </w:pPr>
    </w:p>
    <w:p w14:paraId="10AADBC5" w14:textId="77777777" w:rsidR="00303FAC" w:rsidRPr="00110803" w:rsidRDefault="00303FAC" w:rsidP="00303FAC">
      <w:pPr>
        <w:jc w:val="both"/>
        <w:rPr>
          <w:ins w:id="28" w:author="Holly Dentz" w:date="2015-03-24T11:02:00Z"/>
          <w:rFonts w:ascii="Times New Roman" w:hAnsi="Times New Roman"/>
          <w:b/>
          <w:szCs w:val="24"/>
        </w:rPr>
      </w:pPr>
      <w:ins w:id="29" w:author="Holly Dentz" w:date="2015-03-24T11:02:00Z">
        <w:r>
          <w:rPr>
            <w:rFonts w:ascii="Times New Roman" w:hAnsi="Times New Roman"/>
            <w:b/>
            <w:szCs w:val="24"/>
          </w:rPr>
          <w:t xml:space="preserve">NDIO </w:t>
        </w:r>
        <w:r w:rsidRPr="00110803">
          <w:rPr>
            <w:rFonts w:ascii="Times New Roman" w:hAnsi="Times New Roman"/>
            <w:b/>
            <w:szCs w:val="24"/>
          </w:rPr>
          <w:t>|__|</w:t>
        </w:r>
        <w:r w:rsidRPr="00D80D91">
          <w:rPr>
            <w:rFonts w:ascii="Times New Roman" w:hAnsi="Times New Roman"/>
            <w:b/>
            <w:szCs w:val="24"/>
          </w:rPr>
          <w:t xml:space="preserve"> </w:t>
        </w:r>
        <w:r>
          <w:rPr>
            <w:rFonts w:ascii="Times New Roman" w:hAnsi="Times New Roman"/>
            <w:b/>
            <w:szCs w:val="24"/>
          </w:rPr>
          <w:t xml:space="preserve">HAPANA </w:t>
        </w:r>
        <w:r w:rsidRPr="00110803">
          <w:rPr>
            <w:rFonts w:ascii="Times New Roman" w:hAnsi="Times New Roman"/>
            <w:b/>
            <w:szCs w:val="24"/>
          </w:rPr>
          <w:t xml:space="preserve">|__|  </w:t>
        </w:r>
        <w:r>
          <w:rPr>
            <w:rFonts w:ascii="Times New Roman" w:hAnsi="Times New Roman"/>
            <w:b/>
            <w:szCs w:val="24"/>
          </w:rPr>
          <w:t xml:space="preserve">Kuchukua </w:t>
        </w:r>
        <w:r w:rsidRPr="00110803">
          <w:rPr>
            <w:rFonts w:ascii="Times New Roman" w:hAnsi="Times New Roman"/>
            <w:b/>
            <w:szCs w:val="24"/>
          </w:rPr>
          <w:t>Sampuli ya choo</w:t>
        </w:r>
      </w:ins>
    </w:p>
    <w:p w14:paraId="05BDCD4A" w14:textId="77777777" w:rsidR="00303FAC" w:rsidRDefault="00303FAC" w:rsidP="00303FAC">
      <w:pPr>
        <w:jc w:val="both"/>
        <w:rPr>
          <w:ins w:id="30" w:author="Holly Dentz" w:date="2015-03-24T11:02:00Z"/>
          <w:rFonts w:ascii="Times New Roman" w:hAnsi="Times New Roman"/>
          <w:b/>
          <w:szCs w:val="24"/>
        </w:rPr>
      </w:pPr>
      <w:ins w:id="31" w:author="Holly Dentz" w:date="2015-03-24T11:02:00Z">
        <w:r>
          <w:rPr>
            <w:rFonts w:ascii="Times New Roman" w:hAnsi="Times New Roman"/>
            <w:b/>
            <w:szCs w:val="24"/>
          </w:rPr>
          <w:t xml:space="preserve">NDIO </w:t>
        </w:r>
        <w:r w:rsidRPr="00110803">
          <w:rPr>
            <w:rFonts w:ascii="Times New Roman" w:hAnsi="Times New Roman"/>
            <w:b/>
            <w:szCs w:val="24"/>
          </w:rPr>
          <w:t>|__|</w:t>
        </w:r>
        <w:r w:rsidRPr="00D80D91">
          <w:rPr>
            <w:rFonts w:ascii="Times New Roman" w:hAnsi="Times New Roman"/>
            <w:b/>
            <w:szCs w:val="24"/>
          </w:rPr>
          <w:t xml:space="preserve"> </w:t>
        </w:r>
        <w:r>
          <w:rPr>
            <w:rFonts w:ascii="Times New Roman" w:hAnsi="Times New Roman"/>
            <w:b/>
            <w:szCs w:val="24"/>
          </w:rPr>
          <w:t xml:space="preserve">HAPANA </w:t>
        </w:r>
        <w:r w:rsidRPr="00110803">
          <w:rPr>
            <w:rFonts w:ascii="Times New Roman" w:hAnsi="Times New Roman"/>
            <w:b/>
            <w:szCs w:val="24"/>
          </w:rPr>
          <w:t xml:space="preserve">|__|   </w:t>
        </w:r>
        <w:r>
          <w:rPr>
            <w:rFonts w:ascii="Times New Roman" w:hAnsi="Times New Roman"/>
            <w:b/>
            <w:szCs w:val="24"/>
          </w:rPr>
          <w:t xml:space="preserve">kuchukua </w:t>
        </w:r>
        <w:r w:rsidRPr="00110803">
          <w:rPr>
            <w:rFonts w:ascii="Times New Roman" w:hAnsi="Times New Roman"/>
            <w:b/>
            <w:szCs w:val="24"/>
          </w:rPr>
          <w:t>Sampuli ya damu Kwenye kidole</w:t>
        </w:r>
      </w:ins>
    </w:p>
    <w:p w14:paraId="12FCB0DC" w14:textId="73E087E5" w:rsidR="00303FAC" w:rsidRDefault="00303FAC" w:rsidP="00303FAC">
      <w:pPr>
        <w:jc w:val="both"/>
        <w:rPr>
          <w:ins w:id="32" w:author="Holly Dentz" w:date="2015-03-24T11:02:00Z"/>
          <w:rFonts w:ascii="Times New Roman" w:hAnsi="Times New Roman"/>
          <w:szCs w:val="24"/>
        </w:rPr>
      </w:pPr>
      <w:ins w:id="33" w:author="Holly Dentz" w:date="2015-03-24T11:02:00Z">
        <w:r w:rsidRPr="00856EE4">
          <w:rPr>
            <w:rFonts w:ascii="Times New Roman" w:hAnsi="Times New Roman"/>
            <w:szCs w:val="24"/>
          </w:rPr>
          <w:t>Uhifadhi wa muda mrefu</w:t>
        </w:r>
      </w:ins>
    </w:p>
    <w:p w14:paraId="0A9BF083" w14:textId="07CA544E" w:rsidR="00303FAC" w:rsidRPr="00303FAC" w:rsidRDefault="00303FAC" w:rsidP="00303FAC">
      <w:pPr>
        <w:jc w:val="both"/>
        <w:rPr>
          <w:ins w:id="34" w:author="Holly Dentz" w:date="2015-03-24T11:02:00Z"/>
          <w:rFonts w:ascii="Times New Roman" w:hAnsi="Times New Roman"/>
          <w:szCs w:val="24"/>
        </w:rPr>
      </w:pPr>
      <w:ins w:id="35" w:author="Holly Dentz" w:date="2015-03-24T11:02:00Z">
        <w:r w:rsidRPr="00856EE4">
          <w:rPr>
            <w:rFonts w:ascii="Times New Roman" w:hAnsi="Times New Roman"/>
            <w:szCs w:val="24"/>
          </w:rPr>
          <w:t>Damu</w:t>
        </w:r>
      </w:ins>
    </w:p>
    <w:p w14:paraId="47482320" w14:textId="02A385B8" w:rsidR="00303FAC" w:rsidRPr="00303FAC" w:rsidRDefault="00303FAC" w:rsidP="00303FAC">
      <w:pPr>
        <w:jc w:val="both"/>
        <w:rPr>
          <w:ins w:id="36" w:author="Holly Dentz" w:date="2015-03-24T11:02:00Z"/>
          <w:rFonts w:ascii="Times New Roman" w:hAnsi="Times New Roman"/>
          <w:szCs w:val="24"/>
        </w:rPr>
      </w:pPr>
      <w:ins w:id="37" w:author="Holly Dentz" w:date="2015-03-24T11:02:00Z">
        <w:r w:rsidRPr="00856EE4">
          <w:rPr>
            <w:rFonts w:ascii="Times New Roman" w:hAnsi="Times New Roman"/>
            <w:szCs w:val="24"/>
          </w:rPr>
          <w:t>|__| NDIO, Ningependa sampuli za damu za mtoto wangu kuhifadhiwa kwa muda mrefu|</w:t>
        </w:r>
      </w:ins>
    </w:p>
    <w:p w14:paraId="66113C55" w14:textId="7810EE67" w:rsidR="00303FAC" w:rsidRDefault="00303FAC" w:rsidP="00303FAC">
      <w:pPr>
        <w:jc w:val="both"/>
        <w:rPr>
          <w:rFonts w:ascii="Times New Roman" w:hAnsi="Times New Roman"/>
          <w:szCs w:val="24"/>
        </w:rPr>
      </w:pPr>
      <w:ins w:id="38" w:author="Holly Dentz" w:date="2015-03-24T11:02:00Z">
        <w:r w:rsidRPr="00856EE4">
          <w:rPr>
            <w:rFonts w:ascii="Times New Roman" w:hAnsi="Times New Roman"/>
            <w:szCs w:val="24"/>
          </w:rPr>
          <w:t>|__|HAPANA, Singependa sampuli za damu za mtoto wangu kuhifadhiwa kwa muda mrefu|</w:t>
        </w:r>
      </w:ins>
    </w:p>
    <w:p w14:paraId="564D943F" w14:textId="77777777" w:rsidR="00303FAC" w:rsidRDefault="00303FAC" w:rsidP="00303FAC">
      <w:pPr>
        <w:jc w:val="both"/>
        <w:rPr>
          <w:ins w:id="39" w:author="Holly Dentz" w:date="2015-03-24T11:02:00Z"/>
          <w:rFonts w:ascii="Times New Roman" w:hAnsi="Times New Roman"/>
          <w:szCs w:val="24"/>
        </w:rPr>
      </w:pPr>
    </w:p>
    <w:p w14:paraId="3E4474DA" w14:textId="77777777" w:rsidR="00303FAC" w:rsidRPr="00CB3286" w:rsidRDefault="00303FAC" w:rsidP="00303FAC">
      <w:pPr>
        <w:jc w:val="both"/>
        <w:rPr>
          <w:ins w:id="40" w:author="Holly Dentz" w:date="2015-03-24T11:02:00Z"/>
          <w:rFonts w:ascii="Times New Roman" w:hAnsi="Times New Roman"/>
          <w:szCs w:val="24"/>
        </w:rPr>
      </w:pPr>
      <w:ins w:id="41" w:author="Holly Dentz" w:date="2015-03-24T11:02:00Z">
        <w:r w:rsidRPr="00856EE4">
          <w:rPr>
            <w:rFonts w:ascii="Times New Roman" w:hAnsi="Times New Roman"/>
            <w:szCs w:val="24"/>
          </w:rPr>
          <w:t>Kinyesi</w:t>
        </w:r>
      </w:ins>
    </w:p>
    <w:p w14:paraId="344000E2" w14:textId="3C96DCDB" w:rsidR="00303FAC" w:rsidRPr="00CB3286" w:rsidRDefault="00303FAC" w:rsidP="00303FAC">
      <w:pPr>
        <w:jc w:val="both"/>
        <w:rPr>
          <w:ins w:id="42" w:author="Holly Dentz" w:date="2015-03-24T11:02:00Z"/>
          <w:rFonts w:ascii="Times New Roman" w:hAnsi="Times New Roman"/>
          <w:szCs w:val="24"/>
        </w:rPr>
      </w:pPr>
      <w:ins w:id="43" w:author="Holly Dentz" w:date="2015-03-24T11:02:00Z">
        <w:r w:rsidRPr="00856EE4">
          <w:rPr>
            <w:rFonts w:ascii="Times New Roman" w:hAnsi="Times New Roman"/>
            <w:szCs w:val="24"/>
          </w:rPr>
          <w:t>|__| NDIO, Ningependa kinyesi cha  mtoto wangu kihifadhiwe kwa muda mrefu</w:t>
        </w:r>
      </w:ins>
    </w:p>
    <w:p w14:paraId="347724E5" w14:textId="7EC046EE" w:rsidR="00303FAC" w:rsidRPr="00856EE4" w:rsidRDefault="00303FAC" w:rsidP="00303FAC">
      <w:pPr>
        <w:jc w:val="both"/>
        <w:rPr>
          <w:ins w:id="44" w:author="Holly Dentz" w:date="2015-03-24T11:02:00Z"/>
          <w:rFonts w:ascii="Times New Roman" w:hAnsi="Times New Roman"/>
          <w:szCs w:val="24"/>
        </w:rPr>
      </w:pPr>
      <w:ins w:id="45" w:author="Holly Dentz" w:date="2015-03-24T11:02:00Z">
        <w:r w:rsidRPr="00856EE4">
          <w:rPr>
            <w:rFonts w:ascii="Times New Roman" w:hAnsi="Times New Roman"/>
            <w:szCs w:val="24"/>
          </w:rPr>
          <w:t>|__| HAPANA, Singependa kinyesi cha  mtoto wangu kihifadhiwe kwa muda mrefu</w:t>
        </w:r>
      </w:ins>
    </w:p>
    <w:p w14:paraId="58D485F7" w14:textId="77777777" w:rsidR="00303FAC" w:rsidRDefault="00303FAC" w:rsidP="00303FAC">
      <w:pPr>
        <w:spacing w:after="0"/>
        <w:rPr>
          <w:ins w:id="46" w:author="Holly Dentz" w:date="2015-03-24T11:02:00Z"/>
          <w:rFonts w:ascii="Times New Roman" w:hAnsi="Times New Roman" w:cs="Times New Roman"/>
        </w:rPr>
      </w:pPr>
      <w:ins w:id="47" w:author="Holly Dentz" w:date="2015-03-24T11:02:00Z">
        <w:r>
          <w:rPr>
            <w:rFonts w:ascii="Times New Roman" w:hAnsi="Times New Roman" w:cs="Times New Roman"/>
          </w:rPr>
          <w:t>T</w:t>
        </w:r>
        <w:r w:rsidRPr="00F5744A">
          <w:rPr>
            <w:rFonts w:ascii="Times New Roman" w:hAnsi="Times New Roman" w:cs="Times New Roman"/>
          </w:rPr>
          <w:t>afadhali weka sahihi na tarehe hapa chini.</w:t>
        </w:r>
      </w:ins>
    </w:p>
    <w:p w14:paraId="6C243516" w14:textId="77777777" w:rsidR="00303FAC" w:rsidRPr="00F5744A" w:rsidRDefault="00303FAC" w:rsidP="00303FAC">
      <w:pPr>
        <w:spacing w:after="0"/>
        <w:rPr>
          <w:ins w:id="48" w:author="Holly Dentz" w:date="2015-03-24T11:02:00Z"/>
          <w:rFonts w:ascii="Times New Roman" w:hAnsi="Times New Roman" w:cs="Times New Roman"/>
        </w:rPr>
      </w:pPr>
      <w:ins w:id="49" w:author="Holly Dentz" w:date="2015-03-24T11:02:00Z">
        <w:r>
          <w:rPr>
            <w:rFonts w:ascii="Times New Roman" w:hAnsi="Times New Roman" w:cs="Times New Roman"/>
            <w:noProof/>
            <w:rPrChange w:id="50">
              <w:rPr>
                <w:noProof/>
              </w:rPr>
            </w:rPrChange>
          </w:rPr>
          <w:lastRenderedPageBreak/>
          <mc:AlternateContent>
            <mc:Choice Requires="wps">
              <w:drawing>
                <wp:anchor distT="0" distB="0" distL="114300" distR="114300" simplePos="0" relativeHeight="251659776" behindDoc="1" locked="0" layoutInCell="1" allowOverlap="1" wp14:anchorId="68908CA7" wp14:editId="0C70CECB">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AA16B" w14:textId="77777777" w:rsidR="00303FAC" w:rsidRDefault="00303FAC" w:rsidP="00303FA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08CA7" id="_x0000_t202" coordsize="21600,21600" o:spt="202" path="m,l,21600r21600,l21600,xe">
                  <v:stroke joinstyle="miter"/>
                  <v:path gradientshapeok="t" o:connecttype="rect"/>
                </v:shapetype>
                <v:shape id="Text Box 8" o:spid="_x0000_s1026" type="#_x0000_t202" style="position:absolute;margin-left:355.5pt;margin-top:5.25pt;width:105pt;height:11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IsMYSGTAgAAtAUAAA4AAAAAAAAAAAAAAAAALgIAAGRycy9lMm9Eb2Mu&#10;eG1sUEsBAi0AFAAGAAgAAAAhADtZb0nhAAAACgEAAA8AAAAAAAAAAAAAAAAA7QQAAGRycy9kb3du&#10;cmV2LnhtbFBLBQYAAAAABAAEAPMAAAD7BQAAAAA=&#10;" fillcolor="white [3201]" strokeweight="1pt">
                  <v:textbox>
                    <w:txbxContent>
                      <w:p w14:paraId="024AA16B" w14:textId="77777777" w:rsidR="00303FAC" w:rsidRDefault="00303FAC" w:rsidP="00303FAC">
                        <w:r>
                          <w:t>Alama ya kidole cha Gumba</w:t>
                        </w:r>
                      </w:p>
                    </w:txbxContent>
                  </v:textbox>
                  <w10:wrap type="tight"/>
                </v:shape>
              </w:pict>
            </mc:Fallback>
          </mc:AlternateContent>
        </w:r>
      </w:ins>
    </w:p>
    <w:p w14:paraId="44157D76" w14:textId="77777777" w:rsidR="00303FAC" w:rsidRPr="00F5744A" w:rsidRDefault="00303FAC" w:rsidP="00303FAC">
      <w:pPr>
        <w:spacing w:after="0"/>
        <w:rPr>
          <w:ins w:id="51" w:author="Holly Dentz" w:date="2015-03-24T11:02:00Z"/>
          <w:rFonts w:ascii="Times New Roman" w:hAnsi="Times New Roman" w:cs="Times New Roman"/>
        </w:rPr>
      </w:pPr>
      <w:ins w:id="52" w:author="Holly Dentz" w:date="2015-03-24T11:02:00Z">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ins>
    </w:p>
    <w:p w14:paraId="077AE413" w14:textId="77777777" w:rsidR="00303FAC" w:rsidRPr="00F5744A" w:rsidRDefault="00303FAC" w:rsidP="00303FAC">
      <w:pPr>
        <w:spacing w:after="0"/>
        <w:rPr>
          <w:ins w:id="53" w:author="Holly Dentz" w:date="2015-03-24T11:02:00Z"/>
          <w:rFonts w:ascii="Times New Roman" w:hAnsi="Times New Roman" w:cs="Times New Roman"/>
        </w:rPr>
      </w:pPr>
      <w:ins w:id="54" w:author="Holly Dentz" w:date="2015-03-24T11:02:00Z">
        <w:r w:rsidRPr="00F5744A">
          <w:rPr>
            <w:rFonts w:ascii="Times New Roman" w:hAnsi="Times New Roman" w:cs="Times New Roman"/>
          </w:rPr>
          <w:t>Jina la mshiriki</w:t>
        </w:r>
        <w:r>
          <w:rPr>
            <w:rFonts w:ascii="Times New Roman" w:hAnsi="Times New Roman" w:cs="Times New Roman"/>
          </w:rPr>
          <w:t xml:space="preserve"> </w:t>
        </w:r>
        <w:r w:rsidRPr="00F5744A">
          <w:rPr>
            <w:rFonts w:ascii="Times New Roman" w:hAnsi="Times New Roman" w:cs="Times New Roman"/>
          </w:rPr>
          <w:t xml:space="preserve">(tafadhali andika)                   </w:t>
        </w:r>
        <w:r>
          <w:rPr>
            <w:rFonts w:ascii="Times New Roman" w:hAnsi="Times New Roman" w:cs="Times New Roman"/>
          </w:rPr>
          <w:t xml:space="preserve">         </w:t>
        </w:r>
        <w:r w:rsidRPr="00F5744A">
          <w:rPr>
            <w:rFonts w:ascii="Times New Roman" w:hAnsi="Times New Roman" w:cs="Times New Roman"/>
          </w:rPr>
          <w:t xml:space="preserve">        </w:t>
        </w:r>
        <w:r>
          <w:rPr>
            <w:rFonts w:ascii="Times New Roman" w:hAnsi="Times New Roman" w:cs="Times New Roman"/>
          </w:rPr>
          <w:t xml:space="preserve"> </w:t>
        </w:r>
        <w:r w:rsidRPr="00F5744A">
          <w:rPr>
            <w:rFonts w:ascii="Times New Roman" w:hAnsi="Times New Roman" w:cs="Times New Roman"/>
          </w:rPr>
          <w:t xml:space="preserve"> Tarehe</w:t>
        </w:r>
      </w:ins>
    </w:p>
    <w:p w14:paraId="108C55F7" w14:textId="77777777" w:rsidR="00303FAC" w:rsidRPr="00F5744A" w:rsidRDefault="00303FAC" w:rsidP="00303FAC">
      <w:pPr>
        <w:tabs>
          <w:tab w:val="left" w:pos="2790"/>
        </w:tabs>
        <w:spacing w:after="0"/>
        <w:rPr>
          <w:ins w:id="55" w:author="Holly Dentz" w:date="2015-03-24T11:02:00Z"/>
          <w:rFonts w:ascii="Times New Roman" w:hAnsi="Times New Roman" w:cs="Times New Roman"/>
        </w:rPr>
      </w:pPr>
      <w:ins w:id="56" w:author="Holly Dentz" w:date="2015-03-24T11:02:00Z">
        <w:r>
          <w:rPr>
            <w:rFonts w:ascii="Times New Roman" w:hAnsi="Times New Roman" w:cs="Times New Roman"/>
          </w:rPr>
          <w:tab/>
        </w:r>
      </w:ins>
    </w:p>
    <w:p w14:paraId="72CAACE2" w14:textId="77777777" w:rsidR="00303FAC" w:rsidRDefault="00303FAC" w:rsidP="00303FAC">
      <w:pPr>
        <w:spacing w:after="0"/>
        <w:rPr>
          <w:ins w:id="57" w:author="Holly Dentz" w:date="2015-03-24T11:02:00Z"/>
          <w:rFonts w:ascii="Times New Roman" w:hAnsi="Times New Roman" w:cs="Times New Roman"/>
        </w:rPr>
      </w:pPr>
      <w:ins w:id="58" w:author="Holly Dentz" w:date="2015-03-24T11:02:00Z">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ins>
    </w:p>
    <w:p w14:paraId="6457573B" w14:textId="77777777" w:rsidR="00303FAC" w:rsidRPr="00F5744A" w:rsidRDefault="00303FAC" w:rsidP="00303FAC">
      <w:pPr>
        <w:spacing w:after="0"/>
        <w:rPr>
          <w:ins w:id="59" w:author="Holly Dentz" w:date="2015-03-24T11:02:00Z"/>
          <w:rFonts w:ascii="Times New Roman" w:hAnsi="Times New Roman" w:cs="Times New Roman"/>
        </w:rPr>
      </w:pPr>
      <w:ins w:id="60" w:author="Holly Dentz" w:date="2015-03-24T11:02:00Z">
        <w:r w:rsidRPr="00F5744A">
          <w:rPr>
            <w:rFonts w:ascii="Times New Roman" w:hAnsi="Times New Roman" w:cs="Times New Roman"/>
          </w:rPr>
          <w:t xml:space="preserve">Sahihi ya mshiriki                                                 </w:t>
        </w:r>
        <w:r>
          <w:rPr>
            <w:rFonts w:ascii="Times New Roman" w:hAnsi="Times New Roman" w:cs="Times New Roman"/>
          </w:rPr>
          <w:t xml:space="preserve">        </w:t>
        </w:r>
        <w:r w:rsidRPr="00F5744A">
          <w:rPr>
            <w:rFonts w:ascii="Times New Roman" w:hAnsi="Times New Roman" w:cs="Times New Roman"/>
          </w:rPr>
          <w:t xml:space="preserve">     Tarehe</w:t>
        </w:r>
      </w:ins>
    </w:p>
    <w:p w14:paraId="05BA5977" w14:textId="77777777" w:rsidR="00303FAC" w:rsidRPr="00F5744A" w:rsidRDefault="00303FAC" w:rsidP="00303FAC">
      <w:pPr>
        <w:spacing w:after="0"/>
        <w:rPr>
          <w:ins w:id="61" w:author="Holly Dentz" w:date="2015-03-24T11:02:00Z"/>
          <w:rFonts w:ascii="Times New Roman" w:hAnsi="Times New Roman" w:cs="Times New Roman"/>
        </w:rPr>
      </w:pPr>
    </w:p>
    <w:p w14:paraId="5906D457" w14:textId="77777777" w:rsidR="00303FAC" w:rsidRDefault="00303FAC" w:rsidP="00303FAC">
      <w:pPr>
        <w:spacing w:after="0"/>
        <w:rPr>
          <w:ins w:id="62" w:author="Holly Dentz" w:date="2015-03-24T11:02:00Z"/>
          <w:rFonts w:ascii="Times New Roman" w:hAnsi="Times New Roman" w:cs="Times New Roman"/>
        </w:rPr>
      </w:pPr>
      <w:ins w:id="63" w:author="Holly Dentz" w:date="2015-03-24T11:02:00Z">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ins>
    </w:p>
    <w:p w14:paraId="6E204675" w14:textId="760CEA97" w:rsidR="00303FAC" w:rsidRDefault="00303FAC" w:rsidP="00303FAC">
      <w:pPr>
        <w:spacing w:after="0"/>
        <w:rPr>
          <w:ins w:id="64" w:author="Holly Dentz" w:date="2015-03-24T11:02:00Z"/>
          <w:rFonts w:ascii="Times New Roman" w:hAnsi="Times New Roman" w:cs="Times New Roman"/>
        </w:rPr>
      </w:pPr>
      <w:ins w:id="65" w:author="Holly Dentz" w:date="2015-03-24T11:02:00Z">
        <w:r w:rsidRPr="00F5744A">
          <w:rPr>
            <w:rFonts w:ascii="Times New Roman" w:hAnsi="Times New Roman" w:cs="Times New Roman"/>
          </w:rPr>
          <w:t>M</w:t>
        </w:r>
        <w:r>
          <w:rPr>
            <w:rFonts w:ascii="Times New Roman" w:hAnsi="Times New Roman" w:cs="Times New Roman"/>
          </w:rPr>
          <w:t xml:space="preserve">tu anayechukua </w:t>
        </w:r>
        <w:r w:rsidRPr="00F5744A">
          <w:rPr>
            <w:rFonts w:ascii="Times New Roman" w:hAnsi="Times New Roman" w:cs="Times New Roman"/>
          </w:rPr>
          <w:t xml:space="preserve">idhini                             </w:t>
        </w:r>
        <w:r>
          <w:rPr>
            <w:rFonts w:ascii="Times New Roman" w:hAnsi="Times New Roman" w:cs="Times New Roman"/>
          </w:rPr>
          <w:t>Tarehe</w:t>
        </w:r>
        <w:r w:rsidRPr="00F5744A">
          <w:rPr>
            <w:rFonts w:ascii="Times New Roman" w:hAnsi="Times New Roman" w:cs="Times New Roman"/>
          </w:rPr>
          <w:t xml:space="preserve">                </w:t>
        </w:r>
        <w:r>
          <w:rPr>
            <w:rFonts w:ascii="Times New Roman" w:hAnsi="Times New Roman" w:cs="Times New Roman"/>
          </w:rPr>
          <w:t xml:space="preserve">     </w:t>
        </w:r>
        <w:r w:rsidRPr="00F5744A">
          <w:rPr>
            <w:rFonts w:ascii="Times New Roman" w:hAnsi="Times New Roman" w:cs="Times New Roman"/>
          </w:rPr>
          <w:t xml:space="preserve">      </w:t>
        </w:r>
      </w:ins>
    </w:p>
    <w:p w14:paraId="7850E45C" w14:textId="74DD966B" w:rsidR="00110803" w:rsidRPr="00110803" w:rsidRDefault="00110803" w:rsidP="00110803">
      <w:pPr>
        <w:rPr>
          <w:rFonts w:ascii="Times New Roman" w:hAnsi="Times New Roman" w:cs="Times New Roman"/>
          <w:sz w:val="24"/>
          <w:szCs w:val="24"/>
        </w:rPr>
      </w:pPr>
    </w:p>
    <w:sectPr w:rsidR="00110803" w:rsidRPr="00110803" w:rsidSect="00431565">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Change w:id="66" w:author="DM" w:date="2015-02-05T06:28:00Z">
        <w:sectPr w:rsidR="00110803" w:rsidRPr="00110803" w:rsidSect="00431565">
          <w:pgMar w:top="1440" w:right="1440" w:bottom="1440" w:left="144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D1040" w14:textId="77777777" w:rsidR="00E00F8B" w:rsidRDefault="00E00F8B" w:rsidP="000E1B4D">
      <w:pPr>
        <w:spacing w:after="0" w:line="240" w:lineRule="auto"/>
      </w:pPr>
      <w:r>
        <w:separator/>
      </w:r>
    </w:p>
  </w:endnote>
  <w:endnote w:type="continuationSeparator" w:id="0">
    <w:p w14:paraId="02A27F7F" w14:textId="77777777" w:rsidR="00E00F8B" w:rsidRDefault="00E00F8B" w:rsidP="000E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EB991" w14:textId="77777777" w:rsidR="004E4C12" w:rsidRDefault="004E4C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348377"/>
      <w:docPartObj>
        <w:docPartGallery w:val="Page Numbers (Bottom of Page)"/>
        <w:docPartUnique/>
      </w:docPartObj>
    </w:sdtPr>
    <w:sdtEndPr>
      <w:rPr>
        <w:noProof/>
      </w:rPr>
    </w:sdtEndPr>
    <w:sdtContent>
      <w:p w14:paraId="157DCCEB" w14:textId="0C1FBF98" w:rsidR="000E1B4D" w:rsidRDefault="000E1B4D">
        <w:pPr>
          <w:pStyle w:val="Footer"/>
          <w:jc w:val="right"/>
        </w:pPr>
        <w:r>
          <w:fldChar w:fldCharType="begin"/>
        </w:r>
        <w:r>
          <w:instrText xml:space="preserve"> PAGE   \* MERGEFORMAT </w:instrText>
        </w:r>
        <w:r>
          <w:fldChar w:fldCharType="separate"/>
        </w:r>
        <w:r w:rsidR="00476A3A">
          <w:rPr>
            <w:noProof/>
          </w:rPr>
          <w:t>4</w:t>
        </w:r>
        <w:r>
          <w:rPr>
            <w:noProof/>
          </w:rPr>
          <w:fldChar w:fldCharType="end"/>
        </w:r>
      </w:p>
    </w:sdtContent>
  </w:sdt>
  <w:p w14:paraId="24B62CE2" w14:textId="77777777" w:rsidR="000E1B4D" w:rsidRDefault="000E1B4D" w:rsidP="000E1B4D">
    <w:pPr>
      <w:pStyle w:val="Footer"/>
    </w:pPr>
    <w:r>
      <w:t xml:space="preserve">CPHS Protocol </w:t>
    </w:r>
    <w:r w:rsidRPr="00CC4226">
      <w:t>#2011-09-3654</w:t>
    </w:r>
  </w:p>
  <w:p w14:paraId="44D94E98" w14:textId="77777777" w:rsidR="000E1B4D" w:rsidRDefault="000E1B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CCE64" w14:textId="77777777" w:rsidR="004E4C12" w:rsidRDefault="004E4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74879" w14:textId="77777777" w:rsidR="00E00F8B" w:rsidRDefault="00E00F8B" w:rsidP="000E1B4D">
      <w:pPr>
        <w:spacing w:after="0" w:line="240" w:lineRule="auto"/>
      </w:pPr>
      <w:r>
        <w:separator/>
      </w:r>
    </w:p>
  </w:footnote>
  <w:footnote w:type="continuationSeparator" w:id="0">
    <w:p w14:paraId="798F795C" w14:textId="77777777" w:rsidR="00E00F8B" w:rsidRDefault="00E00F8B" w:rsidP="000E1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A7AAB" w14:textId="77777777" w:rsidR="004E4C12" w:rsidRDefault="004E4C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983AB" w14:textId="5A03A28D" w:rsidR="003800CA" w:rsidRDefault="003800CA">
    <w:pPr>
      <w:pStyle w:val="Header"/>
    </w:pPr>
    <w:r>
      <w:rPr>
        <w:b/>
      </w:rPr>
      <w:t xml:space="preserve">FO ID: |__|__|__|__|                                    </w:t>
    </w:r>
    <w:r w:rsidRPr="00B64243">
      <w:rPr>
        <w:b/>
      </w:rPr>
      <w:t>STUDY CHILD ID : |__|__|__|__|-|__|__|-|__|-|__|__|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470FD" w14:textId="77777777" w:rsidR="004E4C12" w:rsidRDefault="004E4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DB507D"/>
    <w:multiLevelType w:val="hybridMultilevel"/>
    <w:tmpl w:val="F828D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EB"/>
    <w:rsid w:val="000057CB"/>
    <w:rsid w:val="00016728"/>
    <w:rsid w:val="000377E4"/>
    <w:rsid w:val="00042F54"/>
    <w:rsid w:val="00050693"/>
    <w:rsid w:val="00084815"/>
    <w:rsid w:val="00090819"/>
    <w:rsid w:val="00091299"/>
    <w:rsid w:val="000B4ABA"/>
    <w:rsid w:val="000C0A6D"/>
    <w:rsid w:val="000D4CF5"/>
    <w:rsid w:val="000E1B4D"/>
    <w:rsid w:val="00103499"/>
    <w:rsid w:val="00110803"/>
    <w:rsid w:val="0013450C"/>
    <w:rsid w:val="0014082A"/>
    <w:rsid w:val="00154BEA"/>
    <w:rsid w:val="00170DF5"/>
    <w:rsid w:val="001C4808"/>
    <w:rsid w:val="001D1B70"/>
    <w:rsid w:val="001F5FC7"/>
    <w:rsid w:val="002133EC"/>
    <w:rsid w:val="00217E57"/>
    <w:rsid w:val="00252D66"/>
    <w:rsid w:val="002E2D70"/>
    <w:rsid w:val="002F045E"/>
    <w:rsid w:val="00303FAC"/>
    <w:rsid w:val="00307688"/>
    <w:rsid w:val="003427DF"/>
    <w:rsid w:val="0034541A"/>
    <w:rsid w:val="00346229"/>
    <w:rsid w:val="00353EDB"/>
    <w:rsid w:val="003800CA"/>
    <w:rsid w:val="003906CC"/>
    <w:rsid w:val="003B2BEB"/>
    <w:rsid w:val="003C5AC4"/>
    <w:rsid w:val="003D2FBB"/>
    <w:rsid w:val="003E1208"/>
    <w:rsid w:val="003F3BA7"/>
    <w:rsid w:val="004124F6"/>
    <w:rsid w:val="00426A8D"/>
    <w:rsid w:val="00431565"/>
    <w:rsid w:val="00452F3D"/>
    <w:rsid w:val="00476A3A"/>
    <w:rsid w:val="00483ACC"/>
    <w:rsid w:val="004E4C12"/>
    <w:rsid w:val="004F2FAA"/>
    <w:rsid w:val="005045E9"/>
    <w:rsid w:val="005345F5"/>
    <w:rsid w:val="005C301B"/>
    <w:rsid w:val="005C6D94"/>
    <w:rsid w:val="005D15F5"/>
    <w:rsid w:val="00601BD2"/>
    <w:rsid w:val="00620F93"/>
    <w:rsid w:val="00624F21"/>
    <w:rsid w:val="00660FCE"/>
    <w:rsid w:val="006E7CF2"/>
    <w:rsid w:val="006F0967"/>
    <w:rsid w:val="00752AF8"/>
    <w:rsid w:val="007573BA"/>
    <w:rsid w:val="007625EA"/>
    <w:rsid w:val="00782F95"/>
    <w:rsid w:val="007C2EC4"/>
    <w:rsid w:val="007D1847"/>
    <w:rsid w:val="007D528E"/>
    <w:rsid w:val="007F0102"/>
    <w:rsid w:val="008722AF"/>
    <w:rsid w:val="00876177"/>
    <w:rsid w:val="008843FE"/>
    <w:rsid w:val="008E27F0"/>
    <w:rsid w:val="008F2A3C"/>
    <w:rsid w:val="008F5F42"/>
    <w:rsid w:val="00916DE6"/>
    <w:rsid w:val="009345F1"/>
    <w:rsid w:val="009B0AB4"/>
    <w:rsid w:val="009C0607"/>
    <w:rsid w:val="009F6361"/>
    <w:rsid w:val="00A03A6A"/>
    <w:rsid w:val="00A21E31"/>
    <w:rsid w:val="00AA18D9"/>
    <w:rsid w:val="00AB552A"/>
    <w:rsid w:val="00B161D2"/>
    <w:rsid w:val="00B821E7"/>
    <w:rsid w:val="00B96612"/>
    <w:rsid w:val="00BD41C8"/>
    <w:rsid w:val="00BD4D48"/>
    <w:rsid w:val="00BF7883"/>
    <w:rsid w:val="00C075E6"/>
    <w:rsid w:val="00C30404"/>
    <w:rsid w:val="00C8500F"/>
    <w:rsid w:val="00CA1206"/>
    <w:rsid w:val="00CE3AAE"/>
    <w:rsid w:val="00D37962"/>
    <w:rsid w:val="00D64D44"/>
    <w:rsid w:val="00DC6D4A"/>
    <w:rsid w:val="00DD4200"/>
    <w:rsid w:val="00DE06AE"/>
    <w:rsid w:val="00E00F8B"/>
    <w:rsid w:val="00E0525D"/>
    <w:rsid w:val="00E06553"/>
    <w:rsid w:val="00E1775F"/>
    <w:rsid w:val="00E30630"/>
    <w:rsid w:val="00E446CE"/>
    <w:rsid w:val="00E535F7"/>
    <w:rsid w:val="00E7754C"/>
    <w:rsid w:val="00E80064"/>
    <w:rsid w:val="00E84546"/>
    <w:rsid w:val="00EB29CD"/>
    <w:rsid w:val="00EC074C"/>
    <w:rsid w:val="00F02F91"/>
    <w:rsid w:val="00F03C0B"/>
    <w:rsid w:val="00F176F0"/>
    <w:rsid w:val="00F24D01"/>
    <w:rsid w:val="00F301B8"/>
    <w:rsid w:val="00F41BD1"/>
    <w:rsid w:val="00F44482"/>
    <w:rsid w:val="00F50EB8"/>
    <w:rsid w:val="00F5744A"/>
    <w:rsid w:val="00F8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D3498"/>
  <w15:docId w15:val="{874E3356-96B3-45F8-92D8-E7925159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0E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B4D"/>
  </w:style>
  <w:style w:type="paragraph" w:styleId="Footer">
    <w:name w:val="footer"/>
    <w:basedOn w:val="Normal"/>
    <w:link w:val="FooterChar"/>
    <w:uiPriority w:val="99"/>
    <w:unhideWhenUsed/>
    <w:rsid w:val="000E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B4D"/>
  </w:style>
  <w:style w:type="paragraph" w:styleId="CommentSubject">
    <w:name w:val="annotation subject"/>
    <w:basedOn w:val="CommentText"/>
    <w:next w:val="CommentText"/>
    <w:link w:val="CommentSubjectChar"/>
    <w:uiPriority w:val="99"/>
    <w:semiHidden/>
    <w:unhideWhenUsed/>
    <w:rsid w:val="001F5FC7"/>
    <w:rPr>
      <w:b/>
      <w:bCs/>
    </w:rPr>
  </w:style>
  <w:style w:type="character" w:customStyle="1" w:styleId="CommentSubjectChar">
    <w:name w:val="Comment Subject Char"/>
    <w:basedOn w:val="CommentTextChar"/>
    <w:link w:val="CommentSubject"/>
    <w:uiPriority w:val="99"/>
    <w:semiHidden/>
    <w:rsid w:val="001F5F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Holly Dentz</cp:lastModifiedBy>
  <cp:revision>3</cp:revision>
  <cp:lastPrinted>2015-02-23T14:38:00Z</cp:lastPrinted>
  <dcterms:created xsi:type="dcterms:W3CDTF">2015-04-21T13:11:00Z</dcterms:created>
  <dcterms:modified xsi:type="dcterms:W3CDTF">2015-04-24T06:58:00Z</dcterms:modified>
</cp:coreProperties>
</file>