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63" w:rsidRDefault="00AE076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AE0763" w:rsidRDefault="00AE076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AE0763" w:rsidRDefault="00AE076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AE0763" w:rsidRDefault="00AE076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AE0763" w:rsidRDefault="00301F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Annex 45b </w:t>
      </w:r>
    </w:p>
    <w:p w:rsidR="00AE0763" w:rsidRDefault="00301F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object w:dxaOrig="1663" w:dyaOrig="820">
          <v:rect id="rectole0000000000" o:spid="_x0000_i1025" style="width:83.25pt;height:41.25pt" o:ole="" o:preferrelative="t" stroked="f">
            <v:imagedata r:id="rId5" o:title=""/>
          </v:rect>
          <o:OLEObject Type="Embed" ProgID="StaticMetafile" ShapeID="rectole0000000000" DrawAspect="Content" ObjectID="_1491349749" r:id="rId6"/>
        </w:object>
      </w:r>
      <w:r>
        <w:rPr>
          <w:rFonts w:ascii="Times New Roman" w:eastAsia="Times New Roman" w:hAnsi="Times New Roman" w:cs="Times New Roman"/>
          <w:b/>
        </w:rPr>
        <w:t xml:space="preserve"> IDHINI YA KUSHIRIKI KWA UTAFITI </w:t>
      </w:r>
      <w:proofErr w:type="gramStart"/>
      <w:r>
        <w:rPr>
          <w:rFonts w:ascii="Times New Roman" w:eastAsia="Times New Roman" w:hAnsi="Times New Roman" w:cs="Times New Roman"/>
          <w:b/>
        </w:rPr>
        <w:t>WA ​WASH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BENEFITS PROJECT</w:t>
      </w:r>
    </w:p>
    <w:p w:rsidR="00AE0763" w:rsidRDefault="00301F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​​YA </w:t>
      </w:r>
      <w:proofErr w:type="gramStart"/>
      <w:r>
        <w:rPr>
          <w:rFonts w:ascii="Times New Roman" w:eastAsia="Times New Roman" w:hAnsi="Times New Roman" w:cs="Times New Roman"/>
          <w:b/>
        </w:rPr>
        <w:t>BACKCHECKS ​KWA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AWAMU YA MWISHO  IDHINI YA KUSHIRIKI</w:t>
      </w:r>
    </w:p>
    <w:p w:rsidR="00AE0763" w:rsidRDefault="00AE076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AE0763" w:rsidRDefault="00AE076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MADA YA UTAFITI:</w:t>
      </w:r>
      <w:r>
        <w:rPr>
          <w:rFonts w:ascii="Times New Roman" w:eastAsia="Times New Roman" w:hAnsi="Times New Roman" w:cs="Times New Roman"/>
        </w:rPr>
        <w:t xml:space="preserve"> WASH BENEFITS- </w:t>
      </w:r>
      <w:proofErr w:type="spellStart"/>
      <w:r>
        <w:rPr>
          <w:rFonts w:ascii="Times New Roman" w:eastAsia="Times New Roman" w:hAnsi="Times New Roman" w:cs="Times New Roman"/>
        </w:rPr>
        <w:t>Kuosha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mikono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kutibu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usafi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mazingira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lishe</w:t>
      </w:r>
      <w:proofErr w:type="spellEnd"/>
      <w:r>
        <w:rPr>
          <w:rFonts w:ascii="Times New Roman" w:eastAsia="Times New Roman" w:hAnsi="Times New Roman" w:cs="Times New Roman"/>
        </w:rPr>
        <w:t xml:space="preserve"> bora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vipimo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matokeo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mashinani</w:t>
      </w:r>
      <w:proofErr w:type="spellEnd"/>
      <w:r>
        <w:rPr>
          <w:rFonts w:ascii="Times New Roman" w:eastAsia="Times New Roman" w:hAnsi="Times New Roman" w:cs="Times New Roman"/>
        </w:rPr>
        <w:t xml:space="preserve"> Kenya. (</w:t>
      </w:r>
      <w:proofErr w:type="gramStart"/>
      <w:r>
        <w:rPr>
          <w:rFonts w:ascii="Times New Roman" w:eastAsia="Times New Roman" w:hAnsi="Times New Roman" w:cs="Times New Roman"/>
        </w:rPr>
        <w:t>pia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inajulikana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watoto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UTANGULIZI</w:t>
      </w: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</w:t>
      </w:r>
      <w:proofErr w:type="spellEnd"/>
      <w:r>
        <w:rPr>
          <w:rFonts w:ascii="Times New Roman" w:eastAsia="Times New Roman" w:hAnsi="Times New Roman" w:cs="Times New Roman"/>
        </w:rPr>
        <w:t>________________ [</w:t>
      </w:r>
      <w:proofErr w:type="spellStart"/>
      <w:r>
        <w:rPr>
          <w:rFonts w:ascii="Times New Roman" w:eastAsia="Times New Roman" w:hAnsi="Times New Roman" w:cs="Times New Roman"/>
        </w:rPr>
        <w:t>jina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Afisa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ninatoka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shirika</w:t>
      </w:r>
      <w:proofErr w:type="spellEnd"/>
      <w:r>
        <w:rPr>
          <w:rFonts w:ascii="Times New Roman" w:eastAsia="Times New Roman" w:hAnsi="Times New Roman" w:cs="Times New Roman"/>
        </w:rPr>
        <w:t xml:space="preserve"> la Innovations for Poverty Action (IPA) </w:t>
      </w:r>
      <w:proofErr w:type="spellStart"/>
      <w:r>
        <w:rPr>
          <w:rFonts w:ascii="Times New Roman" w:eastAsia="Times New Roman" w:hAnsi="Times New Roman" w:cs="Times New Roman"/>
        </w:rPr>
        <w:t>ilioko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mjini</w:t>
      </w:r>
      <w:proofErr w:type="spellEnd"/>
      <w:r>
        <w:rPr>
          <w:rFonts w:ascii="Times New Roman" w:eastAsia="Times New Roman" w:hAnsi="Times New Roman" w:cs="Times New Roman"/>
        </w:rPr>
        <w:t xml:space="preserve"> (KAKAMEGA/BUNGOMA). </w:t>
      </w:r>
      <w:proofErr w:type="spellStart"/>
      <w:r>
        <w:rPr>
          <w:rFonts w:ascii="Times New Roman" w:eastAsia="Times New Roman" w:hAnsi="Times New Roman" w:cs="Times New Roman"/>
        </w:rPr>
        <w:t>Ninafanya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Clair Null </w:t>
      </w:r>
      <w:proofErr w:type="spellStart"/>
      <w:r>
        <w:rPr>
          <w:rFonts w:ascii="Times New Roman" w:eastAsia="Times New Roman" w:hAnsi="Times New Roman" w:cs="Times New Roman"/>
        </w:rPr>
        <w:t>kutoka</w:t>
      </w:r>
      <w:proofErr w:type="spellEnd"/>
      <w:r>
        <w:rPr>
          <w:rFonts w:ascii="Times New Roman" w:eastAsia="Times New Roman" w:hAnsi="Times New Roman" w:cs="Times New Roman"/>
        </w:rPr>
        <w:t xml:space="preserve"> Innovations for Poverty </w:t>
      </w:r>
      <w:proofErr w:type="gramStart"/>
      <w:r>
        <w:rPr>
          <w:rFonts w:ascii="Times New Roman" w:eastAsia="Times New Roman" w:hAnsi="Times New Roman" w:cs="Times New Roman"/>
        </w:rPr>
        <w:t xml:space="preserve">Action 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wanasayansi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wengine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kikuu</w:t>
      </w:r>
      <w:proofErr w:type="spellEnd"/>
      <w:r>
        <w:rPr>
          <w:rFonts w:ascii="Times New Roman" w:eastAsia="Times New Roman" w:hAnsi="Times New Roman" w:cs="Times New Roman"/>
        </w:rPr>
        <w:t xml:space="preserve"> cha California, Berkeley </w:t>
      </w:r>
      <w:proofErr w:type="spellStart"/>
      <w:r>
        <w:rPr>
          <w:rFonts w:ascii="Times New Roman" w:eastAsia="Times New Roman" w:hAnsi="Times New Roman" w:cs="Times New Roman"/>
        </w:rPr>
        <w:t>kilichoko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marekani</w:t>
      </w:r>
      <w:proofErr w:type="spellEnd"/>
      <w:r>
        <w:rPr>
          <w:rFonts w:ascii="Times New Roman" w:eastAsia="Times New Roman" w:hAnsi="Times New Roman" w:cs="Times New Roman"/>
        </w:rPr>
        <w:t>. Nina [</w:t>
      </w:r>
      <w:r>
        <w:rPr>
          <w:rFonts w:ascii="Times New Roman" w:eastAsia="Times New Roman" w:hAnsi="Times New Roman" w:cs="Times New Roman"/>
          <w:i/>
        </w:rPr>
        <w:t>Tuna</w:t>
      </w:r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tarajia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kufuatilia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nakualika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kushiriki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Calibri" w:eastAsia="Calibri" w:hAnsi="Calibri" w:cs="Calibri"/>
          <w:i/>
        </w:rPr>
      </w:pPr>
      <w:proofErr w:type="spellStart"/>
      <w:r>
        <w:rPr>
          <w:rFonts w:ascii="Times New Roman" w:eastAsia="Times New Roman" w:hAnsi="Times New Roman" w:cs="Times New Roman"/>
        </w:rPr>
        <w:t>Unakaribishwa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sababu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ulitembelewa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hivi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karibuni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mmoja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ambaye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alikuuliza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Fulani </w:t>
      </w:r>
      <w:proofErr w:type="spellStart"/>
      <w:r>
        <w:rPr>
          <w:rFonts w:ascii="Times New Roman" w:eastAsia="Times New Roman" w:hAnsi="Times New Roman" w:cs="Times New Roman"/>
        </w:rPr>
        <w:t>kuhusu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nyumba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Calibri" w:eastAsia="Calibri" w:hAnsi="Calibri" w:cs="Calibri"/>
          <w:i/>
          <w:shd w:val="clear" w:color="auto" w:fill="FFFF00"/>
        </w:rPr>
        <w:t xml:space="preserve"> 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LENGO/MADHUMUNI</w:t>
      </w: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kufanya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watoto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kuelewa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jinsi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mazingira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lishe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yanavyo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kuathiri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ukuaji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mtoto.Tungependa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kuhakikisha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utaangazia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mahitaji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ukamilifu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Utaratibu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AE0763" w:rsidRDefault="00301F65">
      <w:pPr>
        <w:spacing w:after="0" w:line="276" w:lineRule="auto"/>
        <w:rPr>
          <w:rFonts w:ascii="Calibri" w:eastAsia="Calibri" w:hAnsi="Calibri" w:cs="Calibri"/>
          <w:i/>
        </w:rPr>
      </w:pPr>
      <w:proofErr w:type="spellStart"/>
      <w:r>
        <w:rPr>
          <w:rFonts w:ascii="Times New Roman" w:eastAsia="Times New Roman" w:hAnsi="Times New Roman" w:cs="Times New Roman"/>
        </w:rPr>
        <w:t>Ukikubali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utaulizwa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kufanya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yafuatayo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Kuzingatia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mazungumzo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anayekuuliza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kuhakikisha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aliyekuuliza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alifanya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hivyo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kunakili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majadiliano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njia</w:t>
      </w:r>
      <w:proofErr w:type="spellEnd"/>
      <w:r>
        <w:rPr>
          <w:rFonts w:ascii="Times New Roman" w:eastAsia="Times New Roman" w:hAnsi="Times New Roman" w:cs="Times New Roman"/>
        </w:rPr>
        <w:t xml:space="preserve"> bora, </w:t>
      </w:r>
      <w:proofErr w:type="spellStart"/>
      <w:r>
        <w:rPr>
          <w:rFonts w:ascii="Times New Roman" w:eastAsia="Times New Roman" w:hAnsi="Times New Roman" w:cs="Times New Roman"/>
        </w:rPr>
        <w:t>ningependa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kukuuliza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machache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ambayo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alikuuliza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Tafadhali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ulivyofanya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alikuuliza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chache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zilizopita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Majadiliano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yatachukua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takriban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dakika</w:t>
      </w:r>
      <w:proofErr w:type="spellEnd"/>
      <w:r>
        <w:rPr>
          <w:rFonts w:ascii="Times New Roman" w:eastAsia="Times New Roman" w:hAnsi="Times New Roman" w:cs="Times New Roman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</w:rPr>
        <w:t>kukamilika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Muda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utafiti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utachukua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takribani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dakika</w:t>
      </w:r>
      <w:proofErr w:type="spellEnd"/>
      <w:r>
        <w:rPr>
          <w:rFonts w:ascii="Times New Roman" w:eastAsia="Times New Roman" w:hAnsi="Times New Roman" w:cs="Times New Roman"/>
        </w:rPr>
        <w:t xml:space="preserve"> 30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tembeleo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moja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Mahali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 </w:t>
      </w:r>
      <w:proofErr w:type="spellStart"/>
      <w:r>
        <w:rPr>
          <w:rFonts w:ascii="Times New Roman" w:eastAsia="Times New Roman" w:hAnsi="Times New Roman" w:cs="Times New Roman"/>
          <w:b/>
        </w:rPr>
        <w:t>utafiti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taratibu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zitafanyika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lako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Manufaa</w:t>
      </w:r>
      <w:proofErr w:type="spellEnd"/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Ukikubali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hautanufaika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kibinafsi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ila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kutusaidia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kuelewa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tunavyotekeleza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wetu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Athari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Usumbufu</w:t>
      </w:r>
      <w:proofErr w:type="spellEnd"/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Madhara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yanayotarajiwa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usumbufu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madhara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yanayohusiana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mradi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</w:t>
      </w:r>
    </w:p>
    <w:p w:rsidR="00AE0763" w:rsidRDefault="00AE0763">
      <w:pPr>
        <w:spacing w:after="200" w:line="276" w:lineRule="auto"/>
        <w:rPr>
          <w:rFonts w:ascii="Calibri" w:eastAsia="Calibri" w:hAnsi="Calibri" w:cs="Calibri"/>
          <w:i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</w:t>
      </w:r>
    </w:p>
    <w:p w:rsidR="00AE0763" w:rsidRDefault="00301F65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Baadhi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ambayo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ningependa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kukuuliza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yanaweza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kibinasi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vile </w:t>
      </w:r>
      <w:proofErr w:type="spellStart"/>
      <w:r>
        <w:rPr>
          <w:rFonts w:ascii="Times New Roman" w:eastAsia="Times New Roman" w:hAnsi="Times New Roman" w:cs="Times New Roman"/>
        </w:rPr>
        <w:t>yatahusu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maisha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Majibu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yatawekwa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iwezekanavyo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tunatarajia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itapunguzwa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kikubwa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AE0763" w:rsidRPr="0051717B" w:rsidRDefault="00301F65">
      <w:pPr>
        <w:numPr>
          <w:ilvl w:val="0"/>
          <w:numId w:val="1"/>
        </w:numPr>
        <w:tabs>
          <w:tab w:val="left" w:pos="198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i/>
        </w:rPr>
      </w:pPr>
      <w:bookmarkStart w:id="0" w:name="_GoBack"/>
      <w:proofErr w:type="spellStart"/>
      <w:r w:rsidRPr="0051717B">
        <w:rPr>
          <w:rFonts w:ascii="Times New Roman" w:eastAsia="Times New Roman" w:hAnsi="Times New Roman" w:cs="Times New Roman"/>
          <w:i/>
        </w:rPr>
        <w:t>Utapoteza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muda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kiasi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proofErr w:type="gramStart"/>
      <w:r w:rsidRPr="0051717B">
        <w:rPr>
          <w:rFonts w:ascii="Times New Roman" w:eastAsia="Times New Roman" w:hAnsi="Times New Roman" w:cs="Times New Roman"/>
          <w:i/>
        </w:rPr>
        <w:t>kwa</w:t>
      </w:r>
      <w:proofErr w:type="spellEnd"/>
      <w:proofErr w:type="gram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kushiriki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kwenye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kitengo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hiki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cha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utafiti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ingawaje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uko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huru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kutamatisha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kushiriki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kwako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wakati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1717B">
        <w:rPr>
          <w:rFonts w:ascii="Times New Roman" w:eastAsia="Times New Roman" w:hAnsi="Times New Roman" w:cs="Times New Roman"/>
          <w:i/>
        </w:rPr>
        <w:t>wowote</w:t>
      </w:r>
      <w:proofErr w:type="spellEnd"/>
      <w:r w:rsidRPr="0051717B">
        <w:rPr>
          <w:rFonts w:ascii="Times New Roman" w:eastAsia="Times New Roman" w:hAnsi="Times New Roman" w:cs="Times New Roman"/>
          <w:i/>
        </w:rPr>
        <w:t xml:space="preserve">. </w:t>
      </w:r>
    </w:p>
    <w:bookmarkEnd w:id="0"/>
    <w:p w:rsidR="00301F65" w:rsidRDefault="00301F65" w:rsidP="00301F65">
      <w:pPr>
        <w:numPr>
          <w:ilvl w:val="0"/>
          <w:numId w:val="1"/>
        </w:numPr>
        <w:tabs>
          <w:tab w:val="left" w:pos="1980"/>
        </w:tabs>
        <w:spacing w:after="0" w:line="240" w:lineRule="auto"/>
        <w:ind w:left="360" w:hanging="360"/>
        <w:rPr>
          <w:ins w:id="1" w:author="Ryan Mahoney" w:date="2015-04-21T15:48:00Z"/>
          <w:rFonts w:ascii="Times New Roman" w:eastAsia="Times New Roman" w:hAnsi="Times New Roman" w:cs="Times New Roman"/>
        </w:rPr>
      </w:pPr>
      <w:proofErr w:type="spellStart"/>
      <w:ins w:id="2" w:author="Ryan Mahoney" w:date="2015-04-21T15:48:00Z">
        <w:r>
          <w:rPr>
            <w:rFonts w:ascii="Times New Roman" w:eastAsia="Times New Roman" w:hAnsi="Times New Roman" w:cs="Times New Roman"/>
            <w:b/>
          </w:rPr>
          <w:t>Kukiukwa</w:t>
        </w:r>
        <w:proofErr w:type="spellEnd"/>
        <w:r>
          <w:rPr>
            <w:rFonts w:ascii="Times New Roman" w:eastAsia="Times New Roman" w:hAnsi="Times New Roman" w:cs="Times New Roman"/>
            <w:b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</w:rPr>
          <w:t>kwa</w:t>
        </w:r>
        <w:proofErr w:type="spellEnd"/>
        <w:r>
          <w:rPr>
            <w:rFonts w:ascii="Times New Roman" w:eastAsia="Times New Roman" w:hAnsi="Times New Roman" w:cs="Times New Roman"/>
            <w:b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</w:rPr>
          <w:t>usiri</w:t>
        </w:r>
        <w:proofErr w:type="spellEnd"/>
        <w:r>
          <w:rPr>
            <w:rFonts w:ascii="Times New Roman" w:eastAsia="Times New Roman" w:hAnsi="Times New Roman" w:cs="Times New Roman"/>
          </w:rPr>
          <w:t xml:space="preserve">: Kama </w:t>
        </w:r>
        <w:proofErr w:type="spellStart"/>
        <w:r>
          <w:rPr>
            <w:rFonts w:ascii="Times New Roman" w:eastAsia="Times New Roman" w:hAnsi="Times New Roman" w:cs="Times New Roman"/>
          </w:rPr>
          <w:t>utafiti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mwingine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wowote</w:t>
        </w:r>
        <w:proofErr w:type="spellEnd"/>
        <w:r>
          <w:rPr>
            <w:rFonts w:ascii="Times New Roman" w:eastAsia="Times New Roman" w:hAnsi="Times New Roman" w:cs="Times New Roman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</w:rPr>
          <w:t>kuunaweza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kuathirika</w:t>
        </w:r>
        <w:proofErr w:type="spellEnd"/>
        <w:r>
          <w:rPr>
            <w:rFonts w:ascii="Times New Roman" w:eastAsia="Times New Roman" w:hAnsi="Times New Roman" w:cs="Times New Roman"/>
          </w:rPr>
          <w:t xml:space="preserve">; </w:t>
        </w:r>
        <w:proofErr w:type="spellStart"/>
        <w:r>
          <w:rPr>
            <w:rFonts w:ascii="Times New Roman" w:eastAsia="Times New Roman" w:hAnsi="Times New Roman" w:cs="Times New Roman"/>
          </w:rPr>
          <w:t>lakini</w:t>
        </w:r>
        <w:proofErr w:type="spellEnd"/>
        <w:r>
          <w:rPr>
            <w:rFonts w:ascii="Times New Roman" w:eastAsia="Times New Roman" w:hAnsi="Times New Roman" w:cs="Times New Roman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</w:rPr>
          <w:t>tunachukua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hatua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ili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kupunguza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athari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hii</w:t>
        </w:r>
        <w:proofErr w:type="spellEnd"/>
      </w:ins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Usiri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numPr>
          <w:ilvl w:val="0"/>
          <w:numId w:val="2"/>
        </w:numPr>
        <w:tabs>
          <w:tab w:val="left" w:pos="198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zitashughulikiwa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mkubwa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Ikiwa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matokeo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yatachapishwa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kuwakilishwa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majina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habari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nyingine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zinazowatambulisha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hazitatumiwa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301F65">
      <w:pPr>
        <w:numPr>
          <w:ilvl w:val="0"/>
          <w:numId w:val="2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Ili </w:t>
      </w:r>
      <w:proofErr w:type="spellStart"/>
      <w:r>
        <w:rPr>
          <w:rFonts w:ascii="Times New Roman" w:eastAsia="Times New Roman" w:hAnsi="Times New Roman" w:cs="Times New Roman"/>
        </w:rPr>
        <w:t>kupunguza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kukiukwa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itakuwa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wafanyi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wachahe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</w:t>
      </w:r>
      <w:proofErr w:type="spellEnd"/>
      <w:r>
        <w:rPr>
          <w:rFonts w:ascii="Times New Roman" w:eastAsia="Times New Roman" w:hAnsi="Times New Roman" w:cs="Times New Roman"/>
        </w:rPr>
        <w:t xml:space="preserve"> IPA </w:t>
      </w:r>
      <w:proofErr w:type="spellStart"/>
      <w:r>
        <w:rPr>
          <w:rFonts w:ascii="Times New Roman" w:eastAsia="Times New Roman" w:hAnsi="Times New Roman" w:cs="Times New Roman"/>
        </w:rPr>
        <w:t>ambao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wataweza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kufikia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rekodi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utatfiti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Nakala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yeyote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inayokutambulisha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itawekwa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pekeee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wanaoweza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kulinganisha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nawe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Nakala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zilizoandikwa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kwenye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makaratasi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zitawekwa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palipofungwa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Nakala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kielektroniki</w:t>
      </w:r>
      <w:proofErr w:type="spellEnd"/>
      <w:r>
        <w:rPr>
          <w:rFonts w:ascii="Times New Roman" w:eastAsia="Times New Roman" w:hAnsi="Times New Roman" w:cs="Times New Roman"/>
        </w:rPr>
        <w:t xml:space="preserve"> pia </w:t>
      </w:r>
      <w:proofErr w:type="spellStart"/>
      <w:r>
        <w:rPr>
          <w:rFonts w:ascii="Times New Roman" w:eastAsia="Times New Roman" w:hAnsi="Times New Roman" w:cs="Times New Roman"/>
        </w:rPr>
        <w:t>zitawekwa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faragha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Habari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kupeanwa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ikiitajika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kisheria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AE0763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Kuweka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rekodi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za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utafiti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Wakati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umekamilika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watafiti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wakaweka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nyingine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usoni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zitakazofanywa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nao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wengine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Tutaweka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habari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unaendelea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nyingine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zitakazofuata</w:t>
      </w:r>
      <w:proofErr w:type="spellEnd"/>
      <w:r>
        <w:rPr>
          <w:rFonts w:ascii="Times New Roman" w:eastAsia="Times New Roman" w:hAnsi="Times New Roman" w:cs="Times New Roman"/>
        </w:rPr>
        <w:t xml:space="preserve">.  </w:t>
      </w:r>
      <w:proofErr w:type="spellStart"/>
      <w:r>
        <w:rPr>
          <w:rFonts w:ascii="Times New Roman" w:eastAsia="Times New Roman" w:hAnsi="Times New Roman" w:cs="Times New Roman"/>
        </w:rPr>
        <w:t>Majibu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hayataathiri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vyovyote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usaidizi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ambao</w:t>
      </w:r>
      <w:proofErr w:type="spellEnd"/>
      <w:r>
        <w:rPr>
          <w:rFonts w:ascii="Times New Roman" w:eastAsia="Times New Roman" w:hAnsi="Times New Roman" w:cs="Times New Roman"/>
        </w:rPr>
        <w:t xml:space="preserve"> IPA </w:t>
      </w:r>
      <w:proofErr w:type="spellStart"/>
      <w:r>
        <w:rPr>
          <w:rFonts w:ascii="Times New Roman" w:eastAsia="Times New Roman" w:hAnsi="Times New Roman" w:cs="Times New Roman"/>
        </w:rPr>
        <w:t>huenda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ikapeana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kutopeana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kwako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jamii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yako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Kufidiwa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b/>
        </w:rPr>
        <w:t>malipo</w:t>
      </w:r>
      <w:proofErr w:type="spellEnd"/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Hautalipwa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Haki</w:t>
      </w:r>
      <w:proofErr w:type="spellEnd"/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Kushiriki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utafiti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ni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kwa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hiari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kukataa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kushiriki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kujiondoa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wowote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kutoka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kuadhibiwa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kupoteza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manufaa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ambayo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ungekuwa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kuyapata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Maswali</w:t>
      </w:r>
      <w:proofErr w:type="spellEnd"/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Ikiwa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yoyote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wasiwasi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wowote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usoni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unaweza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kupiga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namabari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Wash Benefits </w:t>
      </w:r>
      <w:proofErr w:type="spellStart"/>
      <w:r>
        <w:rPr>
          <w:rFonts w:ascii="Times New Roman" w:eastAsia="Times New Roman" w:hAnsi="Times New Roman" w:cs="Times New Roman"/>
        </w:rPr>
        <w:t>ambayo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</w:t>
      </w:r>
      <w:proofErr w:type="spellEnd"/>
      <w:r>
        <w:rPr>
          <w:rFonts w:ascii="Times New Roman" w:eastAsia="Times New Roman" w:hAnsi="Times New Roman" w:cs="Times New Roman"/>
        </w:rPr>
        <w:t xml:space="preserve"> 0728 716 661. </w:t>
      </w:r>
      <w:proofErr w:type="spellStart"/>
      <w:r>
        <w:rPr>
          <w:rFonts w:ascii="Times New Roman" w:eastAsia="Times New Roman" w:hAnsi="Times New Roman" w:cs="Times New Roman"/>
        </w:rPr>
        <w:t>Ikiwa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utakuwa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kuhusu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kwenye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unaweza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kuwasiliana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kuchunguza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itikadi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KEMRI </w:t>
      </w:r>
      <w:proofErr w:type="spellStart"/>
      <w:r>
        <w:rPr>
          <w:rFonts w:ascii="Times New Roman" w:eastAsia="Times New Roman" w:hAnsi="Times New Roman" w:cs="Times New Roman"/>
        </w:rPr>
        <w:t>kwenye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nambari</w:t>
      </w:r>
      <w:proofErr w:type="spellEnd"/>
      <w:r>
        <w:rPr>
          <w:rFonts w:ascii="Times New Roman" w:eastAsia="Times New Roman" w:hAnsi="Times New Roman" w:cs="Times New Roman"/>
        </w:rPr>
        <w:t xml:space="preserve"> 0722 205 901 au 0733 400003.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Ikiwa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yoyote</w:t>
      </w:r>
      <w:proofErr w:type="spellEnd"/>
      <w:r>
        <w:rPr>
          <w:rFonts w:ascii="Times New Roman" w:eastAsia="Times New Roman" w:hAnsi="Times New Roman" w:cs="Times New Roman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</w:rPr>
        <w:t>wasiwasi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wowote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kuhusu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ulivyoshugulikiwa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kwenye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unaweza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kuwasiliana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kamati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kutetea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binadamu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wanaoshiriki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kwenye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utafiti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UC Berkeley </w:t>
      </w:r>
      <w:proofErr w:type="spellStart"/>
      <w:r>
        <w:rPr>
          <w:rFonts w:ascii="Times New Roman" w:eastAsia="Times New Roman" w:hAnsi="Times New Roman" w:cs="Times New Roman"/>
        </w:rPr>
        <w:t>ukitumia</w:t>
      </w:r>
      <w:proofErr w:type="spellEnd"/>
      <w:r>
        <w:rPr>
          <w:rFonts w:ascii="Times New Roman" w:eastAsia="Times New Roman" w:hAnsi="Times New Roman" w:cs="Times New Roman"/>
        </w:rPr>
        <w:t xml:space="preserve"> +1-510-642-7461 </w:t>
      </w:r>
      <w:proofErr w:type="spellStart"/>
      <w:r>
        <w:rPr>
          <w:rFonts w:ascii="Times New Roman" w:eastAsia="Times New Roman" w:hAnsi="Times New Roman" w:cs="Times New Roman"/>
        </w:rPr>
        <w:t>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subjects@berkeley.edu</w:t>
        </w:r>
      </w:hyperlink>
      <w:r>
        <w:rPr>
          <w:rFonts w:ascii="Times New Roman" w:eastAsia="Times New Roman" w:hAnsi="Times New Roman" w:cs="Times New Roman"/>
          <w:i/>
        </w:rPr>
        <w:t>.</w:t>
      </w:r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IDHINI</w:t>
      </w:r>
    </w:p>
    <w:p w:rsidR="00AE0763" w:rsidRDefault="00301F65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</w:rPr>
        <w:t>Umepewa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idhini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E0763" w:rsidRDefault="00301F6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Ngojea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hadi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upate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makubaliano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kukana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kupitia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maneno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Onyesha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mapendeleo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mhojiwa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kwenye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mahojiano</w:t>
      </w:r>
      <w:proofErr w:type="spellEnd"/>
    </w:p>
    <w:p w:rsidR="00AE0763" w:rsidRDefault="00AE0763">
      <w:pPr>
        <w:spacing w:after="0" w:line="276" w:lineRule="auto"/>
        <w:rPr>
          <w:rFonts w:ascii="Times New Roman" w:eastAsia="Times New Roman" w:hAnsi="Times New Roman" w:cs="Times New Roman"/>
        </w:rPr>
      </w:pPr>
    </w:p>
    <w:sectPr w:rsidR="00AE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D0A7B"/>
    <w:multiLevelType w:val="multilevel"/>
    <w:tmpl w:val="A46AF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AA9066A"/>
    <w:multiLevelType w:val="multilevel"/>
    <w:tmpl w:val="A11C3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Mahoney">
    <w15:presenceInfo w15:providerId="Windows Live" w15:userId="7e030def5f40a9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63"/>
    <w:rsid w:val="00301F65"/>
    <w:rsid w:val="0051717B"/>
    <w:rsid w:val="00A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B4213-A8FF-40C7-AAF7-0E96494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bjects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RMahoney</dc:creator>
  <cp:lastModifiedBy>Holly Dentz</cp:lastModifiedBy>
  <cp:revision>3</cp:revision>
  <dcterms:created xsi:type="dcterms:W3CDTF">2015-04-21T12:50:00Z</dcterms:created>
  <dcterms:modified xsi:type="dcterms:W3CDTF">2015-04-24T07:02:00Z</dcterms:modified>
</cp:coreProperties>
</file>