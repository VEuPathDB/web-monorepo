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5EB97" w14:textId="77777777" w:rsidR="00671B74" w:rsidRPr="001D6079" w:rsidRDefault="008D3EDB" w:rsidP="001D6079">
      <w:pPr>
        <w:keepNext/>
        <w:keepLines/>
        <w:spacing w:after="0" w:line="240" w:lineRule="auto"/>
        <w:jc w:val="center"/>
        <w:outlineLvl w:val="0"/>
        <w:rPr>
          <w:rFonts w:ascii="Times New Roman" w:hAnsi="Times New Roman" w:cs="Times New Roman"/>
          <w:b/>
        </w:rPr>
      </w:pPr>
      <w:r w:rsidRPr="001D6079">
        <w:rPr>
          <w:rFonts w:ascii="Times New Roman" w:hAnsi="Times New Roman" w:cs="Times New Roman"/>
          <w:noProof/>
        </w:rPr>
        <w:drawing>
          <wp:anchor distT="0" distB="0" distL="114300" distR="114300" simplePos="0" relativeHeight="251661312" behindDoc="0" locked="0" layoutInCell="1" allowOverlap="1" wp14:anchorId="78FB2CC4" wp14:editId="56F15A0E">
            <wp:simplePos x="0" y="0"/>
            <wp:positionH relativeFrom="column">
              <wp:posOffset>2066925</wp:posOffset>
            </wp:positionH>
            <wp:positionV relativeFrom="paragraph">
              <wp:posOffset>-759460</wp:posOffset>
            </wp:positionV>
            <wp:extent cx="1100455" cy="542925"/>
            <wp:effectExtent l="0" t="0" r="444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54F0" w:rsidRPr="001D6079">
        <w:rPr>
          <w:rFonts w:ascii="Times New Roman" w:hAnsi="Times New Roman" w:cs="Times New Roman"/>
          <w:b/>
        </w:rPr>
        <w:t>IDHINI YA</w:t>
      </w:r>
      <w:r w:rsidR="001A19B9" w:rsidRPr="001D6079">
        <w:rPr>
          <w:rFonts w:ascii="Times New Roman" w:hAnsi="Times New Roman" w:cs="Times New Roman"/>
          <w:b/>
        </w:rPr>
        <w:t xml:space="preserve"> KUANDIK</w:t>
      </w:r>
      <w:r w:rsidR="00730FA3" w:rsidRPr="001D6079">
        <w:rPr>
          <w:rFonts w:ascii="Times New Roman" w:hAnsi="Times New Roman" w:cs="Times New Roman"/>
          <w:b/>
        </w:rPr>
        <w:t>A YA</w:t>
      </w:r>
      <w:r w:rsidR="002154F0" w:rsidRPr="001D6079">
        <w:rPr>
          <w:rFonts w:ascii="Times New Roman" w:hAnsi="Times New Roman" w:cs="Times New Roman"/>
          <w:b/>
        </w:rPr>
        <w:t xml:space="preserve"> KUSHIRIKI KWA UTAFITI WA WASH BENEFITS WA </w:t>
      </w:r>
      <w:r w:rsidR="00730FA3" w:rsidRPr="001D6079">
        <w:rPr>
          <w:rFonts w:ascii="Times New Roman" w:hAnsi="Times New Roman" w:cs="Times New Roman"/>
          <w:b/>
        </w:rPr>
        <w:t xml:space="preserve">KUFUATILIA </w:t>
      </w:r>
      <w:r w:rsidR="002154F0" w:rsidRPr="001D6079">
        <w:rPr>
          <w:rFonts w:ascii="Times New Roman" w:hAnsi="Times New Roman" w:cs="Times New Roman"/>
          <w:b/>
        </w:rPr>
        <w:t>MAJADILIANO YA VIKUNDI</w:t>
      </w:r>
      <w:r w:rsidR="00730FA3" w:rsidRPr="001D6079">
        <w:rPr>
          <w:rFonts w:ascii="Times New Roman" w:hAnsi="Times New Roman" w:cs="Times New Roman"/>
          <w:b/>
        </w:rPr>
        <w:t>.</w:t>
      </w:r>
    </w:p>
    <w:p w14:paraId="7BABAE62" w14:textId="77777777" w:rsidR="002154F0" w:rsidRPr="001D6079" w:rsidRDefault="002154F0" w:rsidP="001D6079">
      <w:pPr>
        <w:keepNext/>
        <w:keepLines/>
        <w:spacing w:after="0" w:line="240" w:lineRule="auto"/>
        <w:jc w:val="center"/>
        <w:outlineLvl w:val="0"/>
        <w:rPr>
          <w:rFonts w:ascii="Times New Roman" w:hAnsi="Times New Roman" w:cs="Times New Roman"/>
          <w:lang w:val="en"/>
        </w:rPr>
      </w:pPr>
    </w:p>
    <w:p w14:paraId="044DDE17" w14:textId="77777777" w:rsidR="001D6079" w:rsidRDefault="001D6079" w:rsidP="00A626A7">
      <w:pPr>
        <w:spacing w:after="0" w:line="240" w:lineRule="auto"/>
        <w:rPr>
          <w:rFonts w:ascii="Times New Roman" w:hAnsi="Times New Roman" w:cs="Times New Roman"/>
        </w:rPr>
      </w:pPr>
      <w:r w:rsidRPr="001D6079">
        <w:rPr>
          <w:rFonts w:ascii="Times New Roman" w:hAnsi="Times New Roman" w:cs="Times New Roman"/>
          <w:b/>
        </w:rPr>
        <w:t>MADA YA UTAFITI:</w:t>
      </w:r>
      <w:r w:rsidRPr="001D6079">
        <w:rPr>
          <w:rFonts w:ascii="Times New Roman" w:hAnsi="Times New Roman" w:cs="Times New Roman"/>
        </w:rPr>
        <w:t xml:space="preserve"> </w:t>
      </w:r>
      <w:r w:rsidR="00A626A7" w:rsidRPr="00F5744A">
        <w:rPr>
          <w:rFonts w:ascii="Times New Roman" w:hAnsi="Times New Roman" w:cs="Times New Roman"/>
        </w:rPr>
        <w:t xml:space="preserve">WASH BENEFITS- </w:t>
      </w:r>
      <w:proofErr w:type="spellStart"/>
      <w:r w:rsidR="00A626A7" w:rsidRPr="00F5744A">
        <w:rPr>
          <w:rFonts w:ascii="Times New Roman" w:hAnsi="Times New Roman" w:cs="Times New Roman"/>
        </w:rPr>
        <w:t>Kuosha</w:t>
      </w:r>
      <w:proofErr w:type="spellEnd"/>
      <w:r w:rsidR="00A626A7" w:rsidRPr="00F5744A">
        <w:rPr>
          <w:rFonts w:ascii="Times New Roman" w:hAnsi="Times New Roman" w:cs="Times New Roman"/>
        </w:rPr>
        <w:t xml:space="preserve"> </w:t>
      </w:r>
      <w:proofErr w:type="spellStart"/>
      <w:r w:rsidR="00A626A7" w:rsidRPr="00F5744A">
        <w:rPr>
          <w:rFonts w:ascii="Times New Roman" w:hAnsi="Times New Roman" w:cs="Times New Roman"/>
        </w:rPr>
        <w:t>mikono</w:t>
      </w:r>
      <w:proofErr w:type="spellEnd"/>
      <w:r w:rsidR="00A626A7" w:rsidRPr="00F5744A">
        <w:rPr>
          <w:rFonts w:ascii="Times New Roman" w:hAnsi="Times New Roman" w:cs="Times New Roman"/>
        </w:rPr>
        <w:t xml:space="preserve">, </w:t>
      </w:r>
      <w:proofErr w:type="spellStart"/>
      <w:r w:rsidR="00A626A7" w:rsidRPr="00F5744A">
        <w:rPr>
          <w:rFonts w:ascii="Times New Roman" w:hAnsi="Times New Roman" w:cs="Times New Roman"/>
        </w:rPr>
        <w:t>kutibu</w:t>
      </w:r>
      <w:proofErr w:type="spellEnd"/>
      <w:r w:rsidR="00A626A7" w:rsidRPr="00F5744A">
        <w:rPr>
          <w:rFonts w:ascii="Times New Roman" w:hAnsi="Times New Roman" w:cs="Times New Roman"/>
        </w:rPr>
        <w:t xml:space="preserve"> </w:t>
      </w:r>
      <w:proofErr w:type="spellStart"/>
      <w:r w:rsidR="00A626A7" w:rsidRPr="00F5744A">
        <w:rPr>
          <w:rFonts w:ascii="Times New Roman" w:hAnsi="Times New Roman" w:cs="Times New Roman"/>
        </w:rPr>
        <w:t>maji</w:t>
      </w:r>
      <w:proofErr w:type="spellEnd"/>
      <w:r w:rsidR="00A626A7" w:rsidRPr="00F5744A">
        <w:rPr>
          <w:rFonts w:ascii="Times New Roman" w:hAnsi="Times New Roman" w:cs="Times New Roman"/>
        </w:rPr>
        <w:t xml:space="preserve">, </w:t>
      </w:r>
      <w:proofErr w:type="spellStart"/>
      <w:proofErr w:type="gramStart"/>
      <w:r w:rsidR="00A626A7" w:rsidRPr="00F5744A">
        <w:rPr>
          <w:rFonts w:ascii="Times New Roman" w:hAnsi="Times New Roman" w:cs="Times New Roman"/>
        </w:rPr>
        <w:t>usafi</w:t>
      </w:r>
      <w:proofErr w:type="spellEnd"/>
      <w:proofErr w:type="gramEnd"/>
      <w:r w:rsidR="00A626A7" w:rsidRPr="00F5744A">
        <w:rPr>
          <w:rFonts w:ascii="Times New Roman" w:hAnsi="Times New Roman" w:cs="Times New Roman"/>
        </w:rPr>
        <w:t xml:space="preserve"> </w:t>
      </w:r>
      <w:proofErr w:type="spellStart"/>
      <w:r w:rsidR="00A626A7" w:rsidRPr="00F5744A">
        <w:rPr>
          <w:rFonts w:ascii="Times New Roman" w:hAnsi="Times New Roman" w:cs="Times New Roman"/>
        </w:rPr>
        <w:t>wa</w:t>
      </w:r>
      <w:proofErr w:type="spellEnd"/>
      <w:r w:rsidR="00A626A7" w:rsidRPr="00F5744A">
        <w:rPr>
          <w:rFonts w:ascii="Times New Roman" w:hAnsi="Times New Roman" w:cs="Times New Roman"/>
        </w:rPr>
        <w:t xml:space="preserve"> </w:t>
      </w:r>
      <w:proofErr w:type="spellStart"/>
      <w:r w:rsidR="00A626A7" w:rsidRPr="00F5744A">
        <w:rPr>
          <w:rFonts w:ascii="Times New Roman" w:hAnsi="Times New Roman" w:cs="Times New Roman"/>
        </w:rPr>
        <w:t>mazingira</w:t>
      </w:r>
      <w:proofErr w:type="spellEnd"/>
      <w:r w:rsidR="00A626A7" w:rsidRPr="00F5744A">
        <w:rPr>
          <w:rFonts w:ascii="Times New Roman" w:hAnsi="Times New Roman" w:cs="Times New Roman"/>
        </w:rPr>
        <w:t xml:space="preserve"> na </w:t>
      </w:r>
      <w:proofErr w:type="spellStart"/>
      <w:r w:rsidR="00A626A7" w:rsidRPr="00F5744A">
        <w:rPr>
          <w:rFonts w:ascii="Times New Roman" w:hAnsi="Times New Roman" w:cs="Times New Roman"/>
        </w:rPr>
        <w:t>lishe</w:t>
      </w:r>
      <w:proofErr w:type="spellEnd"/>
      <w:r w:rsidR="00A626A7" w:rsidRPr="00F5744A">
        <w:rPr>
          <w:rFonts w:ascii="Times New Roman" w:hAnsi="Times New Roman" w:cs="Times New Roman"/>
        </w:rPr>
        <w:t xml:space="preserve"> bora na </w:t>
      </w:r>
      <w:proofErr w:type="spellStart"/>
      <w:r w:rsidR="00A626A7">
        <w:rPr>
          <w:rFonts w:ascii="Times New Roman" w:hAnsi="Times New Roman" w:cs="Times New Roman"/>
        </w:rPr>
        <w:t>vipimo</w:t>
      </w:r>
      <w:proofErr w:type="spellEnd"/>
      <w:r w:rsidR="00A626A7">
        <w:rPr>
          <w:rFonts w:ascii="Times New Roman" w:hAnsi="Times New Roman" w:cs="Times New Roman"/>
        </w:rPr>
        <w:t xml:space="preserve"> </w:t>
      </w:r>
      <w:proofErr w:type="spellStart"/>
      <w:r w:rsidR="00A626A7">
        <w:rPr>
          <w:rFonts w:ascii="Times New Roman" w:hAnsi="Times New Roman" w:cs="Times New Roman"/>
        </w:rPr>
        <w:t>vya</w:t>
      </w:r>
      <w:proofErr w:type="spellEnd"/>
      <w:r w:rsidR="00A626A7">
        <w:rPr>
          <w:rFonts w:ascii="Times New Roman" w:hAnsi="Times New Roman" w:cs="Times New Roman"/>
        </w:rPr>
        <w:t xml:space="preserve"> </w:t>
      </w:r>
      <w:proofErr w:type="spellStart"/>
      <w:r w:rsidR="00A626A7" w:rsidRPr="00F5744A">
        <w:rPr>
          <w:rFonts w:ascii="Times New Roman" w:hAnsi="Times New Roman" w:cs="Times New Roman"/>
        </w:rPr>
        <w:t>matokeo</w:t>
      </w:r>
      <w:proofErr w:type="spellEnd"/>
      <w:r w:rsidR="00A626A7" w:rsidRPr="00F5744A">
        <w:rPr>
          <w:rFonts w:ascii="Times New Roman" w:hAnsi="Times New Roman" w:cs="Times New Roman"/>
        </w:rPr>
        <w:t xml:space="preserve"> </w:t>
      </w:r>
      <w:proofErr w:type="spellStart"/>
      <w:r w:rsidR="00A626A7" w:rsidRPr="00F5744A">
        <w:rPr>
          <w:rFonts w:ascii="Times New Roman" w:hAnsi="Times New Roman" w:cs="Times New Roman"/>
        </w:rPr>
        <w:t>mashinani</w:t>
      </w:r>
      <w:proofErr w:type="spellEnd"/>
      <w:r w:rsidR="00A626A7" w:rsidRPr="00F5744A">
        <w:rPr>
          <w:rFonts w:ascii="Times New Roman" w:hAnsi="Times New Roman" w:cs="Times New Roman"/>
        </w:rPr>
        <w:t xml:space="preserve"> Kenya. (</w:t>
      </w:r>
      <w:proofErr w:type="spellStart"/>
      <w:proofErr w:type="gramStart"/>
      <w:r w:rsidR="00A626A7" w:rsidRPr="00F5744A">
        <w:rPr>
          <w:rFonts w:ascii="Times New Roman" w:hAnsi="Times New Roman" w:cs="Times New Roman"/>
        </w:rPr>
        <w:t>pia</w:t>
      </w:r>
      <w:proofErr w:type="spellEnd"/>
      <w:proofErr w:type="gramEnd"/>
      <w:r w:rsidR="00A626A7" w:rsidRPr="00F5744A">
        <w:rPr>
          <w:rFonts w:ascii="Times New Roman" w:hAnsi="Times New Roman" w:cs="Times New Roman"/>
        </w:rPr>
        <w:t xml:space="preserve"> </w:t>
      </w:r>
      <w:proofErr w:type="spellStart"/>
      <w:r w:rsidR="00A626A7" w:rsidRPr="00F5744A">
        <w:rPr>
          <w:rFonts w:ascii="Times New Roman" w:hAnsi="Times New Roman" w:cs="Times New Roman"/>
        </w:rPr>
        <w:t>inajulikana</w:t>
      </w:r>
      <w:proofErr w:type="spellEnd"/>
      <w:r w:rsidR="00A626A7" w:rsidRPr="00F5744A">
        <w:rPr>
          <w:rFonts w:ascii="Times New Roman" w:hAnsi="Times New Roman" w:cs="Times New Roman"/>
        </w:rPr>
        <w:t xml:space="preserve"> kama </w:t>
      </w:r>
      <w:proofErr w:type="spellStart"/>
      <w:r w:rsidR="00A626A7" w:rsidRPr="00F5744A">
        <w:rPr>
          <w:rFonts w:ascii="Times New Roman" w:hAnsi="Times New Roman" w:cs="Times New Roman"/>
        </w:rPr>
        <w:t>mradi</w:t>
      </w:r>
      <w:proofErr w:type="spellEnd"/>
      <w:r w:rsidR="00A626A7" w:rsidRPr="00F5744A">
        <w:rPr>
          <w:rFonts w:ascii="Times New Roman" w:hAnsi="Times New Roman" w:cs="Times New Roman"/>
        </w:rPr>
        <w:t xml:space="preserve"> </w:t>
      </w:r>
      <w:proofErr w:type="spellStart"/>
      <w:r w:rsidR="00A626A7">
        <w:rPr>
          <w:rFonts w:ascii="Times New Roman" w:hAnsi="Times New Roman" w:cs="Times New Roman"/>
        </w:rPr>
        <w:t>afya</w:t>
      </w:r>
      <w:proofErr w:type="spellEnd"/>
      <w:r w:rsidR="00A626A7">
        <w:rPr>
          <w:rFonts w:ascii="Times New Roman" w:hAnsi="Times New Roman" w:cs="Times New Roman"/>
        </w:rPr>
        <w:t xml:space="preserve"> </w:t>
      </w:r>
      <w:proofErr w:type="spellStart"/>
      <w:r w:rsidR="00A626A7" w:rsidRPr="00F5744A">
        <w:rPr>
          <w:rFonts w:ascii="Times New Roman" w:hAnsi="Times New Roman" w:cs="Times New Roman"/>
        </w:rPr>
        <w:t>ya</w:t>
      </w:r>
      <w:proofErr w:type="spellEnd"/>
      <w:r w:rsidR="00A626A7" w:rsidRPr="00F5744A">
        <w:rPr>
          <w:rFonts w:ascii="Times New Roman" w:hAnsi="Times New Roman" w:cs="Times New Roman"/>
        </w:rPr>
        <w:t xml:space="preserve"> </w:t>
      </w:r>
      <w:proofErr w:type="spellStart"/>
      <w:r w:rsidR="00A626A7" w:rsidRPr="00F5744A">
        <w:rPr>
          <w:rFonts w:ascii="Times New Roman" w:hAnsi="Times New Roman" w:cs="Times New Roman"/>
        </w:rPr>
        <w:t>watoto</w:t>
      </w:r>
      <w:proofErr w:type="spellEnd"/>
      <w:r w:rsidR="00A626A7" w:rsidRPr="00F5744A">
        <w:rPr>
          <w:rFonts w:ascii="Times New Roman" w:hAnsi="Times New Roman" w:cs="Times New Roman"/>
        </w:rPr>
        <w:t>)</w:t>
      </w:r>
    </w:p>
    <w:p w14:paraId="3A4DCED4" w14:textId="77777777" w:rsidR="00A626A7" w:rsidRPr="001D6079" w:rsidRDefault="00A626A7" w:rsidP="00A626A7">
      <w:pPr>
        <w:spacing w:after="0" w:line="240" w:lineRule="auto"/>
        <w:rPr>
          <w:rFonts w:ascii="Times New Roman" w:hAnsi="Times New Roman" w:cs="Times New Roman"/>
          <w:b/>
          <w:lang w:val="en"/>
        </w:rPr>
      </w:pPr>
    </w:p>
    <w:p w14:paraId="560476E0" w14:textId="77777777" w:rsidR="001D6079" w:rsidRPr="001D6079" w:rsidRDefault="001D6079" w:rsidP="001D6079">
      <w:pPr>
        <w:spacing w:after="0" w:line="240" w:lineRule="auto"/>
        <w:rPr>
          <w:rFonts w:ascii="Times New Roman" w:hAnsi="Times New Roman" w:cs="Times New Roman"/>
          <w:b/>
        </w:rPr>
      </w:pPr>
      <w:r w:rsidRPr="001D6079">
        <w:rPr>
          <w:rFonts w:ascii="Times New Roman" w:hAnsi="Times New Roman" w:cs="Times New Roman"/>
          <w:b/>
        </w:rPr>
        <w:t>UTANGULIZI</w:t>
      </w:r>
    </w:p>
    <w:p w14:paraId="045163BE" w14:textId="77777777" w:rsidR="008B54E4" w:rsidRDefault="008B54E4" w:rsidP="008B54E4">
      <w:pPr>
        <w:spacing w:after="0"/>
        <w:rPr>
          <w:rFonts w:ascii="Times New Roman" w:hAnsi="Times New Roman" w:cs="Times New Roman"/>
        </w:rPr>
      </w:pPr>
      <w:proofErr w:type="spellStart"/>
      <w:proofErr w:type="gramStart"/>
      <w:r w:rsidRPr="00F5744A">
        <w:rPr>
          <w:rFonts w:ascii="Times New Roman" w:hAnsi="Times New Roman" w:cs="Times New Roman"/>
        </w:rPr>
        <w:t>Jina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langu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ni</w:t>
      </w:r>
      <w:proofErr w:type="spellEnd"/>
      <w:r>
        <w:rPr>
          <w:rFonts w:ascii="Times New Roman" w:hAnsi="Times New Roman" w:cs="Times New Roman"/>
        </w:rPr>
        <w:t>________________</w:t>
      </w:r>
      <w:r w:rsidRPr="00F5744A">
        <w:rPr>
          <w:rFonts w:ascii="Times New Roman" w:hAnsi="Times New Roman" w:cs="Times New Roman"/>
        </w:rPr>
        <w:t xml:space="preserve"> </w:t>
      </w:r>
      <w:r>
        <w:rPr>
          <w:rFonts w:ascii="Times New Roman" w:hAnsi="Times New Roman" w:cs="Times New Roman"/>
        </w:rPr>
        <w:t>[</w:t>
      </w:r>
      <w:proofErr w:type="spellStart"/>
      <w:r w:rsidRPr="00F5744A">
        <w:rPr>
          <w:rFonts w:ascii="Times New Roman" w:hAnsi="Times New Roman" w:cs="Times New Roman"/>
        </w:rPr>
        <w:t>jina</w:t>
      </w:r>
      <w:proofErr w:type="spellEnd"/>
      <w:r w:rsidRPr="00F5744A">
        <w:rPr>
          <w:rFonts w:ascii="Times New Roman" w:hAnsi="Times New Roman" w:cs="Times New Roman"/>
        </w:rPr>
        <w:t xml:space="preserve"> la </w:t>
      </w:r>
      <w:proofErr w:type="spellStart"/>
      <w:r w:rsidRPr="00F5744A">
        <w:rPr>
          <w:rFonts w:ascii="Times New Roman" w:hAnsi="Times New Roman" w:cs="Times New Roman"/>
        </w:rPr>
        <w:t>Afisa</w:t>
      </w:r>
      <w:proofErr w:type="spellEnd"/>
      <w:r>
        <w:rPr>
          <w:rFonts w:ascii="Times New Roman" w:hAnsi="Times New Roman" w:cs="Times New Roman"/>
        </w:rPr>
        <w:t>]</w:t>
      </w:r>
      <w:r w:rsidRPr="00F5744A">
        <w:rPr>
          <w:rFonts w:ascii="Times New Roman" w:hAnsi="Times New Roman" w:cs="Times New Roman"/>
        </w:rPr>
        <w:t xml:space="preserve">, </w:t>
      </w:r>
      <w:proofErr w:type="spellStart"/>
      <w:r w:rsidRPr="00F5744A">
        <w:rPr>
          <w:rFonts w:ascii="Times New Roman" w:hAnsi="Times New Roman" w:cs="Times New Roman"/>
        </w:rPr>
        <w:t>ninatoka</w:t>
      </w:r>
      <w:proofErr w:type="spellEnd"/>
      <w:r w:rsidRPr="00F5744A">
        <w:rPr>
          <w:rFonts w:ascii="Times New Roman" w:hAnsi="Times New Roman" w:cs="Times New Roman"/>
        </w:rPr>
        <w:t xml:space="preserve"> </w:t>
      </w:r>
      <w:proofErr w:type="spellStart"/>
      <w:r>
        <w:rPr>
          <w:rFonts w:ascii="Times New Roman" w:hAnsi="Times New Roman" w:cs="Times New Roman"/>
        </w:rPr>
        <w:t>shirika</w:t>
      </w:r>
      <w:proofErr w:type="spellEnd"/>
      <w:r>
        <w:rPr>
          <w:rFonts w:ascii="Times New Roman" w:hAnsi="Times New Roman" w:cs="Times New Roman"/>
        </w:rPr>
        <w:t xml:space="preserve"> la </w:t>
      </w:r>
      <w:r w:rsidRPr="00F5744A">
        <w:rPr>
          <w:rFonts w:ascii="Times New Roman" w:hAnsi="Times New Roman" w:cs="Times New Roman"/>
        </w:rPr>
        <w:t>Innovation</w:t>
      </w:r>
      <w:r>
        <w:rPr>
          <w:rFonts w:ascii="Times New Roman" w:hAnsi="Times New Roman" w:cs="Times New Roman"/>
        </w:rPr>
        <w:t>s</w:t>
      </w:r>
      <w:r w:rsidRPr="00F5744A">
        <w:rPr>
          <w:rFonts w:ascii="Times New Roman" w:hAnsi="Times New Roman" w:cs="Times New Roman"/>
        </w:rPr>
        <w:t xml:space="preserve"> for </w:t>
      </w:r>
      <w:r>
        <w:rPr>
          <w:rFonts w:ascii="Times New Roman" w:hAnsi="Times New Roman" w:cs="Times New Roman"/>
        </w:rPr>
        <w:t>P</w:t>
      </w:r>
      <w:r w:rsidRPr="00F5744A">
        <w:rPr>
          <w:rFonts w:ascii="Times New Roman" w:hAnsi="Times New Roman" w:cs="Times New Roman"/>
        </w:rPr>
        <w:t xml:space="preserve">overty Action (IPA) </w:t>
      </w:r>
      <w:proofErr w:type="spellStart"/>
      <w:r w:rsidRPr="00F5744A">
        <w:rPr>
          <w:rFonts w:ascii="Times New Roman" w:hAnsi="Times New Roman" w:cs="Times New Roman"/>
        </w:rPr>
        <w:t>ilioko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mjini</w:t>
      </w:r>
      <w:proofErr w:type="spellEnd"/>
      <w:r w:rsidRPr="00F5744A">
        <w:rPr>
          <w:rFonts w:ascii="Times New Roman" w:hAnsi="Times New Roman" w:cs="Times New Roman"/>
        </w:rPr>
        <w:t xml:space="preserve"> (KAKAMEGA/BUNGOMA).</w:t>
      </w:r>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Ninafanya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kazi</w:t>
      </w:r>
      <w:proofErr w:type="spellEnd"/>
      <w:r w:rsidRPr="00F5744A">
        <w:rPr>
          <w:rFonts w:ascii="Times New Roman" w:hAnsi="Times New Roman" w:cs="Times New Roman"/>
        </w:rPr>
        <w:t xml:space="preserve"> </w:t>
      </w:r>
      <w:proofErr w:type="gramStart"/>
      <w:r w:rsidRPr="00F5744A">
        <w:rPr>
          <w:rFonts w:ascii="Times New Roman" w:hAnsi="Times New Roman" w:cs="Times New Roman"/>
        </w:rPr>
        <w:t>na</w:t>
      </w:r>
      <w:proofErr w:type="gramEnd"/>
      <w:r w:rsidRPr="00F5744A">
        <w:rPr>
          <w:rFonts w:ascii="Times New Roman" w:hAnsi="Times New Roman" w:cs="Times New Roman"/>
        </w:rPr>
        <w:t xml:space="preserve"> Clair Null </w:t>
      </w:r>
      <w:proofErr w:type="spellStart"/>
      <w:r w:rsidRPr="00F5744A">
        <w:rPr>
          <w:rFonts w:ascii="Times New Roman" w:hAnsi="Times New Roman" w:cs="Times New Roman"/>
        </w:rPr>
        <w:t>kutoka</w:t>
      </w:r>
      <w:proofErr w:type="spellEnd"/>
      <w:r w:rsidRPr="00E804F8">
        <w:rPr>
          <w:rFonts w:ascii="Times New Roman" w:hAnsi="Times New Roman" w:cs="Times New Roman"/>
        </w:rPr>
        <w:t xml:space="preserve"> </w:t>
      </w:r>
      <w:r w:rsidRPr="00F5744A">
        <w:rPr>
          <w:rFonts w:ascii="Times New Roman" w:hAnsi="Times New Roman" w:cs="Times New Roman"/>
        </w:rPr>
        <w:t>Innovation</w:t>
      </w:r>
      <w:r>
        <w:rPr>
          <w:rFonts w:ascii="Times New Roman" w:hAnsi="Times New Roman" w:cs="Times New Roman"/>
        </w:rPr>
        <w:t>s</w:t>
      </w:r>
      <w:r w:rsidRPr="00F5744A">
        <w:rPr>
          <w:rFonts w:ascii="Times New Roman" w:hAnsi="Times New Roman" w:cs="Times New Roman"/>
        </w:rPr>
        <w:t xml:space="preserve"> for </w:t>
      </w:r>
      <w:r>
        <w:rPr>
          <w:rFonts w:ascii="Times New Roman" w:hAnsi="Times New Roman" w:cs="Times New Roman"/>
        </w:rPr>
        <w:t>P</w:t>
      </w:r>
      <w:r w:rsidRPr="00F5744A">
        <w:rPr>
          <w:rFonts w:ascii="Times New Roman" w:hAnsi="Times New Roman" w:cs="Times New Roman"/>
        </w:rPr>
        <w:t xml:space="preserve">overty Action </w:t>
      </w:r>
      <w:proofErr w:type="spellStart"/>
      <w:r w:rsidRPr="00F5744A">
        <w:rPr>
          <w:rFonts w:ascii="Times New Roman" w:hAnsi="Times New Roman" w:cs="Times New Roman"/>
        </w:rPr>
        <w:t>iliyoko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marekani</w:t>
      </w:r>
      <w:proofErr w:type="spellEnd"/>
      <w:r w:rsidRPr="00F5744A">
        <w:rPr>
          <w:rFonts w:ascii="Times New Roman" w:hAnsi="Times New Roman" w:cs="Times New Roman"/>
        </w:rPr>
        <w:t xml:space="preserve">. Nina </w:t>
      </w:r>
      <w:r>
        <w:rPr>
          <w:rFonts w:ascii="Times New Roman" w:hAnsi="Times New Roman" w:cs="Times New Roman"/>
        </w:rPr>
        <w:t>[</w:t>
      </w:r>
      <w:r w:rsidRPr="00B161D2">
        <w:rPr>
          <w:rFonts w:ascii="Times New Roman" w:hAnsi="Times New Roman" w:cs="Times New Roman"/>
          <w:i/>
        </w:rPr>
        <w:t>Tuna</w:t>
      </w:r>
      <w:r>
        <w:rPr>
          <w:rFonts w:ascii="Times New Roman" w:hAnsi="Times New Roman" w:cs="Times New Roman"/>
        </w:rPr>
        <w:t>]</w:t>
      </w:r>
      <w:r w:rsidRPr="00F5744A">
        <w:rPr>
          <w:rFonts w:ascii="Times New Roman" w:hAnsi="Times New Roman" w:cs="Times New Roman"/>
        </w:rPr>
        <w:t xml:space="preserve"> </w:t>
      </w:r>
      <w:proofErr w:type="spellStart"/>
      <w:r w:rsidRPr="00F5744A">
        <w:rPr>
          <w:rFonts w:ascii="Times New Roman" w:hAnsi="Times New Roman" w:cs="Times New Roman"/>
        </w:rPr>
        <w:t>tarajia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kufatilia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wa</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mradi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wetu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ambao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nakualika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kushiriki</w:t>
      </w:r>
      <w:proofErr w:type="spellEnd"/>
      <w:r w:rsidRPr="00F5744A">
        <w:rPr>
          <w:rFonts w:ascii="Times New Roman" w:hAnsi="Times New Roman" w:cs="Times New Roman"/>
        </w:rPr>
        <w:t>.</w:t>
      </w:r>
      <w:r>
        <w:rPr>
          <w:rFonts w:ascii="Times New Roman" w:hAnsi="Times New Roman" w:cs="Times New Roman"/>
        </w:rPr>
        <w:t xml:space="preserve"> </w:t>
      </w:r>
      <w:r w:rsidR="001D0F43" w:rsidRPr="001D6079">
        <w:rPr>
          <w:rFonts w:ascii="Times New Roman" w:hAnsi="Times New Roman" w:cs="Times New Roman"/>
          <w:lang w:val="en"/>
        </w:rPr>
        <w:t>[S</w:t>
      </w:r>
      <w:r w:rsidR="001D0F43">
        <w:rPr>
          <w:rFonts w:ascii="Times New Roman" w:hAnsi="Times New Roman" w:cs="Times New Roman"/>
          <w:lang w:val="en"/>
        </w:rPr>
        <w:t>EMA TU KAMA KUNA MTU WA KUCHUKUA NAKALA</w:t>
      </w:r>
      <w:r w:rsidR="001D0F43" w:rsidRPr="001D6079">
        <w:rPr>
          <w:rFonts w:ascii="Times New Roman" w:hAnsi="Times New Roman" w:cs="Times New Roman"/>
          <w:lang w:val="en"/>
        </w:rPr>
        <w:t xml:space="preserve">] Huyu </w:t>
      </w:r>
      <w:proofErr w:type="spellStart"/>
      <w:r w:rsidR="001D0F43" w:rsidRPr="001D6079">
        <w:rPr>
          <w:rFonts w:ascii="Times New Roman" w:hAnsi="Times New Roman" w:cs="Times New Roman"/>
          <w:lang w:val="en"/>
        </w:rPr>
        <w:t>ni</w:t>
      </w:r>
      <w:proofErr w:type="spellEnd"/>
      <w:r w:rsidR="001D0F43" w:rsidRPr="001D6079">
        <w:rPr>
          <w:rFonts w:ascii="Times New Roman" w:hAnsi="Times New Roman" w:cs="Times New Roman"/>
          <w:lang w:val="en"/>
        </w:rPr>
        <w:t xml:space="preserve"> ______________, na </w:t>
      </w:r>
      <w:proofErr w:type="spellStart"/>
      <w:r w:rsidR="001D0F43">
        <w:rPr>
          <w:rFonts w:ascii="Times New Roman" w:hAnsi="Times New Roman" w:cs="Times New Roman"/>
          <w:lang w:val="en"/>
        </w:rPr>
        <w:t>yeye</w:t>
      </w:r>
      <w:proofErr w:type="spellEnd"/>
      <w:r w:rsidR="001D0F43">
        <w:rPr>
          <w:rFonts w:ascii="Times New Roman" w:hAnsi="Times New Roman" w:cs="Times New Roman"/>
          <w:lang w:val="en"/>
        </w:rPr>
        <w:t xml:space="preserve"> </w:t>
      </w:r>
      <w:proofErr w:type="spellStart"/>
      <w:r w:rsidR="001D0F43">
        <w:rPr>
          <w:rFonts w:ascii="Times New Roman" w:hAnsi="Times New Roman" w:cs="Times New Roman"/>
          <w:lang w:val="en"/>
        </w:rPr>
        <w:t>ndiye</w:t>
      </w:r>
      <w:proofErr w:type="spellEnd"/>
      <w:r w:rsidR="001D0F43">
        <w:rPr>
          <w:rFonts w:ascii="Times New Roman" w:hAnsi="Times New Roman" w:cs="Times New Roman"/>
          <w:lang w:val="en"/>
        </w:rPr>
        <w:t xml:space="preserve"> </w:t>
      </w:r>
      <w:proofErr w:type="spellStart"/>
      <w:r w:rsidR="001D0F43">
        <w:rPr>
          <w:rFonts w:ascii="Times New Roman" w:hAnsi="Times New Roman" w:cs="Times New Roman"/>
          <w:lang w:val="en"/>
        </w:rPr>
        <w:t>atachukua</w:t>
      </w:r>
      <w:proofErr w:type="spellEnd"/>
      <w:r w:rsidR="001D0F43">
        <w:rPr>
          <w:rFonts w:ascii="Times New Roman" w:hAnsi="Times New Roman" w:cs="Times New Roman"/>
          <w:lang w:val="en"/>
        </w:rPr>
        <w:t xml:space="preserve"> </w:t>
      </w:r>
      <w:proofErr w:type="spellStart"/>
      <w:r w:rsidR="001D0F43">
        <w:rPr>
          <w:rFonts w:ascii="Times New Roman" w:hAnsi="Times New Roman" w:cs="Times New Roman"/>
          <w:lang w:val="en"/>
        </w:rPr>
        <w:t>nakala</w:t>
      </w:r>
      <w:proofErr w:type="spellEnd"/>
    </w:p>
    <w:p w14:paraId="416C26DF" w14:textId="77777777" w:rsidR="001D6079" w:rsidRPr="001D6079" w:rsidRDefault="001D6079" w:rsidP="001D6079">
      <w:pPr>
        <w:autoSpaceDE w:val="0"/>
        <w:autoSpaceDN w:val="0"/>
        <w:adjustRightInd w:val="0"/>
        <w:spacing w:after="0" w:line="240" w:lineRule="auto"/>
        <w:rPr>
          <w:rFonts w:ascii="Times New Roman" w:hAnsi="Times New Roman" w:cs="Times New Roman"/>
          <w:lang w:val="en"/>
        </w:rPr>
      </w:pPr>
    </w:p>
    <w:p w14:paraId="6D1C115A" w14:textId="77777777" w:rsidR="00162629" w:rsidRDefault="00162629" w:rsidP="001D6079">
      <w:pPr>
        <w:autoSpaceDE w:val="0"/>
        <w:autoSpaceDN w:val="0"/>
        <w:adjustRightInd w:val="0"/>
        <w:spacing w:after="0" w:line="240" w:lineRule="auto"/>
        <w:rPr>
          <w:rFonts w:ascii="Times New Roman" w:hAnsi="Times New Roman" w:cs="Times New Roman"/>
          <w:lang w:val="en"/>
        </w:rPr>
      </w:pPr>
      <w:proofErr w:type="spellStart"/>
      <w:r w:rsidRPr="001D6079">
        <w:rPr>
          <w:rFonts w:ascii="Times New Roman" w:hAnsi="Times New Roman" w:cs="Times New Roman"/>
          <w:lang w:val="en"/>
        </w:rPr>
        <w:t>Unaalikwa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kushiriki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katika</w:t>
      </w:r>
      <w:proofErr w:type="spellEnd"/>
      <w:r w:rsidRPr="001D6079">
        <w:rPr>
          <w:rFonts w:ascii="Times New Roman" w:hAnsi="Times New Roman" w:cs="Times New Roman"/>
          <w:lang w:val="en"/>
        </w:rPr>
        <w:t xml:space="preserve"> </w:t>
      </w:r>
      <w:proofErr w:type="spellStart"/>
      <w:r w:rsidR="008B54E4">
        <w:rPr>
          <w:rFonts w:ascii="Times New Roman" w:hAnsi="Times New Roman" w:cs="Times New Roman"/>
          <w:lang w:val="en"/>
        </w:rPr>
        <w:t>sehemu</w:t>
      </w:r>
      <w:proofErr w:type="spellEnd"/>
      <w:r w:rsidR="008B54E4">
        <w:rPr>
          <w:rFonts w:ascii="Times New Roman" w:hAnsi="Times New Roman" w:cs="Times New Roman"/>
          <w:lang w:val="en"/>
        </w:rPr>
        <w:t xml:space="preserve"> </w:t>
      </w:r>
      <w:proofErr w:type="spellStart"/>
      <w:r w:rsidR="008B54E4">
        <w:rPr>
          <w:rFonts w:ascii="Times New Roman" w:hAnsi="Times New Roman" w:cs="Times New Roman"/>
          <w:lang w:val="en"/>
        </w:rPr>
        <w:t>hii</w:t>
      </w:r>
      <w:proofErr w:type="spellEnd"/>
      <w:r w:rsidR="008B54E4">
        <w:rPr>
          <w:rFonts w:ascii="Times New Roman" w:hAnsi="Times New Roman" w:cs="Times New Roman"/>
          <w:lang w:val="en"/>
        </w:rPr>
        <w:t xml:space="preserve"> </w:t>
      </w:r>
      <w:proofErr w:type="spellStart"/>
      <w:r w:rsidR="008B54E4">
        <w:rPr>
          <w:rFonts w:ascii="Times New Roman" w:hAnsi="Times New Roman" w:cs="Times New Roman"/>
          <w:lang w:val="en"/>
        </w:rPr>
        <w:t>ya</w:t>
      </w:r>
      <w:proofErr w:type="spellEnd"/>
      <w:r w:rsidR="008B54E4">
        <w:rPr>
          <w:rFonts w:ascii="Times New Roman" w:hAnsi="Times New Roman" w:cs="Times New Roman"/>
          <w:lang w:val="en"/>
        </w:rPr>
        <w:t xml:space="preserve"> </w:t>
      </w:r>
      <w:proofErr w:type="spellStart"/>
      <w:r w:rsidR="008B54E4">
        <w:rPr>
          <w:rFonts w:ascii="Times New Roman" w:hAnsi="Times New Roman" w:cs="Times New Roman"/>
          <w:lang w:val="en"/>
        </w:rPr>
        <w:t>utafiti</w:t>
      </w:r>
      <w:proofErr w:type="spellEnd"/>
      <w:r w:rsidR="008B54E4">
        <w:rPr>
          <w:rFonts w:ascii="Times New Roman" w:hAnsi="Times New Roman" w:cs="Times New Roman"/>
          <w:lang w:val="en"/>
        </w:rPr>
        <w:t xml:space="preserve"> </w:t>
      </w:r>
      <w:proofErr w:type="spellStart"/>
      <w:r w:rsidR="008B54E4">
        <w:rPr>
          <w:rFonts w:ascii="Times New Roman" w:hAnsi="Times New Roman" w:cs="Times New Roman"/>
          <w:lang w:val="en"/>
        </w:rPr>
        <w:t>ya</w:t>
      </w:r>
      <w:proofErr w:type="spellEnd"/>
      <w:r w:rsidR="008B54E4">
        <w:rPr>
          <w:rFonts w:ascii="Times New Roman" w:hAnsi="Times New Roman" w:cs="Times New Roman"/>
          <w:lang w:val="en"/>
        </w:rPr>
        <w:t xml:space="preserve"> </w:t>
      </w:r>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f</w:t>
      </w:r>
      <w:r w:rsidR="008B54E4">
        <w:rPr>
          <w:rFonts w:ascii="Times New Roman" w:hAnsi="Times New Roman" w:cs="Times New Roman"/>
          <w:lang w:val="en"/>
        </w:rPr>
        <w:t>u</w:t>
      </w:r>
      <w:r w:rsidRPr="001D6079">
        <w:rPr>
          <w:rFonts w:ascii="Times New Roman" w:hAnsi="Times New Roman" w:cs="Times New Roman"/>
          <w:lang w:val="en"/>
        </w:rPr>
        <w:t>atilio</w:t>
      </w:r>
      <w:proofErr w:type="spellEnd"/>
      <w:r w:rsidRPr="001D6079">
        <w:rPr>
          <w:rFonts w:ascii="Times New Roman" w:hAnsi="Times New Roman" w:cs="Times New Roman"/>
          <w:lang w:val="en"/>
        </w:rPr>
        <w:t xml:space="preserve"> la </w:t>
      </w:r>
      <w:proofErr w:type="spellStart"/>
      <w:r w:rsidRPr="001D6079">
        <w:rPr>
          <w:rFonts w:ascii="Times New Roman" w:hAnsi="Times New Roman" w:cs="Times New Roman"/>
          <w:lang w:val="en"/>
        </w:rPr>
        <w:t>kundi</w:t>
      </w:r>
      <w:proofErr w:type="spellEnd"/>
      <w:r w:rsidRPr="001D6079">
        <w:rPr>
          <w:rFonts w:ascii="Times New Roman" w:hAnsi="Times New Roman" w:cs="Times New Roman"/>
          <w:lang w:val="en"/>
        </w:rPr>
        <w:t xml:space="preserve"> la </w:t>
      </w:r>
      <w:proofErr w:type="spellStart"/>
      <w:r w:rsidRPr="001D6079">
        <w:rPr>
          <w:rFonts w:ascii="Times New Roman" w:hAnsi="Times New Roman" w:cs="Times New Roman"/>
          <w:lang w:val="en"/>
        </w:rPr>
        <w:t>majadiliano</w:t>
      </w:r>
      <w:proofErr w:type="spellEnd"/>
      <w:r w:rsidRPr="001D6079">
        <w:rPr>
          <w:rFonts w:ascii="Times New Roman" w:hAnsi="Times New Roman" w:cs="Times New Roman"/>
          <w:lang w:val="en"/>
        </w:rPr>
        <w:t xml:space="preserve"> </w:t>
      </w:r>
      <w:proofErr w:type="spellStart"/>
      <w:r w:rsidR="008B54E4">
        <w:rPr>
          <w:rFonts w:ascii="Times New Roman" w:hAnsi="Times New Roman" w:cs="Times New Roman"/>
          <w:lang w:val="en"/>
        </w:rPr>
        <w:t>kwa</w:t>
      </w:r>
      <w:proofErr w:type="spellEnd"/>
      <w:r w:rsidR="008B54E4">
        <w:rPr>
          <w:rFonts w:ascii="Times New Roman" w:hAnsi="Times New Roman" w:cs="Times New Roman"/>
          <w:lang w:val="en"/>
        </w:rPr>
        <w:t xml:space="preserve"> </w:t>
      </w:r>
      <w:proofErr w:type="spellStart"/>
      <w:r w:rsidR="008B54E4">
        <w:rPr>
          <w:rFonts w:ascii="Times New Roman" w:hAnsi="Times New Roman" w:cs="Times New Roman"/>
          <w:lang w:val="en"/>
        </w:rPr>
        <w:t>sababu</w:t>
      </w:r>
      <w:proofErr w:type="spellEnd"/>
      <w:r w:rsidR="008B54E4">
        <w:rPr>
          <w:rFonts w:ascii="Times New Roman" w:hAnsi="Times New Roman" w:cs="Times New Roman"/>
          <w:lang w:val="en"/>
        </w:rPr>
        <w:t xml:space="preserve"> ny</w:t>
      </w:r>
      <w:r w:rsidRPr="001D6079">
        <w:rPr>
          <w:rFonts w:ascii="Times New Roman" w:hAnsi="Times New Roman" w:cs="Times New Roman"/>
          <w:lang w:val="en"/>
        </w:rPr>
        <w:t>umba /</w:t>
      </w:r>
      <w:proofErr w:type="spellStart"/>
      <w:r w:rsidRPr="001D6079">
        <w:rPr>
          <w:rFonts w:ascii="Times New Roman" w:hAnsi="Times New Roman" w:cs="Times New Roman"/>
          <w:lang w:val="en"/>
        </w:rPr>
        <w:t>boma</w:t>
      </w:r>
      <w:proofErr w:type="spellEnd"/>
      <w:r w:rsidRPr="001D6079">
        <w:rPr>
          <w:rFonts w:ascii="Times New Roman" w:hAnsi="Times New Roman" w:cs="Times New Roman"/>
          <w:lang w:val="en"/>
        </w:rPr>
        <w:t xml:space="preserve"> </w:t>
      </w:r>
      <w:proofErr w:type="spellStart"/>
      <w:r w:rsidR="008B54E4">
        <w:rPr>
          <w:rFonts w:ascii="Times New Roman" w:hAnsi="Times New Roman" w:cs="Times New Roman"/>
          <w:lang w:val="en"/>
        </w:rPr>
        <w:t>lako</w:t>
      </w:r>
      <w:proofErr w:type="spellEnd"/>
      <w:r w:rsidR="008B54E4">
        <w:rPr>
          <w:rFonts w:ascii="Times New Roman" w:hAnsi="Times New Roman" w:cs="Times New Roman"/>
          <w:lang w:val="en"/>
        </w:rPr>
        <w:t xml:space="preserve"> </w:t>
      </w:r>
      <w:proofErr w:type="spellStart"/>
      <w:r w:rsidRPr="001D6079">
        <w:rPr>
          <w:rFonts w:ascii="Times New Roman" w:hAnsi="Times New Roman" w:cs="Times New Roman"/>
          <w:lang w:val="en"/>
        </w:rPr>
        <w:t>lilikuwa</w:t>
      </w:r>
      <w:proofErr w:type="spellEnd"/>
      <w:r w:rsidRPr="001D6079">
        <w:rPr>
          <w:rFonts w:ascii="Times New Roman" w:hAnsi="Times New Roman" w:cs="Times New Roman"/>
          <w:lang w:val="en"/>
        </w:rPr>
        <w:t xml:space="preserve"> </w:t>
      </w:r>
      <w:proofErr w:type="spellStart"/>
      <w:r w:rsidR="00DE7E4A">
        <w:rPr>
          <w:rFonts w:ascii="Times New Roman" w:hAnsi="Times New Roman" w:cs="Times New Roman"/>
          <w:lang w:val="en"/>
        </w:rPr>
        <w:t>limekubali</w:t>
      </w:r>
      <w:proofErr w:type="spellEnd"/>
      <w:r w:rsidR="00DE7E4A">
        <w:rPr>
          <w:rFonts w:ascii="Times New Roman" w:hAnsi="Times New Roman" w:cs="Times New Roman"/>
          <w:lang w:val="en"/>
        </w:rPr>
        <w:t xml:space="preserve"> </w:t>
      </w:r>
      <w:proofErr w:type="spellStart"/>
      <w:r w:rsidR="00DE7E4A">
        <w:rPr>
          <w:rFonts w:ascii="Times New Roman" w:hAnsi="Times New Roman" w:cs="Times New Roman"/>
          <w:lang w:val="en"/>
        </w:rPr>
        <w:t>kushiriki</w:t>
      </w:r>
      <w:proofErr w:type="spellEnd"/>
      <w:r w:rsidR="00DE7E4A">
        <w:rPr>
          <w:rFonts w:ascii="Times New Roman" w:hAnsi="Times New Roman" w:cs="Times New Roman"/>
          <w:lang w:val="en"/>
        </w:rPr>
        <w:t xml:space="preserve"> </w:t>
      </w:r>
      <w:proofErr w:type="spellStart"/>
      <w:r w:rsidR="00DE7E4A">
        <w:rPr>
          <w:rFonts w:ascii="Times New Roman" w:hAnsi="Times New Roman" w:cs="Times New Roman"/>
          <w:lang w:val="en"/>
        </w:rPr>
        <w:t>katika</w:t>
      </w:r>
      <w:proofErr w:type="spellEnd"/>
      <w:r w:rsidR="00DE7E4A">
        <w:rPr>
          <w:rFonts w:ascii="Times New Roman" w:hAnsi="Times New Roman" w:cs="Times New Roman"/>
          <w:lang w:val="en"/>
        </w:rPr>
        <w:t xml:space="preserve"> </w:t>
      </w:r>
      <w:proofErr w:type="spellStart"/>
      <w:r w:rsidR="00DE7E4A">
        <w:rPr>
          <w:rFonts w:ascii="Times New Roman" w:hAnsi="Times New Roman" w:cs="Times New Roman"/>
          <w:lang w:val="en"/>
        </w:rPr>
        <w:t>utafiti</w:t>
      </w:r>
      <w:proofErr w:type="spellEnd"/>
      <w:r w:rsidR="00DE7E4A">
        <w:rPr>
          <w:rFonts w:ascii="Times New Roman" w:hAnsi="Times New Roman" w:cs="Times New Roman"/>
          <w:lang w:val="en"/>
        </w:rPr>
        <w:t xml:space="preserve"> </w:t>
      </w:r>
      <w:proofErr w:type="spellStart"/>
      <w:r w:rsidR="00DE7E4A">
        <w:rPr>
          <w:rFonts w:ascii="Times New Roman" w:hAnsi="Times New Roman" w:cs="Times New Roman"/>
          <w:lang w:val="en"/>
        </w:rPr>
        <w:t>wetu</w:t>
      </w:r>
      <w:proofErr w:type="spellEnd"/>
      <w:r w:rsidR="001D6079">
        <w:rPr>
          <w:rFonts w:ascii="Times New Roman" w:hAnsi="Times New Roman" w:cs="Times New Roman"/>
          <w:lang w:val="en"/>
        </w:rPr>
        <w:t>. Kama</w:t>
      </w:r>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sehemu</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kinachofanyiwa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utafiti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mtu</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kutoka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kundi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letu</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ataulinza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kikundi</w:t>
      </w:r>
      <w:proofErr w:type="spellEnd"/>
      <w:r w:rsidRPr="001D6079">
        <w:rPr>
          <w:rFonts w:ascii="Times New Roman" w:hAnsi="Times New Roman" w:cs="Times New Roman"/>
          <w:lang w:val="en"/>
        </w:rPr>
        <w:t xml:space="preserve"> cha </w:t>
      </w:r>
      <w:proofErr w:type="spellStart"/>
      <w:r w:rsidRPr="001D6079">
        <w:rPr>
          <w:rFonts w:ascii="Times New Roman" w:hAnsi="Times New Roman" w:cs="Times New Roman"/>
          <w:lang w:val="en"/>
        </w:rPr>
        <w:t>watu</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ambao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walishiriki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katika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jaribio</w:t>
      </w:r>
      <w:proofErr w:type="spellEnd"/>
      <w:r w:rsidRPr="001D6079">
        <w:rPr>
          <w:rFonts w:ascii="Times New Roman" w:hAnsi="Times New Roman" w:cs="Times New Roman"/>
          <w:lang w:val="en"/>
        </w:rPr>
        <w:t xml:space="preserve"> la </w:t>
      </w:r>
      <w:proofErr w:type="spellStart"/>
      <w:r w:rsidR="008B54E4">
        <w:rPr>
          <w:rFonts w:ascii="Times New Roman" w:hAnsi="Times New Roman" w:cs="Times New Roman"/>
          <w:lang w:val="en"/>
        </w:rPr>
        <w:t>kubahatisha</w:t>
      </w:r>
      <w:proofErr w:type="spellEnd"/>
      <w:r w:rsidR="008B54E4">
        <w:rPr>
          <w:rFonts w:ascii="Times New Roman" w:hAnsi="Times New Roman" w:cs="Times New Roman"/>
          <w:lang w:val="en"/>
        </w:rPr>
        <w:t xml:space="preserve"> </w:t>
      </w:r>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kuhusu</w:t>
      </w:r>
      <w:proofErr w:type="spellEnd"/>
      <w:r w:rsidRPr="001D6079">
        <w:rPr>
          <w:rFonts w:ascii="Times New Roman" w:hAnsi="Times New Roman" w:cs="Times New Roman"/>
          <w:lang w:val="en"/>
        </w:rPr>
        <w:t xml:space="preserve"> </w:t>
      </w:r>
      <w:proofErr w:type="spellStart"/>
      <w:r w:rsidR="007B607A">
        <w:rPr>
          <w:rFonts w:ascii="Times New Roman" w:hAnsi="Times New Roman" w:cs="Times New Roman"/>
          <w:lang w:val="en"/>
        </w:rPr>
        <w:t>maoni</w:t>
      </w:r>
      <w:proofErr w:type="spellEnd"/>
      <w:r w:rsidR="007B607A">
        <w:rPr>
          <w:rFonts w:ascii="Times New Roman" w:hAnsi="Times New Roman" w:cs="Times New Roman"/>
          <w:lang w:val="en"/>
        </w:rPr>
        <w:t xml:space="preserve"> </w:t>
      </w:r>
      <w:proofErr w:type="spellStart"/>
      <w:r w:rsidR="007B607A">
        <w:rPr>
          <w:rFonts w:ascii="Times New Roman" w:hAnsi="Times New Roman" w:cs="Times New Roman"/>
          <w:lang w:val="en"/>
        </w:rPr>
        <w:t>yako</w:t>
      </w:r>
      <w:proofErr w:type="spellEnd"/>
      <w:r w:rsidR="007B607A">
        <w:rPr>
          <w:rFonts w:ascii="Times New Roman" w:hAnsi="Times New Roman" w:cs="Times New Roman"/>
          <w:lang w:val="en"/>
        </w:rPr>
        <w:t xml:space="preserve"> </w:t>
      </w:r>
      <w:proofErr w:type="spellStart"/>
      <w:r w:rsidR="007B607A">
        <w:rPr>
          <w:rFonts w:ascii="Times New Roman" w:hAnsi="Times New Roman" w:cs="Times New Roman"/>
          <w:lang w:val="en"/>
        </w:rPr>
        <w:t>kuhusu</w:t>
      </w:r>
      <w:proofErr w:type="spellEnd"/>
      <w:r w:rsidR="007B607A">
        <w:rPr>
          <w:rFonts w:ascii="Times New Roman" w:hAnsi="Times New Roman" w:cs="Times New Roman"/>
          <w:lang w:val="en"/>
        </w:rPr>
        <w:t xml:space="preserve"> kufanya </w:t>
      </w:r>
      <w:proofErr w:type="spellStart"/>
      <w:r w:rsidR="007B607A">
        <w:rPr>
          <w:rFonts w:ascii="Times New Roman" w:hAnsi="Times New Roman" w:cs="Times New Roman"/>
          <w:lang w:val="en"/>
        </w:rPr>
        <w:t>kazi</w:t>
      </w:r>
      <w:proofErr w:type="spellEnd"/>
      <w:r w:rsidR="007B607A">
        <w:rPr>
          <w:rFonts w:ascii="Times New Roman" w:hAnsi="Times New Roman" w:cs="Times New Roman"/>
          <w:lang w:val="en"/>
        </w:rPr>
        <w:t xml:space="preserve"> </w:t>
      </w:r>
      <w:r w:rsidRPr="001D6079">
        <w:rPr>
          <w:rFonts w:ascii="Times New Roman" w:hAnsi="Times New Roman" w:cs="Times New Roman"/>
          <w:lang w:val="en"/>
        </w:rPr>
        <w:t xml:space="preserve">na </w:t>
      </w:r>
      <w:proofErr w:type="spellStart"/>
      <w:r w:rsidRPr="001D6079">
        <w:rPr>
          <w:rFonts w:ascii="Times New Roman" w:hAnsi="Times New Roman" w:cs="Times New Roman"/>
          <w:lang w:val="en"/>
        </w:rPr>
        <w:t>wasaidizi</w:t>
      </w:r>
      <w:proofErr w:type="spellEnd"/>
      <w:r w:rsidRPr="001D6079">
        <w:rPr>
          <w:rFonts w:ascii="Times New Roman" w:hAnsi="Times New Roman" w:cs="Times New Roman"/>
          <w:lang w:val="en"/>
        </w:rPr>
        <w:t xml:space="preserve"> </w:t>
      </w:r>
      <w:proofErr w:type="spellStart"/>
      <w:r w:rsidR="007B607A">
        <w:rPr>
          <w:rFonts w:ascii="Times New Roman" w:hAnsi="Times New Roman" w:cs="Times New Roman"/>
          <w:lang w:val="en"/>
        </w:rPr>
        <w:t>wa</w:t>
      </w:r>
      <w:proofErr w:type="spellEnd"/>
      <w:r w:rsidR="007B607A">
        <w:rPr>
          <w:rFonts w:ascii="Times New Roman" w:hAnsi="Times New Roman" w:cs="Times New Roman"/>
          <w:lang w:val="en"/>
        </w:rPr>
        <w:t xml:space="preserve"> IPA, </w:t>
      </w:r>
      <w:proofErr w:type="spellStart"/>
      <w:r w:rsidRPr="001D6079">
        <w:rPr>
          <w:rFonts w:ascii="Times New Roman" w:hAnsi="Times New Roman" w:cs="Times New Roman"/>
          <w:lang w:val="en"/>
        </w:rPr>
        <w:t>kutumia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vyombo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vya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utafiti</w:t>
      </w:r>
      <w:proofErr w:type="spellEnd"/>
      <w:r w:rsidR="007B607A">
        <w:rPr>
          <w:rFonts w:ascii="Times New Roman" w:hAnsi="Times New Roman" w:cs="Times New Roman"/>
          <w:lang w:val="en"/>
        </w:rPr>
        <w:t xml:space="preserve"> na zaidi </w:t>
      </w:r>
      <w:proofErr w:type="spellStart"/>
      <w:r w:rsidR="007B607A">
        <w:rPr>
          <w:rFonts w:ascii="Times New Roman" w:hAnsi="Times New Roman" w:cs="Times New Roman"/>
          <w:lang w:val="en"/>
        </w:rPr>
        <w:t>kuhusu</w:t>
      </w:r>
      <w:proofErr w:type="spellEnd"/>
      <w:r w:rsidR="007B607A">
        <w:rPr>
          <w:rFonts w:ascii="Times New Roman" w:hAnsi="Times New Roman" w:cs="Times New Roman"/>
          <w:lang w:val="en"/>
        </w:rPr>
        <w:t xml:space="preserve"> </w:t>
      </w:r>
      <w:proofErr w:type="spellStart"/>
      <w:r w:rsidR="007B607A">
        <w:rPr>
          <w:rFonts w:ascii="Times New Roman" w:hAnsi="Times New Roman" w:cs="Times New Roman"/>
          <w:lang w:val="en"/>
        </w:rPr>
        <w:t>kushiriki</w:t>
      </w:r>
      <w:proofErr w:type="spellEnd"/>
      <w:r w:rsidR="007B607A">
        <w:rPr>
          <w:rFonts w:ascii="Times New Roman" w:hAnsi="Times New Roman" w:cs="Times New Roman"/>
          <w:lang w:val="en"/>
        </w:rPr>
        <w:t xml:space="preserve"> </w:t>
      </w:r>
      <w:proofErr w:type="spellStart"/>
      <w:r w:rsidR="007B607A">
        <w:rPr>
          <w:rFonts w:ascii="Times New Roman" w:hAnsi="Times New Roman" w:cs="Times New Roman"/>
          <w:lang w:val="en"/>
        </w:rPr>
        <w:t>kwenye</w:t>
      </w:r>
      <w:proofErr w:type="spellEnd"/>
      <w:r w:rsidR="007B607A">
        <w:rPr>
          <w:rFonts w:ascii="Times New Roman" w:hAnsi="Times New Roman" w:cs="Times New Roman"/>
          <w:lang w:val="en"/>
        </w:rPr>
        <w:t xml:space="preserve"> </w:t>
      </w:r>
      <w:proofErr w:type="spellStart"/>
      <w:r w:rsidR="007B607A">
        <w:rPr>
          <w:rFonts w:ascii="Times New Roman" w:hAnsi="Times New Roman" w:cs="Times New Roman"/>
          <w:lang w:val="en"/>
        </w:rPr>
        <w:t>utafiti</w:t>
      </w:r>
      <w:proofErr w:type="spellEnd"/>
      <w:r w:rsidRPr="001D6079">
        <w:rPr>
          <w:rFonts w:ascii="Times New Roman" w:hAnsi="Times New Roman" w:cs="Times New Roman"/>
          <w:lang w:val="en"/>
        </w:rPr>
        <w:t>.</w:t>
      </w:r>
      <w:r w:rsidR="008D3EDB" w:rsidRPr="001D6079">
        <w:rPr>
          <w:rFonts w:ascii="Times New Roman" w:hAnsi="Times New Roman" w:cs="Times New Roman"/>
          <w:lang w:val="en"/>
        </w:rPr>
        <w:t xml:space="preserve"> </w:t>
      </w:r>
    </w:p>
    <w:p w14:paraId="68D28974" w14:textId="77777777" w:rsidR="001D6079" w:rsidRPr="001D6079" w:rsidRDefault="001D6079" w:rsidP="001D6079">
      <w:pPr>
        <w:autoSpaceDE w:val="0"/>
        <w:autoSpaceDN w:val="0"/>
        <w:adjustRightInd w:val="0"/>
        <w:spacing w:after="0" w:line="240" w:lineRule="auto"/>
        <w:rPr>
          <w:rFonts w:ascii="Times New Roman" w:hAnsi="Times New Roman" w:cs="Times New Roman"/>
          <w:lang w:val="en"/>
        </w:rPr>
      </w:pPr>
    </w:p>
    <w:p w14:paraId="6FF0065F" w14:textId="77777777" w:rsidR="001D6079" w:rsidRDefault="001D6079" w:rsidP="001D6079">
      <w:pPr>
        <w:autoSpaceDE w:val="0"/>
        <w:autoSpaceDN w:val="0"/>
        <w:adjustRightInd w:val="0"/>
        <w:spacing w:after="0" w:line="240" w:lineRule="auto"/>
        <w:rPr>
          <w:rFonts w:ascii="Times New Roman" w:hAnsi="Times New Roman" w:cs="Times New Roman"/>
          <w:lang w:val="en"/>
        </w:rPr>
      </w:pPr>
      <w:r w:rsidRPr="00126DDC">
        <w:rPr>
          <w:rFonts w:ascii="Times New Roman" w:hAnsi="Times New Roman" w:cs="Times New Roman"/>
          <w:b/>
        </w:rPr>
        <w:t>LENGO/MADHUMUNI</w:t>
      </w:r>
      <w:r w:rsidRPr="001D6079">
        <w:rPr>
          <w:rFonts w:ascii="Times New Roman" w:hAnsi="Times New Roman" w:cs="Times New Roman"/>
          <w:lang w:val="en"/>
        </w:rPr>
        <w:t xml:space="preserve"> </w:t>
      </w:r>
    </w:p>
    <w:p w14:paraId="6631658B" w14:textId="77777777" w:rsidR="001D6079" w:rsidRPr="00126DDC" w:rsidRDefault="007B607A" w:rsidP="001D6079">
      <w:pPr>
        <w:autoSpaceDE w:val="0"/>
        <w:autoSpaceDN w:val="0"/>
        <w:adjustRightInd w:val="0"/>
        <w:spacing w:after="0" w:line="240" w:lineRule="auto"/>
        <w:rPr>
          <w:rFonts w:ascii="Times New Roman" w:hAnsi="Times New Roman" w:cs="Times New Roman"/>
          <w:lang w:val="en"/>
        </w:rPr>
      </w:pPr>
      <w:proofErr w:type="spellStart"/>
      <w:r w:rsidRPr="00F5744A">
        <w:rPr>
          <w:rFonts w:ascii="Times New Roman" w:hAnsi="Times New Roman" w:cs="Times New Roman"/>
        </w:rPr>
        <w:t>Lengo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kuu</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ni</w:t>
      </w:r>
      <w:proofErr w:type="spellEnd"/>
      <w:proofErr w:type="gramEnd"/>
      <w:r w:rsidRPr="00F5744A">
        <w:rPr>
          <w:rFonts w:ascii="Times New Roman" w:hAnsi="Times New Roman" w:cs="Times New Roman"/>
        </w:rPr>
        <w:t xml:space="preserve"> kufanya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 xml:space="preserve"> ili </w:t>
      </w:r>
      <w:proofErr w:type="spellStart"/>
      <w:r w:rsidRPr="00F5744A">
        <w:rPr>
          <w:rFonts w:ascii="Times New Roman" w:hAnsi="Times New Roman" w:cs="Times New Roman"/>
        </w:rPr>
        <w:t>kupata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kujua</w:t>
      </w:r>
      <w:proofErr w:type="spellEnd"/>
      <w:r w:rsidRPr="00F5744A">
        <w:rPr>
          <w:rFonts w:ascii="Times New Roman" w:hAnsi="Times New Roman" w:cs="Times New Roman"/>
        </w:rPr>
        <w:t xml:space="preserve"> vile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w:t>
      </w:r>
      <w:r>
        <w:rPr>
          <w:rFonts w:ascii="Times New Roman" w:hAnsi="Times New Roman" w:cs="Times New Roman"/>
        </w:rPr>
        <w:t xml:space="preserve">na </w:t>
      </w:r>
      <w:proofErr w:type="spellStart"/>
      <w:r>
        <w:rPr>
          <w:rFonts w:ascii="Times New Roman" w:hAnsi="Times New Roman" w:cs="Times New Roman"/>
        </w:rPr>
        <w:t>lishe</w:t>
      </w:r>
      <w:proofErr w:type="spellEnd"/>
      <w:r>
        <w:rPr>
          <w:rFonts w:ascii="Times New Roman" w:hAnsi="Times New Roman" w:cs="Times New Roman"/>
        </w:rPr>
        <w:t xml:space="preserve"> </w:t>
      </w:r>
      <w:proofErr w:type="spellStart"/>
      <w:r w:rsidRPr="00F5744A">
        <w:rPr>
          <w:rFonts w:ascii="Times New Roman" w:hAnsi="Times New Roman" w:cs="Times New Roman"/>
        </w:rPr>
        <w:t>yanavyo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weza</w:t>
      </w:r>
      <w:proofErr w:type="spellEnd"/>
      <w:r w:rsidRPr="00F5744A">
        <w:rPr>
          <w:rFonts w:ascii="Times New Roman" w:hAnsi="Times New Roman" w:cs="Times New Roman"/>
        </w:rPr>
        <w:t xml:space="preserve"> </w:t>
      </w:r>
      <w:proofErr w:type="spellStart"/>
      <w:r>
        <w:rPr>
          <w:rFonts w:ascii="Times New Roman" w:hAnsi="Times New Roman" w:cs="Times New Roman"/>
        </w:rPr>
        <w:t>ku</w:t>
      </w:r>
      <w:r w:rsidRPr="00F5744A">
        <w:rPr>
          <w:rFonts w:ascii="Times New Roman" w:hAnsi="Times New Roman" w:cs="Times New Roman"/>
        </w:rPr>
        <w:t>athiri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ukuaji</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mtoto</w:t>
      </w:r>
      <w:proofErr w:type="spellEnd"/>
      <w:r w:rsidRPr="00F5744A">
        <w:rPr>
          <w:rFonts w:ascii="Times New Roman" w:hAnsi="Times New Roman" w:cs="Times New Roman"/>
        </w:rPr>
        <w:t>.</w:t>
      </w:r>
      <w:r>
        <w:rPr>
          <w:rFonts w:ascii="Times New Roman" w:hAnsi="Times New Roman" w:cs="Times New Roman"/>
        </w:rPr>
        <w:t xml:space="preserve"> </w:t>
      </w:r>
      <w:proofErr w:type="spellStart"/>
      <w:r w:rsidR="001D6079" w:rsidRPr="00126DDC">
        <w:rPr>
          <w:rFonts w:ascii="Times New Roman" w:hAnsi="Times New Roman" w:cs="Times New Roman"/>
          <w:lang w:val="en"/>
        </w:rPr>
        <w:t>Ningependa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tuwe</w:t>
      </w:r>
      <w:proofErr w:type="spellEnd"/>
      <w:r w:rsidR="001D6079" w:rsidRPr="00126DDC">
        <w:rPr>
          <w:rFonts w:ascii="Times New Roman" w:hAnsi="Times New Roman" w:cs="Times New Roman"/>
          <w:lang w:val="en"/>
        </w:rPr>
        <w:t xml:space="preserve"> na </w:t>
      </w:r>
      <w:proofErr w:type="spellStart"/>
      <w:r w:rsidR="001D6079" w:rsidRPr="00126DDC">
        <w:rPr>
          <w:rFonts w:ascii="Times New Roman" w:hAnsi="Times New Roman" w:cs="Times New Roman"/>
          <w:lang w:val="en"/>
        </w:rPr>
        <w:t>majadiliano</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kuhusu</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mawazo</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ya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watu</w:t>
      </w:r>
      <w:proofErr w:type="spellEnd"/>
      <w:r w:rsidR="001D6079" w:rsidRPr="00126DDC">
        <w:rPr>
          <w:rFonts w:ascii="Times New Roman" w:hAnsi="Times New Roman" w:cs="Times New Roman"/>
          <w:lang w:val="en"/>
        </w:rPr>
        <w:t xml:space="preserve"> na </w:t>
      </w:r>
      <w:proofErr w:type="spellStart"/>
      <w:r w:rsidR="001D6079" w:rsidRPr="00126DDC">
        <w:rPr>
          <w:rFonts w:ascii="Times New Roman" w:hAnsi="Times New Roman" w:cs="Times New Roman"/>
          <w:lang w:val="en"/>
        </w:rPr>
        <w:t>maoni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yao</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kuhusu</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wasaidiz</w:t>
      </w:r>
      <w:r>
        <w:rPr>
          <w:rFonts w:ascii="Times New Roman" w:hAnsi="Times New Roman" w:cs="Times New Roman"/>
          <w:lang w:val="en"/>
        </w:rPr>
        <w:t>i</w:t>
      </w:r>
      <w:proofErr w:type="spellEnd"/>
      <w:r>
        <w:rPr>
          <w:rFonts w:ascii="Times New Roman" w:hAnsi="Times New Roman" w:cs="Times New Roman"/>
          <w:lang w:val="en"/>
        </w:rPr>
        <w:t xml:space="preserve"> </w:t>
      </w:r>
      <w:proofErr w:type="spellStart"/>
      <w:r>
        <w:rPr>
          <w:rFonts w:ascii="Times New Roman" w:hAnsi="Times New Roman" w:cs="Times New Roman"/>
          <w:lang w:val="en"/>
        </w:rPr>
        <w:t>wetu</w:t>
      </w:r>
      <w:proofErr w:type="spellEnd"/>
      <w:r>
        <w:rPr>
          <w:rFonts w:ascii="Times New Roman" w:hAnsi="Times New Roman" w:cs="Times New Roman"/>
          <w:lang w:val="en"/>
        </w:rPr>
        <w:t xml:space="preserve">, </w:t>
      </w:r>
      <w:proofErr w:type="spellStart"/>
      <w:r>
        <w:rPr>
          <w:rFonts w:ascii="Times New Roman" w:hAnsi="Times New Roman" w:cs="Times New Roman"/>
          <w:lang w:val="en"/>
        </w:rPr>
        <w:t>utekelezaji</w:t>
      </w:r>
      <w:proofErr w:type="spellEnd"/>
      <w:r>
        <w:rPr>
          <w:rFonts w:ascii="Times New Roman" w:hAnsi="Times New Roman" w:cs="Times New Roman"/>
          <w:lang w:val="en"/>
        </w:rPr>
        <w:t xml:space="preserve"> </w:t>
      </w:r>
      <w:proofErr w:type="spellStart"/>
      <w:r>
        <w:rPr>
          <w:rFonts w:ascii="Times New Roman" w:hAnsi="Times New Roman" w:cs="Times New Roman"/>
          <w:lang w:val="en"/>
        </w:rPr>
        <w:t>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mradi</w:t>
      </w:r>
      <w:proofErr w:type="spellEnd"/>
      <w:r>
        <w:rPr>
          <w:rFonts w:ascii="Times New Roman" w:hAnsi="Times New Roman" w:cs="Times New Roman"/>
          <w:lang w:val="en"/>
        </w:rPr>
        <w:t xml:space="preserve"> </w:t>
      </w:r>
      <w:proofErr w:type="spellStart"/>
      <w:r>
        <w:rPr>
          <w:rFonts w:ascii="Times New Roman" w:hAnsi="Times New Roman" w:cs="Times New Roman"/>
          <w:lang w:val="en"/>
        </w:rPr>
        <w:t>w</w:t>
      </w:r>
      <w:r w:rsidR="001D6079" w:rsidRPr="00126DDC">
        <w:rPr>
          <w:rFonts w:ascii="Times New Roman" w:hAnsi="Times New Roman" w:cs="Times New Roman"/>
          <w:lang w:val="en"/>
        </w:rPr>
        <w:t>etu</w:t>
      </w:r>
      <w:proofErr w:type="spellEnd"/>
      <w:r w:rsidR="001D6079" w:rsidRPr="00126DDC">
        <w:rPr>
          <w:rFonts w:ascii="Times New Roman" w:hAnsi="Times New Roman" w:cs="Times New Roman"/>
          <w:lang w:val="en"/>
        </w:rPr>
        <w:t xml:space="preserve">  au </w:t>
      </w:r>
      <w:proofErr w:type="spellStart"/>
      <w:r w:rsidR="001D6079" w:rsidRPr="00126DDC">
        <w:rPr>
          <w:rFonts w:ascii="Times New Roman" w:hAnsi="Times New Roman" w:cs="Times New Roman"/>
          <w:lang w:val="en"/>
        </w:rPr>
        <w:t>vifaa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vya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uosha</w:t>
      </w:r>
      <w:r>
        <w:rPr>
          <w:rFonts w:ascii="Times New Roman" w:hAnsi="Times New Roman" w:cs="Times New Roman"/>
          <w:lang w:val="en"/>
        </w:rPr>
        <w:t>ji</w:t>
      </w:r>
      <w:proofErr w:type="spellEnd"/>
      <w:r>
        <w:rPr>
          <w:rFonts w:ascii="Times New Roman" w:hAnsi="Times New Roman" w:cs="Times New Roman"/>
          <w:lang w:val="en"/>
        </w:rPr>
        <w:t xml:space="preserve"> </w:t>
      </w:r>
      <w:proofErr w:type="spellStart"/>
      <w:r>
        <w:rPr>
          <w:rFonts w:ascii="Times New Roman" w:hAnsi="Times New Roman" w:cs="Times New Roman"/>
          <w:lang w:val="en"/>
        </w:rPr>
        <w:t>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mikono</w:t>
      </w:r>
      <w:proofErr w:type="spellEnd"/>
      <w:r>
        <w:rPr>
          <w:rFonts w:ascii="Times New Roman" w:hAnsi="Times New Roman" w:cs="Times New Roman"/>
          <w:lang w:val="en"/>
        </w:rPr>
        <w:t xml:space="preserve">, au </w:t>
      </w:r>
      <w:proofErr w:type="spellStart"/>
      <w:r>
        <w:rPr>
          <w:rFonts w:ascii="Times New Roman" w:hAnsi="Times New Roman" w:cs="Times New Roman"/>
          <w:lang w:val="en"/>
        </w:rPr>
        <w:t>kutibu</w:t>
      </w:r>
      <w:proofErr w:type="spellEnd"/>
      <w:r>
        <w:rPr>
          <w:rFonts w:ascii="Times New Roman" w:hAnsi="Times New Roman" w:cs="Times New Roman"/>
          <w:lang w:val="en"/>
        </w:rPr>
        <w:t xml:space="preserve"> </w:t>
      </w:r>
      <w:proofErr w:type="spellStart"/>
      <w:r>
        <w:rPr>
          <w:rFonts w:ascii="Times New Roman" w:hAnsi="Times New Roman" w:cs="Times New Roman"/>
          <w:lang w:val="en"/>
        </w:rPr>
        <w:t>maji,au</w:t>
      </w:r>
      <w:proofErr w:type="spellEnd"/>
      <w:r>
        <w:rPr>
          <w:rFonts w:ascii="Times New Roman" w:hAnsi="Times New Roman" w:cs="Times New Roman"/>
          <w:lang w:val="en"/>
        </w:rPr>
        <w:t xml:space="preserve"> </w:t>
      </w:r>
      <w:proofErr w:type="spellStart"/>
      <w:r>
        <w:rPr>
          <w:rFonts w:ascii="Times New Roman" w:hAnsi="Times New Roman" w:cs="Times New Roman"/>
          <w:lang w:val="en"/>
        </w:rPr>
        <w:t>usafi</w:t>
      </w:r>
      <w:proofErr w:type="spellEnd"/>
      <w:r>
        <w:rPr>
          <w:rFonts w:ascii="Times New Roman" w:hAnsi="Times New Roman" w:cs="Times New Roman"/>
          <w:lang w:val="en"/>
        </w:rPr>
        <w:t xml:space="preserve"> </w:t>
      </w:r>
      <w:proofErr w:type="spellStart"/>
      <w:r>
        <w:rPr>
          <w:rFonts w:ascii="Times New Roman" w:hAnsi="Times New Roman" w:cs="Times New Roman"/>
          <w:lang w:val="en"/>
        </w:rPr>
        <w:t>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mazingira</w:t>
      </w:r>
      <w:proofErr w:type="spellEnd"/>
      <w:r>
        <w:rPr>
          <w:rFonts w:ascii="Times New Roman" w:hAnsi="Times New Roman" w:cs="Times New Roman"/>
          <w:lang w:val="en"/>
        </w:rPr>
        <w:t xml:space="preserve"> au </w:t>
      </w:r>
      <w:proofErr w:type="spellStart"/>
      <w:r>
        <w:rPr>
          <w:rFonts w:ascii="Times New Roman" w:hAnsi="Times New Roman" w:cs="Times New Roman"/>
          <w:lang w:val="en"/>
        </w:rPr>
        <w:t>yote</w:t>
      </w:r>
      <w:proofErr w:type="spellEnd"/>
      <w:r>
        <w:rPr>
          <w:rFonts w:ascii="Times New Roman" w:hAnsi="Times New Roman" w:cs="Times New Roman"/>
          <w:lang w:val="en"/>
        </w:rPr>
        <w:t xml:space="preserve"> </w:t>
      </w:r>
      <w:proofErr w:type="spellStart"/>
      <w:r>
        <w:rPr>
          <w:rFonts w:ascii="Times New Roman" w:hAnsi="Times New Roman" w:cs="Times New Roman"/>
          <w:lang w:val="en"/>
        </w:rPr>
        <w:t>matatu</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yakijumuishwa</w:t>
      </w:r>
      <w:proofErr w:type="spellEnd"/>
      <w:r w:rsidR="0035770B">
        <w:rPr>
          <w:rFonts w:ascii="Times New Roman" w:hAnsi="Times New Roman" w:cs="Times New Roman"/>
          <w:lang w:val="en"/>
        </w:rPr>
        <w:t xml:space="preserve">. </w:t>
      </w:r>
      <w:proofErr w:type="spellStart"/>
      <w:r w:rsidR="0035770B">
        <w:rPr>
          <w:rFonts w:ascii="Times New Roman" w:hAnsi="Times New Roman" w:cs="Times New Roman"/>
          <w:lang w:val="en"/>
        </w:rPr>
        <w:t>Kwa</w:t>
      </w:r>
      <w:proofErr w:type="spellEnd"/>
      <w:r w:rsidR="0035770B">
        <w:rPr>
          <w:rFonts w:ascii="Times New Roman" w:hAnsi="Times New Roman" w:cs="Times New Roman"/>
          <w:lang w:val="en"/>
        </w:rPr>
        <w:t xml:space="preserve"> </w:t>
      </w:r>
      <w:proofErr w:type="spellStart"/>
      <w:r w:rsidR="0035770B">
        <w:rPr>
          <w:rFonts w:ascii="Times New Roman" w:hAnsi="Times New Roman" w:cs="Times New Roman"/>
          <w:lang w:val="en"/>
        </w:rPr>
        <w:t>miaka</w:t>
      </w:r>
      <w:proofErr w:type="spellEnd"/>
      <w:r w:rsidR="0035770B">
        <w:rPr>
          <w:rFonts w:ascii="Times New Roman" w:hAnsi="Times New Roman" w:cs="Times New Roman"/>
          <w:lang w:val="en"/>
        </w:rPr>
        <w:t xml:space="preserve"> </w:t>
      </w:r>
      <w:proofErr w:type="spellStart"/>
      <w:r w:rsidR="0035770B">
        <w:rPr>
          <w:rFonts w:ascii="Times New Roman" w:hAnsi="Times New Roman" w:cs="Times New Roman"/>
          <w:lang w:val="en"/>
        </w:rPr>
        <w:t>iliyopita</w:t>
      </w:r>
      <w:proofErr w:type="spellEnd"/>
      <w:r w:rsidR="0035770B">
        <w:rPr>
          <w:rFonts w:ascii="Times New Roman" w:hAnsi="Times New Roman" w:cs="Times New Roman"/>
          <w:lang w:val="en"/>
        </w:rPr>
        <w:t xml:space="preserve"> </w:t>
      </w:r>
      <w:proofErr w:type="spellStart"/>
      <w:r w:rsidR="0035770B">
        <w:rPr>
          <w:rFonts w:ascii="Times New Roman" w:hAnsi="Times New Roman" w:cs="Times New Roman"/>
          <w:lang w:val="en"/>
        </w:rPr>
        <w:t>nyinyi</w:t>
      </w:r>
      <w:proofErr w:type="spellEnd"/>
      <w:r w:rsidR="0035770B">
        <w:rPr>
          <w:rFonts w:ascii="Times New Roman" w:hAnsi="Times New Roman" w:cs="Times New Roman"/>
          <w:lang w:val="en"/>
        </w:rPr>
        <w:t xml:space="preserve"> </w:t>
      </w:r>
      <w:proofErr w:type="spellStart"/>
      <w:r w:rsidR="0035770B">
        <w:rPr>
          <w:rFonts w:ascii="Times New Roman" w:hAnsi="Times New Roman" w:cs="Times New Roman"/>
          <w:lang w:val="en"/>
        </w:rPr>
        <w:t>ny</w:t>
      </w:r>
      <w:r w:rsidR="001D6079" w:rsidRPr="00126DDC">
        <w:rPr>
          <w:rFonts w:ascii="Times New Roman" w:hAnsi="Times New Roman" w:cs="Times New Roman"/>
          <w:lang w:val="en"/>
        </w:rPr>
        <w:t>ote</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mmeshiriki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kwenye</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utafiti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Weledi</w:t>
      </w:r>
      <w:proofErr w:type="spellEnd"/>
      <w:r w:rsidR="001D6079" w:rsidRPr="00126DDC">
        <w:rPr>
          <w:rFonts w:ascii="Times New Roman" w:hAnsi="Times New Roman" w:cs="Times New Roman"/>
          <w:lang w:val="en"/>
        </w:rPr>
        <w:t xml:space="preserve"> wako, </w:t>
      </w:r>
      <w:proofErr w:type="spellStart"/>
      <w:r w:rsidR="001D6079" w:rsidRPr="00126DDC">
        <w:rPr>
          <w:rFonts w:ascii="Times New Roman" w:hAnsi="Times New Roman" w:cs="Times New Roman"/>
          <w:lang w:val="en"/>
        </w:rPr>
        <w:t>mawazo</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yako</w:t>
      </w:r>
      <w:proofErr w:type="spellEnd"/>
      <w:r w:rsidR="001D6079" w:rsidRPr="00126DDC">
        <w:rPr>
          <w:rFonts w:ascii="Times New Roman" w:hAnsi="Times New Roman" w:cs="Times New Roman"/>
          <w:lang w:val="en"/>
        </w:rPr>
        <w:t xml:space="preserve">, na </w:t>
      </w:r>
      <w:proofErr w:type="spellStart"/>
      <w:r w:rsidR="001D6079" w:rsidRPr="00126DDC">
        <w:rPr>
          <w:rFonts w:ascii="Times New Roman" w:hAnsi="Times New Roman" w:cs="Times New Roman"/>
          <w:lang w:val="en"/>
        </w:rPr>
        <w:t>maoni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yako</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kuhusu</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utafiti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huu</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ni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ya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manufaa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kwetu</w:t>
      </w:r>
      <w:proofErr w:type="spellEnd"/>
      <w:r w:rsidR="001D6079" w:rsidRPr="00126DDC">
        <w:rPr>
          <w:rFonts w:ascii="Times New Roman" w:hAnsi="Times New Roman" w:cs="Times New Roman"/>
          <w:lang w:val="en"/>
        </w:rPr>
        <w:t>.</w:t>
      </w:r>
      <w:r w:rsidR="0035770B">
        <w:rPr>
          <w:rFonts w:ascii="Times New Roman" w:hAnsi="Times New Roman" w:cs="Times New Roman"/>
          <w:lang w:val="en"/>
        </w:rPr>
        <w:t xml:space="preserve"> </w:t>
      </w:r>
      <w:proofErr w:type="spellStart"/>
      <w:r w:rsidR="0035770B">
        <w:rPr>
          <w:rFonts w:ascii="Times New Roman" w:hAnsi="Times New Roman" w:cs="Times New Roman"/>
          <w:lang w:val="en"/>
        </w:rPr>
        <w:t>H</w:t>
      </w:r>
      <w:r w:rsidR="001D6079" w:rsidRPr="00126DDC">
        <w:rPr>
          <w:rFonts w:ascii="Times New Roman" w:hAnsi="Times New Roman" w:cs="Times New Roman"/>
          <w:lang w:val="en"/>
        </w:rPr>
        <w:t>abari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unazotupa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zitatusaidia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kuboresha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mipango</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katika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jamii</w:t>
      </w:r>
      <w:proofErr w:type="spellEnd"/>
      <w:r w:rsidR="001D6079" w:rsidRPr="00126DDC">
        <w:rPr>
          <w:rFonts w:ascii="Times New Roman" w:hAnsi="Times New Roman" w:cs="Times New Roman"/>
          <w:lang w:val="en"/>
        </w:rPr>
        <w:t xml:space="preserve"> kama </w:t>
      </w:r>
      <w:proofErr w:type="spellStart"/>
      <w:r w:rsidR="001D6079" w:rsidRPr="00126DDC">
        <w:rPr>
          <w:rFonts w:ascii="Times New Roman" w:hAnsi="Times New Roman" w:cs="Times New Roman"/>
          <w:lang w:val="en"/>
        </w:rPr>
        <w:t>yako</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Hakuna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maoni</w:t>
      </w:r>
      <w:proofErr w:type="spellEnd"/>
      <w:r w:rsidR="001D6079" w:rsidRPr="00126DDC">
        <w:rPr>
          <w:rFonts w:ascii="Times New Roman" w:hAnsi="Times New Roman" w:cs="Times New Roman"/>
          <w:lang w:val="en"/>
        </w:rPr>
        <w:t xml:space="preserve"> sawa au </w:t>
      </w:r>
      <w:proofErr w:type="spellStart"/>
      <w:r w:rsidR="001D6079" w:rsidRPr="00126DDC">
        <w:rPr>
          <w:rFonts w:ascii="Times New Roman" w:hAnsi="Times New Roman" w:cs="Times New Roman"/>
          <w:lang w:val="en"/>
        </w:rPr>
        <w:t>yasiyo</w:t>
      </w:r>
      <w:proofErr w:type="spellEnd"/>
      <w:r w:rsidR="001D6079" w:rsidRPr="00126DDC">
        <w:rPr>
          <w:rFonts w:ascii="Times New Roman" w:hAnsi="Times New Roman" w:cs="Times New Roman"/>
          <w:lang w:val="en"/>
        </w:rPr>
        <w:t xml:space="preserve"> sawa, </w:t>
      </w:r>
      <w:proofErr w:type="spellStart"/>
      <w:r w:rsidR="001D6079" w:rsidRPr="00126DDC">
        <w:rPr>
          <w:rFonts w:ascii="Times New Roman" w:hAnsi="Times New Roman" w:cs="Times New Roman"/>
          <w:lang w:val="en"/>
        </w:rPr>
        <w:t>kw</w:t>
      </w:r>
      <w:r w:rsidR="0035770B">
        <w:rPr>
          <w:rFonts w:ascii="Times New Roman" w:hAnsi="Times New Roman" w:cs="Times New Roman"/>
          <w:lang w:val="en"/>
        </w:rPr>
        <w:t>a</w:t>
      </w:r>
      <w:proofErr w:type="spellEnd"/>
      <w:r w:rsidR="0035770B">
        <w:rPr>
          <w:rFonts w:ascii="Times New Roman" w:hAnsi="Times New Roman" w:cs="Times New Roman"/>
          <w:lang w:val="en"/>
        </w:rPr>
        <w:t xml:space="preserve"> </w:t>
      </w:r>
      <w:proofErr w:type="spellStart"/>
      <w:r w:rsidR="0035770B">
        <w:rPr>
          <w:rFonts w:ascii="Times New Roman" w:hAnsi="Times New Roman" w:cs="Times New Roman"/>
          <w:lang w:val="en"/>
        </w:rPr>
        <w:t>hivyo</w:t>
      </w:r>
      <w:proofErr w:type="spellEnd"/>
      <w:r w:rsidR="0035770B">
        <w:rPr>
          <w:rFonts w:ascii="Times New Roman" w:hAnsi="Times New Roman" w:cs="Times New Roman"/>
          <w:lang w:val="en"/>
        </w:rPr>
        <w:t xml:space="preserve"> </w:t>
      </w:r>
      <w:proofErr w:type="spellStart"/>
      <w:r w:rsidR="0035770B">
        <w:rPr>
          <w:rFonts w:ascii="Times New Roman" w:hAnsi="Times New Roman" w:cs="Times New Roman"/>
          <w:lang w:val="en"/>
        </w:rPr>
        <w:t>tafadhali</w:t>
      </w:r>
      <w:proofErr w:type="spellEnd"/>
      <w:r w:rsidR="0035770B">
        <w:rPr>
          <w:rFonts w:ascii="Times New Roman" w:hAnsi="Times New Roman" w:cs="Times New Roman"/>
          <w:lang w:val="en"/>
        </w:rPr>
        <w:t xml:space="preserve"> </w:t>
      </w:r>
      <w:proofErr w:type="spellStart"/>
      <w:r w:rsidR="0035770B">
        <w:rPr>
          <w:rFonts w:ascii="Times New Roman" w:hAnsi="Times New Roman" w:cs="Times New Roman"/>
          <w:lang w:val="en"/>
        </w:rPr>
        <w:t>jisikie</w:t>
      </w:r>
      <w:proofErr w:type="spellEnd"/>
      <w:r w:rsidR="0035770B">
        <w:rPr>
          <w:rFonts w:ascii="Times New Roman" w:hAnsi="Times New Roman" w:cs="Times New Roman"/>
          <w:lang w:val="en"/>
        </w:rPr>
        <w:t xml:space="preserve"> huru kuw</w:t>
      </w:r>
      <w:r w:rsidR="001D6079" w:rsidRPr="00126DDC">
        <w:rPr>
          <w:rFonts w:ascii="Times New Roman" w:hAnsi="Times New Roman" w:cs="Times New Roman"/>
          <w:lang w:val="en"/>
        </w:rPr>
        <w:t xml:space="preserve">a </w:t>
      </w:r>
      <w:r w:rsidR="0035770B">
        <w:rPr>
          <w:rFonts w:ascii="Times New Roman" w:hAnsi="Times New Roman" w:cs="Times New Roman"/>
          <w:lang w:val="en"/>
        </w:rPr>
        <w:t xml:space="preserve">na </w:t>
      </w:r>
      <w:proofErr w:type="spellStart"/>
      <w:r w:rsidR="0035770B">
        <w:rPr>
          <w:rFonts w:ascii="Times New Roman" w:hAnsi="Times New Roman" w:cs="Times New Roman"/>
          <w:lang w:val="en"/>
        </w:rPr>
        <w:t>uwazi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kwa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kutoa</w:t>
      </w:r>
      <w:proofErr w:type="spellEnd"/>
      <w:r w:rsidR="001D6079" w:rsidRPr="00126DDC">
        <w:rPr>
          <w:rFonts w:ascii="Times New Roman" w:hAnsi="Times New Roman" w:cs="Times New Roman"/>
          <w:lang w:val="en"/>
        </w:rPr>
        <w:t xml:space="preserve"> </w:t>
      </w:r>
      <w:proofErr w:type="spellStart"/>
      <w:r w:rsidR="001B5F8F">
        <w:rPr>
          <w:rFonts w:ascii="Times New Roman" w:hAnsi="Times New Roman" w:cs="Times New Roman"/>
          <w:lang w:val="en"/>
        </w:rPr>
        <w:t>mawazo</w:t>
      </w:r>
      <w:proofErr w:type="spellEnd"/>
      <w:r w:rsidR="001B5F8F">
        <w:rPr>
          <w:rFonts w:ascii="Times New Roman" w:hAnsi="Times New Roman" w:cs="Times New Roman"/>
          <w:lang w:val="en"/>
        </w:rPr>
        <w:t xml:space="preserve"> na </w:t>
      </w:r>
      <w:proofErr w:type="spellStart"/>
      <w:r w:rsidR="001D6079" w:rsidRPr="00126DDC">
        <w:rPr>
          <w:rFonts w:ascii="Times New Roman" w:hAnsi="Times New Roman" w:cs="Times New Roman"/>
          <w:lang w:val="en"/>
        </w:rPr>
        <w:t>maoni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yako</w:t>
      </w:r>
      <w:proofErr w:type="spellEnd"/>
      <w:r w:rsidR="001D6079" w:rsidRPr="00126DDC">
        <w:rPr>
          <w:rFonts w:ascii="Times New Roman" w:hAnsi="Times New Roman" w:cs="Times New Roman"/>
          <w:lang w:val="en"/>
        </w:rPr>
        <w:t>.</w:t>
      </w:r>
    </w:p>
    <w:p w14:paraId="1011693B" w14:textId="77777777" w:rsidR="001D6079" w:rsidRPr="001D6079" w:rsidRDefault="001D6079" w:rsidP="001D6079">
      <w:pPr>
        <w:autoSpaceDE w:val="0"/>
        <w:autoSpaceDN w:val="0"/>
        <w:adjustRightInd w:val="0"/>
        <w:spacing w:after="0" w:line="240" w:lineRule="auto"/>
        <w:rPr>
          <w:rFonts w:ascii="Times New Roman" w:hAnsi="Times New Roman" w:cs="Times New Roman"/>
          <w:lang w:val="en"/>
        </w:rPr>
      </w:pPr>
    </w:p>
    <w:p w14:paraId="06FEA6D9" w14:textId="77777777" w:rsidR="001D6079" w:rsidRPr="00126DDC" w:rsidRDefault="00D21865" w:rsidP="001D6079">
      <w:pPr>
        <w:spacing w:after="0" w:line="240" w:lineRule="auto"/>
        <w:rPr>
          <w:rFonts w:ascii="Times New Roman" w:hAnsi="Times New Roman" w:cs="Times New Roman"/>
          <w:b/>
        </w:rPr>
      </w:pPr>
      <w:r>
        <w:rPr>
          <w:rFonts w:ascii="Times New Roman" w:hAnsi="Times New Roman" w:cs="Times New Roman"/>
          <w:b/>
        </w:rPr>
        <w:t xml:space="preserve">UTARATIBU </w:t>
      </w:r>
    </w:p>
    <w:p w14:paraId="72537EF6" w14:textId="77777777" w:rsidR="00162629" w:rsidRPr="001D6079" w:rsidRDefault="00D21865" w:rsidP="001D6079">
      <w:pPr>
        <w:autoSpaceDE w:val="0"/>
        <w:autoSpaceDN w:val="0"/>
        <w:adjustRightInd w:val="0"/>
        <w:spacing w:after="0" w:line="240" w:lineRule="auto"/>
        <w:rPr>
          <w:rFonts w:ascii="Times New Roman" w:hAnsi="Times New Roman" w:cs="Times New Roman"/>
          <w:b/>
          <w:lang w:val="en"/>
        </w:rPr>
      </w:pPr>
      <w:r>
        <w:rPr>
          <w:rFonts w:ascii="Times New Roman" w:hAnsi="Times New Roman" w:cs="Times New Roman"/>
          <w:lang w:val="en"/>
        </w:rPr>
        <w:t xml:space="preserve">Kama </w:t>
      </w:r>
      <w:proofErr w:type="spellStart"/>
      <w:r>
        <w:rPr>
          <w:rFonts w:ascii="Times New Roman" w:hAnsi="Times New Roman" w:cs="Times New Roman"/>
          <w:lang w:val="en"/>
        </w:rPr>
        <w:t>utaku</w:t>
      </w:r>
      <w:r w:rsidR="00162629" w:rsidRPr="001D6079">
        <w:rPr>
          <w:rFonts w:ascii="Times New Roman" w:hAnsi="Times New Roman" w:cs="Times New Roman"/>
          <w:lang w:val="en"/>
        </w:rPr>
        <w:t>bali</w:t>
      </w:r>
      <w:proofErr w:type="spellEnd"/>
      <w:r w:rsidR="00162629" w:rsidRPr="001D6079">
        <w:rPr>
          <w:rFonts w:ascii="Times New Roman" w:hAnsi="Times New Roman" w:cs="Times New Roman"/>
          <w:lang w:val="en"/>
        </w:rPr>
        <w:t xml:space="preserve">  </w:t>
      </w:r>
      <w:proofErr w:type="spellStart"/>
      <w:r w:rsidR="00162629" w:rsidRPr="001D6079">
        <w:rPr>
          <w:rFonts w:ascii="Times New Roman" w:hAnsi="Times New Roman" w:cs="Times New Roman"/>
          <w:lang w:val="en"/>
        </w:rPr>
        <w:t>kushiriki</w:t>
      </w:r>
      <w:proofErr w:type="spellEnd"/>
      <w:r w:rsidR="00162629" w:rsidRPr="001D6079">
        <w:rPr>
          <w:rFonts w:ascii="Times New Roman" w:hAnsi="Times New Roman" w:cs="Times New Roman"/>
          <w:lang w:val="en"/>
        </w:rPr>
        <w:t xml:space="preserve"> </w:t>
      </w:r>
      <w:proofErr w:type="spellStart"/>
      <w:r w:rsidR="00162629" w:rsidRPr="001D6079">
        <w:rPr>
          <w:rFonts w:ascii="Times New Roman" w:hAnsi="Times New Roman" w:cs="Times New Roman"/>
          <w:lang w:val="en"/>
        </w:rPr>
        <w:t>kwa</w:t>
      </w:r>
      <w:proofErr w:type="spellEnd"/>
      <w:r w:rsidR="00162629" w:rsidRPr="001D6079">
        <w:rPr>
          <w:rFonts w:ascii="Times New Roman" w:hAnsi="Times New Roman" w:cs="Times New Roman"/>
          <w:lang w:val="en"/>
        </w:rPr>
        <w:t xml:space="preserve"> </w:t>
      </w:r>
      <w:proofErr w:type="spellStart"/>
      <w:r>
        <w:rPr>
          <w:rFonts w:ascii="Times New Roman" w:hAnsi="Times New Roman" w:cs="Times New Roman"/>
          <w:lang w:val="en"/>
        </w:rPr>
        <w:t>utafiti</w:t>
      </w:r>
      <w:proofErr w:type="spellEnd"/>
      <w:r>
        <w:rPr>
          <w:rFonts w:ascii="Times New Roman" w:hAnsi="Times New Roman" w:cs="Times New Roman"/>
          <w:lang w:val="en"/>
        </w:rPr>
        <w:t xml:space="preserve"> </w:t>
      </w:r>
      <w:proofErr w:type="spellStart"/>
      <w:r>
        <w:rPr>
          <w:rFonts w:ascii="Times New Roman" w:hAnsi="Times New Roman" w:cs="Times New Roman"/>
          <w:lang w:val="en"/>
        </w:rPr>
        <w:t>huu</w:t>
      </w:r>
      <w:proofErr w:type="spellEnd"/>
      <w:r w:rsidR="00162629" w:rsidRPr="001D6079">
        <w:rPr>
          <w:rFonts w:ascii="Times New Roman" w:hAnsi="Times New Roman" w:cs="Times New Roman"/>
          <w:lang w:val="en"/>
        </w:rPr>
        <w:t xml:space="preserve"> </w:t>
      </w:r>
      <w:proofErr w:type="spellStart"/>
      <w:r w:rsidR="00162629" w:rsidRPr="001D6079">
        <w:rPr>
          <w:rFonts w:ascii="Times New Roman" w:hAnsi="Times New Roman" w:cs="Times New Roman"/>
          <w:lang w:val="en"/>
        </w:rPr>
        <w:t>utaulizwa</w:t>
      </w:r>
      <w:proofErr w:type="spellEnd"/>
      <w:r w:rsidR="00162629" w:rsidRPr="001D6079">
        <w:rPr>
          <w:rFonts w:ascii="Times New Roman" w:hAnsi="Times New Roman" w:cs="Times New Roman"/>
          <w:lang w:val="en"/>
        </w:rPr>
        <w:t xml:space="preserve"> k</w:t>
      </w:r>
      <w:r>
        <w:rPr>
          <w:rFonts w:ascii="Times New Roman" w:hAnsi="Times New Roman" w:cs="Times New Roman"/>
          <w:lang w:val="en"/>
        </w:rPr>
        <w:t xml:space="preserve">ufanya </w:t>
      </w:r>
      <w:proofErr w:type="spellStart"/>
      <w:r>
        <w:rPr>
          <w:rFonts w:ascii="Times New Roman" w:hAnsi="Times New Roman" w:cs="Times New Roman"/>
          <w:lang w:val="en"/>
        </w:rPr>
        <w:t>yafu</w:t>
      </w:r>
      <w:r w:rsidR="00162629" w:rsidRPr="001D6079">
        <w:rPr>
          <w:rFonts w:ascii="Times New Roman" w:hAnsi="Times New Roman" w:cs="Times New Roman"/>
          <w:lang w:val="en"/>
        </w:rPr>
        <w:t>atayo</w:t>
      </w:r>
      <w:proofErr w:type="spellEnd"/>
      <w:r w:rsidR="00162629" w:rsidRPr="001D6079">
        <w:rPr>
          <w:rFonts w:ascii="Times New Roman" w:hAnsi="Times New Roman" w:cs="Times New Roman"/>
          <w:lang w:val="en"/>
        </w:rPr>
        <w:t>;</w:t>
      </w:r>
      <w:r w:rsidR="00577587">
        <w:rPr>
          <w:rFonts w:ascii="Times New Roman" w:hAnsi="Times New Roman" w:cs="Times New Roman"/>
          <w:lang w:val="en"/>
        </w:rPr>
        <w:t xml:space="preserve"> </w:t>
      </w:r>
      <w:proofErr w:type="spellStart"/>
      <w:r w:rsidR="00162629" w:rsidRPr="001D6079">
        <w:rPr>
          <w:rFonts w:ascii="Times New Roman" w:hAnsi="Times New Roman" w:cs="Times New Roman"/>
          <w:lang w:val="en"/>
        </w:rPr>
        <w:t>kwa</w:t>
      </w:r>
      <w:proofErr w:type="spellEnd"/>
      <w:r w:rsidR="00162629" w:rsidRPr="001D6079">
        <w:rPr>
          <w:rFonts w:ascii="Times New Roman" w:hAnsi="Times New Roman" w:cs="Times New Roman"/>
          <w:lang w:val="en"/>
        </w:rPr>
        <w:t xml:space="preserve"> </w:t>
      </w:r>
      <w:proofErr w:type="spellStart"/>
      <w:r w:rsidR="00162629" w:rsidRPr="001D6079">
        <w:rPr>
          <w:rFonts w:ascii="Times New Roman" w:hAnsi="Times New Roman" w:cs="Times New Roman"/>
          <w:lang w:val="en"/>
        </w:rPr>
        <w:t>kutuwezeshwa</w:t>
      </w:r>
      <w:proofErr w:type="spellEnd"/>
      <w:r w:rsidR="00162629" w:rsidRPr="001D6079">
        <w:rPr>
          <w:rFonts w:ascii="Times New Roman" w:hAnsi="Times New Roman" w:cs="Times New Roman"/>
          <w:lang w:val="en"/>
        </w:rPr>
        <w:t xml:space="preserve"> </w:t>
      </w:r>
      <w:proofErr w:type="spellStart"/>
      <w:r w:rsidR="00162629" w:rsidRPr="001D6079">
        <w:rPr>
          <w:rFonts w:ascii="Times New Roman" w:hAnsi="Times New Roman" w:cs="Times New Roman"/>
          <w:lang w:val="en"/>
        </w:rPr>
        <w:t>kuboresha</w:t>
      </w:r>
      <w:proofErr w:type="spellEnd"/>
      <w:r w:rsidR="00162629" w:rsidRPr="001D6079">
        <w:rPr>
          <w:rFonts w:ascii="Times New Roman" w:hAnsi="Times New Roman" w:cs="Times New Roman"/>
          <w:lang w:val="en"/>
        </w:rPr>
        <w:t xml:space="preserve"> </w:t>
      </w:r>
      <w:proofErr w:type="spellStart"/>
      <w:r w:rsidR="00162629" w:rsidRPr="001D6079">
        <w:rPr>
          <w:rFonts w:ascii="Times New Roman" w:hAnsi="Times New Roman" w:cs="Times New Roman"/>
          <w:lang w:val="en"/>
        </w:rPr>
        <w:t>utafiti</w:t>
      </w:r>
      <w:proofErr w:type="spellEnd"/>
      <w:r w:rsidR="00162629" w:rsidRPr="001D6079">
        <w:rPr>
          <w:rFonts w:ascii="Times New Roman" w:hAnsi="Times New Roman" w:cs="Times New Roman"/>
          <w:lang w:val="en"/>
        </w:rPr>
        <w:t xml:space="preserve"> </w:t>
      </w:r>
      <w:proofErr w:type="spellStart"/>
      <w:r w:rsidR="00162629" w:rsidRPr="001D6079">
        <w:rPr>
          <w:rFonts w:ascii="Times New Roman" w:hAnsi="Times New Roman" w:cs="Times New Roman"/>
          <w:lang w:val="en"/>
        </w:rPr>
        <w:t>wetu</w:t>
      </w:r>
      <w:proofErr w:type="spellEnd"/>
      <w:r w:rsidR="00162629" w:rsidRPr="001D6079">
        <w:rPr>
          <w:rFonts w:ascii="Times New Roman" w:hAnsi="Times New Roman" w:cs="Times New Roman"/>
          <w:lang w:val="en"/>
        </w:rPr>
        <w:t xml:space="preserve">, </w:t>
      </w:r>
      <w:proofErr w:type="spellStart"/>
      <w:r w:rsidR="00162629" w:rsidRPr="001D6079">
        <w:rPr>
          <w:rFonts w:ascii="Times New Roman" w:hAnsi="Times New Roman" w:cs="Times New Roman"/>
          <w:lang w:val="en"/>
        </w:rPr>
        <w:t>tungependa</w:t>
      </w:r>
      <w:proofErr w:type="spellEnd"/>
      <w:r w:rsidR="00162629" w:rsidRPr="001D6079">
        <w:rPr>
          <w:rFonts w:ascii="Times New Roman" w:hAnsi="Times New Roman" w:cs="Times New Roman"/>
          <w:lang w:val="en"/>
        </w:rPr>
        <w:t xml:space="preserve"> </w:t>
      </w:r>
      <w:proofErr w:type="spellStart"/>
      <w:r w:rsidR="00162629" w:rsidRPr="001D6079">
        <w:rPr>
          <w:rFonts w:ascii="Times New Roman" w:hAnsi="Times New Roman" w:cs="Times New Roman"/>
          <w:lang w:val="en"/>
        </w:rPr>
        <w:t>ku</w:t>
      </w:r>
      <w:r w:rsidR="008475FF">
        <w:rPr>
          <w:rFonts w:ascii="Times New Roman" w:hAnsi="Times New Roman" w:cs="Times New Roman"/>
          <w:lang w:val="en"/>
        </w:rPr>
        <w:t>ku</w:t>
      </w:r>
      <w:r w:rsidR="00162629" w:rsidRPr="001D6079">
        <w:rPr>
          <w:rFonts w:ascii="Times New Roman" w:hAnsi="Times New Roman" w:cs="Times New Roman"/>
          <w:lang w:val="en"/>
        </w:rPr>
        <w:t>uli</w:t>
      </w:r>
      <w:r w:rsidR="008475FF">
        <w:rPr>
          <w:rFonts w:ascii="Times New Roman" w:hAnsi="Times New Roman" w:cs="Times New Roman"/>
          <w:lang w:val="en"/>
        </w:rPr>
        <w:t>za</w:t>
      </w:r>
      <w:proofErr w:type="spellEnd"/>
      <w:r w:rsidR="00162629" w:rsidRPr="001D6079">
        <w:rPr>
          <w:rFonts w:ascii="Times New Roman" w:hAnsi="Times New Roman" w:cs="Times New Roman"/>
          <w:lang w:val="en"/>
        </w:rPr>
        <w:t xml:space="preserve"> </w:t>
      </w:r>
      <w:proofErr w:type="spellStart"/>
      <w:r w:rsidR="00162629" w:rsidRPr="001D6079">
        <w:rPr>
          <w:rFonts w:ascii="Times New Roman" w:hAnsi="Times New Roman" w:cs="Times New Roman"/>
          <w:lang w:val="en"/>
        </w:rPr>
        <w:t>maswali</w:t>
      </w:r>
      <w:proofErr w:type="spellEnd"/>
      <w:r w:rsidR="00162629" w:rsidRPr="001D6079">
        <w:rPr>
          <w:rFonts w:ascii="Times New Roman" w:hAnsi="Times New Roman" w:cs="Times New Roman"/>
          <w:lang w:val="en"/>
        </w:rPr>
        <w:t xml:space="preserve"> </w:t>
      </w:r>
      <w:proofErr w:type="spellStart"/>
      <w:r w:rsidR="008475FF">
        <w:rPr>
          <w:rFonts w:ascii="Times New Roman" w:hAnsi="Times New Roman" w:cs="Times New Roman"/>
          <w:lang w:val="en"/>
        </w:rPr>
        <w:t>kuhusu</w:t>
      </w:r>
      <w:proofErr w:type="spellEnd"/>
      <w:r w:rsidR="008475FF">
        <w:rPr>
          <w:rFonts w:ascii="Times New Roman" w:hAnsi="Times New Roman" w:cs="Times New Roman"/>
          <w:lang w:val="en"/>
        </w:rPr>
        <w:t xml:space="preserve"> </w:t>
      </w:r>
      <w:proofErr w:type="spellStart"/>
      <w:r w:rsidR="008475FF">
        <w:rPr>
          <w:rFonts w:ascii="Times New Roman" w:hAnsi="Times New Roman" w:cs="Times New Roman"/>
          <w:lang w:val="en"/>
        </w:rPr>
        <w:t>msaidizi</w:t>
      </w:r>
      <w:proofErr w:type="spellEnd"/>
      <w:r w:rsidR="008475FF">
        <w:rPr>
          <w:rFonts w:ascii="Times New Roman" w:hAnsi="Times New Roman" w:cs="Times New Roman"/>
          <w:lang w:val="en"/>
        </w:rPr>
        <w:t xml:space="preserve"> </w:t>
      </w:r>
      <w:proofErr w:type="spellStart"/>
      <w:r w:rsidR="008475FF">
        <w:rPr>
          <w:rFonts w:ascii="Times New Roman" w:hAnsi="Times New Roman" w:cs="Times New Roman"/>
          <w:lang w:val="en"/>
        </w:rPr>
        <w:t>wetu</w:t>
      </w:r>
      <w:proofErr w:type="spellEnd"/>
      <w:r w:rsidR="008475FF">
        <w:rPr>
          <w:rFonts w:ascii="Times New Roman" w:hAnsi="Times New Roman" w:cs="Times New Roman"/>
          <w:lang w:val="en"/>
        </w:rPr>
        <w:t>,</w:t>
      </w:r>
      <w:r w:rsidR="00162629" w:rsidRPr="001D6079">
        <w:rPr>
          <w:rFonts w:ascii="Times New Roman" w:hAnsi="Times New Roman" w:cs="Times New Roman"/>
          <w:color w:val="FF0000"/>
          <w:lang w:val="en"/>
        </w:rPr>
        <w:t xml:space="preserve"> </w:t>
      </w:r>
      <w:proofErr w:type="spellStart"/>
      <w:r w:rsidR="008475FF">
        <w:rPr>
          <w:rFonts w:ascii="Times New Roman" w:hAnsi="Times New Roman" w:cs="Times New Roman"/>
          <w:lang w:val="en"/>
        </w:rPr>
        <w:t>kutekelezwa</w:t>
      </w:r>
      <w:proofErr w:type="spellEnd"/>
      <w:r w:rsidR="008475FF">
        <w:rPr>
          <w:rFonts w:ascii="Times New Roman" w:hAnsi="Times New Roman" w:cs="Times New Roman"/>
          <w:lang w:val="en"/>
        </w:rPr>
        <w:t xml:space="preserve"> </w:t>
      </w:r>
      <w:proofErr w:type="spellStart"/>
      <w:r w:rsidR="008475FF">
        <w:rPr>
          <w:rFonts w:ascii="Times New Roman" w:hAnsi="Times New Roman" w:cs="Times New Roman"/>
          <w:lang w:val="en"/>
        </w:rPr>
        <w:t>kwa</w:t>
      </w:r>
      <w:proofErr w:type="spellEnd"/>
      <w:r w:rsidR="008475FF">
        <w:rPr>
          <w:rFonts w:ascii="Times New Roman" w:hAnsi="Times New Roman" w:cs="Times New Roman"/>
          <w:lang w:val="en"/>
        </w:rPr>
        <w:t xml:space="preserve"> </w:t>
      </w:r>
      <w:proofErr w:type="spellStart"/>
      <w:r w:rsidR="008475FF">
        <w:rPr>
          <w:rFonts w:ascii="Times New Roman" w:hAnsi="Times New Roman" w:cs="Times New Roman"/>
          <w:lang w:val="en"/>
        </w:rPr>
        <w:t>mradi</w:t>
      </w:r>
      <w:proofErr w:type="spellEnd"/>
      <w:r w:rsidR="00162629" w:rsidRPr="001D6079">
        <w:rPr>
          <w:rFonts w:ascii="Times New Roman" w:hAnsi="Times New Roman" w:cs="Times New Roman"/>
          <w:color w:val="FF0000"/>
          <w:lang w:val="en"/>
        </w:rPr>
        <w:t xml:space="preserve"> </w:t>
      </w:r>
      <w:r w:rsidR="008475FF">
        <w:rPr>
          <w:rFonts w:ascii="Times New Roman" w:hAnsi="Times New Roman" w:cs="Times New Roman"/>
          <w:lang w:val="en"/>
        </w:rPr>
        <w:t xml:space="preserve">na </w:t>
      </w:r>
      <w:proofErr w:type="spellStart"/>
      <w:r w:rsidR="00162629" w:rsidRPr="001D6079">
        <w:rPr>
          <w:rFonts w:ascii="Times New Roman" w:hAnsi="Times New Roman" w:cs="Times New Roman"/>
          <w:lang w:val="en"/>
        </w:rPr>
        <w:t>vifaa</w:t>
      </w:r>
      <w:proofErr w:type="spellEnd"/>
      <w:r w:rsidR="00162629" w:rsidRPr="001D6079">
        <w:rPr>
          <w:rFonts w:ascii="Times New Roman" w:hAnsi="Times New Roman" w:cs="Times New Roman"/>
          <w:lang w:val="en"/>
        </w:rPr>
        <w:t xml:space="preserve"> </w:t>
      </w:r>
      <w:proofErr w:type="spellStart"/>
      <w:r w:rsidR="00162629" w:rsidRPr="001D6079">
        <w:rPr>
          <w:rFonts w:ascii="Times New Roman" w:hAnsi="Times New Roman" w:cs="Times New Roman"/>
          <w:lang w:val="en"/>
        </w:rPr>
        <w:t>vilivyopeanwa</w:t>
      </w:r>
      <w:proofErr w:type="spellEnd"/>
      <w:r w:rsidR="001D189F" w:rsidRPr="001D6079">
        <w:rPr>
          <w:rFonts w:ascii="Times New Roman" w:hAnsi="Times New Roman" w:cs="Times New Roman"/>
          <w:lang w:val="en"/>
        </w:rPr>
        <w:t xml:space="preserve">. </w:t>
      </w:r>
      <w:proofErr w:type="spellStart"/>
      <w:r w:rsidR="001D189F" w:rsidRPr="001D6079">
        <w:rPr>
          <w:rFonts w:ascii="Times New Roman" w:hAnsi="Times New Roman" w:cs="Times New Roman"/>
          <w:lang w:val="en"/>
        </w:rPr>
        <w:t>Hii</w:t>
      </w:r>
      <w:proofErr w:type="spellEnd"/>
      <w:r w:rsidR="001D189F" w:rsidRPr="001D6079">
        <w:rPr>
          <w:rFonts w:ascii="Times New Roman" w:hAnsi="Times New Roman" w:cs="Times New Roman"/>
          <w:lang w:val="en"/>
        </w:rPr>
        <w:t xml:space="preserve"> </w:t>
      </w:r>
      <w:proofErr w:type="spellStart"/>
      <w:r w:rsidR="001D189F" w:rsidRPr="001D6079">
        <w:rPr>
          <w:rFonts w:ascii="Times New Roman" w:hAnsi="Times New Roman" w:cs="Times New Roman"/>
          <w:lang w:val="en"/>
        </w:rPr>
        <w:t>itafanyika</w:t>
      </w:r>
      <w:proofErr w:type="spellEnd"/>
      <w:r w:rsidR="001D189F" w:rsidRPr="001D6079">
        <w:rPr>
          <w:rFonts w:ascii="Times New Roman" w:hAnsi="Times New Roman" w:cs="Times New Roman"/>
          <w:lang w:val="en"/>
        </w:rPr>
        <w:t xml:space="preserve"> </w:t>
      </w:r>
      <w:proofErr w:type="spellStart"/>
      <w:r w:rsidR="001D189F" w:rsidRPr="001D6079">
        <w:rPr>
          <w:rFonts w:ascii="Times New Roman" w:hAnsi="Times New Roman" w:cs="Times New Roman"/>
          <w:lang w:val="en"/>
        </w:rPr>
        <w:t>kwa</w:t>
      </w:r>
      <w:proofErr w:type="spellEnd"/>
      <w:r w:rsidR="001D189F" w:rsidRPr="001D6079">
        <w:rPr>
          <w:rFonts w:ascii="Times New Roman" w:hAnsi="Times New Roman" w:cs="Times New Roman"/>
          <w:lang w:val="en"/>
        </w:rPr>
        <w:t xml:space="preserve"> </w:t>
      </w:r>
      <w:proofErr w:type="spellStart"/>
      <w:r w:rsidR="001D189F" w:rsidRPr="001D6079">
        <w:rPr>
          <w:rFonts w:ascii="Times New Roman" w:hAnsi="Times New Roman" w:cs="Times New Roman"/>
          <w:lang w:val="en"/>
        </w:rPr>
        <w:t>vikundi</w:t>
      </w:r>
      <w:proofErr w:type="spellEnd"/>
      <w:r w:rsidR="001D189F" w:rsidRPr="001D6079">
        <w:rPr>
          <w:rFonts w:ascii="Times New Roman" w:hAnsi="Times New Roman" w:cs="Times New Roman"/>
          <w:lang w:val="en"/>
        </w:rPr>
        <w:t xml:space="preserve"> </w:t>
      </w:r>
      <w:proofErr w:type="spellStart"/>
      <w:r w:rsidR="001D189F" w:rsidRPr="001D6079">
        <w:rPr>
          <w:rFonts w:ascii="Times New Roman" w:hAnsi="Times New Roman" w:cs="Times New Roman"/>
          <w:lang w:val="en"/>
        </w:rPr>
        <w:t>katika</w:t>
      </w:r>
      <w:proofErr w:type="spellEnd"/>
      <w:r w:rsidR="001D189F" w:rsidRPr="001D6079">
        <w:rPr>
          <w:rFonts w:ascii="Times New Roman" w:hAnsi="Times New Roman" w:cs="Times New Roman"/>
          <w:lang w:val="en"/>
        </w:rPr>
        <w:t xml:space="preserve"> kata </w:t>
      </w:r>
      <w:proofErr w:type="spellStart"/>
      <w:r w:rsidR="001D189F" w:rsidRPr="001D6079">
        <w:rPr>
          <w:rFonts w:ascii="Times New Roman" w:hAnsi="Times New Roman" w:cs="Times New Roman"/>
          <w:lang w:val="en"/>
        </w:rPr>
        <w:t>ndogo</w:t>
      </w:r>
      <w:proofErr w:type="spellEnd"/>
      <w:r w:rsidR="001D189F" w:rsidRPr="001D6079">
        <w:rPr>
          <w:rFonts w:ascii="Times New Roman" w:hAnsi="Times New Roman" w:cs="Times New Roman"/>
          <w:lang w:val="en"/>
        </w:rPr>
        <w:t xml:space="preserve"> </w:t>
      </w:r>
      <w:proofErr w:type="spellStart"/>
      <w:r w:rsidR="001D189F" w:rsidRPr="001D6079">
        <w:rPr>
          <w:rFonts w:ascii="Times New Roman" w:hAnsi="Times New Roman" w:cs="Times New Roman"/>
          <w:lang w:val="en"/>
        </w:rPr>
        <w:t>yako</w:t>
      </w:r>
      <w:proofErr w:type="spellEnd"/>
      <w:r w:rsidR="008475FF">
        <w:rPr>
          <w:rFonts w:ascii="Times New Roman" w:hAnsi="Times New Roman" w:cs="Times New Roman"/>
          <w:lang w:val="en"/>
        </w:rPr>
        <w:t xml:space="preserve"> </w:t>
      </w:r>
      <w:r w:rsidR="001D189F" w:rsidRPr="001D6079">
        <w:rPr>
          <w:rFonts w:ascii="Times New Roman" w:hAnsi="Times New Roman" w:cs="Times New Roman"/>
          <w:lang w:val="en"/>
        </w:rPr>
        <w:t>(</w:t>
      </w:r>
      <w:proofErr w:type="spellStart"/>
      <w:r w:rsidR="008475FF">
        <w:rPr>
          <w:rFonts w:ascii="Times New Roman" w:hAnsi="Times New Roman" w:cs="Times New Roman"/>
          <w:lang w:val="en"/>
        </w:rPr>
        <w:t>sehemu</w:t>
      </w:r>
      <w:proofErr w:type="spellEnd"/>
      <w:r w:rsidR="008475FF">
        <w:rPr>
          <w:rFonts w:ascii="Times New Roman" w:hAnsi="Times New Roman" w:cs="Times New Roman"/>
          <w:lang w:val="en"/>
        </w:rPr>
        <w:t xml:space="preserve"> </w:t>
      </w:r>
      <w:proofErr w:type="spellStart"/>
      <w:r w:rsidR="008475FF">
        <w:rPr>
          <w:rFonts w:ascii="Times New Roman" w:hAnsi="Times New Roman" w:cs="Times New Roman"/>
          <w:lang w:val="en"/>
        </w:rPr>
        <w:t>ya</w:t>
      </w:r>
      <w:proofErr w:type="spellEnd"/>
      <w:r w:rsidR="008475FF">
        <w:rPr>
          <w:rFonts w:ascii="Times New Roman" w:hAnsi="Times New Roman" w:cs="Times New Roman"/>
          <w:lang w:val="en"/>
        </w:rPr>
        <w:t xml:space="preserve"> </w:t>
      </w:r>
      <w:proofErr w:type="spellStart"/>
      <w:r w:rsidR="008475FF">
        <w:rPr>
          <w:rFonts w:ascii="Times New Roman" w:hAnsi="Times New Roman" w:cs="Times New Roman"/>
          <w:lang w:val="en"/>
        </w:rPr>
        <w:t>kijografia</w:t>
      </w:r>
      <w:proofErr w:type="spellEnd"/>
      <w:r w:rsidR="008475FF">
        <w:rPr>
          <w:rFonts w:ascii="Times New Roman" w:hAnsi="Times New Roman" w:cs="Times New Roman"/>
          <w:lang w:val="en"/>
        </w:rPr>
        <w:t xml:space="preserve"> </w:t>
      </w:r>
      <w:proofErr w:type="spellStart"/>
      <w:r w:rsidR="008475FF">
        <w:rPr>
          <w:rFonts w:ascii="Times New Roman" w:hAnsi="Times New Roman" w:cs="Times New Roman"/>
          <w:lang w:val="en"/>
        </w:rPr>
        <w:t>iliyo</w:t>
      </w:r>
      <w:proofErr w:type="spellEnd"/>
      <w:r w:rsidR="008475FF">
        <w:rPr>
          <w:rFonts w:ascii="Times New Roman" w:hAnsi="Times New Roman" w:cs="Times New Roman"/>
          <w:lang w:val="en"/>
        </w:rPr>
        <w:t xml:space="preserve"> na </w:t>
      </w:r>
      <w:proofErr w:type="spellStart"/>
      <w:r w:rsidR="008475FF">
        <w:rPr>
          <w:rFonts w:ascii="Times New Roman" w:hAnsi="Times New Roman" w:cs="Times New Roman"/>
          <w:lang w:val="en"/>
        </w:rPr>
        <w:t>upana</w:t>
      </w:r>
      <w:proofErr w:type="spellEnd"/>
      <w:r w:rsidR="008475FF">
        <w:rPr>
          <w:rFonts w:ascii="Times New Roman" w:hAnsi="Times New Roman" w:cs="Times New Roman"/>
          <w:lang w:val="en"/>
        </w:rPr>
        <w:t xml:space="preserve"> </w:t>
      </w:r>
      <w:proofErr w:type="spellStart"/>
      <w:r w:rsidR="008475FF">
        <w:rPr>
          <w:rFonts w:ascii="Times New Roman" w:hAnsi="Times New Roman" w:cs="Times New Roman"/>
          <w:lang w:val="en"/>
        </w:rPr>
        <w:t>wa</w:t>
      </w:r>
      <w:proofErr w:type="spellEnd"/>
      <w:r w:rsidR="008475FF">
        <w:rPr>
          <w:rFonts w:ascii="Times New Roman" w:hAnsi="Times New Roman" w:cs="Times New Roman"/>
          <w:lang w:val="en"/>
        </w:rPr>
        <w:t xml:space="preserve"> chini </w:t>
      </w:r>
      <w:proofErr w:type="spellStart"/>
      <w:r w:rsidR="008475FF">
        <w:rPr>
          <w:rFonts w:ascii="Times New Roman" w:hAnsi="Times New Roman" w:cs="Times New Roman"/>
          <w:lang w:val="en"/>
        </w:rPr>
        <w:t>ya</w:t>
      </w:r>
      <w:proofErr w:type="spellEnd"/>
      <w:r w:rsidR="008475FF">
        <w:rPr>
          <w:rFonts w:ascii="Times New Roman" w:hAnsi="Times New Roman" w:cs="Times New Roman"/>
          <w:lang w:val="en"/>
        </w:rPr>
        <w:t xml:space="preserve"> </w:t>
      </w:r>
      <w:proofErr w:type="spellStart"/>
      <w:r w:rsidR="008475FF">
        <w:rPr>
          <w:rFonts w:ascii="Times New Roman" w:hAnsi="Times New Roman" w:cs="Times New Roman"/>
          <w:lang w:val="en"/>
        </w:rPr>
        <w:t>kilomita</w:t>
      </w:r>
      <w:proofErr w:type="spellEnd"/>
      <w:r w:rsidR="008475FF">
        <w:rPr>
          <w:rFonts w:ascii="Times New Roman" w:hAnsi="Times New Roman" w:cs="Times New Roman"/>
          <w:lang w:val="en"/>
        </w:rPr>
        <w:t xml:space="preserve"> </w:t>
      </w:r>
      <w:proofErr w:type="spellStart"/>
      <w:r w:rsidR="001D189F" w:rsidRPr="001D6079">
        <w:rPr>
          <w:rFonts w:ascii="Times New Roman" w:hAnsi="Times New Roman" w:cs="Times New Roman"/>
          <w:lang w:val="en"/>
        </w:rPr>
        <w:t>saba</w:t>
      </w:r>
      <w:proofErr w:type="spellEnd"/>
      <w:r w:rsidR="001D189F" w:rsidRPr="001D6079">
        <w:rPr>
          <w:rFonts w:ascii="Times New Roman" w:hAnsi="Times New Roman" w:cs="Times New Roman"/>
          <w:lang w:val="en"/>
        </w:rPr>
        <w:t>)</w:t>
      </w:r>
      <w:r w:rsidR="008475FF">
        <w:rPr>
          <w:rFonts w:ascii="Times New Roman" w:hAnsi="Times New Roman" w:cs="Times New Roman"/>
          <w:lang w:val="en"/>
        </w:rPr>
        <w:t>.  H</w:t>
      </w:r>
      <w:r w:rsidR="001D189F" w:rsidRPr="001D6079">
        <w:rPr>
          <w:rFonts w:ascii="Times New Roman" w:hAnsi="Times New Roman" w:cs="Times New Roman"/>
          <w:lang w:val="en"/>
        </w:rPr>
        <w:t xml:space="preserve">aya </w:t>
      </w:r>
      <w:proofErr w:type="spellStart"/>
      <w:r w:rsidR="001D189F" w:rsidRPr="001D6079">
        <w:rPr>
          <w:rFonts w:ascii="Times New Roman" w:hAnsi="Times New Roman" w:cs="Times New Roman"/>
          <w:lang w:val="en"/>
        </w:rPr>
        <w:t>majadiliano</w:t>
      </w:r>
      <w:proofErr w:type="spellEnd"/>
      <w:r w:rsidR="001D189F" w:rsidRPr="001D6079">
        <w:rPr>
          <w:rFonts w:ascii="Times New Roman" w:hAnsi="Times New Roman" w:cs="Times New Roman"/>
          <w:lang w:val="en"/>
        </w:rPr>
        <w:t xml:space="preserve"> </w:t>
      </w:r>
      <w:proofErr w:type="spellStart"/>
      <w:r w:rsidR="001D189F" w:rsidRPr="001D6079">
        <w:rPr>
          <w:rFonts w:ascii="Times New Roman" w:hAnsi="Times New Roman" w:cs="Times New Roman"/>
          <w:lang w:val="en"/>
        </w:rPr>
        <w:t>yatachukua</w:t>
      </w:r>
      <w:proofErr w:type="spellEnd"/>
      <w:r w:rsidR="001D189F" w:rsidRPr="001D6079">
        <w:rPr>
          <w:rFonts w:ascii="Times New Roman" w:hAnsi="Times New Roman" w:cs="Times New Roman"/>
          <w:lang w:val="en"/>
        </w:rPr>
        <w:t xml:space="preserve"> </w:t>
      </w:r>
      <w:proofErr w:type="spellStart"/>
      <w:r w:rsidR="001D189F" w:rsidRPr="001D6079">
        <w:rPr>
          <w:rFonts w:ascii="Times New Roman" w:hAnsi="Times New Roman" w:cs="Times New Roman"/>
          <w:lang w:val="en"/>
        </w:rPr>
        <w:t>muda</w:t>
      </w:r>
      <w:proofErr w:type="spellEnd"/>
      <w:r w:rsidR="001D189F" w:rsidRPr="001D6079">
        <w:rPr>
          <w:rFonts w:ascii="Times New Roman" w:hAnsi="Times New Roman" w:cs="Times New Roman"/>
          <w:lang w:val="en"/>
        </w:rPr>
        <w:t xml:space="preserve"> </w:t>
      </w:r>
      <w:proofErr w:type="spellStart"/>
      <w:r w:rsidR="001D189F" w:rsidRPr="001D6079">
        <w:rPr>
          <w:rFonts w:ascii="Times New Roman" w:hAnsi="Times New Roman" w:cs="Times New Roman"/>
          <w:lang w:val="en"/>
        </w:rPr>
        <w:t>wa</w:t>
      </w:r>
      <w:proofErr w:type="spellEnd"/>
      <w:r w:rsidR="001D189F" w:rsidRPr="001D6079">
        <w:rPr>
          <w:rFonts w:ascii="Times New Roman" w:hAnsi="Times New Roman" w:cs="Times New Roman"/>
          <w:lang w:val="en"/>
        </w:rPr>
        <w:t xml:space="preserve"> </w:t>
      </w:r>
      <w:proofErr w:type="spellStart"/>
      <w:r w:rsidR="001D189F" w:rsidRPr="001D6079">
        <w:rPr>
          <w:rFonts w:ascii="Times New Roman" w:hAnsi="Times New Roman" w:cs="Times New Roman"/>
          <w:lang w:val="en"/>
        </w:rPr>
        <w:t>dakika</w:t>
      </w:r>
      <w:proofErr w:type="spellEnd"/>
      <w:r w:rsidR="001D189F" w:rsidRPr="001D6079">
        <w:rPr>
          <w:rFonts w:ascii="Times New Roman" w:hAnsi="Times New Roman" w:cs="Times New Roman"/>
          <w:lang w:val="en"/>
        </w:rPr>
        <w:t xml:space="preserve"> 60-90 </w:t>
      </w:r>
      <w:proofErr w:type="spellStart"/>
      <w:r w:rsidR="001D189F" w:rsidRPr="001D6079">
        <w:rPr>
          <w:rFonts w:ascii="Times New Roman" w:hAnsi="Times New Roman" w:cs="Times New Roman"/>
          <w:lang w:val="en"/>
        </w:rPr>
        <w:t>kukamilika</w:t>
      </w:r>
      <w:proofErr w:type="spellEnd"/>
      <w:r w:rsidR="001D189F" w:rsidRPr="001D6079">
        <w:rPr>
          <w:rFonts w:ascii="Times New Roman" w:hAnsi="Times New Roman" w:cs="Times New Roman"/>
          <w:lang w:val="en"/>
        </w:rPr>
        <w:t>.</w:t>
      </w:r>
    </w:p>
    <w:p w14:paraId="083AA30C" w14:textId="77777777" w:rsidR="00195280" w:rsidRPr="001D6079" w:rsidRDefault="008D3EDB" w:rsidP="001D6079">
      <w:pPr>
        <w:autoSpaceDE w:val="0"/>
        <w:autoSpaceDN w:val="0"/>
        <w:adjustRightInd w:val="0"/>
        <w:spacing w:after="0" w:line="240" w:lineRule="auto"/>
        <w:rPr>
          <w:rFonts w:ascii="Times New Roman" w:hAnsi="Times New Roman" w:cs="Times New Roman"/>
          <w:lang w:val="en"/>
        </w:rPr>
      </w:pPr>
      <w:r w:rsidRPr="001D6079">
        <w:rPr>
          <w:rFonts w:ascii="Times New Roman" w:hAnsi="Times New Roman" w:cs="Times New Roman"/>
          <w:b/>
          <w:lang w:val="en"/>
        </w:rPr>
        <w:t>[</w:t>
      </w:r>
      <w:r w:rsidR="001D189F" w:rsidRPr="001D6079">
        <w:rPr>
          <w:rFonts w:ascii="Times New Roman" w:hAnsi="Times New Roman" w:cs="Times New Roman"/>
          <w:b/>
          <w:lang w:val="en"/>
        </w:rPr>
        <w:t>MODERATOR SEMA</w:t>
      </w:r>
      <w:r w:rsidRPr="001D6079">
        <w:rPr>
          <w:rFonts w:ascii="Times New Roman" w:hAnsi="Times New Roman" w:cs="Times New Roman"/>
          <w:b/>
          <w:lang w:val="en"/>
        </w:rPr>
        <w:t>]</w:t>
      </w:r>
      <w:r w:rsidR="008475FF">
        <w:rPr>
          <w:rFonts w:ascii="Times New Roman" w:hAnsi="Times New Roman" w:cs="Times New Roman"/>
          <w:lang w:val="en"/>
        </w:rPr>
        <w:t xml:space="preserve">: </w:t>
      </w:r>
      <w:proofErr w:type="spellStart"/>
      <w:r w:rsidR="008475FF">
        <w:rPr>
          <w:rFonts w:ascii="Times New Roman" w:hAnsi="Times New Roman" w:cs="Times New Roman"/>
          <w:lang w:val="en"/>
        </w:rPr>
        <w:t>S</w:t>
      </w:r>
      <w:r w:rsidR="001D189F" w:rsidRPr="001D6079">
        <w:rPr>
          <w:rFonts w:ascii="Times New Roman" w:hAnsi="Times New Roman" w:cs="Times New Roman"/>
          <w:lang w:val="en"/>
        </w:rPr>
        <w:t>asa</w:t>
      </w:r>
      <w:proofErr w:type="spellEnd"/>
      <w:r w:rsidR="001D189F" w:rsidRPr="001D6079">
        <w:rPr>
          <w:rFonts w:ascii="Times New Roman" w:hAnsi="Times New Roman" w:cs="Times New Roman"/>
          <w:lang w:val="en"/>
        </w:rPr>
        <w:t xml:space="preserve"> </w:t>
      </w:r>
      <w:proofErr w:type="spellStart"/>
      <w:r w:rsidR="001D189F" w:rsidRPr="001D6079">
        <w:rPr>
          <w:rFonts w:ascii="Times New Roman" w:hAnsi="Times New Roman" w:cs="Times New Roman"/>
          <w:lang w:val="en"/>
        </w:rPr>
        <w:t>ningependa</w:t>
      </w:r>
      <w:proofErr w:type="spellEnd"/>
      <w:r w:rsidR="001D189F" w:rsidRPr="001D6079">
        <w:rPr>
          <w:rFonts w:ascii="Times New Roman" w:hAnsi="Times New Roman" w:cs="Times New Roman"/>
          <w:lang w:val="en"/>
        </w:rPr>
        <w:t xml:space="preserve"> kurejelea </w:t>
      </w:r>
      <w:proofErr w:type="spellStart"/>
      <w:r w:rsidR="00195280" w:rsidRPr="001D6079">
        <w:rPr>
          <w:rFonts w:ascii="Times New Roman" w:hAnsi="Times New Roman" w:cs="Times New Roman"/>
          <w:lang w:val="en"/>
        </w:rPr>
        <w:t>mpangilio</w:t>
      </w:r>
      <w:proofErr w:type="spellEnd"/>
      <w:r w:rsidR="00195280" w:rsidRPr="001D6079">
        <w:rPr>
          <w:rFonts w:ascii="Times New Roman" w:hAnsi="Times New Roman" w:cs="Times New Roman"/>
          <w:lang w:val="en"/>
        </w:rPr>
        <w:t xml:space="preserve"> </w:t>
      </w:r>
      <w:proofErr w:type="spellStart"/>
      <w:r w:rsidR="00195280" w:rsidRPr="001D6079">
        <w:rPr>
          <w:rFonts w:ascii="Times New Roman" w:hAnsi="Times New Roman" w:cs="Times New Roman"/>
          <w:lang w:val="en"/>
        </w:rPr>
        <w:t>wa</w:t>
      </w:r>
      <w:proofErr w:type="spellEnd"/>
      <w:r w:rsidR="00195280" w:rsidRPr="001D6079">
        <w:rPr>
          <w:rFonts w:ascii="Times New Roman" w:hAnsi="Times New Roman" w:cs="Times New Roman"/>
          <w:lang w:val="en"/>
        </w:rPr>
        <w:t xml:space="preserve"> haya </w:t>
      </w:r>
      <w:proofErr w:type="spellStart"/>
      <w:r w:rsidR="00195280" w:rsidRPr="001D6079">
        <w:rPr>
          <w:rFonts w:ascii="Times New Roman" w:hAnsi="Times New Roman" w:cs="Times New Roman"/>
          <w:lang w:val="en"/>
        </w:rPr>
        <w:t>majadiliano</w:t>
      </w:r>
      <w:proofErr w:type="spellEnd"/>
      <w:r w:rsidR="00195280" w:rsidRPr="001D6079">
        <w:rPr>
          <w:rFonts w:ascii="Times New Roman" w:hAnsi="Times New Roman" w:cs="Times New Roman"/>
          <w:lang w:val="en"/>
        </w:rPr>
        <w:t>.</w:t>
      </w:r>
    </w:p>
    <w:p w14:paraId="4C8DCA9E" w14:textId="77777777" w:rsidR="001D189F" w:rsidRPr="001D6079" w:rsidRDefault="00441FAF" w:rsidP="001D6079">
      <w:pPr>
        <w:pStyle w:val="ListParagraph"/>
        <w:numPr>
          <w:ilvl w:val="0"/>
          <w:numId w:val="1"/>
        </w:numPr>
        <w:autoSpaceDE w:val="0"/>
        <w:autoSpaceDN w:val="0"/>
        <w:adjustRightInd w:val="0"/>
        <w:spacing w:after="0" w:line="240" w:lineRule="auto"/>
        <w:rPr>
          <w:rFonts w:ascii="Times New Roman" w:hAnsi="Times New Roman" w:cs="Times New Roman"/>
          <w:lang w:val="en"/>
        </w:rPr>
      </w:pPr>
      <w:proofErr w:type="spellStart"/>
      <w:r w:rsidRPr="001D6079">
        <w:rPr>
          <w:rFonts w:ascii="Times New Roman" w:hAnsi="Times New Roman" w:cs="Times New Roman"/>
          <w:lang w:val="en"/>
        </w:rPr>
        <w:t>T</w:t>
      </w:r>
      <w:r w:rsidR="00195280" w:rsidRPr="001D6079">
        <w:rPr>
          <w:rFonts w:ascii="Times New Roman" w:hAnsi="Times New Roman" w:cs="Times New Roman"/>
          <w:lang w:val="en"/>
        </w:rPr>
        <w:t>utatumia</w:t>
      </w:r>
      <w:proofErr w:type="spellEnd"/>
      <w:r w:rsidR="00195280" w:rsidRPr="001D6079">
        <w:rPr>
          <w:rFonts w:ascii="Times New Roman" w:hAnsi="Times New Roman" w:cs="Times New Roman"/>
          <w:lang w:val="en"/>
        </w:rPr>
        <w:t xml:space="preserve"> </w:t>
      </w:r>
      <w:proofErr w:type="spellStart"/>
      <w:r w:rsidR="00195280" w:rsidRPr="001D6079">
        <w:rPr>
          <w:rFonts w:ascii="Times New Roman" w:hAnsi="Times New Roman" w:cs="Times New Roman"/>
          <w:lang w:val="en"/>
        </w:rPr>
        <w:t>majina</w:t>
      </w:r>
      <w:proofErr w:type="spellEnd"/>
      <w:r w:rsidR="00195280" w:rsidRPr="001D6079">
        <w:rPr>
          <w:rFonts w:ascii="Times New Roman" w:hAnsi="Times New Roman" w:cs="Times New Roman"/>
          <w:lang w:val="en"/>
        </w:rPr>
        <w:t xml:space="preserve"> </w:t>
      </w:r>
      <w:proofErr w:type="spellStart"/>
      <w:r w:rsidR="00195280" w:rsidRPr="001D6079">
        <w:rPr>
          <w:rFonts w:ascii="Times New Roman" w:hAnsi="Times New Roman" w:cs="Times New Roman"/>
          <w:lang w:val="en"/>
        </w:rPr>
        <w:t>ya</w:t>
      </w:r>
      <w:proofErr w:type="spellEnd"/>
      <w:r w:rsidR="00195280" w:rsidRPr="001D6079">
        <w:rPr>
          <w:rFonts w:ascii="Times New Roman" w:hAnsi="Times New Roman" w:cs="Times New Roman"/>
          <w:lang w:val="en"/>
        </w:rPr>
        <w:t xml:space="preserve"> kwanza </w:t>
      </w:r>
      <w:proofErr w:type="spellStart"/>
      <w:r w:rsidR="00195280" w:rsidRPr="001D6079">
        <w:rPr>
          <w:rFonts w:ascii="Times New Roman" w:hAnsi="Times New Roman" w:cs="Times New Roman"/>
          <w:lang w:val="en"/>
        </w:rPr>
        <w:t>katika</w:t>
      </w:r>
      <w:proofErr w:type="spellEnd"/>
      <w:r w:rsidR="00195280" w:rsidRPr="001D6079">
        <w:rPr>
          <w:rFonts w:ascii="Times New Roman" w:hAnsi="Times New Roman" w:cs="Times New Roman"/>
          <w:lang w:val="en"/>
        </w:rPr>
        <w:t xml:space="preserve"> </w:t>
      </w:r>
      <w:proofErr w:type="spellStart"/>
      <w:r w:rsidR="00195280" w:rsidRPr="001D6079">
        <w:rPr>
          <w:rFonts w:ascii="Times New Roman" w:hAnsi="Times New Roman" w:cs="Times New Roman"/>
          <w:lang w:val="en"/>
        </w:rPr>
        <w:t>majadiliano</w:t>
      </w:r>
      <w:proofErr w:type="spellEnd"/>
      <w:r w:rsidR="00195280" w:rsidRPr="001D6079">
        <w:rPr>
          <w:rFonts w:ascii="Times New Roman" w:hAnsi="Times New Roman" w:cs="Times New Roman"/>
          <w:lang w:val="en"/>
        </w:rPr>
        <w:t>.</w:t>
      </w:r>
    </w:p>
    <w:p w14:paraId="76A2DF45" w14:textId="77777777" w:rsidR="00195280" w:rsidRPr="001D6079" w:rsidRDefault="008475FF" w:rsidP="001D6079">
      <w:pPr>
        <w:pStyle w:val="ListParagraph"/>
        <w:numPr>
          <w:ilvl w:val="0"/>
          <w:numId w:val="1"/>
        </w:num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Hamtaitajika</w:t>
      </w:r>
      <w:proofErr w:type="spellEnd"/>
      <w:r w:rsidR="00195280" w:rsidRPr="001D6079">
        <w:rPr>
          <w:rFonts w:ascii="Times New Roman" w:hAnsi="Times New Roman" w:cs="Times New Roman"/>
          <w:lang w:val="en"/>
        </w:rPr>
        <w:t xml:space="preserve"> </w:t>
      </w:r>
      <w:proofErr w:type="spellStart"/>
      <w:r w:rsidR="00195280" w:rsidRPr="001D6079">
        <w:rPr>
          <w:rFonts w:ascii="Times New Roman" w:hAnsi="Times New Roman" w:cs="Times New Roman"/>
          <w:lang w:val="en"/>
        </w:rPr>
        <w:t>kuongea</w:t>
      </w:r>
      <w:proofErr w:type="spellEnd"/>
      <w:r w:rsidR="00195280" w:rsidRPr="001D6079">
        <w:rPr>
          <w:rFonts w:ascii="Times New Roman" w:hAnsi="Times New Roman" w:cs="Times New Roman"/>
          <w:lang w:val="en"/>
        </w:rPr>
        <w:t xml:space="preserve"> </w:t>
      </w:r>
      <w:proofErr w:type="spellStart"/>
      <w:r w:rsidR="00195280" w:rsidRPr="001D6079">
        <w:rPr>
          <w:rFonts w:ascii="Times New Roman" w:hAnsi="Times New Roman" w:cs="Times New Roman"/>
          <w:lang w:val="en"/>
        </w:rPr>
        <w:t>kwa</w:t>
      </w:r>
      <w:proofErr w:type="spellEnd"/>
      <w:r w:rsidR="00195280" w:rsidRPr="001D6079">
        <w:rPr>
          <w:rFonts w:ascii="Times New Roman" w:hAnsi="Times New Roman" w:cs="Times New Roman"/>
          <w:lang w:val="en"/>
        </w:rPr>
        <w:t xml:space="preserve"> </w:t>
      </w:r>
      <w:proofErr w:type="spellStart"/>
      <w:r w:rsidR="00195280" w:rsidRPr="001D6079">
        <w:rPr>
          <w:rFonts w:ascii="Times New Roman" w:hAnsi="Times New Roman" w:cs="Times New Roman"/>
          <w:lang w:val="en"/>
        </w:rPr>
        <w:t>mpangilio</w:t>
      </w:r>
      <w:proofErr w:type="spellEnd"/>
      <w:r w:rsidR="00195280" w:rsidRPr="001D6079">
        <w:rPr>
          <w:rFonts w:ascii="Times New Roman" w:hAnsi="Times New Roman" w:cs="Times New Roman"/>
          <w:lang w:val="en"/>
        </w:rPr>
        <w:t xml:space="preserve"> </w:t>
      </w:r>
      <w:proofErr w:type="spellStart"/>
      <w:r w:rsidR="00195280" w:rsidRPr="001D6079">
        <w:rPr>
          <w:rFonts w:ascii="Times New Roman" w:hAnsi="Times New Roman" w:cs="Times New Roman"/>
          <w:lang w:val="en"/>
        </w:rPr>
        <w:t>ila</w:t>
      </w:r>
      <w:proofErr w:type="spellEnd"/>
      <w:r w:rsidR="00195280" w:rsidRPr="001D6079">
        <w:rPr>
          <w:rFonts w:ascii="Times New Roman" w:hAnsi="Times New Roman" w:cs="Times New Roman"/>
          <w:lang w:val="en"/>
        </w:rPr>
        <w:t xml:space="preserve"> tu </w:t>
      </w:r>
      <w:proofErr w:type="spellStart"/>
      <w:r w:rsidR="00195280" w:rsidRPr="001D6079">
        <w:rPr>
          <w:rFonts w:ascii="Times New Roman" w:hAnsi="Times New Roman" w:cs="Times New Roman"/>
          <w:lang w:val="en"/>
        </w:rPr>
        <w:t>m</w:t>
      </w:r>
      <w:r>
        <w:rPr>
          <w:rFonts w:ascii="Times New Roman" w:hAnsi="Times New Roman" w:cs="Times New Roman"/>
          <w:lang w:val="en"/>
        </w:rPr>
        <w:t>tu</w:t>
      </w:r>
      <w:proofErr w:type="spellEnd"/>
      <w:r>
        <w:rPr>
          <w:rFonts w:ascii="Times New Roman" w:hAnsi="Times New Roman" w:cs="Times New Roman"/>
          <w:lang w:val="en"/>
        </w:rPr>
        <w:t xml:space="preserve"> </w:t>
      </w:r>
      <w:proofErr w:type="spellStart"/>
      <w:r>
        <w:rPr>
          <w:rFonts w:ascii="Times New Roman" w:hAnsi="Times New Roman" w:cs="Times New Roman"/>
          <w:lang w:val="en"/>
        </w:rPr>
        <w:t>mmoja</w:t>
      </w:r>
      <w:proofErr w:type="spellEnd"/>
      <w:r>
        <w:rPr>
          <w:rFonts w:ascii="Times New Roman" w:hAnsi="Times New Roman" w:cs="Times New Roman"/>
          <w:lang w:val="en"/>
        </w:rPr>
        <w:t xml:space="preserve"> </w:t>
      </w:r>
      <w:proofErr w:type="spellStart"/>
      <w:r>
        <w:rPr>
          <w:rFonts w:ascii="Times New Roman" w:hAnsi="Times New Roman" w:cs="Times New Roman"/>
          <w:lang w:val="en"/>
        </w:rPr>
        <w:t>aoengee</w:t>
      </w:r>
      <w:proofErr w:type="spellEnd"/>
      <w:r>
        <w:rPr>
          <w:rFonts w:ascii="Times New Roman" w:hAnsi="Times New Roman" w:cs="Times New Roman"/>
          <w:lang w:val="en"/>
        </w:rPr>
        <w:t xml:space="preserve"> </w:t>
      </w:r>
      <w:proofErr w:type="spellStart"/>
      <w:r>
        <w:rPr>
          <w:rFonts w:ascii="Times New Roman" w:hAnsi="Times New Roman" w:cs="Times New Roman"/>
          <w:lang w:val="en"/>
        </w:rPr>
        <w:t>kwa</w:t>
      </w:r>
      <w:proofErr w:type="spellEnd"/>
      <w:r>
        <w:rPr>
          <w:rFonts w:ascii="Times New Roman" w:hAnsi="Times New Roman" w:cs="Times New Roman"/>
          <w:lang w:val="en"/>
        </w:rPr>
        <w:t xml:space="preserve"> wakati</w:t>
      </w:r>
      <w:r w:rsidR="00195280" w:rsidRPr="001D6079">
        <w:rPr>
          <w:rFonts w:ascii="Times New Roman" w:hAnsi="Times New Roman" w:cs="Times New Roman"/>
          <w:lang w:val="en"/>
        </w:rPr>
        <w:t>.</w:t>
      </w:r>
      <w:r>
        <w:rPr>
          <w:rFonts w:ascii="Times New Roman" w:hAnsi="Times New Roman" w:cs="Times New Roman"/>
          <w:lang w:val="en"/>
        </w:rPr>
        <w:t xml:space="preserve"> N</w:t>
      </w:r>
      <w:r w:rsidR="00195280" w:rsidRPr="001D6079">
        <w:rPr>
          <w:rFonts w:ascii="Times New Roman" w:hAnsi="Times New Roman" w:cs="Times New Roman"/>
          <w:lang w:val="en"/>
        </w:rPr>
        <w:t xml:space="preserve">i </w:t>
      </w:r>
      <w:proofErr w:type="spellStart"/>
      <w:r w:rsidR="00195280" w:rsidRPr="001D6079">
        <w:rPr>
          <w:rFonts w:ascii="Times New Roman" w:hAnsi="Times New Roman" w:cs="Times New Roman"/>
          <w:lang w:val="en"/>
        </w:rPr>
        <w:t>muhimu</w:t>
      </w:r>
      <w:proofErr w:type="spellEnd"/>
      <w:r w:rsidR="00195280" w:rsidRPr="001D6079">
        <w:rPr>
          <w:rFonts w:ascii="Times New Roman" w:hAnsi="Times New Roman" w:cs="Times New Roman"/>
          <w:lang w:val="en"/>
        </w:rPr>
        <w:t xml:space="preserve"> </w:t>
      </w:r>
      <w:proofErr w:type="spellStart"/>
      <w:r w:rsidR="00195280" w:rsidRPr="001D6079">
        <w:rPr>
          <w:rFonts w:ascii="Times New Roman" w:hAnsi="Times New Roman" w:cs="Times New Roman"/>
          <w:lang w:val="en"/>
        </w:rPr>
        <w:t>kwa</w:t>
      </w:r>
      <w:proofErr w:type="spellEnd"/>
      <w:r w:rsidR="00195280" w:rsidRPr="001D6079">
        <w:rPr>
          <w:rFonts w:ascii="Times New Roman" w:hAnsi="Times New Roman" w:cs="Times New Roman"/>
          <w:lang w:val="en"/>
        </w:rPr>
        <w:t xml:space="preserve"> kila </w:t>
      </w:r>
      <w:proofErr w:type="spellStart"/>
      <w:r w:rsidR="00195280" w:rsidRPr="001D6079">
        <w:rPr>
          <w:rFonts w:ascii="Times New Roman" w:hAnsi="Times New Roman" w:cs="Times New Roman"/>
          <w:lang w:val="en"/>
        </w:rPr>
        <w:t>mmoja</w:t>
      </w:r>
      <w:proofErr w:type="spellEnd"/>
      <w:r w:rsidR="00195280" w:rsidRPr="001D6079">
        <w:rPr>
          <w:rFonts w:ascii="Times New Roman" w:hAnsi="Times New Roman" w:cs="Times New Roman"/>
          <w:lang w:val="en"/>
        </w:rPr>
        <w:t xml:space="preserve"> </w:t>
      </w:r>
      <w:proofErr w:type="spellStart"/>
      <w:r w:rsidR="00195280" w:rsidRPr="001D6079">
        <w:rPr>
          <w:rFonts w:ascii="Times New Roman" w:hAnsi="Times New Roman" w:cs="Times New Roman"/>
          <w:lang w:val="en"/>
        </w:rPr>
        <w:t>ku</w:t>
      </w:r>
      <w:r>
        <w:rPr>
          <w:rFonts w:ascii="Times New Roman" w:hAnsi="Times New Roman" w:cs="Times New Roman"/>
          <w:lang w:val="en"/>
        </w:rPr>
        <w:t>m</w:t>
      </w:r>
      <w:r w:rsidR="00195280" w:rsidRPr="001D6079">
        <w:rPr>
          <w:rFonts w:ascii="Times New Roman" w:hAnsi="Times New Roman" w:cs="Times New Roman"/>
          <w:lang w:val="en"/>
        </w:rPr>
        <w:t>sikiza</w:t>
      </w:r>
      <w:proofErr w:type="spellEnd"/>
      <w:r w:rsidR="00195280" w:rsidRPr="001D6079">
        <w:rPr>
          <w:rFonts w:ascii="Times New Roman" w:hAnsi="Times New Roman" w:cs="Times New Roman"/>
          <w:lang w:val="en"/>
        </w:rPr>
        <w:t xml:space="preserve"> </w:t>
      </w:r>
      <w:proofErr w:type="spellStart"/>
      <w:r w:rsidR="00195280" w:rsidRPr="001D6079">
        <w:rPr>
          <w:rFonts w:ascii="Times New Roman" w:hAnsi="Times New Roman" w:cs="Times New Roman"/>
          <w:lang w:val="en"/>
        </w:rPr>
        <w:t>mwenzake</w:t>
      </w:r>
      <w:proofErr w:type="spellEnd"/>
      <w:r w:rsidR="00195280" w:rsidRPr="001D6079">
        <w:rPr>
          <w:rFonts w:ascii="Times New Roman" w:hAnsi="Times New Roman" w:cs="Times New Roman"/>
          <w:lang w:val="en"/>
        </w:rPr>
        <w:t xml:space="preserve"> ili </w:t>
      </w:r>
      <w:proofErr w:type="spellStart"/>
      <w:r w:rsidR="00195280" w:rsidRPr="001D6079">
        <w:rPr>
          <w:rFonts w:ascii="Times New Roman" w:hAnsi="Times New Roman" w:cs="Times New Roman"/>
          <w:lang w:val="en"/>
        </w:rPr>
        <w:t>tuwe</w:t>
      </w:r>
      <w:proofErr w:type="spellEnd"/>
      <w:r w:rsidR="00195280" w:rsidRPr="001D6079">
        <w:rPr>
          <w:rFonts w:ascii="Times New Roman" w:hAnsi="Times New Roman" w:cs="Times New Roman"/>
          <w:lang w:val="en"/>
        </w:rPr>
        <w:t xml:space="preserve"> na </w:t>
      </w:r>
      <w:proofErr w:type="spellStart"/>
      <w:r w:rsidR="00195280" w:rsidRPr="001D6079">
        <w:rPr>
          <w:rFonts w:ascii="Times New Roman" w:hAnsi="Times New Roman" w:cs="Times New Roman"/>
          <w:lang w:val="en"/>
        </w:rPr>
        <w:t>mazungumzo</w:t>
      </w:r>
      <w:proofErr w:type="spellEnd"/>
      <w:r w:rsidR="00195280" w:rsidRPr="001D6079">
        <w:rPr>
          <w:rFonts w:ascii="Times New Roman" w:hAnsi="Times New Roman" w:cs="Times New Roman"/>
          <w:lang w:val="en"/>
        </w:rPr>
        <w:t xml:space="preserve"> </w:t>
      </w:r>
      <w:proofErr w:type="spellStart"/>
      <w:r w:rsidR="00195280" w:rsidRPr="001D6079">
        <w:rPr>
          <w:rFonts w:ascii="Times New Roman" w:hAnsi="Times New Roman" w:cs="Times New Roman"/>
          <w:lang w:val="en"/>
        </w:rPr>
        <w:t>ya</w:t>
      </w:r>
      <w:proofErr w:type="spellEnd"/>
      <w:r w:rsidR="00195280" w:rsidRPr="001D6079">
        <w:rPr>
          <w:rFonts w:ascii="Times New Roman" w:hAnsi="Times New Roman" w:cs="Times New Roman"/>
          <w:lang w:val="en"/>
        </w:rPr>
        <w:t xml:space="preserve"> </w:t>
      </w:r>
      <w:proofErr w:type="spellStart"/>
      <w:r w:rsidR="00195280" w:rsidRPr="001D6079">
        <w:rPr>
          <w:rFonts w:ascii="Times New Roman" w:hAnsi="Times New Roman" w:cs="Times New Roman"/>
          <w:lang w:val="en"/>
        </w:rPr>
        <w:t>kikundi</w:t>
      </w:r>
      <w:proofErr w:type="spellEnd"/>
      <w:r w:rsidR="00195280" w:rsidRPr="001D6079">
        <w:rPr>
          <w:rFonts w:ascii="Times New Roman" w:hAnsi="Times New Roman" w:cs="Times New Roman"/>
          <w:lang w:val="en"/>
        </w:rPr>
        <w:t>.</w:t>
      </w:r>
    </w:p>
    <w:p w14:paraId="615C4C08" w14:textId="77777777" w:rsidR="00D7362F" w:rsidRPr="001D6079" w:rsidRDefault="00195280" w:rsidP="001D6079">
      <w:pPr>
        <w:pStyle w:val="ListParagraph"/>
        <w:numPr>
          <w:ilvl w:val="0"/>
          <w:numId w:val="1"/>
        </w:numPr>
        <w:autoSpaceDE w:val="0"/>
        <w:autoSpaceDN w:val="0"/>
        <w:adjustRightInd w:val="0"/>
        <w:spacing w:after="0" w:line="240" w:lineRule="auto"/>
        <w:rPr>
          <w:rFonts w:ascii="Times New Roman" w:hAnsi="Times New Roman" w:cs="Times New Roman"/>
          <w:lang w:val="en"/>
        </w:rPr>
      </w:pPr>
      <w:proofErr w:type="spellStart"/>
      <w:r w:rsidRPr="001D6079">
        <w:rPr>
          <w:rFonts w:ascii="Times New Roman" w:hAnsi="Times New Roman" w:cs="Times New Roman"/>
          <w:lang w:val="en"/>
        </w:rPr>
        <w:t>Ningependa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kuskiza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kutoka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kila </w:t>
      </w:r>
      <w:proofErr w:type="spellStart"/>
      <w:r w:rsidRPr="001D6079">
        <w:rPr>
          <w:rFonts w:ascii="Times New Roman" w:hAnsi="Times New Roman" w:cs="Times New Roman"/>
          <w:lang w:val="en"/>
        </w:rPr>
        <w:t>mmoja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wenu</w:t>
      </w:r>
      <w:proofErr w:type="spellEnd"/>
      <w:r w:rsidRPr="001D6079">
        <w:rPr>
          <w:rFonts w:ascii="Times New Roman" w:hAnsi="Times New Roman" w:cs="Times New Roman"/>
          <w:lang w:val="en"/>
        </w:rPr>
        <w:t>.</w:t>
      </w:r>
      <w:r w:rsidR="00711675">
        <w:rPr>
          <w:rFonts w:ascii="Times New Roman" w:hAnsi="Times New Roman" w:cs="Times New Roman"/>
          <w:lang w:val="en"/>
        </w:rPr>
        <w:t xml:space="preserve"> N</w:t>
      </w:r>
      <w:r w:rsidRPr="001D6079">
        <w:rPr>
          <w:rFonts w:ascii="Times New Roman" w:hAnsi="Times New Roman" w:cs="Times New Roman"/>
          <w:lang w:val="en"/>
        </w:rPr>
        <w:t xml:space="preserve">i </w:t>
      </w:r>
      <w:proofErr w:type="spellStart"/>
      <w:r w:rsidRPr="001D6079">
        <w:rPr>
          <w:rFonts w:ascii="Times New Roman" w:hAnsi="Times New Roman" w:cs="Times New Roman"/>
          <w:lang w:val="en"/>
        </w:rPr>
        <w:t>muhimu</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w:t>
      </w:r>
      <w:r w:rsidR="00711675">
        <w:rPr>
          <w:rFonts w:ascii="Times New Roman" w:hAnsi="Times New Roman" w:cs="Times New Roman"/>
          <w:lang w:val="en"/>
        </w:rPr>
        <w:t>shiriki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maoni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yako</w:t>
      </w:r>
      <w:proofErr w:type="spellEnd"/>
      <w:r w:rsidRPr="001D6079">
        <w:rPr>
          <w:rFonts w:ascii="Times New Roman" w:hAnsi="Times New Roman" w:cs="Times New Roman"/>
          <w:lang w:val="en"/>
        </w:rPr>
        <w:t xml:space="preserve"> na </w:t>
      </w:r>
      <w:proofErr w:type="spellStart"/>
      <w:r w:rsidRPr="001D6079">
        <w:rPr>
          <w:rFonts w:ascii="Times New Roman" w:hAnsi="Times New Roman" w:cs="Times New Roman"/>
          <w:lang w:val="en"/>
        </w:rPr>
        <w:t>wenzako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katika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kikundi</w:t>
      </w:r>
      <w:proofErr w:type="spellEnd"/>
      <w:r w:rsidRPr="001D6079">
        <w:rPr>
          <w:rFonts w:ascii="Times New Roman" w:hAnsi="Times New Roman" w:cs="Times New Roman"/>
          <w:lang w:val="en"/>
        </w:rPr>
        <w:t>.</w:t>
      </w:r>
      <w:r w:rsidR="00711675">
        <w:rPr>
          <w:rFonts w:ascii="Times New Roman" w:hAnsi="Times New Roman" w:cs="Times New Roman"/>
          <w:lang w:val="en"/>
        </w:rPr>
        <w:t xml:space="preserve"> </w:t>
      </w:r>
      <w:proofErr w:type="spellStart"/>
      <w:r w:rsidR="00711675">
        <w:rPr>
          <w:rFonts w:ascii="Times New Roman" w:hAnsi="Times New Roman" w:cs="Times New Roman"/>
          <w:lang w:val="en"/>
        </w:rPr>
        <w:t>I</w:t>
      </w:r>
      <w:r w:rsidRPr="001D6079">
        <w:rPr>
          <w:rFonts w:ascii="Times New Roman" w:hAnsi="Times New Roman" w:cs="Times New Roman"/>
          <w:lang w:val="en"/>
        </w:rPr>
        <w:t>kiwa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utakubaliana</w:t>
      </w:r>
      <w:proofErr w:type="spellEnd"/>
      <w:r w:rsidRPr="001D6079">
        <w:rPr>
          <w:rFonts w:ascii="Times New Roman" w:hAnsi="Times New Roman" w:cs="Times New Roman"/>
          <w:lang w:val="en"/>
        </w:rPr>
        <w:t xml:space="preserve"> au </w:t>
      </w:r>
      <w:proofErr w:type="spellStart"/>
      <w:r w:rsidRPr="001D6079">
        <w:rPr>
          <w:rFonts w:ascii="Times New Roman" w:hAnsi="Times New Roman" w:cs="Times New Roman"/>
          <w:lang w:val="en"/>
        </w:rPr>
        <w:t>hautakubaliana</w:t>
      </w:r>
      <w:proofErr w:type="spellEnd"/>
      <w:r w:rsidRPr="001D6079">
        <w:rPr>
          <w:rFonts w:ascii="Times New Roman" w:hAnsi="Times New Roman" w:cs="Times New Roman"/>
          <w:lang w:val="en"/>
        </w:rPr>
        <w:t xml:space="preserve"> na </w:t>
      </w:r>
      <w:proofErr w:type="spellStart"/>
      <w:r w:rsidRPr="001D6079">
        <w:rPr>
          <w:rFonts w:ascii="Times New Roman" w:hAnsi="Times New Roman" w:cs="Times New Roman"/>
          <w:lang w:val="en"/>
        </w:rPr>
        <w:t>maoni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wengine</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tafadhali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elezea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kilkundi</w:t>
      </w:r>
      <w:proofErr w:type="spellEnd"/>
      <w:r w:rsidR="00711675">
        <w:rPr>
          <w:rFonts w:ascii="Times New Roman" w:hAnsi="Times New Roman" w:cs="Times New Roman"/>
          <w:lang w:val="en"/>
        </w:rPr>
        <w:t xml:space="preserve"> </w:t>
      </w:r>
      <w:proofErr w:type="spellStart"/>
      <w:r w:rsidR="00711675">
        <w:rPr>
          <w:rFonts w:ascii="Times New Roman" w:hAnsi="Times New Roman" w:cs="Times New Roman"/>
          <w:lang w:val="en"/>
        </w:rPr>
        <w:t>hivyo</w:t>
      </w:r>
      <w:proofErr w:type="spellEnd"/>
      <w:r w:rsidRPr="001D6079">
        <w:rPr>
          <w:rFonts w:ascii="Times New Roman" w:hAnsi="Times New Roman" w:cs="Times New Roman"/>
          <w:lang w:val="en"/>
        </w:rPr>
        <w:t xml:space="preserve">. </w:t>
      </w:r>
      <w:proofErr w:type="spellStart"/>
      <w:r w:rsidR="00711675">
        <w:rPr>
          <w:rFonts w:ascii="Times New Roman" w:hAnsi="Times New Roman" w:cs="Times New Roman"/>
          <w:lang w:val="en"/>
        </w:rPr>
        <w:t>Kuerejelea</w:t>
      </w:r>
      <w:proofErr w:type="spellEnd"/>
      <w:r w:rsidR="00711675">
        <w:rPr>
          <w:rFonts w:ascii="Times New Roman" w:hAnsi="Times New Roman" w:cs="Times New Roman"/>
          <w:lang w:val="en"/>
        </w:rPr>
        <w:t xml:space="preserve">, </w:t>
      </w:r>
      <w:proofErr w:type="spellStart"/>
      <w:r w:rsidR="00711675">
        <w:rPr>
          <w:rFonts w:ascii="Times New Roman" w:hAnsi="Times New Roman" w:cs="Times New Roman"/>
          <w:lang w:val="en"/>
        </w:rPr>
        <w:t>hakuna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jibu</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lililo</w:t>
      </w:r>
      <w:proofErr w:type="spellEnd"/>
      <w:r w:rsidRPr="001D6079">
        <w:rPr>
          <w:rFonts w:ascii="Times New Roman" w:hAnsi="Times New Roman" w:cs="Times New Roman"/>
          <w:lang w:val="en"/>
        </w:rPr>
        <w:t xml:space="preserve"> sahihi na </w:t>
      </w:r>
      <w:proofErr w:type="spellStart"/>
      <w:r w:rsidRPr="001D6079">
        <w:rPr>
          <w:rFonts w:ascii="Times New Roman" w:hAnsi="Times New Roman" w:cs="Times New Roman"/>
          <w:lang w:val="en"/>
        </w:rPr>
        <w:t>lisilo</w:t>
      </w:r>
      <w:proofErr w:type="spellEnd"/>
      <w:r w:rsidRPr="001D6079">
        <w:rPr>
          <w:rFonts w:ascii="Times New Roman" w:hAnsi="Times New Roman" w:cs="Times New Roman"/>
          <w:lang w:val="en"/>
        </w:rPr>
        <w:t xml:space="preserve"> sahihi</w:t>
      </w:r>
      <w:r w:rsidR="00711675">
        <w:rPr>
          <w:rFonts w:ascii="Times New Roman" w:hAnsi="Times New Roman" w:cs="Times New Roman"/>
          <w:lang w:val="en"/>
        </w:rPr>
        <w:t xml:space="preserve"> </w:t>
      </w:r>
      <w:proofErr w:type="spellStart"/>
      <w:r w:rsidR="00711675">
        <w:rPr>
          <w:rFonts w:ascii="Times New Roman" w:hAnsi="Times New Roman" w:cs="Times New Roman"/>
          <w:lang w:val="en"/>
        </w:rPr>
        <w:t>kwa</w:t>
      </w:r>
      <w:proofErr w:type="spellEnd"/>
      <w:r w:rsidR="00711675">
        <w:rPr>
          <w:rFonts w:ascii="Times New Roman" w:hAnsi="Times New Roman" w:cs="Times New Roman"/>
          <w:lang w:val="en"/>
        </w:rPr>
        <w:t xml:space="preserve"> </w:t>
      </w:r>
      <w:proofErr w:type="spellStart"/>
      <w:r w:rsidR="00711675">
        <w:rPr>
          <w:rFonts w:ascii="Times New Roman" w:hAnsi="Times New Roman" w:cs="Times New Roman"/>
          <w:lang w:val="en"/>
        </w:rPr>
        <w:t>hivyo</w:t>
      </w:r>
      <w:proofErr w:type="spellEnd"/>
      <w:r w:rsidR="00711675">
        <w:rPr>
          <w:rFonts w:ascii="Times New Roman" w:hAnsi="Times New Roman" w:cs="Times New Roman"/>
          <w:lang w:val="en"/>
        </w:rPr>
        <w:t xml:space="preserve"> </w:t>
      </w:r>
      <w:proofErr w:type="spellStart"/>
      <w:r w:rsidR="00711675">
        <w:rPr>
          <w:rFonts w:ascii="Times New Roman" w:hAnsi="Times New Roman" w:cs="Times New Roman"/>
          <w:lang w:val="en"/>
        </w:rPr>
        <w:t>ni</w:t>
      </w:r>
      <w:proofErr w:type="spellEnd"/>
      <w:r w:rsidR="00711675">
        <w:rPr>
          <w:rFonts w:ascii="Times New Roman" w:hAnsi="Times New Roman" w:cs="Times New Roman"/>
          <w:lang w:val="en"/>
        </w:rPr>
        <w:t xml:space="preserve"> sawa </w:t>
      </w:r>
      <w:proofErr w:type="spellStart"/>
      <w:r w:rsidR="00711675">
        <w:rPr>
          <w:rFonts w:ascii="Times New Roman" w:hAnsi="Times New Roman" w:cs="Times New Roman"/>
          <w:lang w:val="en"/>
        </w:rPr>
        <w:t>kwa</w:t>
      </w:r>
      <w:proofErr w:type="spellEnd"/>
      <w:r w:rsidR="00711675">
        <w:rPr>
          <w:rFonts w:ascii="Times New Roman" w:hAnsi="Times New Roman" w:cs="Times New Roman"/>
          <w:lang w:val="en"/>
        </w:rPr>
        <w:t xml:space="preserve"> </w:t>
      </w:r>
      <w:proofErr w:type="spellStart"/>
      <w:r w:rsidR="00711675">
        <w:rPr>
          <w:rFonts w:ascii="Times New Roman" w:hAnsi="Times New Roman" w:cs="Times New Roman"/>
          <w:lang w:val="en"/>
        </w:rPr>
        <w:t>wewe</w:t>
      </w:r>
      <w:proofErr w:type="spellEnd"/>
      <w:r w:rsidR="00711675">
        <w:rPr>
          <w:rFonts w:ascii="Times New Roman" w:hAnsi="Times New Roman" w:cs="Times New Roman"/>
          <w:lang w:val="en"/>
        </w:rPr>
        <w:t xml:space="preserve"> </w:t>
      </w:r>
      <w:proofErr w:type="spellStart"/>
      <w:r w:rsidR="00711675">
        <w:rPr>
          <w:rFonts w:ascii="Times New Roman" w:hAnsi="Times New Roman" w:cs="Times New Roman"/>
          <w:lang w:val="en"/>
        </w:rPr>
        <w:t>kutokubaliana</w:t>
      </w:r>
      <w:proofErr w:type="spellEnd"/>
      <w:r w:rsidR="00711675">
        <w:rPr>
          <w:rFonts w:ascii="Times New Roman" w:hAnsi="Times New Roman" w:cs="Times New Roman"/>
          <w:lang w:val="en"/>
        </w:rPr>
        <w:t xml:space="preserve"> </w:t>
      </w:r>
      <w:r w:rsidR="00DA45AE">
        <w:rPr>
          <w:rFonts w:ascii="Times New Roman" w:hAnsi="Times New Roman" w:cs="Times New Roman"/>
          <w:lang w:val="en"/>
        </w:rPr>
        <w:t xml:space="preserve">na </w:t>
      </w:r>
      <w:proofErr w:type="spellStart"/>
      <w:r w:rsidR="00DA45AE">
        <w:rPr>
          <w:rFonts w:ascii="Times New Roman" w:hAnsi="Times New Roman" w:cs="Times New Roman"/>
          <w:lang w:val="en"/>
        </w:rPr>
        <w:t>maoni</w:t>
      </w:r>
      <w:proofErr w:type="spellEnd"/>
      <w:r w:rsidR="00DA45AE">
        <w:rPr>
          <w:rFonts w:ascii="Times New Roman" w:hAnsi="Times New Roman" w:cs="Times New Roman"/>
          <w:lang w:val="en"/>
        </w:rPr>
        <w:t xml:space="preserve"> </w:t>
      </w:r>
      <w:proofErr w:type="spellStart"/>
      <w:r w:rsidR="00DA45AE">
        <w:rPr>
          <w:rFonts w:ascii="Times New Roman" w:hAnsi="Times New Roman" w:cs="Times New Roman"/>
          <w:lang w:val="en"/>
        </w:rPr>
        <w:t>ya</w:t>
      </w:r>
      <w:proofErr w:type="spellEnd"/>
      <w:r w:rsidR="00DA45AE">
        <w:rPr>
          <w:rFonts w:ascii="Times New Roman" w:hAnsi="Times New Roman" w:cs="Times New Roman"/>
          <w:lang w:val="en"/>
        </w:rPr>
        <w:t xml:space="preserve"> </w:t>
      </w:r>
      <w:proofErr w:type="spellStart"/>
      <w:r w:rsidR="00DA45AE">
        <w:rPr>
          <w:rFonts w:ascii="Times New Roman" w:hAnsi="Times New Roman" w:cs="Times New Roman"/>
          <w:lang w:val="en"/>
        </w:rPr>
        <w:t>mwenzako</w:t>
      </w:r>
      <w:proofErr w:type="spellEnd"/>
      <w:r w:rsidR="00DA45AE">
        <w:rPr>
          <w:rFonts w:ascii="Times New Roman" w:hAnsi="Times New Roman" w:cs="Times New Roman"/>
          <w:lang w:val="en"/>
        </w:rPr>
        <w:t xml:space="preserve"> </w:t>
      </w:r>
      <w:proofErr w:type="spellStart"/>
      <w:r w:rsidR="00DA45AE">
        <w:rPr>
          <w:rFonts w:ascii="Times New Roman" w:hAnsi="Times New Roman" w:cs="Times New Roman"/>
          <w:lang w:val="en"/>
        </w:rPr>
        <w:t>kwenye</w:t>
      </w:r>
      <w:proofErr w:type="spellEnd"/>
      <w:r w:rsidR="00DA45AE">
        <w:rPr>
          <w:rFonts w:ascii="Times New Roman" w:hAnsi="Times New Roman" w:cs="Times New Roman"/>
          <w:lang w:val="en"/>
        </w:rPr>
        <w:t xml:space="preserve"> </w:t>
      </w:r>
      <w:proofErr w:type="spellStart"/>
      <w:r w:rsidR="00DA45AE">
        <w:rPr>
          <w:rFonts w:ascii="Times New Roman" w:hAnsi="Times New Roman" w:cs="Times New Roman"/>
          <w:lang w:val="en"/>
        </w:rPr>
        <w:t>kikundi</w:t>
      </w:r>
      <w:proofErr w:type="spellEnd"/>
      <w:r w:rsidR="00DA45AE">
        <w:rPr>
          <w:rFonts w:ascii="Times New Roman" w:hAnsi="Times New Roman" w:cs="Times New Roman"/>
          <w:lang w:val="en"/>
        </w:rPr>
        <w:t xml:space="preserve"> </w:t>
      </w:r>
      <w:proofErr w:type="spellStart"/>
      <w:r w:rsidR="00DA45AE">
        <w:rPr>
          <w:rFonts w:ascii="Times New Roman" w:hAnsi="Times New Roman" w:cs="Times New Roman"/>
          <w:lang w:val="en"/>
        </w:rPr>
        <w:t>hiki</w:t>
      </w:r>
      <w:proofErr w:type="spellEnd"/>
      <w:r w:rsidR="00DA45AE">
        <w:rPr>
          <w:rFonts w:ascii="Times New Roman" w:hAnsi="Times New Roman" w:cs="Times New Roman"/>
          <w:lang w:val="en"/>
        </w:rPr>
        <w:t xml:space="preserve">. </w:t>
      </w:r>
      <w:r w:rsidR="00D7362F" w:rsidRPr="001D6079">
        <w:rPr>
          <w:rFonts w:ascii="Times New Roman" w:hAnsi="Times New Roman" w:cs="Times New Roman"/>
          <w:lang w:val="en"/>
        </w:rPr>
        <w:t xml:space="preserve"> </w:t>
      </w:r>
    </w:p>
    <w:p w14:paraId="2CDDB363" w14:textId="77777777" w:rsidR="00195280" w:rsidRPr="001D6079" w:rsidRDefault="009B61B8" w:rsidP="001D6079">
      <w:pPr>
        <w:pStyle w:val="ListParagraph"/>
        <w:numPr>
          <w:ilvl w:val="0"/>
          <w:numId w:val="1"/>
        </w:num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 xml:space="preserve">Ni </w:t>
      </w:r>
      <w:proofErr w:type="spellStart"/>
      <w:r>
        <w:rPr>
          <w:rFonts w:ascii="Times New Roman" w:hAnsi="Times New Roman" w:cs="Times New Roman"/>
          <w:lang w:val="en"/>
        </w:rPr>
        <w:t>m</w:t>
      </w:r>
      <w:r w:rsidR="00D7362F" w:rsidRPr="001D6079">
        <w:rPr>
          <w:rFonts w:ascii="Times New Roman" w:hAnsi="Times New Roman" w:cs="Times New Roman"/>
          <w:lang w:val="en"/>
        </w:rPr>
        <w:t>uhimu</w:t>
      </w:r>
      <w:proofErr w:type="spellEnd"/>
      <w:r w:rsidR="00D7362F" w:rsidRPr="001D6079">
        <w:rPr>
          <w:rFonts w:ascii="Times New Roman" w:hAnsi="Times New Roman" w:cs="Times New Roman"/>
          <w:lang w:val="en"/>
        </w:rPr>
        <w:t xml:space="preserve"> kuwa haya </w:t>
      </w:r>
      <w:proofErr w:type="spellStart"/>
      <w:r>
        <w:rPr>
          <w:rFonts w:ascii="Times New Roman" w:hAnsi="Times New Roman" w:cs="Times New Roman"/>
          <w:lang w:val="en"/>
        </w:rPr>
        <w:t>yawe</w:t>
      </w:r>
      <w:proofErr w:type="spellEnd"/>
      <w:r>
        <w:rPr>
          <w:rFonts w:ascii="Times New Roman" w:hAnsi="Times New Roman" w:cs="Times New Roman"/>
          <w:lang w:val="en"/>
        </w:rPr>
        <w:t xml:space="preserve"> </w:t>
      </w:r>
      <w:proofErr w:type="spellStart"/>
      <w:r>
        <w:rPr>
          <w:rFonts w:ascii="Times New Roman" w:hAnsi="Times New Roman" w:cs="Times New Roman"/>
          <w:lang w:val="en"/>
        </w:rPr>
        <w:t>majadiliano</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kikundi</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sidR="00D7362F" w:rsidRPr="001D6079">
        <w:rPr>
          <w:rFonts w:ascii="Times New Roman" w:hAnsi="Times New Roman" w:cs="Times New Roman"/>
          <w:lang w:val="en"/>
        </w:rPr>
        <w:t>kweli</w:t>
      </w:r>
      <w:proofErr w:type="spellEnd"/>
      <w:r w:rsidR="00D7362F" w:rsidRPr="001D6079">
        <w:rPr>
          <w:rFonts w:ascii="Times New Roman" w:hAnsi="Times New Roman" w:cs="Times New Roman"/>
          <w:lang w:val="en"/>
        </w:rPr>
        <w:t>,</w:t>
      </w:r>
      <w:r>
        <w:rPr>
          <w:rFonts w:ascii="Times New Roman" w:hAnsi="Times New Roman" w:cs="Times New Roman"/>
          <w:lang w:val="en"/>
        </w:rPr>
        <w:t xml:space="preserve"> </w:t>
      </w:r>
      <w:proofErr w:type="spellStart"/>
      <w:r>
        <w:rPr>
          <w:rFonts w:ascii="Times New Roman" w:hAnsi="Times New Roman" w:cs="Times New Roman"/>
          <w:lang w:val="en"/>
        </w:rPr>
        <w:t>T</w:t>
      </w:r>
      <w:r w:rsidR="00D7362F" w:rsidRPr="001D6079">
        <w:rPr>
          <w:rFonts w:ascii="Times New Roman" w:hAnsi="Times New Roman" w:cs="Times New Roman"/>
          <w:lang w:val="en"/>
        </w:rPr>
        <w:t>afadhali</w:t>
      </w:r>
      <w:proofErr w:type="spellEnd"/>
      <w:r w:rsidR="00D7362F" w:rsidRPr="001D6079">
        <w:rPr>
          <w:rFonts w:ascii="Times New Roman" w:hAnsi="Times New Roman" w:cs="Times New Roman"/>
          <w:lang w:val="en"/>
        </w:rPr>
        <w:t xml:space="preserve"> </w:t>
      </w:r>
      <w:proofErr w:type="spellStart"/>
      <w:r w:rsidR="00D7362F" w:rsidRPr="001D6079">
        <w:rPr>
          <w:rFonts w:ascii="Times New Roman" w:hAnsi="Times New Roman" w:cs="Times New Roman"/>
          <w:lang w:val="en"/>
        </w:rPr>
        <w:t>ongea</w:t>
      </w:r>
      <w:proofErr w:type="spellEnd"/>
      <w:r w:rsidR="00D7362F" w:rsidRPr="001D6079">
        <w:rPr>
          <w:rFonts w:ascii="Times New Roman" w:hAnsi="Times New Roman" w:cs="Times New Roman"/>
          <w:lang w:val="en"/>
        </w:rPr>
        <w:t xml:space="preserve"> na </w:t>
      </w:r>
      <w:proofErr w:type="spellStart"/>
      <w:r w:rsidR="00D7362F" w:rsidRPr="001D6079">
        <w:rPr>
          <w:rFonts w:ascii="Times New Roman" w:hAnsi="Times New Roman" w:cs="Times New Roman"/>
          <w:lang w:val="en"/>
        </w:rPr>
        <w:t>kikundi</w:t>
      </w:r>
      <w:proofErr w:type="spellEnd"/>
      <w:r w:rsidR="00D7362F" w:rsidRPr="001D6079">
        <w:rPr>
          <w:rFonts w:ascii="Times New Roman" w:hAnsi="Times New Roman" w:cs="Times New Roman"/>
          <w:lang w:val="en"/>
        </w:rPr>
        <w:t xml:space="preserve"> </w:t>
      </w:r>
      <w:proofErr w:type="spellStart"/>
      <w:r w:rsidR="00D7362F" w:rsidRPr="001D6079">
        <w:rPr>
          <w:rFonts w:ascii="Times New Roman" w:hAnsi="Times New Roman" w:cs="Times New Roman"/>
          <w:lang w:val="en"/>
        </w:rPr>
        <w:t>sio</w:t>
      </w:r>
      <w:proofErr w:type="spellEnd"/>
      <w:r w:rsidR="00D7362F" w:rsidRPr="001D6079">
        <w:rPr>
          <w:rFonts w:ascii="Times New Roman" w:hAnsi="Times New Roman" w:cs="Times New Roman"/>
          <w:lang w:val="en"/>
        </w:rPr>
        <w:t xml:space="preserve"> yule </w:t>
      </w:r>
      <w:proofErr w:type="spellStart"/>
      <w:r w:rsidR="00D7362F" w:rsidRPr="001D6079">
        <w:rPr>
          <w:rFonts w:ascii="Times New Roman" w:hAnsi="Times New Roman" w:cs="Times New Roman"/>
          <w:lang w:val="en"/>
        </w:rPr>
        <w:t>uliye</w:t>
      </w:r>
      <w:proofErr w:type="spellEnd"/>
      <w:r w:rsidR="00D7362F" w:rsidRPr="001D6079">
        <w:rPr>
          <w:rFonts w:ascii="Times New Roman" w:hAnsi="Times New Roman" w:cs="Times New Roman"/>
          <w:lang w:val="en"/>
        </w:rPr>
        <w:t xml:space="preserve"> </w:t>
      </w:r>
      <w:proofErr w:type="spellStart"/>
      <w:r w:rsidR="00D7362F" w:rsidRPr="001D6079">
        <w:rPr>
          <w:rFonts w:ascii="Times New Roman" w:hAnsi="Times New Roman" w:cs="Times New Roman"/>
          <w:lang w:val="en"/>
        </w:rPr>
        <w:t>kaa</w:t>
      </w:r>
      <w:proofErr w:type="spellEnd"/>
      <w:r w:rsidR="00D7362F" w:rsidRPr="001D6079">
        <w:rPr>
          <w:rFonts w:ascii="Times New Roman" w:hAnsi="Times New Roman" w:cs="Times New Roman"/>
          <w:lang w:val="en"/>
        </w:rPr>
        <w:t xml:space="preserve"> kando </w:t>
      </w:r>
      <w:proofErr w:type="spellStart"/>
      <w:r w:rsidR="00D7362F" w:rsidRPr="001D6079">
        <w:rPr>
          <w:rFonts w:ascii="Times New Roman" w:hAnsi="Times New Roman" w:cs="Times New Roman"/>
          <w:lang w:val="en"/>
        </w:rPr>
        <w:t>yake</w:t>
      </w:r>
      <w:proofErr w:type="spellEnd"/>
      <w:r w:rsidR="00D7362F" w:rsidRPr="001D6079">
        <w:rPr>
          <w:rFonts w:ascii="Times New Roman" w:hAnsi="Times New Roman" w:cs="Times New Roman"/>
          <w:lang w:val="en"/>
        </w:rPr>
        <w:t>.</w:t>
      </w:r>
    </w:p>
    <w:p w14:paraId="5037A6B2" w14:textId="77777777" w:rsidR="00D7362F" w:rsidRPr="009B61B8" w:rsidRDefault="00D7362F" w:rsidP="009B61B8">
      <w:pPr>
        <w:autoSpaceDE w:val="0"/>
        <w:autoSpaceDN w:val="0"/>
        <w:adjustRightInd w:val="0"/>
        <w:spacing w:after="0" w:line="240" w:lineRule="auto"/>
        <w:rPr>
          <w:rFonts w:ascii="Times New Roman" w:hAnsi="Times New Roman" w:cs="Times New Roman"/>
          <w:lang w:val="en"/>
        </w:rPr>
      </w:pPr>
      <w:proofErr w:type="spellStart"/>
      <w:r w:rsidRPr="009B61B8">
        <w:rPr>
          <w:rFonts w:ascii="Times New Roman" w:hAnsi="Times New Roman" w:cs="Times New Roman"/>
          <w:lang w:val="en"/>
        </w:rPr>
        <w:t>Niko</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hapa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kufanikisha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mazungumzo</w:t>
      </w:r>
      <w:proofErr w:type="spellEnd"/>
      <w:r w:rsidRPr="009B61B8">
        <w:rPr>
          <w:rFonts w:ascii="Times New Roman" w:hAnsi="Times New Roman" w:cs="Times New Roman"/>
          <w:lang w:val="en"/>
        </w:rPr>
        <w:t xml:space="preserve"> </w:t>
      </w:r>
      <w:proofErr w:type="spellStart"/>
      <w:r w:rsidR="009B61B8" w:rsidRPr="009B61B8">
        <w:rPr>
          <w:rFonts w:ascii="Times New Roman" w:hAnsi="Times New Roman" w:cs="Times New Roman"/>
          <w:lang w:val="en"/>
        </w:rPr>
        <w:t>ya</w:t>
      </w:r>
      <w:proofErr w:type="spellEnd"/>
      <w:r w:rsidR="009B61B8" w:rsidRPr="009B61B8">
        <w:rPr>
          <w:rFonts w:ascii="Times New Roman" w:hAnsi="Times New Roman" w:cs="Times New Roman"/>
          <w:lang w:val="en"/>
        </w:rPr>
        <w:t xml:space="preserve"> </w:t>
      </w:r>
      <w:proofErr w:type="spellStart"/>
      <w:r w:rsidR="009B61B8" w:rsidRPr="009B61B8">
        <w:rPr>
          <w:rFonts w:ascii="Times New Roman" w:hAnsi="Times New Roman" w:cs="Times New Roman"/>
          <w:lang w:val="en"/>
        </w:rPr>
        <w:t>hiki</w:t>
      </w:r>
      <w:proofErr w:type="spellEnd"/>
      <w:r w:rsidR="009B61B8" w:rsidRPr="009B61B8">
        <w:rPr>
          <w:rFonts w:ascii="Times New Roman" w:hAnsi="Times New Roman" w:cs="Times New Roman"/>
          <w:lang w:val="en"/>
        </w:rPr>
        <w:t xml:space="preserve"> </w:t>
      </w:r>
      <w:proofErr w:type="spellStart"/>
      <w:r w:rsidR="009B61B8" w:rsidRPr="009B61B8">
        <w:rPr>
          <w:rFonts w:ascii="Times New Roman" w:hAnsi="Times New Roman" w:cs="Times New Roman"/>
          <w:lang w:val="en"/>
        </w:rPr>
        <w:t>kikundi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lakini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mimi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si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mtaalamu</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wa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hii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mada</w:t>
      </w:r>
      <w:proofErr w:type="spellEnd"/>
      <w:r w:rsidRPr="009B61B8">
        <w:rPr>
          <w:rFonts w:ascii="Times New Roman" w:hAnsi="Times New Roman" w:cs="Times New Roman"/>
          <w:lang w:val="en"/>
        </w:rPr>
        <w:t>.</w:t>
      </w:r>
      <w:r w:rsidR="009B61B8" w:rsidRPr="009B61B8">
        <w:rPr>
          <w:rFonts w:ascii="Times New Roman" w:hAnsi="Times New Roman" w:cs="Times New Roman"/>
          <w:lang w:val="en"/>
        </w:rPr>
        <w:t xml:space="preserve"> </w:t>
      </w:r>
      <w:proofErr w:type="spellStart"/>
      <w:r w:rsidR="009B61B8" w:rsidRPr="009B61B8">
        <w:rPr>
          <w:rFonts w:ascii="Times New Roman" w:hAnsi="Times New Roman" w:cs="Times New Roman"/>
          <w:lang w:val="en"/>
        </w:rPr>
        <w:t>N</w:t>
      </w:r>
      <w:r w:rsidRPr="009B61B8">
        <w:rPr>
          <w:rFonts w:ascii="Times New Roman" w:hAnsi="Times New Roman" w:cs="Times New Roman"/>
          <w:lang w:val="en"/>
        </w:rPr>
        <w:t>ingependa</w:t>
      </w:r>
      <w:proofErr w:type="spellEnd"/>
      <w:r w:rsidRPr="009B61B8">
        <w:rPr>
          <w:rFonts w:ascii="Times New Roman" w:hAnsi="Times New Roman" w:cs="Times New Roman"/>
          <w:lang w:val="en"/>
        </w:rPr>
        <w:t xml:space="preserve"> tu </w:t>
      </w:r>
      <w:proofErr w:type="spellStart"/>
      <w:r w:rsidRPr="009B61B8">
        <w:rPr>
          <w:rFonts w:ascii="Times New Roman" w:hAnsi="Times New Roman" w:cs="Times New Roman"/>
          <w:lang w:val="en"/>
        </w:rPr>
        <w:t>kuskiza</w:t>
      </w:r>
      <w:proofErr w:type="spellEnd"/>
      <w:r w:rsidRPr="009B61B8">
        <w:rPr>
          <w:rFonts w:ascii="Times New Roman" w:hAnsi="Times New Roman" w:cs="Times New Roman"/>
          <w:lang w:val="en"/>
        </w:rPr>
        <w:t xml:space="preserve"> </w:t>
      </w:r>
      <w:proofErr w:type="spellStart"/>
      <w:r w:rsidR="009B61B8" w:rsidRPr="009B61B8">
        <w:rPr>
          <w:rFonts w:ascii="Times New Roman" w:hAnsi="Times New Roman" w:cs="Times New Roman"/>
          <w:lang w:val="en"/>
        </w:rPr>
        <w:t>mawazo</w:t>
      </w:r>
      <w:proofErr w:type="spellEnd"/>
      <w:r w:rsidR="009B61B8" w:rsidRPr="009B61B8">
        <w:rPr>
          <w:rFonts w:ascii="Times New Roman" w:hAnsi="Times New Roman" w:cs="Times New Roman"/>
          <w:lang w:val="en"/>
        </w:rPr>
        <w:t xml:space="preserve"> na </w:t>
      </w:r>
      <w:proofErr w:type="spellStart"/>
      <w:r w:rsidRPr="009B61B8">
        <w:rPr>
          <w:rFonts w:ascii="Times New Roman" w:hAnsi="Times New Roman" w:cs="Times New Roman"/>
          <w:lang w:val="en"/>
        </w:rPr>
        <w:t>maoni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yenu</w:t>
      </w:r>
      <w:proofErr w:type="spellEnd"/>
      <w:r w:rsidRPr="009B61B8">
        <w:rPr>
          <w:rFonts w:ascii="Times New Roman" w:hAnsi="Times New Roman" w:cs="Times New Roman"/>
          <w:lang w:val="en"/>
        </w:rPr>
        <w:t xml:space="preserve"> </w:t>
      </w:r>
      <w:proofErr w:type="spellStart"/>
      <w:r w:rsidR="009B61B8" w:rsidRPr="009B61B8">
        <w:rPr>
          <w:rFonts w:ascii="Times New Roman" w:hAnsi="Times New Roman" w:cs="Times New Roman"/>
          <w:lang w:val="en"/>
        </w:rPr>
        <w:t>kuhusu</w:t>
      </w:r>
      <w:proofErr w:type="spellEnd"/>
      <w:r w:rsidR="009B61B8" w:rsidRPr="009B61B8">
        <w:rPr>
          <w:rFonts w:ascii="Times New Roman" w:hAnsi="Times New Roman" w:cs="Times New Roman"/>
          <w:lang w:val="en"/>
        </w:rPr>
        <w:t xml:space="preserve"> </w:t>
      </w:r>
      <w:proofErr w:type="spellStart"/>
      <w:r w:rsidR="009B61B8" w:rsidRPr="009B61B8">
        <w:rPr>
          <w:rFonts w:ascii="Times New Roman" w:hAnsi="Times New Roman" w:cs="Times New Roman"/>
          <w:lang w:val="en"/>
        </w:rPr>
        <w:t>mada</w:t>
      </w:r>
      <w:proofErr w:type="spellEnd"/>
      <w:r w:rsidR="009B61B8" w:rsidRPr="009B61B8">
        <w:rPr>
          <w:rFonts w:ascii="Times New Roman" w:hAnsi="Times New Roman" w:cs="Times New Roman"/>
          <w:lang w:val="en"/>
        </w:rPr>
        <w:t xml:space="preserve"> </w:t>
      </w:r>
      <w:proofErr w:type="spellStart"/>
      <w:r w:rsidR="009B61B8" w:rsidRPr="009B61B8">
        <w:rPr>
          <w:rFonts w:ascii="Times New Roman" w:hAnsi="Times New Roman" w:cs="Times New Roman"/>
          <w:lang w:val="en"/>
        </w:rPr>
        <w:t>yetu</w:t>
      </w:r>
      <w:proofErr w:type="spellEnd"/>
      <w:r w:rsidR="009B61B8"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ya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mjadala</w:t>
      </w:r>
      <w:proofErr w:type="spellEnd"/>
      <w:r w:rsidRPr="009B61B8">
        <w:rPr>
          <w:rFonts w:ascii="Times New Roman" w:hAnsi="Times New Roman" w:cs="Times New Roman"/>
          <w:lang w:val="en"/>
        </w:rPr>
        <w:t>.</w:t>
      </w:r>
    </w:p>
    <w:p w14:paraId="0202CA51" w14:textId="77777777" w:rsidR="001D6079" w:rsidRDefault="001D6079" w:rsidP="001D6079">
      <w:pPr>
        <w:autoSpaceDE w:val="0"/>
        <w:autoSpaceDN w:val="0"/>
        <w:adjustRightInd w:val="0"/>
        <w:spacing w:after="0" w:line="240" w:lineRule="auto"/>
        <w:rPr>
          <w:rFonts w:ascii="Times New Roman" w:hAnsi="Times New Roman" w:cs="Times New Roman"/>
          <w:b/>
          <w:lang w:val="en"/>
        </w:rPr>
      </w:pPr>
    </w:p>
    <w:p w14:paraId="40183C20" w14:textId="77777777" w:rsidR="00671B74" w:rsidRPr="001D6079" w:rsidRDefault="00671B74" w:rsidP="001D6079">
      <w:pPr>
        <w:autoSpaceDE w:val="0"/>
        <w:autoSpaceDN w:val="0"/>
        <w:adjustRightInd w:val="0"/>
        <w:spacing w:after="0" w:line="240" w:lineRule="auto"/>
        <w:rPr>
          <w:rFonts w:ascii="Times New Roman" w:hAnsi="Times New Roman" w:cs="Times New Roman"/>
          <w:lang w:val="en"/>
        </w:rPr>
      </w:pPr>
      <w:proofErr w:type="spellStart"/>
      <w:r w:rsidRPr="001D6079">
        <w:rPr>
          <w:rFonts w:ascii="Times New Roman" w:hAnsi="Times New Roman" w:cs="Times New Roman"/>
          <w:b/>
          <w:lang w:val="en"/>
        </w:rPr>
        <w:t>Muda</w:t>
      </w:r>
      <w:proofErr w:type="spellEnd"/>
      <w:r w:rsidRPr="001D6079">
        <w:rPr>
          <w:rFonts w:ascii="Times New Roman" w:hAnsi="Times New Roman" w:cs="Times New Roman"/>
          <w:b/>
          <w:lang w:val="en"/>
        </w:rPr>
        <w:t xml:space="preserve"> </w:t>
      </w:r>
      <w:proofErr w:type="spellStart"/>
      <w:r w:rsidRPr="001D6079">
        <w:rPr>
          <w:rFonts w:ascii="Times New Roman" w:hAnsi="Times New Roman" w:cs="Times New Roman"/>
          <w:b/>
          <w:lang w:val="en"/>
        </w:rPr>
        <w:t>wa</w:t>
      </w:r>
      <w:proofErr w:type="spellEnd"/>
      <w:r w:rsidRPr="001D6079">
        <w:rPr>
          <w:rFonts w:ascii="Times New Roman" w:hAnsi="Times New Roman" w:cs="Times New Roman"/>
          <w:b/>
          <w:lang w:val="en"/>
        </w:rPr>
        <w:t xml:space="preserve"> </w:t>
      </w:r>
      <w:proofErr w:type="spellStart"/>
      <w:r w:rsidRPr="001D6079">
        <w:rPr>
          <w:rFonts w:ascii="Times New Roman" w:hAnsi="Times New Roman" w:cs="Times New Roman"/>
          <w:b/>
          <w:lang w:val="en"/>
        </w:rPr>
        <w:t>utafiti</w:t>
      </w:r>
      <w:proofErr w:type="spellEnd"/>
      <w:r w:rsidRPr="001D6079">
        <w:rPr>
          <w:rFonts w:ascii="Times New Roman" w:hAnsi="Times New Roman" w:cs="Times New Roman"/>
          <w:b/>
          <w:lang w:val="en"/>
        </w:rPr>
        <w:t>:</w:t>
      </w:r>
      <w:r w:rsidR="00441FAF"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kushiriki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utafiti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utachukua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muda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takriban</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dakika</w:t>
      </w:r>
      <w:proofErr w:type="spellEnd"/>
      <w:r w:rsidRPr="001D6079">
        <w:rPr>
          <w:rFonts w:ascii="Times New Roman" w:hAnsi="Times New Roman" w:cs="Times New Roman"/>
          <w:lang w:val="en"/>
        </w:rPr>
        <w:t xml:space="preserve"> 60-90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w:t>
      </w:r>
      <w:proofErr w:type="spellStart"/>
      <w:r w:rsidR="00BA5177">
        <w:rPr>
          <w:rFonts w:ascii="Times New Roman" w:hAnsi="Times New Roman" w:cs="Times New Roman"/>
          <w:lang w:val="en"/>
        </w:rPr>
        <w:t>kikap</w:t>
      </w:r>
      <w:proofErr w:type="spellEnd"/>
      <w:r w:rsidR="00BA5177">
        <w:rPr>
          <w:rFonts w:ascii="Times New Roman" w:hAnsi="Times New Roman" w:cs="Times New Roman"/>
          <w:lang w:val="en"/>
        </w:rPr>
        <w:t xml:space="preserve"> </w:t>
      </w:r>
      <w:proofErr w:type="spellStart"/>
      <w:r w:rsidR="00BA5177">
        <w:rPr>
          <w:rFonts w:ascii="Times New Roman" w:hAnsi="Times New Roman" w:cs="Times New Roman"/>
          <w:lang w:val="en"/>
        </w:rPr>
        <w:t>kimoja</w:t>
      </w:r>
      <w:proofErr w:type="spellEnd"/>
      <w:r w:rsidR="00BA5177">
        <w:rPr>
          <w:rFonts w:ascii="Times New Roman" w:hAnsi="Times New Roman" w:cs="Times New Roman"/>
          <w:lang w:val="en"/>
        </w:rPr>
        <w:t xml:space="preserve"> cha </w:t>
      </w:r>
      <w:proofErr w:type="spellStart"/>
      <w:r w:rsidRPr="001D6079">
        <w:rPr>
          <w:rFonts w:ascii="Times New Roman" w:hAnsi="Times New Roman" w:cs="Times New Roman"/>
          <w:lang w:val="en"/>
        </w:rPr>
        <w:t>majadiliano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kundi</w:t>
      </w:r>
      <w:proofErr w:type="spellEnd"/>
      <w:r w:rsidRPr="001D6079">
        <w:rPr>
          <w:rFonts w:ascii="Times New Roman" w:hAnsi="Times New Roman" w:cs="Times New Roman"/>
          <w:lang w:val="en"/>
        </w:rPr>
        <w:t xml:space="preserve"> </w:t>
      </w:r>
    </w:p>
    <w:p w14:paraId="7CC76207" w14:textId="77777777" w:rsidR="001D6079" w:rsidRDefault="001D6079" w:rsidP="001D6079">
      <w:pPr>
        <w:autoSpaceDE w:val="0"/>
        <w:autoSpaceDN w:val="0"/>
        <w:adjustRightInd w:val="0"/>
        <w:spacing w:after="0" w:line="240" w:lineRule="auto"/>
        <w:rPr>
          <w:rFonts w:ascii="Times New Roman" w:hAnsi="Times New Roman" w:cs="Times New Roman"/>
          <w:b/>
          <w:lang w:val="en"/>
        </w:rPr>
      </w:pPr>
    </w:p>
    <w:p w14:paraId="0808A58D" w14:textId="77777777" w:rsidR="00671B74" w:rsidRPr="001D6079" w:rsidRDefault="00671B74" w:rsidP="001D6079">
      <w:pPr>
        <w:autoSpaceDE w:val="0"/>
        <w:autoSpaceDN w:val="0"/>
        <w:adjustRightInd w:val="0"/>
        <w:spacing w:after="0" w:line="240" w:lineRule="auto"/>
        <w:rPr>
          <w:rFonts w:ascii="Times New Roman" w:hAnsi="Times New Roman" w:cs="Times New Roman"/>
          <w:lang w:val="en"/>
        </w:rPr>
      </w:pPr>
      <w:proofErr w:type="spellStart"/>
      <w:r w:rsidRPr="001D6079">
        <w:rPr>
          <w:rFonts w:ascii="Times New Roman" w:hAnsi="Times New Roman" w:cs="Times New Roman"/>
          <w:b/>
          <w:lang w:val="en"/>
        </w:rPr>
        <w:lastRenderedPageBreak/>
        <w:t>Mahali</w:t>
      </w:r>
      <w:proofErr w:type="spellEnd"/>
      <w:r w:rsidRPr="001D6079">
        <w:rPr>
          <w:rFonts w:ascii="Times New Roman" w:hAnsi="Times New Roman" w:cs="Times New Roman"/>
          <w:b/>
          <w:lang w:val="en"/>
        </w:rPr>
        <w:t xml:space="preserve"> pa </w:t>
      </w:r>
      <w:proofErr w:type="spellStart"/>
      <w:r w:rsidRPr="001D6079">
        <w:rPr>
          <w:rFonts w:ascii="Times New Roman" w:hAnsi="Times New Roman" w:cs="Times New Roman"/>
          <w:b/>
          <w:lang w:val="en"/>
        </w:rPr>
        <w:t>utafiti</w:t>
      </w:r>
      <w:proofErr w:type="spellEnd"/>
      <w:r w:rsidR="00441FAF" w:rsidRPr="001D6079">
        <w:rPr>
          <w:rFonts w:ascii="Times New Roman" w:hAnsi="Times New Roman" w:cs="Times New Roman"/>
          <w:b/>
          <w:lang w:val="en"/>
        </w:rPr>
        <w:t xml:space="preserve">: </w:t>
      </w:r>
      <w:r w:rsidRPr="001D6079">
        <w:rPr>
          <w:rFonts w:ascii="Times New Roman" w:hAnsi="Times New Roman" w:cs="Times New Roman"/>
          <w:lang w:val="en"/>
        </w:rPr>
        <w:t xml:space="preserve"> kila </w:t>
      </w:r>
      <w:proofErr w:type="spellStart"/>
      <w:r w:rsidRPr="001D6079">
        <w:rPr>
          <w:rFonts w:ascii="Times New Roman" w:hAnsi="Times New Roman" w:cs="Times New Roman"/>
          <w:lang w:val="en"/>
        </w:rPr>
        <w:t>mikak</w:t>
      </w:r>
      <w:r w:rsidR="00BA5177">
        <w:rPr>
          <w:rFonts w:ascii="Times New Roman" w:hAnsi="Times New Roman" w:cs="Times New Roman"/>
          <w:lang w:val="en"/>
        </w:rPr>
        <w:t>ati</w:t>
      </w:r>
      <w:proofErr w:type="spellEnd"/>
      <w:r w:rsidR="00BA5177">
        <w:rPr>
          <w:rFonts w:ascii="Times New Roman" w:hAnsi="Times New Roman" w:cs="Times New Roman"/>
          <w:lang w:val="en"/>
        </w:rPr>
        <w:t xml:space="preserve"> </w:t>
      </w:r>
      <w:proofErr w:type="spellStart"/>
      <w:r w:rsidR="00BA5177">
        <w:rPr>
          <w:rFonts w:ascii="Times New Roman" w:hAnsi="Times New Roman" w:cs="Times New Roman"/>
          <w:lang w:val="en"/>
        </w:rPr>
        <w:t>ya</w:t>
      </w:r>
      <w:proofErr w:type="spellEnd"/>
      <w:r w:rsidR="00BA5177">
        <w:rPr>
          <w:rFonts w:ascii="Times New Roman" w:hAnsi="Times New Roman" w:cs="Times New Roman"/>
          <w:lang w:val="en"/>
        </w:rPr>
        <w:t xml:space="preserve"> </w:t>
      </w:r>
      <w:proofErr w:type="spellStart"/>
      <w:r w:rsidR="00BA5177">
        <w:rPr>
          <w:rFonts w:ascii="Times New Roman" w:hAnsi="Times New Roman" w:cs="Times New Roman"/>
          <w:lang w:val="en"/>
        </w:rPr>
        <w:t>utafiti</w:t>
      </w:r>
      <w:proofErr w:type="spellEnd"/>
      <w:r w:rsidR="00BA5177">
        <w:rPr>
          <w:rFonts w:ascii="Times New Roman" w:hAnsi="Times New Roman" w:cs="Times New Roman"/>
          <w:lang w:val="en"/>
        </w:rPr>
        <w:t xml:space="preserve"> </w:t>
      </w:r>
      <w:proofErr w:type="spellStart"/>
      <w:r w:rsidR="00BA5177">
        <w:rPr>
          <w:rFonts w:ascii="Times New Roman" w:hAnsi="Times New Roman" w:cs="Times New Roman"/>
          <w:lang w:val="en"/>
        </w:rPr>
        <w:t>itafanyika</w:t>
      </w:r>
      <w:proofErr w:type="spellEnd"/>
      <w:r w:rsidR="00BA5177">
        <w:rPr>
          <w:rFonts w:ascii="Times New Roman" w:hAnsi="Times New Roman" w:cs="Times New Roman"/>
          <w:lang w:val="en"/>
        </w:rPr>
        <w:t xml:space="preserve"> </w:t>
      </w:r>
      <w:proofErr w:type="spellStart"/>
      <w:r w:rsidR="00BA5177">
        <w:rPr>
          <w:rFonts w:ascii="Times New Roman" w:hAnsi="Times New Roman" w:cs="Times New Roman"/>
          <w:lang w:val="en"/>
        </w:rPr>
        <w:t>kwenye</w:t>
      </w:r>
      <w:proofErr w:type="spellEnd"/>
      <w:r w:rsidR="00BA5177">
        <w:rPr>
          <w:rFonts w:ascii="Times New Roman" w:hAnsi="Times New Roman" w:cs="Times New Roman"/>
          <w:lang w:val="en"/>
        </w:rPr>
        <w:t xml:space="preserve"> </w:t>
      </w:r>
      <w:proofErr w:type="spellStart"/>
      <w:r w:rsidR="00BA5177">
        <w:rPr>
          <w:rFonts w:ascii="Times New Roman" w:hAnsi="Times New Roman" w:cs="Times New Roman"/>
          <w:lang w:val="en"/>
        </w:rPr>
        <w:t>sehemu</w:t>
      </w:r>
      <w:proofErr w:type="spellEnd"/>
      <w:r w:rsidR="00BA5177">
        <w:rPr>
          <w:rFonts w:ascii="Times New Roman" w:hAnsi="Times New Roman" w:cs="Times New Roman"/>
          <w:lang w:val="en"/>
        </w:rPr>
        <w:t xml:space="preserve"> </w:t>
      </w:r>
      <w:proofErr w:type="spellStart"/>
      <w:r w:rsidR="00BA5177">
        <w:rPr>
          <w:rFonts w:ascii="Times New Roman" w:hAnsi="Times New Roman" w:cs="Times New Roman"/>
          <w:lang w:val="en"/>
        </w:rPr>
        <w:t>iliyo</w:t>
      </w:r>
      <w:proofErr w:type="spellEnd"/>
      <w:r w:rsidR="00BA5177">
        <w:rPr>
          <w:rFonts w:ascii="Times New Roman" w:hAnsi="Times New Roman" w:cs="Times New Roman"/>
          <w:lang w:val="en"/>
        </w:rPr>
        <w:t xml:space="preserve"> katikati </w:t>
      </w:r>
      <w:proofErr w:type="spellStart"/>
      <w:r w:rsidR="00BA5177">
        <w:rPr>
          <w:rFonts w:ascii="Times New Roman" w:hAnsi="Times New Roman" w:cs="Times New Roman"/>
          <w:lang w:val="en"/>
        </w:rPr>
        <w:t>ya</w:t>
      </w:r>
      <w:proofErr w:type="spellEnd"/>
      <w:r w:rsidR="00BA5177">
        <w:rPr>
          <w:rFonts w:ascii="Times New Roman" w:hAnsi="Times New Roman" w:cs="Times New Roman"/>
          <w:lang w:val="en"/>
        </w:rPr>
        <w:t xml:space="preserve"> </w:t>
      </w:r>
      <w:r w:rsidRPr="001D6079">
        <w:rPr>
          <w:rFonts w:ascii="Times New Roman" w:hAnsi="Times New Roman" w:cs="Times New Roman"/>
          <w:lang w:val="en"/>
        </w:rPr>
        <w:t xml:space="preserve"> kata </w:t>
      </w:r>
      <w:proofErr w:type="spellStart"/>
      <w:r w:rsidRPr="001D6079">
        <w:rPr>
          <w:rFonts w:ascii="Times New Roman" w:hAnsi="Times New Roman" w:cs="Times New Roman"/>
          <w:lang w:val="en"/>
        </w:rPr>
        <w:t>ndogo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yako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ndani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kanisa</w:t>
      </w:r>
      <w:proofErr w:type="spellEnd"/>
      <w:r w:rsidRPr="001D6079">
        <w:rPr>
          <w:rFonts w:ascii="Times New Roman" w:hAnsi="Times New Roman" w:cs="Times New Roman"/>
          <w:lang w:val="en"/>
        </w:rPr>
        <w:t xml:space="preserve"> au </w:t>
      </w:r>
      <w:proofErr w:type="spellStart"/>
      <w:r w:rsidRPr="001D6079">
        <w:rPr>
          <w:rFonts w:ascii="Times New Roman" w:hAnsi="Times New Roman" w:cs="Times New Roman"/>
          <w:lang w:val="en"/>
        </w:rPr>
        <w:t>shule</w:t>
      </w:r>
      <w:proofErr w:type="spellEnd"/>
      <w:r w:rsidRPr="001D6079">
        <w:rPr>
          <w:rFonts w:ascii="Times New Roman" w:hAnsi="Times New Roman" w:cs="Times New Roman"/>
          <w:lang w:val="en"/>
        </w:rPr>
        <w:t>.</w:t>
      </w:r>
    </w:p>
    <w:p w14:paraId="4EC3C134" w14:textId="77777777" w:rsidR="001D6079" w:rsidRPr="00126DDC" w:rsidRDefault="001D6079" w:rsidP="001D6079">
      <w:pPr>
        <w:autoSpaceDE w:val="0"/>
        <w:autoSpaceDN w:val="0"/>
        <w:adjustRightInd w:val="0"/>
        <w:spacing w:after="0" w:line="240" w:lineRule="auto"/>
        <w:rPr>
          <w:rFonts w:ascii="Times New Roman" w:hAnsi="Times New Roman" w:cs="Times New Roman"/>
          <w:b/>
          <w:lang w:val="en"/>
        </w:rPr>
      </w:pPr>
      <w:proofErr w:type="spellStart"/>
      <w:r w:rsidRPr="00126DDC">
        <w:rPr>
          <w:rFonts w:ascii="Times New Roman" w:hAnsi="Times New Roman" w:cs="Times New Roman"/>
          <w:b/>
          <w:lang w:val="en"/>
        </w:rPr>
        <w:t>Manufaa</w:t>
      </w:r>
      <w:proofErr w:type="spellEnd"/>
    </w:p>
    <w:p w14:paraId="46D7BD75" w14:textId="77777777" w:rsidR="006A6CAE" w:rsidRDefault="001D6079" w:rsidP="001D6079">
      <w:pPr>
        <w:autoSpaceDE w:val="0"/>
        <w:autoSpaceDN w:val="0"/>
        <w:adjustRightInd w:val="0"/>
        <w:spacing w:after="0" w:line="240" w:lineRule="auto"/>
        <w:rPr>
          <w:rFonts w:ascii="Times New Roman" w:hAnsi="Times New Roman" w:cs="Times New Roman"/>
          <w:lang w:val="en"/>
        </w:rPr>
      </w:pPr>
      <w:proofErr w:type="spellStart"/>
      <w:r w:rsidRPr="00126DDC">
        <w:rPr>
          <w:rFonts w:ascii="Times New Roman" w:hAnsi="Times New Roman" w:cs="Times New Roman"/>
          <w:lang w:val="en"/>
        </w:rPr>
        <w:t>Ukichagua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kujibu</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maswali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hakutakua</w:t>
      </w:r>
      <w:proofErr w:type="spellEnd"/>
      <w:r w:rsidRPr="00126DDC">
        <w:rPr>
          <w:rFonts w:ascii="Times New Roman" w:hAnsi="Times New Roman" w:cs="Times New Roman"/>
          <w:lang w:val="en"/>
        </w:rPr>
        <w:t xml:space="preserve"> na </w:t>
      </w:r>
      <w:proofErr w:type="spellStart"/>
      <w:r w:rsidRPr="00126DDC">
        <w:rPr>
          <w:rFonts w:ascii="Times New Roman" w:hAnsi="Times New Roman" w:cs="Times New Roman"/>
          <w:lang w:val="en"/>
        </w:rPr>
        <w:t>manufaa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w:t>
      </w:r>
      <w:proofErr w:type="spellEnd"/>
      <w:r w:rsidRPr="00126DDC">
        <w:rPr>
          <w:rFonts w:ascii="Times New Roman" w:hAnsi="Times New Roman" w:cs="Times New Roman"/>
          <w:lang w:val="en"/>
        </w:rPr>
        <w:t xml:space="preserve"> </w:t>
      </w:r>
      <w:r w:rsidR="006A6CAE">
        <w:rPr>
          <w:rFonts w:ascii="Times New Roman" w:hAnsi="Times New Roman" w:cs="Times New Roman"/>
          <w:lang w:val="en"/>
        </w:rPr>
        <w:t xml:space="preserve">moja </w:t>
      </w:r>
      <w:proofErr w:type="spellStart"/>
      <w:r w:rsidR="006A6CAE">
        <w:rPr>
          <w:rFonts w:ascii="Times New Roman" w:hAnsi="Times New Roman" w:cs="Times New Roman"/>
          <w:lang w:val="en"/>
        </w:rPr>
        <w:t>kwa</w:t>
      </w:r>
      <w:proofErr w:type="spellEnd"/>
      <w:r w:rsidR="006A6CAE">
        <w:rPr>
          <w:rFonts w:ascii="Times New Roman" w:hAnsi="Times New Roman" w:cs="Times New Roman"/>
          <w:lang w:val="en"/>
        </w:rPr>
        <w:t xml:space="preserve"> moja</w:t>
      </w:r>
      <w:r w:rsidRPr="00126DDC">
        <w:rPr>
          <w:rFonts w:ascii="Times New Roman" w:hAnsi="Times New Roman" w:cs="Times New Roman"/>
          <w:lang w:val="en"/>
        </w:rPr>
        <w:t xml:space="preserve"> kwako </w:t>
      </w:r>
      <w:proofErr w:type="spellStart"/>
      <w:r w:rsidR="006A6CAE">
        <w:rPr>
          <w:rFonts w:ascii="Times New Roman" w:hAnsi="Times New Roman" w:cs="Times New Roman"/>
          <w:lang w:val="en"/>
        </w:rPr>
        <w:t>bali</w:t>
      </w:r>
      <w:proofErr w:type="spellEnd"/>
      <w:r w:rsidR="006A6CAE">
        <w:rPr>
          <w:rFonts w:ascii="Times New Roman" w:hAnsi="Times New Roman" w:cs="Times New Roman"/>
          <w:lang w:val="en"/>
        </w:rPr>
        <w:t xml:space="preserve"> </w:t>
      </w:r>
      <w:proofErr w:type="spellStart"/>
      <w:r w:rsidR="006A6CAE">
        <w:rPr>
          <w:rFonts w:ascii="Times New Roman" w:hAnsi="Times New Roman" w:cs="Times New Roman"/>
          <w:lang w:val="en"/>
        </w:rPr>
        <w:t>utatusaidia</w:t>
      </w:r>
      <w:proofErr w:type="spellEnd"/>
      <w:r w:rsidR="006A6CAE">
        <w:rPr>
          <w:rFonts w:ascii="Times New Roman" w:hAnsi="Times New Roman" w:cs="Times New Roman"/>
          <w:lang w:val="en"/>
        </w:rPr>
        <w:t xml:space="preserve"> </w:t>
      </w:r>
      <w:proofErr w:type="spellStart"/>
      <w:r w:rsidR="006A6CAE">
        <w:rPr>
          <w:rFonts w:ascii="Times New Roman" w:hAnsi="Times New Roman" w:cs="Times New Roman"/>
          <w:lang w:val="en"/>
        </w:rPr>
        <w:t>kuelewa</w:t>
      </w:r>
      <w:proofErr w:type="spellEnd"/>
      <w:r w:rsidR="006A6CAE">
        <w:rPr>
          <w:rFonts w:ascii="Times New Roman" w:hAnsi="Times New Roman" w:cs="Times New Roman"/>
          <w:lang w:val="en"/>
        </w:rPr>
        <w:t xml:space="preserve"> </w:t>
      </w:r>
      <w:proofErr w:type="spellStart"/>
      <w:r w:rsidR="006A6CAE">
        <w:rPr>
          <w:rFonts w:ascii="Times New Roman" w:hAnsi="Times New Roman" w:cs="Times New Roman"/>
          <w:lang w:val="en"/>
        </w:rPr>
        <w:t>jinsi</w:t>
      </w:r>
      <w:proofErr w:type="spellEnd"/>
      <w:r w:rsidR="006A6CAE">
        <w:rPr>
          <w:rFonts w:ascii="Times New Roman" w:hAnsi="Times New Roman" w:cs="Times New Roman"/>
          <w:lang w:val="en"/>
        </w:rPr>
        <w:t xml:space="preserve"> </w:t>
      </w:r>
      <w:proofErr w:type="spellStart"/>
      <w:r w:rsidR="006A6CAE">
        <w:rPr>
          <w:rFonts w:ascii="Times New Roman" w:hAnsi="Times New Roman" w:cs="Times New Roman"/>
          <w:lang w:val="en"/>
        </w:rPr>
        <w:t>ya</w:t>
      </w:r>
      <w:proofErr w:type="spellEnd"/>
      <w:r w:rsidR="006A6CAE">
        <w:rPr>
          <w:rFonts w:ascii="Times New Roman" w:hAnsi="Times New Roman" w:cs="Times New Roman"/>
          <w:lang w:val="en"/>
        </w:rPr>
        <w:t xml:space="preserve"> </w:t>
      </w:r>
      <w:proofErr w:type="spellStart"/>
      <w:r w:rsidR="006A6CAE">
        <w:rPr>
          <w:rFonts w:ascii="Times New Roman" w:hAnsi="Times New Roman" w:cs="Times New Roman"/>
          <w:lang w:val="en"/>
        </w:rPr>
        <w:t>tunavyotekeleza</w:t>
      </w:r>
      <w:proofErr w:type="spellEnd"/>
      <w:r w:rsidR="006A6CAE">
        <w:rPr>
          <w:rFonts w:ascii="Times New Roman" w:hAnsi="Times New Roman" w:cs="Times New Roman"/>
          <w:lang w:val="en"/>
        </w:rPr>
        <w:t xml:space="preserve"> </w:t>
      </w:r>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utafiti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wetu</w:t>
      </w:r>
      <w:proofErr w:type="spellEnd"/>
      <w:r w:rsidRPr="00126DDC">
        <w:rPr>
          <w:rFonts w:ascii="Times New Roman" w:hAnsi="Times New Roman" w:cs="Times New Roman"/>
          <w:lang w:val="en"/>
        </w:rPr>
        <w:t xml:space="preserve">. </w:t>
      </w:r>
    </w:p>
    <w:p w14:paraId="5D8C1BFA" w14:textId="77777777" w:rsidR="001D6079" w:rsidRPr="00126DDC" w:rsidRDefault="001D6079" w:rsidP="001D6079">
      <w:pPr>
        <w:autoSpaceDE w:val="0"/>
        <w:autoSpaceDN w:val="0"/>
        <w:adjustRightInd w:val="0"/>
        <w:spacing w:after="0" w:line="240" w:lineRule="auto"/>
        <w:rPr>
          <w:rFonts w:ascii="Times New Roman" w:hAnsi="Times New Roman" w:cs="Times New Roman"/>
          <w:lang w:val="en"/>
        </w:rPr>
      </w:pPr>
      <w:proofErr w:type="spellStart"/>
      <w:r w:rsidRPr="00126DDC">
        <w:rPr>
          <w:rFonts w:ascii="Times New Roman" w:hAnsi="Times New Roman" w:cs="Times New Roman"/>
          <w:lang w:val="en"/>
        </w:rPr>
        <w:t>Tutakurudishia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nauli</w:t>
      </w:r>
      <w:proofErr w:type="spellEnd"/>
      <w:r w:rsidRPr="00126DDC">
        <w:rPr>
          <w:rFonts w:ascii="Times New Roman" w:hAnsi="Times New Roman" w:cs="Times New Roman"/>
          <w:lang w:val="en"/>
        </w:rPr>
        <w:t xml:space="preserve"> </w:t>
      </w:r>
      <w:proofErr w:type="spellStart"/>
      <w:r w:rsidR="006A6CAE">
        <w:rPr>
          <w:rFonts w:ascii="Times New Roman" w:hAnsi="Times New Roman" w:cs="Times New Roman"/>
          <w:lang w:val="en"/>
        </w:rPr>
        <w:t>utakayotumia</w:t>
      </w:r>
      <w:proofErr w:type="spellEnd"/>
      <w:r w:rsidR="006A6CAE">
        <w:rPr>
          <w:rFonts w:ascii="Times New Roman" w:hAnsi="Times New Roman" w:cs="Times New Roman"/>
          <w:lang w:val="en"/>
        </w:rPr>
        <w:t xml:space="preserve"> </w:t>
      </w:r>
      <w:proofErr w:type="spellStart"/>
      <w:r w:rsidR="006A6CAE">
        <w:rPr>
          <w:rFonts w:ascii="Times New Roman" w:hAnsi="Times New Roman" w:cs="Times New Roman"/>
          <w:lang w:val="en"/>
        </w:rPr>
        <w:t>kufika</w:t>
      </w:r>
      <w:proofErr w:type="spellEnd"/>
      <w:r w:rsidR="006A6CAE">
        <w:rPr>
          <w:rFonts w:ascii="Times New Roman" w:hAnsi="Times New Roman" w:cs="Times New Roman"/>
          <w:lang w:val="en"/>
        </w:rPr>
        <w:t xml:space="preserve"> </w:t>
      </w:r>
      <w:proofErr w:type="spellStart"/>
      <w:r w:rsidR="006A6CAE">
        <w:rPr>
          <w:rFonts w:ascii="Times New Roman" w:hAnsi="Times New Roman" w:cs="Times New Roman"/>
          <w:lang w:val="en"/>
        </w:rPr>
        <w:t>mahali</w:t>
      </w:r>
      <w:proofErr w:type="spellEnd"/>
      <w:r w:rsidR="006A6CAE">
        <w:rPr>
          <w:rFonts w:ascii="Times New Roman" w:hAnsi="Times New Roman" w:cs="Times New Roman"/>
          <w:lang w:val="en"/>
        </w:rPr>
        <w:t xml:space="preserve"> pa </w:t>
      </w:r>
      <w:proofErr w:type="spellStart"/>
      <w:r w:rsidR="006A6CAE">
        <w:rPr>
          <w:rFonts w:ascii="Times New Roman" w:hAnsi="Times New Roman" w:cs="Times New Roman"/>
          <w:lang w:val="en"/>
        </w:rPr>
        <w:t>utafiti</w:t>
      </w:r>
      <w:proofErr w:type="spellEnd"/>
      <w:r w:rsidR="006A6CAE">
        <w:rPr>
          <w:rFonts w:ascii="Times New Roman" w:hAnsi="Times New Roman" w:cs="Times New Roman"/>
          <w:lang w:val="en"/>
        </w:rPr>
        <w:t xml:space="preserve">. </w:t>
      </w:r>
    </w:p>
    <w:p w14:paraId="631A23EE" w14:textId="77777777" w:rsidR="001D6079" w:rsidRPr="001D6079" w:rsidRDefault="001D6079" w:rsidP="001D6079">
      <w:pPr>
        <w:autoSpaceDE w:val="0"/>
        <w:autoSpaceDN w:val="0"/>
        <w:adjustRightInd w:val="0"/>
        <w:spacing w:after="0" w:line="240" w:lineRule="auto"/>
        <w:rPr>
          <w:rFonts w:ascii="Times New Roman" w:hAnsi="Times New Roman" w:cs="Times New Roman"/>
          <w:lang w:val="en"/>
        </w:rPr>
      </w:pPr>
    </w:p>
    <w:p w14:paraId="7CE140B1" w14:textId="77777777" w:rsidR="001D6079" w:rsidRPr="00126DDC" w:rsidRDefault="001D6079" w:rsidP="001D6079">
      <w:pPr>
        <w:spacing w:after="0"/>
        <w:rPr>
          <w:rFonts w:ascii="Times New Roman" w:hAnsi="Times New Roman" w:cs="Times New Roman"/>
          <w:b/>
        </w:rPr>
      </w:pPr>
      <w:proofErr w:type="spellStart"/>
      <w:r w:rsidRPr="00126DDC">
        <w:rPr>
          <w:rFonts w:ascii="Times New Roman" w:hAnsi="Times New Roman" w:cs="Times New Roman"/>
          <w:b/>
        </w:rPr>
        <w:t>Athari</w:t>
      </w:r>
      <w:proofErr w:type="spellEnd"/>
      <w:r w:rsidR="008A1AEC">
        <w:rPr>
          <w:rFonts w:ascii="Times New Roman" w:hAnsi="Times New Roman" w:cs="Times New Roman"/>
          <w:b/>
        </w:rPr>
        <w:t>/</w:t>
      </w:r>
      <w:proofErr w:type="spellStart"/>
      <w:r w:rsidR="008A1AEC">
        <w:rPr>
          <w:rFonts w:ascii="Times New Roman" w:hAnsi="Times New Roman" w:cs="Times New Roman"/>
          <w:b/>
        </w:rPr>
        <w:t>Usumbufu</w:t>
      </w:r>
      <w:proofErr w:type="spellEnd"/>
      <w:r w:rsidR="008A1AEC">
        <w:rPr>
          <w:rFonts w:ascii="Times New Roman" w:hAnsi="Times New Roman" w:cs="Times New Roman"/>
          <w:b/>
        </w:rPr>
        <w:t xml:space="preserve"> </w:t>
      </w:r>
    </w:p>
    <w:p w14:paraId="2BF666FC" w14:textId="77777777" w:rsidR="005844FE" w:rsidRPr="00F5744A" w:rsidRDefault="005844FE" w:rsidP="005844FE">
      <w:pPr>
        <w:spacing w:after="0"/>
        <w:rPr>
          <w:ins w:id="0" w:author="OSBORN KWENA " w:date="2014-06-17T12:29:00Z"/>
          <w:rFonts w:ascii="Times New Roman" w:hAnsi="Times New Roman" w:cs="Times New Roman"/>
        </w:rPr>
      </w:pPr>
      <w:ins w:id="1" w:author="OSBORN KWENA " w:date="2014-06-17T12:29:00Z">
        <w:r w:rsidRPr="00F5744A">
          <w:rPr>
            <w:rFonts w:ascii="Times New Roman" w:hAnsi="Times New Roman" w:cs="Times New Roman"/>
          </w:rPr>
          <w:t xml:space="preserve">Madhara </w:t>
        </w:r>
        <w:proofErr w:type="spellStart"/>
        <w:r>
          <w:rPr>
            <w:rFonts w:ascii="Times New Roman" w:hAnsi="Times New Roman" w:cs="Times New Roman"/>
          </w:rPr>
          <w:t>yanayotarajiwa</w:t>
        </w:r>
        <w:proofErr w:type="spellEnd"/>
        <w:r>
          <w:rPr>
            <w:rFonts w:ascii="Times New Roman" w:hAnsi="Times New Roman" w:cs="Times New Roman"/>
          </w:rPr>
          <w:t xml:space="preserve">, </w:t>
        </w:r>
        <w:proofErr w:type="spellStart"/>
        <w:r>
          <w:rPr>
            <w:rFonts w:ascii="Times New Roman" w:hAnsi="Times New Roman" w:cs="Times New Roman"/>
          </w:rPr>
          <w:t>usumbufu</w:t>
        </w:r>
        <w:proofErr w:type="spellEnd"/>
        <w:r>
          <w:rPr>
            <w:rFonts w:ascii="Times New Roman" w:hAnsi="Times New Roman" w:cs="Times New Roman"/>
          </w:rPr>
          <w:t xml:space="preserve"> na madhara </w:t>
        </w:r>
        <w:proofErr w:type="spellStart"/>
        <w:r>
          <w:rPr>
            <w:rFonts w:ascii="Times New Roman" w:hAnsi="Times New Roman" w:cs="Times New Roman"/>
          </w:rPr>
          <w:t>yanayohusiana</w:t>
        </w:r>
        <w:proofErr w:type="spellEnd"/>
        <w:r>
          <w:rPr>
            <w:rFonts w:ascii="Times New Roman" w:hAnsi="Times New Roman" w:cs="Times New Roman"/>
          </w:rPr>
          <w:t xml:space="preserve"> na </w:t>
        </w:r>
        <w:proofErr w:type="spellStart"/>
        <w:proofErr w:type="gramStart"/>
        <w:r>
          <w:rPr>
            <w:rFonts w:ascii="Times New Roman" w:hAnsi="Times New Roman" w:cs="Times New Roman"/>
          </w:rPr>
          <w:t>mradi</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proofErr w:type="gramEnd"/>
        <w:r w:rsidRPr="00F5744A">
          <w:rPr>
            <w:rFonts w:ascii="Times New Roman" w:hAnsi="Times New Roman" w:cs="Times New Roman"/>
          </w:rPr>
          <w:t>:</w:t>
        </w:r>
      </w:ins>
    </w:p>
    <w:p w14:paraId="687BC155" w14:textId="7E747BB0" w:rsidR="008A1AEC" w:rsidRPr="008A1AEC" w:rsidRDefault="008A1AEC" w:rsidP="008A1AEC">
      <w:pPr>
        <w:rPr>
          <w:i/>
        </w:rPr>
      </w:pPr>
      <w:del w:id="2" w:author="OSBORN KWENA " w:date="2014-06-17T12:29:00Z">
        <w:r w:rsidRPr="008A1AEC" w:rsidDel="005844FE">
          <w:rPr>
            <w:rFonts w:ascii="Times New Roman" w:hAnsi="Times New Roman" w:cs="Times New Roman"/>
          </w:rPr>
          <w:delText>Athari, Usumbufu, au madhara yanayoweza kuhusiana na mahojiana haya ni</w:delText>
        </w:r>
      </w:del>
      <w:r w:rsidRPr="008A1AEC">
        <w:rPr>
          <w:rFonts w:ascii="Times New Roman" w:hAnsi="Times New Roman" w:cs="Times New Roman"/>
          <w:bCs/>
        </w:rPr>
        <w:t>:</w:t>
      </w:r>
    </w:p>
    <w:p w14:paraId="6EB4BD9B" w14:textId="77777777" w:rsidR="00996AA4" w:rsidRPr="008A1AEC" w:rsidRDefault="008A1AEC" w:rsidP="008A1AEC">
      <w:pPr>
        <w:pStyle w:val="ListParagraph"/>
        <w:numPr>
          <w:ilvl w:val="0"/>
          <w:numId w:val="2"/>
        </w:numPr>
        <w:spacing w:after="0"/>
        <w:contextualSpacing w:val="0"/>
        <w:rPr>
          <w:rFonts w:ascii="Times New Roman" w:hAnsi="Times New Roman" w:cs="Times New Roman"/>
        </w:rPr>
      </w:pPr>
      <w:proofErr w:type="spellStart"/>
      <w:r w:rsidRPr="00B161D2">
        <w:rPr>
          <w:rFonts w:ascii="Times New Roman" w:hAnsi="Times New Roman" w:cs="Times New Roman"/>
        </w:rPr>
        <w:t>Baadhi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maswali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ambayo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ningependa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kukuuliza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yanaweza</w:t>
      </w:r>
      <w:proofErr w:type="spellEnd"/>
      <w:r w:rsidRPr="00B161D2">
        <w:rPr>
          <w:rFonts w:ascii="Times New Roman" w:hAnsi="Times New Roman" w:cs="Times New Roman"/>
        </w:rPr>
        <w:t xml:space="preserve"> kuwa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kibinasi</w:t>
      </w:r>
      <w:proofErr w:type="spellEnd"/>
      <w:r w:rsidRPr="00B161D2">
        <w:rPr>
          <w:rFonts w:ascii="Times New Roman" w:hAnsi="Times New Roman" w:cs="Times New Roman"/>
        </w:rPr>
        <w:t xml:space="preserve"> </w:t>
      </w:r>
      <w:proofErr w:type="spellStart"/>
      <w:proofErr w:type="gramStart"/>
      <w:r w:rsidRPr="00B161D2">
        <w:rPr>
          <w:rFonts w:ascii="Times New Roman" w:hAnsi="Times New Roman" w:cs="Times New Roman"/>
        </w:rPr>
        <w:t>kwa</w:t>
      </w:r>
      <w:proofErr w:type="spellEnd"/>
      <w:proofErr w:type="gramEnd"/>
      <w:r w:rsidRPr="00B161D2">
        <w:rPr>
          <w:rFonts w:ascii="Times New Roman" w:hAnsi="Times New Roman" w:cs="Times New Roman"/>
        </w:rPr>
        <w:t xml:space="preserve"> vile </w:t>
      </w:r>
      <w:proofErr w:type="spellStart"/>
      <w:r w:rsidRPr="00B161D2">
        <w:rPr>
          <w:rFonts w:ascii="Times New Roman" w:hAnsi="Times New Roman" w:cs="Times New Roman"/>
        </w:rPr>
        <w:t>yatahusu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maisha</w:t>
      </w:r>
      <w:proofErr w:type="spellEnd"/>
      <w:r w:rsidRPr="00B161D2">
        <w:rPr>
          <w:rFonts w:ascii="Times New Roman" w:hAnsi="Times New Roman" w:cs="Times New Roman"/>
        </w:rPr>
        <w:t xml:space="preserve"> na </w:t>
      </w:r>
      <w:proofErr w:type="spellStart"/>
      <w:r w:rsidRPr="00B161D2">
        <w:rPr>
          <w:rFonts w:ascii="Times New Roman" w:hAnsi="Times New Roman" w:cs="Times New Roman"/>
        </w:rPr>
        <w:t>afya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Majibu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yote</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yatawekwa</w:t>
      </w:r>
      <w:proofErr w:type="spellEnd"/>
      <w:r w:rsidRPr="00B161D2">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w:t>
      </w:r>
      <w:r w:rsidRPr="00B161D2">
        <w:rPr>
          <w:rFonts w:ascii="Times New Roman" w:hAnsi="Times New Roman" w:cs="Times New Roman"/>
        </w:rPr>
        <w:t>siri</w:t>
      </w:r>
      <w:proofErr w:type="spellEnd"/>
      <w:r w:rsidRPr="00B161D2">
        <w:rPr>
          <w:rFonts w:ascii="Times New Roman" w:hAnsi="Times New Roman" w:cs="Times New Roman"/>
        </w:rPr>
        <w:t xml:space="preserve"> </w:t>
      </w:r>
      <w:proofErr w:type="spellStart"/>
      <w:r>
        <w:rPr>
          <w:rFonts w:ascii="Times New Roman" w:hAnsi="Times New Roman" w:cs="Times New Roman"/>
        </w:rPr>
        <w:t>iwezekanavyo</w:t>
      </w:r>
      <w:proofErr w:type="spellEnd"/>
      <w:r>
        <w:rPr>
          <w:rFonts w:ascii="Times New Roman" w:hAnsi="Times New Roman" w:cs="Times New Roman"/>
        </w:rPr>
        <w:t xml:space="preserve"> </w:t>
      </w:r>
      <w:r w:rsidRPr="00B161D2">
        <w:rPr>
          <w:rFonts w:ascii="Times New Roman" w:hAnsi="Times New Roman" w:cs="Times New Roman"/>
        </w:rPr>
        <w:t xml:space="preserve">na </w:t>
      </w:r>
      <w:proofErr w:type="spellStart"/>
      <w:r w:rsidRPr="00B161D2">
        <w:rPr>
          <w:rFonts w:ascii="Times New Roman" w:hAnsi="Times New Roman" w:cs="Times New Roman"/>
        </w:rPr>
        <w:t>tunatarajia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athari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kushiriki</w:t>
      </w:r>
      <w:proofErr w:type="spellEnd"/>
      <w:r w:rsidRPr="00B161D2">
        <w:rPr>
          <w:rFonts w:ascii="Times New Roman" w:hAnsi="Times New Roman" w:cs="Times New Roman"/>
        </w:rPr>
        <w:t xml:space="preserve"> </w:t>
      </w:r>
      <w:proofErr w:type="spellStart"/>
      <w:r>
        <w:rPr>
          <w:rFonts w:ascii="Times New Roman" w:hAnsi="Times New Roman" w:cs="Times New Roman"/>
        </w:rPr>
        <w:t>itapunguzwa</w:t>
      </w:r>
      <w:proofErr w:type="spellEnd"/>
      <w:r>
        <w:rPr>
          <w:rFonts w:ascii="Times New Roman" w:hAnsi="Times New Roman" w:cs="Times New Roman"/>
        </w:rPr>
        <w:t xml:space="preserve"> </w:t>
      </w:r>
      <w:proofErr w:type="spellStart"/>
      <w:r>
        <w:rPr>
          <w:rFonts w:ascii="Times New Roman" w:hAnsi="Times New Roman" w:cs="Times New Roman"/>
        </w:rPr>
        <w:t>k</w:t>
      </w:r>
      <w:r w:rsidRPr="00B161D2">
        <w:rPr>
          <w:rFonts w:ascii="Times New Roman" w:hAnsi="Times New Roman" w:cs="Times New Roman"/>
        </w:rPr>
        <w:t>wa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kiasi</w:t>
      </w:r>
      <w:proofErr w:type="spellEnd"/>
      <w:r>
        <w:rPr>
          <w:rFonts w:ascii="Times New Roman" w:hAnsi="Times New Roman" w:cs="Times New Roman"/>
        </w:rPr>
        <w:t xml:space="preserve"> </w:t>
      </w:r>
      <w:proofErr w:type="spellStart"/>
      <w:r>
        <w:rPr>
          <w:rFonts w:ascii="Times New Roman" w:hAnsi="Times New Roman" w:cs="Times New Roman"/>
        </w:rPr>
        <w:t>kikubwa</w:t>
      </w:r>
      <w:proofErr w:type="spellEnd"/>
      <w:r>
        <w:rPr>
          <w:rFonts w:ascii="Times New Roman" w:hAnsi="Times New Roman" w:cs="Times New Roman"/>
        </w:rPr>
        <w:t xml:space="preserve">. </w:t>
      </w:r>
    </w:p>
    <w:p w14:paraId="26DADA72" w14:textId="77777777" w:rsidR="008A1AEC" w:rsidRDefault="008A1AEC" w:rsidP="008A1AEC">
      <w:pPr>
        <w:pStyle w:val="ListParagraph"/>
        <w:numPr>
          <w:ilvl w:val="0"/>
          <w:numId w:val="2"/>
        </w:numPr>
        <w:spacing w:after="0"/>
        <w:contextualSpacing w:val="0"/>
        <w:rPr>
          <w:rFonts w:ascii="Times New Roman" w:hAnsi="Times New Roman" w:cs="Times New Roman"/>
        </w:rPr>
      </w:pPr>
      <w:proofErr w:type="spellStart"/>
      <w:r>
        <w:rPr>
          <w:rFonts w:ascii="Times New Roman" w:hAnsi="Times New Roman" w:cs="Times New Roman"/>
        </w:rPr>
        <w:t>Utapoteza</w:t>
      </w:r>
      <w:proofErr w:type="spellEnd"/>
      <w:r>
        <w:rPr>
          <w:rFonts w:ascii="Times New Roman" w:hAnsi="Times New Roman" w:cs="Times New Roman"/>
        </w:rPr>
        <w:t xml:space="preserve"> </w:t>
      </w:r>
      <w:proofErr w:type="spellStart"/>
      <w:r>
        <w:rPr>
          <w:rFonts w:ascii="Times New Roman" w:hAnsi="Times New Roman" w:cs="Times New Roman"/>
        </w:rPr>
        <w:t>muda</w:t>
      </w:r>
      <w:proofErr w:type="spellEnd"/>
      <w:r>
        <w:rPr>
          <w:rFonts w:ascii="Times New Roman" w:hAnsi="Times New Roman" w:cs="Times New Roman"/>
        </w:rPr>
        <w:t xml:space="preserve"> </w:t>
      </w:r>
      <w:proofErr w:type="spellStart"/>
      <w:r>
        <w:rPr>
          <w:rFonts w:ascii="Times New Roman" w:hAnsi="Times New Roman" w:cs="Times New Roman"/>
        </w:rPr>
        <w:t>kiasi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sidRPr="001D6079">
        <w:rPr>
          <w:rFonts w:ascii="Times New Roman" w:hAnsi="Times New Roman" w:cs="Times New Roman"/>
          <w:lang w:val="en"/>
        </w:rPr>
        <w:t>majadiliano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kikundi</w:t>
      </w:r>
      <w:proofErr w:type="spellEnd"/>
      <w:r w:rsidRPr="001D6079">
        <w:rPr>
          <w:rFonts w:ascii="Times New Roman" w:hAnsi="Times New Roman" w:cs="Times New Roman"/>
          <w:lang w:val="en"/>
        </w:rPr>
        <w:t xml:space="preserve"> </w:t>
      </w:r>
      <w:proofErr w:type="spellStart"/>
      <w:r>
        <w:rPr>
          <w:rFonts w:ascii="Times New Roman" w:hAnsi="Times New Roman" w:cs="Times New Roman"/>
        </w:rPr>
        <w:t>ingawaje</w:t>
      </w:r>
      <w:proofErr w:type="spellEnd"/>
      <w:r>
        <w:rPr>
          <w:rFonts w:ascii="Times New Roman" w:hAnsi="Times New Roman" w:cs="Times New Roman"/>
        </w:rPr>
        <w:t xml:space="preserve"> uko huru </w:t>
      </w:r>
      <w:proofErr w:type="spellStart"/>
      <w:r>
        <w:rPr>
          <w:rFonts w:ascii="Times New Roman" w:hAnsi="Times New Roman" w:cs="Times New Roman"/>
        </w:rPr>
        <w:t>kutamatisha</w:t>
      </w:r>
      <w:proofErr w:type="spell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kwako wakati </w:t>
      </w:r>
      <w:proofErr w:type="spellStart"/>
      <w:r>
        <w:rPr>
          <w:rFonts w:ascii="Times New Roman" w:hAnsi="Times New Roman" w:cs="Times New Roman"/>
        </w:rPr>
        <w:t>wowote</w:t>
      </w:r>
      <w:proofErr w:type="spellEnd"/>
      <w:r w:rsidRPr="00B161D2">
        <w:rPr>
          <w:rFonts w:ascii="Times New Roman" w:hAnsi="Times New Roman" w:cs="Times New Roman"/>
        </w:rPr>
        <w:t>.</w:t>
      </w:r>
    </w:p>
    <w:p w14:paraId="34FB1A10" w14:textId="77777777" w:rsidR="008A1AEC" w:rsidRPr="001D6079" w:rsidRDefault="008A1AEC" w:rsidP="008A1AEC">
      <w:pPr>
        <w:pStyle w:val="ListParagraph"/>
        <w:autoSpaceDE w:val="0"/>
        <w:autoSpaceDN w:val="0"/>
        <w:adjustRightInd w:val="0"/>
        <w:spacing w:after="0" w:line="240" w:lineRule="auto"/>
        <w:rPr>
          <w:rFonts w:ascii="Times New Roman" w:hAnsi="Times New Roman" w:cs="Times New Roman"/>
          <w:lang w:val="en"/>
        </w:rPr>
      </w:pPr>
    </w:p>
    <w:p w14:paraId="202398B4" w14:textId="77777777" w:rsidR="001D6079" w:rsidRDefault="001D6079" w:rsidP="001D6079">
      <w:pPr>
        <w:autoSpaceDE w:val="0"/>
        <w:autoSpaceDN w:val="0"/>
        <w:adjustRightInd w:val="0"/>
        <w:spacing w:after="0" w:line="240" w:lineRule="auto"/>
        <w:rPr>
          <w:rFonts w:ascii="Times New Roman" w:hAnsi="Times New Roman" w:cs="Times New Roman"/>
          <w:b/>
          <w:lang w:val="en"/>
        </w:rPr>
      </w:pPr>
    </w:p>
    <w:p w14:paraId="10A5F069" w14:textId="77777777" w:rsidR="001D6079" w:rsidRPr="00126DDC" w:rsidRDefault="001D6079" w:rsidP="001D6079">
      <w:pPr>
        <w:autoSpaceDE w:val="0"/>
        <w:autoSpaceDN w:val="0"/>
        <w:adjustRightInd w:val="0"/>
        <w:spacing w:after="0" w:line="240" w:lineRule="auto"/>
        <w:rPr>
          <w:rFonts w:ascii="Times New Roman" w:hAnsi="Times New Roman" w:cs="Times New Roman"/>
          <w:b/>
          <w:lang w:val="en"/>
        </w:rPr>
      </w:pPr>
      <w:proofErr w:type="spellStart"/>
      <w:r w:rsidRPr="00126DDC">
        <w:rPr>
          <w:rFonts w:ascii="Times New Roman" w:hAnsi="Times New Roman" w:cs="Times New Roman"/>
          <w:b/>
          <w:lang w:val="en"/>
        </w:rPr>
        <w:t>Usiri</w:t>
      </w:r>
      <w:proofErr w:type="spellEnd"/>
    </w:p>
    <w:p w14:paraId="49049667" w14:textId="77777777" w:rsidR="00585323" w:rsidRDefault="00585323" w:rsidP="00585323">
      <w:pPr>
        <w:numPr>
          <w:ilvl w:val="0"/>
          <w:numId w:val="3"/>
        </w:numPr>
        <w:tabs>
          <w:tab w:val="left" w:pos="1980"/>
        </w:tabs>
        <w:spacing w:after="0" w:line="240" w:lineRule="auto"/>
        <w:rPr>
          <w:rFonts w:ascii="Times New Roman" w:hAnsi="Times New Roman" w:cs="Times New Roman"/>
        </w:rPr>
      </w:pPr>
      <w:proofErr w:type="spellStart"/>
      <w:r>
        <w:rPr>
          <w:rFonts w:ascii="Times New Roman" w:hAnsi="Times New Roman" w:cs="Times New Roman"/>
          <w:b/>
        </w:rPr>
        <w:t>Kukeukwa</w:t>
      </w:r>
      <w:proofErr w:type="spellEnd"/>
      <w:r>
        <w:rPr>
          <w:rFonts w:ascii="Times New Roman" w:hAnsi="Times New Roman" w:cs="Times New Roman"/>
          <w:b/>
        </w:rPr>
        <w:t xml:space="preserve"> </w:t>
      </w:r>
      <w:proofErr w:type="spellStart"/>
      <w:r>
        <w:rPr>
          <w:rFonts w:ascii="Times New Roman" w:hAnsi="Times New Roman" w:cs="Times New Roman"/>
          <w:b/>
        </w:rPr>
        <w:t>kwa</w:t>
      </w:r>
      <w:proofErr w:type="spellEnd"/>
      <w:r>
        <w:rPr>
          <w:rFonts w:ascii="Times New Roman" w:hAnsi="Times New Roman" w:cs="Times New Roman"/>
          <w:b/>
        </w:rPr>
        <w:t xml:space="preserve"> </w:t>
      </w:r>
      <w:proofErr w:type="spellStart"/>
      <w:r>
        <w:rPr>
          <w:rFonts w:ascii="Times New Roman" w:hAnsi="Times New Roman" w:cs="Times New Roman"/>
          <w:b/>
        </w:rPr>
        <w:t>usiri</w:t>
      </w:r>
      <w:proofErr w:type="spellEnd"/>
      <w:r w:rsidRPr="00B161D2">
        <w:rPr>
          <w:rFonts w:ascii="Times New Roman" w:hAnsi="Times New Roman" w:cs="Times New Roman"/>
        </w:rPr>
        <w:t xml:space="preserve">: </w:t>
      </w:r>
      <w:r>
        <w:rPr>
          <w:rFonts w:ascii="Times New Roman" w:hAnsi="Times New Roman" w:cs="Times New Roman"/>
        </w:rPr>
        <w:t xml:space="preserve">Kama </w:t>
      </w:r>
      <w:proofErr w:type="spellStart"/>
      <w:r>
        <w:rPr>
          <w:rFonts w:ascii="Times New Roman" w:hAnsi="Times New Roman" w:cs="Times New Roman"/>
        </w:rPr>
        <w:t>utafiti</w:t>
      </w:r>
      <w:proofErr w:type="spellEnd"/>
      <w:r>
        <w:rPr>
          <w:rFonts w:ascii="Times New Roman" w:hAnsi="Times New Roman" w:cs="Times New Roman"/>
        </w:rPr>
        <w:t xml:space="preserve"> mwingine </w:t>
      </w:r>
      <w:proofErr w:type="spellStart"/>
      <w:r>
        <w:rPr>
          <w:rFonts w:ascii="Times New Roman" w:hAnsi="Times New Roman" w:cs="Times New Roman"/>
        </w:rPr>
        <w:t>wowote</w:t>
      </w:r>
      <w:proofErr w:type="spellEnd"/>
      <w:r>
        <w:rPr>
          <w:rFonts w:ascii="Times New Roman" w:hAnsi="Times New Roman" w:cs="Times New Roman"/>
        </w:rPr>
        <w:t xml:space="preserve">, kuna </w:t>
      </w:r>
      <w:proofErr w:type="spellStart"/>
      <w:r>
        <w:rPr>
          <w:rFonts w:ascii="Times New Roman" w:hAnsi="Times New Roman" w:cs="Times New Roman"/>
        </w:rPr>
        <w:t>uwezekano</w:t>
      </w:r>
      <w:proofErr w:type="spellEnd"/>
      <w:r>
        <w:rPr>
          <w:rFonts w:ascii="Times New Roman" w:hAnsi="Times New Roman" w:cs="Times New Roman"/>
        </w:rPr>
        <w:t xml:space="preserve"> kuwa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unaweza</w:t>
      </w:r>
      <w:proofErr w:type="spellEnd"/>
      <w:r>
        <w:rPr>
          <w:rFonts w:ascii="Times New Roman" w:hAnsi="Times New Roman" w:cs="Times New Roman"/>
        </w:rPr>
        <w:t xml:space="preserve"> </w:t>
      </w:r>
      <w:proofErr w:type="spellStart"/>
      <w:r>
        <w:rPr>
          <w:rFonts w:ascii="Times New Roman" w:hAnsi="Times New Roman" w:cs="Times New Roman"/>
        </w:rPr>
        <w:t>kuathirika</w:t>
      </w:r>
      <w:proofErr w:type="spellEnd"/>
      <w:r>
        <w:rPr>
          <w:rFonts w:ascii="Times New Roman" w:hAnsi="Times New Roman" w:cs="Times New Roman"/>
        </w:rPr>
        <w:t xml:space="preserve">; </w:t>
      </w:r>
      <w:proofErr w:type="spellStart"/>
      <w:r>
        <w:rPr>
          <w:rFonts w:ascii="Times New Roman" w:hAnsi="Times New Roman" w:cs="Times New Roman"/>
        </w:rPr>
        <w:t>lakini</w:t>
      </w:r>
      <w:proofErr w:type="spellEnd"/>
      <w:r>
        <w:rPr>
          <w:rFonts w:ascii="Times New Roman" w:hAnsi="Times New Roman" w:cs="Times New Roman"/>
        </w:rPr>
        <w:t xml:space="preserve">, </w:t>
      </w:r>
      <w:proofErr w:type="spellStart"/>
      <w:r>
        <w:rPr>
          <w:rFonts w:ascii="Times New Roman" w:hAnsi="Times New Roman" w:cs="Times New Roman"/>
        </w:rPr>
        <w:t>tunachukua</w:t>
      </w:r>
      <w:proofErr w:type="spellEnd"/>
      <w:r>
        <w:rPr>
          <w:rFonts w:ascii="Times New Roman" w:hAnsi="Times New Roman" w:cs="Times New Roman"/>
        </w:rPr>
        <w:t xml:space="preserve"> </w:t>
      </w:r>
      <w:proofErr w:type="spellStart"/>
      <w:r>
        <w:rPr>
          <w:rFonts w:ascii="Times New Roman" w:hAnsi="Times New Roman" w:cs="Times New Roman"/>
        </w:rPr>
        <w:t>hatua</w:t>
      </w:r>
      <w:proofErr w:type="spellEnd"/>
      <w:r>
        <w:rPr>
          <w:rFonts w:ascii="Times New Roman" w:hAnsi="Times New Roman" w:cs="Times New Roman"/>
        </w:rPr>
        <w:t xml:space="preserve"> 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hii</w:t>
      </w:r>
      <w:proofErr w:type="spellEnd"/>
    </w:p>
    <w:p w14:paraId="500AD857" w14:textId="77777777" w:rsidR="00585323" w:rsidRDefault="00736071" w:rsidP="00585323">
      <w:pPr>
        <w:numPr>
          <w:ilvl w:val="0"/>
          <w:numId w:val="3"/>
        </w:numPr>
        <w:tabs>
          <w:tab w:val="left" w:pos="1980"/>
        </w:tabs>
        <w:spacing w:after="0" w:line="240" w:lineRule="auto"/>
        <w:rPr>
          <w:rFonts w:ascii="Times New Roman" w:hAnsi="Times New Roman" w:cs="Times New Roman"/>
        </w:rPr>
      </w:pPr>
      <w:proofErr w:type="spellStart"/>
      <w:r>
        <w:rPr>
          <w:rFonts w:ascii="Times New Roman" w:hAnsi="Times New Roman" w:cs="Times New Roman"/>
        </w:rPr>
        <w:t>Nakala</w:t>
      </w:r>
      <w:proofErr w:type="spellEnd"/>
      <w:r w:rsidR="00585323">
        <w:rPr>
          <w:rFonts w:ascii="Times New Roman" w:hAnsi="Times New Roman" w:cs="Times New Roman"/>
        </w:rPr>
        <w:t xml:space="preserve"> zako </w:t>
      </w:r>
      <w:proofErr w:type="spellStart"/>
      <w:r w:rsidR="00585323">
        <w:rPr>
          <w:rFonts w:ascii="Times New Roman" w:hAnsi="Times New Roman" w:cs="Times New Roman"/>
        </w:rPr>
        <w:t>za</w:t>
      </w:r>
      <w:proofErr w:type="spellEnd"/>
      <w:r w:rsidR="00585323">
        <w:rPr>
          <w:rFonts w:ascii="Times New Roman" w:hAnsi="Times New Roman" w:cs="Times New Roman"/>
        </w:rPr>
        <w:t xml:space="preserve"> </w:t>
      </w:r>
      <w:proofErr w:type="spellStart"/>
      <w:r w:rsidR="00585323">
        <w:rPr>
          <w:rFonts w:ascii="Times New Roman" w:hAnsi="Times New Roman" w:cs="Times New Roman"/>
        </w:rPr>
        <w:t>kitafiti</w:t>
      </w:r>
      <w:proofErr w:type="spellEnd"/>
      <w:r w:rsidR="00585323">
        <w:rPr>
          <w:rFonts w:ascii="Times New Roman" w:hAnsi="Times New Roman" w:cs="Times New Roman"/>
        </w:rPr>
        <w:t xml:space="preserve"> </w:t>
      </w:r>
      <w:proofErr w:type="spellStart"/>
      <w:r w:rsidR="00585323">
        <w:rPr>
          <w:rFonts w:ascii="Times New Roman" w:hAnsi="Times New Roman" w:cs="Times New Roman"/>
        </w:rPr>
        <w:t>zitashughulikiwa</w:t>
      </w:r>
      <w:proofErr w:type="spellEnd"/>
      <w:r w:rsidR="00585323">
        <w:rPr>
          <w:rFonts w:ascii="Times New Roman" w:hAnsi="Times New Roman" w:cs="Times New Roman"/>
        </w:rPr>
        <w:t xml:space="preserve"> </w:t>
      </w:r>
      <w:proofErr w:type="spellStart"/>
      <w:proofErr w:type="gramStart"/>
      <w:r w:rsidR="00585323">
        <w:rPr>
          <w:rFonts w:ascii="Times New Roman" w:hAnsi="Times New Roman" w:cs="Times New Roman"/>
        </w:rPr>
        <w:t>kwa</w:t>
      </w:r>
      <w:proofErr w:type="spellEnd"/>
      <w:proofErr w:type="gramEnd"/>
      <w:r w:rsidR="00585323">
        <w:rPr>
          <w:rFonts w:ascii="Times New Roman" w:hAnsi="Times New Roman" w:cs="Times New Roman"/>
        </w:rPr>
        <w:t xml:space="preserve"> </w:t>
      </w:r>
      <w:proofErr w:type="spellStart"/>
      <w:r w:rsidR="00585323">
        <w:rPr>
          <w:rFonts w:ascii="Times New Roman" w:hAnsi="Times New Roman" w:cs="Times New Roman"/>
        </w:rPr>
        <w:t>usiri</w:t>
      </w:r>
      <w:proofErr w:type="spellEnd"/>
      <w:r w:rsidR="00585323">
        <w:rPr>
          <w:rFonts w:ascii="Times New Roman" w:hAnsi="Times New Roman" w:cs="Times New Roman"/>
        </w:rPr>
        <w:t xml:space="preserve"> </w:t>
      </w:r>
      <w:proofErr w:type="spellStart"/>
      <w:r w:rsidR="00585323">
        <w:rPr>
          <w:rFonts w:ascii="Times New Roman" w:hAnsi="Times New Roman" w:cs="Times New Roman"/>
        </w:rPr>
        <w:t>mkubwa</w:t>
      </w:r>
      <w:proofErr w:type="spellEnd"/>
      <w:r w:rsidR="00585323">
        <w:rPr>
          <w:rFonts w:ascii="Times New Roman" w:hAnsi="Times New Roman" w:cs="Times New Roman"/>
        </w:rPr>
        <w:t xml:space="preserve">. </w:t>
      </w:r>
      <w:proofErr w:type="spellStart"/>
      <w:r w:rsidR="00585323">
        <w:rPr>
          <w:rFonts w:ascii="Times New Roman" w:hAnsi="Times New Roman" w:cs="Times New Roman"/>
        </w:rPr>
        <w:t>Ikiwa</w:t>
      </w:r>
      <w:proofErr w:type="spellEnd"/>
      <w:r w:rsidR="00585323">
        <w:rPr>
          <w:rFonts w:ascii="Times New Roman" w:hAnsi="Times New Roman" w:cs="Times New Roman"/>
        </w:rPr>
        <w:t xml:space="preserve"> </w:t>
      </w:r>
      <w:proofErr w:type="spellStart"/>
      <w:r w:rsidR="00585323">
        <w:rPr>
          <w:rFonts w:ascii="Times New Roman" w:hAnsi="Times New Roman" w:cs="Times New Roman"/>
        </w:rPr>
        <w:t>matokeo</w:t>
      </w:r>
      <w:proofErr w:type="spellEnd"/>
      <w:r w:rsidR="00585323">
        <w:rPr>
          <w:rFonts w:ascii="Times New Roman" w:hAnsi="Times New Roman" w:cs="Times New Roman"/>
        </w:rPr>
        <w:t xml:space="preserve"> </w:t>
      </w:r>
      <w:proofErr w:type="spellStart"/>
      <w:r w:rsidR="00585323">
        <w:rPr>
          <w:rFonts w:ascii="Times New Roman" w:hAnsi="Times New Roman" w:cs="Times New Roman"/>
        </w:rPr>
        <w:t>ya</w:t>
      </w:r>
      <w:proofErr w:type="spellEnd"/>
      <w:r w:rsidR="00585323">
        <w:rPr>
          <w:rFonts w:ascii="Times New Roman" w:hAnsi="Times New Roman" w:cs="Times New Roman"/>
        </w:rPr>
        <w:t xml:space="preserve"> </w:t>
      </w:r>
      <w:proofErr w:type="spellStart"/>
      <w:r w:rsidR="00585323">
        <w:rPr>
          <w:rFonts w:ascii="Times New Roman" w:hAnsi="Times New Roman" w:cs="Times New Roman"/>
        </w:rPr>
        <w:t>utafiti</w:t>
      </w:r>
      <w:proofErr w:type="spellEnd"/>
      <w:r w:rsidR="00585323">
        <w:rPr>
          <w:rFonts w:ascii="Times New Roman" w:hAnsi="Times New Roman" w:cs="Times New Roman"/>
        </w:rPr>
        <w:t xml:space="preserve"> </w:t>
      </w:r>
      <w:proofErr w:type="spellStart"/>
      <w:r w:rsidR="00585323">
        <w:rPr>
          <w:rFonts w:ascii="Times New Roman" w:hAnsi="Times New Roman" w:cs="Times New Roman"/>
        </w:rPr>
        <w:t>huu</w:t>
      </w:r>
      <w:proofErr w:type="spellEnd"/>
      <w:r w:rsidR="00585323">
        <w:rPr>
          <w:rFonts w:ascii="Times New Roman" w:hAnsi="Times New Roman" w:cs="Times New Roman"/>
        </w:rPr>
        <w:t xml:space="preserve"> </w:t>
      </w:r>
      <w:proofErr w:type="spellStart"/>
      <w:r w:rsidR="00585323">
        <w:rPr>
          <w:rFonts w:ascii="Times New Roman" w:hAnsi="Times New Roman" w:cs="Times New Roman"/>
        </w:rPr>
        <w:t>yatachapishwa</w:t>
      </w:r>
      <w:proofErr w:type="spellEnd"/>
      <w:r w:rsidR="00585323">
        <w:rPr>
          <w:rFonts w:ascii="Times New Roman" w:hAnsi="Times New Roman" w:cs="Times New Roman"/>
        </w:rPr>
        <w:t xml:space="preserve"> au </w:t>
      </w:r>
      <w:proofErr w:type="spellStart"/>
      <w:r w:rsidR="00585323">
        <w:rPr>
          <w:rFonts w:ascii="Times New Roman" w:hAnsi="Times New Roman" w:cs="Times New Roman"/>
        </w:rPr>
        <w:t>kuwakilishwa</w:t>
      </w:r>
      <w:proofErr w:type="spellEnd"/>
      <w:r w:rsidR="00585323">
        <w:rPr>
          <w:rFonts w:ascii="Times New Roman" w:hAnsi="Times New Roman" w:cs="Times New Roman"/>
        </w:rPr>
        <w:t xml:space="preserve">, </w:t>
      </w:r>
      <w:proofErr w:type="spellStart"/>
      <w:r w:rsidR="00585323">
        <w:rPr>
          <w:rFonts w:ascii="Times New Roman" w:hAnsi="Times New Roman" w:cs="Times New Roman"/>
        </w:rPr>
        <w:t>majina</w:t>
      </w:r>
      <w:proofErr w:type="spellEnd"/>
      <w:r w:rsidR="00585323">
        <w:rPr>
          <w:rFonts w:ascii="Times New Roman" w:hAnsi="Times New Roman" w:cs="Times New Roman"/>
        </w:rPr>
        <w:t xml:space="preserve"> </w:t>
      </w:r>
      <w:proofErr w:type="spellStart"/>
      <w:r w:rsidR="00585323">
        <w:rPr>
          <w:rFonts w:ascii="Times New Roman" w:hAnsi="Times New Roman" w:cs="Times New Roman"/>
        </w:rPr>
        <w:t>ya</w:t>
      </w:r>
      <w:proofErr w:type="spellEnd"/>
      <w:r w:rsidR="00585323">
        <w:rPr>
          <w:rFonts w:ascii="Times New Roman" w:hAnsi="Times New Roman" w:cs="Times New Roman"/>
        </w:rPr>
        <w:t xml:space="preserve"> </w:t>
      </w:r>
      <w:proofErr w:type="spellStart"/>
      <w:r w:rsidR="00585323">
        <w:rPr>
          <w:rFonts w:ascii="Times New Roman" w:hAnsi="Times New Roman" w:cs="Times New Roman"/>
        </w:rPr>
        <w:t>watu</w:t>
      </w:r>
      <w:proofErr w:type="spellEnd"/>
      <w:r w:rsidR="00585323">
        <w:rPr>
          <w:rFonts w:ascii="Times New Roman" w:hAnsi="Times New Roman" w:cs="Times New Roman"/>
        </w:rPr>
        <w:t xml:space="preserve"> </w:t>
      </w:r>
      <w:proofErr w:type="gramStart"/>
      <w:r w:rsidR="00585323">
        <w:rPr>
          <w:rFonts w:ascii="Times New Roman" w:hAnsi="Times New Roman" w:cs="Times New Roman"/>
        </w:rPr>
        <w:t>na</w:t>
      </w:r>
      <w:proofErr w:type="gramEnd"/>
      <w:r w:rsidR="00585323">
        <w:rPr>
          <w:rFonts w:ascii="Times New Roman" w:hAnsi="Times New Roman" w:cs="Times New Roman"/>
        </w:rPr>
        <w:t xml:space="preserve"> </w:t>
      </w:r>
      <w:proofErr w:type="spellStart"/>
      <w:r w:rsidR="00585323">
        <w:rPr>
          <w:rFonts w:ascii="Times New Roman" w:hAnsi="Times New Roman" w:cs="Times New Roman"/>
        </w:rPr>
        <w:t>habari</w:t>
      </w:r>
      <w:proofErr w:type="spellEnd"/>
      <w:r w:rsidR="00585323">
        <w:rPr>
          <w:rFonts w:ascii="Times New Roman" w:hAnsi="Times New Roman" w:cs="Times New Roman"/>
        </w:rPr>
        <w:t xml:space="preserve"> nyingine </w:t>
      </w:r>
      <w:proofErr w:type="spellStart"/>
      <w:r w:rsidR="00585323">
        <w:rPr>
          <w:rFonts w:ascii="Times New Roman" w:hAnsi="Times New Roman" w:cs="Times New Roman"/>
        </w:rPr>
        <w:t>zinazowatambulisha</w:t>
      </w:r>
      <w:proofErr w:type="spellEnd"/>
      <w:r w:rsidR="00585323">
        <w:rPr>
          <w:rFonts w:ascii="Times New Roman" w:hAnsi="Times New Roman" w:cs="Times New Roman"/>
        </w:rPr>
        <w:t xml:space="preserve"> </w:t>
      </w:r>
      <w:proofErr w:type="spellStart"/>
      <w:r w:rsidR="00585323">
        <w:rPr>
          <w:rFonts w:ascii="Times New Roman" w:hAnsi="Times New Roman" w:cs="Times New Roman"/>
        </w:rPr>
        <w:t>hazitatumiwa</w:t>
      </w:r>
      <w:proofErr w:type="spellEnd"/>
      <w:r w:rsidR="00585323">
        <w:rPr>
          <w:rFonts w:ascii="Times New Roman" w:hAnsi="Times New Roman" w:cs="Times New Roman"/>
        </w:rPr>
        <w:t>.</w:t>
      </w:r>
    </w:p>
    <w:p w14:paraId="4B1A6329" w14:textId="77777777" w:rsidR="00607586" w:rsidRDefault="00585323" w:rsidP="00585323">
      <w:pPr>
        <w:pStyle w:val="ListParagraph"/>
        <w:numPr>
          <w:ilvl w:val="0"/>
          <w:numId w:val="3"/>
        </w:numPr>
        <w:spacing w:after="0"/>
        <w:contextualSpacing w:val="0"/>
        <w:rPr>
          <w:rFonts w:ascii="Times New Roman" w:hAnsi="Times New Roman" w:cs="Times New Roman"/>
        </w:rPr>
      </w:pPr>
      <w:r>
        <w:rPr>
          <w:rFonts w:ascii="Times New Roman" w:hAnsi="Times New Roman" w:cs="Times New Roman"/>
        </w:rPr>
        <w:t xml:space="preserve">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usiri</w:t>
      </w:r>
      <w:proofErr w:type="spellEnd"/>
      <w:r w:rsidR="000727AD">
        <w:rPr>
          <w:rFonts w:ascii="Times New Roman" w:hAnsi="Times New Roman" w:cs="Times New Roman"/>
        </w:rPr>
        <w:t xml:space="preserve"> </w:t>
      </w:r>
      <w:proofErr w:type="spellStart"/>
      <w:r w:rsidR="000727AD">
        <w:rPr>
          <w:rFonts w:ascii="Times New Roman" w:hAnsi="Times New Roman" w:cs="Times New Roman"/>
        </w:rPr>
        <w:t>kukeukwa</w:t>
      </w:r>
      <w:proofErr w:type="spellEnd"/>
      <w:r w:rsidR="000727AD">
        <w:rPr>
          <w:rFonts w:ascii="Times New Roman" w:hAnsi="Times New Roman" w:cs="Times New Roman"/>
        </w:rPr>
        <w:t xml:space="preserve">, itakuwa tu </w:t>
      </w:r>
      <w:proofErr w:type="spellStart"/>
      <w:proofErr w:type="gramStart"/>
      <w:r w:rsidR="000727AD">
        <w:rPr>
          <w:rFonts w:ascii="Times New Roman" w:hAnsi="Times New Roman" w:cs="Times New Roman"/>
        </w:rPr>
        <w:t>ni</w:t>
      </w:r>
      <w:proofErr w:type="spellEnd"/>
      <w:proofErr w:type="gramEnd"/>
      <w:r w:rsidR="000727AD">
        <w:rPr>
          <w:rFonts w:ascii="Times New Roman" w:hAnsi="Times New Roman" w:cs="Times New Roman"/>
        </w:rPr>
        <w:t xml:space="preserve"> </w:t>
      </w:r>
      <w:proofErr w:type="spellStart"/>
      <w:r w:rsidR="000727AD">
        <w:rPr>
          <w:rFonts w:ascii="Times New Roman" w:hAnsi="Times New Roman" w:cs="Times New Roman"/>
        </w:rPr>
        <w:t>watafiti</w:t>
      </w:r>
      <w:proofErr w:type="spellEnd"/>
      <w:r>
        <w:rPr>
          <w:rFonts w:ascii="Times New Roman" w:hAnsi="Times New Roman" w:cs="Times New Roman"/>
        </w:rPr>
        <w:t xml:space="preserve"> na </w:t>
      </w:r>
      <w:proofErr w:type="spellStart"/>
      <w:r>
        <w:rPr>
          <w:rFonts w:ascii="Times New Roman" w:hAnsi="Times New Roman" w:cs="Times New Roman"/>
        </w:rPr>
        <w:t>wafanyi</w:t>
      </w:r>
      <w:proofErr w:type="spellEnd"/>
      <w:r>
        <w:rPr>
          <w:rFonts w:ascii="Times New Roman" w:hAnsi="Times New Roman" w:cs="Times New Roman"/>
        </w:rPr>
        <w:t xml:space="preserve"> </w:t>
      </w:r>
      <w:proofErr w:type="spellStart"/>
      <w:r>
        <w:rPr>
          <w:rFonts w:ascii="Times New Roman" w:hAnsi="Times New Roman" w:cs="Times New Roman"/>
        </w:rPr>
        <w:t>kazi</w:t>
      </w:r>
      <w:proofErr w:type="spellEnd"/>
      <w:r>
        <w:rPr>
          <w:rFonts w:ascii="Times New Roman" w:hAnsi="Times New Roman" w:cs="Times New Roman"/>
        </w:rPr>
        <w:t xml:space="preserve"> </w:t>
      </w:r>
      <w:proofErr w:type="spellStart"/>
      <w:r>
        <w:rPr>
          <w:rFonts w:ascii="Times New Roman" w:hAnsi="Times New Roman" w:cs="Times New Roman"/>
        </w:rPr>
        <w:t>wachahe</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IPA </w:t>
      </w:r>
      <w:proofErr w:type="spellStart"/>
      <w:r>
        <w:rPr>
          <w:rFonts w:ascii="Times New Roman" w:hAnsi="Times New Roman" w:cs="Times New Roman"/>
        </w:rPr>
        <w:t>ambao</w:t>
      </w:r>
      <w:proofErr w:type="spellEnd"/>
      <w:r w:rsidR="000727AD">
        <w:rPr>
          <w:rFonts w:ascii="Times New Roman" w:hAnsi="Times New Roman" w:cs="Times New Roman"/>
        </w:rPr>
        <w:t xml:space="preserve"> </w:t>
      </w:r>
      <w:proofErr w:type="spellStart"/>
      <w:r w:rsidR="000727AD">
        <w:rPr>
          <w:rFonts w:ascii="Times New Roman" w:hAnsi="Times New Roman" w:cs="Times New Roman"/>
        </w:rPr>
        <w:t>wataweza</w:t>
      </w:r>
      <w:proofErr w:type="spellEnd"/>
      <w:r w:rsidR="000727AD">
        <w:rPr>
          <w:rFonts w:ascii="Times New Roman" w:hAnsi="Times New Roman" w:cs="Times New Roman"/>
        </w:rPr>
        <w:t xml:space="preserve"> </w:t>
      </w:r>
      <w:proofErr w:type="spellStart"/>
      <w:r w:rsidR="000727AD">
        <w:rPr>
          <w:rFonts w:ascii="Times New Roman" w:hAnsi="Times New Roman" w:cs="Times New Roman"/>
        </w:rPr>
        <w:t>kufikia</w:t>
      </w:r>
      <w:proofErr w:type="spellEnd"/>
      <w:r w:rsidR="000727AD">
        <w:rPr>
          <w:rFonts w:ascii="Times New Roman" w:hAnsi="Times New Roman" w:cs="Times New Roman"/>
        </w:rPr>
        <w:t xml:space="preserve"> </w:t>
      </w:r>
      <w:proofErr w:type="spellStart"/>
      <w:r w:rsidR="000727AD">
        <w:rPr>
          <w:rFonts w:ascii="Times New Roman" w:hAnsi="Times New Roman" w:cs="Times New Roman"/>
        </w:rPr>
        <w:t>rekodi</w:t>
      </w:r>
      <w:proofErr w:type="spellEnd"/>
      <w:r w:rsidR="000727AD">
        <w:rPr>
          <w:rFonts w:ascii="Times New Roman" w:hAnsi="Times New Roman" w:cs="Times New Roman"/>
        </w:rPr>
        <w:t xml:space="preserve"> </w:t>
      </w:r>
      <w:proofErr w:type="spellStart"/>
      <w:r w:rsidR="000727AD">
        <w:rPr>
          <w:rFonts w:ascii="Times New Roman" w:hAnsi="Times New Roman" w:cs="Times New Roman"/>
        </w:rPr>
        <w:t>za</w:t>
      </w:r>
      <w:proofErr w:type="spellEnd"/>
      <w:r w:rsidR="000727AD">
        <w:rPr>
          <w:rFonts w:ascii="Times New Roman" w:hAnsi="Times New Roman" w:cs="Times New Roman"/>
        </w:rPr>
        <w:t xml:space="preserve"> </w:t>
      </w:r>
      <w:proofErr w:type="spellStart"/>
      <w:r w:rsidR="000727AD">
        <w:rPr>
          <w:rFonts w:ascii="Times New Roman" w:hAnsi="Times New Roman" w:cs="Times New Roman"/>
        </w:rPr>
        <w:t>uta</w:t>
      </w:r>
      <w:r>
        <w:rPr>
          <w:rFonts w:ascii="Times New Roman" w:hAnsi="Times New Roman" w:cs="Times New Roman"/>
        </w:rPr>
        <w:t>fiti</w:t>
      </w:r>
      <w:proofErr w:type="spellEnd"/>
      <w:r>
        <w:rPr>
          <w:rFonts w:ascii="Times New Roman" w:hAnsi="Times New Roman" w:cs="Times New Roman"/>
        </w:rPr>
        <w:t xml:space="preserve">. </w:t>
      </w:r>
      <w:proofErr w:type="spellStart"/>
      <w:r w:rsidR="00736071">
        <w:rPr>
          <w:rFonts w:ascii="Times New Roman" w:hAnsi="Times New Roman" w:cs="Times New Roman"/>
        </w:rPr>
        <w:t>Nakala</w:t>
      </w:r>
      <w:proofErr w:type="spellEnd"/>
      <w:r>
        <w:rPr>
          <w:rFonts w:ascii="Times New Roman" w:hAnsi="Times New Roman" w:cs="Times New Roman"/>
        </w:rPr>
        <w:t xml:space="preserve"> </w:t>
      </w:r>
      <w:proofErr w:type="spellStart"/>
      <w:r w:rsidR="00736071">
        <w:rPr>
          <w:rFonts w:ascii="Times New Roman" w:hAnsi="Times New Roman" w:cs="Times New Roman"/>
        </w:rPr>
        <w:t>yeyote</w:t>
      </w:r>
      <w:proofErr w:type="spellEnd"/>
      <w:r w:rsidR="00736071">
        <w:rPr>
          <w:rFonts w:ascii="Times New Roman" w:hAnsi="Times New Roman" w:cs="Times New Roman"/>
        </w:rPr>
        <w:t xml:space="preserve"> </w:t>
      </w:r>
      <w:proofErr w:type="spellStart"/>
      <w:r w:rsidR="00736071">
        <w:rPr>
          <w:rFonts w:ascii="Times New Roman" w:hAnsi="Times New Roman" w:cs="Times New Roman"/>
        </w:rPr>
        <w:t>i</w:t>
      </w:r>
      <w:r>
        <w:rPr>
          <w:rFonts w:ascii="Times New Roman" w:hAnsi="Times New Roman" w:cs="Times New Roman"/>
        </w:rPr>
        <w:t>na</w:t>
      </w:r>
      <w:r w:rsidR="00736071">
        <w:rPr>
          <w:rFonts w:ascii="Times New Roman" w:hAnsi="Times New Roman" w:cs="Times New Roman"/>
        </w:rPr>
        <w:t>yokutambulisha</w:t>
      </w:r>
      <w:proofErr w:type="spellEnd"/>
      <w:r w:rsidR="00736071">
        <w:rPr>
          <w:rFonts w:ascii="Times New Roman" w:hAnsi="Times New Roman" w:cs="Times New Roman"/>
        </w:rPr>
        <w:t xml:space="preserve"> </w:t>
      </w:r>
      <w:proofErr w:type="spellStart"/>
      <w:r w:rsidR="00736071">
        <w:rPr>
          <w:rFonts w:ascii="Times New Roman" w:hAnsi="Times New Roman" w:cs="Times New Roman"/>
        </w:rPr>
        <w:t>i</w:t>
      </w:r>
      <w:r>
        <w:rPr>
          <w:rFonts w:ascii="Times New Roman" w:hAnsi="Times New Roman" w:cs="Times New Roman"/>
        </w:rPr>
        <w:t>tawekwa</w:t>
      </w:r>
      <w:proofErr w:type="spellEnd"/>
      <w:r>
        <w:rPr>
          <w:rFonts w:ascii="Times New Roman" w:hAnsi="Times New Roman" w:cs="Times New Roman"/>
        </w:rPr>
        <w:t xml:space="preserve"> kando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mengine</w:t>
      </w:r>
      <w:proofErr w:type="spellEnd"/>
      <w:r>
        <w:rPr>
          <w:rFonts w:ascii="Times New Roman" w:hAnsi="Times New Roman" w:cs="Times New Roman"/>
        </w:rPr>
        <w:t xml:space="preserve">, ili </w:t>
      </w:r>
      <w:proofErr w:type="spellStart"/>
      <w:r>
        <w:rPr>
          <w:rFonts w:ascii="Times New Roman" w:hAnsi="Times New Roman" w:cs="Times New Roman"/>
        </w:rPr>
        <w:t>iwe</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w:t>
      </w:r>
      <w:proofErr w:type="spellStart"/>
      <w:r>
        <w:rPr>
          <w:rFonts w:ascii="Times New Roman" w:hAnsi="Times New Roman" w:cs="Times New Roman"/>
        </w:rPr>
        <w:t>wetu</w:t>
      </w:r>
      <w:proofErr w:type="spellEnd"/>
      <w:r>
        <w:rPr>
          <w:rFonts w:ascii="Times New Roman" w:hAnsi="Times New Roman" w:cs="Times New Roman"/>
        </w:rPr>
        <w:t xml:space="preserve"> </w:t>
      </w:r>
      <w:proofErr w:type="spellStart"/>
      <w:r>
        <w:rPr>
          <w:rFonts w:ascii="Times New Roman" w:hAnsi="Times New Roman" w:cs="Times New Roman"/>
        </w:rPr>
        <w:t>pekeee</w:t>
      </w:r>
      <w:proofErr w:type="spellEnd"/>
      <w:r>
        <w:rPr>
          <w:rFonts w:ascii="Times New Roman" w:hAnsi="Times New Roman" w:cs="Times New Roman"/>
        </w:rPr>
        <w:t xml:space="preserve"> </w:t>
      </w:r>
      <w:proofErr w:type="spellStart"/>
      <w:r>
        <w:rPr>
          <w:rFonts w:ascii="Times New Roman" w:hAnsi="Times New Roman" w:cs="Times New Roman"/>
        </w:rPr>
        <w:t>wanaoweza</w:t>
      </w:r>
      <w:proofErr w:type="spellEnd"/>
      <w:r>
        <w:rPr>
          <w:rFonts w:ascii="Times New Roman" w:hAnsi="Times New Roman" w:cs="Times New Roman"/>
        </w:rPr>
        <w:t xml:space="preserve"> </w:t>
      </w:r>
      <w:proofErr w:type="spellStart"/>
      <w:r>
        <w:rPr>
          <w:rFonts w:ascii="Times New Roman" w:hAnsi="Times New Roman" w:cs="Times New Roman"/>
        </w:rPr>
        <w:t>kulinganisha</w:t>
      </w:r>
      <w:proofErr w:type="spell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nawe</w:t>
      </w:r>
      <w:proofErr w:type="spellEnd"/>
      <w:r>
        <w:rPr>
          <w:rFonts w:ascii="Times New Roman" w:hAnsi="Times New Roman" w:cs="Times New Roman"/>
        </w:rPr>
        <w:t xml:space="preserve">. </w:t>
      </w:r>
      <w:proofErr w:type="spellStart"/>
      <w:r w:rsidR="00736071">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zilizoandikwa</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rPr>
        <w:t>makaratasi</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mahali</w:t>
      </w:r>
      <w:proofErr w:type="spellEnd"/>
      <w:r>
        <w:rPr>
          <w:rFonts w:ascii="Times New Roman" w:hAnsi="Times New Roman" w:cs="Times New Roman"/>
        </w:rPr>
        <w:t xml:space="preserve"> </w:t>
      </w:r>
      <w:proofErr w:type="spellStart"/>
      <w:r>
        <w:rPr>
          <w:rFonts w:ascii="Times New Roman" w:hAnsi="Times New Roman" w:cs="Times New Roman"/>
        </w:rPr>
        <w:t>palipofungwa</w:t>
      </w:r>
      <w:proofErr w:type="spellEnd"/>
      <w:r>
        <w:rPr>
          <w:rFonts w:ascii="Times New Roman" w:hAnsi="Times New Roman" w:cs="Times New Roman"/>
        </w:rPr>
        <w:t xml:space="preserve">. </w:t>
      </w:r>
      <w:proofErr w:type="spellStart"/>
      <w:r w:rsidR="00736071">
        <w:rPr>
          <w:rFonts w:ascii="Times New Roman" w:hAnsi="Times New Roman" w:cs="Times New Roman"/>
        </w:rPr>
        <w:t>Nakala</w:t>
      </w:r>
      <w:proofErr w:type="spellEnd"/>
      <w:r w:rsidR="00736071">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kielektroniki</w:t>
      </w:r>
      <w:proofErr w:type="spellEnd"/>
      <w:r>
        <w:rPr>
          <w:rFonts w:ascii="Times New Roman" w:hAnsi="Times New Roman" w:cs="Times New Roman"/>
        </w:rPr>
        <w:t xml:space="preserve"> </w:t>
      </w:r>
      <w:proofErr w:type="spellStart"/>
      <w:r>
        <w:rPr>
          <w:rFonts w:ascii="Times New Roman" w:hAnsi="Times New Roman" w:cs="Times New Roman"/>
        </w:rPr>
        <w:t>pia</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faragha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zako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zaweza</w:t>
      </w:r>
      <w:proofErr w:type="spellEnd"/>
      <w:r>
        <w:rPr>
          <w:rFonts w:ascii="Times New Roman" w:hAnsi="Times New Roman" w:cs="Times New Roman"/>
        </w:rPr>
        <w:t xml:space="preserve"> </w:t>
      </w:r>
      <w:proofErr w:type="spellStart"/>
      <w:r>
        <w:rPr>
          <w:rFonts w:ascii="Times New Roman" w:hAnsi="Times New Roman" w:cs="Times New Roman"/>
        </w:rPr>
        <w:t>kupe</w:t>
      </w:r>
      <w:r w:rsidR="00C1030E">
        <w:rPr>
          <w:rFonts w:ascii="Times New Roman" w:hAnsi="Times New Roman" w:cs="Times New Roman"/>
        </w:rPr>
        <w:t>a</w:t>
      </w:r>
      <w:r>
        <w:rPr>
          <w:rFonts w:ascii="Times New Roman" w:hAnsi="Times New Roman" w:cs="Times New Roman"/>
        </w:rPr>
        <w:t>nwa</w:t>
      </w:r>
      <w:proofErr w:type="spellEnd"/>
      <w:r>
        <w:rPr>
          <w:rFonts w:ascii="Times New Roman" w:hAnsi="Times New Roman" w:cs="Times New Roman"/>
        </w:rPr>
        <w:t xml:space="preserve"> </w:t>
      </w:r>
      <w:proofErr w:type="spellStart"/>
      <w:r>
        <w:rPr>
          <w:rFonts w:ascii="Times New Roman" w:hAnsi="Times New Roman" w:cs="Times New Roman"/>
        </w:rPr>
        <w:t>ikiitajika</w:t>
      </w:r>
      <w:proofErr w:type="spellEnd"/>
      <w:r>
        <w:rPr>
          <w:rFonts w:ascii="Times New Roman" w:hAnsi="Times New Roman" w:cs="Times New Roman"/>
        </w:rPr>
        <w:t xml:space="preserve"> </w:t>
      </w:r>
      <w:proofErr w:type="spellStart"/>
      <w:r>
        <w:rPr>
          <w:rFonts w:ascii="Times New Roman" w:hAnsi="Times New Roman" w:cs="Times New Roman"/>
        </w:rPr>
        <w:t>kisheria</w:t>
      </w:r>
      <w:proofErr w:type="spellEnd"/>
      <w:r>
        <w:rPr>
          <w:rFonts w:ascii="Times New Roman" w:hAnsi="Times New Roman" w:cs="Times New Roman"/>
        </w:rPr>
        <w:t>.</w:t>
      </w:r>
    </w:p>
    <w:p w14:paraId="4E5B08C4" w14:textId="77777777" w:rsidR="001D6079" w:rsidRPr="00585323" w:rsidRDefault="00607586" w:rsidP="00585323">
      <w:pPr>
        <w:pStyle w:val="ListParagraph"/>
        <w:numPr>
          <w:ilvl w:val="0"/>
          <w:numId w:val="3"/>
        </w:numPr>
        <w:spacing w:after="0"/>
        <w:contextualSpacing w:val="0"/>
        <w:rPr>
          <w:rFonts w:ascii="Times New Roman" w:hAnsi="Times New Roman" w:cs="Times New Roman"/>
        </w:rPr>
      </w:pPr>
      <w:proofErr w:type="spellStart"/>
      <w:r>
        <w:rPr>
          <w:rFonts w:ascii="Times New Roman" w:hAnsi="Times New Roman" w:cs="Times New Roman"/>
        </w:rPr>
        <w:t>Tungependa</w:t>
      </w:r>
      <w:proofErr w:type="spellEnd"/>
      <w:r>
        <w:rPr>
          <w:rFonts w:ascii="Times New Roman" w:hAnsi="Times New Roman" w:cs="Times New Roman"/>
        </w:rPr>
        <w:t xml:space="preserve"> kuuliza kila </w:t>
      </w:r>
      <w:proofErr w:type="spellStart"/>
      <w:r>
        <w:rPr>
          <w:rFonts w:ascii="Times New Roman" w:hAnsi="Times New Roman" w:cs="Times New Roman"/>
        </w:rPr>
        <w:t>mmoja</w:t>
      </w:r>
      <w:proofErr w:type="spellEnd"/>
      <w:r>
        <w:rPr>
          <w:rFonts w:ascii="Times New Roman" w:hAnsi="Times New Roman" w:cs="Times New Roman"/>
        </w:rPr>
        <w:t xml:space="preserve"> </w:t>
      </w:r>
      <w:proofErr w:type="spellStart"/>
      <w:r>
        <w:rPr>
          <w:rFonts w:ascii="Times New Roman" w:hAnsi="Times New Roman" w:cs="Times New Roman"/>
        </w:rPr>
        <w:t>wenu</w:t>
      </w:r>
      <w:proofErr w:type="spellEnd"/>
      <w:r>
        <w:rPr>
          <w:rFonts w:ascii="Times New Roman" w:hAnsi="Times New Roman" w:cs="Times New Roman"/>
        </w:rPr>
        <w:t xml:space="preserve"> </w:t>
      </w:r>
      <w:proofErr w:type="spellStart"/>
      <w:r>
        <w:rPr>
          <w:rFonts w:ascii="Times New Roman" w:hAnsi="Times New Roman" w:cs="Times New Roman"/>
        </w:rPr>
        <w:t>kuheshimu</w:t>
      </w:r>
      <w:proofErr w:type="spell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proofErr w:type="gramStart"/>
      <w:r>
        <w:rPr>
          <w:rFonts w:ascii="Times New Roman" w:hAnsi="Times New Roman" w:cs="Times New Roman"/>
        </w:rPr>
        <w:t>wa</w:t>
      </w:r>
      <w:proofErr w:type="spellEnd"/>
      <w:proofErr w:type="gramEnd"/>
      <w:r>
        <w:rPr>
          <w:rFonts w:ascii="Times New Roman" w:hAnsi="Times New Roman" w:cs="Times New Roman"/>
        </w:rPr>
        <w:t xml:space="preserve"> </w:t>
      </w:r>
      <w:proofErr w:type="spellStart"/>
      <w:r>
        <w:rPr>
          <w:rFonts w:ascii="Times New Roman" w:hAnsi="Times New Roman" w:cs="Times New Roman"/>
        </w:rPr>
        <w:t>mwenzake</w:t>
      </w:r>
      <w:proofErr w:type="spellEnd"/>
      <w:r>
        <w:rPr>
          <w:rFonts w:ascii="Times New Roman" w:hAnsi="Times New Roman" w:cs="Times New Roman"/>
        </w:rPr>
        <w:t xml:space="preserve"> </w:t>
      </w:r>
      <w:proofErr w:type="spellStart"/>
      <w:r>
        <w:rPr>
          <w:rFonts w:ascii="Times New Roman" w:hAnsi="Times New Roman" w:cs="Times New Roman"/>
        </w:rPr>
        <w:t>baada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kutamatisha</w:t>
      </w:r>
      <w:proofErr w:type="spellEnd"/>
      <w:r>
        <w:rPr>
          <w:rFonts w:ascii="Times New Roman" w:hAnsi="Times New Roman" w:cs="Times New Roman"/>
        </w:rPr>
        <w:t xml:space="preserve"> </w:t>
      </w:r>
      <w:proofErr w:type="spellStart"/>
      <w:r>
        <w:rPr>
          <w:rFonts w:ascii="Times New Roman" w:hAnsi="Times New Roman" w:cs="Times New Roman"/>
        </w:rPr>
        <w:t>mazungunmzo</w:t>
      </w:r>
      <w:proofErr w:type="spellEnd"/>
      <w:r>
        <w:rPr>
          <w:rFonts w:ascii="Times New Roman" w:hAnsi="Times New Roman" w:cs="Times New Roman"/>
        </w:rPr>
        <w:t xml:space="preserve"> haya, </w:t>
      </w:r>
      <w:proofErr w:type="spellStart"/>
      <w:r>
        <w:rPr>
          <w:rFonts w:ascii="Times New Roman" w:hAnsi="Times New Roman" w:cs="Times New Roman"/>
        </w:rPr>
        <w:t>kwa</w:t>
      </w:r>
      <w:proofErr w:type="spellEnd"/>
      <w:r>
        <w:rPr>
          <w:rFonts w:ascii="Times New Roman" w:hAnsi="Times New Roman" w:cs="Times New Roman"/>
        </w:rPr>
        <w:t xml:space="preserve"> </w:t>
      </w:r>
      <w:proofErr w:type="spellStart"/>
      <w:r>
        <w:rPr>
          <w:rFonts w:ascii="Times New Roman" w:hAnsi="Times New Roman" w:cs="Times New Roman"/>
        </w:rPr>
        <w:t>kutotambulisha</w:t>
      </w:r>
      <w:proofErr w:type="spellEnd"/>
      <w:r>
        <w:rPr>
          <w:rFonts w:ascii="Times New Roman" w:hAnsi="Times New Roman" w:cs="Times New Roman"/>
        </w:rPr>
        <w:t xml:space="preserve"> </w:t>
      </w:r>
      <w:proofErr w:type="spellStart"/>
      <w:r>
        <w:rPr>
          <w:rFonts w:ascii="Times New Roman" w:hAnsi="Times New Roman" w:cs="Times New Roman"/>
        </w:rPr>
        <w:t>majina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wale </w:t>
      </w:r>
      <w:proofErr w:type="spellStart"/>
      <w:r>
        <w:rPr>
          <w:rFonts w:ascii="Times New Roman" w:hAnsi="Times New Roman" w:cs="Times New Roman"/>
        </w:rPr>
        <w:t>walioshiriki</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haya </w:t>
      </w:r>
      <w:proofErr w:type="spellStart"/>
      <w:r>
        <w:rPr>
          <w:rFonts w:ascii="Times New Roman" w:hAnsi="Times New Roman" w:cs="Times New Roman"/>
        </w:rPr>
        <w:t>mazungumzo</w:t>
      </w:r>
      <w:proofErr w:type="spellEnd"/>
      <w:r>
        <w:rPr>
          <w:rFonts w:ascii="Times New Roman" w:hAnsi="Times New Roman" w:cs="Times New Roman"/>
        </w:rPr>
        <w:t xml:space="preserve"> au </w:t>
      </w:r>
      <w:proofErr w:type="spellStart"/>
      <w:r>
        <w:rPr>
          <w:rFonts w:ascii="Times New Roman" w:hAnsi="Times New Roman" w:cs="Times New Roman"/>
        </w:rPr>
        <w:t>yale</w:t>
      </w:r>
      <w:proofErr w:type="spellEnd"/>
      <w:r>
        <w:rPr>
          <w:rFonts w:ascii="Times New Roman" w:hAnsi="Times New Roman" w:cs="Times New Roman"/>
        </w:rPr>
        <w:t xml:space="preserve"> </w:t>
      </w:r>
      <w:proofErr w:type="spellStart"/>
      <w:r>
        <w:rPr>
          <w:rFonts w:ascii="Times New Roman" w:hAnsi="Times New Roman" w:cs="Times New Roman"/>
        </w:rPr>
        <w:t>tuliyoyajadili</w:t>
      </w:r>
      <w:proofErr w:type="spellEnd"/>
      <w:r>
        <w:rPr>
          <w:rFonts w:ascii="Times New Roman" w:hAnsi="Times New Roman" w:cs="Times New Roman"/>
        </w:rPr>
        <w:t xml:space="preserve"> </w:t>
      </w:r>
      <w:proofErr w:type="spellStart"/>
      <w:r>
        <w:rPr>
          <w:rFonts w:ascii="Times New Roman" w:hAnsi="Times New Roman" w:cs="Times New Roman"/>
        </w:rPr>
        <w:t>kwa</w:t>
      </w:r>
      <w:proofErr w:type="spellEnd"/>
      <w:r>
        <w:rPr>
          <w:rFonts w:ascii="Times New Roman" w:hAnsi="Times New Roman" w:cs="Times New Roman"/>
        </w:rPr>
        <w:t xml:space="preserve"> pamoja</w:t>
      </w:r>
      <w:r w:rsidR="001D6079" w:rsidRPr="00585323">
        <w:rPr>
          <w:rFonts w:ascii="Times New Roman" w:hAnsi="Times New Roman" w:cs="Times New Roman"/>
        </w:rPr>
        <w:t>.</w:t>
      </w:r>
    </w:p>
    <w:p w14:paraId="156C1E1F" w14:textId="77777777" w:rsidR="001D6079" w:rsidRPr="00126DDC" w:rsidRDefault="001D6079" w:rsidP="001D6079">
      <w:pPr>
        <w:pStyle w:val="ListParagraph"/>
        <w:numPr>
          <w:ilvl w:val="0"/>
          <w:numId w:val="3"/>
        </w:numPr>
        <w:autoSpaceDE w:val="0"/>
        <w:autoSpaceDN w:val="0"/>
        <w:adjustRightInd w:val="0"/>
        <w:spacing w:after="0" w:line="240" w:lineRule="auto"/>
        <w:rPr>
          <w:rFonts w:ascii="Times New Roman" w:hAnsi="Times New Roman" w:cs="Times New Roman"/>
          <w:lang w:val="en"/>
        </w:rPr>
      </w:pPr>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Nitakua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nikirekodi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mazungumzo</w:t>
      </w:r>
      <w:proofErr w:type="spellEnd"/>
      <w:r w:rsidRPr="00126DDC">
        <w:rPr>
          <w:rFonts w:ascii="Times New Roman" w:hAnsi="Times New Roman" w:cs="Times New Roman"/>
          <w:lang w:val="en"/>
        </w:rPr>
        <w:t xml:space="preserve"> haya na </w:t>
      </w:r>
      <w:proofErr w:type="spellStart"/>
      <w:r w:rsidRPr="00126DDC">
        <w:rPr>
          <w:rFonts w:ascii="Times New Roman" w:hAnsi="Times New Roman" w:cs="Times New Roman"/>
          <w:lang w:val="en"/>
        </w:rPr>
        <w:t>kinasa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sauti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Kinasa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sauti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hakichukui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picha</w:t>
      </w:r>
      <w:proofErr w:type="spellEnd"/>
      <w:r w:rsidRPr="00126DDC">
        <w:rPr>
          <w:rFonts w:ascii="Times New Roman" w:hAnsi="Times New Roman" w:cs="Times New Roman"/>
          <w:lang w:val="en"/>
        </w:rPr>
        <w:t>.</w:t>
      </w:r>
      <w:r w:rsidR="00607586">
        <w:rPr>
          <w:rFonts w:ascii="Times New Roman" w:hAnsi="Times New Roman" w:cs="Times New Roman"/>
          <w:lang w:val="en"/>
        </w:rPr>
        <w:t xml:space="preserve"> [I</w:t>
      </w:r>
      <w:r w:rsidRPr="00126DDC">
        <w:rPr>
          <w:rFonts w:ascii="Times New Roman" w:hAnsi="Times New Roman" w:cs="Times New Roman"/>
          <w:lang w:val="en"/>
        </w:rPr>
        <w:t>KI</w:t>
      </w:r>
      <w:r w:rsidR="00607586">
        <w:rPr>
          <w:rFonts w:ascii="Times New Roman" w:hAnsi="Times New Roman" w:cs="Times New Roman"/>
          <w:lang w:val="en"/>
        </w:rPr>
        <w:t>WA KUNA ANAYECHUKUA NAKALA SEMA YAFUATAYO]</w:t>
      </w:r>
      <w:r w:rsidRPr="00126DDC">
        <w:rPr>
          <w:rFonts w:ascii="Times New Roman" w:hAnsi="Times New Roman" w:cs="Times New Roman"/>
          <w:lang w:val="en"/>
        </w:rPr>
        <w:t>:</w:t>
      </w:r>
      <w:proofErr w:type="spellStart"/>
      <w:r w:rsidRPr="00126DDC">
        <w:rPr>
          <w:rFonts w:ascii="Times New Roman" w:hAnsi="Times New Roman" w:cs="Times New Roman"/>
          <w:lang w:val="en"/>
        </w:rPr>
        <w:t>Tunaye</w:t>
      </w:r>
      <w:proofErr w:type="spellEnd"/>
      <w:r w:rsidRPr="00126DDC">
        <w:rPr>
          <w:rFonts w:ascii="Times New Roman" w:hAnsi="Times New Roman" w:cs="Times New Roman"/>
          <w:lang w:val="en"/>
        </w:rPr>
        <w:t xml:space="preserve"> </w:t>
      </w:r>
      <w:proofErr w:type="spellStart"/>
      <w:r w:rsidR="00607586">
        <w:rPr>
          <w:rFonts w:ascii="Times New Roman" w:hAnsi="Times New Roman" w:cs="Times New Roman"/>
          <w:lang w:val="en"/>
        </w:rPr>
        <w:t>anaye</w:t>
      </w:r>
      <w:proofErr w:type="spellEnd"/>
      <w:r w:rsidR="00607586">
        <w:rPr>
          <w:rFonts w:ascii="Times New Roman" w:hAnsi="Times New Roman" w:cs="Times New Roman"/>
          <w:lang w:val="en"/>
        </w:rPr>
        <w:t xml:space="preserve"> </w:t>
      </w:r>
      <w:proofErr w:type="spellStart"/>
      <w:r w:rsidR="00607586">
        <w:rPr>
          <w:rFonts w:ascii="Times New Roman" w:hAnsi="Times New Roman" w:cs="Times New Roman"/>
          <w:lang w:val="en"/>
        </w:rPr>
        <w:t>chukua</w:t>
      </w:r>
      <w:proofErr w:type="spellEnd"/>
      <w:r w:rsidR="00607586">
        <w:rPr>
          <w:rFonts w:ascii="Times New Roman" w:hAnsi="Times New Roman" w:cs="Times New Roman"/>
          <w:lang w:val="en"/>
        </w:rPr>
        <w:t xml:space="preserve"> </w:t>
      </w:r>
      <w:proofErr w:type="spellStart"/>
      <w:r w:rsidR="00607586">
        <w:rPr>
          <w:rFonts w:ascii="Times New Roman" w:hAnsi="Times New Roman" w:cs="Times New Roman"/>
          <w:lang w:val="en"/>
        </w:rPr>
        <w:t>nakala</w:t>
      </w:r>
      <w:proofErr w:type="spellEnd"/>
      <w:r w:rsidR="00607586">
        <w:rPr>
          <w:rFonts w:ascii="Times New Roman" w:hAnsi="Times New Roman" w:cs="Times New Roman"/>
          <w:lang w:val="en"/>
        </w:rPr>
        <w:t xml:space="preserve"> </w:t>
      </w:r>
      <w:proofErr w:type="spellStart"/>
      <w:r w:rsidRPr="00126DDC">
        <w:rPr>
          <w:rFonts w:ascii="Times New Roman" w:hAnsi="Times New Roman" w:cs="Times New Roman"/>
          <w:lang w:val="en"/>
        </w:rPr>
        <w:t>lakini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a</w:t>
      </w:r>
      <w:r w:rsidR="00607586">
        <w:rPr>
          <w:rFonts w:ascii="Times New Roman" w:hAnsi="Times New Roman" w:cs="Times New Roman"/>
          <w:lang w:val="en"/>
        </w:rPr>
        <w:t>naandika</w:t>
      </w:r>
      <w:proofErr w:type="spellEnd"/>
      <w:r w:rsidR="00607586">
        <w:rPr>
          <w:rFonts w:ascii="Times New Roman" w:hAnsi="Times New Roman" w:cs="Times New Roman"/>
          <w:lang w:val="en"/>
        </w:rPr>
        <w:t xml:space="preserve"> mambo </w:t>
      </w:r>
      <w:proofErr w:type="spellStart"/>
      <w:r w:rsidR="00607586">
        <w:rPr>
          <w:rFonts w:ascii="Times New Roman" w:hAnsi="Times New Roman" w:cs="Times New Roman"/>
          <w:lang w:val="en"/>
        </w:rPr>
        <w:t>kwa</w:t>
      </w:r>
      <w:proofErr w:type="spellEnd"/>
      <w:r w:rsidR="00607586">
        <w:rPr>
          <w:rFonts w:ascii="Times New Roman" w:hAnsi="Times New Roman" w:cs="Times New Roman"/>
          <w:lang w:val="en"/>
        </w:rPr>
        <w:t xml:space="preserve"> </w:t>
      </w:r>
      <w:proofErr w:type="spellStart"/>
      <w:r w:rsidR="00607586">
        <w:rPr>
          <w:rFonts w:ascii="Times New Roman" w:hAnsi="Times New Roman" w:cs="Times New Roman"/>
          <w:lang w:val="en"/>
        </w:rPr>
        <w:t>kifupi</w:t>
      </w:r>
      <w:proofErr w:type="spellEnd"/>
      <w:r w:rsidR="00607586">
        <w:rPr>
          <w:rFonts w:ascii="Times New Roman" w:hAnsi="Times New Roman" w:cs="Times New Roman"/>
          <w:lang w:val="en"/>
        </w:rPr>
        <w:t xml:space="preserve"> iwapo </w:t>
      </w:r>
      <w:proofErr w:type="spellStart"/>
      <w:r w:rsidR="00607586">
        <w:rPr>
          <w:rFonts w:ascii="Times New Roman" w:hAnsi="Times New Roman" w:cs="Times New Roman"/>
          <w:lang w:val="en"/>
        </w:rPr>
        <w:t>tutahitaji</w:t>
      </w:r>
      <w:proofErr w:type="spellEnd"/>
      <w:r w:rsidR="00607586">
        <w:rPr>
          <w:rFonts w:ascii="Times New Roman" w:hAnsi="Times New Roman" w:cs="Times New Roman"/>
          <w:lang w:val="en"/>
        </w:rPr>
        <w:t xml:space="preserve"> </w:t>
      </w:r>
      <w:proofErr w:type="spellStart"/>
      <w:r w:rsidR="00607586">
        <w:rPr>
          <w:rFonts w:ascii="Times New Roman" w:hAnsi="Times New Roman" w:cs="Times New Roman"/>
          <w:lang w:val="en"/>
        </w:rPr>
        <w:t>kuyak</w:t>
      </w:r>
      <w:r w:rsidRPr="00126DDC">
        <w:rPr>
          <w:rFonts w:ascii="Times New Roman" w:hAnsi="Times New Roman" w:cs="Times New Roman"/>
          <w:lang w:val="en"/>
        </w:rPr>
        <w:t>umbuka</w:t>
      </w:r>
      <w:proofErr w:type="spellEnd"/>
      <w:r w:rsidRPr="00126DDC">
        <w:rPr>
          <w:rFonts w:ascii="Times New Roman" w:hAnsi="Times New Roman" w:cs="Times New Roman"/>
          <w:lang w:val="en"/>
        </w:rPr>
        <w:t>.</w:t>
      </w:r>
      <w:r w:rsidR="00607586">
        <w:rPr>
          <w:rFonts w:ascii="Times New Roman" w:hAnsi="Times New Roman" w:cs="Times New Roman"/>
          <w:lang w:val="en"/>
        </w:rPr>
        <w:t xml:space="preserve"> </w:t>
      </w:r>
      <w:proofErr w:type="spellStart"/>
      <w:r w:rsidR="00607586">
        <w:rPr>
          <w:rFonts w:ascii="Times New Roman" w:hAnsi="Times New Roman" w:cs="Times New Roman"/>
          <w:lang w:val="en"/>
        </w:rPr>
        <w:t>Y</w:t>
      </w:r>
      <w:r w:rsidRPr="00126DDC">
        <w:rPr>
          <w:rFonts w:ascii="Times New Roman" w:hAnsi="Times New Roman" w:cs="Times New Roman"/>
          <w:lang w:val="en"/>
        </w:rPr>
        <w:t>atakayo</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nakiliwa</w:t>
      </w:r>
      <w:proofErr w:type="spellEnd"/>
      <w:r w:rsidRPr="00126DDC">
        <w:rPr>
          <w:rFonts w:ascii="Times New Roman" w:hAnsi="Times New Roman" w:cs="Times New Roman"/>
          <w:lang w:val="en"/>
        </w:rPr>
        <w:t xml:space="preserve"> na </w:t>
      </w:r>
      <w:proofErr w:type="spellStart"/>
      <w:r w:rsidRPr="00126DDC">
        <w:rPr>
          <w:rFonts w:ascii="Times New Roman" w:hAnsi="Times New Roman" w:cs="Times New Roman"/>
          <w:lang w:val="en"/>
        </w:rPr>
        <w:t>kurekodiwa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yatawekwa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siri</w:t>
      </w:r>
      <w:proofErr w:type="spellEnd"/>
      <w:r w:rsidRPr="00126DDC">
        <w:rPr>
          <w:rFonts w:ascii="Times New Roman" w:hAnsi="Times New Roman" w:cs="Times New Roman"/>
          <w:lang w:val="en"/>
        </w:rPr>
        <w:t xml:space="preserve"> na </w:t>
      </w:r>
      <w:proofErr w:type="spellStart"/>
      <w:r w:rsidRPr="00126DDC">
        <w:rPr>
          <w:rFonts w:ascii="Times New Roman" w:hAnsi="Times New Roman" w:cs="Times New Roman"/>
          <w:lang w:val="en"/>
        </w:rPr>
        <w:t>hayatapeanwa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mtu</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yeyote</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nje</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utafiti</w:t>
      </w:r>
      <w:proofErr w:type="spellEnd"/>
      <w:r w:rsidRPr="00126DDC">
        <w:rPr>
          <w:rFonts w:ascii="Times New Roman" w:hAnsi="Times New Roman" w:cs="Times New Roman"/>
          <w:lang w:val="en"/>
        </w:rPr>
        <w:t>.</w:t>
      </w:r>
    </w:p>
    <w:p w14:paraId="6FCC59B6" w14:textId="77777777" w:rsidR="00A53F44" w:rsidRPr="001D6079" w:rsidRDefault="00A53F44" w:rsidP="001D6079">
      <w:pPr>
        <w:autoSpaceDE w:val="0"/>
        <w:autoSpaceDN w:val="0"/>
        <w:adjustRightInd w:val="0"/>
        <w:spacing w:after="0" w:line="240" w:lineRule="auto"/>
        <w:rPr>
          <w:rFonts w:ascii="Times New Roman" w:hAnsi="Times New Roman" w:cs="Times New Roman"/>
          <w:lang w:val="en"/>
        </w:rPr>
      </w:pPr>
    </w:p>
    <w:p w14:paraId="0D9A7BC7" w14:textId="77777777" w:rsidR="008549D6" w:rsidRPr="00C11907" w:rsidRDefault="008549D6" w:rsidP="00C11907">
      <w:pPr>
        <w:shd w:val="clear" w:color="auto" w:fill="FFFFFF"/>
        <w:spacing w:after="0" w:line="240" w:lineRule="auto"/>
        <w:rPr>
          <w:rFonts w:eastAsia="Times New Roman"/>
          <w:color w:val="1F497D"/>
        </w:rPr>
      </w:pPr>
      <w:proofErr w:type="spellStart"/>
      <w:r w:rsidRPr="00C11907">
        <w:rPr>
          <w:rFonts w:ascii="Times New Roman" w:hAnsi="Times New Roman" w:cs="Times New Roman"/>
          <w:b/>
        </w:rPr>
        <w:t>Kuweka</w:t>
      </w:r>
      <w:proofErr w:type="spellEnd"/>
      <w:r w:rsidRPr="00C11907">
        <w:rPr>
          <w:rFonts w:ascii="Times New Roman" w:hAnsi="Times New Roman" w:cs="Times New Roman"/>
          <w:b/>
        </w:rPr>
        <w:t xml:space="preserve"> </w:t>
      </w:r>
      <w:proofErr w:type="spellStart"/>
      <w:r w:rsidRPr="00C11907">
        <w:rPr>
          <w:rFonts w:ascii="Times New Roman" w:hAnsi="Times New Roman" w:cs="Times New Roman"/>
          <w:b/>
        </w:rPr>
        <w:t>rekodi</w:t>
      </w:r>
      <w:proofErr w:type="spellEnd"/>
      <w:r w:rsidRPr="00C11907">
        <w:rPr>
          <w:rFonts w:ascii="Times New Roman" w:hAnsi="Times New Roman" w:cs="Times New Roman"/>
          <w:b/>
        </w:rPr>
        <w:t xml:space="preserve"> </w:t>
      </w:r>
      <w:proofErr w:type="spellStart"/>
      <w:r w:rsidRPr="00C11907">
        <w:rPr>
          <w:rFonts w:ascii="Times New Roman" w:hAnsi="Times New Roman" w:cs="Times New Roman"/>
          <w:b/>
        </w:rPr>
        <w:t>za</w:t>
      </w:r>
      <w:proofErr w:type="spellEnd"/>
      <w:r w:rsidRPr="00C11907">
        <w:rPr>
          <w:rFonts w:ascii="Times New Roman" w:hAnsi="Times New Roman" w:cs="Times New Roman"/>
          <w:b/>
        </w:rPr>
        <w:t xml:space="preserve"> </w:t>
      </w:r>
      <w:proofErr w:type="spellStart"/>
      <w:r w:rsidRPr="00C11907">
        <w:rPr>
          <w:rFonts w:ascii="Times New Roman" w:hAnsi="Times New Roman" w:cs="Times New Roman"/>
          <w:b/>
        </w:rPr>
        <w:t>utafiti</w:t>
      </w:r>
      <w:proofErr w:type="spellEnd"/>
      <w:r w:rsidRPr="00C11907">
        <w:rPr>
          <w:rFonts w:ascii="Times New Roman" w:hAnsi="Times New Roman" w:cs="Times New Roman"/>
          <w:b/>
        </w:rPr>
        <w:t xml:space="preserve">: </w:t>
      </w:r>
      <w:r w:rsidRPr="00C11907">
        <w:rPr>
          <w:rFonts w:ascii="Times New Roman" w:hAnsi="Times New Roman" w:cs="Times New Roman"/>
        </w:rPr>
        <w:t xml:space="preserve">Wakati </w:t>
      </w:r>
      <w:proofErr w:type="spellStart"/>
      <w:r w:rsidRPr="00C11907">
        <w:rPr>
          <w:rFonts w:ascii="Times New Roman" w:hAnsi="Times New Roman" w:cs="Times New Roman"/>
        </w:rPr>
        <w:t>utafiti</w:t>
      </w:r>
      <w:proofErr w:type="spellEnd"/>
      <w:r w:rsidRPr="00C11907">
        <w:rPr>
          <w:rFonts w:ascii="Times New Roman" w:hAnsi="Times New Roman" w:cs="Times New Roman"/>
        </w:rPr>
        <w:t xml:space="preserve"> utakuwa </w:t>
      </w:r>
      <w:proofErr w:type="spellStart"/>
      <w:r w:rsidRPr="00C11907">
        <w:rPr>
          <w:rFonts w:ascii="Times New Roman" w:hAnsi="Times New Roman" w:cs="Times New Roman"/>
        </w:rPr>
        <w:t>umekamilika</w:t>
      </w:r>
      <w:proofErr w:type="spellEnd"/>
      <w:r w:rsidRPr="00C11907">
        <w:rPr>
          <w:rFonts w:ascii="Times New Roman" w:hAnsi="Times New Roman" w:cs="Times New Roman"/>
        </w:rPr>
        <w:t xml:space="preserve">, </w:t>
      </w:r>
      <w:proofErr w:type="spellStart"/>
      <w:r w:rsidRPr="00C11907">
        <w:rPr>
          <w:rFonts w:ascii="Times New Roman" w:hAnsi="Times New Roman" w:cs="Times New Roman"/>
        </w:rPr>
        <w:t>watafiti</w:t>
      </w:r>
      <w:proofErr w:type="spellEnd"/>
      <w:r w:rsidRPr="00C11907">
        <w:rPr>
          <w:rFonts w:ascii="Times New Roman" w:hAnsi="Times New Roman" w:cs="Times New Roman"/>
        </w:rPr>
        <w:t xml:space="preserve"> </w:t>
      </w:r>
      <w:proofErr w:type="spellStart"/>
      <w:r w:rsidRPr="00C11907">
        <w:rPr>
          <w:rFonts w:ascii="Times New Roman" w:hAnsi="Times New Roman" w:cs="Times New Roman"/>
        </w:rPr>
        <w:t>huenda</w:t>
      </w:r>
      <w:proofErr w:type="spellEnd"/>
      <w:r w:rsidRPr="00C11907">
        <w:rPr>
          <w:rFonts w:ascii="Times New Roman" w:hAnsi="Times New Roman" w:cs="Times New Roman"/>
        </w:rPr>
        <w:t xml:space="preserve"> </w:t>
      </w:r>
      <w:proofErr w:type="spellStart"/>
      <w:r w:rsidRPr="00C11907">
        <w:rPr>
          <w:rFonts w:ascii="Times New Roman" w:hAnsi="Times New Roman" w:cs="Times New Roman"/>
        </w:rPr>
        <w:t>wakaweka</w:t>
      </w:r>
      <w:proofErr w:type="spellEnd"/>
      <w:r w:rsidRPr="00C11907">
        <w:rPr>
          <w:rFonts w:ascii="Times New Roman" w:hAnsi="Times New Roman" w:cs="Times New Roman"/>
        </w:rPr>
        <w:t xml:space="preserve"> </w:t>
      </w:r>
      <w:proofErr w:type="spellStart"/>
      <w:r w:rsidRPr="00C11907">
        <w:rPr>
          <w:rFonts w:ascii="Times New Roman" w:hAnsi="Times New Roman" w:cs="Times New Roman"/>
        </w:rPr>
        <w:t>habari</w:t>
      </w:r>
      <w:proofErr w:type="spellEnd"/>
      <w:r w:rsidRPr="00C11907">
        <w:rPr>
          <w:rFonts w:ascii="Times New Roman" w:hAnsi="Times New Roman" w:cs="Times New Roman"/>
        </w:rPr>
        <w:t xml:space="preserve"> </w:t>
      </w:r>
      <w:proofErr w:type="spellStart"/>
      <w:r w:rsidRPr="00C11907">
        <w:rPr>
          <w:rFonts w:ascii="Times New Roman" w:hAnsi="Times New Roman" w:cs="Times New Roman"/>
        </w:rPr>
        <w:t>za</w:t>
      </w:r>
      <w:proofErr w:type="spellEnd"/>
      <w:r w:rsidRPr="00C11907">
        <w:rPr>
          <w:rFonts w:ascii="Times New Roman" w:hAnsi="Times New Roman" w:cs="Times New Roman"/>
        </w:rPr>
        <w:t xml:space="preserve"> </w:t>
      </w:r>
      <w:proofErr w:type="spellStart"/>
      <w:r w:rsidRPr="00C11907">
        <w:rPr>
          <w:rFonts w:ascii="Times New Roman" w:hAnsi="Times New Roman" w:cs="Times New Roman"/>
        </w:rPr>
        <w:t>kitafiti</w:t>
      </w:r>
      <w:proofErr w:type="spellEnd"/>
      <w:r w:rsidRPr="00C11907">
        <w:rPr>
          <w:rFonts w:ascii="Times New Roman" w:hAnsi="Times New Roman" w:cs="Times New Roman"/>
        </w:rPr>
        <w:t xml:space="preserve"> </w:t>
      </w:r>
      <w:proofErr w:type="spellStart"/>
      <w:proofErr w:type="gramStart"/>
      <w:r w:rsidRPr="00C11907">
        <w:rPr>
          <w:rFonts w:ascii="Times New Roman" w:hAnsi="Times New Roman" w:cs="Times New Roman"/>
        </w:rPr>
        <w:t>kwa</w:t>
      </w:r>
      <w:proofErr w:type="spellEnd"/>
      <w:proofErr w:type="gramEnd"/>
      <w:r w:rsidRPr="00C11907">
        <w:rPr>
          <w:rFonts w:ascii="Times New Roman" w:hAnsi="Times New Roman" w:cs="Times New Roman"/>
        </w:rPr>
        <w:t xml:space="preserve"> </w:t>
      </w:r>
      <w:proofErr w:type="spellStart"/>
      <w:r w:rsidRPr="00C11907">
        <w:rPr>
          <w:rFonts w:ascii="Times New Roman" w:hAnsi="Times New Roman" w:cs="Times New Roman"/>
        </w:rPr>
        <w:t>tafiti</w:t>
      </w:r>
      <w:proofErr w:type="spellEnd"/>
      <w:r w:rsidRPr="00C11907">
        <w:rPr>
          <w:rFonts w:ascii="Times New Roman" w:hAnsi="Times New Roman" w:cs="Times New Roman"/>
        </w:rPr>
        <w:t xml:space="preserve"> nyingine siku </w:t>
      </w:r>
      <w:proofErr w:type="spellStart"/>
      <w:r w:rsidRPr="00C11907">
        <w:rPr>
          <w:rFonts w:ascii="Times New Roman" w:hAnsi="Times New Roman" w:cs="Times New Roman"/>
        </w:rPr>
        <w:t>za</w:t>
      </w:r>
      <w:proofErr w:type="spellEnd"/>
      <w:r w:rsidRPr="00C11907">
        <w:rPr>
          <w:rFonts w:ascii="Times New Roman" w:hAnsi="Times New Roman" w:cs="Times New Roman"/>
        </w:rPr>
        <w:t xml:space="preserve"> </w:t>
      </w:r>
      <w:proofErr w:type="spellStart"/>
      <w:r w:rsidRPr="00C11907">
        <w:rPr>
          <w:rFonts w:ascii="Times New Roman" w:hAnsi="Times New Roman" w:cs="Times New Roman"/>
        </w:rPr>
        <w:t>usoni</w:t>
      </w:r>
      <w:proofErr w:type="spellEnd"/>
      <w:r w:rsidRPr="00C11907">
        <w:rPr>
          <w:rFonts w:ascii="Times New Roman" w:hAnsi="Times New Roman" w:cs="Times New Roman"/>
        </w:rPr>
        <w:t xml:space="preserve"> </w:t>
      </w:r>
      <w:proofErr w:type="spellStart"/>
      <w:r w:rsidRPr="00C11907">
        <w:rPr>
          <w:rFonts w:ascii="Times New Roman" w:hAnsi="Times New Roman" w:cs="Times New Roman"/>
        </w:rPr>
        <w:t>zitakazofanywa</w:t>
      </w:r>
      <w:proofErr w:type="spellEnd"/>
      <w:r w:rsidRPr="00C11907">
        <w:rPr>
          <w:rFonts w:ascii="Times New Roman" w:hAnsi="Times New Roman" w:cs="Times New Roman"/>
        </w:rPr>
        <w:t xml:space="preserve"> </w:t>
      </w:r>
      <w:proofErr w:type="spellStart"/>
      <w:r w:rsidRPr="00C11907">
        <w:rPr>
          <w:rFonts w:ascii="Times New Roman" w:hAnsi="Times New Roman" w:cs="Times New Roman"/>
        </w:rPr>
        <w:t>nao</w:t>
      </w:r>
      <w:proofErr w:type="spellEnd"/>
      <w:r w:rsidRPr="00C11907">
        <w:rPr>
          <w:rFonts w:ascii="Times New Roman" w:hAnsi="Times New Roman" w:cs="Times New Roman"/>
        </w:rPr>
        <w:t xml:space="preserve"> au </w:t>
      </w:r>
      <w:proofErr w:type="spellStart"/>
      <w:r w:rsidRPr="00C11907">
        <w:rPr>
          <w:rFonts w:ascii="Times New Roman" w:hAnsi="Times New Roman" w:cs="Times New Roman"/>
        </w:rPr>
        <w:t>wengine</w:t>
      </w:r>
      <w:proofErr w:type="spellEnd"/>
      <w:r w:rsidRPr="00C11907">
        <w:rPr>
          <w:rFonts w:ascii="Times New Roman" w:hAnsi="Times New Roman" w:cs="Times New Roman"/>
        </w:rPr>
        <w:t>.</w:t>
      </w:r>
      <w:r w:rsidR="00C11907" w:rsidRPr="00C11907">
        <w:rPr>
          <w:rFonts w:ascii="Times New Roman" w:hAnsi="Times New Roman" w:cs="Times New Roman"/>
        </w:rPr>
        <w:t xml:space="preserve"> </w:t>
      </w:r>
      <w:proofErr w:type="spellStart"/>
      <w:r w:rsidR="00C11907" w:rsidRPr="00C11907">
        <w:rPr>
          <w:rFonts w:ascii="Times New Roman" w:hAnsi="Times New Roman" w:cs="Times New Roman"/>
        </w:rPr>
        <w:t>Tutaweka</w:t>
      </w:r>
      <w:proofErr w:type="spellEnd"/>
      <w:r w:rsidR="00C11907" w:rsidRPr="00C11907">
        <w:rPr>
          <w:rFonts w:ascii="Times New Roman" w:hAnsi="Times New Roman" w:cs="Times New Roman"/>
        </w:rPr>
        <w:t xml:space="preserve"> </w:t>
      </w:r>
      <w:proofErr w:type="spellStart"/>
      <w:r w:rsidR="00C11907" w:rsidRPr="00C11907">
        <w:rPr>
          <w:rFonts w:ascii="Times New Roman" w:hAnsi="Times New Roman" w:cs="Times New Roman"/>
        </w:rPr>
        <w:t>habari</w:t>
      </w:r>
      <w:proofErr w:type="spellEnd"/>
      <w:r w:rsidR="00C11907" w:rsidRPr="00C11907">
        <w:rPr>
          <w:rFonts w:ascii="Times New Roman" w:hAnsi="Times New Roman" w:cs="Times New Roman"/>
        </w:rPr>
        <w:t xml:space="preserve"> </w:t>
      </w:r>
      <w:proofErr w:type="spellStart"/>
      <w:r w:rsidR="00C11907" w:rsidRPr="00C11907">
        <w:rPr>
          <w:rFonts w:ascii="Times New Roman" w:hAnsi="Times New Roman" w:cs="Times New Roman"/>
        </w:rPr>
        <w:t>za</w:t>
      </w:r>
      <w:proofErr w:type="spellEnd"/>
      <w:r w:rsidR="00C11907" w:rsidRPr="00C11907">
        <w:rPr>
          <w:rFonts w:ascii="Times New Roman" w:hAnsi="Times New Roman" w:cs="Times New Roman"/>
        </w:rPr>
        <w:t xml:space="preserve"> </w:t>
      </w:r>
      <w:proofErr w:type="spellStart"/>
      <w:r w:rsidR="00C11907" w:rsidRPr="00C11907">
        <w:rPr>
          <w:rFonts w:ascii="Times New Roman" w:hAnsi="Times New Roman" w:cs="Times New Roman"/>
        </w:rPr>
        <w:t>huu</w:t>
      </w:r>
      <w:proofErr w:type="spellEnd"/>
      <w:r w:rsidR="00C11907" w:rsidRPr="00C11907">
        <w:rPr>
          <w:rFonts w:ascii="Times New Roman" w:hAnsi="Times New Roman" w:cs="Times New Roman"/>
        </w:rPr>
        <w:t xml:space="preserve"> </w:t>
      </w:r>
      <w:proofErr w:type="spellStart"/>
      <w:r w:rsidR="00C11907" w:rsidRPr="00C11907">
        <w:rPr>
          <w:rFonts w:ascii="Times New Roman" w:hAnsi="Times New Roman" w:cs="Times New Roman"/>
        </w:rPr>
        <w:t>utafiti</w:t>
      </w:r>
      <w:proofErr w:type="spellEnd"/>
      <w:r w:rsidR="00C11907" w:rsidRPr="00C11907">
        <w:rPr>
          <w:rFonts w:ascii="Times New Roman" w:hAnsi="Times New Roman" w:cs="Times New Roman"/>
        </w:rPr>
        <w:t xml:space="preserve"> </w:t>
      </w:r>
      <w:proofErr w:type="spellStart"/>
      <w:proofErr w:type="gramStart"/>
      <w:r w:rsidR="00C11907" w:rsidRPr="00C11907">
        <w:rPr>
          <w:rFonts w:ascii="Times New Roman" w:hAnsi="Times New Roman" w:cs="Times New Roman"/>
        </w:rPr>
        <w:t>kwa</w:t>
      </w:r>
      <w:proofErr w:type="spellEnd"/>
      <w:proofErr w:type="gramEnd"/>
      <w:r w:rsidR="00C11907" w:rsidRPr="00C11907">
        <w:rPr>
          <w:rFonts w:ascii="Times New Roman" w:hAnsi="Times New Roman" w:cs="Times New Roman"/>
        </w:rPr>
        <w:t xml:space="preserve"> </w:t>
      </w:r>
      <w:proofErr w:type="spellStart"/>
      <w:r w:rsidR="00C11907" w:rsidRPr="00C11907">
        <w:rPr>
          <w:rFonts w:ascii="Times New Roman" w:hAnsi="Times New Roman" w:cs="Times New Roman"/>
        </w:rPr>
        <w:t>muda</w:t>
      </w:r>
      <w:proofErr w:type="spellEnd"/>
      <w:r w:rsidR="00C11907" w:rsidRPr="00C11907">
        <w:rPr>
          <w:rFonts w:ascii="Times New Roman" w:hAnsi="Times New Roman" w:cs="Times New Roman"/>
        </w:rPr>
        <w:t xml:space="preserve"> </w:t>
      </w:r>
      <w:proofErr w:type="spellStart"/>
      <w:r w:rsidR="00C11907" w:rsidRPr="00C11907">
        <w:rPr>
          <w:rFonts w:ascii="Times New Roman" w:hAnsi="Times New Roman" w:cs="Times New Roman"/>
        </w:rPr>
        <w:t>ambao</w:t>
      </w:r>
      <w:proofErr w:type="spellEnd"/>
      <w:r w:rsidR="00C11907" w:rsidRPr="00C11907">
        <w:rPr>
          <w:rFonts w:ascii="Times New Roman" w:hAnsi="Times New Roman" w:cs="Times New Roman"/>
        </w:rPr>
        <w:t xml:space="preserve"> </w:t>
      </w:r>
      <w:proofErr w:type="spellStart"/>
      <w:r w:rsidR="00C11907" w:rsidRPr="00C11907">
        <w:rPr>
          <w:rFonts w:ascii="Times New Roman" w:hAnsi="Times New Roman" w:cs="Times New Roman"/>
        </w:rPr>
        <w:t>utafiti</w:t>
      </w:r>
      <w:proofErr w:type="spellEnd"/>
      <w:r w:rsidR="00C11907" w:rsidRPr="00C11907">
        <w:rPr>
          <w:rFonts w:ascii="Times New Roman" w:hAnsi="Times New Roman" w:cs="Times New Roman"/>
        </w:rPr>
        <w:t xml:space="preserve"> </w:t>
      </w:r>
      <w:proofErr w:type="spellStart"/>
      <w:r w:rsidR="00C11907" w:rsidRPr="00C11907">
        <w:rPr>
          <w:rFonts w:ascii="Times New Roman" w:hAnsi="Times New Roman" w:cs="Times New Roman"/>
        </w:rPr>
        <w:t>huu</w:t>
      </w:r>
      <w:proofErr w:type="spellEnd"/>
      <w:r w:rsidR="00C11907" w:rsidRPr="00C11907">
        <w:rPr>
          <w:rFonts w:ascii="Times New Roman" w:hAnsi="Times New Roman" w:cs="Times New Roman"/>
        </w:rPr>
        <w:t xml:space="preserve"> utakuwa </w:t>
      </w:r>
      <w:proofErr w:type="spellStart"/>
      <w:r w:rsidR="00C11907" w:rsidRPr="00C11907">
        <w:rPr>
          <w:rFonts w:ascii="Times New Roman" w:hAnsi="Times New Roman" w:cs="Times New Roman"/>
        </w:rPr>
        <w:t>unaendelea</w:t>
      </w:r>
      <w:proofErr w:type="spellEnd"/>
      <w:r w:rsidR="00C11907" w:rsidRPr="00C11907">
        <w:rPr>
          <w:rFonts w:ascii="Times New Roman" w:hAnsi="Times New Roman" w:cs="Times New Roman"/>
        </w:rPr>
        <w:t xml:space="preserve"> na </w:t>
      </w:r>
      <w:proofErr w:type="spellStart"/>
      <w:r w:rsidR="00C11907" w:rsidRPr="00C11907">
        <w:rPr>
          <w:rFonts w:ascii="Times New Roman" w:hAnsi="Times New Roman" w:cs="Times New Roman"/>
        </w:rPr>
        <w:t>tafiti</w:t>
      </w:r>
      <w:proofErr w:type="spellEnd"/>
      <w:r w:rsidR="00C11907" w:rsidRPr="00C11907">
        <w:rPr>
          <w:rFonts w:ascii="Times New Roman" w:hAnsi="Times New Roman" w:cs="Times New Roman"/>
        </w:rPr>
        <w:t xml:space="preserve"> nyingine </w:t>
      </w:r>
      <w:proofErr w:type="spellStart"/>
      <w:r w:rsidR="00C11907" w:rsidRPr="00C11907">
        <w:rPr>
          <w:rFonts w:ascii="Times New Roman" w:hAnsi="Times New Roman" w:cs="Times New Roman"/>
        </w:rPr>
        <w:t>zitakazofuata</w:t>
      </w:r>
      <w:proofErr w:type="spellEnd"/>
      <w:r w:rsidR="00C11907" w:rsidRPr="00C11907">
        <w:rPr>
          <w:rFonts w:ascii="Times New Roman" w:hAnsi="Times New Roman" w:cs="Times New Roman"/>
        </w:rPr>
        <w:t>. </w:t>
      </w:r>
      <w:r>
        <w:rPr>
          <w:rFonts w:ascii="Times New Roman" w:hAnsi="Times New Roman" w:cs="Times New Roman"/>
        </w:rPr>
        <w:t xml:space="preserve"> </w:t>
      </w:r>
      <w:proofErr w:type="spellStart"/>
      <w:r w:rsidR="00736071">
        <w:rPr>
          <w:rFonts w:ascii="Times New Roman" w:hAnsi="Times New Roman" w:cs="Times New Roman"/>
        </w:rPr>
        <w:t>Mbinu</w:t>
      </w:r>
      <w:proofErr w:type="spellEnd"/>
      <w:r w:rsidR="00736071">
        <w:rPr>
          <w:rFonts w:ascii="Times New Roman" w:hAnsi="Times New Roman" w:cs="Times New Roman"/>
        </w:rPr>
        <w:t xml:space="preserve"> </w:t>
      </w:r>
      <w:proofErr w:type="spellStart"/>
      <w:r w:rsidR="00736071">
        <w:rPr>
          <w:rFonts w:ascii="Times New Roman" w:hAnsi="Times New Roman" w:cs="Times New Roman"/>
        </w:rPr>
        <w:t>zile</w:t>
      </w:r>
      <w:proofErr w:type="spellEnd"/>
      <w:r w:rsidR="00736071">
        <w:rPr>
          <w:rFonts w:ascii="Times New Roman" w:hAnsi="Times New Roman" w:cs="Times New Roman"/>
        </w:rPr>
        <w:t xml:space="preserve"> </w:t>
      </w:r>
      <w:proofErr w:type="spellStart"/>
      <w:r w:rsidR="00736071">
        <w:rPr>
          <w:rFonts w:ascii="Times New Roman" w:hAnsi="Times New Roman" w:cs="Times New Roman"/>
        </w:rPr>
        <w:t>nimekueleza</w:t>
      </w:r>
      <w:proofErr w:type="spellEnd"/>
      <w:r w:rsidR="00736071">
        <w:rPr>
          <w:rFonts w:ascii="Times New Roman" w:hAnsi="Times New Roman" w:cs="Times New Roman"/>
        </w:rPr>
        <w:t xml:space="preserve"> </w:t>
      </w:r>
      <w:proofErr w:type="spellStart"/>
      <w:r w:rsidR="00736071">
        <w:rPr>
          <w:rFonts w:ascii="Times New Roman" w:hAnsi="Times New Roman" w:cs="Times New Roman"/>
        </w:rPr>
        <w:t>awali</w:t>
      </w:r>
      <w:proofErr w:type="spellEnd"/>
      <w:r w:rsidR="00736071">
        <w:rPr>
          <w:rFonts w:ascii="Times New Roman" w:hAnsi="Times New Roman" w:cs="Times New Roman"/>
        </w:rPr>
        <w:t xml:space="preserve"> </w:t>
      </w:r>
      <w:proofErr w:type="spellStart"/>
      <w:r w:rsidR="00736071">
        <w:rPr>
          <w:rFonts w:ascii="Times New Roman" w:hAnsi="Times New Roman" w:cs="Times New Roman"/>
        </w:rPr>
        <w:t>zitatumika</w:t>
      </w:r>
      <w:proofErr w:type="spellEnd"/>
      <w:r w:rsidR="00736071">
        <w:rPr>
          <w:rFonts w:ascii="Times New Roman" w:hAnsi="Times New Roman" w:cs="Times New Roman"/>
        </w:rPr>
        <w:t xml:space="preserve"> </w:t>
      </w:r>
      <w:proofErr w:type="spellStart"/>
      <w:r w:rsidR="00736071">
        <w:rPr>
          <w:rFonts w:ascii="Times New Roman" w:hAnsi="Times New Roman" w:cs="Times New Roman"/>
        </w:rPr>
        <w:t>katika</w:t>
      </w:r>
      <w:proofErr w:type="spellEnd"/>
      <w:r w:rsidR="00736071">
        <w:rPr>
          <w:rFonts w:ascii="Times New Roman" w:hAnsi="Times New Roman" w:cs="Times New Roman"/>
        </w:rPr>
        <w:t xml:space="preserve"> </w:t>
      </w:r>
      <w:proofErr w:type="spellStart"/>
      <w:r w:rsidR="00736071">
        <w:rPr>
          <w:rFonts w:ascii="Times New Roman" w:hAnsi="Times New Roman" w:cs="Times New Roman"/>
        </w:rPr>
        <w:t>kulinda</w:t>
      </w:r>
      <w:proofErr w:type="spellEnd"/>
      <w:r w:rsidR="00736071">
        <w:rPr>
          <w:rFonts w:ascii="Times New Roman" w:hAnsi="Times New Roman" w:cs="Times New Roman"/>
        </w:rPr>
        <w:t xml:space="preserve"> </w:t>
      </w:r>
      <w:proofErr w:type="spellStart"/>
      <w:r w:rsidR="00736071">
        <w:rPr>
          <w:rFonts w:ascii="Times New Roman" w:hAnsi="Times New Roman" w:cs="Times New Roman"/>
        </w:rPr>
        <w:t>usiri</w:t>
      </w:r>
      <w:proofErr w:type="spellEnd"/>
      <w:r w:rsidR="00736071">
        <w:rPr>
          <w:rFonts w:ascii="Times New Roman" w:hAnsi="Times New Roman" w:cs="Times New Roman"/>
        </w:rPr>
        <w:t xml:space="preserve"> </w:t>
      </w:r>
      <w:proofErr w:type="spellStart"/>
      <w:proofErr w:type="gramStart"/>
      <w:r w:rsidR="00736071">
        <w:rPr>
          <w:rFonts w:ascii="Times New Roman" w:hAnsi="Times New Roman" w:cs="Times New Roman"/>
        </w:rPr>
        <w:t>wa</w:t>
      </w:r>
      <w:proofErr w:type="spellEnd"/>
      <w:proofErr w:type="gramEnd"/>
      <w:r w:rsidR="00736071">
        <w:rPr>
          <w:rFonts w:ascii="Times New Roman" w:hAnsi="Times New Roman" w:cs="Times New Roman"/>
        </w:rPr>
        <w:t xml:space="preserve"> </w:t>
      </w:r>
      <w:proofErr w:type="spellStart"/>
      <w:r w:rsidR="00736071">
        <w:rPr>
          <w:rFonts w:ascii="Times New Roman" w:hAnsi="Times New Roman" w:cs="Times New Roman"/>
        </w:rPr>
        <w:t>nakala</w:t>
      </w:r>
      <w:proofErr w:type="spellEnd"/>
      <w:r w:rsidR="00736071">
        <w:rPr>
          <w:rFonts w:ascii="Times New Roman" w:hAnsi="Times New Roman" w:cs="Times New Roman"/>
        </w:rPr>
        <w:t xml:space="preserve"> </w:t>
      </w:r>
      <w:proofErr w:type="spellStart"/>
      <w:r w:rsidR="00736071">
        <w:rPr>
          <w:rFonts w:ascii="Times New Roman" w:hAnsi="Times New Roman" w:cs="Times New Roman"/>
        </w:rPr>
        <w:t>hizi</w:t>
      </w:r>
      <w:proofErr w:type="spellEnd"/>
      <w:r w:rsidR="00736071">
        <w:rPr>
          <w:rFonts w:ascii="Times New Roman" w:hAnsi="Times New Roman" w:cs="Times New Roman"/>
        </w:rPr>
        <w:t xml:space="preserve"> </w:t>
      </w:r>
      <w:proofErr w:type="spellStart"/>
      <w:r w:rsidR="00736071">
        <w:rPr>
          <w:rFonts w:ascii="Times New Roman" w:hAnsi="Times New Roman" w:cs="Times New Roman"/>
        </w:rPr>
        <w:t>za</w:t>
      </w:r>
      <w:proofErr w:type="spellEnd"/>
      <w:r w:rsidR="00736071">
        <w:rPr>
          <w:rFonts w:ascii="Times New Roman" w:hAnsi="Times New Roman" w:cs="Times New Roman"/>
        </w:rPr>
        <w:t xml:space="preserve"> </w:t>
      </w:r>
      <w:proofErr w:type="spellStart"/>
      <w:r w:rsidR="00736071">
        <w:rPr>
          <w:rFonts w:ascii="Times New Roman" w:hAnsi="Times New Roman" w:cs="Times New Roman"/>
        </w:rPr>
        <w:t>utafiti</w:t>
      </w:r>
      <w:proofErr w:type="spellEnd"/>
      <w:r w:rsidR="00736071">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hayataathiri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vyovyote</w:t>
      </w:r>
      <w:proofErr w:type="spellEnd"/>
      <w:r>
        <w:rPr>
          <w:rFonts w:ascii="Times New Roman" w:hAnsi="Times New Roman" w:cs="Times New Roman"/>
        </w:rPr>
        <w:t xml:space="preserve"> usaidizi </w:t>
      </w:r>
      <w:proofErr w:type="spellStart"/>
      <w:r>
        <w:rPr>
          <w:rFonts w:ascii="Times New Roman" w:hAnsi="Times New Roman" w:cs="Times New Roman"/>
        </w:rPr>
        <w:t>ambao</w:t>
      </w:r>
      <w:proofErr w:type="spellEnd"/>
      <w:r>
        <w:rPr>
          <w:rFonts w:ascii="Times New Roman" w:hAnsi="Times New Roman" w:cs="Times New Roman"/>
        </w:rPr>
        <w:t xml:space="preserve"> IPA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ikapeana</w:t>
      </w:r>
      <w:proofErr w:type="spellEnd"/>
      <w:r>
        <w:rPr>
          <w:rFonts w:ascii="Times New Roman" w:hAnsi="Times New Roman" w:cs="Times New Roman"/>
        </w:rPr>
        <w:t xml:space="preserve"> au </w:t>
      </w:r>
      <w:proofErr w:type="spellStart"/>
      <w:r>
        <w:rPr>
          <w:rFonts w:ascii="Times New Roman" w:hAnsi="Times New Roman" w:cs="Times New Roman"/>
        </w:rPr>
        <w:t>kutopeana</w:t>
      </w:r>
      <w:proofErr w:type="spellEnd"/>
      <w:r>
        <w:rPr>
          <w:rFonts w:ascii="Times New Roman" w:hAnsi="Times New Roman" w:cs="Times New Roman"/>
        </w:rPr>
        <w:t xml:space="preserve"> kwako au </w:t>
      </w:r>
      <w:proofErr w:type="spellStart"/>
      <w:r>
        <w:rPr>
          <w:rFonts w:ascii="Times New Roman" w:hAnsi="Times New Roman" w:cs="Times New Roman"/>
        </w:rPr>
        <w:t>kwa</w:t>
      </w:r>
      <w:proofErr w:type="spellEnd"/>
      <w:r>
        <w:rPr>
          <w:rFonts w:ascii="Times New Roman" w:hAnsi="Times New Roman" w:cs="Times New Roman"/>
        </w:rPr>
        <w:t xml:space="preserve"> </w:t>
      </w:r>
      <w:proofErr w:type="spellStart"/>
      <w:r>
        <w:rPr>
          <w:rFonts w:ascii="Times New Roman" w:hAnsi="Times New Roman" w:cs="Times New Roman"/>
        </w:rPr>
        <w:t>jamii</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w:t>
      </w:r>
    </w:p>
    <w:p w14:paraId="7A8B410E" w14:textId="77777777" w:rsidR="001D6079" w:rsidRPr="00126DDC" w:rsidRDefault="001D6079" w:rsidP="001D6079">
      <w:pPr>
        <w:autoSpaceDE w:val="0"/>
        <w:autoSpaceDN w:val="0"/>
        <w:adjustRightInd w:val="0"/>
        <w:spacing w:after="0" w:line="240" w:lineRule="auto"/>
        <w:rPr>
          <w:rFonts w:ascii="Times New Roman" w:hAnsi="Times New Roman" w:cs="Times New Roman"/>
          <w:b/>
          <w:lang w:val="en"/>
        </w:rPr>
      </w:pPr>
    </w:p>
    <w:p w14:paraId="4B4BA607" w14:textId="77777777" w:rsidR="001D6079" w:rsidRPr="00126DDC" w:rsidRDefault="001D6079" w:rsidP="001D6079">
      <w:pPr>
        <w:autoSpaceDE w:val="0"/>
        <w:autoSpaceDN w:val="0"/>
        <w:adjustRightInd w:val="0"/>
        <w:spacing w:after="0" w:line="240" w:lineRule="auto"/>
        <w:rPr>
          <w:rFonts w:ascii="Times New Roman" w:hAnsi="Times New Roman" w:cs="Times New Roman"/>
          <w:b/>
          <w:lang w:val="en"/>
        </w:rPr>
      </w:pPr>
      <w:proofErr w:type="spellStart"/>
      <w:r w:rsidRPr="00126DDC">
        <w:rPr>
          <w:rFonts w:ascii="Times New Roman" w:hAnsi="Times New Roman" w:cs="Times New Roman"/>
          <w:b/>
          <w:lang w:val="en"/>
        </w:rPr>
        <w:t>Kufidiwa</w:t>
      </w:r>
      <w:proofErr w:type="spellEnd"/>
      <w:r w:rsidRPr="00126DDC">
        <w:rPr>
          <w:rFonts w:ascii="Times New Roman" w:hAnsi="Times New Roman" w:cs="Times New Roman"/>
          <w:b/>
        </w:rPr>
        <w:t xml:space="preserve"> </w:t>
      </w:r>
      <w:r w:rsidRPr="00F5744A">
        <w:rPr>
          <w:rFonts w:ascii="Times New Roman" w:hAnsi="Times New Roman" w:cs="Times New Roman"/>
          <w:b/>
        </w:rPr>
        <w:t xml:space="preserve">au </w:t>
      </w:r>
      <w:proofErr w:type="spellStart"/>
      <w:r w:rsidRPr="00F5744A">
        <w:rPr>
          <w:rFonts w:ascii="Times New Roman" w:hAnsi="Times New Roman" w:cs="Times New Roman"/>
          <w:b/>
        </w:rPr>
        <w:t>malipo</w:t>
      </w:r>
      <w:proofErr w:type="spellEnd"/>
    </w:p>
    <w:p w14:paraId="302D42C5" w14:textId="77777777" w:rsidR="001D6079" w:rsidRDefault="001D6079" w:rsidP="001D6079">
      <w:pPr>
        <w:autoSpaceDE w:val="0"/>
        <w:autoSpaceDN w:val="0"/>
        <w:adjustRightInd w:val="0"/>
        <w:spacing w:after="0" w:line="240" w:lineRule="auto"/>
        <w:rPr>
          <w:rFonts w:ascii="Times New Roman" w:hAnsi="Times New Roman" w:cs="Times New Roman"/>
          <w:lang w:val="en"/>
        </w:rPr>
      </w:pPr>
      <w:proofErr w:type="spellStart"/>
      <w:r w:rsidRPr="00126DDC">
        <w:rPr>
          <w:rFonts w:ascii="Times New Roman" w:hAnsi="Times New Roman" w:cs="Times New Roman"/>
          <w:lang w:val="en"/>
        </w:rPr>
        <w:t>Hautalipwa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kushiriki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katika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utafiti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huu</w:t>
      </w:r>
      <w:proofErr w:type="spellEnd"/>
      <w:r w:rsidR="008549D6">
        <w:rPr>
          <w:rFonts w:ascii="Times New Roman" w:hAnsi="Times New Roman" w:cs="Times New Roman"/>
          <w:lang w:val="en"/>
        </w:rPr>
        <w:t xml:space="preserve">. </w:t>
      </w:r>
      <w:proofErr w:type="spellStart"/>
      <w:r w:rsidR="008549D6">
        <w:rPr>
          <w:rFonts w:ascii="Times New Roman" w:hAnsi="Times New Roman" w:cs="Times New Roman"/>
          <w:lang w:val="en"/>
        </w:rPr>
        <w:t>Lakini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tutawarudishia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nau</w:t>
      </w:r>
      <w:r w:rsidR="008549D6">
        <w:rPr>
          <w:rFonts w:ascii="Times New Roman" w:hAnsi="Times New Roman" w:cs="Times New Roman"/>
          <w:lang w:val="en"/>
        </w:rPr>
        <w:t>li</w:t>
      </w:r>
      <w:proofErr w:type="spellEnd"/>
      <w:r w:rsidR="008549D6">
        <w:rPr>
          <w:rFonts w:ascii="Times New Roman" w:hAnsi="Times New Roman" w:cs="Times New Roman"/>
          <w:lang w:val="en"/>
        </w:rPr>
        <w:t xml:space="preserve"> </w:t>
      </w:r>
      <w:proofErr w:type="spellStart"/>
      <w:r w:rsidR="008549D6">
        <w:rPr>
          <w:rFonts w:ascii="Times New Roman" w:hAnsi="Times New Roman" w:cs="Times New Roman"/>
          <w:lang w:val="en"/>
        </w:rPr>
        <w:t>mtakayo</w:t>
      </w:r>
      <w:proofErr w:type="spellEnd"/>
      <w:r w:rsidR="008549D6">
        <w:rPr>
          <w:rFonts w:ascii="Times New Roman" w:hAnsi="Times New Roman" w:cs="Times New Roman"/>
          <w:lang w:val="en"/>
        </w:rPr>
        <w:t xml:space="preserve"> </w:t>
      </w:r>
      <w:proofErr w:type="spellStart"/>
      <w:r w:rsidR="008549D6">
        <w:rPr>
          <w:rFonts w:ascii="Times New Roman" w:hAnsi="Times New Roman" w:cs="Times New Roman"/>
          <w:lang w:val="en"/>
        </w:rPr>
        <w:t>tumia</w:t>
      </w:r>
      <w:proofErr w:type="spellEnd"/>
      <w:r w:rsidR="008549D6">
        <w:rPr>
          <w:rFonts w:ascii="Times New Roman" w:hAnsi="Times New Roman" w:cs="Times New Roman"/>
          <w:lang w:val="en"/>
        </w:rPr>
        <w:t xml:space="preserve"> </w:t>
      </w:r>
      <w:proofErr w:type="spellStart"/>
      <w:r w:rsidR="008549D6">
        <w:rPr>
          <w:rFonts w:ascii="Times New Roman" w:hAnsi="Times New Roman" w:cs="Times New Roman"/>
          <w:lang w:val="en"/>
        </w:rPr>
        <w:t>kufika</w:t>
      </w:r>
      <w:proofErr w:type="spellEnd"/>
      <w:r w:rsidR="008549D6">
        <w:rPr>
          <w:rFonts w:ascii="Times New Roman" w:hAnsi="Times New Roman" w:cs="Times New Roman"/>
          <w:lang w:val="en"/>
        </w:rPr>
        <w:t xml:space="preserve"> </w:t>
      </w:r>
      <w:proofErr w:type="spellStart"/>
      <w:r w:rsidR="008549D6">
        <w:rPr>
          <w:rFonts w:ascii="Times New Roman" w:hAnsi="Times New Roman" w:cs="Times New Roman"/>
          <w:lang w:val="en"/>
        </w:rPr>
        <w:t>kwenye</w:t>
      </w:r>
      <w:proofErr w:type="spellEnd"/>
      <w:r w:rsidR="008549D6">
        <w:rPr>
          <w:rFonts w:ascii="Times New Roman" w:hAnsi="Times New Roman" w:cs="Times New Roman"/>
          <w:lang w:val="en"/>
        </w:rPr>
        <w:t xml:space="preserve"> </w:t>
      </w:r>
      <w:proofErr w:type="spellStart"/>
      <w:r w:rsidR="008549D6">
        <w:rPr>
          <w:rFonts w:ascii="Times New Roman" w:hAnsi="Times New Roman" w:cs="Times New Roman"/>
          <w:lang w:val="en"/>
        </w:rPr>
        <w:t>eneo</w:t>
      </w:r>
      <w:proofErr w:type="spellEnd"/>
      <w:r w:rsidR="008549D6">
        <w:rPr>
          <w:rFonts w:ascii="Times New Roman" w:hAnsi="Times New Roman" w:cs="Times New Roman"/>
          <w:lang w:val="en"/>
        </w:rPr>
        <w:t xml:space="preserve"> la </w:t>
      </w:r>
      <w:proofErr w:type="spellStart"/>
      <w:r w:rsidR="008549D6">
        <w:rPr>
          <w:rFonts w:ascii="Times New Roman" w:hAnsi="Times New Roman" w:cs="Times New Roman"/>
          <w:lang w:val="en"/>
        </w:rPr>
        <w:t>majadiliano</w:t>
      </w:r>
      <w:proofErr w:type="spellEnd"/>
      <w:r w:rsidR="008549D6">
        <w:rPr>
          <w:rFonts w:ascii="Times New Roman" w:hAnsi="Times New Roman" w:cs="Times New Roman"/>
          <w:lang w:val="en"/>
        </w:rPr>
        <w:t xml:space="preserve"> haya </w:t>
      </w:r>
      <w:r w:rsidR="00C54EBA">
        <w:rPr>
          <w:rFonts w:ascii="Times New Roman" w:hAnsi="Times New Roman" w:cs="Times New Roman"/>
          <w:lang w:val="en"/>
        </w:rPr>
        <w:t xml:space="preserve">na </w:t>
      </w:r>
      <w:proofErr w:type="spellStart"/>
      <w:r w:rsidRPr="00126DDC">
        <w:rPr>
          <w:rFonts w:ascii="Times New Roman" w:hAnsi="Times New Roman" w:cs="Times New Roman"/>
          <w:lang w:val="en"/>
        </w:rPr>
        <w:t>kurejea</w:t>
      </w:r>
      <w:proofErr w:type="spellEnd"/>
      <w:r w:rsidRPr="00126DDC">
        <w:rPr>
          <w:rFonts w:ascii="Times New Roman" w:hAnsi="Times New Roman" w:cs="Times New Roman"/>
          <w:lang w:val="en"/>
        </w:rPr>
        <w:t xml:space="preserve"> nyumbani </w:t>
      </w:r>
      <w:r w:rsidR="008549D6">
        <w:rPr>
          <w:rFonts w:ascii="Times New Roman" w:hAnsi="Times New Roman" w:cs="Times New Roman"/>
          <w:lang w:val="en"/>
        </w:rPr>
        <w:t>kwako.</w:t>
      </w:r>
    </w:p>
    <w:p w14:paraId="53674C71" w14:textId="77777777" w:rsidR="001D6079" w:rsidRPr="00126DDC" w:rsidRDefault="001D6079" w:rsidP="001D6079">
      <w:pPr>
        <w:autoSpaceDE w:val="0"/>
        <w:autoSpaceDN w:val="0"/>
        <w:adjustRightInd w:val="0"/>
        <w:spacing w:after="0" w:line="240" w:lineRule="auto"/>
        <w:rPr>
          <w:rFonts w:ascii="Times New Roman" w:hAnsi="Times New Roman" w:cs="Times New Roman"/>
          <w:lang w:val="en"/>
        </w:rPr>
      </w:pPr>
    </w:p>
    <w:p w14:paraId="3CEC72D4" w14:textId="5F145C1D" w:rsidR="00857712" w:rsidRPr="00F5744A" w:rsidDel="005844FE" w:rsidRDefault="00857712" w:rsidP="00857712">
      <w:pPr>
        <w:spacing w:after="0"/>
        <w:rPr>
          <w:del w:id="3" w:author="OSBORN KWENA " w:date="2014-06-17T12:32:00Z"/>
          <w:rFonts w:ascii="Times New Roman" w:hAnsi="Times New Roman" w:cs="Times New Roman"/>
          <w:b/>
        </w:rPr>
      </w:pPr>
      <w:del w:id="4" w:author="OSBORN KWENA " w:date="2014-06-17T12:32:00Z">
        <w:r w:rsidRPr="00F5744A" w:rsidDel="005844FE">
          <w:rPr>
            <w:rFonts w:ascii="Times New Roman" w:hAnsi="Times New Roman" w:cs="Times New Roman"/>
            <w:b/>
          </w:rPr>
          <w:lastRenderedPageBreak/>
          <w:delText>Matibabu na kufidiwa kwa ajali</w:delText>
        </w:r>
      </w:del>
    </w:p>
    <w:p w14:paraId="55FDF872" w14:textId="11B7A468" w:rsidR="00857712" w:rsidDel="005844FE" w:rsidRDefault="00857712" w:rsidP="00857712">
      <w:pPr>
        <w:widowControl w:val="0"/>
        <w:tabs>
          <w:tab w:val="left" w:pos="0"/>
        </w:tabs>
        <w:spacing w:after="0"/>
        <w:rPr>
          <w:del w:id="5" w:author="OSBORN KWENA " w:date="2014-06-17T12:32:00Z"/>
          <w:rFonts w:ascii="Times New Roman" w:hAnsi="Times New Roman" w:cs="Times New Roman"/>
        </w:rPr>
      </w:pPr>
      <w:del w:id="6" w:author="OSBORN KWENA " w:date="2014-06-17T12:32:00Z">
        <w:r w:rsidDel="005844FE">
          <w:rPr>
            <w:rFonts w:ascii="Times New Roman" w:hAnsi="Times New Roman" w:cs="Times New Roman"/>
          </w:rPr>
          <w:delText>Ni muhimu wewe kuelezea IPA haraka iwezekanavyo, ikiwa unaamini kuwa umepata jerahaa kwa sababu ya kushiriki kwenye utafiti huu. Unaweza kuelezea mfanyikazi wa IPA au kumupigia simu kwa nambari 0728 716 661.</w:delText>
        </w:r>
      </w:del>
    </w:p>
    <w:p w14:paraId="0B31078E" w14:textId="03FD960B" w:rsidR="00857712" w:rsidRPr="0008367B" w:rsidDel="005844FE" w:rsidRDefault="00857712" w:rsidP="00857712">
      <w:pPr>
        <w:widowControl w:val="0"/>
        <w:tabs>
          <w:tab w:val="left" w:pos="0"/>
        </w:tabs>
        <w:spacing w:after="0"/>
        <w:rPr>
          <w:del w:id="7" w:author="OSBORN KWENA " w:date="2014-06-17T12:32:00Z"/>
          <w:rFonts w:ascii="Times New Roman" w:hAnsi="Times New Roman" w:cs="Times New Roman"/>
        </w:rPr>
      </w:pPr>
      <w:del w:id="8" w:author="OSBORN KWENA " w:date="2014-06-17T12:32:00Z">
        <w:r w:rsidDel="005844FE">
          <w:rPr>
            <w:rFonts w:ascii="Times New Roman" w:hAnsi="Times New Roman" w:cs="Times New Roman"/>
          </w:rPr>
          <w:delText xml:space="preserve">Ikiwa umejuruhiwa kutokana na kushiriki kwenye utafiti huu, IPA itakupa matibabu utakayoitaji. </w:delText>
        </w:r>
      </w:del>
    </w:p>
    <w:p w14:paraId="72FB99C4" w14:textId="77777777" w:rsidR="001D6079" w:rsidRPr="00126DDC" w:rsidRDefault="001D6079" w:rsidP="001D6079">
      <w:pPr>
        <w:spacing w:after="0" w:line="240" w:lineRule="auto"/>
        <w:rPr>
          <w:rFonts w:ascii="Times New Roman" w:hAnsi="Times New Roman" w:cs="Times New Roman"/>
        </w:rPr>
      </w:pPr>
      <w:bookmarkStart w:id="9" w:name="_GoBack"/>
      <w:bookmarkEnd w:id="9"/>
    </w:p>
    <w:p w14:paraId="3946E379" w14:textId="77777777" w:rsidR="00857712" w:rsidRPr="00F5744A" w:rsidRDefault="00857712" w:rsidP="00857712">
      <w:pPr>
        <w:spacing w:after="0"/>
        <w:rPr>
          <w:rFonts w:ascii="Times New Roman" w:hAnsi="Times New Roman" w:cs="Times New Roman"/>
          <w:b/>
        </w:rPr>
      </w:pPr>
      <w:proofErr w:type="spellStart"/>
      <w:r w:rsidRPr="00F5744A">
        <w:rPr>
          <w:rFonts w:ascii="Times New Roman" w:hAnsi="Times New Roman" w:cs="Times New Roman"/>
          <w:b/>
        </w:rPr>
        <w:t>Haki</w:t>
      </w:r>
      <w:proofErr w:type="spellEnd"/>
    </w:p>
    <w:p w14:paraId="6F9168C1" w14:textId="77777777" w:rsidR="00857712" w:rsidRDefault="00857712" w:rsidP="00857712">
      <w:pPr>
        <w:spacing w:after="0"/>
        <w:rPr>
          <w:rFonts w:ascii="Times New Roman" w:hAnsi="Times New Roman" w:cs="Times New Roman"/>
          <w:iCs/>
        </w:rPr>
      </w:pPr>
      <w:proofErr w:type="spellStart"/>
      <w:r>
        <w:rPr>
          <w:rFonts w:ascii="Times New Roman" w:hAnsi="Times New Roman" w:cs="Times New Roman"/>
          <w:b/>
          <w:i/>
          <w:iCs/>
        </w:rPr>
        <w:t>Kushiriki</w:t>
      </w:r>
      <w:proofErr w:type="spellEnd"/>
      <w:r>
        <w:rPr>
          <w:rFonts w:ascii="Times New Roman" w:hAnsi="Times New Roman" w:cs="Times New Roman"/>
          <w:b/>
          <w:i/>
          <w:iCs/>
        </w:rPr>
        <w:t xml:space="preserve"> </w:t>
      </w:r>
      <w:proofErr w:type="spellStart"/>
      <w:proofErr w:type="gramStart"/>
      <w:r>
        <w:rPr>
          <w:rFonts w:ascii="Times New Roman" w:hAnsi="Times New Roman" w:cs="Times New Roman"/>
          <w:b/>
          <w:i/>
          <w:iCs/>
        </w:rPr>
        <w:t>kwa</w:t>
      </w:r>
      <w:proofErr w:type="spellEnd"/>
      <w:proofErr w:type="gramEnd"/>
      <w:r>
        <w:rPr>
          <w:rFonts w:ascii="Times New Roman" w:hAnsi="Times New Roman" w:cs="Times New Roman"/>
          <w:b/>
          <w:i/>
          <w:iCs/>
        </w:rPr>
        <w:t xml:space="preserve"> </w:t>
      </w:r>
      <w:proofErr w:type="spellStart"/>
      <w:r>
        <w:rPr>
          <w:rFonts w:ascii="Times New Roman" w:hAnsi="Times New Roman" w:cs="Times New Roman"/>
          <w:b/>
          <w:i/>
          <w:iCs/>
        </w:rPr>
        <w:t>utafiti</w:t>
      </w:r>
      <w:proofErr w:type="spellEnd"/>
      <w:r>
        <w:rPr>
          <w:rFonts w:ascii="Times New Roman" w:hAnsi="Times New Roman" w:cs="Times New Roman"/>
          <w:b/>
          <w:i/>
          <w:iCs/>
        </w:rPr>
        <w:t xml:space="preserve"> </w:t>
      </w:r>
      <w:proofErr w:type="spellStart"/>
      <w:r>
        <w:rPr>
          <w:rFonts w:ascii="Times New Roman" w:hAnsi="Times New Roman" w:cs="Times New Roman"/>
          <w:b/>
          <w:i/>
          <w:iCs/>
        </w:rPr>
        <w:t>ni</w:t>
      </w:r>
      <w:proofErr w:type="spellEnd"/>
      <w:r>
        <w:rPr>
          <w:rFonts w:ascii="Times New Roman" w:hAnsi="Times New Roman" w:cs="Times New Roman"/>
          <w:b/>
          <w:i/>
          <w:iCs/>
        </w:rPr>
        <w:t xml:space="preserve"> </w:t>
      </w:r>
      <w:proofErr w:type="spellStart"/>
      <w:r>
        <w:rPr>
          <w:rFonts w:ascii="Times New Roman" w:hAnsi="Times New Roman" w:cs="Times New Roman"/>
          <w:b/>
          <w:i/>
          <w:iCs/>
        </w:rPr>
        <w:t>kwa</w:t>
      </w:r>
      <w:proofErr w:type="spellEnd"/>
      <w:r>
        <w:rPr>
          <w:rFonts w:ascii="Times New Roman" w:hAnsi="Times New Roman" w:cs="Times New Roman"/>
          <w:b/>
          <w:i/>
          <w:iCs/>
        </w:rPr>
        <w:t xml:space="preserve"> hiari</w:t>
      </w:r>
      <w:r w:rsidRPr="0008367B">
        <w:rPr>
          <w:rFonts w:ascii="Times New Roman" w:hAnsi="Times New Roman" w:cs="Times New Roman"/>
          <w:i/>
        </w:rPr>
        <w:t>.</w:t>
      </w:r>
      <w:r w:rsidRPr="0008367B">
        <w:rPr>
          <w:rFonts w:ascii="Times New Roman" w:hAnsi="Times New Roman" w:cs="Times New Roman"/>
        </w:rPr>
        <w:t xml:space="preserve">  </w:t>
      </w:r>
      <w:r>
        <w:rPr>
          <w:rFonts w:ascii="Times New Roman" w:hAnsi="Times New Roman" w:cs="Times New Roman"/>
          <w:iCs/>
        </w:rPr>
        <w:t xml:space="preserve">Una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kukataa</w:t>
      </w:r>
      <w:proofErr w:type="spellEnd"/>
      <w:r>
        <w:rPr>
          <w:rFonts w:ascii="Times New Roman" w:hAnsi="Times New Roman" w:cs="Times New Roman"/>
          <w:iCs/>
        </w:rPr>
        <w:t xml:space="preserve"> </w:t>
      </w:r>
      <w:proofErr w:type="spellStart"/>
      <w:r>
        <w:rPr>
          <w:rFonts w:ascii="Times New Roman" w:hAnsi="Times New Roman" w:cs="Times New Roman"/>
          <w:iCs/>
        </w:rPr>
        <w:t>kushiriki</w:t>
      </w:r>
      <w:proofErr w:type="spellEnd"/>
      <w:r>
        <w:rPr>
          <w:rFonts w:ascii="Times New Roman" w:hAnsi="Times New Roman" w:cs="Times New Roman"/>
          <w:iCs/>
        </w:rPr>
        <w:t xml:space="preserve"> au </w:t>
      </w:r>
      <w:proofErr w:type="spellStart"/>
      <w:r>
        <w:rPr>
          <w:rFonts w:ascii="Times New Roman" w:hAnsi="Times New Roman" w:cs="Times New Roman"/>
          <w:iCs/>
        </w:rPr>
        <w:t>kujiondoa</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wakati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kutoka</w:t>
      </w:r>
      <w:proofErr w:type="spellEnd"/>
      <w:r>
        <w:rPr>
          <w:rFonts w:ascii="Times New Roman" w:hAnsi="Times New Roman" w:cs="Times New Roman"/>
          <w:iCs/>
        </w:rPr>
        <w:t xml:space="preserve"> </w:t>
      </w:r>
      <w:proofErr w:type="spellStart"/>
      <w:r>
        <w:rPr>
          <w:rFonts w:ascii="Times New Roman" w:hAnsi="Times New Roman" w:cs="Times New Roman"/>
          <w:iCs/>
        </w:rPr>
        <w:t>kwa</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bila</w:t>
      </w:r>
      <w:proofErr w:type="spellEnd"/>
      <w:r>
        <w:rPr>
          <w:rFonts w:ascii="Times New Roman" w:hAnsi="Times New Roman" w:cs="Times New Roman"/>
          <w:iCs/>
        </w:rPr>
        <w:t xml:space="preserve"> </w:t>
      </w:r>
      <w:proofErr w:type="spellStart"/>
      <w:r>
        <w:rPr>
          <w:rFonts w:ascii="Times New Roman" w:hAnsi="Times New Roman" w:cs="Times New Roman"/>
          <w:iCs/>
        </w:rPr>
        <w:t>kuadhibiwa</w:t>
      </w:r>
      <w:proofErr w:type="spellEnd"/>
      <w:r>
        <w:rPr>
          <w:rFonts w:ascii="Times New Roman" w:hAnsi="Times New Roman" w:cs="Times New Roman"/>
          <w:iCs/>
        </w:rPr>
        <w:t xml:space="preserve"> au </w:t>
      </w:r>
      <w:proofErr w:type="spellStart"/>
      <w:r>
        <w:rPr>
          <w:rFonts w:ascii="Times New Roman" w:hAnsi="Times New Roman" w:cs="Times New Roman"/>
          <w:iCs/>
        </w:rPr>
        <w:t>kupoteza</w:t>
      </w:r>
      <w:proofErr w:type="spellEnd"/>
      <w:r>
        <w:rPr>
          <w:rFonts w:ascii="Times New Roman" w:hAnsi="Times New Roman" w:cs="Times New Roman"/>
          <w:iCs/>
        </w:rPr>
        <w:t xml:space="preserve"> </w:t>
      </w:r>
      <w:proofErr w:type="spellStart"/>
      <w:r>
        <w:rPr>
          <w:rFonts w:ascii="Times New Roman" w:hAnsi="Times New Roman" w:cs="Times New Roman"/>
          <w:iCs/>
        </w:rPr>
        <w:t>manufaa</w:t>
      </w:r>
      <w:proofErr w:type="spellEnd"/>
      <w:r>
        <w:rPr>
          <w:rFonts w:ascii="Times New Roman" w:hAnsi="Times New Roman" w:cs="Times New Roman"/>
          <w:iCs/>
        </w:rPr>
        <w:t xml:space="preserve"> </w:t>
      </w:r>
      <w:proofErr w:type="spellStart"/>
      <w:r>
        <w:rPr>
          <w:rFonts w:ascii="Times New Roman" w:hAnsi="Times New Roman" w:cs="Times New Roman"/>
          <w:iCs/>
        </w:rPr>
        <w:t>ambayo</w:t>
      </w:r>
      <w:proofErr w:type="spellEnd"/>
      <w:r>
        <w:rPr>
          <w:rFonts w:ascii="Times New Roman" w:hAnsi="Times New Roman" w:cs="Times New Roman"/>
          <w:iCs/>
        </w:rPr>
        <w:t xml:space="preserve"> </w:t>
      </w:r>
      <w:proofErr w:type="spellStart"/>
      <w:r>
        <w:rPr>
          <w:rFonts w:ascii="Times New Roman" w:hAnsi="Times New Roman" w:cs="Times New Roman"/>
          <w:iCs/>
        </w:rPr>
        <w:t>ungekuwa</w:t>
      </w:r>
      <w:proofErr w:type="spellEnd"/>
      <w:r>
        <w:rPr>
          <w:rFonts w:ascii="Times New Roman" w:hAnsi="Times New Roman" w:cs="Times New Roman"/>
          <w:iCs/>
        </w:rPr>
        <w:t xml:space="preserve"> 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kuyapata</w:t>
      </w:r>
      <w:proofErr w:type="spellEnd"/>
      <w:r>
        <w:rPr>
          <w:rFonts w:ascii="Times New Roman" w:hAnsi="Times New Roman" w:cs="Times New Roman"/>
          <w:iCs/>
        </w:rPr>
        <w:t>.</w:t>
      </w:r>
    </w:p>
    <w:p w14:paraId="386C9F1D" w14:textId="77777777" w:rsidR="00857712" w:rsidRDefault="00857712" w:rsidP="00857712">
      <w:pPr>
        <w:spacing w:after="0"/>
        <w:rPr>
          <w:rFonts w:ascii="Times New Roman" w:hAnsi="Times New Roman" w:cs="Times New Roman"/>
          <w:b/>
        </w:rPr>
      </w:pPr>
    </w:p>
    <w:p w14:paraId="3A20DDB3" w14:textId="77777777" w:rsidR="00857712" w:rsidRDefault="00857712" w:rsidP="00857712">
      <w:pPr>
        <w:spacing w:after="0"/>
        <w:rPr>
          <w:rFonts w:ascii="Times New Roman" w:hAnsi="Times New Roman" w:cs="Times New Roman"/>
          <w:b/>
        </w:rPr>
      </w:pPr>
      <w:proofErr w:type="spellStart"/>
      <w:r w:rsidRPr="00F5744A">
        <w:rPr>
          <w:rFonts w:ascii="Times New Roman" w:hAnsi="Times New Roman" w:cs="Times New Roman"/>
          <w:b/>
        </w:rPr>
        <w:t>Maswali</w:t>
      </w:r>
      <w:proofErr w:type="spellEnd"/>
    </w:p>
    <w:p w14:paraId="19E5DE6B" w14:textId="77777777" w:rsidR="00857712" w:rsidRDefault="00857712" w:rsidP="00857712">
      <w:pPr>
        <w:spacing w:after="0"/>
        <w:rPr>
          <w:rFonts w:ascii="Times New Roman" w:eastAsia="Calibri" w:hAnsi="Times New Roman" w:cs="Times New Roman"/>
        </w:rPr>
      </w:pP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yoyote</w:t>
      </w:r>
      <w:proofErr w:type="spellEnd"/>
      <w:r>
        <w:rPr>
          <w:rFonts w:ascii="Times New Roman" w:eastAsia="Calibri" w:hAnsi="Times New Roman" w:cs="Times New Roman"/>
        </w:rPr>
        <w:t xml:space="preserve"> au </w:t>
      </w:r>
      <w:proofErr w:type="spellStart"/>
      <w:r>
        <w:rPr>
          <w:rFonts w:ascii="Times New Roman" w:eastAsia="Calibri" w:hAnsi="Times New Roman" w:cs="Times New Roman"/>
        </w:rPr>
        <w:t>wasiwasi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wowote</w:t>
      </w:r>
      <w:proofErr w:type="spellEnd"/>
      <w:r>
        <w:rPr>
          <w:rFonts w:ascii="Times New Roman" w:eastAsia="Calibri" w:hAnsi="Times New Roman" w:cs="Times New Roman"/>
        </w:rPr>
        <w:t xml:space="preserve"> siku </w:t>
      </w:r>
      <w:proofErr w:type="spellStart"/>
      <w:r>
        <w:rPr>
          <w:rFonts w:ascii="Times New Roman" w:eastAsia="Calibri" w:hAnsi="Times New Roman" w:cs="Times New Roman"/>
        </w:rPr>
        <w:t>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usoni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kupiga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simu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namabari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Wash Benefits </w:t>
      </w:r>
      <w:proofErr w:type="spellStart"/>
      <w:r>
        <w:rPr>
          <w:rFonts w:ascii="Times New Roman" w:eastAsia="Calibri" w:hAnsi="Times New Roman" w:cs="Times New Roman"/>
        </w:rPr>
        <w:t>ambayo</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ni</w:t>
      </w:r>
      <w:proofErr w:type="spellEnd"/>
      <w:r>
        <w:rPr>
          <w:rFonts w:ascii="Times New Roman" w:eastAsia="Calibri" w:hAnsi="Times New Roman" w:cs="Times New Roman"/>
        </w:rPr>
        <w:t xml:space="preserve"> 0728 716 661. </w:t>
      </w: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ziada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kuhusu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haki</w:t>
      </w:r>
      <w:proofErr w:type="spellEnd"/>
      <w:r>
        <w:rPr>
          <w:rFonts w:ascii="Times New Roman" w:eastAsia="Calibri" w:hAnsi="Times New Roman" w:cs="Times New Roman"/>
        </w:rPr>
        <w:t xml:space="preserve"> zako kama </w:t>
      </w:r>
      <w:proofErr w:type="spellStart"/>
      <w:r>
        <w:rPr>
          <w:rFonts w:ascii="Times New Roman" w:eastAsia="Calibri" w:hAnsi="Times New Roman" w:cs="Times New Roman"/>
        </w:rPr>
        <w:t>mshiriki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kuwasiliana</w:t>
      </w:r>
      <w:proofErr w:type="spellEnd"/>
      <w:r>
        <w:rPr>
          <w:rFonts w:ascii="Times New Roman" w:eastAsia="Calibri" w:hAnsi="Times New Roman" w:cs="Times New Roman"/>
        </w:rPr>
        <w:t xml:space="preserve"> na </w:t>
      </w:r>
      <w:proofErr w:type="spellStart"/>
      <w:r>
        <w:rPr>
          <w:rFonts w:ascii="Times New Roman" w:eastAsia="Calibri" w:hAnsi="Times New Roman" w:cs="Times New Roman"/>
        </w:rPr>
        <w:t>kamati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kuchunguza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itikadi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KEMRI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nambari</w:t>
      </w:r>
      <w:proofErr w:type="spellEnd"/>
      <w:r>
        <w:rPr>
          <w:rFonts w:ascii="Times New Roman" w:eastAsia="Calibri" w:hAnsi="Times New Roman" w:cs="Times New Roman"/>
        </w:rPr>
        <w:t xml:space="preserve"> 0722 205 901 au 0733 400 003.</w:t>
      </w:r>
    </w:p>
    <w:p w14:paraId="22925FCD" w14:textId="77777777" w:rsidR="00857712" w:rsidRPr="00E271B6" w:rsidRDefault="00857712" w:rsidP="00857712">
      <w:pPr>
        <w:spacing w:after="0"/>
        <w:rPr>
          <w:rFonts w:ascii="Times New Roman" w:eastAsia="Calibri"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una </w:t>
      </w:r>
      <w:proofErr w:type="spellStart"/>
      <w:r>
        <w:rPr>
          <w:rFonts w:ascii="Times New Roman" w:hAnsi="Times New Roman" w:cs="Times New Roman"/>
          <w:iCs/>
        </w:rPr>
        <w:t>maswali</w:t>
      </w:r>
      <w:proofErr w:type="spellEnd"/>
      <w:r>
        <w:rPr>
          <w:rFonts w:ascii="Times New Roman" w:hAnsi="Times New Roman" w:cs="Times New Roman"/>
          <w:iCs/>
        </w:rPr>
        <w:t xml:space="preserve"> </w:t>
      </w:r>
      <w:proofErr w:type="spellStart"/>
      <w:r>
        <w:rPr>
          <w:rFonts w:ascii="Times New Roman" w:hAnsi="Times New Roman" w:cs="Times New Roman"/>
          <w:iCs/>
        </w:rPr>
        <w:t>yoyote</w:t>
      </w:r>
      <w:proofErr w:type="spellEnd"/>
      <w:r>
        <w:rPr>
          <w:rFonts w:ascii="Times New Roman" w:hAnsi="Times New Roman" w:cs="Times New Roman"/>
          <w:iCs/>
        </w:rPr>
        <w:t xml:space="preserve"> au </w:t>
      </w:r>
      <w:proofErr w:type="spellStart"/>
      <w:r>
        <w:rPr>
          <w:rFonts w:ascii="Times New Roman" w:hAnsi="Times New Roman" w:cs="Times New Roman"/>
          <w:iCs/>
        </w:rPr>
        <w:t>wasisi</w:t>
      </w:r>
      <w:proofErr w:type="spellEnd"/>
      <w:r>
        <w:rPr>
          <w:rFonts w:ascii="Times New Roman" w:hAnsi="Times New Roman" w:cs="Times New Roman"/>
          <w:iCs/>
        </w:rPr>
        <w:t xml:space="preserve">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kuhusu</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zako </w:t>
      </w:r>
      <w:proofErr w:type="gramStart"/>
      <w:r>
        <w:rPr>
          <w:rFonts w:ascii="Times New Roman" w:hAnsi="Times New Roman" w:cs="Times New Roman"/>
          <w:iCs/>
        </w:rPr>
        <w:t>na</w:t>
      </w:r>
      <w:proofErr w:type="gramEnd"/>
      <w:r>
        <w:rPr>
          <w:rFonts w:ascii="Times New Roman" w:hAnsi="Times New Roman" w:cs="Times New Roman"/>
          <w:iCs/>
        </w:rPr>
        <w:t xml:space="preserve"> </w:t>
      </w:r>
      <w:proofErr w:type="spellStart"/>
      <w:r>
        <w:rPr>
          <w:rFonts w:ascii="Times New Roman" w:hAnsi="Times New Roman" w:cs="Times New Roman"/>
          <w:iCs/>
        </w:rPr>
        <w:t>jinsi</w:t>
      </w:r>
      <w:proofErr w:type="spellEnd"/>
      <w:r>
        <w:rPr>
          <w:rFonts w:ascii="Times New Roman" w:hAnsi="Times New Roman" w:cs="Times New Roman"/>
          <w:iCs/>
        </w:rPr>
        <w:t xml:space="preserve"> </w:t>
      </w:r>
      <w:proofErr w:type="spellStart"/>
      <w:r>
        <w:rPr>
          <w:rFonts w:ascii="Times New Roman" w:hAnsi="Times New Roman" w:cs="Times New Roman"/>
          <w:iCs/>
        </w:rPr>
        <w:t>ulivyoshugulikiwa</w:t>
      </w:r>
      <w:proofErr w:type="spellEnd"/>
      <w:r>
        <w:rPr>
          <w:rFonts w:ascii="Times New Roman" w:hAnsi="Times New Roman" w:cs="Times New Roman"/>
          <w:iCs/>
        </w:rPr>
        <w:t xml:space="preserve"> kama </w:t>
      </w:r>
      <w:proofErr w:type="spellStart"/>
      <w:r>
        <w:rPr>
          <w:rFonts w:ascii="Times New Roman" w:hAnsi="Times New Roman" w:cs="Times New Roman"/>
          <w:iCs/>
        </w:rPr>
        <w:t>mshiriki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unaweza</w:t>
      </w:r>
      <w:proofErr w:type="spellEnd"/>
      <w:r>
        <w:rPr>
          <w:rFonts w:ascii="Times New Roman" w:hAnsi="Times New Roman" w:cs="Times New Roman"/>
          <w:iCs/>
        </w:rPr>
        <w:t xml:space="preserve"> </w:t>
      </w:r>
      <w:proofErr w:type="spellStart"/>
      <w:r>
        <w:rPr>
          <w:rFonts w:ascii="Times New Roman" w:hAnsi="Times New Roman" w:cs="Times New Roman"/>
          <w:iCs/>
        </w:rPr>
        <w:t>kuwasiliana</w:t>
      </w:r>
      <w:proofErr w:type="spellEnd"/>
      <w:r>
        <w:rPr>
          <w:rFonts w:ascii="Times New Roman" w:hAnsi="Times New Roman" w:cs="Times New Roman"/>
          <w:iCs/>
        </w:rPr>
        <w:t xml:space="preserve"> na </w:t>
      </w:r>
      <w:proofErr w:type="spellStart"/>
      <w:r>
        <w:rPr>
          <w:rFonts w:ascii="Times New Roman" w:hAnsi="Times New Roman" w:cs="Times New Roman"/>
          <w:iCs/>
        </w:rPr>
        <w:t>afisi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kamati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kutetea</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za</w:t>
      </w:r>
      <w:proofErr w:type="spellEnd"/>
      <w:r>
        <w:rPr>
          <w:rFonts w:ascii="Times New Roman" w:hAnsi="Times New Roman" w:cs="Times New Roman"/>
          <w:iCs/>
        </w:rPr>
        <w:t xml:space="preserve"> </w:t>
      </w:r>
      <w:proofErr w:type="spellStart"/>
      <w:r>
        <w:rPr>
          <w:rFonts w:ascii="Times New Roman" w:hAnsi="Times New Roman" w:cs="Times New Roman"/>
          <w:iCs/>
        </w:rPr>
        <w:t>binadamu</w:t>
      </w:r>
      <w:proofErr w:type="spellEnd"/>
      <w:r>
        <w:rPr>
          <w:rFonts w:ascii="Times New Roman" w:hAnsi="Times New Roman" w:cs="Times New Roman"/>
          <w:iCs/>
        </w:rPr>
        <w:t xml:space="preserve"> </w:t>
      </w:r>
      <w:proofErr w:type="spellStart"/>
      <w:r>
        <w:rPr>
          <w:rFonts w:ascii="Times New Roman" w:hAnsi="Times New Roman" w:cs="Times New Roman"/>
          <w:iCs/>
        </w:rPr>
        <w:t>wanaoshiriki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UC Berkeley </w:t>
      </w:r>
      <w:proofErr w:type="spellStart"/>
      <w:r>
        <w:rPr>
          <w:rFonts w:ascii="Times New Roman" w:hAnsi="Times New Roman" w:cs="Times New Roman"/>
          <w:iCs/>
        </w:rPr>
        <w:t>ukitumia</w:t>
      </w:r>
      <w:proofErr w:type="spellEnd"/>
      <w:r w:rsidRPr="00EF3297">
        <w:rPr>
          <w:rFonts w:ascii="Times New Roman" w:hAnsi="Times New Roman" w:cs="Times New Roman"/>
        </w:rPr>
        <w:t xml:space="preserve"> </w:t>
      </w:r>
      <w:hyperlink r:id="rId9" w:history="1">
        <w:r w:rsidRPr="00EF3297">
          <w:rPr>
            <w:rStyle w:val="Hyperlink"/>
            <w:rFonts w:ascii="Times New Roman" w:hAnsi="Times New Roman" w:cs="Times New Roman"/>
            <w:bCs/>
          </w:rPr>
          <w:t>subjects@berkeley.edu</w:t>
        </w:r>
      </w:hyperlink>
      <w:r w:rsidRPr="00EF3297">
        <w:rPr>
          <w:rFonts w:ascii="Times New Roman" w:hAnsi="Times New Roman" w:cs="Times New Roman"/>
          <w:i/>
          <w:iCs/>
        </w:rPr>
        <w:t>.</w:t>
      </w:r>
    </w:p>
    <w:p w14:paraId="64720666" w14:textId="77777777" w:rsidR="00857712" w:rsidRPr="00F5744A" w:rsidRDefault="00857712" w:rsidP="00857712">
      <w:pPr>
        <w:spacing w:after="0"/>
        <w:rPr>
          <w:rFonts w:ascii="Times New Roman" w:hAnsi="Times New Roman" w:cs="Times New Roman"/>
        </w:rPr>
      </w:pPr>
    </w:p>
    <w:p w14:paraId="056C6979" w14:textId="77777777" w:rsidR="00857712" w:rsidRPr="00F5744A" w:rsidRDefault="00857712" w:rsidP="00857712">
      <w:pPr>
        <w:spacing w:after="0"/>
        <w:rPr>
          <w:rFonts w:ascii="Times New Roman" w:hAnsi="Times New Roman" w:cs="Times New Roman"/>
          <w:b/>
        </w:rPr>
      </w:pPr>
      <w:r w:rsidRPr="00F5744A">
        <w:rPr>
          <w:rFonts w:ascii="Times New Roman" w:hAnsi="Times New Roman" w:cs="Times New Roman"/>
          <w:b/>
        </w:rPr>
        <w:t>IDHINI</w:t>
      </w:r>
    </w:p>
    <w:p w14:paraId="2B170872" w14:textId="77777777" w:rsidR="00857712" w:rsidRPr="009A5DA7" w:rsidRDefault="00857712" w:rsidP="00857712">
      <w:pPr>
        <w:spacing w:after="0"/>
        <w:rPr>
          <w:rFonts w:ascii="Times New Roman" w:hAnsi="Times New Roman" w:cs="Times New Roman"/>
          <w:iCs/>
        </w:rPr>
      </w:pPr>
      <w:proofErr w:type="spellStart"/>
      <w:r>
        <w:rPr>
          <w:rFonts w:ascii="Times New Roman" w:hAnsi="Times New Roman" w:cs="Times New Roman"/>
          <w:iCs/>
        </w:rPr>
        <w:t>Umepewa</w:t>
      </w:r>
      <w:proofErr w:type="spellEnd"/>
      <w:r>
        <w:rPr>
          <w:rFonts w:ascii="Times New Roman" w:hAnsi="Times New Roman" w:cs="Times New Roman"/>
          <w:iCs/>
        </w:rPr>
        <w:t xml:space="preserve"> </w:t>
      </w:r>
      <w:proofErr w:type="spellStart"/>
      <w:r>
        <w:rPr>
          <w:rFonts w:ascii="Times New Roman" w:hAnsi="Times New Roman" w:cs="Times New Roman"/>
          <w:iCs/>
        </w:rPr>
        <w:t>nakala</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fomu</w:t>
      </w:r>
      <w:proofErr w:type="spellEnd"/>
      <w:r>
        <w:rPr>
          <w:rFonts w:ascii="Times New Roman" w:hAnsi="Times New Roman" w:cs="Times New Roman"/>
          <w:iCs/>
        </w:rPr>
        <w:t xml:space="preserve"> </w:t>
      </w:r>
      <w:proofErr w:type="spellStart"/>
      <w:r>
        <w:rPr>
          <w:rFonts w:ascii="Times New Roman" w:hAnsi="Times New Roman" w:cs="Times New Roman"/>
          <w:iCs/>
        </w:rPr>
        <w:t>hii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kuomba</w:t>
      </w:r>
      <w:proofErr w:type="spellEnd"/>
      <w:r>
        <w:rPr>
          <w:rFonts w:ascii="Times New Roman" w:hAnsi="Times New Roman" w:cs="Times New Roman"/>
          <w:iCs/>
        </w:rPr>
        <w:t xml:space="preserve"> </w:t>
      </w:r>
      <w:proofErr w:type="spellStart"/>
      <w:r>
        <w:rPr>
          <w:rFonts w:ascii="Times New Roman" w:hAnsi="Times New Roman" w:cs="Times New Roman"/>
          <w:iCs/>
        </w:rPr>
        <w:t>ruhusa</w:t>
      </w:r>
      <w:proofErr w:type="spellEnd"/>
      <w:r>
        <w:rPr>
          <w:rFonts w:ascii="Times New Roman" w:hAnsi="Times New Roman" w:cs="Times New Roman"/>
          <w:iCs/>
        </w:rPr>
        <w:t xml:space="preserve"> </w:t>
      </w:r>
    </w:p>
    <w:p w14:paraId="2DABCDD0" w14:textId="77777777" w:rsidR="00857712" w:rsidRPr="0008367B" w:rsidRDefault="00857712" w:rsidP="00857712">
      <w:pPr>
        <w:spacing w:after="0"/>
        <w:rPr>
          <w:rFonts w:ascii="Times New Roman"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ungependa </w:t>
      </w:r>
      <w:proofErr w:type="spellStart"/>
      <w:r>
        <w:rPr>
          <w:rFonts w:ascii="Times New Roman" w:hAnsi="Times New Roman" w:cs="Times New Roman"/>
          <w:iCs/>
        </w:rPr>
        <w:t>kushiriki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huu</w:t>
      </w:r>
      <w:proofErr w:type="spellEnd"/>
      <w:r>
        <w:rPr>
          <w:rFonts w:ascii="Times New Roman" w:hAnsi="Times New Roman" w:cs="Times New Roman"/>
          <w:iCs/>
        </w:rPr>
        <w:t xml:space="preserve">, </w:t>
      </w:r>
      <w:proofErr w:type="spellStart"/>
      <w:r>
        <w:rPr>
          <w:rFonts w:ascii="Times New Roman" w:hAnsi="Times New Roman" w:cs="Times New Roman"/>
          <w:iCs/>
        </w:rPr>
        <w:t>tafadhali</w:t>
      </w:r>
      <w:proofErr w:type="spellEnd"/>
      <w:r>
        <w:rPr>
          <w:rFonts w:ascii="Times New Roman" w:hAnsi="Times New Roman" w:cs="Times New Roman"/>
          <w:iCs/>
        </w:rPr>
        <w:t xml:space="preserve"> </w:t>
      </w:r>
      <w:proofErr w:type="spellStart"/>
      <w:r>
        <w:rPr>
          <w:rFonts w:ascii="Times New Roman" w:hAnsi="Times New Roman" w:cs="Times New Roman"/>
          <w:iCs/>
        </w:rPr>
        <w:t>hakikisha</w:t>
      </w:r>
      <w:proofErr w:type="spellEnd"/>
      <w:r>
        <w:rPr>
          <w:rFonts w:ascii="Times New Roman" w:hAnsi="Times New Roman" w:cs="Times New Roman"/>
          <w:iCs/>
        </w:rPr>
        <w:t xml:space="preserve"> </w:t>
      </w:r>
      <w:proofErr w:type="spellStart"/>
      <w:r>
        <w:rPr>
          <w:rFonts w:ascii="Times New Roman" w:hAnsi="Times New Roman" w:cs="Times New Roman"/>
          <w:iCs/>
        </w:rPr>
        <w:t>hivyo</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t>
      </w:r>
      <w:proofErr w:type="spellStart"/>
      <w:r>
        <w:rPr>
          <w:rFonts w:ascii="Times New Roman" w:hAnsi="Times New Roman" w:cs="Times New Roman"/>
          <w:iCs/>
        </w:rPr>
        <w:t>kuoyesha</w:t>
      </w:r>
      <w:proofErr w:type="spellEnd"/>
      <w:r>
        <w:rPr>
          <w:rFonts w:ascii="Times New Roman" w:hAnsi="Times New Roman" w:cs="Times New Roman"/>
          <w:iCs/>
        </w:rPr>
        <w:t xml:space="preserve"> hiari </w:t>
      </w:r>
      <w:proofErr w:type="spellStart"/>
      <w:r>
        <w:rPr>
          <w:rFonts w:ascii="Times New Roman" w:hAnsi="Times New Roman" w:cs="Times New Roman"/>
          <w:iCs/>
        </w:rPr>
        <w:t>yako</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kushirki</w:t>
      </w:r>
      <w:proofErr w:type="spellEnd"/>
      <w:r>
        <w:rPr>
          <w:rFonts w:ascii="Times New Roman" w:hAnsi="Times New Roman" w:cs="Times New Roman"/>
          <w:iCs/>
        </w:rPr>
        <w:t>.</w:t>
      </w:r>
      <w:r w:rsidRPr="000F128C">
        <w:rPr>
          <w:rFonts w:ascii="Times New Roman" w:hAnsi="Times New Roman" w:cs="Times New Roman"/>
          <w:iCs/>
        </w:rPr>
        <w:t xml:space="preserve">  </w:t>
      </w:r>
    </w:p>
    <w:p w14:paraId="33037A95" w14:textId="77777777" w:rsidR="001D6079" w:rsidRPr="00126DDC" w:rsidRDefault="001D6079" w:rsidP="001D6079">
      <w:pPr>
        <w:spacing w:after="0" w:line="240" w:lineRule="auto"/>
        <w:rPr>
          <w:rFonts w:ascii="Times New Roman" w:hAnsi="Times New Roman" w:cs="Times New Roman"/>
        </w:rPr>
      </w:pPr>
      <w:proofErr w:type="spellStart"/>
      <w:r w:rsidRPr="00126DDC">
        <w:rPr>
          <w:rFonts w:ascii="Times New Roman" w:hAnsi="Times New Roman" w:cs="Times New Roman"/>
        </w:rPr>
        <w:t>Tafadhali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weka</w:t>
      </w:r>
      <w:proofErr w:type="spellEnd"/>
      <w:r w:rsidRPr="00126DDC">
        <w:rPr>
          <w:rFonts w:ascii="Times New Roman" w:hAnsi="Times New Roman" w:cs="Times New Roman"/>
        </w:rPr>
        <w:t xml:space="preserve"> sahihi </w:t>
      </w:r>
      <w:proofErr w:type="gramStart"/>
      <w:r w:rsidRPr="00126DDC">
        <w:rPr>
          <w:rFonts w:ascii="Times New Roman" w:hAnsi="Times New Roman" w:cs="Times New Roman"/>
        </w:rPr>
        <w:t>na</w:t>
      </w:r>
      <w:proofErr w:type="gramEnd"/>
      <w:r w:rsidRPr="00126DDC">
        <w:rPr>
          <w:rFonts w:ascii="Times New Roman" w:hAnsi="Times New Roman" w:cs="Times New Roman"/>
        </w:rPr>
        <w:t xml:space="preserve"> </w:t>
      </w:r>
      <w:proofErr w:type="spellStart"/>
      <w:r w:rsidRPr="00126DDC">
        <w:rPr>
          <w:rFonts w:ascii="Times New Roman" w:hAnsi="Times New Roman" w:cs="Times New Roman"/>
        </w:rPr>
        <w:t>tarehe</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hapa</w:t>
      </w:r>
      <w:proofErr w:type="spellEnd"/>
      <w:r w:rsidRPr="00126DDC">
        <w:rPr>
          <w:rFonts w:ascii="Times New Roman" w:hAnsi="Times New Roman" w:cs="Times New Roman"/>
        </w:rPr>
        <w:t xml:space="preserve"> chini.</w:t>
      </w:r>
    </w:p>
    <w:p w14:paraId="27826DB0" w14:textId="77777777" w:rsidR="001D6079" w:rsidRPr="00126DDC" w:rsidRDefault="001D6079" w:rsidP="001D6079">
      <w:pPr>
        <w:spacing w:after="0" w:line="240" w:lineRule="auto"/>
        <w:rPr>
          <w:rFonts w:ascii="Times New Roman" w:hAnsi="Times New Roman" w:cs="Times New Roman"/>
        </w:rPr>
      </w:pPr>
      <w:r w:rsidRPr="00126DDC">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0418B8DC" wp14:editId="4378875E">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ABBD33" w14:textId="77777777" w:rsidR="001D6079" w:rsidRDefault="001D6079" w:rsidP="001D6079">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1" o:spid="_x0000_s1026" type="#_x0000_t202" style="position:absolute;margin-left:355.5pt;margin-top:5.25pt;width:105pt;height:11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" fillcolor="white [3201]" strokeweight="1pt">
                <v:textbox>
                  <w:txbxContent>
                    <w:p w:rsidR="001D6079" w:rsidRDefault="001D6079" w:rsidP="001D6079">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v:textbox>
                <w10:wrap type="tight"/>
              </v:shape>
            </w:pict>
          </mc:Fallback>
        </mc:AlternateContent>
      </w:r>
    </w:p>
    <w:p w14:paraId="51B6BE52" w14:textId="77777777" w:rsidR="001D6079" w:rsidRPr="00126DDC" w:rsidRDefault="001D6079" w:rsidP="001D6079">
      <w:pPr>
        <w:spacing w:after="0" w:line="240" w:lineRule="auto"/>
        <w:rPr>
          <w:rFonts w:ascii="Times New Roman" w:hAnsi="Times New Roman" w:cs="Times New Roman"/>
        </w:rPr>
      </w:pP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rPr>
        <w:tab/>
        <w:t>_______________</w:t>
      </w:r>
    </w:p>
    <w:p w14:paraId="6AB03145" w14:textId="77777777" w:rsidR="001D6079" w:rsidRPr="00126DDC" w:rsidRDefault="001D6079" w:rsidP="001D6079">
      <w:pPr>
        <w:spacing w:after="0" w:line="240" w:lineRule="auto"/>
        <w:rPr>
          <w:rFonts w:ascii="Times New Roman" w:hAnsi="Times New Roman" w:cs="Times New Roman"/>
        </w:rPr>
      </w:pPr>
      <w:proofErr w:type="spellStart"/>
      <w:r w:rsidRPr="00126DDC">
        <w:rPr>
          <w:rFonts w:ascii="Times New Roman" w:hAnsi="Times New Roman" w:cs="Times New Roman"/>
        </w:rPr>
        <w:t>Jina</w:t>
      </w:r>
      <w:proofErr w:type="spellEnd"/>
      <w:r w:rsidRPr="00126DDC">
        <w:rPr>
          <w:rFonts w:ascii="Times New Roman" w:hAnsi="Times New Roman" w:cs="Times New Roman"/>
        </w:rPr>
        <w:t xml:space="preserve"> la </w:t>
      </w:r>
      <w:proofErr w:type="spellStart"/>
      <w:proofErr w:type="gramStart"/>
      <w:r w:rsidRPr="00126DDC">
        <w:rPr>
          <w:rFonts w:ascii="Times New Roman" w:hAnsi="Times New Roman" w:cs="Times New Roman"/>
        </w:rPr>
        <w:t>mshiriki</w:t>
      </w:r>
      <w:proofErr w:type="spellEnd"/>
      <w:r w:rsidRPr="00126DDC">
        <w:rPr>
          <w:rFonts w:ascii="Times New Roman" w:hAnsi="Times New Roman" w:cs="Times New Roman"/>
        </w:rPr>
        <w:t>(</w:t>
      </w:r>
      <w:proofErr w:type="spellStart"/>
      <w:proofErr w:type="gramEnd"/>
      <w:r w:rsidRPr="00126DDC">
        <w:rPr>
          <w:rFonts w:ascii="Times New Roman" w:hAnsi="Times New Roman" w:cs="Times New Roman"/>
        </w:rPr>
        <w:t>tafadhali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andika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Tarehe</w:t>
      </w:r>
      <w:proofErr w:type="spellEnd"/>
    </w:p>
    <w:p w14:paraId="045F09F9" w14:textId="77777777" w:rsidR="001D6079" w:rsidRPr="00126DDC" w:rsidRDefault="001D6079" w:rsidP="001D6079">
      <w:pPr>
        <w:tabs>
          <w:tab w:val="left" w:pos="2790"/>
        </w:tabs>
        <w:spacing w:after="0" w:line="240" w:lineRule="auto"/>
        <w:rPr>
          <w:rFonts w:ascii="Times New Roman" w:hAnsi="Times New Roman" w:cs="Times New Roman"/>
        </w:rPr>
      </w:pPr>
      <w:r w:rsidRPr="00126DDC">
        <w:rPr>
          <w:rFonts w:ascii="Times New Roman" w:hAnsi="Times New Roman" w:cs="Times New Roman"/>
        </w:rPr>
        <w:tab/>
      </w:r>
    </w:p>
    <w:p w14:paraId="4D0E4A22" w14:textId="77777777" w:rsidR="001D6079" w:rsidRPr="00126DDC" w:rsidRDefault="001D6079" w:rsidP="001D6079">
      <w:pPr>
        <w:spacing w:after="0" w:line="240" w:lineRule="auto"/>
        <w:rPr>
          <w:rFonts w:ascii="Times New Roman" w:hAnsi="Times New Roman" w:cs="Times New Roman"/>
        </w:rPr>
      </w:pP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rPr>
        <w:tab/>
        <w:t>_______________</w:t>
      </w:r>
    </w:p>
    <w:p w14:paraId="383EC86D" w14:textId="77777777" w:rsidR="001D6079" w:rsidRPr="00126DDC" w:rsidRDefault="001D6079" w:rsidP="001D6079">
      <w:pPr>
        <w:spacing w:after="0" w:line="240" w:lineRule="auto"/>
        <w:rPr>
          <w:rFonts w:ascii="Times New Roman" w:hAnsi="Times New Roman" w:cs="Times New Roman"/>
        </w:rPr>
      </w:pPr>
      <w:r w:rsidRPr="00126DDC">
        <w:rPr>
          <w:rFonts w:ascii="Times New Roman" w:hAnsi="Times New Roman" w:cs="Times New Roman"/>
        </w:rPr>
        <w:t xml:space="preserve">Sahihi </w:t>
      </w:r>
      <w:proofErr w:type="spellStart"/>
      <w:r w:rsidRPr="00126DDC">
        <w:rPr>
          <w:rFonts w:ascii="Times New Roman" w:hAnsi="Times New Roman" w:cs="Times New Roman"/>
        </w:rPr>
        <w:t>ya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mshiriki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Tarehe</w:t>
      </w:r>
      <w:proofErr w:type="spellEnd"/>
    </w:p>
    <w:p w14:paraId="5B9BE1C7" w14:textId="77777777" w:rsidR="001D6079" w:rsidRPr="00126DDC" w:rsidRDefault="001D6079" w:rsidP="001D6079">
      <w:pPr>
        <w:spacing w:after="0" w:line="240" w:lineRule="auto"/>
        <w:rPr>
          <w:rFonts w:ascii="Times New Roman" w:hAnsi="Times New Roman" w:cs="Times New Roman"/>
        </w:rPr>
      </w:pPr>
    </w:p>
    <w:p w14:paraId="06316384" w14:textId="77777777" w:rsidR="001D6079" w:rsidRPr="00126DDC" w:rsidRDefault="001D6079" w:rsidP="001D6079">
      <w:pPr>
        <w:spacing w:after="0" w:line="240" w:lineRule="auto"/>
        <w:rPr>
          <w:rFonts w:ascii="Times New Roman" w:hAnsi="Times New Roman" w:cs="Times New Roman"/>
        </w:rPr>
      </w:pP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rPr>
        <w:tab/>
        <w:t>_______________</w:t>
      </w:r>
    </w:p>
    <w:p w14:paraId="2FC378B9" w14:textId="77777777" w:rsidR="001D6079" w:rsidRPr="00126DDC" w:rsidRDefault="001D6079" w:rsidP="001D6079">
      <w:pPr>
        <w:spacing w:after="0" w:line="240" w:lineRule="auto"/>
        <w:rPr>
          <w:rFonts w:ascii="Times New Roman" w:hAnsi="Times New Roman" w:cs="Times New Roman"/>
        </w:rPr>
      </w:pPr>
      <w:proofErr w:type="spellStart"/>
      <w:r w:rsidRPr="00126DDC">
        <w:rPr>
          <w:rFonts w:ascii="Times New Roman" w:hAnsi="Times New Roman" w:cs="Times New Roman"/>
        </w:rPr>
        <w:t>Mwenye</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idhini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Tarehe</w:t>
      </w:r>
      <w:proofErr w:type="spellEnd"/>
    </w:p>
    <w:sectPr w:rsidR="001D6079" w:rsidRPr="00126DDC" w:rsidSect="00DF7743">
      <w:headerReference w:type="default" r:id="rId10"/>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314B26" w14:textId="77777777" w:rsidR="00852CF5" w:rsidRDefault="00852CF5" w:rsidP="00C11907">
      <w:pPr>
        <w:spacing w:after="0" w:line="240" w:lineRule="auto"/>
      </w:pPr>
      <w:r>
        <w:separator/>
      </w:r>
    </w:p>
  </w:endnote>
  <w:endnote w:type="continuationSeparator" w:id="0">
    <w:p w14:paraId="012FC94B" w14:textId="77777777" w:rsidR="00852CF5" w:rsidRDefault="00852CF5" w:rsidP="00C11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EFC1E" w14:textId="77777777" w:rsidR="00C11907" w:rsidRDefault="00C11907" w:rsidP="00C11907">
    <w:pPr>
      <w:pStyle w:val="Footer"/>
    </w:pPr>
    <w:r>
      <w:t xml:space="preserve">CPHS Protocol </w:t>
    </w:r>
    <w:r w:rsidRPr="00CC4226">
      <w:t>#2011-09-3654</w:t>
    </w:r>
  </w:p>
  <w:p w14:paraId="4B3AABB7" w14:textId="77777777" w:rsidR="00C11907" w:rsidRDefault="00C119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937773" w14:textId="77777777" w:rsidR="00852CF5" w:rsidRDefault="00852CF5" w:rsidP="00C11907">
      <w:pPr>
        <w:spacing w:after="0" w:line="240" w:lineRule="auto"/>
      </w:pPr>
      <w:r>
        <w:separator/>
      </w:r>
    </w:p>
  </w:footnote>
  <w:footnote w:type="continuationSeparator" w:id="0">
    <w:p w14:paraId="5568DCD6" w14:textId="77777777" w:rsidR="00852CF5" w:rsidRDefault="00852CF5" w:rsidP="00C119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041211"/>
      <w:docPartObj>
        <w:docPartGallery w:val="Page Numbers (Top of Page)"/>
        <w:docPartUnique/>
      </w:docPartObj>
    </w:sdtPr>
    <w:sdtEndPr>
      <w:rPr>
        <w:noProof/>
      </w:rPr>
    </w:sdtEndPr>
    <w:sdtContent>
      <w:p w14:paraId="55009EF4" w14:textId="77777777" w:rsidR="00C11907" w:rsidRDefault="00C11907">
        <w:pPr>
          <w:pStyle w:val="Header"/>
          <w:jc w:val="right"/>
        </w:pPr>
        <w:r>
          <w:fldChar w:fldCharType="begin"/>
        </w:r>
        <w:r>
          <w:instrText xml:space="preserve"> PAGE   \* MERGEFORMAT </w:instrText>
        </w:r>
        <w:r>
          <w:fldChar w:fldCharType="separate"/>
        </w:r>
        <w:r w:rsidR="005844FE">
          <w:rPr>
            <w:noProof/>
          </w:rPr>
          <w:t>2</w:t>
        </w:r>
        <w:r>
          <w:rPr>
            <w:noProof/>
          </w:rPr>
          <w:fldChar w:fldCharType="end"/>
        </w:r>
      </w:p>
    </w:sdtContent>
  </w:sdt>
  <w:p w14:paraId="13DEDE6B" w14:textId="77777777" w:rsidR="00C11907" w:rsidRDefault="00C119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5A0211"/>
    <w:multiLevelType w:val="hybridMultilevel"/>
    <w:tmpl w:val="D534B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721BE0"/>
    <w:multiLevelType w:val="hybridMultilevel"/>
    <w:tmpl w:val="43C0A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84D39A9"/>
    <w:multiLevelType w:val="hybridMultilevel"/>
    <w:tmpl w:val="5A7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29"/>
    <w:rsid w:val="0000350E"/>
    <w:rsid w:val="000727AD"/>
    <w:rsid w:val="000839F3"/>
    <w:rsid w:val="000B62A6"/>
    <w:rsid w:val="001505B5"/>
    <w:rsid w:val="00162629"/>
    <w:rsid w:val="00195280"/>
    <w:rsid w:val="001A19B9"/>
    <w:rsid w:val="001B5F8F"/>
    <w:rsid w:val="001D0F43"/>
    <w:rsid w:val="001D14AD"/>
    <w:rsid w:val="001D189F"/>
    <w:rsid w:val="001D6079"/>
    <w:rsid w:val="002154F0"/>
    <w:rsid w:val="002944C0"/>
    <w:rsid w:val="0035770B"/>
    <w:rsid w:val="00441FAF"/>
    <w:rsid w:val="004513DF"/>
    <w:rsid w:val="004759D0"/>
    <w:rsid w:val="00562B9B"/>
    <w:rsid w:val="00577587"/>
    <w:rsid w:val="005844FE"/>
    <w:rsid w:val="00585323"/>
    <w:rsid w:val="00607586"/>
    <w:rsid w:val="00640927"/>
    <w:rsid w:val="00671B74"/>
    <w:rsid w:val="00686C74"/>
    <w:rsid w:val="006A6CAE"/>
    <w:rsid w:val="00711675"/>
    <w:rsid w:val="00727BDC"/>
    <w:rsid w:val="00730FA3"/>
    <w:rsid w:val="00736071"/>
    <w:rsid w:val="007B607A"/>
    <w:rsid w:val="008475FF"/>
    <w:rsid w:val="00852CF5"/>
    <w:rsid w:val="008549D6"/>
    <w:rsid w:val="00857712"/>
    <w:rsid w:val="008A1AEC"/>
    <w:rsid w:val="008B54E4"/>
    <w:rsid w:val="008D3EDB"/>
    <w:rsid w:val="00922CB5"/>
    <w:rsid w:val="00996AA4"/>
    <w:rsid w:val="009B61B8"/>
    <w:rsid w:val="00A53F44"/>
    <w:rsid w:val="00A626A7"/>
    <w:rsid w:val="00B70D5E"/>
    <w:rsid w:val="00BA5177"/>
    <w:rsid w:val="00C1030E"/>
    <w:rsid w:val="00C11907"/>
    <w:rsid w:val="00C23C79"/>
    <w:rsid w:val="00C54EBA"/>
    <w:rsid w:val="00D21865"/>
    <w:rsid w:val="00D7362F"/>
    <w:rsid w:val="00DA45AE"/>
    <w:rsid w:val="00DE7E4A"/>
    <w:rsid w:val="00EA4DAE"/>
    <w:rsid w:val="00ED4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60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9D0"/>
    <w:rPr>
      <w:color w:val="0000FF" w:themeColor="hyperlink"/>
      <w:u w:val="single"/>
    </w:rPr>
  </w:style>
  <w:style w:type="paragraph" w:styleId="ListParagraph">
    <w:name w:val="List Paragraph"/>
    <w:basedOn w:val="Normal"/>
    <w:uiPriority w:val="34"/>
    <w:qFormat/>
    <w:rsid w:val="00441FAF"/>
    <w:pPr>
      <w:ind w:left="720"/>
      <w:contextualSpacing/>
    </w:pPr>
  </w:style>
  <w:style w:type="paragraph" w:styleId="Header">
    <w:name w:val="header"/>
    <w:basedOn w:val="Normal"/>
    <w:link w:val="HeaderChar"/>
    <w:uiPriority w:val="99"/>
    <w:unhideWhenUsed/>
    <w:rsid w:val="00C11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907"/>
  </w:style>
  <w:style w:type="paragraph" w:styleId="Footer">
    <w:name w:val="footer"/>
    <w:basedOn w:val="Normal"/>
    <w:link w:val="FooterChar"/>
    <w:uiPriority w:val="99"/>
    <w:unhideWhenUsed/>
    <w:rsid w:val="00C11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907"/>
  </w:style>
  <w:style w:type="paragraph" w:styleId="BalloonText">
    <w:name w:val="Balloon Text"/>
    <w:basedOn w:val="Normal"/>
    <w:link w:val="BalloonTextChar"/>
    <w:uiPriority w:val="99"/>
    <w:semiHidden/>
    <w:unhideWhenUsed/>
    <w:rsid w:val="001D0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F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9D0"/>
    <w:rPr>
      <w:color w:val="0000FF" w:themeColor="hyperlink"/>
      <w:u w:val="single"/>
    </w:rPr>
  </w:style>
  <w:style w:type="paragraph" w:styleId="ListParagraph">
    <w:name w:val="List Paragraph"/>
    <w:basedOn w:val="Normal"/>
    <w:uiPriority w:val="34"/>
    <w:qFormat/>
    <w:rsid w:val="00441FAF"/>
    <w:pPr>
      <w:ind w:left="720"/>
      <w:contextualSpacing/>
    </w:pPr>
  </w:style>
  <w:style w:type="paragraph" w:styleId="Header">
    <w:name w:val="header"/>
    <w:basedOn w:val="Normal"/>
    <w:link w:val="HeaderChar"/>
    <w:uiPriority w:val="99"/>
    <w:unhideWhenUsed/>
    <w:rsid w:val="00C11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907"/>
  </w:style>
  <w:style w:type="paragraph" w:styleId="Footer">
    <w:name w:val="footer"/>
    <w:basedOn w:val="Normal"/>
    <w:link w:val="FooterChar"/>
    <w:uiPriority w:val="99"/>
    <w:unhideWhenUsed/>
    <w:rsid w:val="00C11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907"/>
  </w:style>
  <w:style w:type="paragraph" w:styleId="BalloonText">
    <w:name w:val="Balloon Text"/>
    <w:basedOn w:val="Normal"/>
    <w:link w:val="BalloonTextChar"/>
    <w:uiPriority w:val="99"/>
    <w:semiHidden/>
    <w:unhideWhenUsed/>
    <w:rsid w:val="001D0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F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OSBORN KWENA </cp:lastModifiedBy>
  <cp:revision>2</cp:revision>
  <dcterms:created xsi:type="dcterms:W3CDTF">2014-06-17T09:33:00Z</dcterms:created>
  <dcterms:modified xsi:type="dcterms:W3CDTF">2014-06-17T09:33:00Z</dcterms:modified>
</cp:coreProperties>
</file>