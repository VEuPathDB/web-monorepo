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3727E7" w14:textId="77777777" w:rsidR="00671B74" w:rsidRPr="001D6079" w:rsidRDefault="008D3EDB" w:rsidP="001D6079">
      <w:pPr>
        <w:keepNext/>
        <w:keepLines/>
        <w:spacing w:after="0" w:line="240" w:lineRule="auto"/>
        <w:jc w:val="center"/>
        <w:outlineLvl w:val="0"/>
        <w:rPr>
          <w:rFonts w:ascii="Times New Roman" w:hAnsi="Times New Roman" w:cs="Times New Roman"/>
          <w:b/>
        </w:rPr>
      </w:pPr>
      <w:r w:rsidRPr="001D6079">
        <w:rPr>
          <w:rFonts w:ascii="Times New Roman" w:hAnsi="Times New Roman" w:cs="Times New Roman"/>
          <w:noProof/>
        </w:rPr>
        <w:drawing>
          <wp:anchor distT="0" distB="0" distL="114300" distR="114300" simplePos="0" relativeHeight="251661312" behindDoc="0" locked="0" layoutInCell="1" allowOverlap="1" wp14:anchorId="5A0FE4CB" wp14:editId="2EC91341">
            <wp:simplePos x="0" y="0"/>
            <wp:positionH relativeFrom="column">
              <wp:posOffset>2066925</wp:posOffset>
            </wp:positionH>
            <wp:positionV relativeFrom="paragraph">
              <wp:posOffset>-759460</wp:posOffset>
            </wp:positionV>
            <wp:extent cx="1100455" cy="542925"/>
            <wp:effectExtent l="0" t="0" r="444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2154F0" w:rsidRPr="001D6079">
        <w:rPr>
          <w:rFonts w:ascii="Times New Roman" w:hAnsi="Times New Roman" w:cs="Times New Roman"/>
          <w:b/>
        </w:rPr>
        <w:t>IDHINI YA</w:t>
      </w:r>
      <w:r w:rsidR="001A19B9" w:rsidRPr="001D6079">
        <w:rPr>
          <w:rFonts w:ascii="Times New Roman" w:hAnsi="Times New Roman" w:cs="Times New Roman"/>
          <w:b/>
        </w:rPr>
        <w:t xml:space="preserve"> KUANDIK</w:t>
      </w:r>
      <w:r w:rsidR="00730FA3" w:rsidRPr="001D6079">
        <w:rPr>
          <w:rFonts w:ascii="Times New Roman" w:hAnsi="Times New Roman" w:cs="Times New Roman"/>
          <w:b/>
        </w:rPr>
        <w:t>A YA</w:t>
      </w:r>
      <w:r w:rsidR="002154F0" w:rsidRPr="001D6079">
        <w:rPr>
          <w:rFonts w:ascii="Times New Roman" w:hAnsi="Times New Roman" w:cs="Times New Roman"/>
          <w:b/>
        </w:rPr>
        <w:t xml:space="preserve"> KUSHIRIKI KWA UTAFITI WA WASH BENEFITS WA </w:t>
      </w:r>
      <w:r w:rsidR="00730FA3" w:rsidRPr="001D6079">
        <w:rPr>
          <w:rFonts w:ascii="Times New Roman" w:hAnsi="Times New Roman" w:cs="Times New Roman"/>
          <w:b/>
        </w:rPr>
        <w:t xml:space="preserve">KUFUATILIA </w:t>
      </w:r>
      <w:r w:rsidR="002154F0" w:rsidRPr="001D6079">
        <w:rPr>
          <w:rFonts w:ascii="Times New Roman" w:hAnsi="Times New Roman" w:cs="Times New Roman"/>
          <w:b/>
        </w:rPr>
        <w:t>MAJADILIANO YA VIKUNDI</w:t>
      </w:r>
      <w:r w:rsidR="00D71177">
        <w:rPr>
          <w:rFonts w:ascii="Times New Roman" w:hAnsi="Times New Roman" w:cs="Times New Roman"/>
          <w:b/>
        </w:rPr>
        <w:t xml:space="preserve"> YA WASAIDIZI WA IPA</w:t>
      </w:r>
      <w:r w:rsidR="00730FA3" w:rsidRPr="001D6079">
        <w:rPr>
          <w:rFonts w:ascii="Times New Roman" w:hAnsi="Times New Roman" w:cs="Times New Roman"/>
          <w:b/>
        </w:rPr>
        <w:t>.</w:t>
      </w:r>
    </w:p>
    <w:p w14:paraId="3502B80A" w14:textId="77777777" w:rsidR="002154F0" w:rsidRPr="001D6079" w:rsidRDefault="002154F0" w:rsidP="001D6079">
      <w:pPr>
        <w:keepNext/>
        <w:keepLines/>
        <w:spacing w:after="0" w:line="240" w:lineRule="auto"/>
        <w:jc w:val="center"/>
        <w:outlineLvl w:val="0"/>
        <w:rPr>
          <w:rFonts w:ascii="Times New Roman" w:hAnsi="Times New Roman" w:cs="Times New Roman"/>
          <w:lang w:val="en"/>
        </w:rPr>
      </w:pPr>
    </w:p>
    <w:p w14:paraId="445B196B" w14:textId="77777777" w:rsidR="004C3B76" w:rsidRDefault="004C3B76" w:rsidP="004C3B76">
      <w:pPr>
        <w:spacing w:after="0" w:line="240" w:lineRule="auto"/>
        <w:rPr>
          <w:rFonts w:ascii="Times New Roman" w:hAnsi="Times New Roman" w:cs="Times New Roman"/>
        </w:rPr>
      </w:pPr>
      <w:r w:rsidRPr="001D6079">
        <w:rPr>
          <w:rFonts w:ascii="Times New Roman" w:hAnsi="Times New Roman" w:cs="Times New Roman"/>
          <w:b/>
        </w:rPr>
        <w:t>MADA YA UTAFITI:</w:t>
      </w:r>
      <w:r w:rsidRPr="001D6079">
        <w:rPr>
          <w:rFonts w:ascii="Times New Roman" w:hAnsi="Times New Roman" w:cs="Times New Roman"/>
        </w:rPr>
        <w:t xml:space="preserve"> </w:t>
      </w:r>
      <w:r w:rsidRPr="00F5744A">
        <w:rPr>
          <w:rFonts w:ascii="Times New Roman" w:hAnsi="Times New Roman" w:cs="Times New Roman"/>
        </w:rPr>
        <w:t xml:space="preserve">WASH BENEFITS- </w:t>
      </w:r>
      <w:proofErr w:type="spellStart"/>
      <w:r w:rsidRPr="00F5744A">
        <w:rPr>
          <w:rFonts w:ascii="Times New Roman" w:hAnsi="Times New Roman" w:cs="Times New Roman"/>
        </w:rPr>
        <w:t>Kuosha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mikono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kutibu</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maji</w:t>
      </w:r>
      <w:proofErr w:type="spellEnd"/>
      <w:r w:rsidRPr="00F5744A">
        <w:rPr>
          <w:rFonts w:ascii="Times New Roman" w:hAnsi="Times New Roman" w:cs="Times New Roman"/>
        </w:rPr>
        <w:t xml:space="preserve">, </w:t>
      </w:r>
      <w:proofErr w:type="spellStart"/>
      <w:proofErr w:type="gramStart"/>
      <w:r w:rsidRPr="00F5744A">
        <w:rPr>
          <w:rFonts w:ascii="Times New Roman" w:hAnsi="Times New Roman" w:cs="Times New Roman"/>
        </w:rPr>
        <w:t>usafi</w:t>
      </w:r>
      <w:proofErr w:type="spellEnd"/>
      <w:proofErr w:type="gramEnd"/>
      <w:r w:rsidRPr="00F5744A">
        <w:rPr>
          <w:rFonts w:ascii="Times New Roman" w:hAnsi="Times New Roman" w:cs="Times New Roman"/>
        </w:rPr>
        <w:t xml:space="preserve"> </w:t>
      </w:r>
      <w:proofErr w:type="spellStart"/>
      <w:r w:rsidRPr="00F5744A">
        <w:rPr>
          <w:rFonts w:ascii="Times New Roman" w:hAnsi="Times New Roman" w:cs="Times New Roman"/>
        </w:rPr>
        <w:t>wa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mazingira</w:t>
      </w:r>
      <w:proofErr w:type="spellEnd"/>
      <w:r w:rsidRPr="00F5744A">
        <w:rPr>
          <w:rFonts w:ascii="Times New Roman" w:hAnsi="Times New Roman" w:cs="Times New Roman"/>
        </w:rPr>
        <w:t xml:space="preserve"> na </w:t>
      </w:r>
      <w:proofErr w:type="spellStart"/>
      <w:r w:rsidRPr="00F5744A">
        <w:rPr>
          <w:rFonts w:ascii="Times New Roman" w:hAnsi="Times New Roman" w:cs="Times New Roman"/>
        </w:rPr>
        <w:t>lishe</w:t>
      </w:r>
      <w:proofErr w:type="spellEnd"/>
      <w:r w:rsidRPr="00F5744A">
        <w:rPr>
          <w:rFonts w:ascii="Times New Roman" w:hAnsi="Times New Roman" w:cs="Times New Roman"/>
        </w:rPr>
        <w:t xml:space="preserve"> bora na </w:t>
      </w:r>
      <w:proofErr w:type="spellStart"/>
      <w:r>
        <w:rPr>
          <w:rFonts w:ascii="Times New Roman" w:hAnsi="Times New Roman" w:cs="Times New Roman"/>
        </w:rPr>
        <w:t>vipimo</w:t>
      </w:r>
      <w:proofErr w:type="spellEnd"/>
      <w:r>
        <w:rPr>
          <w:rFonts w:ascii="Times New Roman" w:hAnsi="Times New Roman" w:cs="Times New Roman"/>
        </w:rPr>
        <w:t xml:space="preserve"> </w:t>
      </w:r>
      <w:proofErr w:type="spellStart"/>
      <w:r>
        <w:rPr>
          <w:rFonts w:ascii="Times New Roman" w:hAnsi="Times New Roman" w:cs="Times New Roman"/>
        </w:rPr>
        <w:t>vya</w:t>
      </w:r>
      <w:proofErr w:type="spellEnd"/>
      <w:r>
        <w:rPr>
          <w:rFonts w:ascii="Times New Roman" w:hAnsi="Times New Roman" w:cs="Times New Roman"/>
        </w:rPr>
        <w:t xml:space="preserve"> </w:t>
      </w:r>
      <w:proofErr w:type="spellStart"/>
      <w:r w:rsidRPr="00F5744A">
        <w:rPr>
          <w:rFonts w:ascii="Times New Roman" w:hAnsi="Times New Roman" w:cs="Times New Roman"/>
        </w:rPr>
        <w:t>matokeo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mashinani</w:t>
      </w:r>
      <w:proofErr w:type="spellEnd"/>
      <w:r w:rsidRPr="00F5744A">
        <w:rPr>
          <w:rFonts w:ascii="Times New Roman" w:hAnsi="Times New Roman" w:cs="Times New Roman"/>
        </w:rPr>
        <w:t xml:space="preserve"> Kenya. (</w:t>
      </w:r>
      <w:proofErr w:type="spellStart"/>
      <w:proofErr w:type="gramStart"/>
      <w:r w:rsidRPr="00F5744A">
        <w:rPr>
          <w:rFonts w:ascii="Times New Roman" w:hAnsi="Times New Roman" w:cs="Times New Roman"/>
        </w:rPr>
        <w:t>pia</w:t>
      </w:r>
      <w:proofErr w:type="spellEnd"/>
      <w:proofErr w:type="gramEnd"/>
      <w:r w:rsidRPr="00F5744A">
        <w:rPr>
          <w:rFonts w:ascii="Times New Roman" w:hAnsi="Times New Roman" w:cs="Times New Roman"/>
        </w:rPr>
        <w:t xml:space="preserve"> </w:t>
      </w:r>
      <w:proofErr w:type="spellStart"/>
      <w:r w:rsidRPr="00F5744A">
        <w:rPr>
          <w:rFonts w:ascii="Times New Roman" w:hAnsi="Times New Roman" w:cs="Times New Roman"/>
        </w:rPr>
        <w:t>inajulikana</w:t>
      </w:r>
      <w:proofErr w:type="spellEnd"/>
      <w:r w:rsidRPr="00F5744A">
        <w:rPr>
          <w:rFonts w:ascii="Times New Roman" w:hAnsi="Times New Roman" w:cs="Times New Roman"/>
        </w:rPr>
        <w:t xml:space="preserve"> kama </w:t>
      </w:r>
      <w:proofErr w:type="spellStart"/>
      <w:r w:rsidRPr="00F5744A">
        <w:rPr>
          <w:rFonts w:ascii="Times New Roman" w:hAnsi="Times New Roman" w:cs="Times New Roman"/>
        </w:rPr>
        <w:t>mradi</w:t>
      </w:r>
      <w:proofErr w:type="spellEnd"/>
      <w:r w:rsidRPr="00F5744A">
        <w:rPr>
          <w:rFonts w:ascii="Times New Roman" w:hAnsi="Times New Roman" w:cs="Times New Roman"/>
        </w:rPr>
        <w:t xml:space="preserve"> </w:t>
      </w:r>
      <w:proofErr w:type="spellStart"/>
      <w:r>
        <w:rPr>
          <w:rFonts w:ascii="Times New Roman" w:hAnsi="Times New Roman" w:cs="Times New Roman"/>
        </w:rPr>
        <w:t>afya</w:t>
      </w:r>
      <w:proofErr w:type="spellEnd"/>
      <w:r>
        <w:rPr>
          <w:rFonts w:ascii="Times New Roman" w:hAnsi="Times New Roman" w:cs="Times New Roman"/>
        </w:rPr>
        <w:t xml:space="preserve"> </w:t>
      </w:r>
      <w:proofErr w:type="spellStart"/>
      <w:r w:rsidRPr="00F5744A">
        <w:rPr>
          <w:rFonts w:ascii="Times New Roman" w:hAnsi="Times New Roman" w:cs="Times New Roman"/>
        </w:rPr>
        <w:t>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watoto</w:t>
      </w:r>
      <w:proofErr w:type="spellEnd"/>
      <w:r w:rsidRPr="00F5744A">
        <w:rPr>
          <w:rFonts w:ascii="Times New Roman" w:hAnsi="Times New Roman" w:cs="Times New Roman"/>
        </w:rPr>
        <w:t>)</w:t>
      </w:r>
    </w:p>
    <w:p w14:paraId="75EB0A24" w14:textId="77777777" w:rsidR="004C3B76" w:rsidRPr="001D6079" w:rsidRDefault="004C3B76" w:rsidP="004C3B76">
      <w:pPr>
        <w:spacing w:after="0" w:line="240" w:lineRule="auto"/>
        <w:rPr>
          <w:rFonts w:ascii="Times New Roman" w:hAnsi="Times New Roman" w:cs="Times New Roman"/>
          <w:b/>
          <w:lang w:val="en"/>
        </w:rPr>
      </w:pPr>
    </w:p>
    <w:p w14:paraId="54F0F2F9" w14:textId="77777777" w:rsidR="004C3B76" w:rsidRPr="001D6079" w:rsidRDefault="004C3B76" w:rsidP="004C3B76">
      <w:pPr>
        <w:spacing w:after="0" w:line="240" w:lineRule="auto"/>
        <w:rPr>
          <w:rFonts w:ascii="Times New Roman" w:hAnsi="Times New Roman" w:cs="Times New Roman"/>
          <w:b/>
        </w:rPr>
      </w:pPr>
      <w:r w:rsidRPr="001D6079">
        <w:rPr>
          <w:rFonts w:ascii="Times New Roman" w:hAnsi="Times New Roman" w:cs="Times New Roman"/>
          <w:b/>
        </w:rPr>
        <w:t>UTANGULIZI</w:t>
      </w:r>
    </w:p>
    <w:p w14:paraId="3AA629E0" w14:textId="77777777" w:rsidR="004C3B76" w:rsidRDefault="004C3B76" w:rsidP="00AC7DAE">
      <w:pPr>
        <w:autoSpaceDE w:val="0"/>
        <w:autoSpaceDN w:val="0"/>
        <w:adjustRightInd w:val="0"/>
        <w:spacing w:after="0" w:line="240" w:lineRule="auto"/>
        <w:rPr>
          <w:rFonts w:ascii="Times New Roman" w:hAnsi="Times New Roman" w:cs="Times New Roman"/>
        </w:rPr>
      </w:pPr>
      <w:proofErr w:type="spellStart"/>
      <w:proofErr w:type="gramStart"/>
      <w:r w:rsidRPr="00F5744A">
        <w:rPr>
          <w:rFonts w:ascii="Times New Roman" w:hAnsi="Times New Roman" w:cs="Times New Roman"/>
        </w:rPr>
        <w:t>Jina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langu</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ni</w:t>
      </w:r>
      <w:proofErr w:type="spellEnd"/>
      <w:r>
        <w:rPr>
          <w:rFonts w:ascii="Times New Roman" w:hAnsi="Times New Roman" w:cs="Times New Roman"/>
        </w:rPr>
        <w:t>________________</w:t>
      </w:r>
      <w:r w:rsidRPr="00F5744A">
        <w:rPr>
          <w:rFonts w:ascii="Times New Roman" w:hAnsi="Times New Roman" w:cs="Times New Roman"/>
        </w:rPr>
        <w:t xml:space="preserve"> </w:t>
      </w:r>
      <w:r>
        <w:rPr>
          <w:rFonts w:ascii="Times New Roman" w:hAnsi="Times New Roman" w:cs="Times New Roman"/>
        </w:rPr>
        <w:t>[</w:t>
      </w:r>
      <w:proofErr w:type="spellStart"/>
      <w:r w:rsidRPr="00F5744A">
        <w:rPr>
          <w:rFonts w:ascii="Times New Roman" w:hAnsi="Times New Roman" w:cs="Times New Roman"/>
        </w:rPr>
        <w:t>jina</w:t>
      </w:r>
      <w:proofErr w:type="spellEnd"/>
      <w:r w:rsidRPr="00F5744A">
        <w:rPr>
          <w:rFonts w:ascii="Times New Roman" w:hAnsi="Times New Roman" w:cs="Times New Roman"/>
        </w:rPr>
        <w:t xml:space="preserve"> la </w:t>
      </w:r>
      <w:proofErr w:type="spellStart"/>
      <w:r w:rsidRPr="00F5744A">
        <w:rPr>
          <w:rFonts w:ascii="Times New Roman" w:hAnsi="Times New Roman" w:cs="Times New Roman"/>
        </w:rPr>
        <w:t>Afisa</w:t>
      </w:r>
      <w:proofErr w:type="spellEnd"/>
      <w:r>
        <w:rPr>
          <w:rFonts w:ascii="Times New Roman" w:hAnsi="Times New Roman" w:cs="Times New Roman"/>
        </w:rPr>
        <w:t>]</w:t>
      </w:r>
      <w:r w:rsidRPr="00F5744A">
        <w:rPr>
          <w:rFonts w:ascii="Times New Roman" w:hAnsi="Times New Roman" w:cs="Times New Roman"/>
        </w:rPr>
        <w:t xml:space="preserve">, </w:t>
      </w:r>
      <w:proofErr w:type="spellStart"/>
      <w:r w:rsidRPr="00F5744A">
        <w:rPr>
          <w:rFonts w:ascii="Times New Roman" w:hAnsi="Times New Roman" w:cs="Times New Roman"/>
        </w:rPr>
        <w:t>ninatoka</w:t>
      </w:r>
      <w:proofErr w:type="spellEnd"/>
      <w:r w:rsidRPr="00F5744A">
        <w:rPr>
          <w:rFonts w:ascii="Times New Roman" w:hAnsi="Times New Roman" w:cs="Times New Roman"/>
        </w:rPr>
        <w:t xml:space="preserve"> </w:t>
      </w:r>
      <w:proofErr w:type="spellStart"/>
      <w:r>
        <w:rPr>
          <w:rFonts w:ascii="Times New Roman" w:hAnsi="Times New Roman" w:cs="Times New Roman"/>
        </w:rPr>
        <w:t>shirika</w:t>
      </w:r>
      <w:proofErr w:type="spellEnd"/>
      <w:r>
        <w:rPr>
          <w:rFonts w:ascii="Times New Roman" w:hAnsi="Times New Roman" w:cs="Times New Roman"/>
        </w:rPr>
        <w:t xml:space="preserve"> la </w:t>
      </w:r>
      <w:r w:rsidRPr="00F5744A">
        <w:rPr>
          <w:rFonts w:ascii="Times New Roman" w:hAnsi="Times New Roman" w:cs="Times New Roman"/>
        </w:rPr>
        <w:t>Innovation</w:t>
      </w:r>
      <w:r>
        <w:rPr>
          <w:rFonts w:ascii="Times New Roman" w:hAnsi="Times New Roman" w:cs="Times New Roman"/>
        </w:rPr>
        <w:t>s</w:t>
      </w:r>
      <w:r w:rsidRPr="00F5744A">
        <w:rPr>
          <w:rFonts w:ascii="Times New Roman" w:hAnsi="Times New Roman" w:cs="Times New Roman"/>
        </w:rPr>
        <w:t xml:space="preserve"> for </w:t>
      </w:r>
      <w:r>
        <w:rPr>
          <w:rFonts w:ascii="Times New Roman" w:hAnsi="Times New Roman" w:cs="Times New Roman"/>
        </w:rPr>
        <w:t>P</w:t>
      </w:r>
      <w:r w:rsidRPr="00F5744A">
        <w:rPr>
          <w:rFonts w:ascii="Times New Roman" w:hAnsi="Times New Roman" w:cs="Times New Roman"/>
        </w:rPr>
        <w:t xml:space="preserve">overty Action (IPA) </w:t>
      </w:r>
      <w:proofErr w:type="spellStart"/>
      <w:r w:rsidRPr="00F5744A">
        <w:rPr>
          <w:rFonts w:ascii="Times New Roman" w:hAnsi="Times New Roman" w:cs="Times New Roman"/>
        </w:rPr>
        <w:t>ilioko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mjini</w:t>
      </w:r>
      <w:proofErr w:type="spellEnd"/>
      <w:r w:rsidRPr="00F5744A">
        <w:rPr>
          <w:rFonts w:ascii="Times New Roman" w:hAnsi="Times New Roman" w:cs="Times New Roman"/>
        </w:rPr>
        <w:t xml:space="preserve"> (KAKAMEGA/BUNGOMA).</w:t>
      </w:r>
      <w:proofErr w:type="gramEnd"/>
      <w:r w:rsidRPr="00F5744A">
        <w:rPr>
          <w:rFonts w:ascii="Times New Roman" w:hAnsi="Times New Roman" w:cs="Times New Roman"/>
        </w:rPr>
        <w:t xml:space="preserve"> </w:t>
      </w:r>
      <w:proofErr w:type="spellStart"/>
      <w:r w:rsidRPr="00F5744A">
        <w:rPr>
          <w:rFonts w:ascii="Times New Roman" w:hAnsi="Times New Roman" w:cs="Times New Roman"/>
        </w:rPr>
        <w:t>Ninafanya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kazi</w:t>
      </w:r>
      <w:proofErr w:type="spellEnd"/>
      <w:r w:rsidRPr="00F5744A">
        <w:rPr>
          <w:rFonts w:ascii="Times New Roman" w:hAnsi="Times New Roman" w:cs="Times New Roman"/>
        </w:rPr>
        <w:t xml:space="preserve"> </w:t>
      </w:r>
      <w:proofErr w:type="gramStart"/>
      <w:r w:rsidRPr="00F5744A">
        <w:rPr>
          <w:rFonts w:ascii="Times New Roman" w:hAnsi="Times New Roman" w:cs="Times New Roman"/>
        </w:rPr>
        <w:t>na</w:t>
      </w:r>
      <w:proofErr w:type="gramEnd"/>
      <w:r w:rsidRPr="00F5744A">
        <w:rPr>
          <w:rFonts w:ascii="Times New Roman" w:hAnsi="Times New Roman" w:cs="Times New Roman"/>
        </w:rPr>
        <w:t xml:space="preserve"> Clair Null </w:t>
      </w:r>
      <w:proofErr w:type="spellStart"/>
      <w:r w:rsidRPr="00F5744A">
        <w:rPr>
          <w:rFonts w:ascii="Times New Roman" w:hAnsi="Times New Roman" w:cs="Times New Roman"/>
        </w:rPr>
        <w:t>kutoka</w:t>
      </w:r>
      <w:proofErr w:type="spellEnd"/>
      <w:r w:rsidRPr="00E804F8">
        <w:rPr>
          <w:rFonts w:ascii="Times New Roman" w:hAnsi="Times New Roman" w:cs="Times New Roman"/>
        </w:rPr>
        <w:t xml:space="preserve"> </w:t>
      </w:r>
      <w:r w:rsidRPr="00F5744A">
        <w:rPr>
          <w:rFonts w:ascii="Times New Roman" w:hAnsi="Times New Roman" w:cs="Times New Roman"/>
        </w:rPr>
        <w:t>Innovation</w:t>
      </w:r>
      <w:r>
        <w:rPr>
          <w:rFonts w:ascii="Times New Roman" w:hAnsi="Times New Roman" w:cs="Times New Roman"/>
        </w:rPr>
        <w:t>s</w:t>
      </w:r>
      <w:r w:rsidRPr="00F5744A">
        <w:rPr>
          <w:rFonts w:ascii="Times New Roman" w:hAnsi="Times New Roman" w:cs="Times New Roman"/>
        </w:rPr>
        <w:t xml:space="preserve"> for </w:t>
      </w:r>
      <w:r>
        <w:rPr>
          <w:rFonts w:ascii="Times New Roman" w:hAnsi="Times New Roman" w:cs="Times New Roman"/>
        </w:rPr>
        <w:t>P</w:t>
      </w:r>
      <w:r w:rsidRPr="00F5744A">
        <w:rPr>
          <w:rFonts w:ascii="Times New Roman" w:hAnsi="Times New Roman" w:cs="Times New Roman"/>
        </w:rPr>
        <w:t xml:space="preserve">overty Action </w:t>
      </w:r>
      <w:proofErr w:type="spellStart"/>
      <w:r w:rsidRPr="00F5744A">
        <w:rPr>
          <w:rFonts w:ascii="Times New Roman" w:hAnsi="Times New Roman" w:cs="Times New Roman"/>
        </w:rPr>
        <w:t>iliyoko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marekani</w:t>
      </w:r>
      <w:proofErr w:type="spellEnd"/>
      <w:r w:rsidRPr="00F5744A">
        <w:rPr>
          <w:rFonts w:ascii="Times New Roman" w:hAnsi="Times New Roman" w:cs="Times New Roman"/>
        </w:rPr>
        <w:t xml:space="preserve">. Nina </w:t>
      </w:r>
      <w:r>
        <w:rPr>
          <w:rFonts w:ascii="Times New Roman" w:hAnsi="Times New Roman" w:cs="Times New Roman"/>
        </w:rPr>
        <w:t>[</w:t>
      </w:r>
      <w:r w:rsidRPr="00B161D2">
        <w:rPr>
          <w:rFonts w:ascii="Times New Roman" w:hAnsi="Times New Roman" w:cs="Times New Roman"/>
          <w:i/>
        </w:rPr>
        <w:t>Tuna</w:t>
      </w:r>
      <w:r>
        <w:rPr>
          <w:rFonts w:ascii="Times New Roman" w:hAnsi="Times New Roman" w:cs="Times New Roman"/>
        </w:rPr>
        <w:t>]</w:t>
      </w:r>
      <w:r w:rsidRPr="00F5744A">
        <w:rPr>
          <w:rFonts w:ascii="Times New Roman" w:hAnsi="Times New Roman" w:cs="Times New Roman"/>
        </w:rPr>
        <w:t xml:space="preserve"> </w:t>
      </w:r>
      <w:proofErr w:type="spellStart"/>
      <w:r w:rsidRPr="00F5744A">
        <w:rPr>
          <w:rFonts w:ascii="Times New Roman" w:hAnsi="Times New Roman" w:cs="Times New Roman"/>
        </w:rPr>
        <w:t>tarajia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kufatilia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utafiti</w:t>
      </w:r>
      <w:proofErr w:type="spellEnd"/>
      <w:r w:rsidRPr="00F5744A">
        <w:rPr>
          <w:rFonts w:ascii="Times New Roman" w:hAnsi="Times New Roman" w:cs="Times New Roman"/>
        </w:rPr>
        <w:t xml:space="preserve"> </w:t>
      </w:r>
      <w:proofErr w:type="spellStart"/>
      <w:proofErr w:type="gramStart"/>
      <w:r w:rsidRPr="00F5744A">
        <w:rPr>
          <w:rFonts w:ascii="Times New Roman" w:hAnsi="Times New Roman" w:cs="Times New Roman"/>
        </w:rPr>
        <w:t>wa</w:t>
      </w:r>
      <w:proofErr w:type="spellEnd"/>
      <w:proofErr w:type="gramEnd"/>
      <w:r w:rsidRPr="00F5744A">
        <w:rPr>
          <w:rFonts w:ascii="Times New Roman" w:hAnsi="Times New Roman" w:cs="Times New Roman"/>
        </w:rPr>
        <w:t xml:space="preserve"> </w:t>
      </w:r>
      <w:proofErr w:type="spellStart"/>
      <w:r w:rsidRPr="00F5744A">
        <w:rPr>
          <w:rFonts w:ascii="Times New Roman" w:hAnsi="Times New Roman" w:cs="Times New Roman"/>
        </w:rPr>
        <w:t>mradi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wetu</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ambao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nakualika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kushiriki</w:t>
      </w:r>
      <w:proofErr w:type="spellEnd"/>
      <w:r w:rsidRPr="00F5744A">
        <w:rPr>
          <w:rFonts w:ascii="Times New Roman" w:hAnsi="Times New Roman" w:cs="Times New Roman"/>
        </w:rPr>
        <w:t>.</w:t>
      </w:r>
      <w:r>
        <w:rPr>
          <w:rFonts w:ascii="Times New Roman" w:hAnsi="Times New Roman" w:cs="Times New Roman"/>
        </w:rPr>
        <w:t xml:space="preserve"> </w:t>
      </w:r>
      <w:r w:rsidR="00AC7DAE" w:rsidRPr="001D6079">
        <w:rPr>
          <w:rFonts w:ascii="Times New Roman" w:hAnsi="Times New Roman" w:cs="Times New Roman"/>
          <w:lang w:val="en"/>
        </w:rPr>
        <w:t>[SEMA TU KAMA KUNA</w:t>
      </w:r>
      <w:r w:rsidR="00AC7DAE">
        <w:rPr>
          <w:rFonts w:ascii="Times New Roman" w:hAnsi="Times New Roman" w:cs="Times New Roman"/>
          <w:lang w:val="en"/>
        </w:rPr>
        <w:t>YE ANAYECHUKUA NAKALA</w:t>
      </w:r>
      <w:r w:rsidR="00AC7DAE" w:rsidRPr="001D6079">
        <w:rPr>
          <w:rFonts w:ascii="Times New Roman" w:hAnsi="Times New Roman" w:cs="Times New Roman"/>
          <w:lang w:val="en"/>
        </w:rPr>
        <w:t>]</w:t>
      </w:r>
      <w:r w:rsidR="00AC7DAE">
        <w:rPr>
          <w:rFonts w:ascii="Times New Roman" w:hAnsi="Times New Roman" w:cs="Times New Roman"/>
          <w:lang w:val="en"/>
        </w:rPr>
        <w:t xml:space="preserve"> </w:t>
      </w:r>
      <w:r w:rsidR="00AC7DAE" w:rsidRPr="001D6079">
        <w:rPr>
          <w:rFonts w:ascii="Times New Roman" w:hAnsi="Times New Roman" w:cs="Times New Roman"/>
          <w:lang w:val="en"/>
        </w:rPr>
        <w:t xml:space="preserve">Huyu </w:t>
      </w:r>
      <w:proofErr w:type="spellStart"/>
      <w:r w:rsidR="00AC7DAE" w:rsidRPr="001D6079">
        <w:rPr>
          <w:rFonts w:ascii="Times New Roman" w:hAnsi="Times New Roman" w:cs="Times New Roman"/>
          <w:lang w:val="en"/>
        </w:rPr>
        <w:t>ni</w:t>
      </w:r>
      <w:proofErr w:type="spellEnd"/>
      <w:r w:rsidR="00AC7DAE" w:rsidRPr="001D6079">
        <w:rPr>
          <w:rFonts w:ascii="Times New Roman" w:hAnsi="Times New Roman" w:cs="Times New Roman"/>
          <w:lang w:val="en"/>
        </w:rPr>
        <w:t xml:space="preserve"> ______________, na </w:t>
      </w:r>
      <w:proofErr w:type="spellStart"/>
      <w:r w:rsidR="00AC7DAE" w:rsidRPr="001D6079">
        <w:rPr>
          <w:rFonts w:ascii="Times New Roman" w:hAnsi="Times New Roman" w:cs="Times New Roman"/>
          <w:lang w:val="en"/>
        </w:rPr>
        <w:t>y</w:t>
      </w:r>
      <w:r w:rsidR="00AC7DAE">
        <w:rPr>
          <w:rFonts w:ascii="Times New Roman" w:hAnsi="Times New Roman" w:cs="Times New Roman"/>
          <w:lang w:val="en"/>
        </w:rPr>
        <w:t>eye</w:t>
      </w:r>
      <w:proofErr w:type="spellEnd"/>
      <w:r w:rsidR="00AC7DAE">
        <w:rPr>
          <w:rFonts w:ascii="Times New Roman" w:hAnsi="Times New Roman" w:cs="Times New Roman"/>
          <w:lang w:val="en"/>
        </w:rPr>
        <w:t xml:space="preserve"> </w:t>
      </w:r>
      <w:proofErr w:type="spellStart"/>
      <w:r w:rsidR="00AC7DAE">
        <w:rPr>
          <w:rFonts w:ascii="Times New Roman" w:hAnsi="Times New Roman" w:cs="Times New Roman"/>
          <w:lang w:val="en"/>
        </w:rPr>
        <w:t>ndiye</w:t>
      </w:r>
      <w:proofErr w:type="spellEnd"/>
      <w:r w:rsidR="00AC7DAE">
        <w:rPr>
          <w:rFonts w:ascii="Times New Roman" w:hAnsi="Times New Roman" w:cs="Times New Roman"/>
          <w:lang w:val="en"/>
        </w:rPr>
        <w:t xml:space="preserve"> </w:t>
      </w:r>
      <w:proofErr w:type="spellStart"/>
      <w:r w:rsidR="00AC7DAE">
        <w:rPr>
          <w:rFonts w:ascii="Times New Roman" w:hAnsi="Times New Roman" w:cs="Times New Roman"/>
          <w:lang w:val="en"/>
        </w:rPr>
        <w:t>atayehusika</w:t>
      </w:r>
      <w:proofErr w:type="spellEnd"/>
      <w:r w:rsidR="00AC7DAE">
        <w:rPr>
          <w:rFonts w:ascii="Times New Roman" w:hAnsi="Times New Roman" w:cs="Times New Roman"/>
          <w:lang w:val="en"/>
        </w:rPr>
        <w:t xml:space="preserve"> na </w:t>
      </w:r>
      <w:proofErr w:type="spellStart"/>
      <w:r w:rsidR="00AC7DAE">
        <w:rPr>
          <w:rFonts w:ascii="Times New Roman" w:hAnsi="Times New Roman" w:cs="Times New Roman"/>
          <w:lang w:val="en"/>
        </w:rPr>
        <w:t>kuchukua</w:t>
      </w:r>
      <w:proofErr w:type="spellEnd"/>
      <w:r w:rsidR="00AC7DAE">
        <w:rPr>
          <w:rFonts w:ascii="Times New Roman" w:hAnsi="Times New Roman" w:cs="Times New Roman"/>
          <w:lang w:val="en"/>
        </w:rPr>
        <w:t xml:space="preserve"> </w:t>
      </w:r>
      <w:proofErr w:type="spellStart"/>
      <w:r w:rsidR="00AC7DAE">
        <w:rPr>
          <w:rFonts w:ascii="Times New Roman" w:hAnsi="Times New Roman" w:cs="Times New Roman"/>
          <w:lang w:val="en"/>
        </w:rPr>
        <w:t>nakala</w:t>
      </w:r>
      <w:proofErr w:type="spellEnd"/>
      <w:r w:rsidR="00AC7DAE" w:rsidRPr="001D6079">
        <w:rPr>
          <w:rFonts w:ascii="Times New Roman" w:hAnsi="Times New Roman" w:cs="Times New Roman"/>
          <w:lang w:val="en"/>
        </w:rPr>
        <w:t>.</w:t>
      </w:r>
    </w:p>
    <w:p w14:paraId="13A1540A" w14:textId="77777777" w:rsidR="001D6079" w:rsidRPr="001D6079" w:rsidRDefault="001D6079" w:rsidP="001D6079">
      <w:pPr>
        <w:autoSpaceDE w:val="0"/>
        <w:autoSpaceDN w:val="0"/>
        <w:adjustRightInd w:val="0"/>
        <w:spacing w:after="0" w:line="240" w:lineRule="auto"/>
        <w:rPr>
          <w:rFonts w:ascii="Times New Roman" w:hAnsi="Times New Roman" w:cs="Times New Roman"/>
          <w:lang w:val="en"/>
        </w:rPr>
      </w:pPr>
    </w:p>
    <w:p w14:paraId="2F21B90F" w14:textId="77777777" w:rsidR="00D7127A" w:rsidRDefault="00162629" w:rsidP="00D7127A">
      <w:pPr>
        <w:autoSpaceDE w:val="0"/>
        <w:autoSpaceDN w:val="0"/>
        <w:adjustRightInd w:val="0"/>
        <w:spacing w:after="0" w:line="240" w:lineRule="auto"/>
        <w:rPr>
          <w:rFonts w:ascii="Times New Roman" w:hAnsi="Times New Roman" w:cs="Times New Roman"/>
          <w:lang w:val="en"/>
        </w:rPr>
      </w:pPr>
      <w:proofErr w:type="spellStart"/>
      <w:r w:rsidRPr="001D6079">
        <w:rPr>
          <w:rFonts w:ascii="Times New Roman" w:hAnsi="Times New Roman" w:cs="Times New Roman"/>
          <w:lang w:val="en"/>
        </w:rPr>
        <w:t>Unaalikwa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kushiriki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katika</w:t>
      </w:r>
      <w:proofErr w:type="spellEnd"/>
      <w:r w:rsidRPr="001D6079">
        <w:rPr>
          <w:rFonts w:ascii="Times New Roman" w:hAnsi="Times New Roman" w:cs="Times New Roman"/>
          <w:lang w:val="en"/>
        </w:rPr>
        <w:t xml:space="preserve"> </w:t>
      </w:r>
      <w:proofErr w:type="spellStart"/>
      <w:r w:rsidR="00294D25">
        <w:rPr>
          <w:rFonts w:ascii="Times New Roman" w:hAnsi="Times New Roman" w:cs="Times New Roman"/>
          <w:lang w:val="en"/>
        </w:rPr>
        <w:t>sehemu</w:t>
      </w:r>
      <w:proofErr w:type="spellEnd"/>
      <w:r w:rsidR="00294D25">
        <w:rPr>
          <w:rFonts w:ascii="Times New Roman" w:hAnsi="Times New Roman" w:cs="Times New Roman"/>
          <w:lang w:val="en"/>
        </w:rPr>
        <w:t xml:space="preserve"> </w:t>
      </w:r>
      <w:proofErr w:type="spellStart"/>
      <w:r w:rsidR="00294D25">
        <w:rPr>
          <w:rFonts w:ascii="Times New Roman" w:hAnsi="Times New Roman" w:cs="Times New Roman"/>
          <w:lang w:val="en"/>
        </w:rPr>
        <w:t>huu</w:t>
      </w:r>
      <w:proofErr w:type="spellEnd"/>
      <w:r w:rsidR="00294D25">
        <w:rPr>
          <w:rFonts w:ascii="Times New Roman" w:hAnsi="Times New Roman" w:cs="Times New Roman"/>
          <w:lang w:val="en"/>
        </w:rPr>
        <w:t xml:space="preserve"> </w:t>
      </w:r>
      <w:proofErr w:type="spellStart"/>
      <w:r w:rsidR="00294D25">
        <w:rPr>
          <w:rFonts w:ascii="Times New Roman" w:hAnsi="Times New Roman" w:cs="Times New Roman"/>
          <w:lang w:val="en"/>
        </w:rPr>
        <w:t>mjadala</w:t>
      </w:r>
      <w:proofErr w:type="spellEnd"/>
      <w:r w:rsidR="00294D25">
        <w:rPr>
          <w:rFonts w:ascii="Times New Roman" w:hAnsi="Times New Roman" w:cs="Times New Roman"/>
          <w:lang w:val="en"/>
        </w:rPr>
        <w:t xml:space="preserve"> </w:t>
      </w:r>
      <w:proofErr w:type="spellStart"/>
      <w:r w:rsidR="00294D25">
        <w:rPr>
          <w:rFonts w:ascii="Times New Roman" w:hAnsi="Times New Roman" w:cs="Times New Roman"/>
          <w:lang w:val="en"/>
        </w:rPr>
        <w:t>fuatilizi</w:t>
      </w:r>
      <w:proofErr w:type="spellEnd"/>
      <w:r w:rsidR="00294D25">
        <w:rPr>
          <w:rFonts w:ascii="Times New Roman" w:hAnsi="Times New Roman" w:cs="Times New Roman"/>
          <w:lang w:val="en"/>
        </w:rPr>
        <w:t xml:space="preserve"> </w:t>
      </w:r>
      <w:proofErr w:type="spellStart"/>
      <w:r w:rsidR="00294D25">
        <w:rPr>
          <w:rFonts w:ascii="Times New Roman" w:hAnsi="Times New Roman" w:cs="Times New Roman"/>
          <w:lang w:val="en"/>
        </w:rPr>
        <w:t>amabayo</w:t>
      </w:r>
      <w:proofErr w:type="spellEnd"/>
      <w:r w:rsidR="00294D25">
        <w:rPr>
          <w:rFonts w:ascii="Times New Roman" w:hAnsi="Times New Roman" w:cs="Times New Roman"/>
          <w:lang w:val="en"/>
        </w:rPr>
        <w:t xml:space="preserve"> </w:t>
      </w:r>
      <w:proofErr w:type="spellStart"/>
      <w:r w:rsidR="00294D25">
        <w:rPr>
          <w:rFonts w:ascii="Times New Roman" w:hAnsi="Times New Roman" w:cs="Times New Roman"/>
          <w:lang w:val="en"/>
        </w:rPr>
        <w:t>ni</w:t>
      </w:r>
      <w:proofErr w:type="spellEnd"/>
      <w:r w:rsidR="00294D25">
        <w:rPr>
          <w:rFonts w:ascii="Times New Roman" w:hAnsi="Times New Roman" w:cs="Times New Roman"/>
          <w:lang w:val="en"/>
        </w:rPr>
        <w:t xml:space="preserve"> </w:t>
      </w:r>
      <w:proofErr w:type="spellStart"/>
      <w:r w:rsidR="00294D25">
        <w:rPr>
          <w:rFonts w:ascii="Times New Roman" w:hAnsi="Times New Roman" w:cs="Times New Roman"/>
          <w:lang w:val="en"/>
        </w:rPr>
        <w:t>seh</w:t>
      </w:r>
      <w:r w:rsidR="004B6A84">
        <w:rPr>
          <w:rFonts w:ascii="Times New Roman" w:hAnsi="Times New Roman" w:cs="Times New Roman"/>
          <w:lang w:val="en"/>
        </w:rPr>
        <w:t>e</w:t>
      </w:r>
      <w:r w:rsidR="00294D25">
        <w:rPr>
          <w:rFonts w:ascii="Times New Roman" w:hAnsi="Times New Roman" w:cs="Times New Roman"/>
          <w:lang w:val="en"/>
        </w:rPr>
        <w:t>me</w:t>
      </w:r>
      <w:proofErr w:type="spellEnd"/>
      <w:r w:rsidR="00294D25">
        <w:rPr>
          <w:rFonts w:ascii="Times New Roman" w:hAnsi="Times New Roman" w:cs="Times New Roman"/>
          <w:lang w:val="en"/>
        </w:rPr>
        <w:t xml:space="preserve"> moja </w:t>
      </w:r>
      <w:proofErr w:type="spellStart"/>
      <w:r w:rsidR="00294D25">
        <w:rPr>
          <w:rFonts w:ascii="Times New Roman" w:hAnsi="Times New Roman" w:cs="Times New Roman"/>
          <w:lang w:val="en"/>
        </w:rPr>
        <w:t>ya</w:t>
      </w:r>
      <w:proofErr w:type="spellEnd"/>
      <w:r w:rsidR="00294D25">
        <w:rPr>
          <w:rFonts w:ascii="Times New Roman" w:hAnsi="Times New Roman" w:cs="Times New Roman"/>
          <w:lang w:val="en"/>
        </w:rPr>
        <w:t xml:space="preserve"> </w:t>
      </w:r>
      <w:proofErr w:type="spellStart"/>
      <w:r w:rsidR="00294D25">
        <w:rPr>
          <w:rFonts w:ascii="Times New Roman" w:hAnsi="Times New Roman" w:cs="Times New Roman"/>
          <w:lang w:val="en"/>
        </w:rPr>
        <w:t>utafiti</w:t>
      </w:r>
      <w:proofErr w:type="spellEnd"/>
      <w:r w:rsidR="00294D25">
        <w:rPr>
          <w:rFonts w:ascii="Times New Roman" w:hAnsi="Times New Roman" w:cs="Times New Roman"/>
          <w:lang w:val="en"/>
        </w:rPr>
        <w:t xml:space="preserve"> </w:t>
      </w:r>
      <w:proofErr w:type="spellStart"/>
      <w:r w:rsidRPr="001D6079">
        <w:rPr>
          <w:rFonts w:ascii="Times New Roman" w:hAnsi="Times New Roman" w:cs="Times New Roman"/>
          <w:lang w:val="en"/>
        </w:rPr>
        <w:t>kwa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sababu</w:t>
      </w:r>
      <w:proofErr w:type="spellEnd"/>
      <w:r w:rsidRPr="001D6079">
        <w:rPr>
          <w:rFonts w:ascii="Times New Roman" w:hAnsi="Times New Roman" w:cs="Times New Roman"/>
          <w:lang w:val="en"/>
        </w:rPr>
        <w:t xml:space="preserve"> </w:t>
      </w:r>
      <w:proofErr w:type="spellStart"/>
      <w:r w:rsidR="00D7127A">
        <w:rPr>
          <w:rFonts w:ascii="Times New Roman" w:hAnsi="Times New Roman" w:cs="Times New Roman"/>
          <w:lang w:val="en"/>
        </w:rPr>
        <w:t>wewe</w:t>
      </w:r>
      <w:proofErr w:type="spellEnd"/>
      <w:r w:rsidR="00D7127A">
        <w:rPr>
          <w:rFonts w:ascii="Times New Roman" w:hAnsi="Times New Roman" w:cs="Times New Roman"/>
          <w:lang w:val="en"/>
        </w:rPr>
        <w:t xml:space="preserve"> </w:t>
      </w:r>
      <w:proofErr w:type="spellStart"/>
      <w:r w:rsidR="00D7127A">
        <w:rPr>
          <w:rFonts w:ascii="Times New Roman" w:hAnsi="Times New Roman" w:cs="Times New Roman"/>
          <w:lang w:val="en"/>
        </w:rPr>
        <w:t>ni</w:t>
      </w:r>
      <w:proofErr w:type="spellEnd"/>
      <w:r w:rsidR="00D7127A">
        <w:rPr>
          <w:rFonts w:ascii="Times New Roman" w:hAnsi="Times New Roman" w:cs="Times New Roman"/>
          <w:lang w:val="en"/>
        </w:rPr>
        <w:t xml:space="preserve"> </w:t>
      </w:r>
      <w:proofErr w:type="spellStart"/>
      <w:r w:rsidR="00D7127A">
        <w:rPr>
          <w:rFonts w:ascii="Times New Roman" w:hAnsi="Times New Roman" w:cs="Times New Roman"/>
          <w:lang w:val="en"/>
        </w:rPr>
        <w:t>msaidizi</w:t>
      </w:r>
      <w:proofErr w:type="spellEnd"/>
      <w:r w:rsidR="008D7CE7">
        <w:rPr>
          <w:rFonts w:ascii="Times New Roman" w:hAnsi="Times New Roman" w:cs="Times New Roman"/>
          <w:lang w:val="en"/>
        </w:rPr>
        <w:t xml:space="preserve"> </w:t>
      </w:r>
      <w:proofErr w:type="spellStart"/>
      <w:r w:rsidR="008D7CE7">
        <w:rPr>
          <w:rFonts w:ascii="Times New Roman" w:hAnsi="Times New Roman" w:cs="Times New Roman"/>
          <w:lang w:val="en"/>
        </w:rPr>
        <w:t>wa</w:t>
      </w:r>
      <w:proofErr w:type="spellEnd"/>
      <w:r w:rsidR="008D7CE7">
        <w:rPr>
          <w:rFonts w:ascii="Times New Roman" w:hAnsi="Times New Roman" w:cs="Times New Roman"/>
          <w:lang w:val="en"/>
        </w:rPr>
        <w:t xml:space="preserve"> IPA. </w:t>
      </w:r>
      <w:proofErr w:type="spellStart"/>
      <w:r w:rsidR="008D7CE7">
        <w:rPr>
          <w:rFonts w:ascii="Times New Roman" w:hAnsi="Times New Roman" w:cs="Times New Roman"/>
          <w:lang w:val="en"/>
        </w:rPr>
        <w:t>Katika</w:t>
      </w:r>
      <w:proofErr w:type="spellEnd"/>
      <w:r w:rsidR="008D7CE7">
        <w:rPr>
          <w:rFonts w:ascii="Times New Roman" w:hAnsi="Times New Roman" w:cs="Times New Roman"/>
          <w:lang w:val="en"/>
        </w:rPr>
        <w:t xml:space="preserve"> huo </w:t>
      </w:r>
      <w:proofErr w:type="spellStart"/>
      <w:r w:rsidR="008D7CE7">
        <w:rPr>
          <w:rFonts w:ascii="Times New Roman" w:hAnsi="Times New Roman" w:cs="Times New Roman"/>
          <w:lang w:val="en"/>
        </w:rPr>
        <w:t>utafiti</w:t>
      </w:r>
      <w:proofErr w:type="spellEnd"/>
      <w:r w:rsidR="00D7127A">
        <w:rPr>
          <w:rFonts w:ascii="Times New Roman" w:hAnsi="Times New Roman" w:cs="Times New Roman"/>
          <w:lang w:val="en"/>
        </w:rPr>
        <w:t xml:space="preserve"> </w:t>
      </w:r>
      <w:proofErr w:type="spellStart"/>
      <w:r w:rsidR="00D7127A">
        <w:rPr>
          <w:rFonts w:ascii="Times New Roman" w:hAnsi="Times New Roman" w:cs="Times New Roman"/>
          <w:lang w:val="en"/>
        </w:rPr>
        <w:t>mtu</w:t>
      </w:r>
      <w:proofErr w:type="spellEnd"/>
      <w:r w:rsidR="00D7127A">
        <w:rPr>
          <w:rFonts w:ascii="Times New Roman" w:hAnsi="Times New Roman" w:cs="Times New Roman"/>
          <w:lang w:val="en"/>
        </w:rPr>
        <w:t xml:space="preserve"> </w:t>
      </w:r>
      <w:proofErr w:type="spellStart"/>
      <w:r w:rsidR="00D7127A">
        <w:rPr>
          <w:rFonts w:ascii="Times New Roman" w:hAnsi="Times New Roman" w:cs="Times New Roman"/>
          <w:lang w:val="en"/>
        </w:rPr>
        <w:t>mmoja</w:t>
      </w:r>
      <w:proofErr w:type="spellEnd"/>
      <w:r w:rsidR="00D7127A">
        <w:rPr>
          <w:rFonts w:ascii="Times New Roman" w:hAnsi="Times New Roman" w:cs="Times New Roman"/>
          <w:lang w:val="en"/>
        </w:rPr>
        <w:t xml:space="preserve"> </w:t>
      </w:r>
      <w:proofErr w:type="spellStart"/>
      <w:r w:rsidR="00D7127A">
        <w:rPr>
          <w:rFonts w:ascii="Times New Roman" w:hAnsi="Times New Roman" w:cs="Times New Roman"/>
          <w:lang w:val="en"/>
        </w:rPr>
        <w:t>katika</w:t>
      </w:r>
      <w:proofErr w:type="spellEnd"/>
      <w:r w:rsidR="00D7127A">
        <w:rPr>
          <w:rFonts w:ascii="Times New Roman" w:hAnsi="Times New Roman" w:cs="Times New Roman"/>
          <w:lang w:val="en"/>
        </w:rPr>
        <w:t xml:space="preserve"> </w:t>
      </w:r>
      <w:proofErr w:type="spellStart"/>
      <w:r w:rsidR="00D7127A">
        <w:rPr>
          <w:rFonts w:ascii="Times New Roman" w:hAnsi="Times New Roman" w:cs="Times New Roman"/>
          <w:lang w:val="en"/>
        </w:rPr>
        <w:t>kikundi</w:t>
      </w:r>
      <w:proofErr w:type="spellEnd"/>
      <w:r w:rsidR="00D7127A">
        <w:rPr>
          <w:rFonts w:ascii="Times New Roman" w:hAnsi="Times New Roman" w:cs="Times New Roman"/>
          <w:lang w:val="en"/>
        </w:rPr>
        <w:t xml:space="preserve"> </w:t>
      </w:r>
      <w:proofErr w:type="spellStart"/>
      <w:r w:rsidR="00D7127A">
        <w:rPr>
          <w:rFonts w:ascii="Times New Roman" w:hAnsi="Times New Roman" w:cs="Times New Roman"/>
          <w:lang w:val="en"/>
        </w:rPr>
        <w:t>chetu</w:t>
      </w:r>
      <w:proofErr w:type="spellEnd"/>
      <w:r w:rsidR="00D7127A">
        <w:rPr>
          <w:rFonts w:ascii="Times New Roman" w:hAnsi="Times New Roman" w:cs="Times New Roman"/>
          <w:lang w:val="en"/>
        </w:rPr>
        <w:t xml:space="preserve"> </w:t>
      </w:r>
      <w:proofErr w:type="spellStart"/>
      <w:r w:rsidR="00D7127A">
        <w:rPr>
          <w:rFonts w:ascii="Times New Roman" w:hAnsi="Times New Roman" w:cs="Times New Roman"/>
          <w:lang w:val="en"/>
        </w:rPr>
        <w:t>atauliza</w:t>
      </w:r>
      <w:proofErr w:type="spellEnd"/>
      <w:r w:rsidR="00D7127A">
        <w:rPr>
          <w:rFonts w:ascii="Times New Roman" w:hAnsi="Times New Roman" w:cs="Times New Roman"/>
          <w:lang w:val="en"/>
        </w:rPr>
        <w:t xml:space="preserve"> </w:t>
      </w:r>
      <w:proofErr w:type="spellStart"/>
      <w:r w:rsidR="00D7127A">
        <w:rPr>
          <w:rFonts w:ascii="Times New Roman" w:hAnsi="Times New Roman" w:cs="Times New Roman"/>
          <w:lang w:val="en"/>
        </w:rPr>
        <w:t>kikundi</w:t>
      </w:r>
      <w:proofErr w:type="spellEnd"/>
      <w:r w:rsidR="00D7127A">
        <w:rPr>
          <w:rFonts w:ascii="Times New Roman" w:hAnsi="Times New Roman" w:cs="Times New Roman"/>
          <w:lang w:val="en"/>
        </w:rPr>
        <w:t xml:space="preserve"> cha </w:t>
      </w:r>
      <w:proofErr w:type="spellStart"/>
      <w:r w:rsidR="00D7127A">
        <w:rPr>
          <w:rFonts w:ascii="Times New Roman" w:hAnsi="Times New Roman" w:cs="Times New Roman"/>
          <w:lang w:val="en"/>
        </w:rPr>
        <w:t>watu</w:t>
      </w:r>
      <w:proofErr w:type="spellEnd"/>
      <w:r w:rsidR="00D7127A">
        <w:rPr>
          <w:rFonts w:ascii="Times New Roman" w:hAnsi="Times New Roman" w:cs="Times New Roman"/>
          <w:lang w:val="en"/>
        </w:rPr>
        <w:t xml:space="preserve"> </w:t>
      </w:r>
      <w:proofErr w:type="spellStart"/>
      <w:r w:rsidR="00D7127A">
        <w:rPr>
          <w:rFonts w:ascii="Times New Roman" w:hAnsi="Times New Roman" w:cs="Times New Roman"/>
          <w:lang w:val="en"/>
        </w:rPr>
        <w:t>wengine</w:t>
      </w:r>
      <w:proofErr w:type="spellEnd"/>
      <w:r w:rsidR="00D7127A">
        <w:rPr>
          <w:rFonts w:ascii="Times New Roman" w:hAnsi="Times New Roman" w:cs="Times New Roman"/>
          <w:lang w:val="en"/>
        </w:rPr>
        <w:t xml:space="preserve"> </w:t>
      </w:r>
      <w:proofErr w:type="spellStart"/>
      <w:r w:rsidR="00D7127A">
        <w:rPr>
          <w:rFonts w:ascii="Times New Roman" w:hAnsi="Times New Roman" w:cs="Times New Roman"/>
          <w:lang w:val="en"/>
        </w:rPr>
        <w:t>ambao</w:t>
      </w:r>
      <w:proofErr w:type="spellEnd"/>
      <w:r w:rsidR="00D7127A">
        <w:rPr>
          <w:rFonts w:ascii="Times New Roman" w:hAnsi="Times New Roman" w:cs="Times New Roman"/>
          <w:lang w:val="en"/>
        </w:rPr>
        <w:t xml:space="preserve"> </w:t>
      </w:r>
      <w:proofErr w:type="spellStart"/>
      <w:r w:rsidR="00D7127A">
        <w:rPr>
          <w:rFonts w:ascii="Times New Roman" w:hAnsi="Times New Roman" w:cs="Times New Roman"/>
          <w:lang w:val="en"/>
        </w:rPr>
        <w:t>ni</w:t>
      </w:r>
      <w:proofErr w:type="spellEnd"/>
      <w:r w:rsidR="00D7127A">
        <w:rPr>
          <w:rFonts w:ascii="Times New Roman" w:hAnsi="Times New Roman" w:cs="Times New Roman"/>
          <w:lang w:val="en"/>
        </w:rPr>
        <w:t xml:space="preserve"> </w:t>
      </w:r>
      <w:proofErr w:type="spellStart"/>
      <w:r w:rsidR="00D7127A">
        <w:rPr>
          <w:rFonts w:ascii="Times New Roman" w:hAnsi="Times New Roman" w:cs="Times New Roman"/>
          <w:lang w:val="en"/>
        </w:rPr>
        <w:t>wasaidizi</w:t>
      </w:r>
      <w:proofErr w:type="spellEnd"/>
      <w:r w:rsidR="00D7127A">
        <w:rPr>
          <w:rFonts w:ascii="Times New Roman" w:hAnsi="Times New Roman" w:cs="Times New Roman"/>
          <w:lang w:val="en"/>
        </w:rPr>
        <w:t xml:space="preserve"> </w:t>
      </w:r>
      <w:proofErr w:type="spellStart"/>
      <w:r w:rsidR="00D7127A">
        <w:rPr>
          <w:rFonts w:ascii="Times New Roman" w:hAnsi="Times New Roman" w:cs="Times New Roman"/>
          <w:lang w:val="en"/>
        </w:rPr>
        <w:t>pia</w:t>
      </w:r>
      <w:proofErr w:type="spellEnd"/>
      <w:r w:rsidR="00D7127A">
        <w:rPr>
          <w:rFonts w:ascii="Times New Roman" w:hAnsi="Times New Roman" w:cs="Times New Roman"/>
          <w:lang w:val="en"/>
        </w:rPr>
        <w:t xml:space="preserve"> </w:t>
      </w:r>
      <w:proofErr w:type="spellStart"/>
      <w:r w:rsidR="00D7127A">
        <w:rPr>
          <w:rFonts w:ascii="Times New Roman" w:hAnsi="Times New Roman" w:cs="Times New Roman"/>
          <w:lang w:val="en"/>
        </w:rPr>
        <w:t>kuhusu</w:t>
      </w:r>
      <w:proofErr w:type="spellEnd"/>
      <w:r w:rsidR="00D7127A">
        <w:rPr>
          <w:rFonts w:ascii="Times New Roman" w:hAnsi="Times New Roman" w:cs="Times New Roman"/>
          <w:lang w:val="en"/>
        </w:rPr>
        <w:t xml:space="preserve"> </w:t>
      </w:r>
      <w:proofErr w:type="spellStart"/>
      <w:r w:rsidR="00D7127A">
        <w:rPr>
          <w:rFonts w:ascii="Times New Roman" w:hAnsi="Times New Roman" w:cs="Times New Roman"/>
          <w:lang w:val="en"/>
        </w:rPr>
        <w:t>uzoefu</w:t>
      </w:r>
      <w:proofErr w:type="spellEnd"/>
      <w:r w:rsidR="00D7127A">
        <w:rPr>
          <w:rFonts w:ascii="Times New Roman" w:hAnsi="Times New Roman" w:cs="Times New Roman"/>
          <w:lang w:val="en"/>
        </w:rPr>
        <w:t xml:space="preserve"> </w:t>
      </w:r>
      <w:proofErr w:type="spellStart"/>
      <w:r w:rsidR="00D7127A">
        <w:rPr>
          <w:rFonts w:ascii="Times New Roman" w:hAnsi="Times New Roman" w:cs="Times New Roman"/>
          <w:lang w:val="en"/>
        </w:rPr>
        <w:t>wenu</w:t>
      </w:r>
      <w:proofErr w:type="spellEnd"/>
      <w:r w:rsidR="00D7127A">
        <w:rPr>
          <w:rFonts w:ascii="Times New Roman" w:hAnsi="Times New Roman" w:cs="Times New Roman"/>
          <w:lang w:val="en"/>
        </w:rPr>
        <w:t xml:space="preserve"> </w:t>
      </w:r>
      <w:proofErr w:type="spellStart"/>
      <w:r w:rsidR="00D7127A">
        <w:rPr>
          <w:rFonts w:ascii="Times New Roman" w:hAnsi="Times New Roman" w:cs="Times New Roman"/>
          <w:lang w:val="en"/>
        </w:rPr>
        <w:t>kwa</w:t>
      </w:r>
      <w:proofErr w:type="spellEnd"/>
      <w:r w:rsidR="00D7127A">
        <w:rPr>
          <w:rFonts w:ascii="Times New Roman" w:hAnsi="Times New Roman" w:cs="Times New Roman"/>
          <w:lang w:val="en"/>
        </w:rPr>
        <w:t xml:space="preserve"> kufanya </w:t>
      </w:r>
      <w:proofErr w:type="spellStart"/>
      <w:r w:rsidR="00D7127A">
        <w:rPr>
          <w:rFonts w:ascii="Times New Roman" w:hAnsi="Times New Roman" w:cs="Times New Roman"/>
          <w:lang w:val="en"/>
        </w:rPr>
        <w:t>kazi</w:t>
      </w:r>
      <w:proofErr w:type="spellEnd"/>
      <w:r w:rsidR="00D7127A">
        <w:rPr>
          <w:rFonts w:ascii="Times New Roman" w:hAnsi="Times New Roman" w:cs="Times New Roman"/>
          <w:lang w:val="en"/>
        </w:rPr>
        <w:t xml:space="preserve"> na </w:t>
      </w:r>
      <w:proofErr w:type="spellStart"/>
      <w:r w:rsidR="00D7127A">
        <w:rPr>
          <w:rFonts w:ascii="Times New Roman" w:hAnsi="Times New Roman" w:cs="Times New Roman"/>
          <w:lang w:val="en"/>
        </w:rPr>
        <w:t>wasaidizi</w:t>
      </w:r>
      <w:proofErr w:type="spellEnd"/>
      <w:r w:rsidR="00D7127A">
        <w:rPr>
          <w:rFonts w:ascii="Times New Roman" w:hAnsi="Times New Roman" w:cs="Times New Roman"/>
          <w:lang w:val="en"/>
        </w:rPr>
        <w:t xml:space="preserve"> </w:t>
      </w:r>
      <w:proofErr w:type="spellStart"/>
      <w:r w:rsidR="00D7127A">
        <w:rPr>
          <w:rFonts w:ascii="Times New Roman" w:hAnsi="Times New Roman" w:cs="Times New Roman"/>
          <w:lang w:val="en"/>
        </w:rPr>
        <w:t>wengine</w:t>
      </w:r>
      <w:proofErr w:type="spellEnd"/>
      <w:r w:rsidR="00D7127A">
        <w:rPr>
          <w:rFonts w:ascii="Times New Roman" w:hAnsi="Times New Roman" w:cs="Times New Roman"/>
          <w:lang w:val="en"/>
        </w:rPr>
        <w:t xml:space="preserve">, </w:t>
      </w:r>
      <w:proofErr w:type="spellStart"/>
      <w:r w:rsidR="00D7127A">
        <w:rPr>
          <w:rFonts w:ascii="Times New Roman" w:hAnsi="Times New Roman" w:cs="Times New Roman"/>
          <w:lang w:val="en"/>
        </w:rPr>
        <w:t>kwa</w:t>
      </w:r>
      <w:proofErr w:type="spellEnd"/>
      <w:r w:rsidR="00D7127A">
        <w:rPr>
          <w:rFonts w:ascii="Times New Roman" w:hAnsi="Times New Roman" w:cs="Times New Roman"/>
          <w:lang w:val="en"/>
        </w:rPr>
        <w:t xml:space="preserve"> </w:t>
      </w:r>
      <w:proofErr w:type="spellStart"/>
      <w:r w:rsidR="00D7127A">
        <w:rPr>
          <w:rFonts w:ascii="Times New Roman" w:hAnsi="Times New Roman" w:cs="Times New Roman"/>
          <w:lang w:val="en"/>
        </w:rPr>
        <w:t>kutumia</w:t>
      </w:r>
      <w:proofErr w:type="spellEnd"/>
      <w:r w:rsidR="00D7127A">
        <w:rPr>
          <w:rFonts w:ascii="Times New Roman" w:hAnsi="Times New Roman" w:cs="Times New Roman"/>
          <w:lang w:val="en"/>
        </w:rPr>
        <w:t xml:space="preserve"> </w:t>
      </w:r>
      <w:proofErr w:type="spellStart"/>
      <w:r w:rsidR="00D7127A">
        <w:rPr>
          <w:rFonts w:ascii="Times New Roman" w:hAnsi="Times New Roman" w:cs="Times New Roman"/>
          <w:lang w:val="en"/>
        </w:rPr>
        <w:t>vifaa</w:t>
      </w:r>
      <w:proofErr w:type="spellEnd"/>
      <w:r w:rsidR="00D7127A">
        <w:rPr>
          <w:rFonts w:ascii="Times New Roman" w:hAnsi="Times New Roman" w:cs="Times New Roman"/>
          <w:lang w:val="en"/>
        </w:rPr>
        <w:t xml:space="preserve"> </w:t>
      </w:r>
      <w:proofErr w:type="spellStart"/>
      <w:r w:rsidR="00D7127A">
        <w:rPr>
          <w:rFonts w:ascii="Times New Roman" w:hAnsi="Times New Roman" w:cs="Times New Roman"/>
          <w:lang w:val="en"/>
        </w:rPr>
        <w:t>vya</w:t>
      </w:r>
      <w:proofErr w:type="spellEnd"/>
      <w:r w:rsidR="00D7127A">
        <w:rPr>
          <w:rFonts w:ascii="Times New Roman" w:hAnsi="Times New Roman" w:cs="Times New Roman"/>
          <w:lang w:val="en"/>
        </w:rPr>
        <w:t xml:space="preserve"> </w:t>
      </w:r>
      <w:proofErr w:type="spellStart"/>
      <w:r w:rsidR="00D7127A">
        <w:rPr>
          <w:rFonts w:ascii="Times New Roman" w:hAnsi="Times New Roman" w:cs="Times New Roman"/>
          <w:lang w:val="en"/>
        </w:rPr>
        <w:t>utafiti</w:t>
      </w:r>
      <w:proofErr w:type="spellEnd"/>
      <w:r w:rsidR="00D7127A">
        <w:rPr>
          <w:rFonts w:ascii="Times New Roman" w:hAnsi="Times New Roman" w:cs="Times New Roman"/>
          <w:lang w:val="en"/>
        </w:rPr>
        <w:t xml:space="preserve"> na </w:t>
      </w:r>
      <w:proofErr w:type="spellStart"/>
      <w:r w:rsidR="008D7CE7">
        <w:rPr>
          <w:rFonts w:ascii="Times New Roman" w:hAnsi="Times New Roman" w:cs="Times New Roman"/>
          <w:lang w:val="en"/>
        </w:rPr>
        <w:t>hasa</w:t>
      </w:r>
      <w:proofErr w:type="spellEnd"/>
      <w:r w:rsidR="00D7127A">
        <w:rPr>
          <w:rFonts w:ascii="Times New Roman" w:hAnsi="Times New Roman" w:cs="Times New Roman"/>
          <w:lang w:val="en"/>
        </w:rPr>
        <w:t xml:space="preserve"> </w:t>
      </w:r>
      <w:proofErr w:type="spellStart"/>
      <w:r w:rsidR="00D7127A">
        <w:rPr>
          <w:rFonts w:ascii="Times New Roman" w:hAnsi="Times New Roman" w:cs="Times New Roman"/>
          <w:lang w:val="en"/>
        </w:rPr>
        <w:t>kwa</w:t>
      </w:r>
      <w:proofErr w:type="spellEnd"/>
      <w:r w:rsidR="00D7127A">
        <w:rPr>
          <w:rFonts w:ascii="Times New Roman" w:hAnsi="Times New Roman" w:cs="Times New Roman"/>
          <w:lang w:val="en"/>
        </w:rPr>
        <w:t xml:space="preserve"> </w:t>
      </w:r>
      <w:proofErr w:type="spellStart"/>
      <w:r w:rsidR="00D7127A">
        <w:rPr>
          <w:rFonts w:ascii="Times New Roman" w:hAnsi="Times New Roman" w:cs="Times New Roman"/>
          <w:lang w:val="en"/>
        </w:rPr>
        <w:t>kushiriki</w:t>
      </w:r>
      <w:proofErr w:type="spellEnd"/>
      <w:r w:rsidR="00D7127A">
        <w:rPr>
          <w:rFonts w:ascii="Times New Roman" w:hAnsi="Times New Roman" w:cs="Times New Roman"/>
          <w:lang w:val="en"/>
        </w:rPr>
        <w:t xml:space="preserve"> </w:t>
      </w:r>
      <w:proofErr w:type="spellStart"/>
      <w:r w:rsidR="00D7127A">
        <w:rPr>
          <w:rFonts w:ascii="Times New Roman" w:hAnsi="Times New Roman" w:cs="Times New Roman"/>
          <w:lang w:val="en"/>
        </w:rPr>
        <w:t>katika</w:t>
      </w:r>
      <w:proofErr w:type="spellEnd"/>
      <w:r w:rsidR="00D7127A">
        <w:rPr>
          <w:rFonts w:ascii="Times New Roman" w:hAnsi="Times New Roman" w:cs="Times New Roman"/>
          <w:lang w:val="en"/>
        </w:rPr>
        <w:t xml:space="preserve"> </w:t>
      </w:r>
      <w:proofErr w:type="spellStart"/>
      <w:r w:rsidR="00D7127A">
        <w:rPr>
          <w:rFonts w:ascii="Times New Roman" w:hAnsi="Times New Roman" w:cs="Times New Roman"/>
          <w:lang w:val="en"/>
        </w:rPr>
        <w:t>utafiti</w:t>
      </w:r>
      <w:proofErr w:type="spellEnd"/>
      <w:r w:rsidR="00D7127A">
        <w:rPr>
          <w:rFonts w:ascii="Times New Roman" w:hAnsi="Times New Roman" w:cs="Times New Roman"/>
          <w:lang w:val="en"/>
        </w:rPr>
        <w:t xml:space="preserve"> </w:t>
      </w:r>
      <w:proofErr w:type="spellStart"/>
      <w:r w:rsidR="00D7127A">
        <w:rPr>
          <w:rFonts w:ascii="Times New Roman" w:hAnsi="Times New Roman" w:cs="Times New Roman"/>
          <w:lang w:val="en"/>
        </w:rPr>
        <w:t>huu</w:t>
      </w:r>
      <w:proofErr w:type="spellEnd"/>
      <w:r w:rsidR="00D7127A">
        <w:rPr>
          <w:rFonts w:ascii="Times New Roman" w:hAnsi="Times New Roman" w:cs="Times New Roman"/>
          <w:lang w:val="en"/>
        </w:rPr>
        <w:t xml:space="preserve">. </w:t>
      </w:r>
    </w:p>
    <w:p w14:paraId="3BC53B7B" w14:textId="77777777" w:rsidR="00D7127A" w:rsidRDefault="00D7127A" w:rsidP="001D6079">
      <w:pPr>
        <w:autoSpaceDE w:val="0"/>
        <w:autoSpaceDN w:val="0"/>
        <w:adjustRightInd w:val="0"/>
        <w:spacing w:after="0" w:line="240" w:lineRule="auto"/>
        <w:rPr>
          <w:rFonts w:ascii="Times New Roman" w:hAnsi="Times New Roman" w:cs="Times New Roman"/>
          <w:lang w:val="en"/>
        </w:rPr>
      </w:pPr>
    </w:p>
    <w:p w14:paraId="1887BF05" w14:textId="77777777" w:rsidR="001D6079" w:rsidRPr="001D6079" w:rsidRDefault="001D6079" w:rsidP="001D6079">
      <w:pPr>
        <w:autoSpaceDE w:val="0"/>
        <w:autoSpaceDN w:val="0"/>
        <w:adjustRightInd w:val="0"/>
        <w:spacing w:after="0" w:line="240" w:lineRule="auto"/>
        <w:rPr>
          <w:rFonts w:ascii="Times New Roman" w:hAnsi="Times New Roman" w:cs="Times New Roman"/>
          <w:lang w:val="en"/>
        </w:rPr>
      </w:pPr>
    </w:p>
    <w:p w14:paraId="2AB7D46C" w14:textId="77777777" w:rsidR="001D6079" w:rsidRDefault="001D6079" w:rsidP="001D6079">
      <w:pPr>
        <w:autoSpaceDE w:val="0"/>
        <w:autoSpaceDN w:val="0"/>
        <w:adjustRightInd w:val="0"/>
        <w:spacing w:after="0" w:line="240" w:lineRule="auto"/>
        <w:rPr>
          <w:rFonts w:ascii="Times New Roman" w:hAnsi="Times New Roman" w:cs="Times New Roman"/>
          <w:lang w:val="en"/>
        </w:rPr>
      </w:pPr>
      <w:r w:rsidRPr="00126DDC">
        <w:rPr>
          <w:rFonts w:ascii="Times New Roman" w:hAnsi="Times New Roman" w:cs="Times New Roman"/>
          <w:b/>
        </w:rPr>
        <w:t>LENGO/MADHUMUNI</w:t>
      </w:r>
      <w:r w:rsidRPr="001D6079">
        <w:rPr>
          <w:rFonts w:ascii="Times New Roman" w:hAnsi="Times New Roman" w:cs="Times New Roman"/>
          <w:lang w:val="en"/>
        </w:rPr>
        <w:t xml:space="preserve"> </w:t>
      </w:r>
    </w:p>
    <w:p w14:paraId="695CF026" w14:textId="77777777" w:rsidR="001D6079" w:rsidRPr="00126DDC" w:rsidRDefault="00E94F67" w:rsidP="001D6079">
      <w:pPr>
        <w:autoSpaceDE w:val="0"/>
        <w:autoSpaceDN w:val="0"/>
        <w:adjustRightInd w:val="0"/>
        <w:spacing w:after="0" w:line="240" w:lineRule="auto"/>
        <w:rPr>
          <w:rFonts w:ascii="Times New Roman" w:hAnsi="Times New Roman" w:cs="Times New Roman"/>
          <w:lang w:val="en"/>
        </w:rPr>
      </w:pPr>
      <w:proofErr w:type="spellStart"/>
      <w:r w:rsidRPr="00F5744A">
        <w:rPr>
          <w:rFonts w:ascii="Times New Roman" w:hAnsi="Times New Roman" w:cs="Times New Roman"/>
        </w:rPr>
        <w:t>Lengo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kuu</w:t>
      </w:r>
      <w:proofErr w:type="spellEnd"/>
      <w:r w:rsidRPr="00F5744A">
        <w:rPr>
          <w:rFonts w:ascii="Times New Roman" w:hAnsi="Times New Roman" w:cs="Times New Roman"/>
        </w:rPr>
        <w:t xml:space="preserve"> </w:t>
      </w:r>
      <w:proofErr w:type="spellStart"/>
      <w:proofErr w:type="gramStart"/>
      <w:r w:rsidRPr="00F5744A">
        <w:rPr>
          <w:rFonts w:ascii="Times New Roman" w:hAnsi="Times New Roman" w:cs="Times New Roman"/>
        </w:rPr>
        <w:t>ni</w:t>
      </w:r>
      <w:proofErr w:type="spellEnd"/>
      <w:proofErr w:type="gramEnd"/>
      <w:r w:rsidRPr="00F5744A">
        <w:rPr>
          <w:rFonts w:ascii="Times New Roman" w:hAnsi="Times New Roman" w:cs="Times New Roman"/>
        </w:rPr>
        <w:t xml:space="preserve"> kufanya </w:t>
      </w:r>
      <w:proofErr w:type="spellStart"/>
      <w:r w:rsidRPr="00F5744A">
        <w:rPr>
          <w:rFonts w:ascii="Times New Roman" w:hAnsi="Times New Roman" w:cs="Times New Roman"/>
        </w:rPr>
        <w:t>utafiti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kwa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afya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watoto</w:t>
      </w:r>
      <w:proofErr w:type="spellEnd"/>
      <w:r w:rsidRPr="00F5744A">
        <w:rPr>
          <w:rFonts w:ascii="Times New Roman" w:hAnsi="Times New Roman" w:cs="Times New Roman"/>
        </w:rPr>
        <w:t xml:space="preserve"> ili </w:t>
      </w:r>
      <w:proofErr w:type="spellStart"/>
      <w:r w:rsidRPr="00F5744A">
        <w:rPr>
          <w:rFonts w:ascii="Times New Roman" w:hAnsi="Times New Roman" w:cs="Times New Roman"/>
        </w:rPr>
        <w:t>kupata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kujua</w:t>
      </w:r>
      <w:proofErr w:type="spellEnd"/>
      <w:r w:rsidRPr="00F5744A">
        <w:rPr>
          <w:rFonts w:ascii="Times New Roman" w:hAnsi="Times New Roman" w:cs="Times New Roman"/>
        </w:rPr>
        <w:t xml:space="preserve"> vile </w:t>
      </w:r>
      <w:proofErr w:type="spellStart"/>
      <w:r w:rsidRPr="00F5744A">
        <w:rPr>
          <w:rFonts w:ascii="Times New Roman" w:hAnsi="Times New Roman" w:cs="Times New Roman"/>
        </w:rPr>
        <w:t>mazingira</w:t>
      </w:r>
      <w:proofErr w:type="spellEnd"/>
      <w:r w:rsidRPr="00F5744A">
        <w:rPr>
          <w:rFonts w:ascii="Times New Roman" w:hAnsi="Times New Roman" w:cs="Times New Roman"/>
        </w:rPr>
        <w:t xml:space="preserve"> </w:t>
      </w:r>
      <w:r>
        <w:rPr>
          <w:rFonts w:ascii="Times New Roman" w:hAnsi="Times New Roman" w:cs="Times New Roman"/>
        </w:rPr>
        <w:t xml:space="preserve">na </w:t>
      </w:r>
      <w:proofErr w:type="spellStart"/>
      <w:r>
        <w:rPr>
          <w:rFonts w:ascii="Times New Roman" w:hAnsi="Times New Roman" w:cs="Times New Roman"/>
        </w:rPr>
        <w:t>lishe</w:t>
      </w:r>
      <w:proofErr w:type="spellEnd"/>
      <w:r>
        <w:rPr>
          <w:rFonts w:ascii="Times New Roman" w:hAnsi="Times New Roman" w:cs="Times New Roman"/>
        </w:rPr>
        <w:t xml:space="preserve"> </w:t>
      </w:r>
      <w:proofErr w:type="spellStart"/>
      <w:r w:rsidRPr="00F5744A">
        <w:rPr>
          <w:rFonts w:ascii="Times New Roman" w:hAnsi="Times New Roman" w:cs="Times New Roman"/>
        </w:rPr>
        <w:t>yanavyo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weza</w:t>
      </w:r>
      <w:proofErr w:type="spellEnd"/>
      <w:r w:rsidRPr="00F5744A">
        <w:rPr>
          <w:rFonts w:ascii="Times New Roman" w:hAnsi="Times New Roman" w:cs="Times New Roman"/>
        </w:rPr>
        <w:t xml:space="preserve"> </w:t>
      </w:r>
      <w:proofErr w:type="spellStart"/>
      <w:r>
        <w:rPr>
          <w:rFonts w:ascii="Times New Roman" w:hAnsi="Times New Roman" w:cs="Times New Roman"/>
        </w:rPr>
        <w:t>ku</w:t>
      </w:r>
      <w:r w:rsidRPr="00F5744A">
        <w:rPr>
          <w:rFonts w:ascii="Times New Roman" w:hAnsi="Times New Roman" w:cs="Times New Roman"/>
        </w:rPr>
        <w:t>athiri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ukuaji</w:t>
      </w:r>
      <w:proofErr w:type="spellEnd"/>
      <w:r w:rsidRPr="00F5744A">
        <w:rPr>
          <w:rFonts w:ascii="Times New Roman" w:hAnsi="Times New Roman" w:cs="Times New Roman"/>
        </w:rPr>
        <w:t xml:space="preserve"> na </w:t>
      </w:r>
      <w:proofErr w:type="spellStart"/>
      <w:r w:rsidRPr="00F5744A">
        <w:rPr>
          <w:rFonts w:ascii="Times New Roman" w:hAnsi="Times New Roman" w:cs="Times New Roman"/>
        </w:rPr>
        <w:t>afya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mtoto</w:t>
      </w:r>
      <w:proofErr w:type="spellEnd"/>
      <w:r w:rsidRPr="00F5744A">
        <w:rPr>
          <w:rFonts w:ascii="Times New Roman" w:hAnsi="Times New Roman" w:cs="Times New Roman"/>
        </w:rPr>
        <w:t>.</w:t>
      </w:r>
      <w:r>
        <w:rPr>
          <w:rFonts w:ascii="Times New Roman" w:hAnsi="Times New Roman" w:cs="Times New Roman"/>
        </w:rPr>
        <w:t xml:space="preserve"> </w:t>
      </w:r>
      <w:proofErr w:type="spellStart"/>
      <w:r w:rsidR="001D6079" w:rsidRPr="00126DDC">
        <w:rPr>
          <w:rFonts w:ascii="Times New Roman" w:hAnsi="Times New Roman" w:cs="Times New Roman"/>
          <w:lang w:val="en"/>
        </w:rPr>
        <w:t>Ningependa</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tuwe</w:t>
      </w:r>
      <w:proofErr w:type="spellEnd"/>
      <w:r w:rsidR="001D6079" w:rsidRPr="00126DDC">
        <w:rPr>
          <w:rFonts w:ascii="Times New Roman" w:hAnsi="Times New Roman" w:cs="Times New Roman"/>
          <w:lang w:val="en"/>
        </w:rPr>
        <w:t xml:space="preserve"> na </w:t>
      </w:r>
      <w:proofErr w:type="spellStart"/>
      <w:r w:rsidR="001D6079" w:rsidRPr="00126DDC">
        <w:rPr>
          <w:rFonts w:ascii="Times New Roman" w:hAnsi="Times New Roman" w:cs="Times New Roman"/>
          <w:lang w:val="en"/>
        </w:rPr>
        <w:t>majadiliano</w:t>
      </w:r>
      <w:proofErr w:type="spellEnd"/>
      <w:r w:rsidR="001D6079" w:rsidRPr="00126DDC">
        <w:rPr>
          <w:rFonts w:ascii="Times New Roman" w:hAnsi="Times New Roman" w:cs="Times New Roman"/>
          <w:lang w:val="en"/>
        </w:rPr>
        <w:t xml:space="preserve"> </w:t>
      </w:r>
      <w:r w:rsidR="00D7127A">
        <w:rPr>
          <w:rFonts w:ascii="Times New Roman" w:hAnsi="Times New Roman" w:cs="Times New Roman"/>
          <w:lang w:val="en"/>
        </w:rPr>
        <w:t xml:space="preserve">leo </w:t>
      </w:r>
      <w:proofErr w:type="spellStart"/>
      <w:r w:rsidR="001D6079" w:rsidRPr="00126DDC">
        <w:rPr>
          <w:rFonts w:ascii="Times New Roman" w:hAnsi="Times New Roman" w:cs="Times New Roman"/>
          <w:lang w:val="en"/>
        </w:rPr>
        <w:t>kuhusu</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mawazo</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ya</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watu</w:t>
      </w:r>
      <w:proofErr w:type="spellEnd"/>
      <w:r w:rsidR="001D6079" w:rsidRPr="00126DDC">
        <w:rPr>
          <w:rFonts w:ascii="Times New Roman" w:hAnsi="Times New Roman" w:cs="Times New Roman"/>
          <w:lang w:val="en"/>
        </w:rPr>
        <w:t xml:space="preserve"> na </w:t>
      </w:r>
      <w:proofErr w:type="spellStart"/>
      <w:r w:rsidR="001D6079" w:rsidRPr="00126DDC">
        <w:rPr>
          <w:rFonts w:ascii="Times New Roman" w:hAnsi="Times New Roman" w:cs="Times New Roman"/>
          <w:lang w:val="en"/>
        </w:rPr>
        <w:t>maoni</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yao</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kuhusu</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wasaidizi</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wetu</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utekelezaji</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wa</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miradi</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yetu</w:t>
      </w:r>
      <w:proofErr w:type="spellEnd"/>
      <w:r w:rsidR="001D6079" w:rsidRPr="00126DDC">
        <w:rPr>
          <w:rFonts w:ascii="Times New Roman" w:hAnsi="Times New Roman" w:cs="Times New Roman"/>
          <w:lang w:val="en"/>
        </w:rPr>
        <w:t xml:space="preserve">  au </w:t>
      </w:r>
      <w:proofErr w:type="spellStart"/>
      <w:r w:rsidR="001D6079" w:rsidRPr="00126DDC">
        <w:rPr>
          <w:rFonts w:ascii="Times New Roman" w:hAnsi="Times New Roman" w:cs="Times New Roman"/>
          <w:lang w:val="en"/>
        </w:rPr>
        <w:t>vifaa</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vya</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uoshaji</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wa</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mikono</w:t>
      </w:r>
      <w:proofErr w:type="spellEnd"/>
      <w:r w:rsidR="001D6079" w:rsidRPr="00126DDC">
        <w:rPr>
          <w:rFonts w:ascii="Times New Roman" w:hAnsi="Times New Roman" w:cs="Times New Roman"/>
          <w:lang w:val="en"/>
        </w:rPr>
        <w:t xml:space="preserve">, au </w:t>
      </w:r>
      <w:proofErr w:type="spellStart"/>
      <w:r w:rsidR="001D6079" w:rsidRPr="00126DDC">
        <w:rPr>
          <w:rFonts w:ascii="Times New Roman" w:hAnsi="Times New Roman" w:cs="Times New Roman"/>
          <w:lang w:val="en"/>
        </w:rPr>
        <w:t>kutibu</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maji,</w:t>
      </w:r>
      <w:r>
        <w:rPr>
          <w:rFonts w:ascii="Times New Roman" w:hAnsi="Times New Roman" w:cs="Times New Roman"/>
          <w:lang w:val="en"/>
        </w:rPr>
        <w:t>au</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usafi</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wa</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mazingira</w:t>
      </w:r>
      <w:proofErr w:type="spellEnd"/>
      <w:r w:rsidR="001D6079" w:rsidRPr="00126DDC">
        <w:rPr>
          <w:rFonts w:ascii="Times New Roman" w:hAnsi="Times New Roman" w:cs="Times New Roman"/>
          <w:lang w:val="en"/>
        </w:rPr>
        <w:t xml:space="preserve"> </w:t>
      </w:r>
      <w:r>
        <w:rPr>
          <w:rFonts w:ascii="Times New Roman" w:hAnsi="Times New Roman" w:cs="Times New Roman"/>
          <w:lang w:val="en"/>
        </w:rPr>
        <w:t>au</w:t>
      </w:r>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yote</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matatu</w:t>
      </w:r>
      <w:proofErr w:type="spellEnd"/>
      <w:r w:rsidR="001D6079" w:rsidRPr="00126DDC">
        <w:rPr>
          <w:rFonts w:ascii="Times New Roman" w:hAnsi="Times New Roman" w:cs="Times New Roman"/>
          <w:lang w:val="en"/>
        </w:rPr>
        <w:t xml:space="preserve"> </w:t>
      </w:r>
      <w:proofErr w:type="spellStart"/>
      <w:r>
        <w:rPr>
          <w:rFonts w:ascii="Times New Roman" w:hAnsi="Times New Roman" w:cs="Times New Roman"/>
          <w:lang w:val="en"/>
        </w:rPr>
        <w:t>yakijumuishwa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Kwa</w:t>
      </w:r>
      <w:proofErr w:type="spellEnd"/>
      <w:r>
        <w:rPr>
          <w:rFonts w:ascii="Times New Roman" w:hAnsi="Times New Roman" w:cs="Times New Roman"/>
          <w:lang w:val="en"/>
        </w:rPr>
        <w:t xml:space="preserve"> </w:t>
      </w:r>
      <w:proofErr w:type="spellStart"/>
      <w:r>
        <w:rPr>
          <w:rFonts w:ascii="Times New Roman" w:hAnsi="Times New Roman" w:cs="Times New Roman"/>
          <w:lang w:val="en"/>
        </w:rPr>
        <w:t>miaka</w:t>
      </w:r>
      <w:proofErr w:type="spellEnd"/>
      <w:r>
        <w:rPr>
          <w:rFonts w:ascii="Times New Roman" w:hAnsi="Times New Roman" w:cs="Times New Roman"/>
          <w:lang w:val="en"/>
        </w:rPr>
        <w:t xml:space="preserve"> </w:t>
      </w:r>
      <w:proofErr w:type="spellStart"/>
      <w:r>
        <w:rPr>
          <w:rFonts w:ascii="Times New Roman" w:hAnsi="Times New Roman" w:cs="Times New Roman"/>
          <w:lang w:val="en"/>
        </w:rPr>
        <w:t>iliyopita</w:t>
      </w:r>
      <w:proofErr w:type="spellEnd"/>
      <w:r>
        <w:rPr>
          <w:rFonts w:ascii="Times New Roman" w:hAnsi="Times New Roman" w:cs="Times New Roman"/>
          <w:lang w:val="en"/>
        </w:rPr>
        <w:t xml:space="preserve"> </w:t>
      </w:r>
      <w:proofErr w:type="spellStart"/>
      <w:r>
        <w:rPr>
          <w:rFonts w:ascii="Times New Roman" w:hAnsi="Times New Roman" w:cs="Times New Roman"/>
          <w:lang w:val="en"/>
        </w:rPr>
        <w:t>nyinyi</w:t>
      </w:r>
      <w:proofErr w:type="spellEnd"/>
      <w:r>
        <w:rPr>
          <w:rFonts w:ascii="Times New Roman" w:hAnsi="Times New Roman" w:cs="Times New Roman"/>
          <w:lang w:val="en"/>
        </w:rPr>
        <w:t xml:space="preserve"> </w:t>
      </w:r>
      <w:proofErr w:type="spellStart"/>
      <w:r>
        <w:rPr>
          <w:rFonts w:ascii="Times New Roman" w:hAnsi="Times New Roman" w:cs="Times New Roman"/>
          <w:lang w:val="en"/>
        </w:rPr>
        <w:t>ny</w:t>
      </w:r>
      <w:r w:rsidR="001D6079" w:rsidRPr="00126DDC">
        <w:rPr>
          <w:rFonts w:ascii="Times New Roman" w:hAnsi="Times New Roman" w:cs="Times New Roman"/>
          <w:lang w:val="en"/>
        </w:rPr>
        <w:t>ote</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mmeshiriki</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kwenye</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utafiti</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Weledi</w:t>
      </w:r>
      <w:proofErr w:type="spellEnd"/>
      <w:r w:rsidR="001D6079" w:rsidRPr="00126DDC">
        <w:rPr>
          <w:rFonts w:ascii="Times New Roman" w:hAnsi="Times New Roman" w:cs="Times New Roman"/>
          <w:lang w:val="en"/>
        </w:rPr>
        <w:t xml:space="preserve"> wako, </w:t>
      </w:r>
      <w:proofErr w:type="spellStart"/>
      <w:r w:rsidR="001D6079" w:rsidRPr="00126DDC">
        <w:rPr>
          <w:rFonts w:ascii="Times New Roman" w:hAnsi="Times New Roman" w:cs="Times New Roman"/>
          <w:lang w:val="en"/>
        </w:rPr>
        <w:t>mawazo</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yako</w:t>
      </w:r>
      <w:proofErr w:type="spellEnd"/>
      <w:r w:rsidR="001D6079" w:rsidRPr="00126DDC">
        <w:rPr>
          <w:rFonts w:ascii="Times New Roman" w:hAnsi="Times New Roman" w:cs="Times New Roman"/>
          <w:lang w:val="en"/>
        </w:rPr>
        <w:t xml:space="preserve">, na </w:t>
      </w:r>
      <w:proofErr w:type="spellStart"/>
      <w:r w:rsidR="001D6079" w:rsidRPr="00126DDC">
        <w:rPr>
          <w:rFonts w:ascii="Times New Roman" w:hAnsi="Times New Roman" w:cs="Times New Roman"/>
          <w:lang w:val="en"/>
        </w:rPr>
        <w:t>maoni</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yako</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kuhusu</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utafiti</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hu</w:t>
      </w:r>
      <w:r w:rsidR="00D7127A">
        <w:rPr>
          <w:rFonts w:ascii="Times New Roman" w:hAnsi="Times New Roman" w:cs="Times New Roman"/>
          <w:lang w:val="en"/>
        </w:rPr>
        <w:t>u</w:t>
      </w:r>
      <w:proofErr w:type="spellEnd"/>
      <w:r w:rsidR="00D7127A">
        <w:rPr>
          <w:rFonts w:ascii="Times New Roman" w:hAnsi="Times New Roman" w:cs="Times New Roman"/>
          <w:lang w:val="en"/>
        </w:rPr>
        <w:t xml:space="preserve"> </w:t>
      </w:r>
      <w:proofErr w:type="spellStart"/>
      <w:r w:rsidR="00D7127A">
        <w:rPr>
          <w:rFonts w:ascii="Times New Roman" w:hAnsi="Times New Roman" w:cs="Times New Roman"/>
          <w:lang w:val="en"/>
        </w:rPr>
        <w:t>ni</w:t>
      </w:r>
      <w:proofErr w:type="spellEnd"/>
      <w:r w:rsidR="00D7127A">
        <w:rPr>
          <w:rFonts w:ascii="Times New Roman" w:hAnsi="Times New Roman" w:cs="Times New Roman"/>
          <w:lang w:val="en"/>
        </w:rPr>
        <w:t xml:space="preserve"> </w:t>
      </w:r>
      <w:proofErr w:type="spellStart"/>
      <w:r w:rsidR="00D7127A">
        <w:rPr>
          <w:rFonts w:ascii="Times New Roman" w:hAnsi="Times New Roman" w:cs="Times New Roman"/>
          <w:lang w:val="en"/>
        </w:rPr>
        <w:t>ya</w:t>
      </w:r>
      <w:proofErr w:type="spellEnd"/>
      <w:r w:rsidR="00D7127A">
        <w:rPr>
          <w:rFonts w:ascii="Times New Roman" w:hAnsi="Times New Roman" w:cs="Times New Roman"/>
          <w:lang w:val="en"/>
        </w:rPr>
        <w:t xml:space="preserve"> </w:t>
      </w:r>
      <w:proofErr w:type="spellStart"/>
      <w:r w:rsidR="00D7127A">
        <w:rPr>
          <w:rFonts w:ascii="Times New Roman" w:hAnsi="Times New Roman" w:cs="Times New Roman"/>
          <w:lang w:val="en"/>
        </w:rPr>
        <w:t>manufaa</w:t>
      </w:r>
      <w:proofErr w:type="spellEnd"/>
      <w:r w:rsidR="00D7127A">
        <w:rPr>
          <w:rFonts w:ascii="Times New Roman" w:hAnsi="Times New Roman" w:cs="Times New Roman"/>
          <w:lang w:val="en"/>
        </w:rPr>
        <w:t xml:space="preserve"> </w:t>
      </w:r>
      <w:proofErr w:type="spellStart"/>
      <w:r w:rsidR="00D7127A">
        <w:rPr>
          <w:rFonts w:ascii="Times New Roman" w:hAnsi="Times New Roman" w:cs="Times New Roman"/>
          <w:lang w:val="en"/>
        </w:rPr>
        <w:t>kwetu</w:t>
      </w:r>
      <w:proofErr w:type="spellEnd"/>
      <w:r w:rsidR="00D7127A">
        <w:rPr>
          <w:rFonts w:ascii="Times New Roman" w:hAnsi="Times New Roman" w:cs="Times New Roman"/>
          <w:lang w:val="en"/>
        </w:rPr>
        <w:t xml:space="preserve">. </w:t>
      </w:r>
      <w:proofErr w:type="spellStart"/>
      <w:r w:rsidR="00D7127A">
        <w:rPr>
          <w:rFonts w:ascii="Times New Roman" w:hAnsi="Times New Roman" w:cs="Times New Roman"/>
          <w:lang w:val="en"/>
        </w:rPr>
        <w:t>H</w:t>
      </w:r>
      <w:r>
        <w:rPr>
          <w:rFonts w:ascii="Times New Roman" w:hAnsi="Times New Roman" w:cs="Times New Roman"/>
          <w:lang w:val="en"/>
        </w:rPr>
        <w:t>abari</w:t>
      </w:r>
      <w:proofErr w:type="spellEnd"/>
      <w:r>
        <w:rPr>
          <w:rFonts w:ascii="Times New Roman" w:hAnsi="Times New Roman" w:cs="Times New Roman"/>
          <w:lang w:val="en"/>
        </w:rPr>
        <w:t xml:space="preserve"> </w:t>
      </w:r>
      <w:proofErr w:type="spellStart"/>
      <w:r>
        <w:rPr>
          <w:rFonts w:ascii="Times New Roman" w:hAnsi="Times New Roman" w:cs="Times New Roman"/>
          <w:lang w:val="en"/>
        </w:rPr>
        <w:t>ut</w:t>
      </w:r>
      <w:r w:rsidR="001D6079" w:rsidRPr="00126DDC">
        <w:rPr>
          <w:rFonts w:ascii="Times New Roman" w:hAnsi="Times New Roman" w:cs="Times New Roman"/>
          <w:lang w:val="en"/>
        </w:rPr>
        <w:t>a</w:t>
      </w:r>
      <w:r w:rsidR="00D7127A">
        <w:rPr>
          <w:rFonts w:ascii="Times New Roman" w:hAnsi="Times New Roman" w:cs="Times New Roman"/>
          <w:lang w:val="en"/>
        </w:rPr>
        <w:t>ka</w:t>
      </w:r>
      <w:r w:rsidR="001D6079" w:rsidRPr="00126DDC">
        <w:rPr>
          <w:rFonts w:ascii="Times New Roman" w:hAnsi="Times New Roman" w:cs="Times New Roman"/>
          <w:lang w:val="en"/>
        </w:rPr>
        <w:t>zotupa</w:t>
      </w:r>
      <w:r>
        <w:rPr>
          <w:rFonts w:ascii="Times New Roman" w:hAnsi="Times New Roman" w:cs="Times New Roman"/>
          <w:lang w:val="en"/>
        </w:rPr>
        <w:t>tia</w:t>
      </w:r>
      <w:proofErr w:type="spellEnd"/>
      <w:r>
        <w:rPr>
          <w:rFonts w:ascii="Times New Roman" w:hAnsi="Times New Roman" w:cs="Times New Roman"/>
          <w:lang w:val="en"/>
        </w:rPr>
        <w:t xml:space="preserve"> </w:t>
      </w:r>
      <w:proofErr w:type="spellStart"/>
      <w:r>
        <w:rPr>
          <w:rFonts w:ascii="Times New Roman" w:hAnsi="Times New Roman" w:cs="Times New Roman"/>
          <w:lang w:val="en"/>
        </w:rPr>
        <w:t>zitatusaidia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kuboresha</w:t>
      </w:r>
      <w:proofErr w:type="spellEnd"/>
      <w:r>
        <w:rPr>
          <w:rFonts w:ascii="Times New Roman" w:hAnsi="Times New Roman" w:cs="Times New Roman"/>
          <w:lang w:val="en"/>
        </w:rPr>
        <w:t xml:space="preserve"> </w:t>
      </w:r>
      <w:proofErr w:type="spellStart"/>
      <w:r>
        <w:rPr>
          <w:rFonts w:ascii="Times New Roman" w:hAnsi="Times New Roman" w:cs="Times New Roman"/>
          <w:lang w:val="en"/>
        </w:rPr>
        <w:t>miradi</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katika</w:t>
      </w:r>
      <w:proofErr w:type="spellEnd"/>
      <w:r w:rsidR="001D6079" w:rsidRPr="00126DDC">
        <w:rPr>
          <w:rFonts w:ascii="Times New Roman" w:hAnsi="Times New Roman" w:cs="Times New Roman"/>
          <w:lang w:val="en"/>
        </w:rPr>
        <w:t xml:space="preserve"> </w:t>
      </w:r>
      <w:proofErr w:type="spellStart"/>
      <w:r w:rsidR="001D6079" w:rsidRPr="00126DDC">
        <w:rPr>
          <w:rFonts w:ascii="Times New Roman" w:hAnsi="Times New Roman" w:cs="Times New Roman"/>
          <w:lang w:val="en"/>
        </w:rPr>
        <w:t>jamii</w:t>
      </w:r>
      <w:proofErr w:type="spellEnd"/>
      <w:r w:rsidR="001D6079" w:rsidRPr="00126DDC">
        <w:rPr>
          <w:rFonts w:ascii="Times New Roman" w:hAnsi="Times New Roman" w:cs="Times New Roman"/>
          <w:lang w:val="en"/>
        </w:rPr>
        <w:t xml:space="preserve"> kama </w:t>
      </w:r>
      <w:proofErr w:type="spellStart"/>
      <w:r w:rsidR="001D6079" w:rsidRPr="00126DDC">
        <w:rPr>
          <w:rFonts w:ascii="Times New Roman" w:hAnsi="Times New Roman" w:cs="Times New Roman"/>
          <w:lang w:val="en"/>
        </w:rPr>
        <w:t>yako</w:t>
      </w:r>
      <w:proofErr w:type="spellEnd"/>
      <w:r w:rsidR="001D6079"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Hakuna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maoni</w:t>
      </w:r>
      <w:proofErr w:type="spellEnd"/>
      <w:r w:rsidRPr="00126DDC">
        <w:rPr>
          <w:rFonts w:ascii="Times New Roman" w:hAnsi="Times New Roman" w:cs="Times New Roman"/>
          <w:lang w:val="en"/>
        </w:rPr>
        <w:t xml:space="preserve"> sawa au </w:t>
      </w:r>
      <w:proofErr w:type="spellStart"/>
      <w:r w:rsidRPr="00126DDC">
        <w:rPr>
          <w:rFonts w:ascii="Times New Roman" w:hAnsi="Times New Roman" w:cs="Times New Roman"/>
          <w:lang w:val="en"/>
        </w:rPr>
        <w:t>yasiyo</w:t>
      </w:r>
      <w:proofErr w:type="spellEnd"/>
      <w:r w:rsidRPr="00126DDC">
        <w:rPr>
          <w:rFonts w:ascii="Times New Roman" w:hAnsi="Times New Roman" w:cs="Times New Roman"/>
          <w:lang w:val="en"/>
        </w:rPr>
        <w:t xml:space="preserve"> sawa, </w:t>
      </w:r>
      <w:proofErr w:type="spellStart"/>
      <w:r w:rsidRPr="00126DDC">
        <w:rPr>
          <w:rFonts w:ascii="Times New Roman" w:hAnsi="Times New Roman" w:cs="Times New Roman"/>
          <w:lang w:val="en"/>
        </w:rPr>
        <w:t>kw</w:t>
      </w:r>
      <w:r>
        <w:rPr>
          <w:rFonts w:ascii="Times New Roman" w:hAnsi="Times New Roman" w:cs="Times New Roman"/>
          <w:lang w:val="en"/>
        </w:rPr>
        <w:t>a</w:t>
      </w:r>
      <w:proofErr w:type="spellEnd"/>
      <w:r>
        <w:rPr>
          <w:rFonts w:ascii="Times New Roman" w:hAnsi="Times New Roman" w:cs="Times New Roman"/>
          <w:lang w:val="en"/>
        </w:rPr>
        <w:t xml:space="preserve"> </w:t>
      </w:r>
      <w:proofErr w:type="spellStart"/>
      <w:r>
        <w:rPr>
          <w:rFonts w:ascii="Times New Roman" w:hAnsi="Times New Roman" w:cs="Times New Roman"/>
          <w:lang w:val="en"/>
        </w:rPr>
        <w:t>hivyo</w:t>
      </w:r>
      <w:proofErr w:type="spellEnd"/>
      <w:r>
        <w:rPr>
          <w:rFonts w:ascii="Times New Roman" w:hAnsi="Times New Roman" w:cs="Times New Roman"/>
          <w:lang w:val="en"/>
        </w:rPr>
        <w:t xml:space="preserve"> </w:t>
      </w:r>
      <w:proofErr w:type="spellStart"/>
      <w:r>
        <w:rPr>
          <w:rFonts w:ascii="Times New Roman" w:hAnsi="Times New Roman" w:cs="Times New Roman"/>
          <w:lang w:val="en"/>
        </w:rPr>
        <w:t>tafadhali</w:t>
      </w:r>
      <w:proofErr w:type="spellEnd"/>
      <w:r>
        <w:rPr>
          <w:rFonts w:ascii="Times New Roman" w:hAnsi="Times New Roman" w:cs="Times New Roman"/>
          <w:lang w:val="en"/>
        </w:rPr>
        <w:t xml:space="preserve"> </w:t>
      </w:r>
      <w:proofErr w:type="spellStart"/>
      <w:r>
        <w:rPr>
          <w:rFonts w:ascii="Times New Roman" w:hAnsi="Times New Roman" w:cs="Times New Roman"/>
          <w:lang w:val="en"/>
        </w:rPr>
        <w:t>jisikie</w:t>
      </w:r>
      <w:proofErr w:type="spellEnd"/>
      <w:r>
        <w:rPr>
          <w:rFonts w:ascii="Times New Roman" w:hAnsi="Times New Roman" w:cs="Times New Roman"/>
          <w:lang w:val="en"/>
        </w:rPr>
        <w:t xml:space="preserve"> huru kuw</w:t>
      </w:r>
      <w:r w:rsidRPr="00126DDC">
        <w:rPr>
          <w:rFonts w:ascii="Times New Roman" w:hAnsi="Times New Roman" w:cs="Times New Roman"/>
          <w:lang w:val="en"/>
        </w:rPr>
        <w:t xml:space="preserve">a </w:t>
      </w:r>
      <w:r>
        <w:rPr>
          <w:rFonts w:ascii="Times New Roman" w:hAnsi="Times New Roman" w:cs="Times New Roman"/>
          <w:lang w:val="en"/>
        </w:rPr>
        <w:t xml:space="preserve">na </w:t>
      </w:r>
      <w:proofErr w:type="spellStart"/>
      <w:r>
        <w:rPr>
          <w:rFonts w:ascii="Times New Roman" w:hAnsi="Times New Roman" w:cs="Times New Roman"/>
          <w:lang w:val="en"/>
        </w:rPr>
        <w:t>uwazi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kwa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kutoa</w:t>
      </w:r>
      <w:proofErr w:type="spellEnd"/>
      <w:r w:rsidRPr="00126DDC">
        <w:rPr>
          <w:rFonts w:ascii="Times New Roman" w:hAnsi="Times New Roman" w:cs="Times New Roman"/>
          <w:lang w:val="en"/>
        </w:rPr>
        <w:t xml:space="preserve"> </w:t>
      </w:r>
      <w:proofErr w:type="spellStart"/>
      <w:r>
        <w:rPr>
          <w:rFonts w:ascii="Times New Roman" w:hAnsi="Times New Roman" w:cs="Times New Roman"/>
          <w:lang w:val="en"/>
        </w:rPr>
        <w:t>mawazo</w:t>
      </w:r>
      <w:proofErr w:type="spellEnd"/>
      <w:r>
        <w:rPr>
          <w:rFonts w:ascii="Times New Roman" w:hAnsi="Times New Roman" w:cs="Times New Roman"/>
          <w:lang w:val="en"/>
        </w:rPr>
        <w:t xml:space="preserve"> na </w:t>
      </w:r>
      <w:proofErr w:type="spellStart"/>
      <w:r w:rsidRPr="00126DDC">
        <w:rPr>
          <w:rFonts w:ascii="Times New Roman" w:hAnsi="Times New Roman" w:cs="Times New Roman"/>
          <w:lang w:val="en"/>
        </w:rPr>
        <w:t>maoni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yako</w:t>
      </w:r>
      <w:proofErr w:type="spellEnd"/>
      <w:r w:rsidRPr="00126DDC">
        <w:rPr>
          <w:rFonts w:ascii="Times New Roman" w:hAnsi="Times New Roman" w:cs="Times New Roman"/>
          <w:lang w:val="en"/>
        </w:rPr>
        <w:t>.</w:t>
      </w:r>
    </w:p>
    <w:p w14:paraId="2D75D57F" w14:textId="77777777" w:rsidR="001D6079" w:rsidRPr="001D6079" w:rsidRDefault="001D6079" w:rsidP="001D6079">
      <w:pPr>
        <w:autoSpaceDE w:val="0"/>
        <w:autoSpaceDN w:val="0"/>
        <w:adjustRightInd w:val="0"/>
        <w:spacing w:after="0" w:line="240" w:lineRule="auto"/>
        <w:rPr>
          <w:rFonts w:ascii="Times New Roman" w:hAnsi="Times New Roman" w:cs="Times New Roman"/>
          <w:lang w:val="en"/>
        </w:rPr>
      </w:pPr>
    </w:p>
    <w:p w14:paraId="1C8C2E00" w14:textId="77777777" w:rsidR="001D6079" w:rsidRPr="00126DDC" w:rsidRDefault="00E94F67" w:rsidP="001D6079">
      <w:pPr>
        <w:spacing w:after="0" w:line="240" w:lineRule="auto"/>
        <w:rPr>
          <w:rFonts w:ascii="Times New Roman" w:hAnsi="Times New Roman" w:cs="Times New Roman"/>
          <w:b/>
        </w:rPr>
      </w:pPr>
      <w:r>
        <w:rPr>
          <w:rFonts w:ascii="Times New Roman" w:hAnsi="Times New Roman" w:cs="Times New Roman"/>
          <w:b/>
        </w:rPr>
        <w:t xml:space="preserve">UTARATIBU </w:t>
      </w:r>
    </w:p>
    <w:p w14:paraId="48CD66B4" w14:textId="77777777" w:rsidR="00E94F67" w:rsidRPr="001D6079" w:rsidRDefault="00E94F67" w:rsidP="00E94F67">
      <w:pPr>
        <w:autoSpaceDE w:val="0"/>
        <w:autoSpaceDN w:val="0"/>
        <w:adjustRightInd w:val="0"/>
        <w:spacing w:after="0" w:line="240" w:lineRule="auto"/>
        <w:rPr>
          <w:rFonts w:ascii="Times New Roman" w:hAnsi="Times New Roman" w:cs="Times New Roman"/>
          <w:b/>
          <w:lang w:val="en"/>
        </w:rPr>
      </w:pPr>
      <w:r>
        <w:rPr>
          <w:rFonts w:ascii="Times New Roman" w:hAnsi="Times New Roman" w:cs="Times New Roman"/>
          <w:lang w:val="en"/>
        </w:rPr>
        <w:t xml:space="preserve">Kama </w:t>
      </w:r>
      <w:proofErr w:type="spellStart"/>
      <w:r>
        <w:rPr>
          <w:rFonts w:ascii="Times New Roman" w:hAnsi="Times New Roman" w:cs="Times New Roman"/>
          <w:lang w:val="en"/>
        </w:rPr>
        <w:t>utaku</w:t>
      </w:r>
      <w:r w:rsidRPr="001D6079">
        <w:rPr>
          <w:rFonts w:ascii="Times New Roman" w:hAnsi="Times New Roman" w:cs="Times New Roman"/>
          <w:lang w:val="en"/>
        </w:rPr>
        <w:t>bali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kushiriki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kwa</w:t>
      </w:r>
      <w:proofErr w:type="spellEnd"/>
      <w:r w:rsidRPr="001D6079">
        <w:rPr>
          <w:rFonts w:ascii="Times New Roman" w:hAnsi="Times New Roman" w:cs="Times New Roman"/>
          <w:lang w:val="en"/>
        </w:rPr>
        <w:t xml:space="preserve"> </w:t>
      </w:r>
      <w:proofErr w:type="spellStart"/>
      <w:r>
        <w:rPr>
          <w:rFonts w:ascii="Times New Roman" w:hAnsi="Times New Roman" w:cs="Times New Roman"/>
          <w:lang w:val="en"/>
        </w:rPr>
        <w:t>utafiti</w:t>
      </w:r>
      <w:proofErr w:type="spellEnd"/>
      <w:r>
        <w:rPr>
          <w:rFonts w:ascii="Times New Roman" w:hAnsi="Times New Roman" w:cs="Times New Roman"/>
          <w:lang w:val="en"/>
        </w:rPr>
        <w:t xml:space="preserve"> </w:t>
      </w:r>
      <w:proofErr w:type="spellStart"/>
      <w:r>
        <w:rPr>
          <w:rFonts w:ascii="Times New Roman" w:hAnsi="Times New Roman" w:cs="Times New Roman"/>
          <w:lang w:val="en"/>
        </w:rPr>
        <w:t>huu</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utaulizwa</w:t>
      </w:r>
      <w:proofErr w:type="spellEnd"/>
      <w:r w:rsidRPr="001D6079">
        <w:rPr>
          <w:rFonts w:ascii="Times New Roman" w:hAnsi="Times New Roman" w:cs="Times New Roman"/>
          <w:lang w:val="en"/>
        </w:rPr>
        <w:t xml:space="preserve"> k</w:t>
      </w:r>
      <w:r>
        <w:rPr>
          <w:rFonts w:ascii="Times New Roman" w:hAnsi="Times New Roman" w:cs="Times New Roman"/>
          <w:lang w:val="en"/>
        </w:rPr>
        <w:t xml:space="preserve">ufanya </w:t>
      </w:r>
      <w:proofErr w:type="spellStart"/>
      <w:r>
        <w:rPr>
          <w:rFonts w:ascii="Times New Roman" w:hAnsi="Times New Roman" w:cs="Times New Roman"/>
          <w:lang w:val="en"/>
        </w:rPr>
        <w:t>yafu</w:t>
      </w:r>
      <w:r w:rsidRPr="001D6079">
        <w:rPr>
          <w:rFonts w:ascii="Times New Roman" w:hAnsi="Times New Roman" w:cs="Times New Roman"/>
          <w:lang w:val="en"/>
        </w:rPr>
        <w:t>atayo</w:t>
      </w:r>
      <w:proofErr w:type="spellEnd"/>
      <w:r w:rsidRPr="001D6079">
        <w:rPr>
          <w:rFonts w:ascii="Times New Roman" w:hAnsi="Times New Roman" w:cs="Times New Roman"/>
          <w:lang w:val="en"/>
        </w:rPr>
        <w:t>;</w:t>
      </w:r>
      <w:r>
        <w:rPr>
          <w:rFonts w:ascii="Times New Roman" w:hAnsi="Times New Roman" w:cs="Times New Roman"/>
          <w:lang w:val="en"/>
        </w:rPr>
        <w:t xml:space="preserve"> </w:t>
      </w:r>
      <w:proofErr w:type="spellStart"/>
      <w:r w:rsidRPr="001D6079">
        <w:rPr>
          <w:rFonts w:ascii="Times New Roman" w:hAnsi="Times New Roman" w:cs="Times New Roman"/>
          <w:lang w:val="en"/>
        </w:rPr>
        <w:t>kwa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kutuwezeshwa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kuboresha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utafiti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wetu</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tungependa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ku</w:t>
      </w:r>
      <w:r>
        <w:rPr>
          <w:rFonts w:ascii="Times New Roman" w:hAnsi="Times New Roman" w:cs="Times New Roman"/>
          <w:lang w:val="en"/>
        </w:rPr>
        <w:t>ku</w:t>
      </w:r>
      <w:r w:rsidRPr="001D6079">
        <w:rPr>
          <w:rFonts w:ascii="Times New Roman" w:hAnsi="Times New Roman" w:cs="Times New Roman"/>
          <w:lang w:val="en"/>
        </w:rPr>
        <w:t>uli</w:t>
      </w:r>
      <w:r>
        <w:rPr>
          <w:rFonts w:ascii="Times New Roman" w:hAnsi="Times New Roman" w:cs="Times New Roman"/>
          <w:lang w:val="en"/>
        </w:rPr>
        <w:t>za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maswali</w:t>
      </w:r>
      <w:proofErr w:type="spellEnd"/>
      <w:r w:rsidRPr="001D6079">
        <w:rPr>
          <w:rFonts w:ascii="Times New Roman" w:hAnsi="Times New Roman" w:cs="Times New Roman"/>
          <w:lang w:val="en"/>
        </w:rPr>
        <w:t xml:space="preserve"> </w:t>
      </w:r>
      <w:proofErr w:type="spellStart"/>
      <w:r w:rsidR="00F847EF">
        <w:rPr>
          <w:rFonts w:ascii="Times New Roman" w:hAnsi="Times New Roman" w:cs="Times New Roman"/>
          <w:lang w:val="en"/>
        </w:rPr>
        <w:t>machahe</w:t>
      </w:r>
      <w:proofErr w:type="spellEnd"/>
      <w:r w:rsidR="00F847EF">
        <w:rPr>
          <w:rFonts w:ascii="Times New Roman" w:hAnsi="Times New Roman" w:cs="Times New Roman"/>
          <w:lang w:val="en"/>
        </w:rPr>
        <w:t xml:space="preserve"> </w:t>
      </w:r>
      <w:proofErr w:type="spellStart"/>
      <w:r w:rsidR="00F847EF">
        <w:rPr>
          <w:rFonts w:ascii="Times New Roman" w:hAnsi="Times New Roman" w:cs="Times New Roman"/>
          <w:lang w:val="en"/>
        </w:rPr>
        <w:t>kuhusu</w:t>
      </w:r>
      <w:proofErr w:type="spellEnd"/>
      <w:r w:rsidR="00F847EF">
        <w:rPr>
          <w:rFonts w:ascii="Times New Roman" w:hAnsi="Times New Roman" w:cs="Times New Roman"/>
          <w:lang w:val="en"/>
        </w:rPr>
        <w:t xml:space="preserve"> </w:t>
      </w:r>
      <w:proofErr w:type="spellStart"/>
      <w:r>
        <w:rPr>
          <w:rFonts w:ascii="Times New Roman" w:hAnsi="Times New Roman" w:cs="Times New Roman"/>
          <w:lang w:val="en"/>
        </w:rPr>
        <w:t>kutekelezwa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kwa</w:t>
      </w:r>
      <w:proofErr w:type="spellEnd"/>
      <w:r>
        <w:rPr>
          <w:rFonts w:ascii="Times New Roman" w:hAnsi="Times New Roman" w:cs="Times New Roman"/>
          <w:lang w:val="en"/>
        </w:rPr>
        <w:t xml:space="preserve"> </w:t>
      </w:r>
      <w:proofErr w:type="spellStart"/>
      <w:r>
        <w:rPr>
          <w:rFonts w:ascii="Times New Roman" w:hAnsi="Times New Roman" w:cs="Times New Roman"/>
          <w:lang w:val="en"/>
        </w:rPr>
        <w:t>mradi</w:t>
      </w:r>
      <w:proofErr w:type="spellEnd"/>
      <w:r w:rsidRPr="001D6079">
        <w:rPr>
          <w:rFonts w:ascii="Times New Roman" w:hAnsi="Times New Roman" w:cs="Times New Roman"/>
          <w:color w:val="FF0000"/>
          <w:lang w:val="en"/>
        </w:rPr>
        <w:t xml:space="preserve"> </w:t>
      </w:r>
      <w:r>
        <w:rPr>
          <w:rFonts w:ascii="Times New Roman" w:hAnsi="Times New Roman" w:cs="Times New Roman"/>
          <w:lang w:val="en"/>
        </w:rPr>
        <w:t xml:space="preserve">na </w:t>
      </w:r>
      <w:proofErr w:type="spellStart"/>
      <w:r w:rsidRPr="001D6079">
        <w:rPr>
          <w:rFonts w:ascii="Times New Roman" w:hAnsi="Times New Roman" w:cs="Times New Roman"/>
          <w:lang w:val="en"/>
        </w:rPr>
        <w:t>vifaa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vilivyopeanwa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Hii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itafanyika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kwa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vikundi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katika</w:t>
      </w:r>
      <w:proofErr w:type="spellEnd"/>
      <w:r w:rsidRPr="001D6079">
        <w:rPr>
          <w:rFonts w:ascii="Times New Roman" w:hAnsi="Times New Roman" w:cs="Times New Roman"/>
          <w:lang w:val="en"/>
        </w:rPr>
        <w:t xml:space="preserve"> kata </w:t>
      </w:r>
      <w:proofErr w:type="spellStart"/>
      <w:r w:rsidRPr="001D6079">
        <w:rPr>
          <w:rFonts w:ascii="Times New Roman" w:hAnsi="Times New Roman" w:cs="Times New Roman"/>
          <w:lang w:val="en"/>
        </w:rPr>
        <w:t>ndogo</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yako</w:t>
      </w:r>
      <w:proofErr w:type="spellEnd"/>
      <w:r>
        <w:rPr>
          <w:rFonts w:ascii="Times New Roman" w:hAnsi="Times New Roman" w:cs="Times New Roman"/>
          <w:lang w:val="en"/>
        </w:rPr>
        <w:t xml:space="preserve"> </w:t>
      </w:r>
      <w:r w:rsidRPr="001D6079">
        <w:rPr>
          <w:rFonts w:ascii="Times New Roman" w:hAnsi="Times New Roman" w:cs="Times New Roman"/>
          <w:lang w:val="en"/>
        </w:rPr>
        <w:t>(</w:t>
      </w:r>
      <w:proofErr w:type="spellStart"/>
      <w:r>
        <w:rPr>
          <w:rFonts w:ascii="Times New Roman" w:hAnsi="Times New Roman" w:cs="Times New Roman"/>
          <w:lang w:val="en"/>
        </w:rPr>
        <w:t>sehemu</w:t>
      </w:r>
      <w:proofErr w:type="spellEnd"/>
      <w:r>
        <w:rPr>
          <w:rFonts w:ascii="Times New Roman" w:hAnsi="Times New Roman" w:cs="Times New Roman"/>
          <w:lang w:val="en"/>
        </w:rPr>
        <w:t xml:space="preserve"> </w:t>
      </w:r>
      <w:proofErr w:type="spellStart"/>
      <w:r>
        <w:rPr>
          <w:rFonts w:ascii="Times New Roman" w:hAnsi="Times New Roman" w:cs="Times New Roman"/>
          <w:lang w:val="en"/>
        </w:rPr>
        <w:t>ya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kijografia</w:t>
      </w:r>
      <w:proofErr w:type="spellEnd"/>
      <w:r>
        <w:rPr>
          <w:rFonts w:ascii="Times New Roman" w:hAnsi="Times New Roman" w:cs="Times New Roman"/>
          <w:lang w:val="en"/>
        </w:rPr>
        <w:t xml:space="preserve"> </w:t>
      </w:r>
      <w:proofErr w:type="spellStart"/>
      <w:r>
        <w:rPr>
          <w:rFonts w:ascii="Times New Roman" w:hAnsi="Times New Roman" w:cs="Times New Roman"/>
          <w:lang w:val="en"/>
        </w:rPr>
        <w:t>iliyo</w:t>
      </w:r>
      <w:proofErr w:type="spellEnd"/>
      <w:r>
        <w:rPr>
          <w:rFonts w:ascii="Times New Roman" w:hAnsi="Times New Roman" w:cs="Times New Roman"/>
          <w:lang w:val="en"/>
        </w:rPr>
        <w:t xml:space="preserve"> na </w:t>
      </w:r>
      <w:proofErr w:type="spellStart"/>
      <w:r>
        <w:rPr>
          <w:rFonts w:ascii="Times New Roman" w:hAnsi="Times New Roman" w:cs="Times New Roman"/>
          <w:lang w:val="en"/>
        </w:rPr>
        <w:t>upana</w:t>
      </w:r>
      <w:proofErr w:type="spellEnd"/>
      <w:r>
        <w:rPr>
          <w:rFonts w:ascii="Times New Roman" w:hAnsi="Times New Roman" w:cs="Times New Roman"/>
          <w:lang w:val="en"/>
        </w:rPr>
        <w:t xml:space="preserve"> </w:t>
      </w:r>
      <w:proofErr w:type="spellStart"/>
      <w:r>
        <w:rPr>
          <w:rFonts w:ascii="Times New Roman" w:hAnsi="Times New Roman" w:cs="Times New Roman"/>
          <w:lang w:val="en"/>
        </w:rPr>
        <w:t>wa</w:t>
      </w:r>
      <w:proofErr w:type="spellEnd"/>
      <w:r>
        <w:rPr>
          <w:rFonts w:ascii="Times New Roman" w:hAnsi="Times New Roman" w:cs="Times New Roman"/>
          <w:lang w:val="en"/>
        </w:rPr>
        <w:t xml:space="preserve"> chini </w:t>
      </w:r>
      <w:proofErr w:type="spellStart"/>
      <w:r>
        <w:rPr>
          <w:rFonts w:ascii="Times New Roman" w:hAnsi="Times New Roman" w:cs="Times New Roman"/>
          <w:lang w:val="en"/>
        </w:rPr>
        <w:t>ya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kilomita</w:t>
      </w:r>
      <w:proofErr w:type="spellEnd"/>
      <w:r>
        <w:rPr>
          <w:rFonts w:ascii="Times New Roman" w:hAnsi="Times New Roman" w:cs="Times New Roman"/>
          <w:lang w:val="en"/>
        </w:rPr>
        <w:t xml:space="preserve"> </w:t>
      </w:r>
      <w:proofErr w:type="spellStart"/>
      <w:r w:rsidRPr="001D6079">
        <w:rPr>
          <w:rFonts w:ascii="Times New Roman" w:hAnsi="Times New Roman" w:cs="Times New Roman"/>
          <w:lang w:val="en"/>
        </w:rPr>
        <w:t>saba</w:t>
      </w:r>
      <w:proofErr w:type="spellEnd"/>
      <w:r w:rsidRPr="001D6079">
        <w:rPr>
          <w:rFonts w:ascii="Times New Roman" w:hAnsi="Times New Roman" w:cs="Times New Roman"/>
          <w:lang w:val="en"/>
        </w:rPr>
        <w:t>)</w:t>
      </w:r>
      <w:r>
        <w:rPr>
          <w:rFonts w:ascii="Times New Roman" w:hAnsi="Times New Roman" w:cs="Times New Roman"/>
          <w:lang w:val="en"/>
        </w:rPr>
        <w:t>.  H</w:t>
      </w:r>
      <w:r w:rsidRPr="001D6079">
        <w:rPr>
          <w:rFonts w:ascii="Times New Roman" w:hAnsi="Times New Roman" w:cs="Times New Roman"/>
          <w:lang w:val="en"/>
        </w:rPr>
        <w:t xml:space="preserve">aya </w:t>
      </w:r>
      <w:proofErr w:type="spellStart"/>
      <w:r w:rsidRPr="001D6079">
        <w:rPr>
          <w:rFonts w:ascii="Times New Roman" w:hAnsi="Times New Roman" w:cs="Times New Roman"/>
          <w:lang w:val="en"/>
        </w:rPr>
        <w:t>majadiliano</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yatachukua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muda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wa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dakika</w:t>
      </w:r>
      <w:proofErr w:type="spellEnd"/>
      <w:r w:rsidRPr="001D6079">
        <w:rPr>
          <w:rFonts w:ascii="Times New Roman" w:hAnsi="Times New Roman" w:cs="Times New Roman"/>
          <w:lang w:val="en"/>
        </w:rPr>
        <w:t xml:space="preserve"> 60-90 </w:t>
      </w:r>
      <w:proofErr w:type="spellStart"/>
      <w:r w:rsidRPr="001D6079">
        <w:rPr>
          <w:rFonts w:ascii="Times New Roman" w:hAnsi="Times New Roman" w:cs="Times New Roman"/>
          <w:lang w:val="en"/>
        </w:rPr>
        <w:t>kukamilika</w:t>
      </w:r>
      <w:proofErr w:type="spellEnd"/>
      <w:r w:rsidRPr="001D6079">
        <w:rPr>
          <w:rFonts w:ascii="Times New Roman" w:hAnsi="Times New Roman" w:cs="Times New Roman"/>
          <w:lang w:val="en"/>
        </w:rPr>
        <w:t>.</w:t>
      </w:r>
    </w:p>
    <w:p w14:paraId="0AE9E3C8" w14:textId="77777777" w:rsidR="00E94F67" w:rsidRPr="001D6079" w:rsidRDefault="00E94F67" w:rsidP="001D6079">
      <w:pPr>
        <w:autoSpaceDE w:val="0"/>
        <w:autoSpaceDN w:val="0"/>
        <w:adjustRightInd w:val="0"/>
        <w:spacing w:after="0" w:line="240" w:lineRule="auto"/>
        <w:rPr>
          <w:rFonts w:ascii="Times New Roman" w:hAnsi="Times New Roman" w:cs="Times New Roman"/>
          <w:b/>
          <w:lang w:val="en"/>
        </w:rPr>
      </w:pPr>
    </w:p>
    <w:p w14:paraId="49D421B5" w14:textId="77777777" w:rsidR="005C2703" w:rsidRPr="001D6079" w:rsidRDefault="005C2703" w:rsidP="005C2703">
      <w:pPr>
        <w:autoSpaceDE w:val="0"/>
        <w:autoSpaceDN w:val="0"/>
        <w:adjustRightInd w:val="0"/>
        <w:spacing w:after="0" w:line="240" w:lineRule="auto"/>
        <w:rPr>
          <w:rFonts w:ascii="Times New Roman" w:hAnsi="Times New Roman" w:cs="Times New Roman"/>
          <w:lang w:val="en"/>
        </w:rPr>
      </w:pPr>
      <w:r w:rsidRPr="001D6079">
        <w:rPr>
          <w:rFonts w:ascii="Times New Roman" w:hAnsi="Times New Roman" w:cs="Times New Roman"/>
          <w:b/>
          <w:lang w:val="en"/>
        </w:rPr>
        <w:t>[MODERATOR SEMA]</w:t>
      </w:r>
      <w:r>
        <w:rPr>
          <w:rFonts w:ascii="Times New Roman" w:hAnsi="Times New Roman" w:cs="Times New Roman"/>
          <w:lang w:val="en"/>
        </w:rPr>
        <w:t xml:space="preserve">: </w:t>
      </w:r>
      <w:proofErr w:type="spellStart"/>
      <w:r>
        <w:rPr>
          <w:rFonts w:ascii="Times New Roman" w:hAnsi="Times New Roman" w:cs="Times New Roman"/>
          <w:lang w:val="en"/>
        </w:rPr>
        <w:t>S</w:t>
      </w:r>
      <w:r w:rsidRPr="001D6079">
        <w:rPr>
          <w:rFonts w:ascii="Times New Roman" w:hAnsi="Times New Roman" w:cs="Times New Roman"/>
          <w:lang w:val="en"/>
        </w:rPr>
        <w:t>asa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ningependa</w:t>
      </w:r>
      <w:proofErr w:type="spellEnd"/>
      <w:r w:rsidRPr="001D6079">
        <w:rPr>
          <w:rFonts w:ascii="Times New Roman" w:hAnsi="Times New Roman" w:cs="Times New Roman"/>
          <w:lang w:val="en"/>
        </w:rPr>
        <w:t xml:space="preserve"> kurejelea </w:t>
      </w:r>
      <w:proofErr w:type="spellStart"/>
      <w:r w:rsidRPr="001D6079">
        <w:rPr>
          <w:rFonts w:ascii="Times New Roman" w:hAnsi="Times New Roman" w:cs="Times New Roman"/>
          <w:lang w:val="en"/>
        </w:rPr>
        <w:t>mpangilio</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wa</w:t>
      </w:r>
      <w:proofErr w:type="spellEnd"/>
      <w:r w:rsidRPr="001D6079">
        <w:rPr>
          <w:rFonts w:ascii="Times New Roman" w:hAnsi="Times New Roman" w:cs="Times New Roman"/>
          <w:lang w:val="en"/>
        </w:rPr>
        <w:t xml:space="preserve"> haya </w:t>
      </w:r>
      <w:proofErr w:type="spellStart"/>
      <w:r w:rsidRPr="001D6079">
        <w:rPr>
          <w:rFonts w:ascii="Times New Roman" w:hAnsi="Times New Roman" w:cs="Times New Roman"/>
          <w:lang w:val="en"/>
        </w:rPr>
        <w:t>majadiliano</w:t>
      </w:r>
      <w:proofErr w:type="spellEnd"/>
      <w:r w:rsidRPr="001D6079">
        <w:rPr>
          <w:rFonts w:ascii="Times New Roman" w:hAnsi="Times New Roman" w:cs="Times New Roman"/>
          <w:lang w:val="en"/>
        </w:rPr>
        <w:t>.</w:t>
      </w:r>
    </w:p>
    <w:p w14:paraId="6A1E037A" w14:textId="77777777" w:rsidR="005C2703" w:rsidRPr="001D6079" w:rsidRDefault="005C2703" w:rsidP="005C2703">
      <w:pPr>
        <w:pStyle w:val="ListParagraph"/>
        <w:numPr>
          <w:ilvl w:val="0"/>
          <w:numId w:val="1"/>
        </w:numPr>
        <w:autoSpaceDE w:val="0"/>
        <w:autoSpaceDN w:val="0"/>
        <w:adjustRightInd w:val="0"/>
        <w:spacing w:after="0" w:line="240" w:lineRule="auto"/>
        <w:rPr>
          <w:rFonts w:ascii="Times New Roman" w:hAnsi="Times New Roman" w:cs="Times New Roman"/>
          <w:lang w:val="en"/>
        </w:rPr>
      </w:pPr>
      <w:proofErr w:type="spellStart"/>
      <w:r w:rsidRPr="001D6079">
        <w:rPr>
          <w:rFonts w:ascii="Times New Roman" w:hAnsi="Times New Roman" w:cs="Times New Roman"/>
          <w:lang w:val="en"/>
        </w:rPr>
        <w:t>Tutatumia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majina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ya</w:t>
      </w:r>
      <w:proofErr w:type="spellEnd"/>
      <w:r w:rsidRPr="001D6079">
        <w:rPr>
          <w:rFonts w:ascii="Times New Roman" w:hAnsi="Times New Roman" w:cs="Times New Roman"/>
          <w:lang w:val="en"/>
        </w:rPr>
        <w:t xml:space="preserve"> kwanza </w:t>
      </w:r>
      <w:proofErr w:type="spellStart"/>
      <w:r w:rsidRPr="001D6079">
        <w:rPr>
          <w:rFonts w:ascii="Times New Roman" w:hAnsi="Times New Roman" w:cs="Times New Roman"/>
          <w:lang w:val="en"/>
        </w:rPr>
        <w:t>katika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majadiliano</w:t>
      </w:r>
      <w:proofErr w:type="spellEnd"/>
      <w:r w:rsidRPr="001D6079">
        <w:rPr>
          <w:rFonts w:ascii="Times New Roman" w:hAnsi="Times New Roman" w:cs="Times New Roman"/>
          <w:lang w:val="en"/>
        </w:rPr>
        <w:t>.</w:t>
      </w:r>
    </w:p>
    <w:p w14:paraId="1C7860A6" w14:textId="77777777" w:rsidR="005C2703" w:rsidRPr="001D6079" w:rsidRDefault="005C2703" w:rsidP="005C2703">
      <w:pPr>
        <w:pStyle w:val="ListParagraph"/>
        <w:numPr>
          <w:ilvl w:val="0"/>
          <w:numId w:val="1"/>
        </w:numPr>
        <w:autoSpaceDE w:val="0"/>
        <w:autoSpaceDN w:val="0"/>
        <w:adjustRightInd w:val="0"/>
        <w:spacing w:after="0" w:line="240" w:lineRule="auto"/>
        <w:rPr>
          <w:rFonts w:ascii="Times New Roman" w:hAnsi="Times New Roman" w:cs="Times New Roman"/>
          <w:lang w:val="en"/>
        </w:rPr>
      </w:pPr>
      <w:proofErr w:type="spellStart"/>
      <w:r>
        <w:rPr>
          <w:rFonts w:ascii="Times New Roman" w:hAnsi="Times New Roman" w:cs="Times New Roman"/>
          <w:lang w:val="en"/>
        </w:rPr>
        <w:t>Hamtaitajika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kuongea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kwa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mpangilio</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ila</w:t>
      </w:r>
      <w:proofErr w:type="spellEnd"/>
      <w:r w:rsidRPr="001D6079">
        <w:rPr>
          <w:rFonts w:ascii="Times New Roman" w:hAnsi="Times New Roman" w:cs="Times New Roman"/>
          <w:lang w:val="en"/>
        </w:rPr>
        <w:t xml:space="preserve"> tu </w:t>
      </w:r>
      <w:proofErr w:type="spellStart"/>
      <w:r w:rsidRPr="001D6079">
        <w:rPr>
          <w:rFonts w:ascii="Times New Roman" w:hAnsi="Times New Roman" w:cs="Times New Roman"/>
          <w:lang w:val="en"/>
        </w:rPr>
        <w:t>m</w:t>
      </w:r>
      <w:r>
        <w:rPr>
          <w:rFonts w:ascii="Times New Roman" w:hAnsi="Times New Roman" w:cs="Times New Roman"/>
          <w:lang w:val="en"/>
        </w:rPr>
        <w:t>tu</w:t>
      </w:r>
      <w:proofErr w:type="spellEnd"/>
      <w:r>
        <w:rPr>
          <w:rFonts w:ascii="Times New Roman" w:hAnsi="Times New Roman" w:cs="Times New Roman"/>
          <w:lang w:val="en"/>
        </w:rPr>
        <w:t xml:space="preserve"> </w:t>
      </w:r>
      <w:proofErr w:type="spellStart"/>
      <w:r>
        <w:rPr>
          <w:rFonts w:ascii="Times New Roman" w:hAnsi="Times New Roman" w:cs="Times New Roman"/>
          <w:lang w:val="en"/>
        </w:rPr>
        <w:t>mmoja</w:t>
      </w:r>
      <w:proofErr w:type="spellEnd"/>
      <w:r>
        <w:rPr>
          <w:rFonts w:ascii="Times New Roman" w:hAnsi="Times New Roman" w:cs="Times New Roman"/>
          <w:lang w:val="en"/>
        </w:rPr>
        <w:t xml:space="preserve"> </w:t>
      </w:r>
      <w:proofErr w:type="spellStart"/>
      <w:r>
        <w:rPr>
          <w:rFonts w:ascii="Times New Roman" w:hAnsi="Times New Roman" w:cs="Times New Roman"/>
          <w:lang w:val="en"/>
        </w:rPr>
        <w:t>aoengee</w:t>
      </w:r>
      <w:proofErr w:type="spellEnd"/>
      <w:r>
        <w:rPr>
          <w:rFonts w:ascii="Times New Roman" w:hAnsi="Times New Roman" w:cs="Times New Roman"/>
          <w:lang w:val="en"/>
        </w:rPr>
        <w:t xml:space="preserve"> </w:t>
      </w:r>
      <w:proofErr w:type="spellStart"/>
      <w:r>
        <w:rPr>
          <w:rFonts w:ascii="Times New Roman" w:hAnsi="Times New Roman" w:cs="Times New Roman"/>
          <w:lang w:val="en"/>
        </w:rPr>
        <w:t>kwa</w:t>
      </w:r>
      <w:proofErr w:type="spellEnd"/>
      <w:r>
        <w:rPr>
          <w:rFonts w:ascii="Times New Roman" w:hAnsi="Times New Roman" w:cs="Times New Roman"/>
          <w:lang w:val="en"/>
        </w:rPr>
        <w:t xml:space="preserve"> wakati</w:t>
      </w:r>
      <w:r w:rsidRPr="001D6079">
        <w:rPr>
          <w:rFonts w:ascii="Times New Roman" w:hAnsi="Times New Roman" w:cs="Times New Roman"/>
          <w:lang w:val="en"/>
        </w:rPr>
        <w:t>.</w:t>
      </w:r>
      <w:r>
        <w:rPr>
          <w:rFonts w:ascii="Times New Roman" w:hAnsi="Times New Roman" w:cs="Times New Roman"/>
          <w:lang w:val="en"/>
        </w:rPr>
        <w:t xml:space="preserve"> N</w:t>
      </w:r>
      <w:r w:rsidRPr="001D6079">
        <w:rPr>
          <w:rFonts w:ascii="Times New Roman" w:hAnsi="Times New Roman" w:cs="Times New Roman"/>
          <w:lang w:val="en"/>
        </w:rPr>
        <w:t xml:space="preserve">i </w:t>
      </w:r>
      <w:proofErr w:type="spellStart"/>
      <w:r w:rsidRPr="001D6079">
        <w:rPr>
          <w:rFonts w:ascii="Times New Roman" w:hAnsi="Times New Roman" w:cs="Times New Roman"/>
          <w:lang w:val="en"/>
        </w:rPr>
        <w:t>muhimu</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kwa</w:t>
      </w:r>
      <w:proofErr w:type="spellEnd"/>
      <w:r w:rsidRPr="001D6079">
        <w:rPr>
          <w:rFonts w:ascii="Times New Roman" w:hAnsi="Times New Roman" w:cs="Times New Roman"/>
          <w:lang w:val="en"/>
        </w:rPr>
        <w:t xml:space="preserve"> kila </w:t>
      </w:r>
      <w:proofErr w:type="spellStart"/>
      <w:r w:rsidRPr="001D6079">
        <w:rPr>
          <w:rFonts w:ascii="Times New Roman" w:hAnsi="Times New Roman" w:cs="Times New Roman"/>
          <w:lang w:val="en"/>
        </w:rPr>
        <w:t>mmoja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ku</w:t>
      </w:r>
      <w:r>
        <w:rPr>
          <w:rFonts w:ascii="Times New Roman" w:hAnsi="Times New Roman" w:cs="Times New Roman"/>
          <w:lang w:val="en"/>
        </w:rPr>
        <w:t>m</w:t>
      </w:r>
      <w:r w:rsidRPr="001D6079">
        <w:rPr>
          <w:rFonts w:ascii="Times New Roman" w:hAnsi="Times New Roman" w:cs="Times New Roman"/>
          <w:lang w:val="en"/>
        </w:rPr>
        <w:t>sikiza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mwenzake</w:t>
      </w:r>
      <w:proofErr w:type="spellEnd"/>
      <w:r w:rsidRPr="001D6079">
        <w:rPr>
          <w:rFonts w:ascii="Times New Roman" w:hAnsi="Times New Roman" w:cs="Times New Roman"/>
          <w:lang w:val="en"/>
        </w:rPr>
        <w:t xml:space="preserve"> ili </w:t>
      </w:r>
      <w:proofErr w:type="spellStart"/>
      <w:r w:rsidRPr="001D6079">
        <w:rPr>
          <w:rFonts w:ascii="Times New Roman" w:hAnsi="Times New Roman" w:cs="Times New Roman"/>
          <w:lang w:val="en"/>
        </w:rPr>
        <w:t>tuwe</w:t>
      </w:r>
      <w:proofErr w:type="spellEnd"/>
      <w:r w:rsidRPr="001D6079">
        <w:rPr>
          <w:rFonts w:ascii="Times New Roman" w:hAnsi="Times New Roman" w:cs="Times New Roman"/>
          <w:lang w:val="en"/>
        </w:rPr>
        <w:t xml:space="preserve"> na </w:t>
      </w:r>
      <w:proofErr w:type="spellStart"/>
      <w:r w:rsidRPr="001D6079">
        <w:rPr>
          <w:rFonts w:ascii="Times New Roman" w:hAnsi="Times New Roman" w:cs="Times New Roman"/>
          <w:lang w:val="en"/>
        </w:rPr>
        <w:t>mazungumzo</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ya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kikundi</w:t>
      </w:r>
      <w:proofErr w:type="spellEnd"/>
      <w:r w:rsidRPr="001D6079">
        <w:rPr>
          <w:rFonts w:ascii="Times New Roman" w:hAnsi="Times New Roman" w:cs="Times New Roman"/>
          <w:lang w:val="en"/>
        </w:rPr>
        <w:t>.</w:t>
      </w:r>
    </w:p>
    <w:p w14:paraId="51208769" w14:textId="77777777" w:rsidR="005C2703" w:rsidRPr="001D6079" w:rsidRDefault="005C2703" w:rsidP="005C2703">
      <w:pPr>
        <w:pStyle w:val="ListParagraph"/>
        <w:numPr>
          <w:ilvl w:val="0"/>
          <w:numId w:val="1"/>
        </w:numPr>
        <w:autoSpaceDE w:val="0"/>
        <w:autoSpaceDN w:val="0"/>
        <w:adjustRightInd w:val="0"/>
        <w:spacing w:after="0" w:line="240" w:lineRule="auto"/>
        <w:rPr>
          <w:rFonts w:ascii="Times New Roman" w:hAnsi="Times New Roman" w:cs="Times New Roman"/>
          <w:lang w:val="en"/>
        </w:rPr>
      </w:pPr>
      <w:proofErr w:type="spellStart"/>
      <w:r w:rsidRPr="001D6079">
        <w:rPr>
          <w:rFonts w:ascii="Times New Roman" w:hAnsi="Times New Roman" w:cs="Times New Roman"/>
          <w:lang w:val="en"/>
        </w:rPr>
        <w:t>Ningependa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kuskiza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kutoka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kwa</w:t>
      </w:r>
      <w:proofErr w:type="spellEnd"/>
      <w:r w:rsidRPr="001D6079">
        <w:rPr>
          <w:rFonts w:ascii="Times New Roman" w:hAnsi="Times New Roman" w:cs="Times New Roman"/>
          <w:lang w:val="en"/>
        </w:rPr>
        <w:t xml:space="preserve"> kila </w:t>
      </w:r>
      <w:proofErr w:type="spellStart"/>
      <w:r w:rsidRPr="001D6079">
        <w:rPr>
          <w:rFonts w:ascii="Times New Roman" w:hAnsi="Times New Roman" w:cs="Times New Roman"/>
          <w:lang w:val="en"/>
        </w:rPr>
        <w:t>mmoja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wenu</w:t>
      </w:r>
      <w:proofErr w:type="spellEnd"/>
      <w:r w:rsidRPr="001D6079">
        <w:rPr>
          <w:rFonts w:ascii="Times New Roman" w:hAnsi="Times New Roman" w:cs="Times New Roman"/>
          <w:lang w:val="en"/>
        </w:rPr>
        <w:t>.</w:t>
      </w:r>
      <w:r>
        <w:rPr>
          <w:rFonts w:ascii="Times New Roman" w:hAnsi="Times New Roman" w:cs="Times New Roman"/>
          <w:lang w:val="en"/>
        </w:rPr>
        <w:t xml:space="preserve"> N</w:t>
      </w:r>
      <w:r w:rsidRPr="001D6079">
        <w:rPr>
          <w:rFonts w:ascii="Times New Roman" w:hAnsi="Times New Roman" w:cs="Times New Roman"/>
          <w:lang w:val="en"/>
        </w:rPr>
        <w:t xml:space="preserve">i </w:t>
      </w:r>
      <w:proofErr w:type="spellStart"/>
      <w:r w:rsidRPr="001D6079">
        <w:rPr>
          <w:rFonts w:ascii="Times New Roman" w:hAnsi="Times New Roman" w:cs="Times New Roman"/>
          <w:lang w:val="en"/>
        </w:rPr>
        <w:t>muhimu</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ku</w:t>
      </w:r>
      <w:r>
        <w:rPr>
          <w:rFonts w:ascii="Times New Roman" w:hAnsi="Times New Roman" w:cs="Times New Roman"/>
          <w:lang w:val="en"/>
        </w:rPr>
        <w:t>shiriki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maoni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yako</w:t>
      </w:r>
      <w:proofErr w:type="spellEnd"/>
      <w:r w:rsidRPr="001D6079">
        <w:rPr>
          <w:rFonts w:ascii="Times New Roman" w:hAnsi="Times New Roman" w:cs="Times New Roman"/>
          <w:lang w:val="en"/>
        </w:rPr>
        <w:t xml:space="preserve"> na </w:t>
      </w:r>
      <w:proofErr w:type="spellStart"/>
      <w:r w:rsidRPr="001D6079">
        <w:rPr>
          <w:rFonts w:ascii="Times New Roman" w:hAnsi="Times New Roman" w:cs="Times New Roman"/>
          <w:lang w:val="en"/>
        </w:rPr>
        <w:t>wenzako</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katika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kikundi</w:t>
      </w:r>
      <w:proofErr w:type="spellEnd"/>
      <w:r w:rsidRPr="001D6079">
        <w:rPr>
          <w:rFonts w:ascii="Times New Roman" w:hAnsi="Times New Roman" w:cs="Times New Roman"/>
          <w:lang w:val="en"/>
        </w:rPr>
        <w:t>.</w:t>
      </w:r>
      <w:r>
        <w:rPr>
          <w:rFonts w:ascii="Times New Roman" w:hAnsi="Times New Roman" w:cs="Times New Roman"/>
          <w:lang w:val="en"/>
        </w:rPr>
        <w:t xml:space="preserve"> </w:t>
      </w:r>
      <w:proofErr w:type="spellStart"/>
      <w:r>
        <w:rPr>
          <w:rFonts w:ascii="Times New Roman" w:hAnsi="Times New Roman" w:cs="Times New Roman"/>
          <w:lang w:val="en"/>
        </w:rPr>
        <w:t>I</w:t>
      </w:r>
      <w:r w:rsidRPr="001D6079">
        <w:rPr>
          <w:rFonts w:ascii="Times New Roman" w:hAnsi="Times New Roman" w:cs="Times New Roman"/>
          <w:lang w:val="en"/>
        </w:rPr>
        <w:t>kiwa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utakubaliana</w:t>
      </w:r>
      <w:proofErr w:type="spellEnd"/>
      <w:r w:rsidRPr="001D6079">
        <w:rPr>
          <w:rFonts w:ascii="Times New Roman" w:hAnsi="Times New Roman" w:cs="Times New Roman"/>
          <w:lang w:val="en"/>
        </w:rPr>
        <w:t xml:space="preserve"> au </w:t>
      </w:r>
      <w:proofErr w:type="spellStart"/>
      <w:r w:rsidRPr="001D6079">
        <w:rPr>
          <w:rFonts w:ascii="Times New Roman" w:hAnsi="Times New Roman" w:cs="Times New Roman"/>
          <w:lang w:val="en"/>
        </w:rPr>
        <w:t>hautakubaliana</w:t>
      </w:r>
      <w:proofErr w:type="spellEnd"/>
      <w:r w:rsidRPr="001D6079">
        <w:rPr>
          <w:rFonts w:ascii="Times New Roman" w:hAnsi="Times New Roman" w:cs="Times New Roman"/>
          <w:lang w:val="en"/>
        </w:rPr>
        <w:t xml:space="preserve"> na </w:t>
      </w:r>
      <w:proofErr w:type="spellStart"/>
      <w:r w:rsidRPr="001D6079">
        <w:rPr>
          <w:rFonts w:ascii="Times New Roman" w:hAnsi="Times New Roman" w:cs="Times New Roman"/>
          <w:lang w:val="en"/>
        </w:rPr>
        <w:t>maoni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ya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wengine</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tafadhali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elezea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kilkundi</w:t>
      </w:r>
      <w:proofErr w:type="spellEnd"/>
      <w:r>
        <w:rPr>
          <w:rFonts w:ascii="Times New Roman" w:hAnsi="Times New Roman" w:cs="Times New Roman"/>
          <w:lang w:val="en"/>
        </w:rPr>
        <w:t xml:space="preserve"> </w:t>
      </w:r>
      <w:proofErr w:type="spellStart"/>
      <w:r>
        <w:rPr>
          <w:rFonts w:ascii="Times New Roman" w:hAnsi="Times New Roman" w:cs="Times New Roman"/>
          <w:lang w:val="en"/>
        </w:rPr>
        <w:t>hivyo</w:t>
      </w:r>
      <w:proofErr w:type="spellEnd"/>
      <w:r w:rsidRPr="001D6079">
        <w:rPr>
          <w:rFonts w:ascii="Times New Roman" w:hAnsi="Times New Roman" w:cs="Times New Roman"/>
          <w:lang w:val="en"/>
        </w:rPr>
        <w:t xml:space="preserve">. </w:t>
      </w:r>
      <w:proofErr w:type="spellStart"/>
      <w:r>
        <w:rPr>
          <w:rFonts w:ascii="Times New Roman" w:hAnsi="Times New Roman" w:cs="Times New Roman"/>
          <w:lang w:val="en"/>
        </w:rPr>
        <w:t>Kuerejelea</w:t>
      </w:r>
      <w:proofErr w:type="spellEnd"/>
      <w:r>
        <w:rPr>
          <w:rFonts w:ascii="Times New Roman" w:hAnsi="Times New Roman" w:cs="Times New Roman"/>
          <w:lang w:val="en"/>
        </w:rPr>
        <w:t xml:space="preserve">, </w:t>
      </w:r>
      <w:proofErr w:type="spellStart"/>
      <w:r>
        <w:rPr>
          <w:rFonts w:ascii="Times New Roman" w:hAnsi="Times New Roman" w:cs="Times New Roman"/>
          <w:lang w:val="en"/>
        </w:rPr>
        <w:t>hakuna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jibu</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lililo</w:t>
      </w:r>
      <w:proofErr w:type="spellEnd"/>
      <w:r w:rsidRPr="001D6079">
        <w:rPr>
          <w:rFonts w:ascii="Times New Roman" w:hAnsi="Times New Roman" w:cs="Times New Roman"/>
          <w:lang w:val="en"/>
        </w:rPr>
        <w:t xml:space="preserve"> sahihi na </w:t>
      </w:r>
      <w:proofErr w:type="spellStart"/>
      <w:r w:rsidRPr="001D6079">
        <w:rPr>
          <w:rFonts w:ascii="Times New Roman" w:hAnsi="Times New Roman" w:cs="Times New Roman"/>
          <w:lang w:val="en"/>
        </w:rPr>
        <w:t>lisilo</w:t>
      </w:r>
      <w:proofErr w:type="spellEnd"/>
      <w:r w:rsidRPr="001D6079">
        <w:rPr>
          <w:rFonts w:ascii="Times New Roman" w:hAnsi="Times New Roman" w:cs="Times New Roman"/>
          <w:lang w:val="en"/>
        </w:rPr>
        <w:t xml:space="preserve"> sahihi</w:t>
      </w:r>
      <w:r>
        <w:rPr>
          <w:rFonts w:ascii="Times New Roman" w:hAnsi="Times New Roman" w:cs="Times New Roman"/>
          <w:lang w:val="en"/>
        </w:rPr>
        <w:t xml:space="preserve"> </w:t>
      </w:r>
      <w:proofErr w:type="spellStart"/>
      <w:r>
        <w:rPr>
          <w:rFonts w:ascii="Times New Roman" w:hAnsi="Times New Roman" w:cs="Times New Roman"/>
          <w:lang w:val="en"/>
        </w:rPr>
        <w:t>kwa</w:t>
      </w:r>
      <w:proofErr w:type="spellEnd"/>
      <w:r>
        <w:rPr>
          <w:rFonts w:ascii="Times New Roman" w:hAnsi="Times New Roman" w:cs="Times New Roman"/>
          <w:lang w:val="en"/>
        </w:rPr>
        <w:t xml:space="preserve"> </w:t>
      </w:r>
      <w:proofErr w:type="spellStart"/>
      <w:r>
        <w:rPr>
          <w:rFonts w:ascii="Times New Roman" w:hAnsi="Times New Roman" w:cs="Times New Roman"/>
          <w:lang w:val="en"/>
        </w:rPr>
        <w:t>hivyo</w:t>
      </w:r>
      <w:proofErr w:type="spellEnd"/>
      <w:r>
        <w:rPr>
          <w:rFonts w:ascii="Times New Roman" w:hAnsi="Times New Roman" w:cs="Times New Roman"/>
          <w:lang w:val="en"/>
        </w:rPr>
        <w:t xml:space="preserve"> </w:t>
      </w:r>
      <w:proofErr w:type="spellStart"/>
      <w:r>
        <w:rPr>
          <w:rFonts w:ascii="Times New Roman" w:hAnsi="Times New Roman" w:cs="Times New Roman"/>
          <w:lang w:val="en"/>
        </w:rPr>
        <w:t>ni</w:t>
      </w:r>
      <w:proofErr w:type="spellEnd"/>
      <w:r>
        <w:rPr>
          <w:rFonts w:ascii="Times New Roman" w:hAnsi="Times New Roman" w:cs="Times New Roman"/>
          <w:lang w:val="en"/>
        </w:rPr>
        <w:t xml:space="preserve"> sawa </w:t>
      </w:r>
      <w:proofErr w:type="spellStart"/>
      <w:r>
        <w:rPr>
          <w:rFonts w:ascii="Times New Roman" w:hAnsi="Times New Roman" w:cs="Times New Roman"/>
          <w:lang w:val="en"/>
        </w:rPr>
        <w:t>kwa</w:t>
      </w:r>
      <w:proofErr w:type="spellEnd"/>
      <w:r>
        <w:rPr>
          <w:rFonts w:ascii="Times New Roman" w:hAnsi="Times New Roman" w:cs="Times New Roman"/>
          <w:lang w:val="en"/>
        </w:rPr>
        <w:t xml:space="preserve"> </w:t>
      </w:r>
      <w:proofErr w:type="spellStart"/>
      <w:r>
        <w:rPr>
          <w:rFonts w:ascii="Times New Roman" w:hAnsi="Times New Roman" w:cs="Times New Roman"/>
          <w:lang w:val="en"/>
        </w:rPr>
        <w:t>wewe</w:t>
      </w:r>
      <w:proofErr w:type="spellEnd"/>
      <w:r>
        <w:rPr>
          <w:rFonts w:ascii="Times New Roman" w:hAnsi="Times New Roman" w:cs="Times New Roman"/>
          <w:lang w:val="en"/>
        </w:rPr>
        <w:t xml:space="preserve"> </w:t>
      </w:r>
      <w:proofErr w:type="spellStart"/>
      <w:r>
        <w:rPr>
          <w:rFonts w:ascii="Times New Roman" w:hAnsi="Times New Roman" w:cs="Times New Roman"/>
          <w:lang w:val="en"/>
        </w:rPr>
        <w:t>kutokubaliana</w:t>
      </w:r>
      <w:proofErr w:type="spellEnd"/>
      <w:r>
        <w:rPr>
          <w:rFonts w:ascii="Times New Roman" w:hAnsi="Times New Roman" w:cs="Times New Roman"/>
          <w:lang w:val="en"/>
        </w:rPr>
        <w:t xml:space="preserve"> na </w:t>
      </w:r>
      <w:proofErr w:type="spellStart"/>
      <w:r>
        <w:rPr>
          <w:rFonts w:ascii="Times New Roman" w:hAnsi="Times New Roman" w:cs="Times New Roman"/>
          <w:lang w:val="en"/>
        </w:rPr>
        <w:t>maoni</w:t>
      </w:r>
      <w:proofErr w:type="spellEnd"/>
      <w:r>
        <w:rPr>
          <w:rFonts w:ascii="Times New Roman" w:hAnsi="Times New Roman" w:cs="Times New Roman"/>
          <w:lang w:val="en"/>
        </w:rPr>
        <w:t xml:space="preserve"> </w:t>
      </w:r>
      <w:proofErr w:type="spellStart"/>
      <w:r>
        <w:rPr>
          <w:rFonts w:ascii="Times New Roman" w:hAnsi="Times New Roman" w:cs="Times New Roman"/>
          <w:lang w:val="en"/>
        </w:rPr>
        <w:t>ya</w:t>
      </w:r>
      <w:proofErr w:type="spellEnd"/>
      <w:r>
        <w:rPr>
          <w:rFonts w:ascii="Times New Roman" w:hAnsi="Times New Roman" w:cs="Times New Roman"/>
          <w:lang w:val="en"/>
        </w:rPr>
        <w:t xml:space="preserve"> </w:t>
      </w:r>
      <w:proofErr w:type="spellStart"/>
      <w:r>
        <w:rPr>
          <w:rFonts w:ascii="Times New Roman" w:hAnsi="Times New Roman" w:cs="Times New Roman"/>
          <w:lang w:val="en"/>
        </w:rPr>
        <w:t>mwenzako</w:t>
      </w:r>
      <w:proofErr w:type="spellEnd"/>
      <w:r>
        <w:rPr>
          <w:rFonts w:ascii="Times New Roman" w:hAnsi="Times New Roman" w:cs="Times New Roman"/>
          <w:lang w:val="en"/>
        </w:rPr>
        <w:t xml:space="preserve"> </w:t>
      </w:r>
      <w:proofErr w:type="spellStart"/>
      <w:r>
        <w:rPr>
          <w:rFonts w:ascii="Times New Roman" w:hAnsi="Times New Roman" w:cs="Times New Roman"/>
          <w:lang w:val="en"/>
        </w:rPr>
        <w:t>kwenye</w:t>
      </w:r>
      <w:proofErr w:type="spellEnd"/>
      <w:r>
        <w:rPr>
          <w:rFonts w:ascii="Times New Roman" w:hAnsi="Times New Roman" w:cs="Times New Roman"/>
          <w:lang w:val="en"/>
        </w:rPr>
        <w:t xml:space="preserve"> </w:t>
      </w:r>
      <w:proofErr w:type="spellStart"/>
      <w:r>
        <w:rPr>
          <w:rFonts w:ascii="Times New Roman" w:hAnsi="Times New Roman" w:cs="Times New Roman"/>
          <w:lang w:val="en"/>
        </w:rPr>
        <w:t>kikundi</w:t>
      </w:r>
      <w:proofErr w:type="spellEnd"/>
      <w:r>
        <w:rPr>
          <w:rFonts w:ascii="Times New Roman" w:hAnsi="Times New Roman" w:cs="Times New Roman"/>
          <w:lang w:val="en"/>
        </w:rPr>
        <w:t xml:space="preserve"> </w:t>
      </w:r>
      <w:proofErr w:type="spellStart"/>
      <w:r>
        <w:rPr>
          <w:rFonts w:ascii="Times New Roman" w:hAnsi="Times New Roman" w:cs="Times New Roman"/>
          <w:lang w:val="en"/>
        </w:rPr>
        <w:t>hiki</w:t>
      </w:r>
      <w:proofErr w:type="spellEnd"/>
      <w:r>
        <w:rPr>
          <w:rFonts w:ascii="Times New Roman" w:hAnsi="Times New Roman" w:cs="Times New Roman"/>
          <w:lang w:val="en"/>
        </w:rPr>
        <w:t xml:space="preserve">. </w:t>
      </w:r>
      <w:r w:rsidRPr="001D6079">
        <w:rPr>
          <w:rFonts w:ascii="Times New Roman" w:hAnsi="Times New Roman" w:cs="Times New Roman"/>
          <w:lang w:val="en"/>
        </w:rPr>
        <w:t xml:space="preserve"> </w:t>
      </w:r>
    </w:p>
    <w:p w14:paraId="67F7AF71" w14:textId="77777777" w:rsidR="005C2703" w:rsidRPr="001D6079" w:rsidRDefault="005C2703" w:rsidP="005C2703">
      <w:pPr>
        <w:pStyle w:val="ListParagraph"/>
        <w:numPr>
          <w:ilvl w:val="0"/>
          <w:numId w:val="1"/>
        </w:num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 xml:space="preserve">Ni </w:t>
      </w:r>
      <w:proofErr w:type="spellStart"/>
      <w:r>
        <w:rPr>
          <w:rFonts w:ascii="Times New Roman" w:hAnsi="Times New Roman" w:cs="Times New Roman"/>
          <w:lang w:val="en"/>
        </w:rPr>
        <w:t>m</w:t>
      </w:r>
      <w:r w:rsidRPr="001D6079">
        <w:rPr>
          <w:rFonts w:ascii="Times New Roman" w:hAnsi="Times New Roman" w:cs="Times New Roman"/>
          <w:lang w:val="en"/>
        </w:rPr>
        <w:t>uhimu</w:t>
      </w:r>
      <w:proofErr w:type="spellEnd"/>
      <w:r w:rsidRPr="001D6079">
        <w:rPr>
          <w:rFonts w:ascii="Times New Roman" w:hAnsi="Times New Roman" w:cs="Times New Roman"/>
          <w:lang w:val="en"/>
        </w:rPr>
        <w:t xml:space="preserve"> kuwa haya </w:t>
      </w:r>
      <w:proofErr w:type="spellStart"/>
      <w:r>
        <w:rPr>
          <w:rFonts w:ascii="Times New Roman" w:hAnsi="Times New Roman" w:cs="Times New Roman"/>
          <w:lang w:val="en"/>
        </w:rPr>
        <w:t>yawe</w:t>
      </w:r>
      <w:proofErr w:type="spellEnd"/>
      <w:r>
        <w:rPr>
          <w:rFonts w:ascii="Times New Roman" w:hAnsi="Times New Roman" w:cs="Times New Roman"/>
          <w:lang w:val="en"/>
        </w:rPr>
        <w:t xml:space="preserve"> </w:t>
      </w:r>
      <w:proofErr w:type="spellStart"/>
      <w:r>
        <w:rPr>
          <w:rFonts w:ascii="Times New Roman" w:hAnsi="Times New Roman" w:cs="Times New Roman"/>
          <w:lang w:val="en"/>
        </w:rPr>
        <w:t>majadiliano</w:t>
      </w:r>
      <w:proofErr w:type="spellEnd"/>
      <w:r>
        <w:rPr>
          <w:rFonts w:ascii="Times New Roman" w:hAnsi="Times New Roman" w:cs="Times New Roman"/>
          <w:lang w:val="en"/>
        </w:rPr>
        <w:t xml:space="preserve"> </w:t>
      </w:r>
      <w:proofErr w:type="spellStart"/>
      <w:r>
        <w:rPr>
          <w:rFonts w:ascii="Times New Roman" w:hAnsi="Times New Roman" w:cs="Times New Roman"/>
          <w:lang w:val="en"/>
        </w:rPr>
        <w:t>ya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kikundi</w:t>
      </w:r>
      <w:proofErr w:type="spellEnd"/>
      <w:r>
        <w:rPr>
          <w:rFonts w:ascii="Times New Roman" w:hAnsi="Times New Roman" w:cs="Times New Roman"/>
          <w:lang w:val="en"/>
        </w:rPr>
        <w:t xml:space="preserve"> </w:t>
      </w:r>
      <w:proofErr w:type="spellStart"/>
      <w:r>
        <w:rPr>
          <w:rFonts w:ascii="Times New Roman" w:hAnsi="Times New Roman" w:cs="Times New Roman"/>
          <w:lang w:val="en"/>
        </w:rPr>
        <w:t>ya</w:t>
      </w:r>
      <w:proofErr w:type="spellEnd"/>
      <w:r>
        <w:rPr>
          <w:rFonts w:ascii="Times New Roman" w:hAnsi="Times New Roman" w:cs="Times New Roman"/>
          <w:lang w:val="en"/>
        </w:rPr>
        <w:t xml:space="preserve"> </w:t>
      </w:r>
      <w:proofErr w:type="spellStart"/>
      <w:r w:rsidRPr="001D6079">
        <w:rPr>
          <w:rFonts w:ascii="Times New Roman" w:hAnsi="Times New Roman" w:cs="Times New Roman"/>
          <w:lang w:val="en"/>
        </w:rPr>
        <w:t>kweli</w:t>
      </w:r>
      <w:proofErr w:type="spellEnd"/>
      <w:r w:rsidRPr="001D6079">
        <w:rPr>
          <w:rFonts w:ascii="Times New Roman" w:hAnsi="Times New Roman" w:cs="Times New Roman"/>
          <w:lang w:val="en"/>
        </w:rPr>
        <w:t>,</w:t>
      </w:r>
      <w:r>
        <w:rPr>
          <w:rFonts w:ascii="Times New Roman" w:hAnsi="Times New Roman" w:cs="Times New Roman"/>
          <w:lang w:val="en"/>
        </w:rPr>
        <w:t xml:space="preserve"> </w:t>
      </w:r>
      <w:proofErr w:type="spellStart"/>
      <w:r>
        <w:rPr>
          <w:rFonts w:ascii="Times New Roman" w:hAnsi="Times New Roman" w:cs="Times New Roman"/>
          <w:lang w:val="en"/>
        </w:rPr>
        <w:t>T</w:t>
      </w:r>
      <w:r w:rsidRPr="001D6079">
        <w:rPr>
          <w:rFonts w:ascii="Times New Roman" w:hAnsi="Times New Roman" w:cs="Times New Roman"/>
          <w:lang w:val="en"/>
        </w:rPr>
        <w:t>afadhali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ongea</w:t>
      </w:r>
      <w:proofErr w:type="spellEnd"/>
      <w:r w:rsidRPr="001D6079">
        <w:rPr>
          <w:rFonts w:ascii="Times New Roman" w:hAnsi="Times New Roman" w:cs="Times New Roman"/>
          <w:lang w:val="en"/>
        </w:rPr>
        <w:t xml:space="preserve"> na </w:t>
      </w:r>
      <w:proofErr w:type="spellStart"/>
      <w:r w:rsidRPr="001D6079">
        <w:rPr>
          <w:rFonts w:ascii="Times New Roman" w:hAnsi="Times New Roman" w:cs="Times New Roman"/>
          <w:lang w:val="en"/>
        </w:rPr>
        <w:t>kikundi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sio</w:t>
      </w:r>
      <w:proofErr w:type="spellEnd"/>
      <w:r w:rsidRPr="001D6079">
        <w:rPr>
          <w:rFonts w:ascii="Times New Roman" w:hAnsi="Times New Roman" w:cs="Times New Roman"/>
          <w:lang w:val="en"/>
        </w:rPr>
        <w:t xml:space="preserve"> yule </w:t>
      </w:r>
      <w:proofErr w:type="spellStart"/>
      <w:r w:rsidRPr="001D6079">
        <w:rPr>
          <w:rFonts w:ascii="Times New Roman" w:hAnsi="Times New Roman" w:cs="Times New Roman"/>
          <w:lang w:val="en"/>
        </w:rPr>
        <w:t>uliye</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kaa</w:t>
      </w:r>
      <w:proofErr w:type="spellEnd"/>
      <w:r w:rsidRPr="001D6079">
        <w:rPr>
          <w:rFonts w:ascii="Times New Roman" w:hAnsi="Times New Roman" w:cs="Times New Roman"/>
          <w:lang w:val="en"/>
        </w:rPr>
        <w:t xml:space="preserve"> kando </w:t>
      </w:r>
      <w:proofErr w:type="spellStart"/>
      <w:r w:rsidRPr="001D6079">
        <w:rPr>
          <w:rFonts w:ascii="Times New Roman" w:hAnsi="Times New Roman" w:cs="Times New Roman"/>
          <w:lang w:val="en"/>
        </w:rPr>
        <w:t>yake</w:t>
      </w:r>
      <w:proofErr w:type="spellEnd"/>
      <w:r w:rsidRPr="001D6079">
        <w:rPr>
          <w:rFonts w:ascii="Times New Roman" w:hAnsi="Times New Roman" w:cs="Times New Roman"/>
          <w:lang w:val="en"/>
        </w:rPr>
        <w:t>.</w:t>
      </w:r>
    </w:p>
    <w:p w14:paraId="24127C43" w14:textId="77777777" w:rsidR="005C2703" w:rsidRPr="009B61B8" w:rsidRDefault="005C2703" w:rsidP="005C2703">
      <w:pPr>
        <w:autoSpaceDE w:val="0"/>
        <w:autoSpaceDN w:val="0"/>
        <w:adjustRightInd w:val="0"/>
        <w:spacing w:after="0" w:line="240" w:lineRule="auto"/>
        <w:rPr>
          <w:rFonts w:ascii="Times New Roman" w:hAnsi="Times New Roman" w:cs="Times New Roman"/>
          <w:lang w:val="en"/>
        </w:rPr>
      </w:pPr>
      <w:proofErr w:type="spellStart"/>
      <w:r w:rsidRPr="009B61B8">
        <w:rPr>
          <w:rFonts w:ascii="Times New Roman" w:hAnsi="Times New Roman" w:cs="Times New Roman"/>
          <w:lang w:val="en"/>
        </w:rPr>
        <w:t>Niko</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hapa</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kufanikisha</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mazungumzo</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ya</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hiki</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kikundi</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lakini</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mimi</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si</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mtaalamu</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wa</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hii</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mada</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Ningependa</w:t>
      </w:r>
      <w:proofErr w:type="spellEnd"/>
      <w:r w:rsidRPr="009B61B8">
        <w:rPr>
          <w:rFonts w:ascii="Times New Roman" w:hAnsi="Times New Roman" w:cs="Times New Roman"/>
          <w:lang w:val="en"/>
        </w:rPr>
        <w:t xml:space="preserve"> tu </w:t>
      </w:r>
      <w:proofErr w:type="spellStart"/>
      <w:r w:rsidRPr="009B61B8">
        <w:rPr>
          <w:rFonts w:ascii="Times New Roman" w:hAnsi="Times New Roman" w:cs="Times New Roman"/>
          <w:lang w:val="en"/>
        </w:rPr>
        <w:t>kuskiza</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mawazo</w:t>
      </w:r>
      <w:proofErr w:type="spellEnd"/>
      <w:r w:rsidRPr="009B61B8">
        <w:rPr>
          <w:rFonts w:ascii="Times New Roman" w:hAnsi="Times New Roman" w:cs="Times New Roman"/>
          <w:lang w:val="en"/>
        </w:rPr>
        <w:t xml:space="preserve"> na </w:t>
      </w:r>
      <w:proofErr w:type="spellStart"/>
      <w:r w:rsidRPr="009B61B8">
        <w:rPr>
          <w:rFonts w:ascii="Times New Roman" w:hAnsi="Times New Roman" w:cs="Times New Roman"/>
          <w:lang w:val="en"/>
        </w:rPr>
        <w:t>maoni</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yenu</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kuhusu</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mada</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yetu</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ya</w:t>
      </w:r>
      <w:proofErr w:type="spellEnd"/>
      <w:r w:rsidRPr="009B61B8">
        <w:rPr>
          <w:rFonts w:ascii="Times New Roman" w:hAnsi="Times New Roman" w:cs="Times New Roman"/>
          <w:lang w:val="en"/>
        </w:rPr>
        <w:t xml:space="preserve"> </w:t>
      </w:r>
      <w:proofErr w:type="spellStart"/>
      <w:r w:rsidRPr="009B61B8">
        <w:rPr>
          <w:rFonts w:ascii="Times New Roman" w:hAnsi="Times New Roman" w:cs="Times New Roman"/>
          <w:lang w:val="en"/>
        </w:rPr>
        <w:t>mjadala</w:t>
      </w:r>
      <w:proofErr w:type="spellEnd"/>
      <w:r w:rsidRPr="009B61B8">
        <w:rPr>
          <w:rFonts w:ascii="Times New Roman" w:hAnsi="Times New Roman" w:cs="Times New Roman"/>
          <w:lang w:val="en"/>
        </w:rPr>
        <w:t>.</w:t>
      </w:r>
    </w:p>
    <w:p w14:paraId="7435D3A1" w14:textId="77777777" w:rsidR="005C2703" w:rsidRDefault="005C2703" w:rsidP="005C2703">
      <w:pPr>
        <w:autoSpaceDE w:val="0"/>
        <w:autoSpaceDN w:val="0"/>
        <w:adjustRightInd w:val="0"/>
        <w:spacing w:after="0" w:line="240" w:lineRule="auto"/>
        <w:rPr>
          <w:rFonts w:ascii="Times New Roman" w:hAnsi="Times New Roman" w:cs="Times New Roman"/>
          <w:b/>
          <w:lang w:val="en"/>
        </w:rPr>
      </w:pPr>
    </w:p>
    <w:p w14:paraId="5004B7A8" w14:textId="77777777" w:rsidR="005C2703" w:rsidRPr="001D6079" w:rsidRDefault="005C2703" w:rsidP="005C2703">
      <w:pPr>
        <w:autoSpaceDE w:val="0"/>
        <w:autoSpaceDN w:val="0"/>
        <w:adjustRightInd w:val="0"/>
        <w:spacing w:after="0" w:line="240" w:lineRule="auto"/>
        <w:rPr>
          <w:rFonts w:ascii="Times New Roman" w:hAnsi="Times New Roman" w:cs="Times New Roman"/>
          <w:lang w:val="en"/>
        </w:rPr>
      </w:pPr>
      <w:proofErr w:type="spellStart"/>
      <w:r w:rsidRPr="001D6079">
        <w:rPr>
          <w:rFonts w:ascii="Times New Roman" w:hAnsi="Times New Roman" w:cs="Times New Roman"/>
          <w:b/>
          <w:lang w:val="en"/>
        </w:rPr>
        <w:t>Muda</w:t>
      </w:r>
      <w:proofErr w:type="spellEnd"/>
      <w:r w:rsidRPr="001D6079">
        <w:rPr>
          <w:rFonts w:ascii="Times New Roman" w:hAnsi="Times New Roman" w:cs="Times New Roman"/>
          <w:b/>
          <w:lang w:val="en"/>
        </w:rPr>
        <w:t xml:space="preserve"> </w:t>
      </w:r>
      <w:proofErr w:type="spellStart"/>
      <w:r w:rsidRPr="001D6079">
        <w:rPr>
          <w:rFonts w:ascii="Times New Roman" w:hAnsi="Times New Roman" w:cs="Times New Roman"/>
          <w:b/>
          <w:lang w:val="en"/>
        </w:rPr>
        <w:t>wa</w:t>
      </w:r>
      <w:proofErr w:type="spellEnd"/>
      <w:r w:rsidRPr="001D6079">
        <w:rPr>
          <w:rFonts w:ascii="Times New Roman" w:hAnsi="Times New Roman" w:cs="Times New Roman"/>
          <w:b/>
          <w:lang w:val="en"/>
        </w:rPr>
        <w:t xml:space="preserve"> </w:t>
      </w:r>
      <w:proofErr w:type="spellStart"/>
      <w:r w:rsidRPr="001D6079">
        <w:rPr>
          <w:rFonts w:ascii="Times New Roman" w:hAnsi="Times New Roman" w:cs="Times New Roman"/>
          <w:b/>
          <w:lang w:val="en"/>
        </w:rPr>
        <w:t>utafiti</w:t>
      </w:r>
      <w:proofErr w:type="spellEnd"/>
      <w:r w:rsidRPr="001D6079">
        <w:rPr>
          <w:rFonts w:ascii="Times New Roman" w:hAnsi="Times New Roman" w:cs="Times New Roman"/>
          <w:b/>
          <w:lang w:val="en"/>
        </w:rPr>
        <w:t>:</w:t>
      </w:r>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kushiriki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kwa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utafiti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utachukua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muda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wa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takriban</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dakika</w:t>
      </w:r>
      <w:proofErr w:type="spellEnd"/>
      <w:r w:rsidRPr="001D6079">
        <w:rPr>
          <w:rFonts w:ascii="Times New Roman" w:hAnsi="Times New Roman" w:cs="Times New Roman"/>
          <w:lang w:val="en"/>
        </w:rPr>
        <w:t xml:space="preserve"> 60-90 </w:t>
      </w:r>
      <w:proofErr w:type="spellStart"/>
      <w:r w:rsidRPr="001D6079">
        <w:rPr>
          <w:rFonts w:ascii="Times New Roman" w:hAnsi="Times New Roman" w:cs="Times New Roman"/>
          <w:lang w:val="en"/>
        </w:rPr>
        <w:t>kwa</w:t>
      </w:r>
      <w:proofErr w:type="spellEnd"/>
      <w:r w:rsidRPr="001D6079">
        <w:rPr>
          <w:rFonts w:ascii="Times New Roman" w:hAnsi="Times New Roman" w:cs="Times New Roman"/>
          <w:lang w:val="en"/>
        </w:rPr>
        <w:t xml:space="preserve"> </w:t>
      </w:r>
      <w:proofErr w:type="spellStart"/>
      <w:r>
        <w:rPr>
          <w:rFonts w:ascii="Times New Roman" w:hAnsi="Times New Roman" w:cs="Times New Roman"/>
          <w:lang w:val="en"/>
        </w:rPr>
        <w:t>kikap</w:t>
      </w:r>
      <w:proofErr w:type="spellEnd"/>
      <w:r>
        <w:rPr>
          <w:rFonts w:ascii="Times New Roman" w:hAnsi="Times New Roman" w:cs="Times New Roman"/>
          <w:lang w:val="en"/>
        </w:rPr>
        <w:t xml:space="preserve"> </w:t>
      </w:r>
      <w:proofErr w:type="spellStart"/>
      <w:r>
        <w:rPr>
          <w:rFonts w:ascii="Times New Roman" w:hAnsi="Times New Roman" w:cs="Times New Roman"/>
          <w:lang w:val="en"/>
        </w:rPr>
        <w:t>kimoja</w:t>
      </w:r>
      <w:proofErr w:type="spellEnd"/>
      <w:r>
        <w:rPr>
          <w:rFonts w:ascii="Times New Roman" w:hAnsi="Times New Roman" w:cs="Times New Roman"/>
          <w:lang w:val="en"/>
        </w:rPr>
        <w:t xml:space="preserve"> cha </w:t>
      </w:r>
      <w:proofErr w:type="spellStart"/>
      <w:r w:rsidRPr="001D6079">
        <w:rPr>
          <w:rFonts w:ascii="Times New Roman" w:hAnsi="Times New Roman" w:cs="Times New Roman"/>
          <w:lang w:val="en"/>
        </w:rPr>
        <w:t>majadiliano</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ya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kundi</w:t>
      </w:r>
      <w:proofErr w:type="spellEnd"/>
      <w:r w:rsidRPr="001D6079">
        <w:rPr>
          <w:rFonts w:ascii="Times New Roman" w:hAnsi="Times New Roman" w:cs="Times New Roman"/>
          <w:lang w:val="en"/>
        </w:rPr>
        <w:t xml:space="preserve"> </w:t>
      </w:r>
    </w:p>
    <w:p w14:paraId="60067EB9" w14:textId="77777777" w:rsidR="005C2703" w:rsidRDefault="005C2703" w:rsidP="005C2703">
      <w:pPr>
        <w:autoSpaceDE w:val="0"/>
        <w:autoSpaceDN w:val="0"/>
        <w:adjustRightInd w:val="0"/>
        <w:spacing w:after="0" w:line="240" w:lineRule="auto"/>
        <w:rPr>
          <w:rFonts w:ascii="Times New Roman" w:hAnsi="Times New Roman" w:cs="Times New Roman"/>
          <w:b/>
          <w:lang w:val="en"/>
        </w:rPr>
      </w:pPr>
    </w:p>
    <w:p w14:paraId="74385F1D" w14:textId="77777777" w:rsidR="005C2703" w:rsidRPr="001D6079" w:rsidRDefault="005C2703" w:rsidP="005C2703">
      <w:pPr>
        <w:autoSpaceDE w:val="0"/>
        <w:autoSpaceDN w:val="0"/>
        <w:adjustRightInd w:val="0"/>
        <w:spacing w:after="0" w:line="240" w:lineRule="auto"/>
        <w:rPr>
          <w:rFonts w:ascii="Times New Roman" w:hAnsi="Times New Roman" w:cs="Times New Roman"/>
          <w:lang w:val="en"/>
        </w:rPr>
      </w:pPr>
      <w:proofErr w:type="spellStart"/>
      <w:r w:rsidRPr="001D6079">
        <w:rPr>
          <w:rFonts w:ascii="Times New Roman" w:hAnsi="Times New Roman" w:cs="Times New Roman"/>
          <w:b/>
          <w:lang w:val="en"/>
        </w:rPr>
        <w:lastRenderedPageBreak/>
        <w:t>Mahali</w:t>
      </w:r>
      <w:proofErr w:type="spellEnd"/>
      <w:r w:rsidRPr="001D6079">
        <w:rPr>
          <w:rFonts w:ascii="Times New Roman" w:hAnsi="Times New Roman" w:cs="Times New Roman"/>
          <w:b/>
          <w:lang w:val="en"/>
        </w:rPr>
        <w:t xml:space="preserve"> pa </w:t>
      </w:r>
      <w:proofErr w:type="spellStart"/>
      <w:r w:rsidRPr="001D6079">
        <w:rPr>
          <w:rFonts w:ascii="Times New Roman" w:hAnsi="Times New Roman" w:cs="Times New Roman"/>
          <w:b/>
          <w:lang w:val="en"/>
        </w:rPr>
        <w:t>utafiti</w:t>
      </w:r>
      <w:proofErr w:type="spellEnd"/>
      <w:r w:rsidRPr="001D6079">
        <w:rPr>
          <w:rFonts w:ascii="Times New Roman" w:hAnsi="Times New Roman" w:cs="Times New Roman"/>
          <w:b/>
          <w:lang w:val="en"/>
        </w:rPr>
        <w:t xml:space="preserve">: </w:t>
      </w:r>
      <w:r w:rsidRPr="001D6079">
        <w:rPr>
          <w:rFonts w:ascii="Times New Roman" w:hAnsi="Times New Roman" w:cs="Times New Roman"/>
          <w:lang w:val="en"/>
        </w:rPr>
        <w:t xml:space="preserve"> kila </w:t>
      </w:r>
      <w:proofErr w:type="spellStart"/>
      <w:r w:rsidRPr="001D6079">
        <w:rPr>
          <w:rFonts w:ascii="Times New Roman" w:hAnsi="Times New Roman" w:cs="Times New Roman"/>
          <w:lang w:val="en"/>
        </w:rPr>
        <w:t>mikak</w:t>
      </w:r>
      <w:r>
        <w:rPr>
          <w:rFonts w:ascii="Times New Roman" w:hAnsi="Times New Roman" w:cs="Times New Roman"/>
          <w:lang w:val="en"/>
        </w:rPr>
        <w:t>ati</w:t>
      </w:r>
      <w:proofErr w:type="spellEnd"/>
      <w:r>
        <w:rPr>
          <w:rFonts w:ascii="Times New Roman" w:hAnsi="Times New Roman" w:cs="Times New Roman"/>
          <w:lang w:val="en"/>
        </w:rPr>
        <w:t xml:space="preserve"> </w:t>
      </w:r>
      <w:proofErr w:type="spellStart"/>
      <w:r>
        <w:rPr>
          <w:rFonts w:ascii="Times New Roman" w:hAnsi="Times New Roman" w:cs="Times New Roman"/>
          <w:lang w:val="en"/>
        </w:rPr>
        <w:t>ya</w:t>
      </w:r>
      <w:proofErr w:type="spellEnd"/>
      <w:r>
        <w:rPr>
          <w:rFonts w:ascii="Times New Roman" w:hAnsi="Times New Roman" w:cs="Times New Roman"/>
          <w:lang w:val="en"/>
        </w:rPr>
        <w:t xml:space="preserve"> </w:t>
      </w:r>
      <w:proofErr w:type="spellStart"/>
      <w:r>
        <w:rPr>
          <w:rFonts w:ascii="Times New Roman" w:hAnsi="Times New Roman" w:cs="Times New Roman"/>
          <w:lang w:val="en"/>
        </w:rPr>
        <w:t>utafiti</w:t>
      </w:r>
      <w:proofErr w:type="spellEnd"/>
      <w:r>
        <w:rPr>
          <w:rFonts w:ascii="Times New Roman" w:hAnsi="Times New Roman" w:cs="Times New Roman"/>
          <w:lang w:val="en"/>
        </w:rPr>
        <w:t xml:space="preserve"> </w:t>
      </w:r>
      <w:proofErr w:type="spellStart"/>
      <w:r>
        <w:rPr>
          <w:rFonts w:ascii="Times New Roman" w:hAnsi="Times New Roman" w:cs="Times New Roman"/>
          <w:lang w:val="en"/>
        </w:rPr>
        <w:t>itafanyika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kwenye</w:t>
      </w:r>
      <w:proofErr w:type="spellEnd"/>
      <w:r>
        <w:rPr>
          <w:rFonts w:ascii="Times New Roman" w:hAnsi="Times New Roman" w:cs="Times New Roman"/>
          <w:lang w:val="en"/>
        </w:rPr>
        <w:t xml:space="preserve"> </w:t>
      </w:r>
      <w:proofErr w:type="spellStart"/>
      <w:r>
        <w:rPr>
          <w:rFonts w:ascii="Times New Roman" w:hAnsi="Times New Roman" w:cs="Times New Roman"/>
          <w:lang w:val="en"/>
        </w:rPr>
        <w:t>sehemu</w:t>
      </w:r>
      <w:proofErr w:type="spellEnd"/>
      <w:r>
        <w:rPr>
          <w:rFonts w:ascii="Times New Roman" w:hAnsi="Times New Roman" w:cs="Times New Roman"/>
          <w:lang w:val="en"/>
        </w:rPr>
        <w:t xml:space="preserve"> </w:t>
      </w:r>
      <w:proofErr w:type="spellStart"/>
      <w:r>
        <w:rPr>
          <w:rFonts w:ascii="Times New Roman" w:hAnsi="Times New Roman" w:cs="Times New Roman"/>
          <w:lang w:val="en"/>
        </w:rPr>
        <w:t>iliyo</w:t>
      </w:r>
      <w:proofErr w:type="spellEnd"/>
      <w:r>
        <w:rPr>
          <w:rFonts w:ascii="Times New Roman" w:hAnsi="Times New Roman" w:cs="Times New Roman"/>
          <w:lang w:val="en"/>
        </w:rPr>
        <w:t xml:space="preserve"> katikati </w:t>
      </w:r>
      <w:proofErr w:type="spellStart"/>
      <w:r>
        <w:rPr>
          <w:rFonts w:ascii="Times New Roman" w:hAnsi="Times New Roman" w:cs="Times New Roman"/>
          <w:lang w:val="en"/>
        </w:rPr>
        <w:t>ya</w:t>
      </w:r>
      <w:proofErr w:type="spellEnd"/>
      <w:r>
        <w:rPr>
          <w:rFonts w:ascii="Times New Roman" w:hAnsi="Times New Roman" w:cs="Times New Roman"/>
          <w:lang w:val="en"/>
        </w:rPr>
        <w:t xml:space="preserve"> </w:t>
      </w:r>
      <w:r w:rsidRPr="001D6079">
        <w:rPr>
          <w:rFonts w:ascii="Times New Roman" w:hAnsi="Times New Roman" w:cs="Times New Roman"/>
          <w:lang w:val="en"/>
        </w:rPr>
        <w:t xml:space="preserve"> kata </w:t>
      </w:r>
      <w:proofErr w:type="spellStart"/>
      <w:r w:rsidRPr="001D6079">
        <w:rPr>
          <w:rFonts w:ascii="Times New Roman" w:hAnsi="Times New Roman" w:cs="Times New Roman"/>
          <w:lang w:val="en"/>
        </w:rPr>
        <w:t>ndogo</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yako</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ndani</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ya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kanisa</w:t>
      </w:r>
      <w:proofErr w:type="spellEnd"/>
      <w:r w:rsidRPr="001D6079">
        <w:rPr>
          <w:rFonts w:ascii="Times New Roman" w:hAnsi="Times New Roman" w:cs="Times New Roman"/>
          <w:lang w:val="en"/>
        </w:rPr>
        <w:t xml:space="preserve"> au </w:t>
      </w:r>
      <w:proofErr w:type="spellStart"/>
      <w:r w:rsidRPr="001D6079">
        <w:rPr>
          <w:rFonts w:ascii="Times New Roman" w:hAnsi="Times New Roman" w:cs="Times New Roman"/>
          <w:lang w:val="en"/>
        </w:rPr>
        <w:t>shule</w:t>
      </w:r>
      <w:proofErr w:type="spellEnd"/>
      <w:r w:rsidRPr="001D6079">
        <w:rPr>
          <w:rFonts w:ascii="Times New Roman" w:hAnsi="Times New Roman" w:cs="Times New Roman"/>
          <w:lang w:val="en"/>
        </w:rPr>
        <w:t>.</w:t>
      </w:r>
    </w:p>
    <w:p w14:paraId="31A5C88F" w14:textId="77777777" w:rsidR="005C2703" w:rsidRPr="00126DDC" w:rsidRDefault="005C2703" w:rsidP="005C2703">
      <w:pPr>
        <w:autoSpaceDE w:val="0"/>
        <w:autoSpaceDN w:val="0"/>
        <w:adjustRightInd w:val="0"/>
        <w:spacing w:after="0" w:line="240" w:lineRule="auto"/>
        <w:rPr>
          <w:rFonts w:ascii="Times New Roman" w:hAnsi="Times New Roman" w:cs="Times New Roman"/>
          <w:b/>
          <w:lang w:val="en"/>
        </w:rPr>
      </w:pPr>
      <w:proofErr w:type="spellStart"/>
      <w:r w:rsidRPr="00126DDC">
        <w:rPr>
          <w:rFonts w:ascii="Times New Roman" w:hAnsi="Times New Roman" w:cs="Times New Roman"/>
          <w:b/>
          <w:lang w:val="en"/>
        </w:rPr>
        <w:t>Manufaa</w:t>
      </w:r>
      <w:proofErr w:type="spellEnd"/>
    </w:p>
    <w:p w14:paraId="400BD484" w14:textId="77777777" w:rsidR="005C2703" w:rsidRDefault="005C2703" w:rsidP="005C2703">
      <w:pPr>
        <w:autoSpaceDE w:val="0"/>
        <w:autoSpaceDN w:val="0"/>
        <w:adjustRightInd w:val="0"/>
        <w:spacing w:after="0" w:line="240" w:lineRule="auto"/>
        <w:rPr>
          <w:rFonts w:ascii="Times New Roman" w:hAnsi="Times New Roman" w:cs="Times New Roman"/>
          <w:lang w:val="en"/>
        </w:rPr>
      </w:pPr>
      <w:proofErr w:type="spellStart"/>
      <w:r w:rsidRPr="00126DDC">
        <w:rPr>
          <w:rFonts w:ascii="Times New Roman" w:hAnsi="Times New Roman" w:cs="Times New Roman"/>
          <w:lang w:val="en"/>
        </w:rPr>
        <w:t>Ukichagua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kujibu</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maswali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hakutakua</w:t>
      </w:r>
      <w:proofErr w:type="spellEnd"/>
      <w:r w:rsidRPr="00126DDC">
        <w:rPr>
          <w:rFonts w:ascii="Times New Roman" w:hAnsi="Times New Roman" w:cs="Times New Roman"/>
          <w:lang w:val="en"/>
        </w:rPr>
        <w:t xml:space="preserve"> na </w:t>
      </w:r>
      <w:proofErr w:type="spellStart"/>
      <w:r w:rsidRPr="00126DDC">
        <w:rPr>
          <w:rFonts w:ascii="Times New Roman" w:hAnsi="Times New Roman" w:cs="Times New Roman"/>
          <w:lang w:val="en"/>
        </w:rPr>
        <w:t>manufaa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ya</w:t>
      </w:r>
      <w:proofErr w:type="spellEnd"/>
      <w:r w:rsidRPr="00126DDC">
        <w:rPr>
          <w:rFonts w:ascii="Times New Roman" w:hAnsi="Times New Roman" w:cs="Times New Roman"/>
          <w:lang w:val="en"/>
        </w:rPr>
        <w:t xml:space="preserve"> </w:t>
      </w:r>
      <w:r>
        <w:rPr>
          <w:rFonts w:ascii="Times New Roman" w:hAnsi="Times New Roman" w:cs="Times New Roman"/>
          <w:lang w:val="en"/>
        </w:rPr>
        <w:t xml:space="preserve">moja </w:t>
      </w:r>
      <w:proofErr w:type="spellStart"/>
      <w:r>
        <w:rPr>
          <w:rFonts w:ascii="Times New Roman" w:hAnsi="Times New Roman" w:cs="Times New Roman"/>
          <w:lang w:val="en"/>
        </w:rPr>
        <w:t>kwa</w:t>
      </w:r>
      <w:proofErr w:type="spellEnd"/>
      <w:r>
        <w:rPr>
          <w:rFonts w:ascii="Times New Roman" w:hAnsi="Times New Roman" w:cs="Times New Roman"/>
          <w:lang w:val="en"/>
        </w:rPr>
        <w:t xml:space="preserve"> moja</w:t>
      </w:r>
      <w:r w:rsidRPr="00126DDC">
        <w:rPr>
          <w:rFonts w:ascii="Times New Roman" w:hAnsi="Times New Roman" w:cs="Times New Roman"/>
          <w:lang w:val="en"/>
        </w:rPr>
        <w:t xml:space="preserve"> kwako </w:t>
      </w:r>
      <w:proofErr w:type="spellStart"/>
      <w:r>
        <w:rPr>
          <w:rFonts w:ascii="Times New Roman" w:hAnsi="Times New Roman" w:cs="Times New Roman"/>
          <w:lang w:val="en"/>
        </w:rPr>
        <w:t>bali</w:t>
      </w:r>
      <w:proofErr w:type="spellEnd"/>
      <w:r>
        <w:rPr>
          <w:rFonts w:ascii="Times New Roman" w:hAnsi="Times New Roman" w:cs="Times New Roman"/>
          <w:lang w:val="en"/>
        </w:rPr>
        <w:t xml:space="preserve"> </w:t>
      </w:r>
      <w:proofErr w:type="spellStart"/>
      <w:r>
        <w:rPr>
          <w:rFonts w:ascii="Times New Roman" w:hAnsi="Times New Roman" w:cs="Times New Roman"/>
          <w:lang w:val="en"/>
        </w:rPr>
        <w:t>utatusaidia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kuelewa</w:t>
      </w:r>
      <w:proofErr w:type="spellEnd"/>
      <w:r>
        <w:rPr>
          <w:rFonts w:ascii="Times New Roman" w:hAnsi="Times New Roman" w:cs="Times New Roman"/>
          <w:lang w:val="en"/>
        </w:rPr>
        <w:t xml:space="preserve"> </w:t>
      </w:r>
      <w:proofErr w:type="spellStart"/>
      <w:r>
        <w:rPr>
          <w:rFonts w:ascii="Times New Roman" w:hAnsi="Times New Roman" w:cs="Times New Roman"/>
          <w:lang w:val="en"/>
        </w:rPr>
        <w:t>jinsi</w:t>
      </w:r>
      <w:proofErr w:type="spellEnd"/>
      <w:r>
        <w:rPr>
          <w:rFonts w:ascii="Times New Roman" w:hAnsi="Times New Roman" w:cs="Times New Roman"/>
          <w:lang w:val="en"/>
        </w:rPr>
        <w:t xml:space="preserve"> </w:t>
      </w:r>
      <w:proofErr w:type="spellStart"/>
      <w:r>
        <w:rPr>
          <w:rFonts w:ascii="Times New Roman" w:hAnsi="Times New Roman" w:cs="Times New Roman"/>
          <w:lang w:val="en"/>
        </w:rPr>
        <w:t>ya</w:t>
      </w:r>
      <w:proofErr w:type="spellEnd"/>
      <w:r>
        <w:rPr>
          <w:rFonts w:ascii="Times New Roman" w:hAnsi="Times New Roman" w:cs="Times New Roman"/>
          <w:lang w:val="en"/>
        </w:rPr>
        <w:t xml:space="preserve"> </w:t>
      </w:r>
      <w:proofErr w:type="spellStart"/>
      <w:r>
        <w:rPr>
          <w:rFonts w:ascii="Times New Roman" w:hAnsi="Times New Roman" w:cs="Times New Roman"/>
          <w:lang w:val="en"/>
        </w:rPr>
        <w:t>tunavyotekeleza</w:t>
      </w:r>
      <w:proofErr w:type="spellEnd"/>
      <w:r>
        <w:rPr>
          <w:rFonts w:ascii="Times New Roman" w:hAnsi="Times New Roman" w:cs="Times New Roman"/>
          <w:lang w:val="en"/>
        </w:rPr>
        <w:t xml:space="preserve"> </w:t>
      </w:r>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utafiti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wetu</w:t>
      </w:r>
      <w:proofErr w:type="spellEnd"/>
      <w:r w:rsidRPr="00126DDC">
        <w:rPr>
          <w:rFonts w:ascii="Times New Roman" w:hAnsi="Times New Roman" w:cs="Times New Roman"/>
          <w:lang w:val="en"/>
        </w:rPr>
        <w:t xml:space="preserve">. </w:t>
      </w:r>
    </w:p>
    <w:p w14:paraId="20E49922" w14:textId="77777777" w:rsidR="005C2703" w:rsidRPr="00126DDC" w:rsidRDefault="005C2703" w:rsidP="005C2703">
      <w:pPr>
        <w:autoSpaceDE w:val="0"/>
        <w:autoSpaceDN w:val="0"/>
        <w:adjustRightInd w:val="0"/>
        <w:spacing w:after="0" w:line="240" w:lineRule="auto"/>
        <w:rPr>
          <w:rFonts w:ascii="Times New Roman" w:hAnsi="Times New Roman" w:cs="Times New Roman"/>
          <w:lang w:val="en"/>
        </w:rPr>
      </w:pPr>
      <w:proofErr w:type="spellStart"/>
      <w:r w:rsidRPr="00126DDC">
        <w:rPr>
          <w:rFonts w:ascii="Times New Roman" w:hAnsi="Times New Roman" w:cs="Times New Roman"/>
          <w:lang w:val="en"/>
        </w:rPr>
        <w:t>Tutakurudishia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nauli</w:t>
      </w:r>
      <w:proofErr w:type="spellEnd"/>
      <w:r w:rsidRPr="00126DDC">
        <w:rPr>
          <w:rFonts w:ascii="Times New Roman" w:hAnsi="Times New Roman" w:cs="Times New Roman"/>
          <w:lang w:val="en"/>
        </w:rPr>
        <w:t xml:space="preserve"> </w:t>
      </w:r>
      <w:proofErr w:type="spellStart"/>
      <w:r>
        <w:rPr>
          <w:rFonts w:ascii="Times New Roman" w:hAnsi="Times New Roman" w:cs="Times New Roman"/>
          <w:lang w:val="en"/>
        </w:rPr>
        <w:t>utakayotumia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kufika</w:t>
      </w:r>
      <w:proofErr w:type="spellEnd"/>
      <w:r>
        <w:rPr>
          <w:rFonts w:ascii="Times New Roman" w:hAnsi="Times New Roman" w:cs="Times New Roman"/>
          <w:lang w:val="en"/>
        </w:rPr>
        <w:t xml:space="preserve"> </w:t>
      </w:r>
      <w:proofErr w:type="spellStart"/>
      <w:r>
        <w:rPr>
          <w:rFonts w:ascii="Times New Roman" w:hAnsi="Times New Roman" w:cs="Times New Roman"/>
          <w:lang w:val="en"/>
        </w:rPr>
        <w:t>mahali</w:t>
      </w:r>
      <w:proofErr w:type="spellEnd"/>
      <w:r>
        <w:rPr>
          <w:rFonts w:ascii="Times New Roman" w:hAnsi="Times New Roman" w:cs="Times New Roman"/>
          <w:lang w:val="en"/>
        </w:rPr>
        <w:t xml:space="preserve"> pa </w:t>
      </w:r>
      <w:proofErr w:type="spellStart"/>
      <w:r>
        <w:rPr>
          <w:rFonts w:ascii="Times New Roman" w:hAnsi="Times New Roman" w:cs="Times New Roman"/>
          <w:lang w:val="en"/>
        </w:rPr>
        <w:t>utafiti</w:t>
      </w:r>
      <w:proofErr w:type="spellEnd"/>
      <w:r>
        <w:rPr>
          <w:rFonts w:ascii="Times New Roman" w:hAnsi="Times New Roman" w:cs="Times New Roman"/>
          <w:lang w:val="en"/>
        </w:rPr>
        <w:t xml:space="preserve">. </w:t>
      </w:r>
    </w:p>
    <w:p w14:paraId="7CD36445" w14:textId="77777777" w:rsidR="005C2703" w:rsidRPr="001D6079" w:rsidRDefault="005C2703" w:rsidP="005C2703">
      <w:pPr>
        <w:autoSpaceDE w:val="0"/>
        <w:autoSpaceDN w:val="0"/>
        <w:adjustRightInd w:val="0"/>
        <w:spacing w:after="0" w:line="240" w:lineRule="auto"/>
        <w:rPr>
          <w:rFonts w:ascii="Times New Roman" w:hAnsi="Times New Roman" w:cs="Times New Roman"/>
          <w:lang w:val="en"/>
        </w:rPr>
      </w:pPr>
    </w:p>
    <w:p w14:paraId="54BAB0BD" w14:textId="77777777" w:rsidR="005C2703" w:rsidRPr="00126DDC" w:rsidRDefault="005C2703" w:rsidP="005C2703">
      <w:pPr>
        <w:spacing w:after="0"/>
        <w:rPr>
          <w:rFonts w:ascii="Times New Roman" w:hAnsi="Times New Roman" w:cs="Times New Roman"/>
          <w:b/>
        </w:rPr>
      </w:pPr>
      <w:proofErr w:type="spellStart"/>
      <w:r w:rsidRPr="00126DDC">
        <w:rPr>
          <w:rFonts w:ascii="Times New Roman" w:hAnsi="Times New Roman" w:cs="Times New Roman"/>
          <w:b/>
        </w:rPr>
        <w:t>Athari</w:t>
      </w:r>
      <w:proofErr w:type="spellEnd"/>
      <w:r>
        <w:rPr>
          <w:rFonts w:ascii="Times New Roman" w:hAnsi="Times New Roman" w:cs="Times New Roman"/>
          <w:b/>
        </w:rPr>
        <w:t>/</w:t>
      </w:r>
      <w:proofErr w:type="spellStart"/>
      <w:r>
        <w:rPr>
          <w:rFonts w:ascii="Times New Roman" w:hAnsi="Times New Roman" w:cs="Times New Roman"/>
          <w:b/>
        </w:rPr>
        <w:t>Usumbufu</w:t>
      </w:r>
      <w:proofErr w:type="spellEnd"/>
      <w:r>
        <w:rPr>
          <w:rFonts w:ascii="Times New Roman" w:hAnsi="Times New Roman" w:cs="Times New Roman"/>
          <w:b/>
        </w:rPr>
        <w:t xml:space="preserve"> </w:t>
      </w:r>
    </w:p>
    <w:p w14:paraId="0AD5738C" w14:textId="77777777" w:rsidR="008D6B6E" w:rsidRPr="00F5744A" w:rsidRDefault="008D6B6E" w:rsidP="008D6B6E">
      <w:pPr>
        <w:spacing w:after="0"/>
        <w:rPr>
          <w:ins w:id="0" w:author="OSBORN KWENA " w:date="2014-06-17T12:34:00Z"/>
          <w:rFonts w:ascii="Times New Roman" w:hAnsi="Times New Roman" w:cs="Times New Roman"/>
        </w:rPr>
      </w:pPr>
      <w:ins w:id="1" w:author="OSBORN KWENA " w:date="2014-06-17T12:34:00Z">
        <w:r w:rsidRPr="00F5744A">
          <w:rPr>
            <w:rFonts w:ascii="Times New Roman" w:hAnsi="Times New Roman" w:cs="Times New Roman"/>
          </w:rPr>
          <w:t xml:space="preserve">Madhara </w:t>
        </w:r>
        <w:proofErr w:type="spellStart"/>
        <w:r>
          <w:rPr>
            <w:rFonts w:ascii="Times New Roman" w:hAnsi="Times New Roman" w:cs="Times New Roman"/>
          </w:rPr>
          <w:t>yanayotarajiwa</w:t>
        </w:r>
        <w:proofErr w:type="spellEnd"/>
        <w:r>
          <w:rPr>
            <w:rFonts w:ascii="Times New Roman" w:hAnsi="Times New Roman" w:cs="Times New Roman"/>
          </w:rPr>
          <w:t xml:space="preserve">, </w:t>
        </w:r>
        <w:proofErr w:type="spellStart"/>
        <w:r>
          <w:rPr>
            <w:rFonts w:ascii="Times New Roman" w:hAnsi="Times New Roman" w:cs="Times New Roman"/>
          </w:rPr>
          <w:t>usumbufu</w:t>
        </w:r>
        <w:proofErr w:type="spellEnd"/>
        <w:r>
          <w:rPr>
            <w:rFonts w:ascii="Times New Roman" w:hAnsi="Times New Roman" w:cs="Times New Roman"/>
          </w:rPr>
          <w:t xml:space="preserve"> na madhara </w:t>
        </w:r>
        <w:proofErr w:type="spellStart"/>
        <w:r>
          <w:rPr>
            <w:rFonts w:ascii="Times New Roman" w:hAnsi="Times New Roman" w:cs="Times New Roman"/>
          </w:rPr>
          <w:t>yanayohusiana</w:t>
        </w:r>
        <w:proofErr w:type="spellEnd"/>
        <w:r>
          <w:rPr>
            <w:rFonts w:ascii="Times New Roman" w:hAnsi="Times New Roman" w:cs="Times New Roman"/>
          </w:rPr>
          <w:t xml:space="preserve"> na </w:t>
        </w:r>
        <w:proofErr w:type="spellStart"/>
        <w:proofErr w:type="gramStart"/>
        <w:r>
          <w:rPr>
            <w:rFonts w:ascii="Times New Roman" w:hAnsi="Times New Roman" w:cs="Times New Roman"/>
          </w:rPr>
          <w:t>mradi</w:t>
        </w:r>
        <w:proofErr w:type="spellEnd"/>
        <w:r>
          <w:rPr>
            <w:rFonts w:ascii="Times New Roman" w:hAnsi="Times New Roman" w:cs="Times New Roman"/>
          </w:rPr>
          <w:t xml:space="preserve">  </w:t>
        </w:r>
        <w:proofErr w:type="spellStart"/>
        <w:r>
          <w:rPr>
            <w:rFonts w:ascii="Times New Roman" w:hAnsi="Times New Roman" w:cs="Times New Roman"/>
          </w:rPr>
          <w:t>ni</w:t>
        </w:r>
        <w:proofErr w:type="spellEnd"/>
        <w:proofErr w:type="gramEnd"/>
        <w:r w:rsidRPr="00F5744A">
          <w:rPr>
            <w:rFonts w:ascii="Times New Roman" w:hAnsi="Times New Roman" w:cs="Times New Roman"/>
          </w:rPr>
          <w:t>:</w:t>
        </w:r>
      </w:ins>
    </w:p>
    <w:p w14:paraId="191B1E4D" w14:textId="7D4C9B1A" w:rsidR="005C2703" w:rsidRPr="008A1AEC" w:rsidRDefault="005C2703" w:rsidP="005C2703">
      <w:pPr>
        <w:rPr>
          <w:i/>
        </w:rPr>
      </w:pPr>
      <w:del w:id="2" w:author="OSBORN KWENA " w:date="2014-06-17T12:34:00Z">
        <w:r w:rsidRPr="008A1AEC" w:rsidDel="008D6B6E">
          <w:rPr>
            <w:rFonts w:ascii="Times New Roman" w:hAnsi="Times New Roman" w:cs="Times New Roman"/>
          </w:rPr>
          <w:delText>Athari, Usumbufu, au madhara yanayoweza kuhusiana na mahojiana haya ni</w:delText>
        </w:r>
        <w:r w:rsidRPr="008A1AEC" w:rsidDel="008D6B6E">
          <w:rPr>
            <w:rFonts w:ascii="Times New Roman" w:hAnsi="Times New Roman" w:cs="Times New Roman"/>
            <w:bCs/>
          </w:rPr>
          <w:delText>:</w:delText>
        </w:r>
      </w:del>
    </w:p>
    <w:p w14:paraId="40662911" w14:textId="77777777" w:rsidR="005C2703" w:rsidRPr="008A1AEC" w:rsidRDefault="005C2703" w:rsidP="005C2703">
      <w:pPr>
        <w:pStyle w:val="ListParagraph"/>
        <w:numPr>
          <w:ilvl w:val="0"/>
          <w:numId w:val="2"/>
        </w:numPr>
        <w:spacing w:after="0"/>
        <w:contextualSpacing w:val="0"/>
        <w:rPr>
          <w:rFonts w:ascii="Times New Roman" w:hAnsi="Times New Roman" w:cs="Times New Roman"/>
        </w:rPr>
      </w:pPr>
      <w:proofErr w:type="spellStart"/>
      <w:r w:rsidRPr="00B161D2">
        <w:rPr>
          <w:rFonts w:ascii="Times New Roman" w:hAnsi="Times New Roman" w:cs="Times New Roman"/>
        </w:rPr>
        <w:t>Baadhi</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maswali</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ambayo</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ningependa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kukuuliza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yanaweza</w:t>
      </w:r>
      <w:proofErr w:type="spellEnd"/>
      <w:r w:rsidRPr="00B161D2">
        <w:rPr>
          <w:rFonts w:ascii="Times New Roman" w:hAnsi="Times New Roman" w:cs="Times New Roman"/>
        </w:rPr>
        <w:t xml:space="preserve"> kuwa </w:t>
      </w:r>
      <w:proofErr w:type="spellStart"/>
      <w:r w:rsidRPr="00B161D2">
        <w:rPr>
          <w:rFonts w:ascii="Times New Roman" w:hAnsi="Times New Roman" w:cs="Times New Roman"/>
        </w:rPr>
        <w:t>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kibinasi</w:t>
      </w:r>
      <w:proofErr w:type="spellEnd"/>
      <w:r w:rsidRPr="00B161D2">
        <w:rPr>
          <w:rFonts w:ascii="Times New Roman" w:hAnsi="Times New Roman" w:cs="Times New Roman"/>
        </w:rPr>
        <w:t xml:space="preserve"> </w:t>
      </w:r>
      <w:proofErr w:type="spellStart"/>
      <w:proofErr w:type="gramStart"/>
      <w:r w:rsidRPr="00B161D2">
        <w:rPr>
          <w:rFonts w:ascii="Times New Roman" w:hAnsi="Times New Roman" w:cs="Times New Roman"/>
        </w:rPr>
        <w:t>kwa</w:t>
      </w:r>
      <w:proofErr w:type="spellEnd"/>
      <w:proofErr w:type="gramEnd"/>
      <w:r w:rsidRPr="00B161D2">
        <w:rPr>
          <w:rFonts w:ascii="Times New Roman" w:hAnsi="Times New Roman" w:cs="Times New Roman"/>
        </w:rPr>
        <w:t xml:space="preserve"> vile </w:t>
      </w:r>
      <w:proofErr w:type="spellStart"/>
      <w:r w:rsidRPr="00B161D2">
        <w:rPr>
          <w:rFonts w:ascii="Times New Roman" w:hAnsi="Times New Roman" w:cs="Times New Roman"/>
        </w:rPr>
        <w:t>yatahusu</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maisha</w:t>
      </w:r>
      <w:proofErr w:type="spellEnd"/>
      <w:r w:rsidRPr="00B161D2">
        <w:rPr>
          <w:rFonts w:ascii="Times New Roman" w:hAnsi="Times New Roman" w:cs="Times New Roman"/>
        </w:rPr>
        <w:t xml:space="preserve"> na </w:t>
      </w:r>
      <w:proofErr w:type="spellStart"/>
      <w:r w:rsidRPr="00B161D2">
        <w:rPr>
          <w:rFonts w:ascii="Times New Roman" w:hAnsi="Times New Roman" w:cs="Times New Roman"/>
        </w:rPr>
        <w:t>afya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yako</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Majibu</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yako</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yote</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yatawekwa</w:t>
      </w:r>
      <w:proofErr w:type="spellEnd"/>
      <w:r w:rsidRPr="00B161D2">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u</w:t>
      </w:r>
      <w:r w:rsidRPr="00B161D2">
        <w:rPr>
          <w:rFonts w:ascii="Times New Roman" w:hAnsi="Times New Roman" w:cs="Times New Roman"/>
        </w:rPr>
        <w:t>siri</w:t>
      </w:r>
      <w:proofErr w:type="spellEnd"/>
      <w:r w:rsidRPr="00B161D2">
        <w:rPr>
          <w:rFonts w:ascii="Times New Roman" w:hAnsi="Times New Roman" w:cs="Times New Roman"/>
        </w:rPr>
        <w:t xml:space="preserve"> </w:t>
      </w:r>
      <w:proofErr w:type="spellStart"/>
      <w:r>
        <w:rPr>
          <w:rFonts w:ascii="Times New Roman" w:hAnsi="Times New Roman" w:cs="Times New Roman"/>
        </w:rPr>
        <w:t>iwezekanavyo</w:t>
      </w:r>
      <w:proofErr w:type="spellEnd"/>
      <w:r>
        <w:rPr>
          <w:rFonts w:ascii="Times New Roman" w:hAnsi="Times New Roman" w:cs="Times New Roman"/>
        </w:rPr>
        <w:t xml:space="preserve"> </w:t>
      </w:r>
      <w:r w:rsidRPr="00B161D2">
        <w:rPr>
          <w:rFonts w:ascii="Times New Roman" w:hAnsi="Times New Roman" w:cs="Times New Roman"/>
        </w:rPr>
        <w:t xml:space="preserve">na </w:t>
      </w:r>
      <w:proofErr w:type="spellStart"/>
      <w:r w:rsidRPr="00B161D2">
        <w:rPr>
          <w:rFonts w:ascii="Times New Roman" w:hAnsi="Times New Roman" w:cs="Times New Roman"/>
        </w:rPr>
        <w:t>tunatarajia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athari</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kushiriki</w:t>
      </w:r>
      <w:proofErr w:type="spellEnd"/>
      <w:r w:rsidRPr="00B161D2">
        <w:rPr>
          <w:rFonts w:ascii="Times New Roman" w:hAnsi="Times New Roman" w:cs="Times New Roman"/>
        </w:rPr>
        <w:t xml:space="preserve"> </w:t>
      </w:r>
      <w:proofErr w:type="spellStart"/>
      <w:r>
        <w:rPr>
          <w:rFonts w:ascii="Times New Roman" w:hAnsi="Times New Roman" w:cs="Times New Roman"/>
        </w:rPr>
        <w:t>itapunguzwa</w:t>
      </w:r>
      <w:proofErr w:type="spellEnd"/>
      <w:r>
        <w:rPr>
          <w:rFonts w:ascii="Times New Roman" w:hAnsi="Times New Roman" w:cs="Times New Roman"/>
        </w:rPr>
        <w:t xml:space="preserve"> </w:t>
      </w:r>
      <w:proofErr w:type="spellStart"/>
      <w:r>
        <w:rPr>
          <w:rFonts w:ascii="Times New Roman" w:hAnsi="Times New Roman" w:cs="Times New Roman"/>
        </w:rPr>
        <w:t>k</w:t>
      </w:r>
      <w:r w:rsidRPr="00B161D2">
        <w:rPr>
          <w:rFonts w:ascii="Times New Roman" w:hAnsi="Times New Roman" w:cs="Times New Roman"/>
        </w:rPr>
        <w:t>wa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kiasi</w:t>
      </w:r>
      <w:proofErr w:type="spellEnd"/>
      <w:r>
        <w:rPr>
          <w:rFonts w:ascii="Times New Roman" w:hAnsi="Times New Roman" w:cs="Times New Roman"/>
        </w:rPr>
        <w:t xml:space="preserve"> </w:t>
      </w:r>
      <w:proofErr w:type="spellStart"/>
      <w:r>
        <w:rPr>
          <w:rFonts w:ascii="Times New Roman" w:hAnsi="Times New Roman" w:cs="Times New Roman"/>
        </w:rPr>
        <w:t>kikubwa</w:t>
      </w:r>
      <w:proofErr w:type="spellEnd"/>
      <w:r>
        <w:rPr>
          <w:rFonts w:ascii="Times New Roman" w:hAnsi="Times New Roman" w:cs="Times New Roman"/>
        </w:rPr>
        <w:t xml:space="preserve">. </w:t>
      </w:r>
    </w:p>
    <w:p w14:paraId="2A425AC0" w14:textId="77777777" w:rsidR="005C2703" w:rsidRDefault="005C2703" w:rsidP="005C2703">
      <w:pPr>
        <w:pStyle w:val="ListParagraph"/>
        <w:numPr>
          <w:ilvl w:val="0"/>
          <w:numId w:val="2"/>
        </w:numPr>
        <w:spacing w:after="0"/>
        <w:contextualSpacing w:val="0"/>
        <w:rPr>
          <w:rFonts w:ascii="Times New Roman" w:hAnsi="Times New Roman" w:cs="Times New Roman"/>
        </w:rPr>
      </w:pPr>
      <w:proofErr w:type="spellStart"/>
      <w:r>
        <w:rPr>
          <w:rFonts w:ascii="Times New Roman" w:hAnsi="Times New Roman" w:cs="Times New Roman"/>
        </w:rPr>
        <w:t>Utapoteza</w:t>
      </w:r>
      <w:proofErr w:type="spellEnd"/>
      <w:r>
        <w:rPr>
          <w:rFonts w:ascii="Times New Roman" w:hAnsi="Times New Roman" w:cs="Times New Roman"/>
        </w:rPr>
        <w:t xml:space="preserve"> </w:t>
      </w:r>
      <w:proofErr w:type="spellStart"/>
      <w:r>
        <w:rPr>
          <w:rFonts w:ascii="Times New Roman" w:hAnsi="Times New Roman" w:cs="Times New Roman"/>
        </w:rPr>
        <w:t>muda</w:t>
      </w:r>
      <w:proofErr w:type="spellEnd"/>
      <w:r>
        <w:rPr>
          <w:rFonts w:ascii="Times New Roman" w:hAnsi="Times New Roman" w:cs="Times New Roman"/>
        </w:rPr>
        <w:t xml:space="preserve"> </w:t>
      </w:r>
      <w:proofErr w:type="spellStart"/>
      <w:r>
        <w:rPr>
          <w:rFonts w:ascii="Times New Roman" w:hAnsi="Times New Roman" w:cs="Times New Roman"/>
        </w:rPr>
        <w:t>kiasi</w:t>
      </w:r>
      <w:proofErr w:type="spellEnd"/>
      <w:r>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kushiriki</w:t>
      </w:r>
      <w:proofErr w:type="spellEnd"/>
      <w:r>
        <w:rPr>
          <w:rFonts w:ascii="Times New Roman" w:hAnsi="Times New Roman" w:cs="Times New Roman"/>
        </w:rPr>
        <w:t xml:space="preserve"> </w:t>
      </w:r>
      <w:proofErr w:type="spellStart"/>
      <w:r>
        <w:rPr>
          <w:rFonts w:ascii="Times New Roman" w:hAnsi="Times New Roman" w:cs="Times New Roman"/>
        </w:rPr>
        <w:t>kwenye</w:t>
      </w:r>
      <w:proofErr w:type="spellEnd"/>
      <w:r>
        <w:rPr>
          <w:rFonts w:ascii="Times New Roman" w:hAnsi="Times New Roman" w:cs="Times New Roman"/>
        </w:rPr>
        <w:t xml:space="preserve"> </w:t>
      </w:r>
      <w:proofErr w:type="spellStart"/>
      <w:r w:rsidRPr="001D6079">
        <w:rPr>
          <w:rFonts w:ascii="Times New Roman" w:hAnsi="Times New Roman" w:cs="Times New Roman"/>
          <w:lang w:val="en"/>
        </w:rPr>
        <w:t>majadiliano</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ya</w:t>
      </w:r>
      <w:proofErr w:type="spellEnd"/>
      <w:r w:rsidRPr="001D6079">
        <w:rPr>
          <w:rFonts w:ascii="Times New Roman" w:hAnsi="Times New Roman" w:cs="Times New Roman"/>
          <w:lang w:val="en"/>
        </w:rPr>
        <w:t xml:space="preserve"> </w:t>
      </w:r>
      <w:proofErr w:type="spellStart"/>
      <w:r w:rsidRPr="001D6079">
        <w:rPr>
          <w:rFonts w:ascii="Times New Roman" w:hAnsi="Times New Roman" w:cs="Times New Roman"/>
          <w:lang w:val="en"/>
        </w:rPr>
        <w:t>kikundi</w:t>
      </w:r>
      <w:proofErr w:type="spellEnd"/>
      <w:r w:rsidRPr="001D6079">
        <w:rPr>
          <w:rFonts w:ascii="Times New Roman" w:hAnsi="Times New Roman" w:cs="Times New Roman"/>
          <w:lang w:val="en"/>
        </w:rPr>
        <w:t xml:space="preserve"> </w:t>
      </w:r>
      <w:proofErr w:type="spellStart"/>
      <w:r>
        <w:rPr>
          <w:rFonts w:ascii="Times New Roman" w:hAnsi="Times New Roman" w:cs="Times New Roman"/>
        </w:rPr>
        <w:t>ingawaje</w:t>
      </w:r>
      <w:proofErr w:type="spellEnd"/>
      <w:r>
        <w:rPr>
          <w:rFonts w:ascii="Times New Roman" w:hAnsi="Times New Roman" w:cs="Times New Roman"/>
        </w:rPr>
        <w:t xml:space="preserve"> uko huru </w:t>
      </w:r>
      <w:proofErr w:type="spellStart"/>
      <w:r>
        <w:rPr>
          <w:rFonts w:ascii="Times New Roman" w:hAnsi="Times New Roman" w:cs="Times New Roman"/>
        </w:rPr>
        <w:t>kutamatisha</w:t>
      </w:r>
      <w:proofErr w:type="spellEnd"/>
      <w:r>
        <w:rPr>
          <w:rFonts w:ascii="Times New Roman" w:hAnsi="Times New Roman" w:cs="Times New Roman"/>
        </w:rPr>
        <w:t xml:space="preserve"> </w:t>
      </w:r>
      <w:proofErr w:type="spellStart"/>
      <w:r>
        <w:rPr>
          <w:rFonts w:ascii="Times New Roman" w:hAnsi="Times New Roman" w:cs="Times New Roman"/>
        </w:rPr>
        <w:t>kushiriki</w:t>
      </w:r>
      <w:proofErr w:type="spellEnd"/>
      <w:r>
        <w:rPr>
          <w:rFonts w:ascii="Times New Roman" w:hAnsi="Times New Roman" w:cs="Times New Roman"/>
        </w:rPr>
        <w:t xml:space="preserve"> kwako wakati </w:t>
      </w:r>
      <w:proofErr w:type="spellStart"/>
      <w:r>
        <w:rPr>
          <w:rFonts w:ascii="Times New Roman" w:hAnsi="Times New Roman" w:cs="Times New Roman"/>
        </w:rPr>
        <w:t>wowote</w:t>
      </w:r>
      <w:proofErr w:type="spellEnd"/>
      <w:r w:rsidRPr="00B161D2">
        <w:rPr>
          <w:rFonts w:ascii="Times New Roman" w:hAnsi="Times New Roman" w:cs="Times New Roman"/>
        </w:rPr>
        <w:t>.</w:t>
      </w:r>
    </w:p>
    <w:p w14:paraId="4EA04EF7" w14:textId="77777777" w:rsidR="005C2703" w:rsidRPr="001D6079" w:rsidRDefault="005C2703" w:rsidP="005C2703">
      <w:pPr>
        <w:pStyle w:val="ListParagraph"/>
        <w:autoSpaceDE w:val="0"/>
        <w:autoSpaceDN w:val="0"/>
        <w:adjustRightInd w:val="0"/>
        <w:spacing w:after="0" w:line="240" w:lineRule="auto"/>
        <w:rPr>
          <w:rFonts w:ascii="Times New Roman" w:hAnsi="Times New Roman" w:cs="Times New Roman"/>
          <w:lang w:val="en"/>
        </w:rPr>
      </w:pPr>
    </w:p>
    <w:p w14:paraId="7702440D" w14:textId="77777777" w:rsidR="005C2703" w:rsidRDefault="005C2703" w:rsidP="005C2703">
      <w:pPr>
        <w:autoSpaceDE w:val="0"/>
        <w:autoSpaceDN w:val="0"/>
        <w:adjustRightInd w:val="0"/>
        <w:spacing w:after="0" w:line="240" w:lineRule="auto"/>
        <w:rPr>
          <w:rFonts w:ascii="Times New Roman" w:hAnsi="Times New Roman" w:cs="Times New Roman"/>
          <w:b/>
          <w:lang w:val="en"/>
        </w:rPr>
      </w:pPr>
    </w:p>
    <w:p w14:paraId="2CF99D43" w14:textId="77777777" w:rsidR="005C2703" w:rsidRPr="00126DDC" w:rsidRDefault="005C2703" w:rsidP="005C2703">
      <w:pPr>
        <w:autoSpaceDE w:val="0"/>
        <w:autoSpaceDN w:val="0"/>
        <w:adjustRightInd w:val="0"/>
        <w:spacing w:after="0" w:line="240" w:lineRule="auto"/>
        <w:rPr>
          <w:rFonts w:ascii="Times New Roman" w:hAnsi="Times New Roman" w:cs="Times New Roman"/>
          <w:b/>
          <w:lang w:val="en"/>
        </w:rPr>
      </w:pPr>
      <w:proofErr w:type="spellStart"/>
      <w:r w:rsidRPr="00126DDC">
        <w:rPr>
          <w:rFonts w:ascii="Times New Roman" w:hAnsi="Times New Roman" w:cs="Times New Roman"/>
          <w:b/>
          <w:lang w:val="en"/>
        </w:rPr>
        <w:t>Usiri</w:t>
      </w:r>
      <w:proofErr w:type="spellEnd"/>
    </w:p>
    <w:p w14:paraId="7F12D499" w14:textId="77777777" w:rsidR="005C2703" w:rsidRDefault="005C2703" w:rsidP="005C2703">
      <w:pPr>
        <w:numPr>
          <w:ilvl w:val="0"/>
          <w:numId w:val="3"/>
        </w:numPr>
        <w:tabs>
          <w:tab w:val="left" w:pos="1980"/>
        </w:tabs>
        <w:spacing w:after="0" w:line="240" w:lineRule="auto"/>
        <w:rPr>
          <w:rFonts w:ascii="Times New Roman" w:hAnsi="Times New Roman" w:cs="Times New Roman"/>
        </w:rPr>
      </w:pPr>
      <w:proofErr w:type="spellStart"/>
      <w:r>
        <w:rPr>
          <w:rFonts w:ascii="Times New Roman" w:hAnsi="Times New Roman" w:cs="Times New Roman"/>
          <w:b/>
        </w:rPr>
        <w:t>Kukeukwa</w:t>
      </w:r>
      <w:proofErr w:type="spellEnd"/>
      <w:r>
        <w:rPr>
          <w:rFonts w:ascii="Times New Roman" w:hAnsi="Times New Roman" w:cs="Times New Roman"/>
          <w:b/>
        </w:rPr>
        <w:t xml:space="preserve"> </w:t>
      </w:r>
      <w:proofErr w:type="spellStart"/>
      <w:r>
        <w:rPr>
          <w:rFonts w:ascii="Times New Roman" w:hAnsi="Times New Roman" w:cs="Times New Roman"/>
          <w:b/>
        </w:rPr>
        <w:t>kwa</w:t>
      </w:r>
      <w:proofErr w:type="spellEnd"/>
      <w:r>
        <w:rPr>
          <w:rFonts w:ascii="Times New Roman" w:hAnsi="Times New Roman" w:cs="Times New Roman"/>
          <w:b/>
        </w:rPr>
        <w:t xml:space="preserve"> </w:t>
      </w:r>
      <w:proofErr w:type="spellStart"/>
      <w:r>
        <w:rPr>
          <w:rFonts w:ascii="Times New Roman" w:hAnsi="Times New Roman" w:cs="Times New Roman"/>
          <w:b/>
        </w:rPr>
        <w:t>usiri</w:t>
      </w:r>
      <w:proofErr w:type="spellEnd"/>
      <w:r w:rsidRPr="00B161D2">
        <w:rPr>
          <w:rFonts w:ascii="Times New Roman" w:hAnsi="Times New Roman" w:cs="Times New Roman"/>
        </w:rPr>
        <w:t xml:space="preserve">: </w:t>
      </w:r>
      <w:r>
        <w:rPr>
          <w:rFonts w:ascii="Times New Roman" w:hAnsi="Times New Roman" w:cs="Times New Roman"/>
        </w:rPr>
        <w:t xml:space="preserve">Kama </w:t>
      </w:r>
      <w:proofErr w:type="spellStart"/>
      <w:r>
        <w:rPr>
          <w:rFonts w:ascii="Times New Roman" w:hAnsi="Times New Roman" w:cs="Times New Roman"/>
        </w:rPr>
        <w:t>utafiti</w:t>
      </w:r>
      <w:proofErr w:type="spellEnd"/>
      <w:r>
        <w:rPr>
          <w:rFonts w:ascii="Times New Roman" w:hAnsi="Times New Roman" w:cs="Times New Roman"/>
        </w:rPr>
        <w:t xml:space="preserve"> mwingine </w:t>
      </w:r>
      <w:proofErr w:type="spellStart"/>
      <w:r>
        <w:rPr>
          <w:rFonts w:ascii="Times New Roman" w:hAnsi="Times New Roman" w:cs="Times New Roman"/>
        </w:rPr>
        <w:t>wowote</w:t>
      </w:r>
      <w:proofErr w:type="spellEnd"/>
      <w:r>
        <w:rPr>
          <w:rFonts w:ascii="Times New Roman" w:hAnsi="Times New Roman" w:cs="Times New Roman"/>
        </w:rPr>
        <w:t xml:space="preserve">, kuna </w:t>
      </w:r>
      <w:proofErr w:type="spellStart"/>
      <w:r>
        <w:rPr>
          <w:rFonts w:ascii="Times New Roman" w:hAnsi="Times New Roman" w:cs="Times New Roman"/>
        </w:rPr>
        <w:t>uwezekano</w:t>
      </w:r>
      <w:proofErr w:type="spellEnd"/>
      <w:r>
        <w:rPr>
          <w:rFonts w:ascii="Times New Roman" w:hAnsi="Times New Roman" w:cs="Times New Roman"/>
        </w:rPr>
        <w:t xml:space="preserve"> kuwa </w:t>
      </w:r>
      <w:proofErr w:type="spellStart"/>
      <w:r>
        <w:rPr>
          <w:rFonts w:ascii="Times New Roman" w:hAnsi="Times New Roman" w:cs="Times New Roman"/>
        </w:rPr>
        <w:t>usiri</w:t>
      </w:r>
      <w:proofErr w:type="spellEnd"/>
      <w:r>
        <w:rPr>
          <w:rFonts w:ascii="Times New Roman" w:hAnsi="Times New Roman" w:cs="Times New Roman"/>
        </w:rPr>
        <w:t xml:space="preserve"> </w:t>
      </w:r>
      <w:proofErr w:type="spellStart"/>
      <w:r>
        <w:rPr>
          <w:rFonts w:ascii="Times New Roman" w:hAnsi="Times New Roman" w:cs="Times New Roman"/>
        </w:rPr>
        <w:t>huenda</w:t>
      </w:r>
      <w:proofErr w:type="spellEnd"/>
      <w:r>
        <w:rPr>
          <w:rFonts w:ascii="Times New Roman" w:hAnsi="Times New Roman" w:cs="Times New Roman"/>
        </w:rPr>
        <w:t xml:space="preserve"> </w:t>
      </w:r>
      <w:proofErr w:type="spellStart"/>
      <w:r>
        <w:rPr>
          <w:rFonts w:ascii="Times New Roman" w:hAnsi="Times New Roman" w:cs="Times New Roman"/>
        </w:rPr>
        <w:t>unaweza</w:t>
      </w:r>
      <w:proofErr w:type="spellEnd"/>
      <w:r>
        <w:rPr>
          <w:rFonts w:ascii="Times New Roman" w:hAnsi="Times New Roman" w:cs="Times New Roman"/>
        </w:rPr>
        <w:t xml:space="preserve"> </w:t>
      </w:r>
      <w:proofErr w:type="spellStart"/>
      <w:r>
        <w:rPr>
          <w:rFonts w:ascii="Times New Roman" w:hAnsi="Times New Roman" w:cs="Times New Roman"/>
        </w:rPr>
        <w:t>kuathirika</w:t>
      </w:r>
      <w:proofErr w:type="spellEnd"/>
      <w:r>
        <w:rPr>
          <w:rFonts w:ascii="Times New Roman" w:hAnsi="Times New Roman" w:cs="Times New Roman"/>
        </w:rPr>
        <w:t xml:space="preserve">; </w:t>
      </w:r>
      <w:proofErr w:type="spellStart"/>
      <w:r>
        <w:rPr>
          <w:rFonts w:ascii="Times New Roman" w:hAnsi="Times New Roman" w:cs="Times New Roman"/>
        </w:rPr>
        <w:t>lakini</w:t>
      </w:r>
      <w:proofErr w:type="spellEnd"/>
      <w:r>
        <w:rPr>
          <w:rFonts w:ascii="Times New Roman" w:hAnsi="Times New Roman" w:cs="Times New Roman"/>
        </w:rPr>
        <w:t xml:space="preserve">, </w:t>
      </w:r>
      <w:proofErr w:type="spellStart"/>
      <w:r>
        <w:rPr>
          <w:rFonts w:ascii="Times New Roman" w:hAnsi="Times New Roman" w:cs="Times New Roman"/>
        </w:rPr>
        <w:t>tunachukua</w:t>
      </w:r>
      <w:proofErr w:type="spellEnd"/>
      <w:r>
        <w:rPr>
          <w:rFonts w:ascii="Times New Roman" w:hAnsi="Times New Roman" w:cs="Times New Roman"/>
        </w:rPr>
        <w:t xml:space="preserve"> </w:t>
      </w:r>
      <w:proofErr w:type="spellStart"/>
      <w:r>
        <w:rPr>
          <w:rFonts w:ascii="Times New Roman" w:hAnsi="Times New Roman" w:cs="Times New Roman"/>
        </w:rPr>
        <w:t>hatua</w:t>
      </w:r>
      <w:proofErr w:type="spellEnd"/>
      <w:r>
        <w:rPr>
          <w:rFonts w:ascii="Times New Roman" w:hAnsi="Times New Roman" w:cs="Times New Roman"/>
        </w:rPr>
        <w:t xml:space="preserve"> ili </w:t>
      </w:r>
      <w:proofErr w:type="spellStart"/>
      <w:r>
        <w:rPr>
          <w:rFonts w:ascii="Times New Roman" w:hAnsi="Times New Roman" w:cs="Times New Roman"/>
        </w:rPr>
        <w:t>kupunguza</w:t>
      </w:r>
      <w:proofErr w:type="spellEnd"/>
      <w:r>
        <w:rPr>
          <w:rFonts w:ascii="Times New Roman" w:hAnsi="Times New Roman" w:cs="Times New Roman"/>
        </w:rPr>
        <w:t xml:space="preserve"> </w:t>
      </w:r>
      <w:proofErr w:type="spellStart"/>
      <w:r>
        <w:rPr>
          <w:rFonts w:ascii="Times New Roman" w:hAnsi="Times New Roman" w:cs="Times New Roman"/>
        </w:rPr>
        <w:t>athari</w:t>
      </w:r>
      <w:proofErr w:type="spellEnd"/>
      <w:r>
        <w:rPr>
          <w:rFonts w:ascii="Times New Roman" w:hAnsi="Times New Roman" w:cs="Times New Roman"/>
        </w:rPr>
        <w:t xml:space="preserve"> </w:t>
      </w:r>
      <w:proofErr w:type="spellStart"/>
      <w:r>
        <w:rPr>
          <w:rFonts w:ascii="Times New Roman" w:hAnsi="Times New Roman" w:cs="Times New Roman"/>
        </w:rPr>
        <w:t>hii</w:t>
      </w:r>
      <w:proofErr w:type="spellEnd"/>
    </w:p>
    <w:p w14:paraId="1072F9CE" w14:textId="77777777" w:rsidR="005C2703" w:rsidRDefault="005C2703" w:rsidP="005C2703">
      <w:pPr>
        <w:numPr>
          <w:ilvl w:val="0"/>
          <w:numId w:val="3"/>
        </w:numPr>
        <w:tabs>
          <w:tab w:val="left" w:pos="1980"/>
        </w:tabs>
        <w:spacing w:after="0" w:line="240" w:lineRule="auto"/>
        <w:rPr>
          <w:rFonts w:ascii="Times New Roman" w:hAnsi="Times New Roman" w:cs="Times New Roman"/>
        </w:rPr>
      </w:pPr>
      <w:proofErr w:type="spellStart"/>
      <w:r>
        <w:rPr>
          <w:rFonts w:ascii="Times New Roman" w:hAnsi="Times New Roman" w:cs="Times New Roman"/>
        </w:rPr>
        <w:t>Nakala</w:t>
      </w:r>
      <w:proofErr w:type="spellEnd"/>
      <w:r>
        <w:rPr>
          <w:rFonts w:ascii="Times New Roman" w:hAnsi="Times New Roman" w:cs="Times New Roman"/>
        </w:rPr>
        <w:t xml:space="preserve"> zako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kitafiti</w:t>
      </w:r>
      <w:proofErr w:type="spellEnd"/>
      <w:r>
        <w:rPr>
          <w:rFonts w:ascii="Times New Roman" w:hAnsi="Times New Roman" w:cs="Times New Roman"/>
        </w:rPr>
        <w:t xml:space="preserve"> </w:t>
      </w:r>
      <w:proofErr w:type="spellStart"/>
      <w:r>
        <w:rPr>
          <w:rFonts w:ascii="Times New Roman" w:hAnsi="Times New Roman" w:cs="Times New Roman"/>
        </w:rPr>
        <w:t>zitashughulikiwa</w:t>
      </w:r>
      <w:proofErr w:type="spellEnd"/>
      <w:r>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usiri</w:t>
      </w:r>
      <w:proofErr w:type="spellEnd"/>
      <w:r>
        <w:rPr>
          <w:rFonts w:ascii="Times New Roman" w:hAnsi="Times New Roman" w:cs="Times New Roman"/>
        </w:rPr>
        <w:t xml:space="preserve"> </w:t>
      </w:r>
      <w:proofErr w:type="spellStart"/>
      <w:r>
        <w:rPr>
          <w:rFonts w:ascii="Times New Roman" w:hAnsi="Times New Roman" w:cs="Times New Roman"/>
        </w:rPr>
        <w:t>mkubwa</w:t>
      </w:r>
      <w:proofErr w:type="spellEnd"/>
      <w:r>
        <w:rPr>
          <w:rFonts w:ascii="Times New Roman" w:hAnsi="Times New Roman" w:cs="Times New Roman"/>
        </w:rPr>
        <w:t xml:space="preserve">. </w:t>
      </w:r>
      <w:proofErr w:type="spellStart"/>
      <w:r>
        <w:rPr>
          <w:rFonts w:ascii="Times New Roman" w:hAnsi="Times New Roman" w:cs="Times New Roman"/>
        </w:rPr>
        <w:t>Ikiwa</w:t>
      </w:r>
      <w:proofErr w:type="spellEnd"/>
      <w:r>
        <w:rPr>
          <w:rFonts w:ascii="Times New Roman" w:hAnsi="Times New Roman" w:cs="Times New Roman"/>
        </w:rPr>
        <w:t xml:space="preserve"> </w:t>
      </w:r>
      <w:proofErr w:type="spellStart"/>
      <w:r>
        <w:rPr>
          <w:rFonts w:ascii="Times New Roman" w:hAnsi="Times New Roman" w:cs="Times New Roman"/>
        </w:rPr>
        <w:t>matokeo</w:t>
      </w:r>
      <w:proofErr w:type="spellEnd"/>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w:t>
      </w:r>
      <w:proofErr w:type="spellStart"/>
      <w:r>
        <w:rPr>
          <w:rFonts w:ascii="Times New Roman" w:hAnsi="Times New Roman" w:cs="Times New Roman"/>
        </w:rPr>
        <w:t>utafiti</w:t>
      </w:r>
      <w:proofErr w:type="spellEnd"/>
      <w:r>
        <w:rPr>
          <w:rFonts w:ascii="Times New Roman" w:hAnsi="Times New Roman" w:cs="Times New Roman"/>
        </w:rPr>
        <w:t xml:space="preserve"> </w:t>
      </w:r>
      <w:proofErr w:type="spellStart"/>
      <w:r>
        <w:rPr>
          <w:rFonts w:ascii="Times New Roman" w:hAnsi="Times New Roman" w:cs="Times New Roman"/>
        </w:rPr>
        <w:t>huu</w:t>
      </w:r>
      <w:proofErr w:type="spellEnd"/>
      <w:r>
        <w:rPr>
          <w:rFonts w:ascii="Times New Roman" w:hAnsi="Times New Roman" w:cs="Times New Roman"/>
        </w:rPr>
        <w:t xml:space="preserve"> </w:t>
      </w:r>
      <w:proofErr w:type="spellStart"/>
      <w:r>
        <w:rPr>
          <w:rFonts w:ascii="Times New Roman" w:hAnsi="Times New Roman" w:cs="Times New Roman"/>
        </w:rPr>
        <w:t>yatachapishwa</w:t>
      </w:r>
      <w:proofErr w:type="spellEnd"/>
      <w:r>
        <w:rPr>
          <w:rFonts w:ascii="Times New Roman" w:hAnsi="Times New Roman" w:cs="Times New Roman"/>
        </w:rPr>
        <w:t xml:space="preserve"> au </w:t>
      </w:r>
      <w:proofErr w:type="spellStart"/>
      <w:r>
        <w:rPr>
          <w:rFonts w:ascii="Times New Roman" w:hAnsi="Times New Roman" w:cs="Times New Roman"/>
        </w:rPr>
        <w:t>kuwakilishwa</w:t>
      </w:r>
      <w:proofErr w:type="spellEnd"/>
      <w:r>
        <w:rPr>
          <w:rFonts w:ascii="Times New Roman" w:hAnsi="Times New Roman" w:cs="Times New Roman"/>
        </w:rPr>
        <w:t xml:space="preserve">, </w:t>
      </w:r>
      <w:proofErr w:type="spellStart"/>
      <w:r>
        <w:rPr>
          <w:rFonts w:ascii="Times New Roman" w:hAnsi="Times New Roman" w:cs="Times New Roman"/>
        </w:rPr>
        <w:t>majina</w:t>
      </w:r>
      <w:proofErr w:type="spellEnd"/>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w:t>
      </w:r>
      <w:proofErr w:type="spellStart"/>
      <w:r>
        <w:rPr>
          <w:rFonts w:ascii="Times New Roman" w:hAnsi="Times New Roman" w:cs="Times New Roman"/>
        </w:rPr>
        <w:t>watu</w:t>
      </w:r>
      <w:proofErr w:type="spellEnd"/>
      <w:r>
        <w:rPr>
          <w:rFonts w:ascii="Times New Roman" w:hAnsi="Times New Roman" w:cs="Times New Roman"/>
        </w:rPr>
        <w:t xml:space="preserve"> </w:t>
      </w:r>
      <w:proofErr w:type="gramStart"/>
      <w:r>
        <w:rPr>
          <w:rFonts w:ascii="Times New Roman" w:hAnsi="Times New Roman" w:cs="Times New Roman"/>
        </w:rPr>
        <w:t>na</w:t>
      </w:r>
      <w:proofErr w:type="gramEnd"/>
      <w:r>
        <w:rPr>
          <w:rFonts w:ascii="Times New Roman" w:hAnsi="Times New Roman" w:cs="Times New Roman"/>
        </w:rPr>
        <w:t xml:space="preserve"> </w:t>
      </w:r>
      <w:proofErr w:type="spellStart"/>
      <w:r>
        <w:rPr>
          <w:rFonts w:ascii="Times New Roman" w:hAnsi="Times New Roman" w:cs="Times New Roman"/>
        </w:rPr>
        <w:t>habari</w:t>
      </w:r>
      <w:proofErr w:type="spellEnd"/>
      <w:r>
        <w:rPr>
          <w:rFonts w:ascii="Times New Roman" w:hAnsi="Times New Roman" w:cs="Times New Roman"/>
        </w:rPr>
        <w:t xml:space="preserve"> nyingine </w:t>
      </w:r>
      <w:proofErr w:type="spellStart"/>
      <w:r>
        <w:rPr>
          <w:rFonts w:ascii="Times New Roman" w:hAnsi="Times New Roman" w:cs="Times New Roman"/>
        </w:rPr>
        <w:t>zinazowatambulisha</w:t>
      </w:r>
      <w:proofErr w:type="spellEnd"/>
      <w:r>
        <w:rPr>
          <w:rFonts w:ascii="Times New Roman" w:hAnsi="Times New Roman" w:cs="Times New Roman"/>
        </w:rPr>
        <w:t xml:space="preserve"> </w:t>
      </w:r>
      <w:proofErr w:type="spellStart"/>
      <w:r>
        <w:rPr>
          <w:rFonts w:ascii="Times New Roman" w:hAnsi="Times New Roman" w:cs="Times New Roman"/>
        </w:rPr>
        <w:t>hazitatumiwa</w:t>
      </w:r>
      <w:proofErr w:type="spellEnd"/>
      <w:r>
        <w:rPr>
          <w:rFonts w:ascii="Times New Roman" w:hAnsi="Times New Roman" w:cs="Times New Roman"/>
        </w:rPr>
        <w:t>.</w:t>
      </w:r>
    </w:p>
    <w:p w14:paraId="25E61001" w14:textId="77777777" w:rsidR="005C2703" w:rsidRDefault="005C2703" w:rsidP="005C2703">
      <w:pPr>
        <w:pStyle w:val="ListParagraph"/>
        <w:numPr>
          <w:ilvl w:val="0"/>
          <w:numId w:val="3"/>
        </w:numPr>
        <w:spacing w:after="0"/>
        <w:contextualSpacing w:val="0"/>
        <w:rPr>
          <w:rFonts w:ascii="Times New Roman" w:hAnsi="Times New Roman" w:cs="Times New Roman"/>
        </w:rPr>
      </w:pPr>
      <w:r>
        <w:rPr>
          <w:rFonts w:ascii="Times New Roman" w:hAnsi="Times New Roman" w:cs="Times New Roman"/>
        </w:rPr>
        <w:t xml:space="preserve">Ili </w:t>
      </w:r>
      <w:proofErr w:type="spellStart"/>
      <w:r>
        <w:rPr>
          <w:rFonts w:ascii="Times New Roman" w:hAnsi="Times New Roman" w:cs="Times New Roman"/>
        </w:rPr>
        <w:t>kupunguza</w:t>
      </w:r>
      <w:proofErr w:type="spellEnd"/>
      <w:r>
        <w:rPr>
          <w:rFonts w:ascii="Times New Roman" w:hAnsi="Times New Roman" w:cs="Times New Roman"/>
        </w:rPr>
        <w:t xml:space="preserve"> </w:t>
      </w:r>
      <w:proofErr w:type="spellStart"/>
      <w:r>
        <w:rPr>
          <w:rFonts w:ascii="Times New Roman" w:hAnsi="Times New Roman" w:cs="Times New Roman"/>
        </w:rPr>
        <w:t>athari</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usiri</w:t>
      </w:r>
      <w:proofErr w:type="spellEnd"/>
      <w:r>
        <w:rPr>
          <w:rFonts w:ascii="Times New Roman" w:hAnsi="Times New Roman" w:cs="Times New Roman"/>
        </w:rPr>
        <w:t xml:space="preserve"> </w:t>
      </w:r>
      <w:proofErr w:type="spellStart"/>
      <w:r>
        <w:rPr>
          <w:rFonts w:ascii="Times New Roman" w:hAnsi="Times New Roman" w:cs="Times New Roman"/>
        </w:rPr>
        <w:t>kukeukwa</w:t>
      </w:r>
      <w:proofErr w:type="spellEnd"/>
      <w:r>
        <w:rPr>
          <w:rFonts w:ascii="Times New Roman" w:hAnsi="Times New Roman" w:cs="Times New Roman"/>
        </w:rPr>
        <w:t xml:space="preserve">, itakuwa tu </w:t>
      </w:r>
      <w:proofErr w:type="spellStart"/>
      <w:proofErr w:type="gramStart"/>
      <w:r>
        <w:rPr>
          <w:rFonts w:ascii="Times New Roman" w:hAnsi="Times New Roman" w:cs="Times New Roman"/>
        </w:rPr>
        <w:t>ni</w:t>
      </w:r>
      <w:proofErr w:type="spellEnd"/>
      <w:proofErr w:type="gramEnd"/>
      <w:r>
        <w:rPr>
          <w:rFonts w:ascii="Times New Roman" w:hAnsi="Times New Roman" w:cs="Times New Roman"/>
        </w:rPr>
        <w:t xml:space="preserve"> </w:t>
      </w:r>
      <w:proofErr w:type="spellStart"/>
      <w:r>
        <w:rPr>
          <w:rFonts w:ascii="Times New Roman" w:hAnsi="Times New Roman" w:cs="Times New Roman"/>
        </w:rPr>
        <w:t>watafiti</w:t>
      </w:r>
      <w:proofErr w:type="spellEnd"/>
      <w:r>
        <w:rPr>
          <w:rFonts w:ascii="Times New Roman" w:hAnsi="Times New Roman" w:cs="Times New Roman"/>
        </w:rPr>
        <w:t xml:space="preserve"> na </w:t>
      </w:r>
      <w:proofErr w:type="spellStart"/>
      <w:r>
        <w:rPr>
          <w:rFonts w:ascii="Times New Roman" w:hAnsi="Times New Roman" w:cs="Times New Roman"/>
        </w:rPr>
        <w:t>wafanyi</w:t>
      </w:r>
      <w:proofErr w:type="spellEnd"/>
      <w:r>
        <w:rPr>
          <w:rFonts w:ascii="Times New Roman" w:hAnsi="Times New Roman" w:cs="Times New Roman"/>
        </w:rPr>
        <w:t xml:space="preserve"> </w:t>
      </w:r>
      <w:proofErr w:type="spellStart"/>
      <w:r>
        <w:rPr>
          <w:rFonts w:ascii="Times New Roman" w:hAnsi="Times New Roman" w:cs="Times New Roman"/>
        </w:rPr>
        <w:t>kazi</w:t>
      </w:r>
      <w:proofErr w:type="spellEnd"/>
      <w:r>
        <w:rPr>
          <w:rFonts w:ascii="Times New Roman" w:hAnsi="Times New Roman" w:cs="Times New Roman"/>
        </w:rPr>
        <w:t xml:space="preserve"> </w:t>
      </w:r>
      <w:proofErr w:type="spellStart"/>
      <w:r>
        <w:rPr>
          <w:rFonts w:ascii="Times New Roman" w:hAnsi="Times New Roman" w:cs="Times New Roman"/>
        </w:rPr>
        <w:t>wachahe</w:t>
      </w:r>
      <w:proofErr w:type="spellEnd"/>
      <w:r>
        <w:rPr>
          <w:rFonts w:ascii="Times New Roman" w:hAnsi="Times New Roman" w:cs="Times New Roman"/>
        </w:rPr>
        <w:t xml:space="preserve"> </w:t>
      </w:r>
      <w:proofErr w:type="spellStart"/>
      <w:r>
        <w:rPr>
          <w:rFonts w:ascii="Times New Roman" w:hAnsi="Times New Roman" w:cs="Times New Roman"/>
        </w:rPr>
        <w:t>wa</w:t>
      </w:r>
      <w:proofErr w:type="spellEnd"/>
      <w:r>
        <w:rPr>
          <w:rFonts w:ascii="Times New Roman" w:hAnsi="Times New Roman" w:cs="Times New Roman"/>
        </w:rPr>
        <w:t xml:space="preserve"> IPA </w:t>
      </w:r>
      <w:proofErr w:type="spellStart"/>
      <w:r>
        <w:rPr>
          <w:rFonts w:ascii="Times New Roman" w:hAnsi="Times New Roman" w:cs="Times New Roman"/>
        </w:rPr>
        <w:t>ambao</w:t>
      </w:r>
      <w:proofErr w:type="spellEnd"/>
      <w:r>
        <w:rPr>
          <w:rFonts w:ascii="Times New Roman" w:hAnsi="Times New Roman" w:cs="Times New Roman"/>
        </w:rPr>
        <w:t xml:space="preserve"> </w:t>
      </w:r>
      <w:proofErr w:type="spellStart"/>
      <w:r>
        <w:rPr>
          <w:rFonts w:ascii="Times New Roman" w:hAnsi="Times New Roman" w:cs="Times New Roman"/>
        </w:rPr>
        <w:t>wataweza</w:t>
      </w:r>
      <w:proofErr w:type="spellEnd"/>
      <w:r>
        <w:rPr>
          <w:rFonts w:ascii="Times New Roman" w:hAnsi="Times New Roman" w:cs="Times New Roman"/>
        </w:rPr>
        <w:t xml:space="preserve"> </w:t>
      </w:r>
      <w:proofErr w:type="spellStart"/>
      <w:r>
        <w:rPr>
          <w:rFonts w:ascii="Times New Roman" w:hAnsi="Times New Roman" w:cs="Times New Roman"/>
        </w:rPr>
        <w:t>kufikia</w:t>
      </w:r>
      <w:proofErr w:type="spellEnd"/>
      <w:r>
        <w:rPr>
          <w:rFonts w:ascii="Times New Roman" w:hAnsi="Times New Roman" w:cs="Times New Roman"/>
        </w:rPr>
        <w:t xml:space="preserve"> </w:t>
      </w:r>
      <w:proofErr w:type="spellStart"/>
      <w:r>
        <w:rPr>
          <w:rFonts w:ascii="Times New Roman" w:hAnsi="Times New Roman" w:cs="Times New Roman"/>
        </w:rPr>
        <w:t>rekodi</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utafiti</w:t>
      </w:r>
      <w:proofErr w:type="spellEnd"/>
      <w:r>
        <w:rPr>
          <w:rFonts w:ascii="Times New Roman" w:hAnsi="Times New Roman" w:cs="Times New Roman"/>
        </w:rPr>
        <w:t xml:space="preserve">. </w:t>
      </w:r>
      <w:proofErr w:type="spellStart"/>
      <w:r>
        <w:rPr>
          <w:rFonts w:ascii="Times New Roman" w:hAnsi="Times New Roman" w:cs="Times New Roman"/>
        </w:rPr>
        <w:t>Nakala</w:t>
      </w:r>
      <w:proofErr w:type="spellEnd"/>
      <w:r>
        <w:rPr>
          <w:rFonts w:ascii="Times New Roman" w:hAnsi="Times New Roman" w:cs="Times New Roman"/>
        </w:rPr>
        <w:t xml:space="preserve"> </w:t>
      </w:r>
      <w:proofErr w:type="spellStart"/>
      <w:r>
        <w:rPr>
          <w:rFonts w:ascii="Times New Roman" w:hAnsi="Times New Roman" w:cs="Times New Roman"/>
        </w:rPr>
        <w:t>yeyote</w:t>
      </w:r>
      <w:proofErr w:type="spellEnd"/>
      <w:r>
        <w:rPr>
          <w:rFonts w:ascii="Times New Roman" w:hAnsi="Times New Roman" w:cs="Times New Roman"/>
        </w:rPr>
        <w:t xml:space="preserve"> </w:t>
      </w:r>
      <w:proofErr w:type="spellStart"/>
      <w:r>
        <w:rPr>
          <w:rFonts w:ascii="Times New Roman" w:hAnsi="Times New Roman" w:cs="Times New Roman"/>
        </w:rPr>
        <w:t>inayokutambulisha</w:t>
      </w:r>
      <w:proofErr w:type="spellEnd"/>
      <w:r>
        <w:rPr>
          <w:rFonts w:ascii="Times New Roman" w:hAnsi="Times New Roman" w:cs="Times New Roman"/>
        </w:rPr>
        <w:t xml:space="preserve"> </w:t>
      </w:r>
      <w:proofErr w:type="spellStart"/>
      <w:r>
        <w:rPr>
          <w:rFonts w:ascii="Times New Roman" w:hAnsi="Times New Roman" w:cs="Times New Roman"/>
        </w:rPr>
        <w:t>itawekwa</w:t>
      </w:r>
      <w:proofErr w:type="spellEnd"/>
      <w:r>
        <w:rPr>
          <w:rFonts w:ascii="Times New Roman" w:hAnsi="Times New Roman" w:cs="Times New Roman"/>
        </w:rPr>
        <w:t xml:space="preserve"> kando </w:t>
      </w:r>
      <w:proofErr w:type="gramStart"/>
      <w:r>
        <w:rPr>
          <w:rFonts w:ascii="Times New Roman" w:hAnsi="Times New Roman" w:cs="Times New Roman"/>
        </w:rPr>
        <w:t>na</w:t>
      </w:r>
      <w:proofErr w:type="gramEnd"/>
      <w:r>
        <w:rPr>
          <w:rFonts w:ascii="Times New Roman" w:hAnsi="Times New Roman" w:cs="Times New Roman"/>
        </w:rPr>
        <w:t xml:space="preserve"> </w:t>
      </w:r>
      <w:proofErr w:type="spellStart"/>
      <w:r>
        <w:rPr>
          <w:rFonts w:ascii="Times New Roman" w:hAnsi="Times New Roman" w:cs="Times New Roman"/>
        </w:rPr>
        <w:t>majibu</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 xml:space="preserve"> </w:t>
      </w:r>
      <w:proofErr w:type="spellStart"/>
      <w:r>
        <w:rPr>
          <w:rFonts w:ascii="Times New Roman" w:hAnsi="Times New Roman" w:cs="Times New Roman"/>
        </w:rPr>
        <w:t>mengine</w:t>
      </w:r>
      <w:proofErr w:type="spellEnd"/>
      <w:r>
        <w:rPr>
          <w:rFonts w:ascii="Times New Roman" w:hAnsi="Times New Roman" w:cs="Times New Roman"/>
        </w:rPr>
        <w:t xml:space="preserve">, ili </w:t>
      </w:r>
      <w:proofErr w:type="spellStart"/>
      <w:r>
        <w:rPr>
          <w:rFonts w:ascii="Times New Roman" w:hAnsi="Times New Roman" w:cs="Times New Roman"/>
        </w:rPr>
        <w:t>iwe</w:t>
      </w:r>
      <w:proofErr w:type="spellEnd"/>
      <w:r>
        <w:rPr>
          <w:rFonts w:ascii="Times New Roman" w:hAnsi="Times New Roman" w:cs="Times New Roman"/>
        </w:rPr>
        <w:t xml:space="preserve"> </w:t>
      </w:r>
      <w:proofErr w:type="spellStart"/>
      <w:r>
        <w:rPr>
          <w:rFonts w:ascii="Times New Roman" w:hAnsi="Times New Roman" w:cs="Times New Roman"/>
        </w:rPr>
        <w:t>ni</w:t>
      </w:r>
      <w:proofErr w:type="spellEnd"/>
      <w:r>
        <w:rPr>
          <w:rFonts w:ascii="Times New Roman" w:hAnsi="Times New Roman" w:cs="Times New Roman"/>
        </w:rPr>
        <w:t xml:space="preserve"> </w:t>
      </w:r>
      <w:proofErr w:type="spellStart"/>
      <w:r>
        <w:rPr>
          <w:rFonts w:ascii="Times New Roman" w:hAnsi="Times New Roman" w:cs="Times New Roman"/>
        </w:rPr>
        <w:t>watafiti</w:t>
      </w:r>
      <w:proofErr w:type="spellEnd"/>
      <w:r>
        <w:rPr>
          <w:rFonts w:ascii="Times New Roman" w:hAnsi="Times New Roman" w:cs="Times New Roman"/>
        </w:rPr>
        <w:t xml:space="preserve"> </w:t>
      </w:r>
      <w:proofErr w:type="spellStart"/>
      <w:r>
        <w:rPr>
          <w:rFonts w:ascii="Times New Roman" w:hAnsi="Times New Roman" w:cs="Times New Roman"/>
        </w:rPr>
        <w:t>wetu</w:t>
      </w:r>
      <w:proofErr w:type="spellEnd"/>
      <w:r>
        <w:rPr>
          <w:rFonts w:ascii="Times New Roman" w:hAnsi="Times New Roman" w:cs="Times New Roman"/>
        </w:rPr>
        <w:t xml:space="preserve"> </w:t>
      </w:r>
      <w:proofErr w:type="spellStart"/>
      <w:r>
        <w:rPr>
          <w:rFonts w:ascii="Times New Roman" w:hAnsi="Times New Roman" w:cs="Times New Roman"/>
        </w:rPr>
        <w:t>pekeee</w:t>
      </w:r>
      <w:proofErr w:type="spellEnd"/>
      <w:r>
        <w:rPr>
          <w:rFonts w:ascii="Times New Roman" w:hAnsi="Times New Roman" w:cs="Times New Roman"/>
        </w:rPr>
        <w:t xml:space="preserve"> </w:t>
      </w:r>
      <w:proofErr w:type="spellStart"/>
      <w:r>
        <w:rPr>
          <w:rFonts w:ascii="Times New Roman" w:hAnsi="Times New Roman" w:cs="Times New Roman"/>
        </w:rPr>
        <w:t>wanaoweza</w:t>
      </w:r>
      <w:proofErr w:type="spellEnd"/>
      <w:r>
        <w:rPr>
          <w:rFonts w:ascii="Times New Roman" w:hAnsi="Times New Roman" w:cs="Times New Roman"/>
        </w:rPr>
        <w:t xml:space="preserve"> </w:t>
      </w:r>
      <w:proofErr w:type="spellStart"/>
      <w:r>
        <w:rPr>
          <w:rFonts w:ascii="Times New Roman" w:hAnsi="Times New Roman" w:cs="Times New Roman"/>
        </w:rPr>
        <w:t>kulinganisha</w:t>
      </w:r>
      <w:proofErr w:type="spellEnd"/>
      <w:r>
        <w:rPr>
          <w:rFonts w:ascii="Times New Roman" w:hAnsi="Times New Roman" w:cs="Times New Roman"/>
        </w:rPr>
        <w:t xml:space="preserve"> </w:t>
      </w:r>
      <w:proofErr w:type="spellStart"/>
      <w:r>
        <w:rPr>
          <w:rFonts w:ascii="Times New Roman" w:hAnsi="Times New Roman" w:cs="Times New Roman"/>
        </w:rPr>
        <w:t>majibu</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 xml:space="preserve"> </w:t>
      </w:r>
      <w:proofErr w:type="spellStart"/>
      <w:r>
        <w:rPr>
          <w:rFonts w:ascii="Times New Roman" w:hAnsi="Times New Roman" w:cs="Times New Roman"/>
        </w:rPr>
        <w:t>nawe</w:t>
      </w:r>
      <w:proofErr w:type="spellEnd"/>
      <w:r>
        <w:rPr>
          <w:rFonts w:ascii="Times New Roman" w:hAnsi="Times New Roman" w:cs="Times New Roman"/>
        </w:rPr>
        <w:t xml:space="preserve">. </w:t>
      </w:r>
      <w:proofErr w:type="spellStart"/>
      <w:r>
        <w:rPr>
          <w:rFonts w:ascii="Times New Roman" w:hAnsi="Times New Roman" w:cs="Times New Roman"/>
        </w:rPr>
        <w:t>Nakala</w:t>
      </w:r>
      <w:proofErr w:type="spellEnd"/>
      <w:r>
        <w:rPr>
          <w:rFonts w:ascii="Times New Roman" w:hAnsi="Times New Roman" w:cs="Times New Roman"/>
        </w:rPr>
        <w:t xml:space="preserve"> </w:t>
      </w:r>
      <w:proofErr w:type="spellStart"/>
      <w:r>
        <w:rPr>
          <w:rFonts w:ascii="Times New Roman" w:hAnsi="Times New Roman" w:cs="Times New Roman"/>
        </w:rPr>
        <w:t>zote</w:t>
      </w:r>
      <w:proofErr w:type="spellEnd"/>
      <w:r>
        <w:rPr>
          <w:rFonts w:ascii="Times New Roman" w:hAnsi="Times New Roman" w:cs="Times New Roman"/>
        </w:rPr>
        <w:t xml:space="preserve"> </w:t>
      </w:r>
      <w:proofErr w:type="spellStart"/>
      <w:r>
        <w:rPr>
          <w:rFonts w:ascii="Times New Roman" w:hAnsi="Times New Roman" w:cs="Times New Roman"/>
        </w:rPr>
        <w:t>zilizoandikwa</w:t>
      </w:r>
      <w:proofErr w:type="spellEnd"/>
      <w:r>
        <w:rPr>
          <w:rFonts w:ascii="Times New Roman" w:hAnsi="Times New Roman" w:cs="Times New Roman"/>
        </w:rPr>
        <w:t xml:space="preserve"> </w:t>
      </w:r>
      <w:proofErr w:type="spellStart"/>
      <w:r>
        <w:rPr>
          <w:rFonts w:ascii="Times New Roman" w:hAnsi="Times New Roman" w:cs="Times New Roman"/>
        </w:rPr>
        <w:t>kwenye</w:t>
      </w:r>
      <w:proofErr w:type="spellEnd"/>
      <w:r>
        <w:rPr>
          <w:rFonts w:ascii="Times New Roman" w:hAnsi="Times New Roman" w:cs="Times New Roman"/>
        </w:rPr>
        <w:t xml:space="preserve"> </w:t>
      </w:r>
      <w:proofErr w:type="spellStart"/>
      <w:r>
        <w:rPr>
          <w:rFonts w:ascii="Times New Roman" w:hAnsi="Times New Roman" w:cs="Times New Roman"/>
        </w:rPr>
        <w:t>makaratasi</w:t>
      </w:r>
      <w:proofErr w:type="spellEnd"/>
      <w:r>
        <w:rPr>
          <w:rFonts w:ascii="Times New Roman" w:hAnsi="Times New Roman" w:cs="Times New Roman"/>
        </w:rPr>
        <w:t xml:space="preserve"> </w:t>
      </w:r>
      <w:proofErr w:type="spellStart"/>
      <w:r>
        <w:rPr>
          <w:rFonts w:ascii="Times New Roman" w:hAnsi="Times New Roman" w:cs="Times New Roman"/>
        </w:rPr>
        <w:t>zitawekwa</w:t>
      </w:r>
      <w:proofErr w:type="spellEnd"/>
      <w:r>
        <w:rPr>
          <w:rFonts w:ascii="Times New Roman" w:hAnsi="Times New Roman" w:cs="Times New Roman"/>
        </w:rPr>
        <w:t xml:space="preserve"> </w:t>
      </w:r>
      <w:proofErr w:type="spellStart"/>
      <w:r>
        <w:rPr>
          <w:rFonts w:ascii="Times New Roman" w:hAnsi="Times New Roman" w:cs="Times New Roman"/>
        </w:rPr>
        <w:t>mahali</w:t>
      </w:r>
      <w:proofErr w:type="spellEnd"/>
      <w:r>
        <w:rPr>
          <w:rFonts w:ascii="Times New Roman" w:hAnsi="Times New Roman" w:cs="Times New Roman"/>
        </w:rPr>
        <w:t xml:space="preserve"> </w:t>
      </w:r>
      <w:proofErr w:type="spellStart"/>
      <w:r>
        <w:rPr>
          <w:rFonts w:ascii="Times New Roman" w:hAnsi="Times New Roman" w:cs="Times New Roman"/>
        </w:rPr>
        <w:t>palipofungwa</w:t>
      </w:r>
      <w:proofErr w:type="spellEnd"/>
      <w:r>
        <w:rPr>
          <w:rFonts w:ascii="Times New Roman" w:hAnsi="Times New Roman" w:cs="Times New Roman"/>
        </w:rPr>
        <w:t xml:space="preserve">. </w:t>
      </w:r>
      <w:proofErr w:type="spellStart"/>
      <w:r>
        <w:rPr>
          <w:rFonts w:ascii="Times New Roman" w:hAnsi="Times New Roman" w:cs="Times New Roman"/>
        </w:rPr>
        <w:t>Nakala</w:t>
      </w:r>
      <w:proofErr w:type="spellEnd"/>
      <w:r>
        <w:rPr>
          <w:rFonts w:ascii="Times New Roman" w:hAnsi="Times New Roman" w:cs="Times New Roman"/>
        </w:rPr>
        <w:t xml:space="preserve"> </w:t>
      </w:r>
      <w:proofErr w:type="spellStart"/>
      <w:r>
        <w:rPr>
          <w:rFonts w:ascii="Times New Roman" w:hAnsi="Times New Roman" w:cs="Times New Roman"/>
        </w:rPr>
        <w:t>zote</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kielektroniki</w:t>
      </w:r>
      <w:proofErr w:type="spellEnd"/>
      <w:r>
        <w:rPr>
          <w:rFonts w:ascii="Times New Roman" w:hAnsi="Times New Roman" w:cs="Times New Roman"/>
        </w:rPr>
        <w:t xml:space="preserve"> </w:t>
      </w:r>
      <w:proofErr w:type="spellStart"/>
      <w:r>
        <w:rPr>
          <w:rFonts w:ascii="Times New Roman" w:hAnsi="Times New Roman" w:cs="Times New Roman"/>
        </w:rPr>
        <w:t>pia</w:t>
      </w:r>
      <w:proofErr w:type="spellEnd"/>
      <w:r>
        <w:rPr>
          <w:rFonts w:ascii="Times New Roman" w:hAnsi="Times New Roman" w:cs="Times New Roman"/>
        </w:rPr>
        <w:t xml:space="preserve"> </w:t>
      </w:r>
      <w:proofErr w:type="spellStart"/>
      <w:r>
        <w:rPr>
          <w:rFonts w:ascii="Times New Roman" w:hAnsi="Times New Roman" w:cs="Times New Roman"/>
        </w:rPr>
        <w:t>zitawekwa</w:t>
      </w:r>
      <w:proofErr w:type="spellEnd"/>
      <w:r>
        <w:rPr>
          <w:rFonts w:ascii="Times New Roman" w:hAnsi="Times New Roman" w:cs="Times New Roman"/>
        </w:rPr>
        <w:t xml:space="preserve"> </w:t>
      </w:r>
      <w:proofErr w:type="spellStart"/>
      <w:r>
        <w:rPr>
          <w:rFonts w:ascii="Times New Roman" w:hAnsi="Times New Roman" w:cs="Times New Roman"/>
        </w:rPr>
        <w:t>faragha</w:t>
      </w:r>
      <w:proofErr w:type="spellEnd"/>
      <w:r>
        <w:rPr>
          <w:rFonts w:ascii="Times New Roman" w:hAnsi="Times New Roman" w:cs="Times New Roman"/>
        </w:rPr>
        <w:t xml:space="preserve">. </w:t>
      </w:r>
      <w:proofErr w:type="spellStart"/>
      <w:r>
        <w:rPr>
          <w:rFonts w:ascii="Times New Roman" w:hAnsi="Times New Roman" w:cs="Times New Roman"/>
        </w:rPr>
        <w:t>Habari</w:t>
      </w:r>
      <w:proofErr w:type="spellEnd"/>
      <w:r>
        <w:rPr>
          <w:rFonts w:ascii="Times New Roman" w:hAnsi="Times New Roman" w:cs="Times New Roman"/>
        </w:rPr>
        <w:t xml:space="preserve"> zako </w:t>
      </w:r>
      <w:proofErr w:type="spellStart"/>
      <w:r>
        <w:rPr>
          <w:rFonts w:ascii="Times New Roman" w:hAnsi="Times New Roman" w:cs="Times New Roman"/>
        </w:rPr>
        <w:t>huenda</w:t>
      </w:r>
      <w:proofErr w:type="spellEnd"/>
      <w:r>
        <w:rPr>
          <w:rFonts w:ascii="Times New Roman" w:hAnsi="Times New Roman" w:cs="Times New Roman"/>
        </w:rPr>
        <w:t xml:space="preserve"> </w:t>
      </w:r>
      <w:proofErr w:type="spellStart"/>
      <w:r>
        <w:rPr>
          <w:rFonts w:ascii="Times New Roman" w:hAnsi="Times New Roman" w:cs="Times New Roman"/>
        </w:rPr>
        <w:t>zaweza</w:t>
      </w:r>
      <w:proofErr w:type="spellEnd"/>
      <w:r>
        <w:rPr>
          <w:rFonts w:ascii="Times New Roman" w:hAnsi="Times New Roman" w:cs="Times New Roman"/>
        </w:rPr>
        <w:t xml:space="preserve"> </w:t>
      </w:r>
      <w:proofErr w:type="spellStart"/>
      <w:r>
        <w:rPr>
          <w:rFonts w:ascii="Times New Roman" w:hAnsi="Times New Roman" w:cs="Times New Roman"/>
        </w:rPr>
        <w:t>kupeanwa</w:t>
      </w:r>
      <w:proofErr w:type="spellEnd"/>
      <w:r>
        <w:rPr>
          <w:rFonts w:ascii="Times New Roman" w:hAnsi="Times New Roman" w:cs="Times New Roman"/>
        </w:rPr>
        <w:t xml:space="preserve"> </w:t>
      </w:r>
      <w:proofErr w:type="spellStart"/>
      <w:r>
        <w:rPr>
          <w:rFonts w:ascii="Times New Roman" w:hAnsi="Times New Roman" w:cs="Times New Roman"/>
        </w:rPr>
        <w:t>ikiitajika</w:t>
      </w:r>
      <w:proofErr w:type="spellEnd"/>
      <w:r>
        <w:rPr>
          <w:rFonts w:ascii="Times New Roman" w:hAnsi="Times New Roman" w:cs="Times New Roman"/>
        </w:rPr>
        <w:t xml:space="preserve"> </w:t>
      </w:r>
      <w:proofErr w:type="spellStart"/>
      <w:r>
        <w:rPr>
          <w:rFonts w:ascii="Times New Roman" w:hAnsi="Times New Roman" w:cs="Times New Roman"/>
        </w:rPr>
        <w:t>kisheria</w:t>
      </w:r>
      <w:proofErr w:type="spellEnd"/>
      <w:r>
        <w:rPr>
          <w:rFonts w:ascii="Times New Roman" w:hAnsi="Times New Roman" w:cs="Times New Roman"/>
        </w:rPr>
        <w:t>.</w:t>
      </w:r>
    </w:p>
    <w:p w14:paraId="0600CABD" w14:textId="77777777" w:rsidR="005C2703" w:rsidRPr="00585323" w:rsidRDefault="005C2703" w:rsidP="005C2703">
      <w:pPr>
        <w:pStyle w:val="ListParagraph"/>
        <w:numPr>
          <w:ilvl w:val="0"/>
          <w:numId w:val="3"/>
        </w:numPr>
        <w:spacing w:after="0"/>
        <w:contextualSpacing w:val="0"/>
        <w:rPr>
          <w:rFonts w:ascii="Times New Roman" w:hAnsi="Times New Roman" w:cs="Times New Roman"/>
        </w:rPr>
      </w:pPr>
      <w:proofErr w:type="spellStart"/>
      <w:r>
        <w:rPr>
          <w:rFonts w:ascii="Times New Roman" w:hAnsi="Times New Roman" w:cs="Times New Roman"/>
        </w:rPr>
        <w:t>Tungependa</w:t>
      </w:r>
      <w:proofErr w:type="spellEnd"/>
      <w:r>
        <w:rPr>
          <w:rFonts w:ascii="Times New Roman" w:hAnsi="Times New Roman" w:cs="Times New Roman"/>
        </w:rPr>
        <w:t xml:space="preserve"> kuuliza kila </w:t>
      </w:r>
      <w:proofErr w:type="spellStart"/>
      <w:r>
        <w:rPr>
          <w:rFonts w:ascii="Times New Roman" w:hAnsi="Times New Roman" w:cs="Times New Roman"/>
        </w:rPr>
        <w:t>mmoja</w:t>
      </w:r>
      <w:proofErr w:type="spellEnd"/>
      <w:r>
        <w:rPr>
          <w:rFonts w:ascii="Times New Roman" w:hAnsi="Times New Roman" w:cs="Times New Roman"/>
        </w:rPr>
        <w:t xml:space="preserve"> </w:t>
      </w:r>
      <w:proofErr w:type="spellStart"/>
      <w:r>
        <w:rPr>
          <w:rFonts w:ascii="Times New Roman" w:hAnsi="Times New Roman" w:cs="Times New Roman"/>
        </w:rPr>
        <w:t>wenu</w:t>
      </w:r>
      <w:proofErr w:type="spellEnd"/>
      <w:r>
        <w:rPr>
          <w:rFonts w:ascii="Times New Roman" w:hAnsi="Times New Roman" w:cs="Times New Roman"/>
        </w:rPr>
        <w:t xml:space="preserve"> </w:t>
      </w:r>
      <w:proofErr w:type="spellStart"/>
      <w:r>
        <w:rPr>
          <w:rFonts w:ascii="Times New Roman" w:hAnsi="Times New Roman" w:cs="Times New Roman"/>
        </w:rPr>
        <w:t>kuheshimu</w:t>
      </w:r>
      <w:proofErr w:type="spellEnd"/>
      <w:r>
        <w:rPr>
          <w:rFonts w:ascii="Times New Roman" w:hAnsi="Times New Roman" w:cs="Times New Roman"/>
        </w:rPr>
        <w:t xml:space="preserve"> </w:t>
      </w:r>
      <w:proofErr w:type="spellStart"/>
      <w:r>
        <w:rPr>
          <w:rFonts w:ascii="Times New Roman" w:hAnsi="Times New Roman" w:cs="Times New Roman"/>
        </w:rPr>
        <w:t>usiri</w:t>
      </w:r>
      <w:proofErr w:type="spellEnd"/>
      <w:r>
        <w:rPr>
          <w:rFonts w:ascii="Times New Roman" w:hAnsi="Times New Roman" w:cs="Times New Roman"/>
        </w:rPr>
        <w:t xml:space="preserve"> </w:t>
      </w:r>
      <w:proofErr w:type="spellStart"/>
      <w:proofErr w:type="gramStart"/>
      <w:r>
        <w:rPr>
          <w:rFonts w:ascii="Times New Roman" w:hAnsi="Times New Roman" w:cs="Times New Roman"/>
        </w:rPr>
        <w:t>wa</w:t>
      </w:r>
      <w:proofErr w:type="spellEnd"/>
      <w:proofErr w:type="gramEnd"/>
      <w:r>
        <w:rPr>
          <w:rFonts w:ascii="Times New Roman" w:hAnsi="Times New Roman" w:cs="Times New Roman"/>
        </w:rPr>
        <w:t xml:space="preserve"> </w:t>
      </w:r>
      <w:proofErr w:type="spellStart"/>
      <w:r>
        <w:rPr>
          <w:rFonts w:ascii="Times New Roman" w:hAnsi="Times New Roman" w:cs="Times New Roman"/>
        </w:rPr>
        <w:t>mwenzake</w:t>
      </w:r>
      <w:proofErr w:type="spellEnd"/>
      <w:r>
        <w:rPr>
          <w:rFonts w:ascii="Times New Roman" w:hAnsi="Times New Roman" w:cs="Times New Roman"/>
        </w:rPr>
        <w:t xml:space="preserve"> </w:t>
      </w:r>
      <w:proofErr w:type="spellStart"/>
      <w:r>
        <w:rPr>
          <w:rFonts w:ascii="Times New Roman" w:hAnsi="Times New Roman" w:cs="Times New Roman"/>
        </w:rPr>
        <w:t>baada</w:t>
      </w:r>
      <w:proofErr w:type="spellEnd"/>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w:t>
      </w:r>
      <w:proofErr w:type="spellStart"/>
      <w:r>
        <w:rPr>
          <w:rFonts w:ascii="Times New Roman" w:hAnsi="Times New Roman" w:cs="Times New Roman"/>
        </w:rPr>
        <w:t>kutamatisha</w:t>
      </w:r>
      <w:proofErr w:type="spellEnd"/>
      <w:r>
        <w:rPr>
          <w:rFonts w:ascii="Times New Roman" w:hAnsi="Times New Roman" w:cs="Times New Roman"/>
        </w:rPr>
        <w:t xml:space="preserve"> </w:t>
      </w:r>
      <w:proofErr w:type="spellStart"/>
      <w:r>
        <w:rPr>
          <w:rFonts w:ascii="Times New Roman" w:hAnsi="Times New Roman" w:cs="Times New Roman"/>
        </w:rPr>
        <w:t>mazungunmzo</w:t>
      </w:r>
      <w:proofErr w:type="spellEnd"/>
      <w:r>
        <w:rPr>
          <w:rFonts w:ascii="Times New Roman" w:hAnsi="Times New Roman" w:cs="Times New Roman"/>
        </w:rPr>
        <w:t xml:space="preserve"> haya, </w:t>
      </w:r>
      <w:proofErr w:type="spellStart"/>
      <w:r>
        <w:rPr>
          <w:rFonts w:ascii="Times New Roman" w:hAnsi="Times New Roman" w:cs="Times New Roman"/>
        </w:rPr>
        <w:t>kwa</w:t>
      </w:r>
      <w:proofErr w:type="spellEnd"/>
      <w:r>
        <w:rPr>
          <w:rFonts w:ascii="Times New Roman" w:hAnsi="Times New Roman" w:cs="Times New Roman"/>
        </w:rPr>
        <w:t xml:space="preserve"> </w:t>
      </w:r>
      <w:proofErr w:type="spellStart"/>
      <w:r>
        <w:rPr>
          <w:rFonts w:ascii="Times New Roman" w:hAnsi="Times New Roman" w:cs="Times New Roman"/>
        </w:rPr>
        <w:t>kutotambulisha</w:t>
      </w:r>
      <w:proofErr w:type="spellEnd"/>
      <w:r>
        <w:rPr>
          <w:rFonts w:ascii="Times New Roman" w:hAnsi="Times New Roman" w:cs="Times New Roman"/>
        </w:rPr>
        <w:t xml:space="preserve"> </w:t>
      </w:r>
      <w:proofErr w:type="spellStart"/>
      <w:r>
        <w:rPr>
          <w:rFonts w:ascii="Times New Roman" w:hAnsi="Times New Roman" w:cs="Times New Roman"/>
        </w:rPr>
        <w:t>majina</w:t>
      </w:r>
      <w:proofErr w:type="spellEnd"/>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wale </w:t>
      </w:r>
      <w:proofErr w:type="spellStart"/>
      <w:r>
        <w:rPr>
          <w:rFonts w:ascii="Times New Roman" w:hAnsi="Times New Roman" w:cs="Times New Roman"/>
        </w:rPr>
        <w:t>walioshiriki</w:t>
      </w:r>
      <w:proofErr w:type="spellEnd"/>
      <w:r>
        <w:rPr>
          <w:rFonts w:ascii="Times New Roman" w:hAnsi="Times New Roman" w:cs="Times New Roman"/>
        </w:rPr>
        <w:t xml:space="preserve"> </w:t>
      </w:r>
      <w:proofErr w:type="spellStart"/>
      <w:r>
        <w:rPr>
          <w:rFonts w:ascii="Times New Roman" w:hAnsi="Times New Roman" w:cs="Times New Roman"/>
        </w:rPr>
        <w:t>kwenye</w:t>
      </w:r>
      <w:proofErr w:type="spellEnd"/>
      <w:r>
        <w:rPr>
          <w:rFonts w:ascii="Times New Roman" w:hAnsi="Times New Roman" w:cs="Times New Roman"/>
        </w:rPr>
        <w:t xml:space="preserve"> haya </w:t>
      </w:r>
      <w:proofErr w:type="spellStart"/>
      <w:r>
        <w:rPr>
          <w:rFonts w:ascii="Times New Roman" w:hAnsi="Times New Roman" w:cs="Times New Roman"/>
        </w:rPr>
        <w:t>mazungumzo</w:t>
      </w:r>
      <w:proofErr w:type="spellEnd"/>
      <w:r>
        <w:rPr>
          <w:rFonts w:ascii="Times New Roman" w:hAnsi="Times New Roman" w:cs="Times New Roman"/>
        </w:rPr>
        <w:t xml:space="preserve"> au </w:t>
      </w:r>
      <w:proofErr w:type="spellStart"/>
      <w:r>
        <w:rPr>
          <w:rFonts w:ascii="Times New Roman" w:hAnsi="Times New Roman" w:cs="Times New Roman"/>
        </w:rPr>
        <w:t>yale</w:t>
      </w:r>
      <w:proofErr w:type="spellEnd"/>
      <w:r>
        <w:rPr>
          <w:rFonts w:ascii="Times New Roman" w:hAnsi="Times New Roman" w:cs="Times New Roman"/>
        </w:rPr>
        <w:t xml:space="preserve"> </w:t>
      </w:r>
      <w:proofErr w:type="spellStart"/>
      <w:r>
        <w:rPr>
          <w:rFonts w:ascii="Times New Roman" w:hAnsi="Times New Roman" w:cs="Times New Roman"/>
        </w:rPr>
        <w:t>tuliyoyajadili</w:t>
      </w:r>
      <w:proofErr w:type="spellEnd"/>
      <w:r>
        <w:rPr>
          <w:rFonts w:ascii="Times New Roman" w:hAnsi="Times New Roman" w:cs="Times New Roman"/>
        </w:rPr>
        <w:t xml:space="preserve"> </w:t>
      </w:r>
      <w:proofErr w:type="spellStart"/>
      <w:r>
        <w:rPr>
          <w:rFonts w:ascii="Times New Roman" w:hAnsi="Times New Roman" w:cs="Times New Roman"/>
        </w:rPr>
        <w:t>kwa</w:t>
      </w:r>
      <w:proofErr w:type="spellEnd"/>
      <w:r>
        <w:rPr>
          <w:rFonts w:ascii="Times New Roman" w:hAnsi="Times New Roman" w:cs="Times New Roman"/>
        </w:rPr>
        <w:t xml:space="preserve"> pamoja</w:t>
      </w:r>
      <w:r w:rsidRPr="00585323">
        <w:rPr>
          <w:rFonts w:ascii="Times New Roman" w:hAnsi="Times New Roman" w:cs="Times New Roman"/>
        </w:rPr>
        <w:t>.</w:t>
      </w:r>
    </w:p>
    <w:p w14:paraId="676E5600" w14:textId="77777777" w:rsidR="005C2703" w:rsidRPr="00126DDC" w:rsidRDefault="005C2703" w:rsidP="005C2703">
      <w:pPr>
        <w:pStyle w:val="ListParagraph"/>
        <w:numPr>
          <w:ilvl w:val="0"/>
          <w:numId w:val="3"/>
        </w:numPr>
        <w:autoSpaceDE w:val="0"/>
        <w:autoSpaceDN w:val="0"/>
        <w:adjustRightInd w:val="0"/>
        <w:spacing w:after="0" w:line="240" w:lineRule="auto"/>
        <w:rPr>
          <w:rFonts w:ascii="Times New Roman" w:hAnsi="Times New Roman" w:cs="Times New Roman"/>
          <w:lang w:val="en"/>
        </w:rPr>
      </w:pPr>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Nitakua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nikirekodi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mazungumzo</w:t>
      </w:r>
      <w:proofErr w:type="spellEnd"/>
      <w:r w:rsidRPr="00126DDC">
        <w:rPr>
          <w:rFonts w:ascii="Times New Roman" w:hAnsi="Times New Roman" w:cs="Times New Roman"/>
          <w:lang w:val="en"/>
        </w:rPr>
        <w:t xml:space="preserve"> haya na </w:t>
      </w:r>
      <w:proofErr w:type="spellStart"/>
      <w:r w:rsidRPr="00126DDC">
        <w:rPr>
          <w:rFonts w:ascii="Times New Roman" w:hAnsi="Times New Roman" w:cs="Times New Roman"/>
          <w:lang w:val="en"/>
        </w:rPr>
        <w:t>kinasa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sauti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Kinasa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sauti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hakichukui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picha</w:t>
      </w:r>
      <w:proofErr w:type="spellEnd"/>
      <w:r w:rsidRPr="00126DDC">
        <w:rPr>
          <w:rFonts w:ascii="Times New Roman" w:hAnsi="Times New Roman" w:cs="Times New Roman"/>
          <w:lang w:val="en"/>
        </w:rPr>
        <w:t>.</w:t>
      </w:r>
      <w:r>
        <w:rPr>
          <w:rFonts w:ascii="Times New Roman" w:hAnsi="Times New Roman" w:cs="Times New Roman"/>
          <w:lang w:val="en"/>
        </w:rPr>
        <w:t xml:space="preserve"> [I</w:t>
      </w:r>
      <w:r w:rsidRPr="00126DDC">
        <w:rPr>
          <w:rFonts w:ascii="Times New Roman" w:hAnsi="Times New Roman" w:cs="Times New Roman"/>
          <w:lang w:val="en"/>
        </w:rPr>
        <w:t>KI</w:t>
      </w:r>
      <w:r>
        <w:rPr>
          <w:rFonts w:ascii="Times New Roman" w:hAnsi="Times New Roman" w:cs="Times New Roman"/>
          <w:lang w:val="en"/>
        </w:rPr>
        <w:t>WA KUNA ANAYECHUKUA NAKALA SEMA YAFUATAYO]</w:t>
      </w:r>
      <w:r w:rsidRPr="00126DDC">
        <w:rPr>
          <w:rFonts w:ascii="Times New Roman" w:hAnsi="Times New Roman" w:cs="Times New Roman"/>
          <w:lang w:val="en"/>
        </w:rPr>
        <w:t>:</w:t>
      </w:r>
      <w:proofErr w:type="spellStart"/>
      <w:r w:rsidRPr="00126DDC">
        <w:rPr>
          <w:rFonts w:ascii="Times New Roman" w:hAnsi="Times New Roman" w:cs="Times New Roman"/>
          <w:lang w:val="en"/>
        </w:rPr>
        <w:t>Tunaye</w:t>
      </w:r>
      <w:proofErr w:type="spellEnd"/>
      <w:r w:rsidRPr="00126DDC">
        <w:rPr>
          <w:rFonts w:ascii="Times New Roman" w:hAnsi="Times New Roman" w:cs="Times New Roman"/>
          <w:lang w:val="en"/>
        </w:rPr>
        <w:t xml:space="preserve"> </w:t>
      </w:r>
      <w:proofErr w:type="spellStart"/>
      <w:r>
        <w:rPr>
          <w:rFonts w:ascii="Times New Roman" w:hAnsi="Times New Roman" w:cs="Times New Roman"/>
          <w:lang w:val="en"/>
        </w:rPr>
        <w:t>anaye</w:t>
      </w:r>
      <w:proofErr w:type="spellEnd"/>
      <w:r>
        <w:rPr>
          <w:rFonts w:ascii="Times New Roman" w:hAnsi="Times New Roman" w:cs="Times New Roman"/>
          <w:lang w:val="en"/>
        </w:rPr>
        <w:t xml:space="preserve"> </w:t>
      </w:r>
      <w:proofErr w:type="spellStart"/>
      <w:r>
        <w:rPr>
          <w:rFonts w:ascii="Times New Roman" w:hAnsi="Times New Roman" w:cs="Times New Roman"/>
          <w:lang w:val="en"/>
        </w:rPr>
        <w:t>chukua</w:t>
      </w:r>
      <w:proofErr w:type="spellEnd"/>
      <w:r>
        <w:rPr>
          <w:rFonts w:ascii="Times New Roman" w:hAnsi="Times New Roman" w:cs="Times New Roman"/>
          <w:lang w:val="en"/>
        </w:rPr>
        <w:t xml:space="preserve"> </w:t>
      </w:r>
      <w:proofErr w:type="spellStart"/>
      <w:r>
        <w:rPr>
          <w:rFonts w:ascii="Times New Roman" w:hAnsi="Times New Roman" w:cs="Times New Roman"/>
          <w:lang w:val="en"/>
        </w:rPr>
        <w:t>nakala</w:t>
      </w:r>
      <w:proofErr w:type="spellEnd"/>
      <w:r>
        <w:rPr>
          <w:rFonts w:ascii="Times New Roman" w:hAnsi="Times New Roman" w:cs="Times New Roman"/>
          <w:lang w:val="en"/>
        </w:rPr>
        <w:t xml:space="preserve"> </w:t>
      </w:r>
      <w:proofErr w:type="spellStart"/>
      <w:r w:rsidRPr="00126DDC">
        <w:rPr>
          <w:rFonts w:ascii="Times New Roman" w:hAnsi="Times New Roman" w:cs="Times New Roman"/>
          <w:lang w:val="en"/>
        </w:rPr>
        <w:t>lakini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a</w:t>
      </w:r>
      <w:r>
        <w:rPr>
          <w:rFonts w:ascii="Times New Roman" w:hAnsi="Times New Roman" w:cs="Times New Roman"/>
          <w:lang w:val="en"/>
        </w:rPr>
        <w:t>naandika</w:t>
      </w:r>
      <w:proofErr w:type="spellEnd"/>
      <w:r>
        <w:rPr>
          <w:rFonts w:ascii="Times New Roman" w:hAnsi="Times New Roman" w:cs="Times New Roman"/>
          <w:lang w:val="en"/>
        </w:rPr>
        <w:t xml:space="preserve"> mambo </w:t>
      </w:r>
      <w:proofErr w:type="spellStart"/>
      <w:r>
        <w:rPr>
          <w:rFonts w:ascii="Times New Roman" w:hAnsi="Times New Roman" w:cs="Times New Roman"/>
          <w:lang w:val="en"/>
        </w:rPr>
        <w:t>kwa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kifupi</w:t>
      </w:r>
      <w:proofErr w:type="spellEnd"/>
      <w:r>
        <w:rPr>
          <w:rFonts w:ascii="Times New Roman" w:hAnsi="Times New Roman" w:cs="Times New Roman"/>
          <w:lang w:val="en"/>
        </w:rPr>
        <w:t xml:space="preserve"> iwapo </w:t>
      </w:r>
      <w:proofErr w:type="spellStart"/>
      <w:r>
        <w:rPr>
          <w:rFonts w:ascii="Times New Roman" w:hAnsi="Times New Roman" w:cs="Times New Roman"/>
          <w:lang w:val="en"/>
        </w:rPr>
        <w:t>tutahitaji</w:t>
      </w:r>
      <w:proofErr w:type="spellEnd"/>
      <w:r>
        <w:rPr>
          <w:rFonts w:ascii="Times New Roman" w:hAnsi="Times New Roman" w:cs="Times New Roman"/>
          <w:lang w:val="en"/>
        </w:rPr>
        <w:t xml:space="preserve"> </w:t>
      </w:r>
      <w:proofErr w:type="spellStart"/>
      <w:r>
        <w:rPr>
          <w:rFonts w:ascii="Times New Roman" w:hAnsi="Times New Roman" w:cs="Times New Roman"/>
          <w:lang w:val="en"/>
        </w:rPr>
        <w:t>kuyak</w:t>
      </w:r>
      <w:r w:rsidRPr="00126DDC">
        <w:rPr>
          <w:rFonts w:ascii="Times New Roman" w:hAnsi="Times New Roman" w:cs="Times New Roman"/>
          <w:lang w:val="en"/>
        </w:rPr>
        <w:t>umbuka</w:t>
      </w:r>
      <w:proofErr w:type="spellEnd"/>
      <w:r w:rsidRPr="00126DDC">
        <w:rPr>
          <w:rFonts w:ascii="Times New Roman" w:hAnsi="Times New Roman" w:cs="Times New Roman"/>
          <w:lang w:val="en"/>
        </w:rPr>
        <w:t>.</w:t>
      </w:r>
      <w:r>
        <w:rPr>
          <w:rFonts w:ascii="Times New Roman" w:hAnsi="Times New Roman" w:cs="Times New Roman"/>
          <w:lang w:val="en"/>
        </w:rPr>
        <w:t xml:space="preserve"> </w:t>
      </w:r>
      <w:proofErr w:type="spellStart"/>
      <w:r>
        <w:rPr>
          <w:rFonts w:ascii="Times New Roman" w:hAnsi="Times New Roman" w:cs="Times New Roman"/>
          <w:lang w:val="en"/>
        </w:rPr>
        <w:t>Y</w:t>
      </w:r>
      <w:r w:rsidRPr="00126DDC">
        <w:rPr>
          <w:rFonts w:ascii="Times New Roman" w:hAnsi="Times New Roman" w:cs="Times New Roman"/>
          <w:lang w:val="en"/>
        </w:rPr>
        <w:t>atakayo</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nakiliwa</w:t>
      </w:r>
      <w:proofErr w:type="spellEnd"/>
      <w:r w:rsidRPr="00126DDC">
        <w:rPr>
          <w:rFonts w:ascii="Times New Roman" w:hAnsi="Times New Roman" w:cs="Times New Roman"/>
          <w:lang w:val="en"/>
        </w:rPr>
        <w:t xml:space="preserve"> na </w:t>
      </w:r>
      <w:proofErr w:type="spellStart"/>
      <w:r w:rsidRPr="00126DDC">
        <w:rPr>
          <w:rFonts w:ascii="Times New Roman" w:hAnsi="Times New Roman" w:cs="Times New Roman"/>
          <w:lang w:val="en"/>
        </w:rPr>
        <w:t>kurekodiwa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yatawekwa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siri</w:t>
      </w:r>
      <w:proofErr w:type="spellEnd"/>
      <w:r w:rsidRPr="00126DDC">
        <w:rPr>
          <w:rFonts w:ascii="Times New Roman" w:hAnsi="Times New Roman" w:cs="Times New Roman"/>
          <w:lang w:val="en"/>
        </w:rPr>
        <w:t xml:space="preserve"> na </w:t>
      </w:r>
      <w:proofErr w:type="spellStart"/>
      <w:r w:rsidRPr="00126DDC">
        <w:rPr>
          <w:rFonts w:ascii="Times New Roman" w:hAnsi="Times New Roman" w:cs="Times New Roman"/>
          <w:lang w:val="en"/>
        </w:rPr>
        <w:t>hayatapeanwa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kwa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mtu</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yeyote</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wa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nje</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ya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utafiti</w:t>
      </w:r>
      <w:proofErr w:type="spellEnd"/>
      <w:r w:rsidRPr="00126DDC">
        <w:rPr>
          <w:rFonts w:ascii="Times New Roman" w:hAnsi="Times New Roman" w:cs="Times New Roman"/>
          <w:lang w:val="en"/>
        </w:rPr>
        <w:t>.</w:t>
      </w:r>
    </w:p>
    <w:p w14:paraId="0EE637B0" w14:textId="77777777" w:rsidR="005C2703" w:rsidRPr="001D6079" w:rsidRDefault="005C2703" w:rsidP="005C2703">
      <w:pPr>
        <w:autoSpaceDE w:val="0"/>
        <w:autoSpaceDN w:val="0"/>
        <w:adjustRightInd w:val="0"/>
        <w:spacing w:after="0" w:line="240" w:lineRule="auto"/>
        <w:rPr>
          <w:rFonts w:ascii="Times New Roman" w:hAnsi="Times New Roman" w:cs="Times New Roman"/>
          <w:lang w:val="en"/>
        </w:rPr>
      </w:pPr>
    </w:p>
    <w:p w14:paraId="30F30DD1" w14:textId="77777777" w:rsidR="005C2703" w:rsidRPr="000C47A3" w:rsidRDefault="005C2703" w:rsidP="000C47A3">
      <w:pPr>
        <w:shd w:val="clear" w:color="auto" w:fill="FFFFFF"/>
        <w:spacing w:after="0" w:line="240" w:lineRule="auto"/>
        <w:rPr>
          <w:rFonts w:eastAsia="Times New Roman"/>
          <w:color w:val="1F497D"/>
        </w:rPr>
      </w:pPr>
      <w:proofErr w:type="spellStart"/>
      <w:r w:rsidRPr="000C47A3">
        <w:rPr>
          <w:rFonts w:ascii="Times New Roman" w:hAnsi="Times New Roman" w:cs="Times New Roman"/>
          <w:b/>
        </w:rPr>
        <w:t>Kuweka</w:t>
      </w:r>
      <w:proofErr w:type="spellEnd"/>
      <w:r w:rsidRPr="000C47A3">
        <w:rPr>
          <w:rFonts w:ascii="Times New Roman" w:hAnsi="Times New Roman" w:cs="Times New Roman"/>
          <w:b/>
        </w:rPr>
        <w:t xml:space="preserve"> </w:t>
      </w:r>
      <w:proofErr w:type="spellStart"/>
      <w:r w:rsidRPr="000C47A3">
        <w:rPr>
          <w:rFonts w:ascii="Times New Roman" w:hAnsi="Times New Roman" w:cs="Times New Roman"/>
          <w:b/>
        </w:rPr>
        <w:t>rekodi</w:t>
      </w:r>
      <w:proofErr w:type="spellEnd"/>
      <w:r w:rsidRPr="000C47A3">
        <w:rPr>
          <w:rFonts w:ascii="Times New Roman" w:hAnsi="Times New Roman" w:cs="Times New Roman"/>
          <w:b/>
        </w:rPr>
        <w:t xml:space="preserve"> </w:t>
      </w:r>
      <w:proofErr w:type="spellStart"/>
      <w:r w:rsidRPr="000C47A3">
        <w:rPr>
          <w:rFonts w:ascii="Times New Roman" w:hAnsi="Times New Roman" w:cs="Times New Roman"/>
          <w:b/>
        </w:rPr>
        <w:t>za</w:t>
      </w:r>
      <w:proofErr w:type="spellEnd"/>
      <w:r w:rsidRPr="000C47A3">
        <w:rPr>
          <w:rFonts w:ascii="Times New Roman" w:hAnsi="Times New Roman" w:cs="Times New Roman"/>
          <w:b/>
        </w:rPr>
        <w:t xml:space="preserve"> </w:t>
      </w:r>
      <w:proofErr w:type="spellStart"/>
      <w:r w:rsidRPr="000C47A3">
        <w:rPr>
          <w:rFonts w:ascii="Times New Roman" w:hAnsi="Times New Roman" w:cs="Times New Roman"/>
          <w:b/>
        </w:rPr>
        <w:t>utafiti</w:t>
      </w:r>
      <w:proofErr w:type="spellEnd"/>
      <w:r w:rsidRPr="000C47A3">
        <w:rPr>
          <w:rFonts w:ascii="Times New Roman" w:hAnsi="Times New Roman" w:cs="Times New Roman"/>
          <w:b/>
        </w:rPr>
        <w:t xml:space="preserve">: </w:t>
      </w:r>
      <w:r w:rsidRPr="000C47A3">
        <w:rPr>
          <w:rFonts w:ascii="Times New Roman" w:hAnsi="Times New Roman" w:cs="Times New Roman"/>
        </w:rPr>
        <w:t xml:space="preserve">Wakati </w:t>
      </w:r>
      <w:proofErr w:type="spellStart"/>
      <w:r w:rsidRPr="000C47A3">
        <w:rPr>
          <w:rFonts w:ascii="Times New Roman" w:hAnsi="Times New Roman" w:cs="Times New Roman"/>
        </w:rPr>
        <w:t>utafiti</w:t>
      </w:r>
      <w:proofErr w:type="spellEnd"/>
      <w:r w:rsidRPr="000C47A3">
        <w:rPr>
          <w:rFonts w:ascii="Times New Roman" w:hAnsi="Times New Roman" w:cs="Times New Roman"/>
        </w:rPr>
        <w:t xml:space="preserve"> utakuwa </w:t>
      </w:r>
      <w:proofErr w:type="spellStart"/>
      <w:r w:rsidRPr="000C47A3">
        <w:rPr>
          <w:rFonts w:ascii="Times New Roman" w:hAnsi="Times New Roman" w:cs="Times New Roman"/>
        </w:rPr>
        <w:t>umekamilika</w:t>
      </w:r>
      <w:proofErr w:type="spellEnd"/>
      <w:r w:rsidRPr="000C47A3">
        <w:rPr>
          <w:rFonts w:ascii="Times New Roman" w:hAnsi="Times New Roman" w:cs="Times New Roman"/>
        </w:rPr>
        <w:t xml:space="preserve">, </w:t>
      </w:r>
      <w:proofErr w:type="spellStart"/>
      <w:r w:rsidRPr="000C47A3">
        <w:rPr>
          <w:rFonts w:ascii="Times New Roman" w:hAnsi="Times New Roman" w:cs="Times New Roman"/>
        </w:rPr>
        <w:t>watafiti</w:t>
      </w:r>
      <w:proofErr w:type="spellEnd"/>
      <w:r w:rsidRPr="000C47A3">
        <w:rPr>
          <w:rFonts w:ascii="Times New Roman" w:hAnsi="Times New Roman" w:cs="Times New Roman"/>
        </w:rPr>
        <w:t xml:space="preserve"> </w:t>
      </w:r>
      <w:proofErr w:type="spellStart"/>
      <w:r w:rsidRPr="000C47A3">
        <w:rPr>
          <w:rFonts w:ascii="Times New Roman" w:hAnsi="Times New Roman" w:cs="Times New Roman"/>
        </w:rPr>
        <w:t>huenda</w:t>
      </w:r>
      <w:proofErr w:type="spellEnd"/>
      <w:r w:rsidRPr="000C47A3">
        <w:rPr>
          <w:rFonts w:ascii="Times New Roman" w:hAnsi="Times New Roman" w:cs="Times New Roman"/>
        </w:rPr>
        <w:t xml:space="preserve"> </w:t>
      </w:r>
      <w:proofErr w:type="spellStart"/>
      <w:r w:rsidRPr="000C47A3">
        <w:rPr>
          <w:rFonts w:ascii="Times New Roman" w:hAnsi="Times New Roman" w:cs="Times New Roman"/>
        </w:rPr>
        <w:t>wakaweka</w:t>
      </w:r>
      <w:proofErr w:type="spellEnd"/>
      <w:r w:rsidRPr="000C47A3">
        <w:rPr>
          <w:rFonts w:ascii="Times New Roman" w:hAnsi="Times New Roman" w:cs="Times New Roman"/>
        </w:rPr>
        <w:t xml:space="preserve"> </w:t>
      </w:r>
      <w:proofErr w:type="spellStart"/>
      <w:r w:rsidRPr="000C47A3">
        <w:rPr>
          <w:rFonts w:ascii="Times New Roman" w:hAnsi="Times New Roman" w:cs="Times New Roman"/>
        </w:rPr>
        <w:t>habari</w:t>
      </w:r>
      <w:proofErr w:type="spellEnd"/>
      <w:r w:rsidRPr="000C47A3">
        <w:rPr>
          <w:rFonts w:ascii="Times New Roman" w:hAnsi="Times New Roman" w:cs="Times New Roman"/>
        </w:rPr>
        <w:t xml:space="preserve"> </w:t>
      </w:r>
      <w:proofErr w:type="spellStart"/>
      <w:r w:rsidRPr="000C47A3">
        <w:rPr>
          <w:rFonts w:ascii="Times New Roman" w:hAnsi="Times New Roman" w:cs="Times New Roman"/>
        </w:rPr>
        <w:t>za</w:t>
      </w:r>
      <w:proofErr w:type="spellEnd"/>
      <w:r w:rsidRPr="000C47A3">
        <w:rPr>
          <w:rFonts w:ascii="Times New Roman" w:hAnsi="Times New Roman" w:cs="Times New Roman"/>
        </w:rPr>
        <w:t xml:space="preserve"> </w:t>
      </w:r>
      <w:proofErr w:type="spellStart"/>
      <w:r w:rsidRPr="000C47A3">
        <w:rPr>
          <w:rFonts w:ascii="Times New Roman" w:hAnsi="Times New Roman" w:cs="Times New Roman"/>
        </w:rPr>
        <w:t>kitafiti</w:t>
      </w:r>
      <w:proofErr w:type="spellEnd"/>
      <w:r w:rsidRPr="000C47A3">
        <w:rPr>
          <w:rFonts w:ascii="Times New Roman" w:hAnsi="Times New Roman" w:cs="Times New Roman"/>
        </w:rPr>
        <w:t xml:space="preserve"> </w:t>
      </w:r>
      <w:proofErr w:type="spellStart"/>
      <w:proofErr w:type="gramStart"/>
      <w:r w:rsidRPr="000C47A3">
        <w:rPr>
          <w:rFonts w:ascii="Times New Roman" w:hAnsi="Times New Roman" w:cs="Times New Roman"/>
        </w:rPr>
        <w:t>kwa</w:t>
      </w:r>
      <w:proofErr w:type="spellEnd"/>
      <w:proofErr w:type="gramEnd"/>
      <w:r w:rsidRPr="000C47A3">
        <w:rPr>
          <w:rFonts w:ascii="Times New Roman" w:hAnsi="Times New Roman" w:cs="Times New Roman"/>
        </w:rPr>
        <w:t xml:space="preserve"> </w:t>
      </w:r>
      <w:proofErr w:type="spellStart"/>
      <w:r w:rsidRPr="000C47A3">
        <w:rPr>
          <w:rFonts w:ascii="Times New Roman" w:hAnsi="Times New Roman" w:cs="Times New Roman"/>
        </w:rPr>
        <w:t>tafiti</w:t>
      </w:r>
      <w:proofErr w:type="spellEnd"/>
      <w:r w:rsidRPr="000C47A3">
        <w:rPr>
          <w:rFonts w:ascii="Times New Roman" w:hAnsi="Times New Roman" w:cs="Times New Roman"/>
        </w:rPr>
        <w:t xml:space="preserve"> nyingine siku </w:t>
      </w:r>
      <w:proofErr w:type="spellStart"/>
      <w:r w:rsidRPr="000C47A3">
        <w:rPr>
          <w:rFonts w:ascii="Times New Roman" w:hAnsi="Times New Roman" w:cs="Times New Roman"/>
        </w:rPr>
        <w:t>za</w:t>
      </w:r>
      <w:proofErr w:type="spellEnd"/>
      <w:r w:rsidRPr="000C47A3">
        <w:rPr>
          <w:rFonts w:ascii="Times New Roman" w:hAnsi="Times New Roman" w:cs="Times New Roman"/>
        </w:rPr>
        <w:t xml:space="preserve"> </w:t>
      </w:r>
      <w:proofErr w:type="spellStart"/>
      <w:r w:rsidRPr="000C47A3">
        <w:rPr>
          <w:rFonts w:ascii="Times New Roman" w:hAnsi="Times New Roman" w:cs="Times New Roman"/>
        </w:rPr>
        <w:t>usoni</w:t>
      </w:r>
      <w:proofErr w:type="spellEnd"/>
      <w:r w:rsidRPr="000C47A3">
        <w:rPr>
          <w:rFonts w:ascii="Times New Roman" w:hAnsi="Times New Roman" w:cs="Times New Roman"/>
        </w:rPr>
        <w:t xml:space="preserve"> </w:t>
      </w:r>
      <w:proofErr w:type="spellStart"/>
      <w:r w:rsidRPr="000C47A3">
        <w:rPr>
          <w:rFonts w:ascii="Times New Roman" w:hAnsi="Times New Roman" w:cs="Times New Roman"/>
        </w:rPr>
        <w:t>zitakazofanywa</w:t>
      </w:r>
      <w:proofErr w:type="spellEnd"/>
      <w:r w:rsidRPr="000C47A3">
        <w:rPr>
          <w:rFonts w:ascii="Times New Roman" w:hAnsi="Times New Roman" w:cs="Times New Roman"/>
        </w:rPr>
        <w:t xml:space="preserve"> </w:t>
      </w:r>
      <w:proofErr w:type="spellStart"/>
      <w:r w:rsidRPr="000C47A3">
        <w:rPr>
          <w:rFonts w:ascii="Times New Roman" w:hAnsi="Times New Roman" w:cs="Times New Roman"/>
        </w:rPr>
        <w:t>nao</w:t>
      </w:r>
      <w:proofErr w:type="spellEnd"/>
      <w:r w:rsidRPr="000C47A3">
        <w:rPr>
          <w:rFonts w:ascii="Times New Roman" w:hAnsi="Times New Roman" w:cs="Times New Roman"/>
        </w:rPr>
        <w:t xml:space="preserve"> au </w:t>
      </w:r>
      <w:proofErr w:type="spellStart"/>
      <w:r w:rsidRPr="000C47A3">
        <w:rPr>
          <w:rFonts w:ascii="Times New Roman" w:hAnsi="Times New Roman" w:cs="Times New Roman"/>
        </w:rPr>
        <w:t>wengine</w:t>
      </w:r>
      <w:proofErr w:type="spellEnd"/>
      <w:r w:rsidRPr="000C47A3">
        <w:rPr>
          <w:rFonts w:ascii="Times New Roman" w:hAnsi="Times New Roman" w:cs="Times New Roman"/>
        </w:rPr>
        <w:t xml:space="preserve">. </w:t>
      </w:r>
      <w:proofErr w:type="spellStart"/>
      <w:r w:rsidR="000C47A3" w:rsidRPr="000C47A3">
        <w:rPr>
          <w:rFonts w:ascii="Times New Roman" w:hAnsi="Times New Roman" w:cs="Times New Roman"/>
        </w:rPr>
        <w:t>Tutaweka</w:t>
      </w:r>
      <w:proofErr w:type="spellEnd"/>
      <w:r w:rsidR="000C47A3" w:rsidRPr="000C47A3">
        <w:rPr>
          <w:rFonts w:ascii="Times New Roman" w:hAnsi="Times New Roman" w:cs="Times New Roman"/>
        </w:rPr>
        <w:t xml:space="preserve"> </w:t>
      </w:r>
      <w:proofErr w:type="spellStart"/>
      <w:r w:rsidR="000C47A3" w:rsidRPr="000C47A3">
        <w:rPr>
          <w:rFonts w:ascii="Times New Roman" w:hAnsi="Times New Roman" w:cs="Times New Roman"/>
        </w:rPr>
        <w:t>habari</w:t>
      </w:r>
      <w:proofErr w:type="spellEnd"/>
      <w:r w:rsidR="000C47A3" w:rsidRPr="000C47A3">
        <w:rPr>
          <w:rFonts w:ascii="Times New Roman" w:hAnsi="Times New Roman" w:cs="Times New Roman"/>
        </w:rPr>
        <w:t xml:space="preserve"> </w:t>
      </w:r>
      <w:proofErr w:type="spellStart"/>
      <w:r w:rsidR="000C47A3" w:rsidRPr="000C47A3">
        <w:rPr>
          <w:rFonts w:ascii="Times New Roman" w:hAnsi="Times New Roman" w:cs="Times New Roman"/>
        </w:rPr>
        <w:t>za</w:t>
      </w:r>
      <w:proofErr w:type="spellEnd"/>
      <w:r w:rsidR="000C47A3" w:rsidRPr="000C47A3">
        <w:rPr>
          <w:rFonts w:ascii="Times New Roman" w:hAnsi="Times New Roman" w:cs="Times New Roman"/>
        </w:rPr>
        <w:t xml:space="preserve"> </w:t>
      </w:r>
      <w:proofErr w:type="spellStart"/>
      <w:r w:rsidR="000C47A3" w:rsidRPr="000C47A3">
        <w:rPr>
          <w:rFonts w:ascii="Times New Roman" w:hAnsi="Times New Roman" w:cs="Times New Roman"/>
        </w:rPr>
        <w:t>huu</w:t>
      </w:r>
      <w:proofErr w:type="spellEnd"/>
      <w:r w:rsidR="000C47A3" w:rsidRPr="000C47A3">
        <w:rPr>
          <w:rFonts w:ascii="Times New Roman" w:hAnsi="Times New Roman" w:cs="Times New Roman"/>
        </w:rPr>
        <w:t xml:space="preserve"> </w:t>
      </w:r>
      <w:proofErr w:type="spellStart"/>
      <w:r w:rsidR="000C47A3" w:rsidRPr="000C47A3">
        <w:rPr>
          <w:rFonts w:ascii="Times New Roman" w:hAnsi="Times New Roman" w:cs="Times New Roman"/>
        </w:rPr>
        <w:t>utafiti</w:t>
      </w:r>
      <w:proofErr w:type="spellEnd"/>
      <w:r w:rsidR="000C47A3" w:rsidRPr="000C47A3">
        <w:rPr>
          <w:rFonts w:ascii="Times New Roman" w:hAnsi="Times New Roman" w:cs="Times New Roman"/>
        </w:rPr>
        <w:t xml:space="preserve"> </w:t>
      </w:r>
      <w:proofErr w:type="spellStart"/>
      <w:proofErr w:type="gramStart"/>
      <w:r w:rsidR="000C47A3" w:rsidRPr="000C47A3">
        <w:rPr>
          <w:rFonts w:ascii="Times New Roman" w:hAnsi="Times New Roman" w:cs="Times New Roman"/>
        </w:rPr>
        <w:t>kwa</w:t>
      </w:r>
      <w:proofErr w:type="spellEnd"/>
      <w:proofErr w:type="gramEnd"/>
      <w:r w:rsidR="000C47A3" w:rsidRPr="000C47A3">
        <w:rPr>
          <w:rFonts w:ascii="Times New Roman" w:hAnsi="Times New Roman" w:cs="Times New Roman"/>
        </w:rPr>
        <w:t xml:space="preserve"> </w:t>
      </w:r>
      <w:proofErr w:type="spellStart"/>
      <w:r w:rsidR="000C47A3" w:rsidRPr="000C47A3">
        <w:rPr>
          <w:rFonts w:ascii="Times New Roman" w:hAnsi="Times New Roman" w:cs="Times New Roman"/>
        </w:rPr>
        <w:t>muda</w:t>
      </w:r>
      <w:proofErr w:type="spellEnd"/>
      <w:r w:rsidR="000C47A3" w:rsidRPr="000C47A3">
        <w:rPr>
          <w:rFonts w:ascii="Times New Roman" w:hAnsi="Times New Roman" w:cs="Times New Roman"/>
        </w:rPr>
        <w:t xml:space="preserve"> </w:t>
      </w:r>
      <w:proofErr w:type="spellStart"/>
      <w:r w:rsidR="000C47A3" w:rsidRPr="000C47A3">
        <w:rPr>
          <w:rFonts w:ascii="Times New Roman" w:hAnsi="Times New Roman" w:cs="Times New Roman"/>
        </w:rPr>
        <w:t>ambao</w:t>
      </w:r>
      <w:proofErr w:type="spellEnd"/>
      <w:r w:rsidR="000C47A3" w:rsidRPr="000C47A3">
        <w:rPr>
          <w:rFonts w:ascii="Times New Roman" w:hAnsi="Times New Roman" w:cs="Times New Roman"/>
        </w:rPr>
        <w:t xml:space="preserve"> </w:t>
      </w:r>
      <w:proofErr w:type="spellStart"/>
      <w:r w:rsidR="000C47A3" w:rsidRPr="000C47A3">
        <w:rPr>
          <w:rFonts w:ascii="Times New Roman" w:hAnsi="Times New Roman" w:cs="Times New Roman"/>
        </w:rPr>
        <w:t>utafiti</w:t>
      </w:r>
      <w:proofErr w:type="spellEnd"/>
      <w:r w:rsidR="000C47A3" w:rsidRPr="000C47A3">
        <w:rPr>
          <w:rFonts w:ascii="Times New Roman" w:hAnsi="Times New Roman" w:cs="Times New Roman"/>
        </w:rPr>
        <w:t xml:space="preserve"> </w:t>
      </w:r>
      <w:proofErr w:type="spellStart"/>
      <w:r w:rsidR="000C47A3" w:rsidRPr="000C47A3">
        <w:rPr>
          <w:rFonts w:ascii="Times New Roman" w:hAnsi="Times New Roman" w:cs="Times New Roman"/>
        </w:rPr>
        <w:t>huu</w:t>
      </w:r>
      <w:proofErr w:type="spellEnd"/>
      <w:r w:rsidR="000C47A3" w:rsidRPr="000C47A3">
        <w:rPr>
          <w:rFonts w:ascii="Times New Roman" w:hAnsi="Times New Roman" w:cs="Times New Roman"/>
        </w:rPr>
        <w:t xml:space="preserve"> utakuwa </w:t>
      </w:r>
      <w:proofErr w:type="spellStart"/>
      <w:r w:rsidR="000C47A3" w:rsidRPr="000C47A3">
        <w:rPr>
          <w:rFonts w:ascii="Times New Roman" w:hAnsi="Times New Roman" w:cs="Times New Roman"/>
        </w:rPr>
        <w:t>unaendelea</w:t>
      </w:r>
      <w:proofErr w:type="spellEnd"/>
      <w:r w:rsidR="000C47A3" w:rsidRPr="000C47A3">
        <w:rPr>
          <w:rFonts w:ascii="Times New Roman" w:hAnsi="Times New Roman" w:cs="Times New Roman"/>
        </w:rPr>
        <w:t xml:space="preserve"> na </w:t>
      </w:r>
      <w:proofErr w:type="spellStart"/>
      <w:r w:rsidR="000C47A3" w:rsidRPr="000C47A3">
        <w:rPr>
          <w:rFonts w:ascii="Times New Roman" w:hAnsi="Times New Roman" w:cs="Times New Roman"/>
        </w:rPr>
        <w:t>tafiti</w:t>
      </w:r>
      <w:proofErr w:type="spellEnd"/>
      <w:r w:rsidR="000C47A3" w:rsidRPr="000C47A3">
        <w:rPr>
          <w:rFonts w:ascii="Times New Roman" w:hAnsi="Times New Roman" w:cs="Times New Roman"/>
        </w:rPr>
        <w:t xml:space="preserve"> nyingine </w:t>
      </w:r>
      <w:proofErr w:type="spellStart"/>
      <w:r w:rsidR="000C47A3" w:rsidRPr="000C47A3">
        <w:rPr>
          <w:rFonts w:ascii="Times New Roman" w:hAnsi="Times New Roman" w:cs="Times New Roman"/>
        </w:rPr>
        <w:t>zitakazofuata</w:t>
      </w:r>
      <w:proofErr w:type="spellEnd"/>
      <w:r w:rsidR="000C47A3" w:rsidRPr="000C47A3">
        <w:rPr>
          <w:rFonts w:ascii="Times New Roman" w:hAnsi="Times New Roman" w:cs="Times New Roman"/>
        </w:rPr>
        <w:t>. </w:t>
      </w:r>
      <w:proofErr w:type="spellStart"/>
      <w:r>
        <w:rPr>
          <w:rFonts w:ascii="Times New Roman" w:hAnsi="Times New Roman" w:cs="Times New Roman"/>
        </w:rPr>
        <w:t>Mbinu</w:t>
      </w:r>
      <w:proofErr w:type="spellEnd"/>
      <w:r>
        <w:rPr>
          <w:rFonts w:ascii="Times New Roman" w:hAnsi="Times New Roman" w:cs="Times New Roman"/>
        </w:rPr>
        <w:t xml:space="preserve"> </w:t>
      </w:r>
      <w:proofErr w:type="spellStart"/>
      <w:r>
        <w:rPr>
          <w:rFonts w:ascii="Times New Roman" w:hAnsi="Times New Roman" w:cs="Times New Roman"/>
        </w:rPr>
        <w:t>zile</w:t>
      </w:r>
      <w:proofErr w:type="spellEnd"/>
      <w:r>
        <w:rPr>
          <w:rFonts w:ascii="Times New Roman" w:hAnsi="Times New Roman" w:cs="Times New Roman"/>
        </w:rPr>
        <w:t xml:space="preserve"> </w:t>
      </w:r>
      <w:proofErr w:type="spellStart"/>
      <w:r>
        <w:rPr>
          <w:rFonts w:ascii="Times New Roman" w:hAnsi="Times New Roman" w:cs="Times New Roman"/>
        </w:rPr>
        <w:t>nimekueleza</w:t>
      </w:r>
      <w:proofErr w:type="spellEnd"/>
      <w:r>
        <w:rPr>
          <w:rFonts w:ascii="Times New Roman" w:hAnsi="Times New Roman" w:cs="Times New Roman"/>
        </w:rPr>
        <w:t xml:space="preserve"> </w:t>
      </w:r>
      <w:proofErr w:type="spellStart"/>
      <w:r>
        <w:rPr>
          <w:rFonts w:ascii="Times New Roman" w:hAnsi="Times New Roman" w:cs="Times New Roman"/>
        </w:rPr>
        <w:t>awali</w:t>
      </w:r>
      <w:proofErr w:type="spellEnd"/>
      <w:r>
        <w:rPr>
          <w:rFonts w:ascii="Times New Roman" w:hAnsi="Times New Roman" w:cs="Times New Roman"/>
        </w:rPr>
        <w:t xml:space="preserve"> </w:t>
      </w:r>
      <w:proofErr w:type="spellStart"/>
      <w:r>
        <w:rPr>
          <w:rFonts w:ascii="Times New Roman" w:hAnsi="Times New Roman" w:cs="Times New Roman"/>
        </w:rPr>
        <w:t>zitatumika</w:t>
      </w:r>
      <w:proofErr w:type="spellEnd"/>
      <w:r>
        <w:rPr>
          <w:rFonts w:ascii="Times New Roman" w:hAnsi="Times New Roman" w:cs="Times New Roman"/>
        </w:rPr>
        <w:t xml:space="preserve"> </w:t>
      </w:r>
      <w:proofErr w:type="spellStart"/>
      <w:r>
        <w:rPr>
          <w:rFonts w:ascii="Times New Roman" w:hAnsi="Times New Roman" w:cs="Times New Roman"/>
        </w:rPr>
        <w:t>katika</w:t>
      </w:r>
      <w:proofErr w:type="spellEnd"/>
      <w:r>
        <w:rPr>
          <w:rFonts w:ascii="Times New Roman" w:hAnsi="Times New Roman" w:cs="Times New Roman"/>
        </w:rPr>
        <w:t xml:space="preserve"> </w:t>
      </w:r>
      <w:proofErr w:type="spellStart"/>
      <w:r>
        <w:rPr>
          <w:rFonts w:ascii="Times New Roman" w:hAnsi="Times New Roman" w:cs="Times New Roman"/>
        </w:rPr>
        <w:t>kulinda</w:t>
      </w:r>
      <w:proofErr w:type="spellEnd"/>
      <w:r>
        <w:rPr>
          <w:rFonts w:ascii="Times New Roman" w:hAnsi="Times New Roman" w:cs="Times New Roman"/>
        </w:rPr>
        <w:t xml:space="preserve"> </w:t>
      </w:r>
      <w:proofErr w:type="spellStart"/>
      <w:r>
        <w:rPr>
          <w:rFonts w:ascii="Times New Roman" w:hAnsi="Times New Roman" w:cs="Times New Roman"/>
        </w:rPr>
        <w:t>usiri</w:t>
      </w:r>
      <w:proofErr w:type="spellEnd"/>
      <w:r>
        <w:rPr>
          <w:rFonts w:ascii="Times New Roman" w:hAnsi="Times New Roman" w:cs="Times New Roman"/>
        </w:rPr>
        <w:t xml:space="preserve"> </w:t>
      </w:r>
      <w:proofErr w:type="spellStart"/>
      <w:proofErr w:type="gramStart"/>
      <w:r>
        <w:rPr>
          <w:rFonts w:ascii="Times New Roman" w:hAnsi="Times New Roman" w:cs="Times New Roman"/>
        </w:rPr>
        <w:t>wa</w:t>
      </w:r>
      <w:proofErr w:type="spellEnd"/>
      <w:proofErr w:type="gramEnd"/>
      <w:r>
        <w:rPr>
          <w:rFonts w:ascii="Times New Roman" w:hAnsi="Times New Roman" w:cs="Times New Roman"/>
        </w:rPr>
        <w:t xml:space="preserve"> </w:t>
      </w:r>
      <w:proofErr w:type="spellStart"/>
      <w:r>
        <w:rPr>
          <w:rFonts w:ascii="Times New Roman" w:hAnsi="Times New Roman" w:cs="Times New Roman"/>
        </w:rPr>
        <w:t>nakala</w:t>
      </w:r>
      <w:proofErr w:type="spellEnd"/>
      <w:r>
        <w:rPr>
          <w:rFonts w:ascii="Times New Roman" w:hAnsi="Times New Roman" w:cs="Times New Roman"/>
        </w:rPr>
        <w:t xml:space="preserve"> </w:t>
      </w:r>
      <w:proofErr w:type="spellStart"/>
      <w:r>
        <w:rPr>
          <w:rFonts w:ascii="Times New Roman" w:hAnsi="Times New Roman" w:cs="Times New Roman"/>
        </w:rPr>
        <w:t>hizi</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utafiti</w:t>
      </w:r>
      <w:proofErr w:type="spellEnd"/>
      <w:r>
        <w:rPr>
          <w:rFonts w:ascii="Times New Roman" w:hAnsi="Times New Roman" w:cs="Times New Roman"/>
        </w:rPr>
        <w:t xml:space="preserve">. </w:t>
      </w:r>
      <w:proofErr w:type="spellStart"/>
      <w:r>
        <w:rPr>
          <w:rFonts w:ascii="Times New Roman" w:hAnsi="Times New Roman" w:cs="Times New Roman"/>
        </w:rPr>
        <w:t>Majibu</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 xml:space="preserve"> </w:t>
      </w:r>
      <w:proofErr w:type="spellStart"/>
      <w:r>
        <w:rPr>
          <w:rFonts w:ascii="Times New Roman" w:hAnsi="Times New Roman" w:cs="Times New Roman"/>
        </w:rPr>
        <w:t>hayataathiri</w:t>
      </w:r>
      <w:proofErr w:type="spellEnd"/>
      <w:r>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vyovyote</w:t>
      </w:r>
      <w:proofErr w:type="spellEnd"/>
      <w:r>
        <w:rPr>
          <w:rFonts w:ascii="Times New Roman" w:hAnsi="Times New Roman" w:cs="Times New Roman"/>
        </w:rPr>
        <w:t xml:space="preserve"> usaidizi </w:t>
      </w:r>
      <w:proofErr w:type="spellStart"/>
      <w:r>
        <w:rPr>
          <w:rFonts w:ascii="Times New Roman" w:hAnsi="Times New Roman" w:cs="Times New Roman"/>
        </w:rPr>
        <w:t>ambao</w:t>
      </w:r>
      <w:proofErr w:type="spellEnd"/>
      <w:r>
        <w:rPr>
          <w:rFonts w:ascii="Times New Roman" w:hAnsi="Times New Roman" w:cs="Times New Roman"/>
        </w:rPr>
        <w:t xml:space="preserve"> IPA </w:t>
      </w:r>
      <w:proofErr w:type="spellStart"/>
      <w:r>
        <w:rPr>
          <w:rFonts w:ascii="Times New Roman" w:hAnsi="Times New Roman" w:cs="Times New Roman"/>
        </w:rPr>
        <w:t>huenda</w:t>
      </w:r>
      <w:proofErr w:type="spellEnd"/>
      <w:r>
        <w:rPr>
          <w:rFonts w:ascii="Times New Roman" w:hAnsi="Times New Roman" w:cs="Times New Roman"/>
        </w:rPr>
        <w:t xml:space="preserve"> </w:t>
      </w:r>
      <w:proofErr w:type="spellStart"/>
      <w:r>
        <w:rPr>
          <w:rFonts w:ascii="Times New Roman" w:hAnsi="Times New Roman" w:cs="Times New Roman"/>
        </w:rPr>
        <w:t>ikapeana</w:t>
      </w:r>
      <w:proofErr w:type="spellEnd"/>
      <w:r>
        <w:rPr>
          <w:rFonts w:ascii="Times New Roman" w:hAnsi="Times New Roman" w:cs="Times New Roman"/>
        </w:rPr>
        <w:t xml:space="preserve"> au </w:t>
      </w:r>
      <w:proofErr w:type="spellStart"/>
      <w:r>
        <w:rPr>
          <w:rFonts w:ascii="Times New Roman" w:hAnsi="Times New Roman" w:cs="Times New Roman"/>
        </w:rPr>
        <w:t>kutopeana</w:t>
      </w:r>
      <w:proofErr w:type="spellEnd"/>
      <w:r>
        <w:rPr>
          <w:rFonts w:ascii="Times New Roman" w:hAnsi="Times New Roman" w:cs="Times New Roman"/>
        </w:rPr>
        <w:t xml:space="preserve"> kwako au </w:t>
      </w:r>
      <w:proofErr w:type="spellStart"/>
      <w:r>
        <w:rPr>
          <w:rFonts w:ascii="Times New Roman" w:hAnsi="Times New Roman" w:cs="Times New Roman"/>
        </w:rPr>
        <w:t>kwa</w:t>
      </w:r>
      <w:proofErr w:type="spellEnd"/>
      <w:r>
        <w:rPr>
          <w:rFonts w:ascii="Times New Roman" w:hAnsi="Times New Roman" w:cs="Times New Roman"/>
        </w:rPr>
        <w:t xml:space="preserve"> </w:t>
      </w:r>
      <w:proofErr w:type="spellStart"/>
      <w:r>
        <w:rPr>
          <w:rFonts w:ascii="Times New Roman" w:hAnsi="Times New Roman" w:cs="Times New Roman"/>
        </w:rPr>
        <w:t>jamii</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w:t>
      </w:r>
    </w:p>
    <w:p w14:paraId="7765CB36" w14:textId="77777777" w:rsidR="005C2703" w:rsidRPr="00126DDC" w:rsidRDefault="005C2703" w:rsidP="005C2703">
      <w:pPr>
        <w:autoSpaceDE w:val="0"/>
        <w:autoSpaceDN w:val="0"/>
        <w:adjustRightInd w:val="0"/>
        <w:spacing w:after="0" w:line="240" w:lineRule="auto"/>
        <w:rPr>
          <w:rFonts w:ascii="Times New Roman" w:hAnsi="Times New Roman" w:cs="Times New Roman"/>
          <w:b/>
          <w:lang w:val="en"/>
        </w:rPr>
      </w:pPr>
    </w:p>
    <w:p w14:paraId="1731D0FA" w14:textId="77777777" w:rsidR="005C2703" w:rsidRPr="00126DDC" w:rsidRDefault="005C2703" w:rsidP="005C2703">
      <w:pPr>
        <w:autoSpaceDE w:val="0"/>
        <w:autoSpaceDN w:val="0"/>
        <w:adjustRightInd w:val="0"/>
        <w:spacing w:after="0" w:line="240" w:lineRule="auto"/>
        <w:rPr>
          <w:rFonts w:ascii="Times New Roman" w:hAnsi="Times New Roman" w:cs="Times New Roman"/>
          <w:b/>
          <w:lang w:val="en"/>
        </w:rPr>
      </w:pPr>
      <w:proofErr w:type="spellStart"/>
      <w:r w:rsidRPr="00126DDC">
        <w:rPr>
          <w:rFonts w:ascii="Times New Roman" w:hAnsi="Times New Roman" w:cs="Times New Roman"/>
          <w:b/>
          <w:lang w:val="en"/>
        </w:rPr>
        <w:t>Kufidiwa</w:t>
      </w:r>
      <w:proofErr w:type="spellEnd"/>
      <w:r w:rsidRPr="00126DDC">
        <w:rPr>
          <w:rFonts w:ascii="Times New Roman" w:hAnsi="Times New Roman" w:cs="Times New Roman"/>
          <w:b/>
        </w:rPr>
        <w:t xml:space="preserve"> </w:t>
      </w:r>
      <w:r w:rsidRPr="00F5744A">
        <w:rPr>
          <w:rFonts w:ascii="Times New Roman" w:hAnsi="Times New Roman" w:cs="Times New Roman"/>
          <w:b/>
        </w:rPr>
        <w:t xml:space="preserve">au </w:t>
      </w:r>
      <w:proofErr w:type="spellStart"/>
      <w:r w:rsidRPr="00F5744A">
        <w:rPr>
          <w:rFonts w:ascii="Times New Roman" w:hAnsi="Times New Roman" w:cs="Times New Roman"/>
          <w:b/>
        </w:rPr>
        <w:t>malipo</w:t>
      </w:r>
      <w:proofErr w:type="spellEnd"/>
    </w:p>
    <w:p w14:paraId="6D2AD21F" w14:textId="77777777" w:rsidR="005C2703" w:rsidRDefault="005C2703" w:rsidP="005C2703">
      <w:pPr>
        <w:autoSpaceDE w:val="0"/>
        <w:autoSpaceDN w:val="0"/>
        <w:adjustRightInd w:val="0"/>
        <w:spacing w:after="0" w:line="240" w:lineRule="auto"/>
        <w:rPr>
          <w:rFonts w:ascii="Times New Roman" w:hAnsi="Times New Roman" w:cs="Times New Roman"/>
          <w:lang w:val="en"/>
        </w:rPr>
      </w:pPr>
      <w:proofErr w:type="spellStart"/>
      <w:r w:rsidRPr="00126DDC">
        <w:rPr>
          <w:rFonts w:ascii="Times New Roman" w:hAnsi="Times New Roman" w:cs="Times New Roman"/>
          <w:lang w:val="en"/>
        </w:rPr>
        <w:t>Hautalipwa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kushiriki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katika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utafiti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huu</w:t>
      </w:r>
      <w:proofErr w:type="spellEnd"/>
      <w:r>
        <w:rPr>
          <w:rFonts w:ascii="Times New Roman" w:hAnsi="Times New Roman" w:cs="Times New Roman"/>
          <w:lang w:val="en"/>
        </w:rPr>
        <w:t xml:space="preserve">. </w:t>
      </w:r>
      <w:proofErr w:type="spellStart"/>
      <w:r>
        <w:rPr>
          <w:rFonts w:ascii="Times New Roman" w:hAnsi="Times New Roman" w:cs="Times New Roman"/>
          <w:lang w:val="en"/>
        </w:rPr>
        <w:t>Lakini</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tutawarudishia</w:t>
      </w:r>
      <w:proofErr w:type="spellEnd"/>
      <w:r w:rsidRPr="00126DDC">
        <w:rPr>
          <w:rFonts w:ascii="Times New Roman" w:hAnsi="Times New Roman" w:cs="Times New Roman"/>
          <w:lang w:val="en"/>
        </w:rPr>
        <w:t xml:space="preserve"> </w:t>
      </w:r>
      <w:proofErr w:type="spellStart"/>
      <w:r w:rsidRPr="00126DDC">
        <w:rPr>
          <w:rFonts w:ascii="Times New Roman" w:hAnsi="Times New Roman" w:cs="Times New Roman"/>
          <w:lang w:val="en"/>
        </w:rPr>
        <w:t>nau</w:t>
      </w:r>
      <w:r>
        <w:rPr>
          <w:rFonts w:ascii="Times New Roman" w:hAnsi="Times New Roman" w:cs="Times New Roman"/>
          <w:lang w:val="en"/>
        </w:rPr>
        <w:t>li</w:t>
      </w:r>
      <w:proofErr w:type="spellEnd"/>
      <w:r>
        <w:rPr>
          <w:rFonts w:ascii="Times New Roman" w:hAnsi="Times New Roman" w:cs="Times New Roman"/>
          <w:lang w:val="en"/>
        </w:rPr>
        <w:t xml:space="preserve"> </w:t>
      </w:r>
      <w:proofErr w:type="spellStart"/>
      <w:r>
        <w:rPr>
          <w:rFonts w:ascii="Times New Roman" w:hAnsi="Times New Roman" w:cs="Times New Roman"/>
          <w:lang w:val="en"/>
        </w:rPr>
        <w:t>mtakayo</w:t>
      </w:r>
      <w:proofErr w:type="spellEnd"/>
      <w:r>
        <w:rPr>
          <w:rFonts w:ascii="Times New Roman" w:hAnsi="Times New Roman" w:cs="Times New Roman"/>
          <w:lang w:val="en"/>
        </w:rPr>
        <w:t xml:space="preserve"> </w:t>
      </w:r>
      <w:proofErr w:type="spellStart"/>
      <w:r>
        <w:rPr>
          <w:rFonts w:ascii="Times New Roman" w:hAnsi="Times New Roman" w:cs="Times New Roman"/>
          <w:lang w:val="en"/>
        </w:rPr>
        <w:t>tumia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kufika</w:t>
      </w:r>
      <w:proofErr w:type="spellEnd"/>
      <w:r>
        <w:rPr>
          <w:rFonts w:ascii="Times New Roman" w:hAnsi="Times New Roman" w:cs="Times New Roman"/>
          <w:lang w:val="en"/>
        </w:rPr>
        <w:t xml:space="preserve"> </w:t>
      </w:r>
      <w:proofErr w:type="spellStart"/>
      <w:r>
        <w:rPr>
          <w:rFonts w:ascii="Times New Roman" w:hAnsi="Times New Roman" w:cs="Times New Roman"/>
          <w:lang w:val="en"/>
        </w:rPr>
        <w:t>kwenye</w:t>
      </w:r>
      <w:proofErr w:type="spellEnd"/>
      <w:r>
        <w:rPr>
          <w:rFonts w:ascii="Times New Roman" w:hAnsi="Times New Roman" w:cs="Times New Roman"/>
          <w:lang w:val="en"/>
        </w:rPr>
        <w:t xml:space="preserve"> </w:t>
      </w:r>
      <w:proofErr w:type="spellStart"/>
      <w:r>
        <w:rPr>
          <w:rFonts w:ascii="Times New Roman" w:hAnsi="Times New Roman" w:cs="Times New Roman"/>
          <w:lang w:val="en"/>
        </w:rPr>
        <w:t>eneo</w:t>
      </w:r>
      <w:proofErr w:type="spellEnd"/>
      <w:r>
        <w:rPr>
          <w:rFonts w:ascii="Times New Roman" w:hAnsi="Times New Roman" w:cs="Times New Roman"/>
          <w:lang w:val="en"/>
        </w:rPr>
        <w:t xml:space="preserve"> la </w:t>
      </w:r>
      <w:proofErr w:type="spellStart"/>
      <w:r>
        <w:rPr>
          <w:rFonts w:ascii="Times New Roman" w:hAnsi="Times New Roman" w:cs="Times New Roman"/>
          <w:lang w:val="en"/>
        </w:rPr>
        <w:t>majadiliano</w:t>
      </w:r>
      <w:proofErr w:type="spellEnd"/>
      <w:r>
        <w:rPr>
          <w:rFonts w:ascii="Times New Roman" w:hAnsi="Times New Roman" w:cs="Times New Roman"/>
          <w:lang w:val="en"/>
        </w:rPr>
        <w:t xml:space="preserve"> haya na </w:t>
      </w:r>
      <w:proofErr w:type="spellStart"/>
      <w:r w:rsidRPr="00126DDC">
        <w:rPr>
          <w:rFonts w:ascii="Times New Roman" w:hAnsi="Times New Roman" w:cs="Times New Roman"/>
          <w:lang w:val="en"/>
        </w:rPr>
        <w:t>kurejea</w:t>
      </w:r>
      <w:proofErr w:type="spellEnd"/>
      <w:r w:rsidRPr="00126DDC">
        <w:rPr>
          <w:rFonts w:ascii="Times New Roman" w:hAnsi="Times New Roman" w:cs="Times New Roman"/>
          <w:lang w:val="en"/>
        </w:rPr>
        <w:t xml:space="preserve"> nyumbani </w:t>
      </w:r>
      <w:r>
        <w:rPr>
          <w:rFonts w:ascii="Times New Roman" w:hAnsi="Times New Roman" w:cs="Times New Roman"/>
          <w:lang w:val="en"/>
        </w:rPr>
        <w:t>kwako.</w:t>
      </w:r>
    </w:p>
    <w:p w14:paraId="1ECBDE28" w14:textId="77777777" w:rsidR="005C2703" w:rsidRPr="00126DDC" w:rsidRDefault="005C2703" w:rsidP="005C2703">
      <w:pPr>
        <w:autoSpaceDE w:val="0"/>
        <w:autoSpaceDN w:val="0"/>
        <w:adjustRightInd w:val="0"/>
        <w:spacing w:after="0" w:line="240" w:lineRule="auto"/>
        <w:rPr>
          <w:rFonts w:ascii="Times New Roman" w:hAnsi="Times New Roman" w:cs="Times New Roman"/>
          <w:lang w:val="en"/>
        </w:rPr>
      </w:pPr>
    </w:p>
    <w:p w14:paraId="0E1677C8" w14:textId="075CF029" w:rsidR="005C2703" w:rsidRPr="00F5744A" w:rsidDel="008D6B6E" w:rsidRDefault="005C2703" w:rsidP="005C2703">
      <w:pPr>
        <w:spacing w:after="0"/>
        <w:rPr>
          <w:del w:id="3" w:author="OSBORN KWENA " w:date="2014-06-17T12:35:00Z"/>
          <w:rFonts w:ascii="Times New Roman" w:hAnsi="Times New Roman" w:cs="Times New Roman"/>
          <w:b/>
        </w:rPr>
      </w:pPr>
      <w:del w:id="4" w:author="OSBORN KWENA " w:date="2014-06-17T12:35:00Z">
        <w:r w:rsidRPr="00F5744A" w:rsidDel="008D6B6E">
          <w:rPr>
            <w:rFonts w:ascii="Times New Roman" w:hAnsi="Times New Roman" w:cs="Times New Roman"/>
            <w:b/>
          </w:rPr>
          <w:lastRenderedPageBreak/>
          <w:delText>Matibabu na kufidiwa kwa ajali</w:delText>
        </w:r>
      </w:del>
    </w:p>
    <w:p w14:paraId="0EFDDF91" w14:textId="519159B7" w:rsidR="005C2703" w:rsidDel="008D6B6E" w:rsidRDefault="005C2703" w:rsidP="005C2703">
      <w:pPr>
        <w:widowControl w:val="0"/>
        <w:tabs>
          <w:tab w:val="left" w:pos="0"/>
        </w:tabs>
        <w:spacing w:after="0"/>
        <w:rPr>
          <w:del w:id="5" w:author="OSBORN KWENA " w:date="2014-06-17T12:35:00Z"/>
          <w:rFonts w:ascii="Times New Roman" w:hAnsi="Times New Roman" w:cs="Times New Roman"/>
        </w:rPr>
      </w:pPr>
      <w:del w:id="6" w:author="OSBORN KWENA " w:date="2014-06-17T12:35:00Z">
        <w:r w:rsidDel="008D6B6E">
          <w:rPr>
            <w:rFonts w:ascii="Times New Roman" w:hAnsi="Times New Roman" w:cs="Times New Roman"/>
          </w:rPr>
          <w:delText>Ni muhimu wewe kuelezea IPA haraka iwezekanavyo, ikiwa unaamini kuwa umepata jerahaa kwa sababu ya kushiriki kwenye utafiti huu. Unaweza kuelezea mfanyikazi wa IPA au kumupigia simu kwa nambari 0728 716 661.</w:delText>
        </w:r>
      </w:del>
    </w:p>
    <w:p w14:paraId="3C768216" w14:textId="36B2AAC7" w:rsidR="005C2703" w:rsidRPr="0008367B" w:rsidDel="008D6B6E" w:rsidRDefault="005C2703" w:rsidP="005C2703">
      <w:pPr>
        <w:widowControl w:val="0"/>
        <w:tabs>
          <w:tab w:val="left" w:pos="0"/>
        </w:tabs>
        <w:spacing w:after="0"/>
        <w:rPr>
          <w:del w:id="7" w:author="OSBORN KWENA " w:date="2014-06-17T12:35:00Z"/>
          <w:rFonts w:ascii="Times New Roman" w:hAnsi="Times New Roman" w:cs="Times New Roman"/>
        </w:rPr>
      </w:pPr>
      <w:del w:id="8" w:author="OSBORN KWENA " w:date="2014-06-17T12:35:00Z">
        <w:r w:rsidDel="008D6B6E">
          <w:rPr>
            <w:rFonts w:ascii="Times New Roman" w:hAnsi="Times New Roman" w:cs="Times New Roman"/>
          </w:rPr>
          <w:delText xml:space="preserve">Ikiwa umejuruhiwa kutokana na kushiriki kwenye utafiti huu, IPA itakupa matibabu utakayoitaji. </w:delText>
        </w:r>
      </w:del>
    </w:p>
    <w:p w14:paraId="2969599D" w14:textId="77777777" w:rsidR="005C2703" w:rsidRPr="00126DDC" w:rsidRDefault="005C2703" w:rsidP="005C2703">
      <w:pPr>
        <w:spacing w:after="0" w:line="240" w:lineRule="auto"/>
        <w:rPr>
          <w:rFonts w:ascii="Times New Roman" w:hAnsi="Times New Roman" w:cs="Times New Roman"/>
        </w:rPr>
      </w:pPr>
      <w:bookmarkStart w:id="9" w:name="_GoBack"/>
      <w:bookmarkEnd w:id="9"/>
    </w:p>
    <w:p w14:paraId="499FAAC9" w14:textId="77777777" w:rsidR="005C2703" w:rsidRPr="00F5744A" w:rsidRDefault="005C2703" w:rsidP="005C2703">
      <w:pPr>
        <w:spacing w:after="0"/>
        <w:rPr>
          <w:rFonts w:ascii="Times New Roman" w:hAnsi="Times New Roman" w:cs="Times New Roman"/>
          <w:b/>
        </w:rPr>
      </w:pPr>
      <w:proofErr w:type="spellStart"/>
      <w:r w:rsidRPr="00F5744A">
        <w:rPr>
          <w:rFonts w:ascii="Times New Roman" w:hAnsi="Times New Roman" w:cs="Times New Roman"/>
          <w:b/>
        </w:rPr>
        <w:t>Haki</w:t>
      </w:r>
      <w:proofErr w:type="spellEnd"/>
    </w:p>
    <w:p w14:paraId="0D67B731" w14:textId="77777777" w:rsidR="005C2703" w:rsidRDefault="005C2703" w:rsidP="005C2703">
      <w:pPr>
        <w:spacing w:after="0"/>
        <w:rPr>
          <w:rFonts w:ascii="Times New Roman" w:hAnsi="Times New Roman" w:cs="Times New Roman"/>
          <w:iCs/>
        </w:rPr>
      </w:pPr>
      <w:proofErr w:type="spellStart"/>
      <w:r>
        <w:rPr>
          <w:rFonts w:ascii="Times New Roman" w:hAnsi="Times New Roman" w:cs="Times New Roman"/>
          <w:b/>
          <w:i/>
          <w:iCs/>
        </w:rPr>
        <w:t>Kushiriki</w:t>
      </w:r>
      <w:proofErr w:type="spellEnd"/>
      <w:r>
        <w:rPr>
          <w:rFonts w:ascii="Times New Roman" w:hAnsi="Times New Roman" w:cs="Times New Roman"/>
          <w:b/>
          <w:i/>
          <w:iCs/>
        </w:rPr>
        <w:t xml:space="preserve"> </w:t>
      </w:r>
      <w:proofErr w:type="spellStart"/>
      <w:proofErr w:type="gramStart"/>
      <w:r>
        <w:rPr>
          <w:rFonts w:ascii="Times New Roman" w:hAnsi="Times New Roman" w:cs="Times New Roman"/>
          <w:b/>
          <w:i/>
          <w:iCs/>
        </w:rPr>
        <w:t>kwa</w:t>
      </w:r>
      <w:proofErr w:type="spellEnd"/>
      <w:proofErr w:type="gramEnd"/>
      <w:r>
        <w:rPr>
          <w:rFonts w:ascii="Times New Roman" w:hAnsi="Times New Roman" w:cs="Times New Roman"/>
          <w:b/>
          <w:i/>
          <w:iCs/>
        </w:rPr>
        <w:t xml:space="preserve"> </w:t>
      </w:r>
      <w:proofErr w:type="spellStart"/>
      <w:r>
        <w:rPr>
          <w:rFonts w:ascii="Times New Roman" w:hAnsi="Times New Roman" w:cs="Times New Roman"/>
          <w:b/>
          <w:i/>
          <w:iCs/>
        </w:rPr>
        <w:t>utafiti</w:t>
      </w:r>
      <w:proofErr w:type="spellEnd"/>
      <w:r>
        <w:rPr>
          <w:rFonts w:ascii="Times New Roman" w:hAnsi="Times New Roman" w:cs="Times New Roman"/>
          <w:b/>
          <w:i/>
          <w:iCs/>
        </w:rPr>
        <w:t xml:space="preserve"> </w:t>
      </w:r>
      <w:proofErr w:type="spellStart"/>
      <w:r>
        <w:rPr>
          <w:rFonts w:ascii="Times New Roman" w:hAnsi="Times New Roman" w:cs="Times New Roman"/>
          <w:b/>
          <w:i/>
          <w:iCs/>
        </w:rPr>
        <w:t>ni</w:t>
      </w:r>
      <w:proofErr w:type="spellEnd"/>
      <w:r>
        <w:rPr>
          <w:rFonts w:ascii="Times New Roman" w:hAnsi="Times New Roman" w:cs="Times New Roman"/>
          <w:b/>
          <w:i/>
          <w:iCs/>
        </w:rPr>
        <w:t xml:space="preserve"> </w:t>
      </w:r>
      <w:proofErr w:type="spellStart"/>
      <w:r>
        <w:rPr>
          <w:rFonts w:ascii="Times New Roman" w:hAnsi="Times New Roman" w:cs="Times New Roman"/>
          <w:b/>
          <w:i/>
          <w:iCs/>
        </w:rPr>
        <w:t>kwa</w:t>
      </w:r>
      <w:proofErr w:type="spellEnd"/>
      <w:r>
        <w:rPr>
          <w:rFonts w:ascii="Times New Roman" w:hAnsi="Times New Roman" w:cs="Times New Roman"/>
          <w:b/>
          <w:i/>
          <w:iCs/>
        </w:rPr>
        <w:t xml:space="preserve"> hiari</w:t>
      </w:r>
      <w:r w:rsidRPr="0008367B">
        <w:rPr>
          <w:rFonts w:ascii="Times New Roman" w:hAnsi="Times New Roman" w:cs="Times New Roman"/>
          <w:i/>
        </w:rPr>
        <w:t>.</w:t>
      </w:r>
      <w:r w:rsidRPr="0008367B">
        <w:rPr>
          <w:rFonts w:ascii="Times New Roman" w:hAnsi="Times New Roman" w:cs="Times New Roman"/>
        </w:rPr>
        <w:t xml:space="preserve">  </w:t>
      </w:r>
      <w:r>
        <w:rPr>
          <w:rFonts w:ascii="Times New Roman" w:hAnsi="Times New Roman" w:cs="Times New Roman"/>
          <w:iCs/>
        </w:rPr>
        <w:t xml:space="preserve">Una </w:t>
      </w:r>
      <w:proofErr w:type="spellStart"/>
      <w:r>
        <w:rPr>
          <w:rFonts w:ascii="Times New Roman" w:hAnsi="Times New Roman" w:cs="Times New Roman"/>
          <w:iCs/>
        </w:rPr>
        <w:t>haki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kukataa</w:t>
      </w:r>
      <w:proofErr w:type="spellEnd"/>
      <w:r>
        <w:rPr>
          <w:rFonts w:ascii="Times New Roman" w:hAnsi="Times New Roman" w:cs="Times New Roman"/>
          <w:iCs/>
        </w:rPr>
        <w:t xml:space="preserve"> </w:t>
      </w:r>
      <w:proofErr w:type="spellStart"/>
      <w:r>
        <w:rPr>
          <w:rFonts w:ascii="Times New Roman" w:hAnsi="Times New Roman" w:cs="Times New Roman"/>
          <w:iCs/>
        </w:rPr>
        <w:t>kushiriki</w:t>
      </w:r>
      <w:proofErr w:type="spellEnd"/>
      <w:r>
        <w:rPr>
          <w:rFonts w:ascii="Times New Roman" w:hAnsi="Times New Roman" w:cs="Times New Roman"/>
          <w:iCs/>
        </w:rPr>
        <w:t xml:space="preserve"> au </w:t>
      </w:r>
      <w:proofErr w:type="spellStart"/>
      <w:r>
        <w:rPr>
          <w:rFonts w:ascii="Times New Roman" w:hAnsi="Times New Roman" w:cs="Times New Roman"/>
          <w:iCs/>
        </w:rPr>
        <w:t>kujiondoa</w:t>
      </w:r>
      <w:proofErr w:type="spellEnd"/>
      <w:r>
        <w:rPr>
          <w:rFonts w:ascii="Times New Roman" w:hAnsi="Times New Roman" w:cs="Times New Roman"/>
          <w:iCs/>
        </w:rPr>
        <w:t xml:space="preserve"> </w:t>
      </w:r>
      <w:proofErr w:type="spellStart"/>
      <w:proofErr w:type="gramStart"/>
      <w:r>
        <w:rPr>
          <w:rFonts w:ascii="Times New Roman" w:hAnsi="Times New Roman" w:cs="Times New Roman"/>
          <w:iCs/>
        </w:rPr>
        <w:t>kwa</w:t>
      </w:r>
      <w:proofErr w:type="spellEnd"/>
      <w:proofErr w:type="gramEnd"/>
      <w:r>
        <w:rPr>
          <w:rFonts w:ascii="Times New Roman" w:hAnsi="Times New Roman" w:cs="Times New Roman"/>
          <w:iCs/>
        </w:rPr>
        <w:t xml:space="preserve"> wakati </w:t>
      </w:r>
      <w:proofErr w:type="spellStart"/>
      <w:r>
        <w:rPr>
          <w:rFonts w:ascii="Times New Roman" w:hAnsi="Times New Roman" w:cs="Times New Roman"/>
          <w:iCs/>
        </w:rPr>
        <w:t>wowote</w:t>
      </w:r>
      <w:proofErr w:type="spellEnd"/>
      <w:r>
        <w:rPr>
          <w:rFonts w:ascii="Times New Roman" w:hAnsi="Times New Roman" w:cs="Times New Roman"/>
          <w:iCs/>
        </w:rPr>
        <w:t xml:space="preserve"> </w:t>
      </w:r>
      <w:proofErr w:type="spellStart"/>
      <w:r>
        <w:rPr>
          <w:rFonts w:ascii="Times New Roman" w:hAnsi="Times New Roman" w:cs="Times New Roman"/>
          <w:iCs/>
        </w:rPr>
        <w:t>kutoka</w:t>
      </w:r>
      <w:proofErr w:type="spellEnd"/>
      <w:r>
        <w:rPr>
          <w:rFonts w:ascii="Times New Roman" w:hAnsi="Times New Roman" w:cs="Times New Roman"/>
          <w:iCs/>
        </w:rPr>
        <w:t xml:space="preserve"> </w:t>
      </w:r>
      <w:proofErr w:type="spellStart"/>
      <w:r>
        <w:rPr>
          <w:rFonts w:ascii="Times New Roman" w:hAnsi="Times New Roman" w:cs="Times New Roman"/>
          <w:iCs/>
        </w:rPr>
        <w:t>kwa</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bila</w:t>
      </w:r>
      <w:proofErr w:type="spellEnd"/>
      <w:r>
        <w:rPr>
          <w:rFonts w:ascii="Times New Roman" w:hAnsi="Times New Roman" w:cs="Times New Roman"/>
          <w:iCs/>
        </w:rPr>
        <w:t xml:space="preserve"> </w:t>
      </w:r>
      <w:proofErr w:type="spellStart"/>
      <w:r>
        <w:rPr>
          <w:rFonts w:ascii="Times New Roman" w:hAnsi="Times New Roman" w:cs="Times New Roman"/>
          <w:iCs/>
        </w:rPr>
        <w:t>kuadhibiwa</w:t>
      </w:r>
      <w:proofErr w:type="spellEnd"/>
      <w:r>
        <w:rPr>
          <w:rFonts w:ascii="Times New Roman" w:hAnsi="Times New Roman" w:cs="Times New Roman"/>
          <w:iCs/>
        </w:rPr>
        <w:t xml:space="preserve"> au </w:t>
      </w:r>
      <w:proofErr w:type="spellStart"/>
      <w:r>
        <w:rPr>
          <w:rFonts w:ascii="Times New Roman" w:hAnsi="Times New Roman" w:cs="Times New Roman"/>
          <w:iCs/>
        </w:rPr>
        <w:t>kupoteza</w:t>
      </w:r>
      <w:proofErr w:type="spellEnd"/>
      <w:r>
        <w:rPr>
          <w:rFonts w:ascii="Times New Roman" w:hAnsi="Times New Roman" w:cs="Times New Roman"/>
          <w:iCs/>
        </w:rPr>
        <w:t xml:space="preserve"> </w:t>
      </w:r>
      <w:proofErr w:type="spellStart"/>
      <w:r>
        <w:rPr>
          <w:rFonts w:ascii="Times New Roman" w:hAnsi="Times New Roman" w:cs="Times New Roman"/>
          <w:iCs/>
        </w:rPr>
        <w:t>manufaa</w:t>
      </w:r>
      <w:proofErr w:type="spellEnd"/>
      <w:r>
        <w:rPr>
          <w:rFonts w:ascii="Times New Roman" w:hAnsi="Times New Roman" w:cs="Times New Roman"/>
          <w:iCs/>
        </w:rPr>
        <w:t xml:space="preserve"> </w:t>
      </w:r>
      <w:proofErr w:type="spellStart"/>
      <w:r>
        <w:rPr>
          <w:rFonts w:ascii="Times New Roman" w:hAnsi="Times New Roman" w:cs="Times New Roman"/>
          <w:iCs/>
        </w:rPr>
        <w:t>ambayo</w:t>
      </w:r>
      <w:proofErr w:type="spellEnd"/>
      <w:r>
        <w:rPr>
          <w:rFonts w:ascii="Times New Roman" w:hAnsi="Times New Roman" w:cs="Times New Roman"/>
          <w:iCs/>
        </w:rPr>
        <w:t xml:space="preserve"> </w:t>
      </w:r>
      <w:proofErr w:type="spellStart"/>
      <w:r>
        <w:rPr>
          <w:rFonts w:ascii="Times New Roman" w:hAnsi="Times New Roman" w:cs="Times New Roman"/>
          <w:iCs/>
        </w:rPr>
        <w:t>ungekuwa</w:t>
      </w:r>
      <w:proofErr w:type="spellEnd"/>
      <w:r>
        <w:rPr>
          <w:rFonts w:ascii="Times New Roman" w:hAnsi="Times New Roman" w:cs="Times New Roman"/>
          <w:iCs/>
        </w:rPr>
        <w:t xml:space="preserve"> na </w:t>
      </w:r>
      <w:proofErr w:type="spellStart"/>
      <w:r>
        <w:rPr>
          <w:rFonts w:ascii="Times New Roman" w:hAnsi="Times New Roman" w:cs="Times New Roman"/>
          <w:iCs/>
        </w:rPr>
        <w:t>haki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kuyapata</w:t>
      </w:r>
      <w:proofErr w:type="spellEnd"/>
      <w:r>
        <w:rPr>
          <w:rFonts w:ascii="Times New Roman" w:hAnsi="Times New Roman" w:cs="Times New Roman"/>
          <w:iCs/>
        </w:rPr>
        <w:t>.</w:t>
      </w:r>
    </w:p>
    <w:p w14:paraId="5EEB81EE" w14:textId="77777777" w:rsidR="005C2703" w:rsidRDefault="005C2703" w:rsidP="005C2703">
      <w:pPr>
        <w:spacing w:after="0"/>
        <w:rPr>
          <w:rFonts w:ascii="Times New Roman" w:hAnsi="Times New Roman" w:cs="Times New Roman"/>
          <w:b/>
        </w:rPr>
      </w:pPr>
    </w:p>
    <w:p w14:paraId="0BE46AF8" w14:textId="77777777" w:rsidR="005C2703" w:rsidRDefault="005C2703" w:rsidP="005C2703">
      <w:pPr>
        <w:spacing w:after="0"/>
        <w:rPr>
          <w:rFonts w:ascii="Times New Roman" w:hAnsi="Times New Roman" w:cs="Times New Roman"/>
          <w:b/>
        </w:rPr>
      </w:pPr>
      <w:proofErr w:type="spellStart"/>
      <w:r w:rsidRPr="00F5744A">
        <w:rPr>
          <w:rFonts w:ascii="Times New Roman" w:hAnsi="Times New Roman" w:cs="Times New Roman"/>
          <w:b/>
        </w:rPr>
        <w:t>Maswali</w:t>
      </w:r>
      <w:proofErr w:type="spellEnd"/>
    </w:p>
    <w:p w14:paraId="54E867F6" w14:textId="77777777" w:rsidR="005C2703" w:rsidRDefault="005C2703" w:rsidP="005C2703">
      <w:pPr>
        <w:spacing w:after="0"/>
        <w:rPr>
          <w:rFonts w:ascii="Times New Roman" w:eastAsia="Calibri" w:hAnsi="Times New Roman" w:cs="Times New Roman"/>
        </w:rPr>
      </w:pPr>
      <w:proofErr w:type="spellStart"/>
      <w:r>
        <w:rPr>
          <w:rFonts w:ascii="Times New Roman" w:eastAsia="Calibri" w:hAnsi="Times New Roman" w:cs="Times New Roman"/>
        </w:rPr>
        <w:t>Ikiwa</w:t>
      </w:r>
      <w:proofErr w:type="spellEnd"/>
      <w:r>
        <w:rPr>
          <w:rFonts w:ascii="Times New Roman" w:eastAsia="Calibri" w:hAnsi="Times New Roman" w:cs="Times New Roman"/>
        </w:rPr>
        <w:t xml:space="preserve"> utakuwa </w:t>
      </w:r>
      <w:proofErr w:type="gramStart"/>
      <w:r>
        <w:rPr>
          <w:rFonts w:ascii="Times New Roman" w:eastAsia="Calibri" w:hAnsi="Times New Roman" w:cs="Times New Roman"/>
        </w:rPr>
        <w:t>na</w:t>
      </w:r>
      <w:proofErr w:type="gramEnd"/>
      <w:r>
        <w:rPr>
          <w:rFonts w:ascii="Times New Roman" w:eastAsia="Calibri" w:hAnsi="Times New Roman" w:cs="Times New Roman"/>
        </w:rPr>
        <w:t xml:space="preserve"> </w:t>
      </w:r>
      <w:proofErr w:type="spellStart"/>
      <w:r>
        <w:rPr>
          <w:rFonts w:ascii="Times New Roman" w:eastAsia="Calibri" w:hAnsi="Times New Roman" w:cs="Times New Roman"/>
        </w:rPr>
        <w:t>maswali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yoyote</w:t>
      </w:r>
      <w:proofErr w:type="spellEnd"/>
      <w:r>
        <w:rPr>
          <w:rFonts w:ascii="Times New Roman" w:eastAsia="Calibri" w:hAnsi="Times New Roman" w:cs="Times New Roman"/>
        </w:rPr>
        <w:t xml:space="preserve"> au </w:t>
      </w:r>
      <w:proofErr w:type="spellStart"/>
      <w:r>
        <w:rPr>
          <w:rFonts w:ascii="Times New Roman" w:eastAsia="Calibri" w:hAnsi="Times New Roman" w:cs="Times New Roman"/>
        </w:rPr>
        <w:t>wasiwasi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wowote</w:t>
      </w:r>
      <w:proofErr w:type="spellEnd"/>
      <w:r>
        <w:rPr>
          <w:rFonts w:ascii="Times New Roman" w:eastAsia="Calibri" w:hAnsi="Times New Roman" w:cs="Times New Roman"/>
        </w:rPr>
        <w:t xml:space="preserve"> siku </w:t>
      </w:r>
      <w:proofErr w:type="spellStart"/>
      <w:r>
        <w:rPr>
          <w:rFonts w:ascii="Times New Roman" w:eastAsia="Calibri" w:hAnsi="Times New Roman" w:cs="Times New Roman"/>
        </w:rPr>
        <w:t>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usoni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unaweza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kupiga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simu</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kwa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namabari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utafiti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Wash Benefits </w:t>
      </w:r>
      <w:proofErr w:type="spellStart"/>
      <w:r>
        <w:rPr>
          <w:rFonts w:ascii="Times New Roman" w:eastAsia="Calibri" w:hAnsi="Times New Roman" w:cs="Times New Roman"/>
        </w:rPr>
        <w:t>ambayo</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ni</w:t>
      </w:r>
      <w:proofErr w:type="spellEnd"/>
      <w:r>
        <w:rPr>
          <w:rFonts w:ascii="Times New Roman" w:eastAsia="Calibri" w:hAnsi="Times New Roman" w:cs="Times New Roman"/>
        </w:rPr>
        <w:t xml:space="preserve"> 0728 716 661. </w:t>
      </w:r>
      <w:proofErr w:type="spellStart"/>
      <w:r>
        <w:rPr>
          <w:rFonts w:ascii="Times New Roman" w:eastAsia="Calibri" w:hAnsi="Times New Roman" w:cs="Times New Roman"/>
        </w:rPr>
        <w:t>Ikiwa</w:t>
      </w:r>
      <w:proofErr w:type="spellEnd"/>
      <w:r>
        <w:rPr>
          <w:rFonts w:ascii="Times New Roman" w:eastAsia="Calibri" w:hAnsi="Times New Roman" w:cs="Times New Roman"/>
        </w:rPr>
        <w:t xml:space="preserve"> utakuwa </w:t>
      </w:r>
      <w:proofErr w:type="gramStart"/>
      <w:r>
        <w:rPr>
          <w:rFonts w:ascii="Times New Roman" w:eastAsia="Calibri" w:hAnsi="Times New Roman" w:cs="Times New Roman"/>
        </w:rPr>
        <w:t>na</w:t>
      </w:r>
      <w:proofErr w:type="gramEnd"/>
      <w:r>
        <w:rPr>
          <w:rFonts w:ascii="Times New Roman" w:eastAsia="Calibri" w:hAnsi="Times New Roman" w:cs="Times New Roman"/>
        </w:rPr>
        <w:t xml:space="preserve"> </w:t>
      </w:r>
      <w:proofErr w:type="spellStart"/>
      <w:r>
        <w:rPr>
          <w:rFonts w:ascii="Times New Roman" w:eastAsia="Calibri" w:hAnsi="Times New Roman" w:cs="Times New Roman"/>
        </w:rPr>
        <w:t>maswali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ziada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kuhusu</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haki</w:t>
      </w:r>
      <w:proofErr w:type="spellEnd"/>
      <w:r>
        <w:rPr>
          <w:rFonts w:ascii="Times New Roman" w:eastAsia="Calibri" w:hAnsi="Times New Roman" w:cs="Times New Roman"/>
        </w:rPr>
        <w:t xml:space="preserve"> zako kama </w:t>
      </w:r>
      <w:proofErr w:type="spellStart"/>
      <w:r>
        <w:rPr>
          <w:rFonts w:ascii="Times New Roman" w:eastAsia="Calibri" w:hAnsi="Times New Roman" w:cs="Times New Roman"/>
        </w:rPr>
        <w:t>mshiriki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kwenye</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utafiti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unaweza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kuwasiliana</w:t>
      </w:r>
      <w:proofErr w:type="spellEnd"/>
      <w:r>
        <w:rPr>
          <w:rFonts w:ascii="Times New Roman" w:eastAsia="Calibri" w:hAnsi="Times New Roman" w:cs="Times New Roman"/>
        </w:rPr>
        <w:t xml:space="preserve"> na </w:t>
      </w:r>
      <w:proofErr w:type="spellStart"/>
      <w:r>
        <w:rPr>
          <w:rFonts w:ascii="Times New Roman" w:eastAsia="Calibri" w:hAnsi="Times New Roman" w:cs="Times New Roman"/>
        </w:rPr>
        <w:t>kamati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kuchunguza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itikadi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KEMRI </w:t>
      </w:r>
      <w:proofErr w:type="spellStart"/>
      <w:r>
        <w:rPr>
          <w:rFonts w:ascii="Times New Roman" w:eastAsia="Calibri" w:hAnsi="Times New Roman" w:cs="Times New Roman"/>
        </w:rPr>
        <w:t>kwenye</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nambari</w:t>
      </w:r>
      <w:proofErr w:type="spellEnd"/>
      <w:r>
        <w:rPr>
          <w:rFonts w:ascii="Times New Roman" w:eastAsia="Calibri" w:hAnsi="Times New Roman" w:cs="Times New Roman"/>
        </w:rPr>
        <w:t xml:space="preserve"> 0722 205 901 au 0733 400 003.</w:t>
      </w:r>
    </w:p>
    <w:p w14:paraId="72E92739" w14:textId="77777777" w:rsidR="005C2703" w:rsidRPr="00E271B6" w:rsidRDefault="005C2703" w:rsidP="005C2703">
      <w:pPr>
        <w:spacing w:after="0"/>
        <w:rPr>
          <w:rFonts w:ascii="Times New Roman" w:eastAsia="Calibri" w:hAnsi="Times New Roman" w:cs="Times New Roman"/>
        </w:rPr>
      </w:pPr>
      <w:proofErr w:type="spellStart"/>
      <w:r>
        <w:rPr>
          <w:rFonts w:ascii="Times New Roman" w:hAnsi="Times New Roman" w:cs="Times New Roman"/>
          <w:iCs/>
        </w:rPr>
        <w:t>Ikiwa</w:t>
      </w:r>
      <w:proofErr w:type="spellEnd"/>
      <w:r>
        <w:rPr>
          <w:rFonts w:ascii="Times New Roman" w:hAnsi="Times New Roman" w:cs="Times New Roman"/>
          <w:iCs/>
        </w:rPr>
        <w:t xml:space="preserve"> una </w:t>
      </w:r>
      <w:proofErr w:type="spellStart"/>
      <w:r>
        <w:rPr>
          <w:rFonts w:ascii="Times New Roman" w:hAnsi="Times New Roman" w:cs="Times New Roman"/>
          <w:iCs/>
        </w:rPr>
        <w:t>maswali</w:t>
      </w:r>
      <w:proofErr w:type="spellEnd"/>
      <w:r>
        <w:rPr>
          <w:rFonts w:ascii="Times New Roman" w:hAnsi="Times New Roman" w:cs="Times New Roman"/>
          <w:iCs/>
        </w:rPr>
        <w:t xml:space="preserve"> </w:t>
      </w:r>
      <w:proofErr w:type="spellStart"/>
      <w:r>
        <w:rPr>
          <w:rFonts w:ascii="Times New Roman" w:hAnsi="Times New Roman" w:cs="Times New Roman"/>
          <w:iCs/>
        </w:rPr>
        <w:t>yoyote</w:t>
      </w:r>
      <w:proofErr w:type="spellEnd"/>
      <w:r>
        <w:rPr>
          <w:rFonts w:ascii="Times New Roman" w:hAnsi="Times New Roman" w:cs="Times New Roman"/>
          <w:iCs/>
        </w:rPr>
        <w:t xml:space="preserve"> au </w:t>
      </w:r>
      <w:proofErr w:type="spellStart"/>
      <w:r>
        <w:rPr>
          <w:rFonts w:ascii="Times New Roman" w:hAnsi="Times New Roman" w:cs="Times New Roman"/>
          <w:iCs/>
        </w:rPr>
        <w:t>wasisi</w:t>
      </w:r>
      <w:proofErr w:type="spellEnd"/>
      <w:r>
        <w:rPr>
          <w:rFonts w:ascii="Times New Roman" w:hAnsi="Times New Roman" w:cs="Times New Roman"/>
          <w:iCs/>
        </w:rPr>
        <w:t xml:space="preserve"> </w:t>
      </w:r>
      <w:proofErr w:type="spellStart"/>
      <w:r>
        <w:rPr>
          <w:rFonts w:ascii="Times New Roman" w:hAnsi="Times New Roman" w:cs="Times New Roman"/>
          <w:iCs/>
        </w:rPr>
        <w:t>wowote</w:t>
      </w:r>
      <w:proofErr w:type="spellEnd"/>
      <w:r>
        <w:rPr>
          <w:rFonts w:ascii="Times New Roman" w:hAnsi="Times New Roman" w:cs="Times New Roman"/>
          <w:iCs/>
        </w:rPr>
        <w:t xml:space="preserve"> </w:t>
      </w:r>
      <w:proofErr w:type="spellStart"/>
      <w:r>
        <w:rPr>
          <w:rFonts w:ascii="Times New Roman" w:hAnsi="Times New Roman" w:cs="Times New Roman"/>
          <w:iCs/>
        </w:rPr>
        <w:t>kuhusu</w:t>
      </w:r>
      <w:proofErr w:type="spellEnd"/>
      <w:r>
        <w:rPr>
          <w:rFonts w:ascii="Times New Roman" w:hAnsi="Times New Roman" w:cs="Times New Roman"/>
          <w:iCs/>
        </w:rPr>
        <w:t xml:space="preserve"> </w:t>
      </w:r>
      <w:proofErr w:type="spellStart"/>
      <w:r>
        <w:rPr>
          <w:rFonts w:ascii="Times New Roman" w:hAnsi="Times New Roman" w:cs="Times New Roman"/>
          <w:iCs/>
        </w:rPr>
        <w:t>haki</w:t>
      </w:r>
      <w:proofErr w:type="spellEnd"/>
      <w:r>
        <w:rPr>
          <w:rFonts w:ascii="Times New Roman" w:hAnsi="Times New Roman" w:cs="Times New Roman"/>
          <w:iCs/>
        </w:rPr>
        <w:t xml:space="preserve"> zako </w:t>
      </w:r>
      <w:proofErr w:type="gramStart"/>
      <w:r>
        <w:rPr>
          <w:rFonts w:ascii="Times New Roman" w:hAnsi="Times New Roman" w:cs="Times New Roman"/>
          <w:iCs/>
        </w:rPr>
        <w:t>na</w:t>
      </w:r>
      <w:proofErr w:type="gramEnd"/>
      <w:r>
        <w:rPr>
          <w:rFonts w:ascii="Times New Roman" w:hAnsi="Times New Roman" w:cs="Times New Roman"/>
          <w:iCs/>
        </w:rPr>
        <w:t xml:space="preserve"> </w:t>
      </w:r>
      <w:proofErr w:type="spellStart"/>
      <w:r>
        <w:rPr>
          <w:rFonts w:ascii="Times New Roman" w:hAnsi="Times New Roman" w:cs="Times New Roman"/>
          <w:iCs/>
        </w:rPr>
        <w:t>jinsi</w:t>
      </w:r>
      <w:proofErr w:type="spellEnd"/>
      <w:r>
        <w:rPr>
          <w:rFonts w:ascii="Times New Roman" w:hAnsi="Times New Roman" w:cs="Times New Roman"/>
          <w:iCs/>
        </w:rPr>
        <w:t xml:space="preserve"> </w:t>
      </w:r>
      <w:proofErr w:type="spellStart"/>
      <w:r>
        <w:rPr>
          <w:rFonts w:ascii="Times New Roman" w:hAnsi="Times New Roman" w:cs="Times New Roman"/>
          <w:iCs/>
        </w:rPr>
        <w:t>ulivyoshugulikiwa</w:t>
      </w:r>
      <w:proofErr w:type="spellEnd"/>
      <w:r>
        <w:rPr>
          <w:rFonts w:ascii="Times New Roman" w:hAnsi="Times New Roman" w:cs="Times New Roman"/>
          <w:iCs/>
        </w:rPr>
        <w:t xml:space="preserve"> kama </w:t>
      </w:r>
      <w:proofErr w:type="spellStart"/>
      <w:r>
        <w:rPr>
          <w:rFonts w:ascii="Times New Roman" w:hAnsi="Times New Roman" w:cs="Times New Roman"/>
          <w:iCs/>
        </w:rPr>
        <w:t>mshiriki</w:t>
      </w:r>
      <w:proofErr w:type="spellEnd"/>
      <w:r>
        <w:rPr>
          <w:rFonts w:ascii="Times New Roman" w:hAnsi="Times New Roman" w:cs="Times New Roman"/>
          <w:iCs/>
        </w:rPr>
        <w:t xml:space="preserve"> </w:t>
      </w:r>
      <w:proofErr w:type="spellStart"/>
      <w:r>
        <w:rPr>
          <w:rFonts w:ascii="Times New Roman" w:hAnsi="Times New Roman" w:cs="Times New Roman"/>
          <w:iCs/>
        </w:rPr>
        <w:t>kwenye</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unaweza</w:t>
      </w:r>
      <w:proofErr w:type="spellEnd"/>
      <w:r>
        <w:rPr>
          <w:rFonts w:ascii="Times New Roman" w:hAnsi="Times New Roman" w:cs="Times New Roman"/>
          <w:iCs/>
        </w:rPr>
        <w:t xml:space="preserve"> </w:t>
      </w:r>
      <w:proofErr w:type="spellStart"/>
      <w:r>
        <w:rPr>
          <w:rFonts w:ascii="Times New Roman" w:hAnsi="Times New Roman" w:cs="Times New Roman"/>
          <w:iCs/>
        </w:rPr>
        <w:t>kuwasiliana</w:t>
      </w:r>
      <w:proofErr w:type="spellEnd"/>
      <w:r>
        <w:rPr>
          <w:rFonts w:ascii="Times New Roman" w:hAnsi="Times New Roman" w:cs="Times New Roman"/>
          <w:iCs/>
        </w:rPr>
        <w:t xml:space="preserve"> na </w:t>
      </w:r>
      <w:proofErr w:type="spellStart"/>
      <w:r>
        <w:rPr>
          <w:rFonts w:ascii="Times New Roman" w:hAnsi="Times New Roman" w:cs="Times New Roman"/>
          <w:iCs/>
        </w:rPr>
        <w:t>afisi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kamati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kutetea</w:t>
      </w:r>
      <w:proofErr w:type="spellEnd"/>
      <w:r>
        <w:rPr>
          <w:rFonts w:ascii="Times New Roman" w:hAnsi="Times New Roman" w:cs="Times New Roman"/>
          <w:iCs/>
        </w:rPr>
        <w:t xml:space="preserve"> </w:t>
      </w:r>
      <w:proofErr w:type="spellStart"/>
      <w:r>
        <w:rPr>
          <w:rFonts w:ascii="Times New Roman" w:hAnsi="Times New Roman" w:cs="Times New Roman"/>
          <w:iCs/>
        </w:rPr>
        <w:t>haki</w:t>
      </w:r>
      <w:proofErr w:type="spellEnd"/>
      <w:r>
        <w:rPr>
          <w:rFonts w:ascii="Times New Roman" w:hAnsi="Times New Roman" w:cs="Times New Roman"/>
          <w:iCs/>
        </w:rPr>
        <w:t xml:space="preserve"> </w:t>
      </w:r>
      <w:proofErr w:type="spellStart"/>
      <w:r>
        <w:rPr>
          <w:rFonts w:ascii="Times New Roman" w:hAnsi="Times New Roman" w:cs="Times New Roman"/>
          <w:iCs/>
        </w:rPr>
        <w:t>za</w:t>
      </w:r>
      <w:proofErr w:type="spellEnd"/>
      <w:r>
        <w:rPr>
          <w:rFonts w:ascii="Times New Roman" w:hAnsi="Times New Roman" w:cs="Times New Roman"/>
          <w:iCs/>
        </w:rPr>
        <w:t xml:space="preserve"> </w:t>
      </w:r>
      <w:proofErr w:type="spellStart"/>
      <w:r>
        <w:rPr>
          <w:rFonts w:ascii="Times New Roman" w:hAnsi="Times New Roman" w:cs="Times New Roman"/>
          <w:iCs/>
        </w:rPr>
        <w:t>binadamu</w:t>
      </w:r>
      <w:proofErr w:type="spellEnd"/>
      <w:r>
        <w:rPr>
          <w:rFonts w:ascii="Times New Roman" w:hAnsi="Times New Roman" w:cs="Times New Roman"/>
          <w:iCs/>
        </w:rPr>
        <w:t xml:space="preserve"> </w:t>
      </w:r>
      <w:proofErr w:type="spellStart"/>
      <w:r>
        <w:rPr>
          <w:rFonts w:ascii="Times New Roman" w:hAnsi="Times New Roman" w:cs="Times New Roman"/>
          <w:iCs/>
        </w:rPr>
        <w:t>wanaoshiriki</w:t>
      </w:r>
      <w:proofErr w:type="spellEnd"/>
      <w:r>
        <w:rPr>
          <w:rFonts w:ascii="Times New Roman" w:hAnsi="Times New Roman" w:cs="Times New Roman"/>
          <w:iCs/>
        </w:rPr>
        <w:t xml:space="preserve"> </w:t>
      </w:r>
      <w:proofErr w:type="spellStart"/>
      <w:r>
        <w:rPr>
          <w:rFonts w:ascii="Times New Roman" w:hAnsi="Times New Roman" w:cs="Times New Roman"/>
          <w:iCs/>
        </w:rPr>
        <w:t>kwenye</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UC Berkeley </w:t>
      </w:r>
      <w:proofErr w:type="spellStart"/>
      <w:r>
        <w:rPr>
          <w:rFonts w:ascii="Times New Roman" w:hAnsi="Times New Roman" w:cs="Times New Roman"/>
          <w:iCs/>
        </w:rPr>
        <w:t>ukitumia</w:t>
      </w:r>
      <w:proofErr w:type="spellEnd"/>
      <w:r w:rsidRPr="00EF3297">
        <w:rPr>
          <w:rFonts w:ascii="Times New Roman" w:hAnsi="Times New Roman" w:cs="Times New Roman"/>
        </w:rPr>
        <w:t xml:space="preserve"> </w:t>
      </w:r>
      <w:hyperlink r:id="rId9" w:history="1">
        <w:r w:rsidRPr="00EF3297">
          <w:rPr>
            <w:rStyle w:val="Hyperlink"/>
            <w:rFonts w:ascii="Times New Roman" w:hAnsi="Times New Roman" w:cs="Times New Roman"/>
            <w:bCs/>
          </w:rPr>
          <w:t>subjects@berkeley.edu</w:t>
        </w:r>
      </w:hyperlink>
      <w:r w:rsidRPr="00EF3297">
        <w:rPr>
          <w:rFonts w:ascii="Times New Roman" w:hAnsi="Times New Roman" w:cs="Times New Roman"/>
          <w:i/>
          <w:iCs/>
        </w:rPr>
        <w:t>.</w:t>
      </w:r>
    </w:p>
    <w:p w14:paraId="7592B442" w14:textId="77777777" w:rsidR="005C2703" w:rsidRPr="00F5744A" w:rsidRDefault="005C2703" w:rsidP="005C2703">
      <w:pPr>
        <w:spacing w:after="0"/>
        <w:rPr>
          <w:rFonts w:ascii="Times New Roman" w:hAnsi="Times New Roman" w:cs="Times New Roman"/>
        </w:rPr>
      </w:pPr>
    </w:p>
    <w:p w14:paraId="181A403D" w14:textId="77777777" w:rsidR="005C2703" w:rsidRPr="00F5744A" w:rsidRDefault="005C2703" w:rsidP="005C2703">
      <w:pPr>
        <w:spacing w:after="0"/>
        <w:rPr>
          <w:rFonts w:ascii="Times New Roman" w:hAnsi="Times New Roman" w:cs="Times New Roman"/>
          <w:b/>
        </w:rPr>
      </w:pPr>
      <w:r w:rsidRPr="00F5744A">
        <w:rPr>
          <w:rFonts w:ascii="Times New Roman" w:hAnsi="Times New Roman" w:cs="Times New Roman"/>
          <w:b/>
        </w:rPr>
        <w:t>IDHINI</w:t>
      </w:r>
    </w:p>
    <w:p w14:paraId="421F2C2B" w14:textId="77777777" w:rsidR="005C2703" w:rsidRPr="009A5DA7" w:rsidRDefault="005C2703" w:rsidP="005C2703">
      <w:pPr>
        <w:spacing w:after="0"/>
        <w:rPr>
          <w:rFonts w:ascii="Times New Roman" w:hAnsi="Times New Roman" w:cs="Times New Roman"/>
          <w:iCs/>
        </w:rPr>
      </w:pPr>
      <w:proofErr w:type="spellStart"/>
      <w:r>
        <w:rPr>
          <w:rFonts w:ascii="Times New Roman" w:hAnsi="Times New Roman" w:cs="Times New Roman"/>
          <w:iCs/>
        </w:rPr>
        <w:t>Umepewa</w:t>
      </w:r>
      <w:proofErr w:type="spellEnd"/>
      <w:r>
        <w:rPr>
          <w:rFonts w:ascii="Times New Roman" w:hAnsi="Times New Roman" w:cs="Times New Roman"/>
          <w:iCs/>
        </w:rPr>
        <w:t xml:space="preserve"> </w:t>
      </w:r>
      <w:proofErr w:type="spellStart"/>
      <w:r>
        <w:rPr>
          <w:rFonts w:ascii="Times New Roman" w:hAnsi="Times New Roman" w:cs="Times New Roman"/>
          <w:iCs/>
        </w:rPr>
        <w:t>nakala</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fomu</w:t>
      </w:r>
      <w:proofErr w:type="spellEnd"/>
      <w:r>
        <w:rPr>
          <w:rFonts w:ascii="Times New Roman" w:hAnsi="Times New Roman" w:cs="Times New Roman"/>
          <w:iCs/>
        </w:rPr>
        <w:t xml:space="preserve"> </w:t>
      </w:r>
      <w:proofErr w:type="spellStart"/>
      <w:r>
        <w:rPr>
          <w:rFonts w:ascii="Times New Roman" w:hAnsi="Times New Roman" w:cs="Times New Roman"/>
          <w:iCs/>
        </w:rPr>
        <w:t>hii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kuomba</w:t>
      </w:r>
      <w:proofErr w:type="spellEnd"/>
      <w:r>
        <w:rPr>
          <w:rFonts w:ascii="Times New Roman" w:hAnsi="Times New Roman" w:cs="Times New Roman"/>
          <w:iCs/>
        </w:rPr>
        <w:t xml:space="preserve"> </w:t>
      </w:r>
      <w:proofErr w:type="spellStart"/>
      <w:r>
        <w:rPr>
          <w:rFonts w:ascii="Times New Roman" w:hAnsi="Times New Roman" w:cs="Times New Roman"/>
          <w:iCs/>
        </w:rPr>
        <w:t>ruhusa</w:t>
      </w:r>
      <w:proofErr w:type="spellEnd"/>
      <w:r>
        <w:rPr>
          <w:rFonts w:ascii="Times New Roman" w:hAnsi="Times New Roman" w:cs="Times New Roman"/>
          <w:iCs/>
        </w:rPr>
        <w:t xml:space="preserve"> </w:t>
      </w:r>
    </w:p>
    <w:p w14:paraId="40EE3674" w14:textId="77777777" w:rsidR="005C2703" w:rsidRPr="0008367B" w:rsidRDefault="005C2703" w:rsidP="005C2703">
      <w:pPr>
        <w:spacing w:after="0"/>
        <w:rPr>
          <w:rFonts w:ascii="Times New Roman" w:hAnsi="Times New Roman" w:cs="Times New Roman"/>
        </w:rPr>
      </w:pPr>
      <w:proofErr w:type="spellStart"/>
      <w:r>
        <w:rPr>
          <w:rFonts w:ascii="Times New Roman" w:hAnsi="Times New Roman" w:cs="Times New Roman"/>
          <w:iCs/>
        </w:rPr>
        <w:t>Ikiwa</w:t>
      </w:r>
      <w:proofErr w:type="spellEnd"/>
      <w:r>
        <w:rPr>
          <w:rFonts w:ascii="Times New Roman" w:hAnsi="Times New Roman" w:cs="Times New Roman"/>
          <w:iCs/>
        </w:rPr>
        <w:t xml:space="preserve"> ungependa </w:t>
      </w:r>
      <w:proofErr w:type="spellStart"/>
      <w:r>
        <w:rPr>
          <w:rFonts w:ascii="Times New Roman" w:hAnsi="Times New Roman" w:cs="Times New Roman"/>
          <w:iCs/>
        </w:rPr>
        <w:t>kushiriki</w:t>
      </w:r>
      <w:proofErr w:type="spellEnd"/>
      <w:r>
        <w:rPr>
          <w:rFonts w:ascii="Times New Roman" w:hAnsi="Times New Roman" w:cs="Times New Roman"/>
          <w:iCs/>
        </w:rPr>
        <w:t xml:space="preserve"> </w:t>
      </w:r>
      <w:proofErr w:type="spellStart"/>
      <w:r>
        <w:rPr>
          <w:rFonts w:ascii="Times New Roman" w:hAnsi="Times New Roman" w:cs="Times New Roman"/>
          <w:iCs/>
        </w:rPr>
        <w:t>kwenye</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huu</w:t>
      </w:r>
      <w:proofErr w:type="spellEnd"/>
      <w:r>
        <w:rPr>
          <w:rFonts w:ascii="Times New Roman" w:hAnsi="Times New Roman" w:cs="Times New Roman"/>
          <w:iCs/>
        </w:rPr>
        <w:t xml:space="preserve">, </w:t>
      </w:r>
      <w:proofErr w:type="spellStart"/>
      <w:r>
        <w:rPr>
          <w:rFonts w:ascii="Times New Roman" w:hAnsi="Times New Roman" w:cs="Times New Roman"/>
          <w:iCs/>
        </w:rPr>
        <w:t>tafadhali</w:t>
      </w:r>
      <w:proofErr w:type="spellEnd"/>
      <w:r>
        <w:rPr>
          <w:rFonts w:ascii="Times New Roman" w:hAnsi="Times New Roman" w:cs="Times New Roman"/>
          <w:iCs/>
        </w:rPr>
        <w:t xml:space="preserve"> </w:t>
      </w:r>
      <w:proofErr w:type="spellStart"/>
      <w:r>
        <w:rPr>
          <w:rFonts w:ascii="Times New Roman" w:hAnsi="Times New Roman" w:cs="Times New Roman"/>
          <w:iCs/>
        </w:rPr>
        <w:t>hakikisha</w:t>
      </w:r>
      <w:proofErr w:type="spellEnd"/>
      <w:r>
        <w:rPr>
          <w:rFonts w:ascii="Times New Roman" w:hAnsi="Times New Roman" w:cs="Times New Roman"/>
          <w:iCs/>
        </w:rPr>
        <w:t xml:space="preserve"> </w:t>
      </w:r>
      <w:proofErr w:type="spellStart"/>
      <w:r>
        <w:rPr>
          <w:rFonts w:ascii="Times New Roman" w:hAnsi="Times New Roman" w:cs="Times New Roman"/>
          <w:iCs/>
        </w:rPr>
        <w:t>hivyo</w:t>
      </w:r>
      <w:proofErr w:type="spellEnd"/>
      <w:r>
        <w:rPr>
          <w:rFonts w:ascii="Times New Roman" w:hAnsi="Times New Roman" w:cs="Times New Roman"/>
          <w:iCs/>
        </w:rPr>
        <w:t xml:space="preserve"> </w:t>
      </w:r>
      <w:proofErr w:type="spellStart"/>
      <w:proofErr w:type="gramStart"/>
      <w:r>
        <w:rPr>
          <w:rFonts w:ascii="Times New Roman" w:hAnsi="Times New Roman" w:cs="Times New Roman"/>
          <w:iCs/>
        </w:rPr>
        <w:t>kwa</w:t>
      </w:r>
      <w:proofErr w:type="spellEnd"/>
      <w:proofErr w:type="gramEnd"/>
      <w:r>
        <w:rPr>
          <w:rFonts w:ascii="Times New Roman" w:hAnsi="Times New Roman" w:cs="Times New Roman"/>
          <w:iCs/>
        </w:rPr>
        <w:t xml:space="preserve"> </w:t>
      </w:r>
      <w:proofErr w:type="spellStart"/>
      <w:r>
        <w:rPr>
          <w:rFonts w:ascii="Times New Roman" w:hAnsi="Times New Roman" w:cs="Times New Roman"/>
          <w:iCs/>
        </w:rPr>
        <w:t>kuoyesha</w:t>
      </w:r>
      <w:proofErr w:type="spellEnd"/>
      <w:r>
        <w:rPr>
          <w:rFonts w:ascii="Times New Roman" w:hAnsi="Times New Roman" w:cs="Times New Roman"/>
          <w:iCs/>
        </w:rPr>
        <w:t xml:space="preserve"> hiari </w:t>
      </w:r>
      <w:proofErr w:type="spellStart"/>
      <w:r>
        <w:rPr>
          <w:rFonts w:ascii="Times New Roman" w:hAnsi="Times New Roman" w:cs="Times New Roman"/>
          <w:iCs/>
        </w:rPr>
        <w:t>yako</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kushirki</w:t>
      </w:r>
      <w:proofErr w:type="spellEnd"/>
      <w:r>
        <w:rPr>
          <w:rFonts w:ascii="Times New Roman" w:hAnsi="Times New Roman" w:cs="Times New Roman"/>
          <w:iCs/>
        </w:rPr>
        <w:t>.</w:t>
      </w:r>
      <w:r w:rsidRPr="000F128C">
        <w:rPr>
          <w:rFonts w:ascii="Times New Roman" w:hAnsi="Times New Roman" w:cs="Times New Roman"/>
          <w:iCs/>
        </w:rPr>
        <w:t xml:space="preserve">  </w:t>
      </w:r>
    </w:p>
    <w:p w14:paraId="0DABC8E6" w14:textId="77777777" w:rsidR="005C2703" w:rsidRPr="00126DDC" w:rsidRDefault="005C2703" w:rsidP="005C2703">
      <w:pPr>
        <w:spacing w:after="0" w:line="240" w:lineRule="auto"/>
        <w:rPr>
          <w:rFonts w:ascii="Times New Roman" w:hAnsi="Times New Roman" w:cs="Times New Roman"/>
        </w:rPr>
      </w:pPr>
      <w:proofErr w:type="spellStart"/>
      <w:r w:rsidRPr="00126DDC">
        <w:rPr>
          <w:rFonts w:ascii="Times New Roman" w:hAnsi="Times New Roman" w:cs="Times New Roman"/>
        </w:rPr>
        <w:t>Tafadhali</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weka</w:t>
      </w:r>
      <w:proofErr w:type="spellEnd"/>
      <w:r w:rsidRPr="00126DDC">
        <w:rPr>
          <w:rFonts w:ascii="Times New Roman" w:hAnsi="Times New Roman" w:cs="Times New Roman"/>
        </w:rPr>
        <w:t xml:space="preserve"> sahihi </w:t>
      </w:r>
      <w:proofErr w:type="gramStart"/>
      <w:r w:rsidRPr="00126DDC">
        <w:rPr>
          <w:rFonts w:ascii="Times New Roman" w:hAnsi="Times New Roman" w:cs="Times New Roman"/>
        </w:rPr>
        <w:t>na</w:t>
      </w:r>
      <w:proofErr w:type="gramEnd"/>
      <w:r w:rsidRPr="00126DDC">
        <w:rPr>
          <w:rFonts w:ascii="Times New Roman" w:hAnsi="Times New Roman" w:cs="Times New Roman"/>
        </w:rPr>
        <w:t xml:space="preserve"> </w:t>
      </w:r>
      <w:proofErr w:type="spellStart"/>
      <w:r w:rsidRPr="00126DDC">
        <w:rPr>
          <w:rFonts w:ascii="Times New Roman" w:hAnsi="Times New Roman" w:cs="Times New Roman"/>
        </w:rPr>
        <w:t>tarehe</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hapa</w:t>
      </w:r>
      <w:proofErr w:type="spellEnd"/>
      <w:r w:rsidRPr="00126DDC">
        <w:rPr>
          <w:rFonts w:ascii="Times New Roman" w:hAnsi="Times New Roman" w:cs="Times New Roman"/>
        </w:rPr>
        <w:t xml:space="preserve"> chini.</w:t>
      </w:r>
    </w:p>
    <w:p w14:paraId="1246E158" w14:textId="77777777" w:rsidR="000553E3" w:rsidRPr="00126DDC" w:rsidRDefault="000553E3" w:rsidP="001D6079">
      <w:pPr>
        <w:spacing w:after="0" w:line="240" w:lineRule="auto"/>
        <w:rPr>
          <w:rFonts w:ascii="Times New Roman" w:hAnsi="Times New Roman" w:cs="Times New Roman"/>
        </w:rPr>
      </w:pPr>
    </w:p>
    <w:p w14:paraId="443FB2E0" w14:textId="77777777" w:rsidR="001D6079" w:rsidRPr="00126DDC" w:rsidRDefault="001D6079" w:rsidP="001D6079">
      <w:pPr>
        <w:spacing w:after="0" w:line="240" w:lineRule="auto"/>
        <w:rPr>
          <w:rFonts w:ascii="Times New Roman" w:hAnsi="Times New Roman" w:cs="Times New Roman"/>
        </w:rPr>
      </w:pPr>
      <w:r w:rsidRPr="00126DDC">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72F47C20" wp14:editId="284ADDD3">
                <wp:simplePos x="0" y="0"/>
                <wp:positionH relativeFrom="column">
                  <wp:posOffset>4514850</wp:posOffset>
                </wp:positionH>
                <wp:positionV relativeFrom="paragraph">
                  <wp:posOffset>66675</wp:posOffset>
                </wp:positionV>
                <wp:extent cx="1333500" cy="1419225"/>
                <wp:effectExtent l="0" t="0" r="19050" b="28575"/>
                <wp:wrapTight wrapText="bothSides">
                  <wp:wrapPolygon edited="0">
                    <wp:start x="0" y="0"/>
                    <wp:lineTo x="0" y="21745"/>
                    <wp:lineTo x="21600" y="21745"/>
                    <wp:lineTo x="2160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333500" cy="1419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F5B84E" w14:textId="77777777" w:rsidR="001D6079" w:rsidRDefault="001D6079" w:rsidP="001D6079">
                            <w:proofErr w:type="spellStart"/>
                            <w:r>
                              <w:t>Alama</w:t>
                            </w:r>
                            <w:proofErr w:type="spellEnd"/>
                            <w:r>
                              <w:t xml:space="preserve"> </w:t>
                            </w:r>
                            <w:proofErr w:type="spellStart"/>
                            <w:r>
                              <w:t>ya</w:t>
                            </w:r>
                            <w:proofErr w:type="spellEnd"/>
                            <w:r>
                              <w:t xml:space="preserve"> </w:t>
                            </w:r>
                            <w:proofErr w:type="spellStart"/>
                            <w:r>
                              <w:t>kidole</w:t>
                            </w:r>
                            <w:proofErr w:type="spellEnd"/>
                            <w:r>
                              <w:t xml:space="preserve"> cha </w:t>
                            </w:r>
                            <w:proofErr w:type="spellStart"/>
                            <w:r>
                              <w:t>Gumba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1" o:spid="_x0000_s1026" type="#_x0000_t202" style="position:absolute;margin-left:355.5pt;margin-top:5.25pt;width:105pt;height:111.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" fillcolor="white [3201]" strokeweight="1pt">
                <v:textbox>
                  <w:txbxContent>
                    <w:p w:rsidR="001D6079" w:rsidRDefault="001D6079" w:rsidP="001D6079">
                      <w:proofErr w:type="spellStart"/>
                      <w:r>
                        <w:t>Alama</w:t>
                      </w:r>
                      <w:proofErr w:type="spellEnd"/>
                      <w:r>
                        <w:t xml:space="preserve"> </w:t>
                      </w:r>
                      <w:proofErr w:type="spellStart"/>
                      <w:r>
                        <w:t>ya</w:t>
                      </w:r>
                      <w:proofErr w:type="spellEnd"/>
                      <w:r>
                        <w:t xml:space="preserve"> </w:t>
                      </w:r>
                      <w:proofErr w:type="spellStart"/>
                      <w:r>
                        <w:t>kidole</w:t>
                      </w:r>
                      <w:proofErr w:type="spellEnd"/>
                      <w:r>
                        <w:t xml:space="preserve"> cha </w:t>
                      </w:r>
                      <w:proofErr w:type="spellStart"/>
                      <w:r>
                        <w:t>Gumba</w:t>
                      </w:r>
                      <w:proofErr w:type="spellEnd"/>
                    </w:p>
                  </w:txbxContent>
                </v:textbox>
                <w10:wrap type="tight"/>
              </v:shape>
            </w:pict>
          </mc:Fallback>
        </mc:AlternateContent>
      </w:r>
    </w:p>
    <w:p w14:paraId="5ABE2745" w14:textId="77777777" w:rsidR="001D6079" w:rsidRPr="00126DDC" w:rsidRDefault="001D6079" w:rsidP="001D6079">
      <w:pPr>
        <w:spacing w:after="0" w:line="240" w:lineRule="auto"/>
        <w:rPr>
          <w:rFonts w:ascii="Times New Roman" w:hAnsi="Times New Roman" w:cs="Times New Roman"/>
        </w:rPr>
      </w:pP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rPr>
        <w:tab/>
        <w:t>_______________</w:t>
      </w:r>
    </w:p>
    <w:p w14:paraId="4BF5717C" w14:textId="77777777" w:rsidR="001D6079" w:rsidRPr="00126DDC" w:rsidRDefault="001D6079" w:rsidP="001D6079">
      <w:pPr>
        <w:spacing w:after="0" w:line="240" w:lineRule="auto"/>
        <w:rPr>
          <w:rFonts w:ascii="Times New Roman" w:hAnsi="Times New Roman" w:cs="Times New Roman"/>
        </w:rPr>
      </w:pPr>
      <w:proofErr w:type="spellStart"/>
      <w:r w:rsidRPr="00126DDC">
        <w:rPr>
          <w:rFonts w:ascii="Times New Roman" w:hAnsi="Times New Roman" w:cs="Times New Roman"/>
        </w:rPr>
        <w:t>Jina</w:t>
      </w:r>
      <w:proofErr w:type="spellEnd"/>
      <w:r w:rsidRPr="00126DDC">
        <w:rPr>
          <w:rFonts w:ascii="Times New Roman" w:hAnsi="Times New Roman" w:cs="Times New Roman"/>
        </w:rPr>
        <w:t xml:space="preserve"> la </w:t>
      </w:r>
      <w:proofErr w:type="spellStart"/>
      <w:proofErr w:type="gramStart"/>
      <w:r w:rsidRPr="00126DDC">
        <w:rPr>
          <w:rFonts w:ascii="Times New Roman" w:hAnsi="Times New Roman" w:cs="Times New Roman"/>
        </w:rPr>
        <w:t>mshiriki</w:t>
      </w:r>
      <w:proofErr w:type="spellEnd"/>
      <w:r w:rsidRPr="00126DDC">
        <w:rPr>
          <w:rFonts w:ascii="Times New Roman" w:hAnsi="Times New Roman" w:cs="Times New Roman"/>
        </w:rPr>
        <w:t>(</w:t>
      </w:r>
      <w:proofErr w:type="spellStart"/>
      <w:proofErr w:type="gramEnd"/>
      <w:r w:rsidRPr="00126DDC">
        <w:rPr>
          <w:rFonts w:ascii="Times New Roman" w:hAnsi="Times New Roman" w:cs="Times New Roman"/>
        </w:rPr>
        <w:t>tafadhali</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andika</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Tarehe</w:t>
      </w:r>
      <w:proofErr w:type="spellEnd"/>
    </w:p>
    <w:p w14:paraId="220F7FB6" w14:textId="77777777" w:rsidR="001D6079" w:rsidRPr="00126DDC" w:rsidRDefault="001D6079" w:rsidP="001D6079">
      <w:pPr>
        <w:tabs>
          <w:tab w:val="left" w:pos="2790"/>
        </w:tabs>
        <w:spacing w:after="0" w:line="240" w:lineRule="auto"/>
        <w:rPr>
          <w:rFonts w:ascii="Times New Roman" w:hAnsi="Times New Roman" w:cs="Times New Roman"/>
        </w:rPr>
      </w:pPr>
      <w:r w:rsidRPr="00126DDC">
        <w:rPr>
          <w:rFonts w:ascii="Times New Roman" w:hAnsi="Times New Roman" w:cs="Times New Roman"/>
        </w:rPr>
        <w:tab/>
      </w:r>
    </w:p>
    <w:p w14:paraId="47A31E8A" w14:textId="77777777" w:rsidR="001D6079" w:rsidRPr="00126DDC" w:rsidRDefault="001D6079" w:rsidP="001D6079">
      <w:pPr>
        <w:spacing w:after="0" w:line="240" w:lineRule="auto"/>
        <w:rPr>
          <w:rFonts w:ascii="Times New Roman" w:hAnsi="Times New Roman" w:cs="Times New Roman"/>
        </w:rPr>
      </w:pP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rPr>
        <w:tab/>
        <w:t>_______________</w:t>
      </w:r>
    </w:p>
    <w:p w14:paraId="57D78187" w14:textId="77777777" w:rsidR="001D6079" w:rsidRPr="00126DDC" w:rsidRDefault="001D6079" w:rsidP="001D6079">
      <w:pPr>
        <w:spacing w:after="0" w:line="240" w:lineRule="auto"/>
        <w:rPr>
          <w:rFonts w:ascii="Times New Roman" w:hAnsi="Times New Roman" w:cs="Times New Roman"/>
        </w:rPr>
      </w:pPr>
      <w:r w:rsidRPr="00126DDC">
        <w:rPr>
          <w:rFonts w:ascii="Times New Roman" w:hAnsi="Times New Roman" w:cs="Times New Roman"/>
        </w:rPr>
        <w:t xml:space="preserve">Sahihi </w:t>
      </w:r>
      <w:proofErr w:type="spellStart"/>
      <w:r w:rsidRPr="00126DDC">
        <w:rPr>
          <w:rFonts w:ascii="Times New Roman" w:hAnsi="Times New Roman" w:cs="Times New Roman"/>
        </w:rPr>
        <w:t>ya</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mshiriki</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Tarehe</w:t>
      </w:r>
      <w:proofErr w:type="spellEnd"/>
    </w:p>
    <w:p w14:paraId="0190F961" w14:textId="77777777" w:rsidR="001D6079" w:rsidRPr="00126DDC" w:rsidRDefault="001D6079" w:rsidP="001D6079">
      <w:pPr>
        <w:spacing w:after="0" w:line="240" w:lineRule="auto"/>
        <w:rPr>
          <w:rFonts w:ascii="Times New Roman" w:hAnsi="Times New Roman" w:cs="Times New Roman"/>
        </w:rPr>
      </w:pPr>
    </w:p>
    <w:p w14:paraId="31BBAFD8" w14:textId="77777777" w:rsidR="001D6079" w:rsidRPr="00126DDC" w:rsidRDefault="001D6079" w:rsidP="001D6079">
      <w:pPr>
        <w:spacing w:after="0" w:line="240" w:lineRule="auto"/>
        <w:rPr>
          <w:rFonts w:ascii="Times New Roman" w:hAnsi="Times New Roman" w:cs="Times New Roman"/>
        </w:rPr>
      </w:pP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u w:val="single"/>
        </w:rPr>
        <w:tab/>
      </w:r>
      <w:r w:rsidRPr="00126DDC">
        <w:rPr>
          <w:rFonts w:ascii="Times New Roman" w:hAnsi="Times New Roman" w:cs="Times New Roman"/>
        </w:rPr>
        <w:tab/>
        <w:t>_______________</w:t>
      </w:r>
    </w:p>
    <w:p w14:paraId="0855AE64" w14:textId="77777777" w:rsidR="001D6079" w:rsidRPr="00126DDC" w:rsidRDefault="001D6079" w:rsidP="001D6079">
      <w:pPr>
        <w:spacing w:after="0" w:line="240" w:lineRule="auto"/>
        <w:rPr>
          <w:rFonts w:ascii="Times New Roman" w:hAnsi="Times New Roman" w:cs="Times New Roman"/>
        </w:rPr>
      </w:pPr>
      <w:proofErr w:type="spellStart"/>
      <w:r w:rsidRPr="00126DDC">
        <w:rPr>
          <w:rFonts w:ascii="Times New Roman" w:hAnsi="Times New Roman" w:cs="Times New Roman"/>
        </w:rPr>
        <w:t>Mwenye</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idhini</w:t>
      </w:r>
      <w:proofErr w:type="spellEnd"/>
      <w:r w:rsidRPr="00126DDC">
        <w:rPr>
          <w:rFonts w:ascii="Times New Roman" w:hAnsi="Times New Roman" w:cs="Times New Roman"/>
        </w:rPr>
        <w:t xml:space="preserve">                                                                    </w:t>
      </w:r>
      <w:proofErr w:type="spellStart"/>
      <w:r w:rsidRPr="00126DDC">
        <w:rPr>
          <w:rFonts w:ascii="Times New Roman" w:hAnsi="Times New Roman" w:cs="Times New Roman"/>
        </w:rPr>
        <w:t>Tarehe</w:t>
      </w:r>
      <w:proofErr w:type="spellEnd"/>
    </w:p>
    <w:sectPr w:rsidR="001D6079" w:rsidRPr="00126DDC" w:rsidSect="00DF7743">
      <w:headerReference w:type="default" r:id="rId10"/>
      <w:footerReference w:type="default" r:id="rId1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EE97C3" w14:textId="77777777" w:rsidR="00067504" w:rsidRDefault="00067504" w:rsidP="000C47A3">
      <w:pPr>
        <w:spacing w:after="0" w:line="240" w:lineRule="auto"/>
      </w:pPr>
      <w:r>
        <w:separator/>
      </w:r>
    </w:p>
  </w:endnote>
  <w:endnote w:type="continuationSeparator" w:id="0">
    <w:p w14:paraId="27E569A7" w14:textId="77777777" w:rsidR="00067504" w:rsidRDefault="00067504" w:rsidP="000C4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95A2E" w14:textId="77777777" w:rsidR="000C47A3" w:rsidRDefault="000C47A3" w:rsidP="000C47A3">
    <w:pPr>
      <w:pStyle w:val="Footer"/>
    </w:pPr>
    <w:r>
      <w:t xml:space="preserve">CPHS Protocol </w:t>
    </w:r>
    <w:r w:rsidRPr="00CC4226">
      <w:t>#2011-09-3654</w:t>
    </w:r>
  </w:p>
  <w:p w14:paraId="17C559A0" w14:textId="77777777" w:rsidR="000C47A3" w:rsidRDefault="000C47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DBB708" w14:textId="77777777" w:rsidR="00067504" w:rsidRDefault="00067504" w:rsidP="000C47A3">
      <w:pPr>
        <w:spacing w:after="0" w:line="240" w:lineRule="auto"/>
      </w:pPr>
      <w:r>
        <w:separator/>
      </w:r>
    </w:p>
  </w:footnote>
  <w:footnote w:type="continuationSeparator" w:id="0">
    <w:p w14:paraId="4149C6DA" w14:textId="77777777" w:rsidR="00067504" w:rsidRDefault="00067504" w:rsidP="000C47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871057"/>
      <w:docPartObj>
        <w:docPartGallery w:val="Page Numbers (Top of Page)"/>
        <w:docPartUnique/>
      </w:docPartObj>
    </w:sdtPr>
    <w:sdtEndPr>
      <w:rPr>
        <w:noProof/>
      </w:rPr>
    </w:sdtEndPr>
    <w:sdtContent>
      <w:p w14:paraId="7444B339" w14:textId="77777777" w:rsidR="000C47A3" w:rsidRDefault="000C47A3">
        <w:pPr>
          <w:pStyle w:val="Header"/>
          <w:jc w:val="right"/>
        </w:pPr>
        <w:r>
          <w:fldChar w:fldCharType="begin"/>
        </w:r>
        <w:r>
          <w:instrText xml:space="preserve"> PAGE   \* MERGEFORMAT </w:instrText>
        </w:r>
        <w:r>
          <w:fldChar w:fldCharType="separate"/>
        </w:r>
        <w:r w:rsidR="008D6B6E">
          <w:rPr>
            <w:noProof/>
          </w:rPr>
          <w:t>2</w:t>
        </w:r>
        <w:r>
          <w:rPr>
            <w:noProof/>
          </w:rPr>
          <w:fldChar w:fldCharType="end"/>
        </w:r>
      </w:p>
    </w:sdtContent>
  </w:sdt>
  <w:p w14:paraId="0A9C8121" w14:textId="77777777" w:rsidR="000C47A3" w:rsidRDefault="000C47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A0211"/>
    <w:multiLevelType w:val="hybridMultilevel"/>
    <w:tmpl w:val="D534B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721BE0"/>
    <w:multiLevelType w:val="hybridMultilevel"/>
    <w:tmpl w:val="43C0A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84D39A9"/>
    <w:multiLevelType w:val="hybridMultilevel"/>
    <w:tmpl w:val="5A7EF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29"/>
    <w:rsid w:val="0000350E"/>
    <w:rsid w:val="000553E3"/>
    <w:rsid w:val="00067504"/>
    <w:rsid w:val="000C47A3"/>
    <w:rsid w:val="001505B5"/>
    <w:rsid w:val="00162629"/>
    <w:rsid w:val="00195280"/>
    <w:rsid w:val="001A19B9"/>
    <w:rsid w:val="001D14AD"/>
    <w:rsid w:val="001D189F"/>
    <w:rsid w:val="001D6079"/>
    <w:rsid w:val="002154F0"/>
    <w:rsid w:val="002944C0"/>
    <w:rsid w:val="00294D25"/>
    <w:rsid w:val="00441FAF"/>
    <w:rsid w:val="004759D0"/>
    <w:rsid w:val="004B6A84"/>
    <w:rsid w:val="004C3B76"/>
    <w:rsid w:val="004F7095"/>
    <w:rsid w:val="00562B9B"/>
    <w:rsid w:val="005C2703"/>
    <w:rsid w:val="00671B74"/>
    <w:rsid w:val="00686C74"/>
    <w:rsid w:val="00727BDC"/>
    <w:rsid w:val="00730FA3"/>
    <w:rsid w:val="007350DE"/>
    <w:rsid w:val="008D3EDB"/>
    <w:rsid w:val="008D6B6E"/>
    <w:rsid w:val="008D7CE7"/>
    <w:rsid w:val="00922CB5"/>
    <w:rsid w:val="00996AA4"/>
    <w:rsid w:val="00A53F44"/>
    <w:rsid w:val="00AC7DAE"/>
    <w:rsid w:val="00B70D5E"/>
    <w:rsid w:val="00C1054C"/>
    <w:rsid w:val="00C23C79"/>
    <w:rsid w:val="00C95657"/>
    <w:rsid w:val="00CC43D7"/>
    <w:rsid w:val="00D65709"/>
    <w:rsid w:val="00D71177"/>
    <w:rsid w:val="00D7127A"/>
    <w:rsid w:val="00D7362F"/>
    <w:rsid w:val="00E94F67"/>
    <w:rsid w:val="00ED47EF"/>
    <w:rsid w:val="00F847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E7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6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9D0"/>
    <w:rPr>
      <w:color w:val="0000FF" w:themeColor="hyperlink"/>
      <w:u w:val="single"/>
    </w:rPr>
  </w:style>
  <w:style w:type="paragraph" w:styleId="ListParagraph">
    <w:name w:val="List Paragraph"/>
    <w:basedOn w:val="Normal"/>
    <w:uiPriority w:val="34"/>
    <w:qFormat/>
    <w:rsid w:val="00441FAF"/>
    <w:pPr>
      <w:ind w:left="720"/>
      <w:contextualSpacing/>
    </w:pPr>
  </w:style>
  <w:style w:type="paragraph" w:styleId="Header">
    <w:name w:val="header"/>
    <w:basedOn w:val="Normal"/>
    <w:link w:val="HeaderChar"/>
    <w:uiPriority w:val="99"/>
    <w:unhideWhenUsed/>
    <w:rsid w:val="000C4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7A3"/>
  </w:style>
  <w:style w:type="paragraph" w:styleId="Footer">
    <w:name w:val="footer"/>
    <w:basedOn w:val="Normal"/>
    <w:link w:val="FooterChar"/>
    <w:uiPriority w:val="99"/>
    <w:unhideWhenUsed/>
    <w:rsid w:val="000C4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7A3"/>
  </w:style>
  <w:style w:type="paragraph" w:styleId="BalloonText">
    <w:name w:val="Balloon Text"/>
    <w:basedOn w:val="Normal"/>
    <w:link w:val="BalloonTextChar"/>
    <w:uiPriority w:val="99"/>
    <w:semiHidden/>
    <w:unhideWhenUsed/>
    <w:rsid w:val="00AC7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D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6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9D0"/>
    <w:rPr>
      <w:color w:val="0000FF" w:themeColor="hyperlink"/>
      <w:u w:val="single"/>
    </w:rPr>
  </w:style>
  <w:style w:type="paragraph" w:styleId="ListParagraph">
    <w:name w:val="List Paragraph"/>
    <w:basedOn w:val="Normal"/>
    <w:uiPriority w:val="34"/>
    <w:qFormat/>
    <w:rsid w:val="00441FAF"/>
    <w:pPr>
      <w:ind w:left="720"/>
      <w:contextualSpacing/>
    </w:pPr>
  </w:style>
  <w:style w:type="paragraph" w:styleId="Header">
    <w:name w:val="header"/>
    <w:basedOn w:val="Normal"/>
    <w:link w:val="HeaderChar"/>
    <w:uiPriority w:val="99"/>
    <w:unhideWhenUsed/>
    <w:rsid w:val="000C4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7A3"/>
  </w:style>
  <w:style w:type="paragraph" w:styleId="Footer">
    <w:name w:val="footer"/>
    <w:basedOn w:val="Normal"/>
    <w:link w:val="FooterChar"/>
    <w:uiPriority w:val="99"/>
    <w:unhideWhenUsed/>
    <w:rsid w:val="000C4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7A3"/>
  </w:style>
  <w:style w:type="paragraph" w:styleId="BalloonText">
    <w:name w:val="Balloon Text"/>
    <w:basedOn w:val="Normal"/>
    <w:link w:val="BalloonTextChar"/>
    <w:uiPriority w:val="99"/>
    <w:semiHidden/>
    <w:unhideWhenUsed/>
    <w:rsid w:val="00AC7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D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 user</dc:creator>
  <cp:lastModifiedBy>OSBORN KWENA </cp:lastModifiedBy>
  <cp:revision>2</cp:revision>
  <cp:lastPrinted>2014-05-21T15:54:00Z</cp:lastPrinted>
  <dcterms:created xsi:type="dcterms:W3CDTF">2014-06-17T09:36:00Z</dcterms:created>
  <dcterms:modified xsi:type="dcterms:W3CDTF">2014-06-17T09:36:00Z</dcterms:modified>
</cp:coreProperties>
</file>