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EEC27" w14:textId="77777777" w:rsidR="00671B74" w:rsidRPr="00126DDC" w:rsidRDefault="008D3EDB" w:rsidP="00126DDC">
      <w:pPr>
        <w:keepNext/>
        <w:keepLines/>
        <w:spacing w:after="0" w:line="240" w:lineRule="auto"/>
        <w:jc w:val="center"/>
        <w:outlineLvl w:val="0"/>
        <w:rPr>
          <w:rFonts w:ascii="Times New Roman" w:hAnsi="Times New Roman" w:cs="Times New Roman"/>
          <w:b/>
        </w:rPr>
      </w:pPr>
      <w:r w:rsidRPr="00126DDC">
        <w:rPr>
          <w:rFonts w:ascii="Times New Roman" w:hAnsi="Times New Roman" w:cs="Times New Roman"/>
          <w:noProof/>
        </w:rPr>
        <w:drawing>
          <wp:anchor distT="0" distB="0" distL="114300" distR="114300" simplePos="0" relativeHeight="251661312" behindDoc="0" locked="0" layoutInCell="1" allowOverlap="1" wp14:anchorId="10F475B4" wp14:editId="0D5434D7">
            <wp:simplePos x="0" y="0"/>
            <wp:positionH relativeFrom="column">
              <wp:posOffset>2066925</wp:posOffset>
            </wp:positionH>
            <wp:positionV relativeFrom="paragraph">
              <wp:posOffset>-759460</wp:posOffset>
            </wp:positionV>
            <wp:extent cx="1100455" cy="5429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54F0" w:rsidRPr="00126DDC">
        <w:rPr>
          <w:rFonts w:ascii="Times New Roman" w:hAnsi="Times New Roman" w:cs="Times New Roman"/>
          <w:b/>
        </w:rPr>
        <w:t xml:space="preserve">IDHINI </w:t>
      </w:r>
      <w:r w:rsidR="00730FA3" w:rsidRPr="00126DDC">
        <w:rPr>
          <w:rFonts w:ascii="Times New Roman" w:hAnsi="Times New Roman" w:cs="Times New Roman"/>
          <w:b/>
        </w:rPr>
        <w:t>YA</w:t>
      </w:r>
      <w:r w:rsidR="002154F0" w:rsidRPr="00126DDC">
        <w:rPr>
          <w:rFonts w:ascii="Times New Roman" w:hAnsi="Times New Roman" w:cs="Times New Roman"/>
          <w:b/>
        </w:rPr>
        <w:t xml:space="preserve"> KUSHIRIKI KWA UTAFITI WA </w:t>
      </w:r>
      <w:r w:rsidR="00330D0B">
        <w:rPr>
          <w:rFonts w:ascii="Times New Roman" w:hAnsi="Times New Roman" w:cs="Times New Roman"/>
          <w:b/>
        </w:rPr>
        <w:t xml:space="preserve">MSAIDIZI WA </w:t>
      </w:r>
      <w:r w:rsidR="002154F0" w:rsidRPr="00126DDC">
        <w:rPr>
          <w:rFonts w:ascii="Times New Roman" w:hAnsi="Times New Roman" w:cs="Times New Roman"/>
          <w:b/>
        </w:rPr>
        <w:t xml:space="preserve">WASH BENEFITS </w:t>
      </w:r>
      <w:r w:rsidR="00730FA3" w:rsidRPr="00126DDC">
        <w:rPr>
          <w:rFonts w:ascii="Times New Roman" w:hAnsi="Times New Roman" w:cs="Times New Roman"/>
          <w:b/>
        </w:rPr>
        <w:t xml:space="preserve">KUFUATILIA </w:t>
      </w:r>
      <w:proofErr w:type="gramStart"/>
      <w:r w:rsidR="002154F0" w:rsidRPr="00126DDC">
        <w:rPr>
          <w:rFonts w:ascii="Times New Roman" w:hAnsi="Times New Roman" w:cs="Times New Roman"/>
          <w:b/>
        </w:rPr>
        <w:t>MAJADILIANO</w:t>
      </w:r>
      <w:r w:rsidR="00A9408F" w:rsidRPr="00126DDC">
        <w:rPr>
          <w:rFonts w:ascii="Times New Roman" w:hAnsi="Times New Roman" w:cs="Times New Roman"/>
          <w:b/>
        </w:rPr>
        <w:t xml:space="preserve"> </w:t>
      </w:r>
      <w:r w:rsidR="002154F0" w:rsidRPr="00126DDC">
        <w:rPr>
          <w:rFonts w:ascii="Times New Roman" w:hAnsi="Times New Roman" w:cs="Times New Roman"/>
          <w:b/>
        </w:rPr>
        <w:t xml:space="preserve"> YA</w:t>
      </w:r>
      <w:proofErr w:type="gramEnd"/>
      <w:r w:rsidR="002154F0" w:rsidRPr="00126DDC">
        <w:rPr>
          <w:rFonts w:ascii="Times New Roman" w:hAnsi="Times New Roman" w:cs="Times New Roman"/>
          <w:b/>
        </w:rPr>
        <w:t xml:space="preserve"> </w:t>
      </w:r>
      <w:r w:rsidR="00A9408F" w:rsidRPr="00126DDC">
        <w:rPr>
          <w:rFonts w:ascii="Times New Roman" w:hAnsi="Times New Roman" w:cs="Times New Roman"/>
          <w:b/>
        </w:rPr>
        <w:t xml:space="preserve">MMOJA KWA MMOJA </w:t>
      </w:r>
      <w:r w:rsidR="00330D0B">
        <w:rPr>
          <w:rFonts w:ascii="Times New Roman" w:hAnsi="Times New Roman" w:cs="Times New Roman"/>
          <w:b/>
        </w:rPr>
        <w:t>YA KINDANI</w:t>
      </w:r>
    </w:p>
    <w:p w14:paraId="48A6725A" w14:textId="77777777" w:rsidR="002154F0" w:rsidRPr="00126DDC" w:rsidRDefault="002154F0" w:rsidP="00126DDC">
      <w:pPr>
        <w:keepNext/>
        <w:keepLines/>
        <w:spacing w:after="0" w:line="240" w:lineRule="auto"/>
        <w:jc w:val="center"/>
        <w:outlineLvl w:val="0"/>
        <w:rPr>
          <w:rFonts w:ascii="Times New Roman" w:hAnsi="Times New Roman" w:cs="Times New Roman"/>
          <w:lang w:val="en"/>
        </w:rPr>
      </w:pPr>
    </w:p>
    <w:p w14:paraId="347DCCE6" w14:textId="77777777" w:rsidR="006A0D2F" w:rsidRDefault="006A0D2F" w:rsidP="006A0D2F">
      <w:pPr>
        <w:spacing w:after="0" w:line="240" w:lineRule="auto"/>
        <w:rPr>
          <w:rFonts w:ascii="Times New Roman" w:hAnsi="Times New Roman" w:cs="Times New Roman"/>
        </w:rPr>
      </w:pPr>
      <w:r w:rsidRPr="001D6079">
        <w:rPr>
          <w:rFonts w:ascii="Times New Roman" w:hAnsi="Times New Roman" w:cs="Times New Roman"/>
          <w:b/>
        </w:rPr>
        <w:t>MADA YA UTAFITI:</w:t>
      </w:r>
      <w:r w:rsidRPr="001D6079">
        <w:rPr>
          <w:rFonts w:ascii="Times New Roman" w:hAnsi="Times New Roman" w:cs="Times New Roman"/>
        </w:rPr>
        <w:t xml:space="preserve"> </w:t>
      </w:r>
      <w:r w:rsidRPr="00F5744A">
        <w:rPr>
          <w:rFonts w:ascii="Times New Roman" w:hAnsi="Times New Roman" w:cs="Times New Roman"/>
        </w:rPr>
        <w:t xml:space="preserve">WASH BENEFITS-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Pr>
          <w:rFonts w:ascii="Times New Roman" w:hAnsi="Times New Roman" w:cs="Times New Roman"/>
        </w:rPr>
        <w:t>vipimo</w:t>
      </w:r>
      <w:proofErr w:type="spellEnd"/>
      <w:r>
        <w:rPr>
          <w:rFonts w:ascii="Times New Roman" w:hAnsi="Times New Roman" w:cs="Times New Roman"/>
        </w:rPr>
        <w:t xml:space="preserve"> </w:t>
      </w:r>
      <w:proofErr w:type="spellStart"/>
      <w:r>
        <w:rPr>
          <w:rFonts w:ascii="Times New Roman" w:hAnsi="Times New Roman" w:cs="Times New Roman"/>
        </w:rPr>
        <w:t>vya</w:t>
      </w:r>
      <w:proofErr w:type="spellEnd"/>
      <w:r>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 (</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Pr>
          <w:rFonts w:ascii="Times New Roman" w:hAnsi="Times New Roman" w:cs="Times New Roman"/>
        </w:rPr>
        <w:t>afya</w:t>
      </w:r>
      <w:proofErr w:type="spellEnd"/>
      <w:r>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592A641A" w14:textId="77777777" w:rsidR="006A0D2F" w:rsidRPr="00126DDC" w:rsidRDefault="006A0D2F" w:rsidP="006A0D2F">
      <w:pPr>
        <w:autoSpaceDE w:val="0"/>
        <w:autoSpaceDN w:val="0"/>
        <w:adjustRightInd w:val="0"/>
        <w:spacing w:after="0" w:line="240" w:lineRule="auto"/>
        <w:rPr>
          <w:rFonts w:ascii="Times New Roman" w:hAnsi="Times New Roman" w:cs="Times New Roman"/>
          <w:b/>
          <w:lang w:val="en"/>
        </w:rPr>
      </w:pPr>
    </w:p>
    <w:p w14:paraId="4A4F1D66" w14:textId="77777777" w:rsidR="006A0D2F" w:rsidRPr="00126DDC" w:rsidRDefault="006A0D2F" w:rsidP="006A0D2F">
      <w:pPr>
        <w:spacing w:after="0" w:line="240" w:lineRule="auto"/>
        <w:rPr>
          <w:rFonts w:ascii="Times New Roman" w:hAnsi="Times New Roman" w:cs="Times New Roman"/>
          <w:b/>
        </w:rPr>
      </w:pPr>
      <w:r w:rsidRPr="00126DDC">
        <w:rPr>
          <w:rFonts w:ascii="Times New Roman" w:hAnsi="Times New Roman" w:cs="Times New Roman"/>
          <w:b/>
        </w:rPr>
        <w:t>UTANGULIZI</w:t>
      </w:r>
    </w:p>
    <w:p w14:paraId="5827B7BB" w14:textId="77777777" w:rsidR="005A0580" w:rsidRDefault="006A0D2F" w:rsidP="00063123">
      <w:pPr>
        <w:spacing w:before="240" w:after="0" w:line="240" w:lineRule="auto"/>
        <w:rPr>
          <w:rFonts w:ascii="Times New Roman" w:hAnsi="Times New Roman" w:cs="Times New Roman"/>
        </w:rPr>
      </w:pPr>
      <w:proofErr w:type="spellStart"/>
      <w:proofErr w:type="gramStart"/>
      <w:r w:rsidRPr="00126DDC">
        <w:rPr>
          <w:rFonts w:ascii="Times New Roman" w:hAnsi="Times New Roman" w:cs="Times New Roman"/>
        </w:rPr>
        <w:t>Jina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langu</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ni</w:t>
      </w:r>
      <w:proofErr w:type="spellEnd"/>
      <w:r w:rsidRPr="00126DDC">
        <w:rPr>
          <w:rFonts w:ascii="Times New Roman" w:hAnsi="Times New Roman" w:cs="Times New Roman"/>
        </w:rPr>
        <w:t>________________ [</w:t>
      </w:r>
      <w:proofErr w:type="spellStart"/>
      <w:r w:rsidRPr="00126DDC">
        <w:rPr>
          <w:rFonts w:ascii="Times New Roman" w:hAnsi="Times New Roman" w:cs="Times New Roman"/>
        </w:rPr>
        <w:t>jina</w:t>
      </w:r>
      <w:proofErr w:type="spellEnd"/>
      <w:r w:rsidRPr="00126DDC">
        <w:rPr>
          <w:rFonts w:ascii="Times New Roman" w:hAnsi="Times New Roman" w:cs="Times New Roman"/>
        </w:rPr>
        <w:t xml:space="preserve"> la </w:t>
      </w:r>
      <w:proofErr w:type="spellStart"/>
      <w:r w:rsidRPr="00126DDC">
        <w:rPr>
          <w:rFonts w:ascii="Times New Roman" w:hAnsi="Times New Roman" w:cs="Times New Roman"/>
        </w:rPr>
        <w:t>Afisa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ninatoka</w:t>
      </w:r>
      <w:proofErr w:type="spellEnd"/>
      <w:r w:rsidRPr="00126DDC">
        <w:rPr>
          <w:rFonts w:ascii="Times New Roman" w:hAnsi="Times New Roman" w:cs="Times New Roman"/>
        </w:rPr>
        <w:t xml:space="preserve"> Innovations for Poverty Action (IPA) </w:t>
      </w:r>
      <w:proofErr w:type="spellStart"/>
      <w:r w:rsidRPr="00126DDC">
        <w:rPr>
          <w:rFonts w:ascii="Times New Roman" w:hAnsi="Times New Roman" w:cs="Times New Roman"/>
        </w:rPr>
        <w:t>ilioko</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mjini</w:t>
      </w:r>
      <w:proofErr w:type="spellEnd"/>
      <w:r w:rsidRPr="00126DDC">
        <w:rPr>
          <w:rFonts w:ascii="Times New Roman" w:hAnsi="Times New Roman" w:cs="Times New Roman"/>
        </w:rPr>
        <w:t xml:space="preserve"> (KAKAMEGA/BUNGOMA).</w:t>
      </w:r>
      <w:proofErr w:type="gramEnd"/>
      <w:r w:rsidRPr="00126DDC">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Pr="00F5744A">
        <w:rPr>
          <w:rFonts w:ascii="Times New Roman" w:hAnsi="Times New Roman" w:cs="Times New Roman"/>
        </w:rPr>
        <w:t>kutoka</w:t>
      </w:r>
      <w:proofErr w:type="spellEnd"/>
      <w:r w:rsidRPr="00E804F8">
        <w:rPr>
          <w:rFonts w:ascii="Times New Roman" w:hAnsi="Times New Roman" w:cs="Times New Roman"/>
        </w:rPr>
        <w:t xml:space="preserve">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w:t>
      </w:r>
      <w:proofErr w:type="spellStart"/>
      <w:r w:rsidRPr="00F5744A">
        <w:rPr>
          <w:rFonts w:ascii="Times New Roman" w:hAnsi="Times New Roman" w:cs="Times New Roman"/>
        </w:rPr>
        <w:t>iliyoko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marekani</w:t>
      </w:r>
      <w:proofErr w:type="spellEnd"/>
      <w:r w:rsidRPr="00F5744A">
        <w:rPr>
          <w:rFonts w:ascii="Times New Roman" w:hAnsi="Times New Roman" w:cs="Times New Roman"/>
        </w:rPr>
        <w:t>.</w:t>
      </w:r>
      <w:r>
        <w:rPr>
          <w:rFonts w:ascii="Times New Roman" w:hAnsi="Times New Roman" w:cs="Times New Roman"/>
        </w:rPr>
        <w:t xml:space="preserve"> </w:t>
      </w:r>
      <w:r w:rsidRPr="00126DDC">
        <w:rPr>
          <w:rFonts w:ascii="Times New Roman" w:hAnsi="Times New Roman" w:cs="Times New Roman"/>
        </w:rPr>
        <w:t>Nina [</w:t>
      </w:r>
      <w:r w:rsidRPr="00126DDC">
        <w:rPr>
          <w:rFonts w:ascii="Times New Roman" w:hAnsi="Times New Roman" w:cs="Times New Roman"/>
          <w:i/>
        </w:rPr>
        <w:t>Tuna</w:t>
      </w:r>
      <w:r w:rsidRPr="00126DDC">
        <w:rPr>
          <w:rFonts w:ascii="Times New Roman" w:hAnsi="Times New Roman" w:cs="Times New Roman"/>
        </w:rPr>
        <w:t xml:space="preserve">] </w:t>
      </w:r>
      <w:proofErr w:type="spellStart"/>
      <w:r w:rsidRPr="00126DDC">
        <w:rPr>
          <w:rFonts w:ascii="Times New Roman" w:hAnsi="Times New Roman" w:cs="Times New Roman"/>
        </w:rPr>
        <w:t>tarajia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kufatilia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utafiti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mradi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wetu</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ambayo</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nakualika</w:t>
      </w:r>
      <w:proofErr w:type="spellEnd"/>
      <w:r w:rsidRPr="00126DDC">
        <w:rPr>
          <w:rFonts w:ascii="Times New Roman" w:hAnsi="Times New Roman" w:cs="Times New Roman"/>
        </w:rPr>
        <w:t xml:space="preserve"> </w:t>
      </w:r>
      <w:proofErr w:type="spellStart"/>
      <w:proofErr w:type="gramStart"/>
      <w:r w:rsidRPr="00126DDC">
        <w:rPr>
          <w:rFonts w:ascii="Times New Roman" w:hAnsi="Times New Roman" w:cs="Times New Roman"/>
        </w:rPr>
        <w:t>kushiriki</w:t>
      </w:r>
      <w:proofErr w:type="spellEnd"/>
      <w:r w:rsidR="007E6FF9">
        <w:rPr>
          <w:rFonts w:ascii="Times New Roman" w:hAnsi="Times New Roman" w:cs="Times New Roman"/>
        </w:rPr>
        <w:t>[</w:t>
      </w:r>
      <w:proofErr w:type="gramEnd"/>
      <w:r w:rsidR="007E6FF9">
        <w:rPr>
          <w:rFonts w:ascii="Times New Roman" w:hAnsi="Times New Roman" w:cs="Times New Roman"/>
        </w:rPr>
        <w:t xml:space="preserve">SEMA TU IWAPO MTU WA KUCHUKUA NAKALA  YUKO] </w:t>
      </w:r>
      <w:r w:rsidR="00382074">
        <w:rPr>
          <w:rFonts w:ascii="Times New Roman" w:hAnsi="Times New Roman" w:cs="Times New Roman"/>
        </w:rPr>
        <w:t xml:space="preserve">.Huyu </w:t>
      </w:r>
      <w:proofErr w:type="spellStart"/>
      <w:r w:rsidR="00382074">
        <w:rPr>
          <w:rFonts w:ascii="Times New Roman" w:hAnsi="Times New Roman" w:cs="Times New Roman"/>
        </w:rPr>
        <w:t>ni</w:t>
      </w:r>
      <w:proofErr w:type="spellEnd"/>
      <w:r w:rsidR="00382074">
        <w:rPr>
          <w:rFonts w:ascii="Times New Roman" w:hAnsi="Times New Roman" w:cs="Times New Roman"/>
        </w:rPr>
        <w:t xml:space="preserve">……… </w:t>
      </w:r>
      <w:r w:rsidR="007E6FF9">
        <w:rPr>
          <w:rFonts w:ascii="Times New Roman" w:hAnsi="Times New Roman" w:cs="Times New Roman"/>
        </w:rPr>
        <w:t>[</w:t>
      </w:r>
      <w:proofErr w:type="gramStart"/>
      <w:r w:rsidR="00382074">
        <w:rPr>
          <w:rFonts w:ascii="Times New Roman" w:hAnsi="Times New Roman" w:cs="Times New Roman"/>
        </w:rPr>
        <w:t>nan</w:t>
      </w:r>
      <w:proofErr w:type="gramEnd"/>
      <w:r w:rsidR="00382074">
        <w:rPr>
          <w:rFonts w:ascii="Times New Roman" w:hAnsi="Times New Roman" w:cs="Times New Roman"/>
        </w:rPr>
        <w:t xml:space="preserve"> i </w:t>
      </w:r>
      <w:proofErr w:type="spellStart"/>
      <w:r w:rsidR="00382074">
        <w:rPr>
          <w:rFonts w:ascii="Times New Roman" w:hAnsi="Times New Roman" w:cs="Times New Roman"/>
        </w:rPr>
        <w:t>mwandushi</w:t>
      </w:r>
      <w:proofErr w:type="spellEnd"/>
      <w:r w:rsidR="00382074">
        <w:rPr>
          <w:rFonts w:ascii="Times New Roman" w:hAnsi="Times New Roman" w:cs="Times New Roman"/>
        </w:rPr>
        <w:t>.</w:t>
      </w:r>
      <w:r w:rsidR="007E6FF9">
        <w:rPr>
          <w:rFonts w:ascii="Times New Roman" w:hAnsi="Times New Roman" w:cs="Times New Roman"/>
        </w:rPr>
        <w:t>]</w:t>
      </w:r>
    </w:p>
    <w:p w14:paraId="06C06D6F" w14:textId="77777777" w:rsidR="006A0D2F" w:rsidRPr="00126DDC" w:rsidRDefault="006A0D2F" w:rsidP="006A0D2F">
      <w:pPr>
        <w:spacing w:after="0" w:line="240" w:lineRule="auto"/>
        <w:rPr>
          <w:rFonts w:ascii="Times New Roman" w:hAnsi="Times New Roman" w:cs="Times New Roman"/>
        </w:rPr>
      </w:pPr>
    </w:p>
    <w:p w14:paraId="1F32EF67" w14:textId="77777777" w:rsidR="006A0D2F" w:rsidRDefault="006A0D2F" w:rsidP="006A0D2F">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lang w:val="en"/>
        </w:rPr>
        <w:t>Unaalikwa</w:t>
      </w:r>
      <w:proofErr w:type="spellEnd"/>
      <w:r w:rsidRPr="001D6079">
        <w:rPr>
          <w:rFonts w:ascii="Times New Roman" w:hAnsi="Times New Roman" w:cs="Times New Roman"/>
          <w:lang w:val="en"/>
        </w:rPr>
        <w:t xml:space="preserve"> </w:t>
      </w:r>
      <w:proofErr w:type="spellStart"/>
      <w:proofErr w:type="gram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proofErr w:type="gramEnd"/>
      <w:r w:rsidRPr="001D6079">
        <w:rPr>
          <w:rFonts w:ascii="Times New Roman" w:hAnsi="Times New Roman" w:cs="Times New Roman"/>
          <w:lang w:val="en"/>
        </w:rPr>
        <w:t xml:space="preserve"> </w:t>
      </w:r>
      <w:proofErr w:type="spellStart"/>
      <w:r>
        <w:rPr>
          <w:rFonts w:ascii="Times New Roman" w:hAnsi="Times New Roman" w:cs="Times New Roman"/>
          <w:lang w:val="en"/>
        </w:rPr>
        <w:t>sehemu</w:t>
      </w:r>
      <w:proofErr w:type="spellEnd"/>
      <w:r>
        <w:rPr>
          <w:rFonts w:ascii="Times New Roman" w:hAnsi="Times New Roman" w:cs="Times New Roman"/>
          <w:lang w:val="en"/>
        </w:rPr>
        <w:t xml:space="preserve"> </w:t>
      </w:r>
      <w:proofErr w:type="spellStart"/>
      <w:r>
        <w:rPr>
          <w:rFonts w:ascii="Times New Roman" w:hAnsi="Times New Roman" w:cs="Times New Roman"/>
          <w:lang w:val="en"/>
        </w:rPr>
        <w:t>huu</w:t>
      </w:r>
      <w:proofErr w:type="spellEnd"/>
      <w:r>
        <w:rPr>
          <w:rFonts w:ascii="Times New Roman" w:hAnsi="Times New Roman" w:cs="Times New Roman"/>
          <w:lang w:val="en"/>
        </w:rPr>
        <w:t xml:space="preserve"> </w:t>
      </w:r>
      <w:proofErr w:type="spellStart"/>
      <w:r>
        <w:rPr>
          <w:rFonts w:ascii="Times New Roman" w:hAnsi="Times New Roman" w:cs="Times New Roman"/>
          <w:lang w:val="en"/>
        </w:rPr>
        <w:t>mjadala</w:t>
      </w:r>
      <w:proofErr w:type="spellEnd"/>
      <w:r>
        <w:rPr>
          <w:rFonts w:ascii="Times New Roman" w:hAnsi="Times New Roman" w:cs="Times New Roman"/>
          <w:lang w:val="en"/>
        </w:rPr>
        <w:t xml:space="preserve"> </w:t>
      </w:r>
      <w:proofErr w:type="spellStart"/>
      <w:r>
        <w:rPr>
          <w:rFonts w:ascii="Times New Roman" w:hAnsi="Times New Roman" w:cs="Times New Roman"/>
          <w:lang w:val="en"/>
        </w:rPr>
        <w:t>fuatilizi</w:t>
      </w:r>
      <w:proofErr w:type="spellEnd"/>
      <w:r>
        <w:rPr>
          <w:rFonts w:ascii="Times New Roman" w:hAnsi="Times New Roman" w:cs="Times New Roman"/>
          <w:lang w:val="en"/>
        </w:rPr>
        <w:t xml:space="preserve"> </w:t>
      </w:r>
      <w:proofErr w:type="spellStart"/>
      <w:r>
        <w:rPr>
          <w:rFonts w:ascii="Times New Roman" w:hAnsi="Times New Roman" w:cs="Times New Roman"/>
          <w:lang w:val="en"/>
        </w:rPr>
        <w:t>amabayo</w:t>
      </w:r>
      <w:proofErr w:type="spellEnd"/>
      <w:r>
        <w:rPr>
          <w:rFonts w:ascii="Times New Roman" w:hAnsi="Times New Roman" w:cs="Times New Roman"/>
          <w:lang w:val="en"/>
        </w:rPr>
        <w:t xml:space="preserve"> </w:t>
      </w:r>
      <w:proofErr w:type="spellStart"/>
      <w:r>
        <w:rPr>
          <w:rFonts w:ascii="Times New Roman" w:hAnsi="Times New Roman" w:cs="Times New Roman"/>
          <w:lang w:val="en"/>
        </w:rPr>
        <w:t>ni</w:t>
      </w:r>
      <w:proofErr w:type="spellEnd"/>
      <w:r>
        <w:rPr>
          <w:rFonts w:ascii="Times New Roman" w:hAnsi="Times New Roman" w:cs="Times New Roman"/>
          <w:lang w:val="en"/>
        </w:rPr>
        <w:t xml:space="preserve"> </w:t>
      </w:r>
      <w:proofErr w:type="spellStart"/>
      <w:r>
        <w:rPr>
          <w:rFonts w:ascii="Times New Roman" w:hAnsi="Times New Roman" w:cs="Times New Roman"/>
          <w:lang w:val="en"/>
        </w:rPr>
        <w:t>sehme</w:t>
      </w:r>
      <w:proofErr w:type="spellEnd"/>
      <w:r>
        <w:rPr>
          <w:rFonts w:ascii="Times New Roman" w:hAnsi="Times New Roman" w:cs="Times New Roman"/>
          <w:lang w:val="en"/>
        </w:rPr>
        <w:t xml:space="preserve"> moja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sababu</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wewe</w:t>
      </w:r>
      <w:proofErr w:type="spellEnd"/>
      <w:r>
        <w:rPr>
          <w:rFonts w:ascii="Times New Roman" w:hAnsi="Times New Roman" w:cs="Times New Roman"/>
          <w:lang w:val="en"/>
        </w:rPr>
        <w:t xml:space="preserve"> </w:t>
      </w:r>
      <w:proofErr w:type="spellStart"/>
      <w:r>
        <w:rPr>
          <w:rFonts w:ascii="Times New Roman" w:hAnsi="Times New Roman" w:cs="Times New Roman"/>
          <w:lang w:val="en"/>
        </w:rPr>
        <w:t>ni</w:t>
      </w:r>
      <w:proofErr w:type="spellEnd"/>
      <w:r>
        <w:rPr>
          <w:rFonts w:ascii="Times New Roman" w:hAnsi="Times New Roman" w:cs="Times New Roman"/>
          <w:lang w:val="en"/>
        </w:rPr>
        <w:t xml:space="preserve"> </w:t>
      </w:r>
      <w:proofErr w:type="spellStart"/>
      <w:r>
        <w:rPr>
          <w:rFonts w:ascii="Times New Roman" w:hAnsi="Times New Roman" w:cs="Times New Roman"/>
          <w:lang w:val="en"/>
        </w:rPr>
        <w:t>msaidizi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IPA. </w:t>
      </w:r>
      <w:proofErr w:type="spellStart"/>
      <w:r>
        <w:rPr>
          <w:rFonts w:ascii="Times New Roman" w:hAnsi="Times New Roman" w:cs="Times New Roman"/>
          <w:lang w:val="en"/>
        </w:rPr>
        <w:t>Katika</w:t>
      </w:r>
      <w:proofErr w:type="spellEnd"/>
      <w:r>
        <w:rPr>
          <w:rFonts w:ascii="Times New Roman" w:hAnsi="Times New Roman" w:cs="Times New Roman"/>
          <w:lang w:val="en"/>
        </w:rPr>
        <w:t xml:space="preserve"> huo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mtu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mmoja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katika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kikundi</w:t>
      </w:r>
      <w:proofErr w:type="spellEnd"/>
      <w:r>
        <w:rPr>
          <w:rFonts w:ascii="Times New Roman" w:hAnsi="Times New Roman" w:cs="Times New Roman"/>
          <w:lang w:val="en"/>
        </w:rPr>
        <w:t xml:space="preserve"> </w:t>
      </w:r>
      <w:proofErr w:type="spellStart"/>
      <w:r>
        <w:rPr>
          <w:rFonts w:ascii="Times New Roman" w:hAnsi="Times New Roman" w:cs="Times New Roman"/>
          <w:lang w:val="en"/>
        </w:rPr>
        <w:t>chetu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atakuuliza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kuhusu</w:t>
      </w:r>
      <w:proofErr w:type="spellEnd"/>
      <w:r>
        <w:rPr>
          <w:rFonts w:ascii="Times New Roman" w:hAnsi="Times New Roman" w:cs="Times New Roman"/>
          <w:lang w:val="en"/>
        </w:rPr>
        <w:t xml:space="preserve"> </w:t>
      </w:r>
      <w:proofErr w:type="spellStart"/>
      <w:r>
        <w:rPr>
          <w:rFonts w:ascii="Times New Roman" w:hAnsi="Times New Roman" w:cs="Times New Roman"/>
          <w:lang w:val="en"/>
        </w:rPr>
        <w:t>uzoefu</w:t>
      </w:r>
      <w:proofErr w:type="spellEnd"/>
      <w:r>
        <w:rPr>
          <w:rFonts w:ascii="Times New Roman" w:hAnsi="Times New Roman" w:cs="Times New Roman"/>
          <w:lang w:val="en"/>
        </w:rPr>
        <w:t xml:space="preserve"> wako </w:t>
      </w:r>
      <w:proofErr w:type="spellStart"/>
      <w:proofErr w:type="gramStart"/>
      <w:r>
        <w:rPr>
          <w:rFonts w:ascii="Times New Roman" w:hAnsi="Times New Roman" w:cs="Times New Roman"/>
          <w:lang w:val="en"/>
        </w:rPr>
        <w:t>wa</w:t>
      </w:r>
      <w:proofErr w:type="spellEnd"/>
      <w:proofErr w:type="gramEnd"/>
      <w:r>
        <w:rPr>
          <w:rFonts w:ascii="Times New Roman" w:hAnsi="Times New Roman" w:cs="Times New Roman"/>
          <w:lang w:val="en"/>
        </w:rPr>
        <w:t xml:space="preserve"> kufanya </w:t>
      </w:r>
      <w:proofErr w:type="spellStart"/>
      <w:r>
        <w:rPr>
          <w:rFonts w:ascii="Times New Roman" w:hAnsi="Times New Roman" w:cs="Times New Roman"/>
          <w:lang w:val="en"/>
        </w:rPr>
        <w:t>kazi</w:t>
      </w:r>
      <w:proofErr w:type="spellEnd"/>
      <w:r>
        <w:rPr>
          <w:rFonts w:ascii="Times New Roman" w:hAnsi="Times New Roman" w:cs="Times New Roman"/>
          <w:lang w:val="en"/>
        </w:rPr>
        <w:t xml:space="preserve"> na </w:t>
      </w:r>
      <w:proofErr w:type="spellStart"/>
      <w:r>
        <w:rPr>
          <w:rFonts w:ascii="Times New Roman" w:hAnsi="Times New Roman" w:cs="Times New Roman"/>
          <w:lang w:val="en"/>
        </w:rPr>
        <w:t>wasaidizi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wengine</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kutumia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vifaa</w:t>
      </w:r>
      <w:proofErr w:type="spellEnd"/>
      <w:r>
        <w:rPr>
          <w:rFonts w:ascii="Times New Roman" w:hAnsi="Times New Roman" w:cs="Times New Roman"/>
          <w:lang w:val="en"/>
        </w:rPr>
        <w:t xml:space="preserve"> </w:t>
      </w:r>
      <w:proofErr w:type="spellStart"/>
      <w:r>
        <w:rPr>
          <w:rFonts w:ascii="Times New Roman" w:hAnsi="Times New Roman" w:cs="Times New Roman"/>
          <w:lang w:val="en"/>
        </w:rPr>
        <w:t>vya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na </w:t>
      </w:r>
      <w:proofErr w:type="spellStart"/>
      <w:r>
        <w:rPr>
          <w:rFonts w:ascii="Times New Roman" w:hAnsi="Times New Roman" w:cs="Times New Roman"/>
          <w:lang w:val="en"/>
        </w:rPr>
        <w:t>hasa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kushiriki</w:t>
      </w:r>
      <w:proofErr w:type="spellEnd"/>
      <w:r>
        <w:rPr>
          <w:rFonts w:ascii="Times New Roman" w:hAnsi="Times New Roman" w:cs="Times New Roman"/>
          <w:lang w:val="en"/>
        </w:rPr>
        <w:t xml:space="preserve"> </w:t>
      </w:r>
      <w:proofErr w:type="spellStart"/>
      <w:r>
        <w:rPr>
          <w:rFonts w:ascii="Times New Roman" w:hAnsi="Times New Roman" w:cs="Times New Roman"/>
          <w:lang w:val="en"/>
        </w:rPr>
        <w:t>katika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huu</w:t>
      </w:r>
      <w:proofErr w:type="spellEnd"/>
      <w:r>
        <w:rPr>
          <w:rFonts w:ascii="Times New Roman" w:hAnsi="Times New Roman" w:cs="Times New Roman"/>
          <w:lang w:val="en"/>
        </w:rPr>
        <w:t xml:space="preserve">. </w:t>
      </w:r>
    </w:p>
    <w:p w14:paraId="0016FF1D" w14:textId="77777777" w:rsidR="00330D0B" w:rsidRPr="00126DDC" w:rsidRDefault="00330D0B" w:rsidP="00126DDC">
      <w:pPr>
        <w:autoSpaceDE w:val="0"/>
        <w:autoSpaceDN w:val="0"/>
        <w:adjustRightInd w:val="0"/>
        <w:spacing w:after="0" w:line="240" w:lineRule="auto"/>
        <w:rPr>
          <w:rFonts w:ascii="Times New Roman" w:hAnsi="Times New Roman" w:cs="Times New Roman"/>
          <w:lang w:val="en"/>
        </w:rPr>
      </w:pPr>
    </w:p>
    <w:p w14:paraId="0D45B3F6" w14:textId="77777777" w:rsidR="00126DDC" w:rsidRPr="00126DDC" w:rsidRDefault="00126DDC" w:rsidP="00126DDC">
      <w:pPr>
        <w:spacing w:after="0" w:line="240" w:lineRule="auto"/>
        <w:rPr>
          <w:rFonts w:ascii="Times New Roman" w:hAnsi="Times New Roman" w:cs="Times New Roman"/>
          <w:b/>
        </w:rPr>
      </w:pPr>
      <w:r w:rsidRPr="00126DDC">
        <w:rPr>
          <w:rFonts w:ascii="Times New Roman" w:hAnsi="Times New Roman" w:cs="Times New Roman"/>
          <w:b/>
        </w:rPr>
        <w:t>LENGO/MADHUMUNI</w:t>
      </w:r>
    </w:p>
    <w:p w14:paraId="46158F3A" w14:textId="77777777" w:rsidR="00126DDC" w:rsidRDefault="00162629" w:rsidP="00126DDC">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Saba</w:t>
      </w:r>
      <w:r w:rsidR="00A9408F" w:rsidRPr="00126DDC">
        <w:rPr>
          <w:rFonts w:ascii="Times New Roman" w:hAnsi="Times New Roman" w:cs="Times New Roman"/>
          <w:lang w:val="en"/>
        </w:rPr>
        <w:t>bu</w:t>
      </w:r>
      <w:proofErr w:type="spell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ya</w:t>
      </w:r>
      <w:proofErr w:type="spell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utafiti</w:t>
      </w:r>
      <w:proofErr w:type="spell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ni</w:t>
      </w:r>
      <w:proofErr w:type="spellEnd"/>
      <w:r w:rsidR="00A9408F" w:rsidRPr="00126DDC">
        <w:rPr>
          <w:rFonts w:ascii="Times New Roman" w:hAnsi="Times New Roman" w:cs="Times New Roman"/>
          <w:lang w:val="en"/>
        </w:rPr>
        <w:t xml:space="preserve"> kufanya </w:t>
      </w:r>
      <w:proofErr w:type="spellStart"/>
      <w:r w:rsidR="00A9408F" w:rsidRPr="00126DDC">
        <w:rPr>
          <w:rFonts w:ascii="Times New Roman" w:hAnsi="Times New Roman" w:cs="Times New Roman"/>
          <w:lang w:val="en"/>
        </w:rPr>
        <w:t>uchunguzi</w:t>
      </w:r>
      <w:proofErr w:type="spell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kuhusu</w:t>
      </w:r>
      <w:proofErr w:type="spellEnd"/>
      <w:r w:rsidR="00A9408F"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afya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watoto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kulewa</w:t>
      </w:r>
      <w:proofErr w:type="spellEnd"/>
      <w:r w:rsidR="00A9408F"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vyema</w:t>
      </w:r>
      <w:proofErr w:type="spellEnd"/>
      <w:r w:rsidR="00B442BC" w:rsidRPr="00126DDC">
        <w:rPr>
          <w:rFonts w:ascii="Times New Roman" w:hAnsi="Times New Roman" w:cs="Times New Roman"/>
          <w:lang w:val="en"/>
        </w:rPr>
        <w:t xml:space="preserve"> </w:t>
      </w:r>
      <w:proofErr w:type="spellStart"/>
      <w:proofErr w:type="gramStart"/>
      <w:r w:rsidR="00B442BC" w:rsidRPr="00126DDC">
        <w:rPr>
          <w:rFonts w:ascii="Times New Roman" w:hAnsi="Times New Roman" w:cs="Times New Roman"/>
          <w:lang w:val="en"/>
        </w:rPr>
        <w:t>jinsi</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lishe</w:t>
      </w:r>
      <w:proofErr w:type="spellEnd"/>
      <w:proofErr w:type="gramEnd"/>
      <w:r w:rsidR="00B442BC" w:rsidRPr="00126DDC">
        <w:rPr>
          <w:rFonts w:ascii="Times New Roman" w:hAnsi="Times New Roman" w:cs="Times New Roman"/>
          <w:lang w:val="en"/>
        </w:rPr>
        <w:t xml:space="preserve">  na </w:t>
      </w:r>
      <w:proofErr w:type="spellStart"/>
      <w:r w:rsidR="00B442BC" w:rsidRPr="00126DDC">
        <w:rPr>
          <w:rFonts w:ascii="Times New Roman" w:hAnsi="Times New Roman" w:cs="Times New Roman"/>
          <w:lang w:val="en"/>
        </w:rPr>
        <w:t>mazingira</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ya</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mtoto</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ya</w:t>
      </w:r>
      <w:r w:rsidRPr="00126DDC">
        <w:rPr>
          <w:rFonts w:ascii="Times New Roman" w:hAnsi="Times New Roman" w:cs="Times New Roman"/>
          <w:lang w:val="en"/>
        </w:rPr>
        <w:t>nawenza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kuudhuru</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ukuwaji</w:t>
      </w:r>
      <w:proofErr w:type="spellEnd"/>
      <w:r w:rsidR="00B442BC" w:rsidRPr="00126DDC">
        <w:rPr>
          <w:rFonts w:ascii="Times New Roman" w:hAnsi="Times New Roman" w:cs="Times New Roman"/>
          <w:lang w:val="en"/>
        </w:rPr>
        <w:t xml:space="preserve"> na </w:t>
      </w:r>
      <w:proofErr w:type="spellStart"/>
      <w:r w:rsidR="00B442BC" w:rsidRPr="00126DDC">
        <w:rPr>
          <w:rFonts w:ascii="Times New Roman" w:hAnsi="Times New Roman" w:cs="Times New Roman"/>
          <w:lang w:val="en"/>
        </w:rPr>
        <w:t>afya</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ya</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mtoto</w:t>
      </w:r>
      <w:proofErr w:type="spellEnd"/>
      <w:r w:rsidRPr="00126DDC">
        <w:rPr>
          <w:rFonts w:ascii="Times New Roman" w:hAnsi="Times New Roman" w:cs="Times New Roman"/>
          <w:lang w:val="en"/>
        </w:rPr>
        <w:t>.</w:t>
      </w:r>
      <w:r w:rsidR="00B442BC"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Ningependa</w:t>
      </w:r>
      <w:proofErr w:type="spellEnd"/>
      <w:r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tuwe</w:t>
      </w:r>
      <w:proofErr w:type="spellEnd"/>
      <w:r w:rsidR="00B442BC" w:rsidRPr="00126DDC">
        <w:rPr>
          <w:rFonts w:ascii="Times New Roman" w:hAnsi="Times New Roman" w:cs="Times New Roman"/>
          <w:lang w:val="en"/>
        </w:rPr>
        <w:t xml:space="preserve"> na </w:t>
      </w:r>
      <w:proofErr w:type="spellStart"/>
      <w:r w:rsidR="00B442BC" w:rsidRPr="00126DDC">
        <w:rPr>
          <w:rFonts w:ascii="Times New Roman" w:hAnsi="Times New Roman" w:cs="Times New Roman"/>
          <w:lang w:val="en"/>
        </w:rPr>
        <w:t>majadiliano</w:t>
      </w:r>
      <w:proofErr w:type="spellEnd"/>
      <w:r w:rsidR="00B442BC" w:rsidRPr="00126DDC">
        <w:rPr>
          <w:rFonts w:ascii="Times New Roman" w:hAnsi="Times New Roman" w:cs="Times New Roman"/>
          <w:lang w:val="en"/>
        </w:rPr>
        <w:t xml:space="preserve"> </w:t>
      </w:r>
      <w:proofErr w:type="spellStart"/>
      <w:r w:rsidR="00B442BC" w:rsidRPr="00126DDC">
        <w:rPr>
          <w:rFonts w:ascii="Times New Roman" w:hAnsi="Times New Roman" w:cs="Times New Roman"/>
          <w:lang w:val="en"/>
        </w:rPr>
        <w:t>kuhusu</w:t>
      </w:r>
      <w:proofErr w:type="spellEnd"/>
      <w:r w:rsidR="00B442BC"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mawazo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watu</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maoni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w:t>
      </w:r>
      <w:r w:rsidR="006A0D2F">
        <w:rPr>
          <w:rFonts w:ascii="Times New Roman" w:hAnsi="Times New Roman" w:cs="Times New Roman"/>
          <w:lang w:val="en"/>
        </w:rPr>
        <w:t>husu</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utekelezaji</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wa</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mradi</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w</w:t>
      </w:r>
      <w:r w:rsidR="00B442BC" w:rsidRPr="00126DDC">
        <w:rPr>
          <w:rFonts w:ascii="Times New Roman" w:hAnsi="Times New Roman" w:cs="Times New Roman"/>
          <w:lang w:val="en"/>
        </w:rPr>
        <w:t>etu</w:t>
      </w:r>
      <w:proofErr w:type="spellEnd"/>
      <w:r w:rsidR="00B442BC" w:rsidRPr="00126DDC">
        <w:rPr>
          <w:rFonts w:ascii="Times New Roman" w:hAnsi="Times New Roman" w:cs="Times New Roman"/>
          <w:lang w:val="en"/>
        </w:rPr>
        <w:t xml:space="preserve"> </w:t>
      </w:r>
      <w:r w:rsidRPr="00126DDC">
        <w:rPr>
          <w:rFonts w:ascii="Times New Roman" w:hAnsi="Times New Roman" w:cs="Times New Roman"/>
          <w:lang w:val="en"/>
        </w:rPr>
        <w:t xml:space="preserve"> </w:t>
      </w:r>
      <w:r w:rsidR="006A0D2F">
        <w:rPr>
          <w:rFonts w:ascii="Times New Roman" w:hAnsi="Times New Roman" w:cs="Times New Roman"/>
          <w:lang w:val="en"/>
        </w:rPr>
        <w:t xml:space="preserve">na </w:t>
      </w:r>
      <w:proofErr w:type="spellStart"/>
      <w:r w:rsidR="006A0D2F">
        <w:rPr>
          <w:rFonts w:ascii="Times New Roman" w:hAnsi="Times New Roman" w:cs="Times New Roman"/>
          <w:lang w:val="en"/>
        </w:rPr>
        <w:t>kupima</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mtoto</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waku</w:t>
      </w:r>
      <w:proofErr w:type="spellEnd"/>
      <w:r w:rsidR="006A0D2F">
        <w:rPr>
          <w:rFonts w:ascii="Times New Roman" w:hAnsi="Times New Roman" w:cs="Times New Roman"/>
          <w:lang w:val="en"/>
        </w:rPr>
        <w:t xml:space="preserve"> </w:t>
      </w:r>
      <w:r w:rsidR="006A0D2F" w:rsidRPr="00126DDC">
        <w:rPr>
          <w:rFonts w:ascii="Times New Roman" w:hAnsi="Times New Roman" w:cs="Times New Roman"/>
          <w:lang w:val="en"/>
        </w:rPr>
        <w:t xml:space="preserve">au </w:t>
      </w:r>
      <w:proofErr w:type="spellStart"/>
      <w:r w:rsidR="006A0D2F" w:rsidRPr="00126DDC">
        <w:rPr>
          <w:rFonts w:ascii="Times New Roman" w:hAnsi="Times New Roman" w:cs="Times New Roman"/>
          <w:lang w:val="en"/>
        </w:rPr>
        <w:t>vifaa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vya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uosha</w:t>
      </w:r>
      <w:r w:rsidR="006A0D2F">
        <w:rPr>
          <w:rFonts w:ascii="Times New Roman" w:hAnsi="Times New Roman" w:cs="Times New Roman"/>
          <w:lang w:val="en"/>
        </w:rPr>
        <w:t>ji</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wa</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mikono</w:t>
      </w:r>
      <w:proofErr w:type="spellEnd"/>
      <w:r w:rsidR="006A0D2F">
        <w:rPr>
          <w:rFonts w:ascii="Times New Roman" w:hAnsi="Times New Roman" w:cs="Times New Roman"/>
          <w:lang w:val="en"/>
        </w:rPr>
        <w:t xml:space="preserve">, au </w:t>
      </w:r>
      <w:proofErr w:type="spellStart"/>
      <w:r w:rsidR="006A0D2F">
        <w:rPr>
          <w:rFonts w:ascii="Times New Roman" w:hAnsi="Times New Roman" w:cs="Times New Roman"/>
          <w:lang w:val="en"/>
        </w:rPr>
        <w:t>kutibu</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maji,au</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usafi</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wa</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mazingira</w:t>
      </w:r>
      <w:proofErr w:type="spellEnd"/>
      <w:r w:rsidR="006A0D2F">
        <w:rPr>
          <w:rFonts w:ascii="Times New Roman" w:hAnsi="Times New Roman" w:cs="Times New Roman"/>
          <w:lang w:val="en"/>
        </w:rPr>
        <w:t xml:space="preserve"> au </w:t>
      </w:r>
      <w:proofErr w:type="spellStart"/>
      <w:r w:rsidR="006A0D2F">
        <w:rPr>
          <w:rFonts w:ascii="Times New Roman" w:hAnsi="Times New Roman" w:cs="Times New Roman"/>
          <w:lang w:val="en"/>
        </w:rPr>
        <w:t>yote</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matatu</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yakijumuishwa</w:t>
      </w:r>
      <w:proofErr w:type="spellEnd"/>
      <w:r w:rsidR="006A0D2F">
        <w:rPr>
          <w:rFonts w:ascii="Times New Roman" w:hAnsi="Times New Roman" w:cs="Times New Roman"/>
          <w:lang w:val="en"/>
        </w:rPr>
        <w:t xml:space="preserve">. </w:t>
      </w:r>
      <w:proofErr w:type="spellStart"/>
      <w:proofErr w:type="gramStart"/>
      <w:r w:rsidR="006A0D2F">
        <w:rPr>
          <w:rFonts w:ascii="Times New Roman" w:hAnsi="Times New Roman" w:cs="Times New Roman"/>
          <w:lang w:val="en"/>
        </w:rPr>
        <w:t>Kwa</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miaka</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iliyopita</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nyinyi</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ny</w:t>
      </w:r>
      <w:r w:rsidR="006A0D2F" w:rsidRPr="00126DDC">
        <w:rPr>
          <w:rFonts w:ascii="Times New Roman" w:hAnsi="Times New Roman" w:cs="Times New Roman"/>
          <w:lang w:val="en"/>
        </w:rPr>
        <w:t>ote</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mmeshiriki</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kwenye</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utafiti</w:t>
      </w:r>
      <w:proofErr w:type="spellEnd"/>
      <w:r w:rsidR="006A0D2F" w:rsidRPr="00126DDC">
        <w:rPr>
          <w:rFonts w:ascii="Times New Roman" w:hAnsi="Times New Roman" w:cs="Times New Roman"/>
          <w:lang w:val="en"/>
        </w:rPr>
        <w:t>.</w:t>
      </w:r>
      <w:proofErr w:type="gram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Weledi</w:t>
      </w:r>
      <w:proofErr w:type="spellEnd"/>
      <w:r w:rsidR="006A0D2F" w:rsidRPr="00126DDC">
        <w:rPr>
          <w:rFonts w:ascii="Times New Roman" w:hAnsi="Times New Roman" w:cs="Times New Roman"/>
          <w:lang w:val="en"/>
        </w:rPr>
        <w:t xml:space="preserve"> wako, </w:t>
      </w:r>
      <w:proofErr w:type="spellStart"/>
      <w:r w:rsidR="006A0D2F" w:rsidRPr="00126DDC">
        <w:rPr>
          <w:rFonts w:ascii="Times New Roman" w:hAnsi="Times New Roman" w:cs="Times New Roman"/>
          <w:lang w:val="en"/>
        </w:rPr>
        <w:t>mawazo</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yako</w:t>
      </w:r>
      <w:proofErr w:type="spellEnd"/>
      <w:r w:rsidR="006A0D2F" w:rsidRPr="00126DDC">
        <w:rPr>
          <w:rFonts w:ascii="Times New Roman" w:hAnsi="Times New Roman" w:cs="Times New Roman"/>
          <w:lang w:val="en"/>
        </w:rPr>
        <w:t xml:space="preserve">, </w:t>
      </w:r>
      <w:proofErr w:type="gramStart"/>
      <w:r w:rsidR="006A0D2F" w:rsidRPr="00126DDC">
        <w:rPr>
          <w:rFonts w:ascii="Times New Roman" w:hAnsi="Times New Roman" w:cs="Times New Roman"/>
          <w:lang w:val="en"/>
        </w:rPr>
        <w:t>na</w:t>
      </w:r>
      <w:proofErr w:type="gram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maoni</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yako</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kuhusu</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utafiti</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huu</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ni</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ya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manufaa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kwetu</w:t>
      </w:r>
      <w:proofErr w:type="spellEnd"/>
      <w:r w:rsidR="006A0D2F" w:rsidRPr="00126DDC">
        <w:rPr>
          <w:rFonts w:ascii="Times New Roman" w:hAnsi="Times New Roman" w:cs="Times New Roman"/>
          <w:lang w:val="en"/>
        </w:rPr>
        <w:t>.</w:t>
      </w:r>
      <w:r w:rsidR="006A0D2F">
        <w:rPr>
          <w:rFonts w:ascii="Times New Roman" w:hAnsi="Times New Roman" w:cs="Times New Roman"/>
          <w:lang w:val="en"/>
        </w:rPr>
        <w:t xml:space="preserve"> </w:t>
      </w:r>
      <w:proofErr w:type="spellStart"/>
      <w:r w:rsidR="006A0D2F">
        <w:rPr>
          <w:rFonts w:ascii="Times New Roman" w:hAnsi="Times New Roman" w:cs="Times New Roman"/>
          <w:lang w:val="en"/>
        </w:rPr>
        <w:t>H</w:t>
      </w:r>
      <w:r w:rsidR="006A0D2F" w:rsidRPr="00126DDC">
        <w:rPr>
          <w:rFonts w:ascii="Times New Roman" w:hAnsi="Times New Roman" w:cs="Times New Roman"/>
          <w:lang w:val="en"/>
        </w:rPr>
        <w:t>abari</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unazotupa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zitatusaidia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kuboresha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mipango</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katika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jamii</w:t>
      </w:r>
      <w:proofErr w:type="spellEnd"/>
      <w:r w:rsidR="006A0D2F" w:rsidRPr="00126DDC">
        <w:rPr>
          <w:rFonts w:ascii="Times New Roman" w:hAnsi="Times New Roman" w:cs="Times New Roman"/>
          <w:lang w:val="en"/>
        </w:rPr>
        <w:t xml:space="preserve"> </w:t>
      </w:r>
      <w:proofErr w:type="gramStart"/>
      <w:r w:rsidR="006A0D2F" w:rsidRPr="00126DDC">
        <w:rPr>
          <w:rFonts w:ascii="Times New Roman" w:hAnsi="Times New Roman" w:cs="Times New Roman"/>
          <w:lang w:val="en"/>
        </w:rPr>
        <w:t>kama</w:t>
      </w:r>
      <w:proofErr w:type="gram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yako</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Hakuna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maoni</w:t>
      </w:r>
      <w:proofErr w:type="spellEnd"/>
      <w:r w:rsidR="006A0D2F" w:rsidRPr="00126DDC">
        <w:rPr>
          <w:rFonts w:ascii="Times New Roman" w:hAnsi="Times New Roman" w:cs="Times New Roman"/>
          <w:lang w:val="en"/>
        </w:rPr>
        <w:t xml:space="preserve"> sawa au </w:t>
      </w:r>
      <w:proofErr w:type="spellStart"/>
      <w:r w:rsidR="006A0D2F" w:rsidRPr="00126DDC">
        <w:rPr>
          <w:rFonts w:ascii="Times New Roman" w:hAnsi="Times New Roman" w:cs="Times New Roman"/>
          <w:lang w:val="en"/>
        </w:rPr>
        <w:t>yasiyo</w:t>
      </w:r>
      <w:proofErr w:type="spellEnd"/>
      <w:r w:rsidR="006A0D2F" w:rsidRPr="00126DDC">
        <w:rPr>
          <w:rFonts w:ascii="Times New Roman" w:hAnsi="Times New Roman" w:cs="Times New Roman"/>
          <w:lang w:val="en"/>
        </w:rPr>
        <w:t xml:space="preserve"> sawa, </w:t>
      </w:r>
      <w:proofErr w:type="spellStart"/>
      <w:proofErr w:type="gramStart"/>
      <w:r w:rsidR="006A0D2F" w:rsidRPr="00126DDC">
        <w:rPr>
          <w:rFonts w:ascii="Times New Roman" w:hAnsi="Times New Roman" w:cs="Times New Roman"/>
          <w:lang w:val="en"/>
        </w:rPr>
        <w:t>kw</w:t>
      </w:r>
      <w:r w:rsidR="006A0D2F">
        <w:rPr>
          <w:rFonts w:ascii="Times New Roman" w:hAnsi="Times New Roman" w:cs="Times New Roman"/>
          <w:lang w:val="en"/>
        </w:rPr>
        <w:t>a</w:t>
      </w:r>
      <w:proofErr w:type="spellEnd"/>
      <w:proofErr w:type="gram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hivyo</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tafadhali</w:t>
      </w:r>
      <w:proofErr w:type="spellEnd"/>
      <w:r w:rsidR="006A0D2F">
        <w:rPr>
          <w:rFonts w:ascii="Times New Roman" w:hAnsi="Times New Roman" w:cs="Times New Roman"/>
          <w:lang w:val="en"/>
        </w:rPr>
        <w:t xml:space="preserve"> </w:t>
      </w:r>
      <w:proofErr w:type="spellStart"/>
      <w:r w:rsidR="006A0D2F">
        <w:rPr>
          <w:rFonts w:ascii="Times New Roman" w:hAnsi="Times New Roman" w:cs="Times New Roman"/>
          <w:lang w:val="en"/>
        </w:rPr>
        <w:t>jisikie</w:t>
      </w:r>
      <w:proofErr w:type="spellEnd"/>
      <w:r w:rsidR="006A0D2F">
        <w:rPr>
          <w:rFonts w:ascii="Times New Roman" w:hAnsi="Times New Roman" w:cs="Times New Roman"/>
          <w:lang w:val="en"/>
        </w:rPr>
        <w:t xml:space="preserve"> huru kuw</w:t>
      </w:r>
      <w:r w:rsidR="006A0D2F" w:rsidRPr="00126DDC">
        <w:rPr>
          <w:rFonts w:ascii="Times New Roman" w:hAnsi="Times New Roman" w:cs="Times New Roman"/>
          <w:lang w:val="en"/>
        </w:rPr>
        <w:t xml:space="preserve">a </w:t>
      </w:r>
      <w:r w:rsidR="006A0D2F">
        <w:rPr>
          <w:rFonts w:ascii="Times New Roman" w:hAnsi="Times New Roman" w:cs="Times New Roman"/>
          <w:lang w:val="en"/>
        </w:rPr>
        <w:t xml:space="preserve">na </w:t>
      </w:r>
      <w:proofErr w:type="spellStart"/>
      <w:r w:rsidR="006A0D2F">
        <w:rPr>
          <w:rFonts w:ascii="Times New Roman" w:hAnsi="Times New Roman" w:cs="Times New Roman"/>
          <w:lang w:val="en"/>
        </w:rPr>
        <w:t>uwazi</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kwa</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kutoa</w:t>
      </w:r>
      <w:proofErr w:type="spellEnd"/>
      <w:r w:rsidR="006A0D2F" w:rsidRPr="00126DDC">
        <w:rPr>
          <w:rFonts w:ascii="Times New Roman" w:hAnsi="Times New Roman" w:cs="Times New Roman"/>
          <w:lang w:val="en"/>
        </w:rPr>
        <w:t xml:space="preserve"> </w:t>
      </w:r>
      <w:proofErr w:type="spellStart"/>
      <w:r w:rsidR="006A0D2F">
        <w:rPr>
          <w:rFonts w:ascii="Times New Roman" w:hAnsi="Times New Roman" w:cs="Times New Roman"/>
          <w:lang w:val="en"/>
        </w:rPr>
        <w:t>mawazo</w:t>
      </w:r>
      <w:proofErr w:type="spellEnd"/>
      <w:r w:rsidR="006A0D2F">
        <w:rPr>
          <w:rFonts w:ascii="Times New Roman" w:hAnsi="Times New Roman" w:cs="Times New Roman"/>
          <w:lang w:val="en"/>
        </w:rPr>
        <w:t xml:space="preserve"> na </w:t>
      </w:r>
      <w:proofErr w:type="spellStart"/>
      <w:r w:rsidR="006A0D2F" w:rsidRPr="00126DDC">
        <w:rPr>
          <w:rFonts w:ascii="Times New Roman" w:hAnsi="Times New Roman" w:cs="Times New Roman"/>
          <w:lang w:val="en"/>
        </w:rPr>
        <w:t>maoni</w:t>
      </w:r>
      <w:proofErr w:type="spellEnd"/>
      <w:r w:rsidR="006A0D2F" w:rsidRPr="00126DDC">
        <w:rPr>
          <w:rFonts w:ascii="Times New Roman" w:hAnsi="Times New Roman" w:cs="Times New Roman"/>
          <w:lang w:val="en"/>
        </w:rPr>
        <w:t xml:space="preserve"> </w:t>
      </w:r>
      <w:proofErr w:type="spellStart"/>
      <w:r w:rsidR="006A0D2F" w:rsidRPr="00126DDC">
        <w:rPr>
          <w:rFonts w:ascii="Times New Roman" w:hAnsi="Times New Roman" w:cs="Times New Roman"/>
          <w:lang w:val="en"/>
        </w:rPr>
        <w:t>yako</w:t>
      </w:r>
      <w:proofErr w:type="spellEnd"/>
      <w:r w:rsidR="006A0D2F" w:rsidRPr="00126DDC">
        <w:rPr>
          <w:rFonts w:ascii="Times New Roman" w:hAnsi="Times New Roman" w:cs="Times New Roman"/>
          <w:lang w:val="en"/>
        </w:rPr>
        <w:t>.</w:t>
      </w:r>
    </w:p>
    <w:p w14:paraId="442487AB" w14:textId="77777777" w:rsidR="006A0D2F" w:rsidRPr="00126DDC" w:rsidRDefault="006A0D2F" w:rsidP="00126DDC">
      <w:pPr>
        <w:autoSpaceDE w:val="0"/>
        <w:autoSpaceDN w:val="0"/>
        <w:adjustRightInd w:val="0"/>
        <w:spacing w:after="0" w:line="240" w:lineRule="auto"/>
        <w:rPr>
          <w:rFonts w:ascii="Times New Roman" w:hAnsi="Times New Roman" w:cs="Times New Roman"/>
          <w:lang w:val="en"/>
        </w:rPr>
      </w:pPr>
    </w:p>
    <w:p w14:paraId="48758C74" w14:textId="77777777" w:rsidR="006019E3" w:rsidRPr="002C0CE8" w:rsidRDefault="006019E3" w:rsidP="006019E3">
      <w:pPr>
        <w:autoSpaceDE w:val="0"/>
        <w:autoSpaceDN w:val="0"/>
        <w:adjustRightInd w:val="0"/>
        <w:spacing w:after="0" w:line="240" w:lineRule="auto"/>
        <w:rPr>
          <w:rFonts w:ascii="Times New Roman" w:hAnsi="Times New Roman" w:cs="Times New Roman"/>
          <w:b/>
          <w:lang w:val="en"/>
        </w:rPr>
      </w:pPr>
      <w:r w:rsidRPr="002C0CE8">
        <w:rPr>
          <w:rFonts w:ascii="Times New Roman" w:hAnsi="Times New Roman" w:cs="Times New Roman"/>
          <w:b/>
          <w:lang w:val="en"/>
        </w:rPr>
        <w:t>UTARATIBU</w:t>
      </w:r>
    </w:p>
    <w:p w14:paraId="609A161B" w14:textId="77777777" w:rsidR="006019E3" w:rsidRPr="001D6079" w:rsidRDefault="006019E3" w:rsidP="006019E3">
      <w:pPr>
        <w:autoSpaceDE w:val="0"/>
        <w:autoSpaceDN w:val="0"/>
        <w:adjustRightInd w:val="0"/>
        <w:spacing w:after="0" w:line="240" w:lineRule="auto"/>
        <w:rPr>
          <w:rFonts w:ascii="Times New Roman" w:hAnsi="Times New Roman" w:cs="Times New Roman"/>
          <w:b/>
          <w:lang w:val="en"/>
        </w:rPr>
      </w:pPr>
      <w:r>
        <w:rPr>
          <w:rFonts w:ascii="Times New Roman" w:hAnsi="Times New Roman" w:cs="Times New Roman"/>
          <w:lang w:val="en"/>
        </w:rPr>
        <w:t xml:space="preserve">Kama </w:t>
      </w:r>
      <w:proofErr w:type="spellStart"/>
      <w:proofErr w:type="gramStart"/>
      <w:r>
        <w:rPr>
          <w:rFonts w:ascii="Times New Roman" w:hAnsi="Times New Roman" w:cs="Times New Roman"/>
          <w:lang w:val="en"/>
        </w:rPr>
        <w:t>utaku</w:t>
      </w:r>
      <w:r w:rsidRPr="001D6079">
        <w:rPr>
          <w:rFonts w:ascii="Times New Roman" w:hAnsi="Times New Roman" w:cs="Times New Roman"/>
          <w:lang w:val="en"/>
        </w:rPr>
        <w:t>bali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huu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utaulizwa</w:t>
      </w:r>
      <w:proofErr w:type="spellEnd"/>
      <w:r w:rsidRPr="001D6079">
        <w:rPr>
          <w:rFonts w:ascii="Times New Roman" w:hAnsi="Times New Roman" w:cs="Times New Roman"/>
          <w:lang w:val="en"/>
        </w:rPr>
        <w:t xml:space="preserve"> k</w:t>
      </w:r>
      <w:r>
        <w:rPr>
          <w:rFonts w:ascii="Times New Roman" w:hAnsi="Times New Roman" w:cs="Times New Roman"/>
          <w:lang w:val="en"/>
        </w:rPr>
        <w:t xml:space="preserve">ufanya </w:t>
      </w:r>
      <w:proofErr w:type="spellStart"/>
      <w:r>
        <w:rPr>
          <w:rFonts w:ascii="Times New Roman" w:hAnsi="Times New Roman" w:cs="Times New Roman"/>
          <w:lang w:val="en"/>
        </w:rPr>
        <w:t>yafu</w:t>
      </w:r>
      <w:r w:rsidRPr="001D6079">
        <w:rPr>
          <w:rFonts w:ascii="Times New Roman" w:hAnsi="Times New Roman" w:cs="Times New Roman"/>
          <w:lang w:val="en"/>
        </w:rPr>
        <w:t>atayo;kwa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kutuwezeshwa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kuboresha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wetu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tungependa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w:t>
      </w:r>
      <w:r>
        <w:rPr>
          <w:rFonts w:ascii="Times New Roman" w:hAnsi="Times New Roman" w:cs="Times New Roman"/>
          <w:lang w:val="en"/>
        </w:rPr>
        <w:t>ku</w:t>
      </w:r>
      <w:r w:rsidRPr="001D6079">
        <w:rPr>
          <w:rFonts w:ascii="Times New Roman" w:hAnsi="Times New Roman" w:cs="Times New Roman"/>
          <w:lang w:val="en"/>
        </w:rPr>
        <w:t>uli</w:t>
      </w:r>
      <w:r>
        <w:rPr>
          <w:rFonts w:ascii="Times New Roman" w:hAnsi="Times New Roman" w:cs="Times New Roman"/>
          <w:lang w:val="en"/>
        </w:rPr>
        <w:t>za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maswali</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kuhusu</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kutekelezwa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mradi</w:t>
      </w:r>
      <w:proofErr w:type="spellEnd"/>
      <w:r w:rsidRPr="001D6079">
        <w:rPr>
          <w:rFonts w:ascii="Times New Roman" w:hAnsi="Times New Roman" w:cs="Times New Roman"/>
          <w:color w:val="FF0000"/>
          <w:lang w:val="en"/>
        </w:rPr>
        <w:t xml:space="preserve"> </w:t>
      </w:r>
      <w:r>
        <w:rPr>
          <w:rFonts w:ascii="Times New Roman" w:hAnsi="Times New Roman" w:cs="Times New Roman"/>
          <w:lang w:val="en"/>
        </w:rPr>
        <w:t xml:space="preserve">na </w:t>
      </w:r>
      <w:proofErr w:type="spellStart"/>
      <w:r w:rsidRPr="001D6079">
        <w:rPr>
          <w:rFonts w:ascii="Times New Roman" w:hAnsi="Times New Roman" w:cs="Times New Roman"/>
          <w:lang w:val="en"/>
        </w:rPr>
        <w:t>vifaa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vilivyopeanwa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Hii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itafanyika</w:t>
      </w:r>
      <w:proofErr w:type="spellEnd"/>
      <w:r w:rsidRPr="001D6079">
        <w:rPr>
          <w:rFonts w:ascii="Times New Roman" w:hAnsi="Times New Roman" w:cs="Times New Roman"/>
          <w:lang w:val="en"/>
        </w:rPr>
        <w:t xml:space="preserve"> </w:t>
      </w:r>
      <w:proofErr w:type="spellStart"/>
      <w:proofErr w:type="gramStart"/>
      <w:r w:rsidRPr="001D6079">
        <w:rPr>
          <w:rFonts w:ascii="Times New Roman" w:hAnsi="Times New Roman" w:cs="Times New Roman"/>
          <w:lang w:val="en"/>
        </w:rPr>
        <w:t>kwa</w:t>
      </w:r>
      <w:proofErr w:type="spellEnd"/>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vikundi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kata </w:t>
      </w:r>
      <w:proofErr w:type="spellStart"/>
      <w:r w:rsidRPr="001D6079">
        <w:rPr>
          <w:rFonts w:ascii="Times New Roman" w:hAnsi="Times New Roman" w:cs="Times New Roman"/>
          <w:lang w:val="en"/>
        </w:rPr>
        <w:t>ndogo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Pr>
          <w:rFonts w:ascii="Times New Roman" w:hAnsi="Times New Roman" w:cs="Times New Roman"/>
          <w:lang w:val="en"/>
        </w:rPr>
        <w:t xml:space="preserve"> </w:t>
      </w:r>
      <w:r w:rsidRPr="001D6079">
        <w:rPr>
          <w:rFonts w:ascii="Times New Roman" w:hAnsi="Times New Roman" w:cs="Times New Roman"/>
          <w:lang w:val="en"/>
        </w:rPr>
        <w:t>(</w:t>
      </w:r>
      <w:proofErr w:type="spellStart"/>
      <w:r>
        <w:rPr>
          <w:rFonts w:ascii="Times New Roman" w:hAnsi="Times New Roman" w:cs="Times New Roman"/>
          <w:lang w:val="en"/>
        </w:rPr>
        <w:t>sehemu</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kijografia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w:t>
      </w:r>
      <w:proofErr w:type="spellEnd"/>
      <w:r>
        <w:rPr>
          <w:rFonts w:ascii="Times New Roman" w:hAnsi="Times New Roman" w:cs="Times New Roman"/>
          <w:lang w:val="en"/>
        </w:rPr>
        <w:t xml:space="preserve"> na </w:t>
      </w:r>
      <w:proofErr w:type="spellStart"/>
      <w:r>
        <w:rPr>
          <w:rFonts w:ascii="Times New Roman" w:hAnsi="Times New Roman" w:cs="Times New Roman"/>
          <w:lang w:val="en"/>
        </w:rPr>
        <w:t>upana</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chini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kilomita</w:t>
      </w:r>
      <w:proofErr w:type="spellEnd"/>
      <w:r>
        <w:rPr>
          <w:rFonts w:ascii="Times New Roman" w:hAnsi="Times New Roman" w:cs="Times New Roman"/>
          <w:lang w:val="en"/>
        </w:rPr>
        <w:t xml:space="preserve"> </w:t>
      </w:r>
      <w:proofErr w:type="spellStart"/>
      <w:r w:rsidRPr="001D6079">
        <w:rPr>
          <w:rFonts w:ascii="Times New Roman" w:hAnsi="Times New Roman" w:cs="Times New Roman"/>
          <w:lang w:val="en"/>
        </w:rPr>
        <w:t>saba</w:t>
      </w:r>
      <w:proofErr w:type="spellEnd"/>
      <w:r w:rsidRPr="001D6079">
        <w:rPr>
          <w:rFonts w:ascii="Times New Roman" w:hAnsi="Times New Roman" w:cs="Times New Roman"/>
          <w:lang w:val="en"/>
        </w:rPr>
        <w:t>)</w:t>
      </w:r>
      <w:r>
        <w:rPr>
          <w:rFonts w:ascii="Times New Roman" w:hAnsi="Times New Roman" w:cs="Times New Roman"/>
          <w:lang w:val="en"/>
        </w:rPr>
        <w:t>.  H</w:t>
      </w:r>
      <w:r w:rsidRPr="001D6079">
        <w:rPr>
          <w:rFonts w:ascii="Times New Roman" w:hAnsi="Times New Roman" w:cs="Times New Roman"/>
          <w:lang w:val="en"/>
        </w:rPr>
        <w:t xml:space="preserve">aya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yatachukua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muda</w:t>
      </w:r>
      <w:proofErr w:type="spellEnd"/>
      <w:r w:rsidRPr="001D6079">
        <w:rPr>
          <w:rFonts w:ascii="Times New Roman" w:hAnsi="Times New Roman" w:cs="Times New Roman"/>
          <w:lang w:val="en"/>
        </w:rPr>
        <w:t xml:space="preserve"> </w:t>
      </w:r>
      <w:proofErr w:type="spellStart"/>
      <w:proofErr w:type="gramStart"/>
      <w:r w:rsidRPr="001D6079">
        <w:rPr>
          <w:rFonts w:ascii="Times New Roman" w:hAnsi="Times New Roman" w:cs="Times New Roman"/>
          <w:lang w:val="en"/>
        </w:rPr>
        <w:t>wa</w:t>
      </w:r>
      <w:proofErr w:type="spellEnd"/>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dakika</w:t>
      </w:r>
      <w:proofErr w:type="spellEnd"/>
      <w:r w:rsidRPr="001D6079">
        <w:rPr>
          <w:rFonts w:ascii="Times New Roman" w:hAnsi="Times New Roman" w:cs="Times New Roman"/>
          <w:lang w:val="en"/>
        </w:rPr>
        <w:t xml:space="preserve"> 60-90 </w:t>
      </w:r>
      <w:proofErr w:type="spellStart"/>
      <w:r w:rsidRPr="001D6079">
        <w:rPr>
          <w:rFonts w:ascii="Times New Roman" w:hAnsi="Times New Roman" w:cs="Times New Roman"/>
          <w:lang w:val="en"/>
        </w:rPr>
        <w:t>kukamilika</w:t>
      </w:r>
      <w:proofErr w:type="spellEnd"/>
      <w:r w:rsidRPr="001D6079">
        <w:rPr>
          <w:rFonts w:ascii="Times New Roman" w:hAnsi="Times New Roman" w:cs="Times New Roman"/>
          <w:lang w:val="en"/>
        </w:rPr>
        <w:t>.</w:t>
      </w:r>
    </w:p>
    <w:p w14:paraId="124EED17" w14:textId="77777777" w:rsidR="006019E3" w:rsidRDefault="006019E3" w:rsidP="006019E3">
      <w:pPr>
        <w:autoSpaceDE w:val="0"/>
        <w:autoSpaceDN w:val="0"/>
        <w:adjustRightInd w:val="0"/>
        <w:spacing w:after="0" w:line="240" w:lineRule="auto"/>
        <w:rPr>
          <w:rFonts w:ascii="Times New Roman" w:hAnsi="Times New Roman" w:cs="Times New Roman"/>
          <w:lang w:val="en"/>
        </w:rPr>
      </w:pPr>
      <w:proofErr w:type="spellStart"/>
      <w:r w:rsidRPr="009B61B8">
        <w:rPr>
          <w:rFonts w:ascii="Times New Roman" w:hAnsi="Times New Roman" w:cs="Times New Roman"/>
          <w:lang w:val="en"/>
        </w:rPr>
        <w:t>Niko</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hapa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kufanikisha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mazungumzo</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hiki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kikundi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lakini</w:t>
      </w:r>
      <w:proofErr w:type="spellEnd"/>
      <w:r w:rsidRPr="009B61B8">
        <w:rPr>
          <w:rFonts w:ascii="Times New Roman" w:hAnsi="Times New Roman" w:cs="Times New Roman"/>
          <w:lang w:val="en"/>
        </w:rPr>
        <w:t xml:space="preserve"> </w:t>
      </w:r>
      <w:proofErr w:type="spellStart"/>
      <w:proofErr w:type="gramStart"/>
      <w:r w:rsidRPr="009B61B8">
        <w:rPr>
          <w:rFonts w:ascii="Times New Roman" w:hAnsi="Times New Roman" w:cs="Times New Roman"/>
          <w:lang w:val="en"/>
        </w:rPr>
        <w:t>mimi</w:t>
      </w:r>
      <w:proofErr w:type="spellEnd"/>
      <w:proofErr w:type="gram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si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mtaalamu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wa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hii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mada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Ningependa</w:t>
      </w:r>
      <w:proofErr w:type="spellEnd"/>
      <w:r w:rsidRPr="009B61B8">
        <w:rPr>
          <w:rFonts w:ascii="Times New Roman" w:hAnsi="Times New Roman" w:cs="Times New Roman"/>
          <w:lang w:val="en"/>
        </w:rPr>
        <w:t xml:space="preserve"> tu </w:t>
      </w:r>
      <w:proofErr w:type="spellStart"/>
      <w:r w:rsidRPr="009B61B8">
        <w:rPr>
          <w:rFonts w:ascii="Times New Roman" w:hAnsi="Times New Roman" w:cs="Times New Roman"/>
          <w:lang w:val="en"/>
        </w:rPr>
        <w:t>kuskiza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mawazo</w:t>
      </w:r>
      <w:proofErr w:type="spellEnd"/>
      <w:r w:rsidRPr="009B61B8">
        <w:rPr>
          <w:rFonts w:ascii="Times New Roman" w:hAnsi="Times New Roman" w:cs="Times New Roman"/>
          <w:lang w:val="en"/>
        </w:rPr>
        <w:t xml:space="preserve"> </w:t>
      </w:r>
      <w:proofErr w:type="gramStart"/>
      <w:r w:rsidRPr="009B61B8">
        <w:rPr>
          <w:rFonts w:ascii="Times New Roman" w:hAnsi="Times New Roman" w:cs="Times New Roman"/>
          <w:lang w:val="en"/>
        </w:rPr>
        <w:t>na</w:t>
      </w:r>
      <w:proofErr w:type="gram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maoni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yenu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kuhusu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mada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yetu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mjadala</w:t>
      </w:r>
      <w:proofErr w:type="spellEnd"/>
    </w:p>
    <w:p w14:paraId="78EA58AE" w14:textId="77777777" w:rsidR="006019E3" w:rsidRPr="00126DDC" w:rsidRDefault="006019E3" w:rsidP="006019E3">
      <w:pPr>
        <w:autoSpaceDE w:val="0"/>
        <w:autoSpaceDN w:val="0"/>
        <w:adjustRightInd w:val="0"/>
        <w:spacing w:after="0" w:line="240" w:lineRule="auto"/>
        <w:rPr>
          <w:rFonts w:ascii="Times New Roman" w:hAnsi="Times New Roman" w:cs="Times New Roman"/>
          <w:b/>
          <w:lang w:val="en"/>
        </w:rPr>
      </w:pPr>
    </w:p>
    <w:p w14:paraId="5158F66F" w14:textId="77777777" w:rsidR="006019E3" w:rsidRPr="001D6079" w:rsidRDefault="006019E3" w:rsidP="006019E3">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t>Muda</w:t>
      </w:r>
      <w:proofErr w:type="spellEnd"/>
      <w:r w:rsidRPr="001D6079">
        <w:rPr>
          <w:rFonts w:ascii="Times New Roman" w:hAnsi="Times New Roman" w:cs="Times New Roman"/>
          <w:b/>
          <w:lang w:val="en"/>
        </w:rPr>
        <w:t xml:space="preserve"> </w:t>
      </w:r>
      <w:proofErr w:type="spellStart"/>
      <w:proofErr w:type="gramStart"/>
      <w:r w:rsidRPr="001D6079">
        <w:rPr>
          <w:rFonts w:ascii="Times New Roman" w:hAnsi="Times New Roman" w:cs="Times New Roman"/>
          <w:b/>
          <w:lang w:val="en"/>
        </w:rPr>
        <w:t>wa</w:t>
      </w:r>
      <w:proofErr w:type="spellEnd"/>
      <w:proofErr w:type="gramEnd"/>
      <w:r w:rsidRPr="001D6079">
        <w:rPr>
          <w:rFonts w:ascii="Times New Roman" w:hAnsi="Times New Roman" w:cs="Times New Roman"/>
          <w:b/>
          <w:lang w:val="en"/>
        </w:rPr>
        <w:t xml:space="preserve"> </w:t>
      </w:r>
      <w:proofErr w:type="spellStart"/>
      <w:r w:rsidRPr="001D6079">
        <w:rPr>
          <w:rFonts w:ascii="Times New Roman" w:hAnsi="Times New Roman" w:cs="Times New Roman"/>
          <w:b/>
          <w:lang w:val="en"/>
        </w:rPr>
        <w:t>utafiti</w:t>
      </w:r>
      <w:proofErr w:type="spellEnd"/>
      <w:r w:rsidRPr="001D6079">
        <w:rPr>
          <w:rFonts w:ascii="Times New Roman" w:hAnsi="Times New Roman" w:cs="Times New Roman"/>
          <w:b/>
          <w:lang w:val="en"/>
        </w:rPr>
        <w:t>:</w:t>
      </w:r>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utachukua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muda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takriban</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dakika</w:t>
      </w:r>
      <w:proofErr w:type="spellEnd"/>
      <w:r w:rsidRPr="001D6079">
        <w:rPr>
          <w:rFonts w:ascii="Times New Roman" w:hAnsi="Times New Roman" w:cs="Times New Roman"/>
          <w:lang w:val="en"/>
        </w:rPr>
        <w:t xml:space="preserve"> 60-90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kikao</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kimoja</w:t>
      </w:r>
      <w:proofErr w:type="spellEnd"/>
      <w:r>
        <w:rPr>
          <w:rFonts w:ascii="Times New Roman" w:hAnsi="Times New Roman" w:cs="Times New Roman"/>
          <w:lang w:val="en"/>
        </w:rPr>
        <w:t xml:space="preserve"> cha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kindani</w:t>
      </w:r>
      <w:proofErr w:type="spellEnd"/>
      <w:r>
        <w:rPr>
          <w:rFonts w:ascii="Times New Roman" w:hAnsi="Times New Roman" w:cs="Times New Roman"/>
          <w:lang w:val="en"/>
        </w:rPr>
        <w:t xml:space="preserve"> </w:t>
      </w:r>
    </w:p>
    <w:p w14:paraId="5CF2D777" w14:textId="77777777" w:rsidR="006019E3" w:rsidRDefault="006019E3" w:rsidP="006019E3">
      <w:pPr>
        <w:autoSpaceDE w:val="0"/>
        <w:autoSpaceDN w:val="0"/>
        <w:adjustRightInd w:val="0"/>
        <w:spacing w:after="0" w:line="240" w:lineRule="auto"/>
        <w:rPr>
          <w:rFonts w:ascii="Times New Roman" w:hAnsi="Times New Roman" w:cs="Times New Roman"/>
          <w:b/>
          <w:lang w:val="en"/>
        </w:rPr>
      </w:pPr>
    </w:p>
    <w:p w14:paraId="6B40D395" w14:textId="77777777" w:rsidR="006019E3" w:rsidRPr="001D6079" w:rsidRDefault="006019E3" w:rsidP="006019E3">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t>Mahali</w:t>
      </w:r>
      <w:proofErr w:type="spellEnd"/>
      <w:r w:rsidRPr="001D6079">
        <w:rPr>
          <w:rFonts w:ascii="Times New Roman" w:hAnsi="Times New Roman" w:cs="Times New Roman"/>
          <w:b/>
          <w:lang w:val="en"/>
        </w:rPr>
        <w:t xml:space="preserve"> pa </w:t>
      </w:r>
      <w:proofErr w:type="spellStart"/>
      <w:r w:rsidRPr="001D6079">
        <w:rPr>
          <w:rFonts w:ascii="Times New Roman" w:hAnsi="Times New Roman" w:cs="Times New Roman"/>
          <w:b/>
          <w:lang w:val="en"/>
        </w:rPr>
        <w:t>utafiti</w:t>
      </w:r>
      <w:proofErr w:type="spellEnd"/>
      <w:r w:rsidRPr="001D6079">
        <w:rPr>
          <w:rFonts w:ascii="Times New Roman" w:hAnsi="Times New Roman" w:cs="Times New Roman"/>
          <w:b/>
          <w:lang w:val="en"/>
        </w:rPr>
        <w:t xml:space="preserve">: </w:t>
      </w:r>
      <w:r w:rsidRPr="001D6079">
        <w:rPr>
          <w:rFonts w:ascii="Times New Roman" w:hAnsi="Times New Roman" w:cs="Times New Roman"/>
          <w:lang w:val="en"/>
        </w:rPr>
        <w:t xml:space="preserve"> kila </w:t>
      </w:r>
      <w:proofErr w:type="spellStart"/>
      <w:r w:rsidRPr="001D6079">
        <w:rPr>
          <w:rFonts w:ascii="Times New Roman" w:hAnsi="Times New Roman" w:cs="Times New Roman"/>
          <w:lang w:val="en"/>
        </w:rPr>
        <w:t>mikak</w:t>
      </w:r>
      <w:r>
        <w:rPr>
          <w:rFonts w:ascii="Times New Roman" w:hAnsi="Times New Roman" w:cs="Times New Roman"/>
          <w:lang w:val="en"/>
        </w:rPr>
        <w:t>ati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itafanyika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kwenye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sehemu</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w:t>
      </w:r>
      <w:proofErr w:type="spellEnd"/>
      <w:r>
        <w:rPr>
          <w:rFonts w:ascii="Times New Roman" w:hAnsi="Times New Roman" w:cs="Times New Roman"/>
          <w:lang w:val="en"/>
        </w:rPr>
        <w:t xml:space="preserve"> katikati </w:t>
      </w:r>
      <w:proofErr w:type="spellStart"/>
      <w:proofErr w:type="gramStart"/>
      <w:r>
        <w:rPr>
          <w:rFonts w:ascii="Times New Roman" w:hAnsi="Times New Roman" w:cs="Times New Roman"/>
          <w:lang w:val="en"/>
        </w:rPr>
        <w:t>ya</w:t>
      </w:r>
      <w:proofErr w:type="spellEnd"/>
      <w:r>
        <w:rPr>
          <w:rFonts w:ascii="Times New Roman" w:hAnsi="Times New Roman" w:cs="Times New Roman"/>
          <w:lang w:val="en"/>
        </w:rPr>
        <w:t xml:space="preserve"> </w:t>
      </w:r>
      <w:r w:rsidRPr="001D6079">
        <w:rPr>
          <w:rFonts w:ascii="Times New Roman" w:hAnsi="Times New Roman" w:cs="Times New Roman"/>
          <w:lang w:val="en"/>
        </w:rPr>
        <w:t xml:space="preserve"> kata</w:t>
      </w:r>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ndogo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ndani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kanisa</w:t>
      </w:r>
      <w:proofErr w:type="spellEnd"/>
      <w:r w:rsidRPr="001D6079">
        <w:rPr>
          <w:rFonts w:ascii="Times New Roman" w:hAnsi="Times New Roman" w:cs="Times New Roman"/>
          <w:lang w:val="en"/>
        </w:rPr>
        <w:t xml:space="preserve"> au </w:t>
      </w:r>
      <w:proofErr w:type="spellStart"/>
      <w:r w:rsidRPr="001D6079">
        <w:rPr>
          <w:rFonts w:ascii="Times New Roman" w:hAnsi="Times New Roman" w:cs="Times New Roman"/>
          <w:lang w:val="en"/>
        </w:rPr>
        <w:t>shule</w:t>
      </w:r>
      <w:proofErr w:type="spellEnd"/>
      <w:r>
        <w:rPr>
          <w:rFonts w:ascii="Times New Roman" w:hAnsi="Times New Roman" w:cs="Times New Roman"/>
          <w:lang w:val="en"/>
        </w:rPr>
        <w:t xml:space="preserve"> au </w:t>
      </w:r>
      <w:proofErr w:type="spellStart"/>
      <w:r>
        <w:rPr>
          <w:rFonts w:ascii="Times New Roman" w:hAnsi="Times New Roman" w:cs="Times New Roman"/>
          <w:lang w:val="en"/>
        </w:rPr>
        <w:t>katika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boma</w:t>
      </w:r>
      <w:proofErr w:type="spellEnd"/>
      <w:r>
        <w:rPr>
          <w:rFonts w:ascii="Times New Roman" w:hAnsi="Times New Roman" w:cs="Times New Roman"/>
          <w:lang w:val="en"/>
        </w:rPr>
        <w:t xml:space="preserve"> </w:t>
      </w:r>
      <w:proofErr w:type="spellStart"/>
      <w:r>
        <w:rPr>
          <w:rFonts w:ascii="Times New Roman" w:hAnsi="Times New Roman" w:cs="Times New Roman"/>
          <w:lang w:val="en"/>
        </w:rPr>
        <w:t>lako</w:t>
      </w:r>
      <w:proofErr w:type="spellEnd"/>
      <w:r w:rsidRPr="001D6079">
        <w:rPr>
          <w:rFonts w:ascii="Times New Roman" w:hAnsi="Times New Roman" w:cs="Times New Roman"/>
          <w:lang w:val="en"/>
        </w:rPr>
        <w:t>.</w:t>
      </w:r>
    </w:p>
    <w:p w14:paraId="3101F5CA" w14:textId="77777777" w:rsidR="006019E3" w:rsidRPr="00126DDC" w:rsidRDefault="006019E3" w:rsidP="006019E3">
      <w:pPr>
        <w:autoSpaceDE w:val="0"/>
        <w:autoSpaceDN w:val="0"/>
        <w:adjustRightInd w:val="0"/>
        <w:spacing w:after="0" w:line="240" w:lineRule="auto"/>
        <w:rPr>
          <w:rFonts w:ascii="Times New Roman" w:hAnsi="Times New Roman" w:cs="Times New Roman"/>
          <w:lang w:val="en"/>
        </w:rPr>
      </w:pPr>
    </w:p>
    <w:p w14:paraId="333F0732" w14:textId="77777777" w:rsidR="006019E3" w:rsidRPr="00126DDC" w:rsidRDefault="006019E3" w:rsidP="006019E3">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Manufaa</w:t>
      </w:r>
      <w:proofErr w:type="spellEnd"/>
    </w:p>
    <w:p w14:paraId="1403E794" w14:textId="77777777" w:rsidR="006019E3" w:rsidRDefault="006019E3" w:rsidP="006019E3">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Ukichagua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kujibu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maswali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hakutakua</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manufaa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r>
        <w:rPr>
          <w:rFonts w:ascii="Times New Roman" w:hAnsi="Times New Roman" w:cs="Times New Roman"/>
          <w:lang w:val="en"/>
        </w:rPr>
        <w:t xml:space="preserve">moja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moja</w:t>
      </w:r>
      <w:r w:rsidRPr="00126DDC">
        <w:rPr>
          <w:rFonts w:ascii="Times New Roman" w:hAnsi="Times New Roman" w:cs="Times New Roman"/>
          <w:lang w:val="en"/>
        </w:rPr>
        <w:t xml:space="preserve"> kwako </w:t>
      </w:r>
      <w:proofErr w:type="spellStart"/>
      <w:r>
        <w:rPr>
          <w:rFonts w:ascii="Times New Roman" w:hAnsi="Times New Roman" w:cs="Times New Roman"/>
          <w:lang w:val="en"/>
        </w:rPr>
        <w:t>bali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utatusaidia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kuelewa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jinsi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proofErr w:type="gramStart"/>
      <w:r>
        <w:rPr>
          <w:rFonts w:ascii="Times New Roman" w:hAnsi="Times New Roman" w:cs="Times New Roman"/>
          <w:lang w:val="en"/>
        </w:rPr>
        <w:t>tunavyotekeleza</w:t>
      </w:r>
      <w:proofErr w:type="spellEnd"/>
      <w:r>
        <w:rPr>
          <w:rFonts w:ascii="Times New Roman" w:hAnsi="Times New Roman" w:cs="Times New Roman"/>
          <w:lang w:val="en"/>
        </w:rPr>
        <w:t xml:space="preserve"> </w:t>
      </w: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wetu</w:t>
      </w:r>
      <w:proofErr w:type="spellEnd"/>
      <w:r w:rsidRPr="00126DDC">
        <w:rPr>
          <w:rFonts w:ascii="Times New Roman" w:hAnsi="Times New Roman" w:cs="Times New Roman"/>
          <w:lang w:val="en"/>
        </w:rPr>
        <w:t xml:space="preserve">. </w:t>
      </w:r>
    </w:p>
    <w:p w14:paraId="74D7C725" w14:textId="77777777" w:rsidR="006019E3" w:rsidRPr="00126DDC" w:rsidRDefault="006019E3" w:rsidP="006019E3">
      <w:pPr>
        <w:autoSpaceDE w:val="0"/>
        <w:autoSpaceDN w:val="0"/>
        <w:adjustRightInd w:val="0"/>
        <w:spacing w:after="0" w:line="240" w:lineRule="auto"/>
        <w:rPr>
          <w:rFonts w:ascii="Times New Roman" w:hAnsi="Times New Roman" w:cs="Times New Roman"/>
          <w:lang w:val="en"/>
        </w:rPr>
      </w:pPr>
      <w:proofErr w:type="spellStart"/>
      <w:proofErr w:type="gramStart"/>
      <w:r w:rsidRPr="00126DDC">
        <w:rPr>
          <w:rFonts w:ascii="Times New Roman" w:hAnsi="Times New Roman" w:cs="Times New Roman"/>
          <w:lang w:val="en"/>
        </w:rPr>
        <w:t>Tutakurudishia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nauli</w:t>
      </w:r>
      <w:proofErr w:type="spellEnd"/>
      <w:r w:rsidRPr="00126DDC">
        <w:rPr>
          <w:rFonts w:ascii="Times New Roman" w:hAnsi="Times New Roman" w:cs="Times New Roman"/>
          <w:lang w:val="en"/>
        </w:rPr>
        <w:t xml:space="preserve"> </w:t>
      </w:r>
      <w:proofErr w:type="spellStart"/>
      <w:r>
        <w:rPr>
          <w:rFonts w:ascii="Times New Roman" w:hAnsi="Times New Roman" w:cs="Times New Roman"/>
          <w:lang w:val="en"/>
        </w:rPr>
        <w:t>utakayotumia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kufika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mahali</w:t>
      </w:r>
      <w:proofErr w:type="spellEnd"/>
      <w:r>
        <w:rPr>
          <w:rFonts w:ascii="Times New Roman" w:hAnsi="Times New Roman" w:cs="Times New Roman"/>
          <w:lang w:val="en"/>
        </w:rPr>
        <w:t xml:space="preserve"> pa </w:t>
      </w:r>
      <w:proofErr w:type="spellStart"/>
      <w:r>
        <w:rPr>
          <w:rFonts w:ascii="Times New Roman" w:hAnsi="Times New Roman" w:cs="Times New Roman"/>
          <w:lang w:val="en"/>
        </w:rPr>
        <w:t>utafiti</w:t>
      </w:r>
      <w:proofErr w:type="spellEnd"/>
      <w:r w:rsidRPr="00126DDC">
        <w:rPr>
          <w:rFonts w:ascii="Times New Roman" w:hAnsi="Times New Roman" w:cs="Times New Roman"/>
          <w:lang w:val="en"/>
        </w:rPr>
        <w:t xml:space="preserve"> iwapo </w:t>
      </w:r>
      <w:proofErr w:type="spellStart"/>
      <w:r>
        <w:rPr>
          <w:rFonts w:ascii="Times New Roman" w:hAnsi="Times New Roman" w:cs="Times New Roman"/>
          <w:lang w:val="en"/>
        </w:rPr>
        <w:t>hatutafanyia</w:t>
      </w:r>
      <w:proofErr w:type="spellEnd"/>
      <w:r>
        <w:rPr>
          <w:rFonts w:ascii="Times New Roman" w:hAnsi="Times New Roman" w:cs="Times New Roman"/>
          <w:lang w:val="en"/>
        </w:rPr>
        <w:t xml:space="preserve"> nyumbani k</w:t>
      </w:r>
      <w:r w:rsidRPr="00126DDC">
        <w:rPr>
          <w:rFonts w:ascii="Times New Roman" w:hAnsi="Times New Roman" w:cs="Times New Roman"/>
          <w:lang w:val="en"/>
        </w:rPr>
        <w:t>wako.</w:t>
      </w:r>
      <w:proofErr w:type="gramEnd"/>
    </w:p>
    <w:p w14:paraId="14FFC0FE" w14:textId="77777777" w:rsidR="006019E3" w:rsidRPr="00126DDC" w:rsidRDefault="006019E3" w:rsidP="006019E3">
      <w:pPr>
        <w:autoSpaceDE w:val="0"/>
        <w:autoSpaceDN w:val="0"/>
        <w:adjustRightInd w:val="0"/>
        <w:spacing w:after="0" w:line="240" w:lineRule="auto"/>
        <w:rPr>
          <w:rFonts w:ascii="Times New Roman" w:hAnsi="Times New Roman" w:cs="Times New Roman"/>
          <w:lang w:val="en"/>
        </w:rPr>
      </w:pPr>
    </w:p>
    <w:p w14:paraId="329B8F24" w14:textId="77777777" w:rsidR="006019E3" w:rsidRPr="00126DDC" w:rsidRDefault="006019E3" w:rsidP="006019E3">
      <w:pPr>
        <w:spacing w:after="0"/>
        <w:rPr>
          <w:rFonts w:ascii="Times New Roman" w:hAnsi="Times New Roman" w:cs="Times New Roman"/>
          <w:b/>
        </w:rPr>
      </w:pPr>
      <w:proofErr w:type="spellStart"/>
      <w:r w:rsidRPr="00126DDC">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r>
        <w:rPr>
          <w:rFonts w:ascii="Times New Roman" w:hAnsi="Times New Roman" w:cs="Times New Roman"/>
          <w:b/>
        </w:rPr>
        <w:t xml:space="preserve"> </w:t>
      </w:r>
    </w:p>
    <w:p w14:paraId="7309D8EE" w14:textId="77777777" w:rsidR="000327F9" w:rsidRPr="00F5744A" w:rsidRDefault="000327F9" w:rsidP="000327F9">
      <w:pPr>
        <w:spacing w:after="0"/>
        <w:rPr>
          <w:ins w:id="0" w:author="OSBORN KWENA " w:date="2014-06-17T12:40:00Z"/>
          <w:rFonts w:ascii="Times New Roman" w:hAnsi="Times New Roman" w:cs="Times New Roman"/>
        </w:rPr>
      </w:pPr>
      <w:ins w:id="1" w:author="OSBORN KWENA " w:date="2014-06-17T12:40: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14CF1AC4" w14:textId="6FDD9084" w:rsidR="006019E3" w:rsidRPr="008A1AEC" w:rsidRDefault="006019E3" w:rsidP="006019E3">
      <w:pPr>
        <w:rPr>
          <w:i/>
        </w:rPr>
      </w:pPr>
      <w:del w:id="2" w:author="OSBORN KWENA " w:date="2014-06-17T12:40:00Z">
        <w:r w:rsidRPr="008A1AEC" w:rsidDel="000327F9">
          <w:rPr>
            <w:rFonts w:ascii="Times New Roman" w:hAnsi="Times New Roman" w:cs="Times New Roman"/>
          </w:rPr>
          <w:delText>Athari, Usumbufu, au madhara yanayoweza kuhusiana na mahojiana haya ni</w:delText>
        </w:r>
        <w:r w:rsidRPr="008A1AEC" w:rsidDel="000327F9">
          <w:rPr>
            <w:rFonts w:ascii="Times New Roman" w:hAnsi="Times New Roman" w:cs="Times New Roman"/>
            <w:bCs/>
          </w:rPr>
          <w:delText>:</w:delText>
        </w:r>
      </w:del>
    </w:p>
    <w:p w14:paraId="68429E01" w14:textId="77777777" w:rsidR="006019E3" w:rsidRPr="008A1AEC" w:rsidRDefault="006019E3" w:rsidP="006019E3">
      <w:pPr>
        <w:pStyle w:val="ListParagraph"/>
        <w:numPr>
          <w:ilvl w:val="0"/>
          <w:numId w:val="2"/>
        </w:numPr>
        <w:spacing w:after="0"/>
        <w:contextualSpacing w:val="0"/>
        <w:rPr>
          <w:rFonts w:ascii="Times New Roman" w:hAnsi="Times New Roman" w:cs="Times New Roman"/>
        </w:rPr>
      </w:pPr>
      <w:proofErr w:type="spellStart"/>
      <w:r w:rsidRPr="00B161D2">
        <w:rPr>
          <w:rFonts w:ascii="Times New Roman" w:hAnsi="Times New Roman" w:cs="Times New Roman"/>
        </w:rPr>
        <w:lastRenderedPageBreak/>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5EB46D2B" w14:textId="77777777" w:rsidR="006019E3" w:rsidRDefault="006019E3" w:rsidP="006019E3">
      <w:pPr>
        <w:pStyle w:val="ListParagraph"/>
        <w:numPr>
          <w:ilvl w:val="0"/>
          <w:numId w:val="2"/>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kindani</w:t>
      </w:r>
      <w:proofErr w:type="spellEnd"/>
      <w:r w:rsidRPr="001D6079">
        <w:rPr>
          <w:rFonts w:ascii="Times New Roman" w:hAnsi="Times New Roman" w:cs="Times New Roman"/>
          <w:lang w:val="e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4ACCFE89" w14:textId="77777777" w:rsidR="006019E3" w:rsidRPr="00126DDC" w:rsidRDefault="006019E3" w:rsidP="006019E3">
      <w:pPr>
        <w:autoSpaceDE w:val="0"/>
        <w:autoSpaceDN w:val="0"/>
        <w:adjustRightInd w:val="0"/>
        <w:spacing w:after="0" w:line="240" w:lineRule="auto"/>
        <w:rPr>
          <w:rFonts w:ascii="Times New Roman" w:hAnsi="Times New Roman" w:cs="Times New Roman"/>
          <w:b/>
          <w:lang w:val="en"/>
        </w:rPr>
      </w:pPr>
    </w:p>
    <w:p w14:paraId="354DA789" w14:textId="77777777" w:rsidR="006019E3" w:rsidRPr="00126DDC" w:rsidRDefault="006019E3" w:rsidP="006019E3">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Usiri</w:t>
      </w:r>
      <w:proofErr w:type="spellEnd"/>
    </w:p>
    <w:p w14:paraId="7F20FD78" w14:textId="77777777" w:rsidR="006019E3" w:rsidRDefault="006019E3" w:rsidP="006019E3">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2FA8E878" w14:textId="77777777" w:rsidR="006019E3" w:rsidRDefault="006019E3" w:rsidP="006019E3">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14:paraId="7DEB1171" w14:textId="77777777" w:rsidR="006019E3" w:rsidRPr="0040682B" w:rsidRDefault="006019E3" w:rsidP="006019E3">
      <w:pPr>
        <w:pStyle w:val="ListParagraph"/>
        <w:numPr>
          <w:ilvl w:val="0"/>
          <w:numId w:val="3"/>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proofErr w:type="gramStart"/>
      <w:r>
        <w:rPr>
          <w:rFonts w:ascii="Times New Roman" w:hAnsi="Times New Roman" w:cs="Times New Roman"/>
        </w:rPr>
        <w:t>.</w:t>
      </w:r>
      <w:r w:rsidRPr="0040682B">
        <w:rPr>
          <w:rFonts w:ascii="Times New Roman" w:hAnsi="Times New Roman" w:cs="Times New Roman"/>
        </w:rPr>
        <w:t>.</w:t>
      </w:r>
      <w:proofErr w:type="gramEnd"/>
    </w:p>
    <w:p w14:paraId="3E0911B0" w14:textId="77777777" w:rsidR="006019E3" w:rsidRPr="00126DDC" w:rsidRDefault="006019E3" w:rsidP="006019E3">
      <w:pPr>
        <w:pStyle w:val="ListParagraph"/>
        <w:numPr>
          <w:ilvl w:val="0"/>
          <w:numId w:val="3"/>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Nitakua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nikirekodi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mazungumzo</w:t>
      </w:r>
      <w:proofErr w:type="spellEnd"/>
      <w:r w:rsidRPr="00126DDC">
        <w:rPr>
          <w:rFonts w:ascii="Times New Roman" w:hAnsi="Times New Roman" w:cs="Times New Roman"/>
          <w:lang w:val="en"/>
        </w:rPr>
        <w:t xml:space="preserve"> haya </w:t>
      </w:r>
      <w:proofErr w:type="gramStart"/>
      <w:r w:rsidRPr="00126DDC">
        <w:rPr>
          <w:rFonts w:ascii="Times New Roman" w:hAnsi="Times New Roman" w:cs="Times New Roman"/>
          <w:lang w:val="en"/>
        </w:rPr>
        <w:t>na</w:t>
      </w:r>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hakichukui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picha</w:t>
      </w:r>
      <w:proofErr w:type="spellEnd"/>
      <w:r w:rsidRPr="00126DDC">
        <w:rPr>
          <w:rFonts w:ascii="Times New Roman" w:hAnsi="Times New Roman" w:cs="Times New Roman"/>
          <w:lang w:val="en"/>
        </w:rPr>
        <w:t>.</w:t>
      </w:r>
      <w:r>
        <w:rPr>
          <w:rFonts w:ascii="Times New Roman" w:hAnsi="Times New Roman" w:cs="Times New Roman"/>
          <w:lang w:val="en"/>
        </w:rPr>
        <w:t xml:space="preserve"> [I</w:t>
      </w:r>
      <w:r w:rsidRPr="00126DDC">
        <w:rPr>
          <w:rFonts w:ascii="Times New Roman" w:hAnsi="Times New Roman" w:cs="Times New Roman"/>
          <w:lang w:val="en"/>
        </w:rPr>
        <w:t>KI</w:t>
      </w:r>
      <w:r>
        <w:rPr>
          <w:rFonts w:ascii="Times New Roman" w:hAnsi="Times New Roman" w:cs="Times New Roman"/>
          <w:lang w:val="en"/>
        </w:rPr>
        <w:t>WA KUNA ANAYECHUKUA NAKALA SEMA YAFUATAYO]</w:t>
      </w:r>
      <w:proofErr w:type="gramStart"/>
      <w:r w:rsidRPr="00126DDC">
        <w:rPr>
          <w:rFonts w:ascii="Times New Roman" w:hAnsi="Times New Roman" w:cs="Times New Roman"/>
          <w:lang w:val="en"/>
        </w:rPr>
        <w:t>:</w:t>
      </w:r>
      <w:proofErr w:type="spellStart"/>
      <w:r w:rsidRPr="00126DDC">
        <w:rPr>
          <w:rFonts w:ascii="Times New Roman" w:hAnsi="Times New Roman" w:cs="Times New Roman"/>
          <w:lang w:val="en"/>
        </w:rPr>
        <w:t>Tunaye</w:t>
      </w:r>
      <w:proofErr w:type="spellEnd"/>
      <w:proofErr w:type="gramEnd"/>
      <w:r w:rsidRPr="00126DDC">
        <w:rPr>
          <w:rFonts w:ascii="Times New Roman" w:hAnsi="Times New Roman" w:cs="Times New Roman"/>
          <w:lang w:val="en"/>
        </w:rPr>
        <w:t xml:space="preserve"> </w:t>
      </w:r>
      <w:proofErr w:type="spellStart"/>
      <w:r>
        <w:rPr>
          <w:rFonts w:ascii="Times New Roman" w:hAnsi="Times New Roman" w:cs="Times New Roman"/>
          <w:lang w:val="en"/>
        </w:rPr>
        <w:t>anaye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chukua</w:t>
      </w:r>
      <w:proofErr w:type="spellEnd"/>
      <w:r>
        <w:rPr>
          <w:rFonts w:ascii="Times New Roman" w:hAnsi="Times New Roman" w:cs="Times New Roman"/>
          <w:lang w:val="en"/>
        </w:rPr>
        <w:t xml:space="preserve"> </w:t>
      </w:r>
      <w:proofErr w:type="spellStart"/>
      <w:r>
        <w:rPr>
          <w:rFonts w:ascii="Times New Roman" w:hAnsi="Times New Roman" w:cs="Times New Roman"/>
          <w:lang w:val="en"/>
        </w:rPr>
        <w:t>nakala</w:t>
      </w:r>
      <w:proofErr w:type="spellEnd"/>
      <w:r>
        <w:rPr>
          <w:rFonts w:ascii="Times New Roman" w:hAnsi="Times New Roman" w:cs="Times New Roman"/>
          <w:lang w:val="en"/>
        </w:rPr>
        <w:t xml:space="preserve"> </w:t>
      </w:r>
      <w:proofErr w:type="spellStart"/>
      <w:r w:rsidRPr="00126DDC">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a</w:t>
      </w:r>
      <w:r>
        <w:rPr>
          <w:rFonts w:ascii="Times New Roman" w:hAnsi="Times New Roman" w:cs="Times New Roman"/>
          <w:lang w:val="en"/>
        </w:rPr>
        <w:t>naandika</w:t>
      </w:r>
      <w:proofErr w:type="spellEnd"/>
      <w:r>
        <w:rPr>
          <w:rFonts w:ascii="Times New Roman" w:hAnsi="Times New Roman" w:cs="Times New Roman"/>
          <w:lang w:val="en"/>
        </w:rPr>
        <w:t xml:space="preserve"> mambo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kifupi</w:t>
      </w:r>
      <w:proofErr w:type="spellEnd"/>
      <w:r>
        <w:rPr>
          <w:rFonts w:ascii="Times New Roman" w:hAnsi="Times New Roman" w:cs="Times New Roman"/>
          <w:lang w:val="en"/>
        </w:rPr>
        <w:t xml:space="preserve"> iwapo </w:t>
      </w:r>
      <w:proofErr w:type="spellStart"/>
      <w:r>
        <w:rPr>
          <w:rFonts w:ascii="Times New Roman" w:hAnsi="Times New Roman" w:cs="Times New Roman"/>
          <w:lang w:val="en"/>
        </w:rPr>
        <w:t>tutahitaji</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kuyak</w:t>
      </w:r>
      <w:r w:rsidRPr="00126DDC">
        <w:rPr>
          <w:rFonts w:ascii="Times New Roman" w:hAnsi="Times New Roman" w:cs="Times New Roman"/>
          <w:lang w:val="en"/>
        </w:rPr>
        <w:t>umbuka</w:t>
      </w:r>
      <w:proofErr w:type="spellEnd"/>
      <w:r w:rsidRPr="00126DDC">
        <w:rPr>
          <w:rFonts w:ascii="Times New Roman" w:hAnsi="Times New Roman" w:cs="Times New Roman"/>
          <w:lang w:val="en"/>
        </w:rPr>
        <w:t>.</w:t>
      </w:r>
      <w:r>
        <w:rPr>
          <w:rFonts w:ascii="Times New Roman" w:hAnsi="Times New Roman" w:cs="Times New Roman"/>
          <w:lang w:val="en"/>
        </w:rPr>
        <w:t xml:space="preserve"> </w:t>
      </w:r>
      <w:proofErr w:type="spellStart"/>
      <w:r>
        <w:rPr>
          <w:rFonts w:ascii="Times New Roman" w:hAnsi="Times New Roman" w:cs="Times New Roman"/>
          <w:lang w:val="en"/>
        </w:rPr>
        <w:t>Y</w:t>
      </w:r>
      <w:r w:rsidRPr="00126DDC">
        <w:rPr>
          <w:rFonts w:ascii="Times New Roman" w:hAnsi="Times New Roman" w:cs="Times New Roman"/>
          <w:lang w:val="en"/>
        </w:rPr>
        <w:t>atakayo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nakiliwa</w:t>
      </w:r>
      <w:proofErr w:type="spellEnd"/>
      <w:r w:rsidRPr="00126DDC">
        <w:rPr>
          <w:rFonts w:ascii="Times New Roman" w:hAnsi="Times New Roman" w:cs="Times New Roman"/>
          <w:lang w:val="en"/>
        </w:rPr>
        <w:t xml:space="preserve"> </w:t>
      </w:r>
      <w:proofErr w:type="gramStart"/>
      <w:r w:rsidRPr="00126DDC">
        <w:rPr>
          <w:rFonts w:ascii="Times New Roman" w:hAnsi="Times New Roman" w:cs="Times New Roman"/>
          <w:lang w:val="en"/>
        </w:rPr>
        <w:t>na</w:t>
      </w:r>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kurekodiwa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yatawekwa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siri</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hayatapeanwa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mtu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yeyote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nje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w:t>
      </w:r>
    </w:p>
    <w:p w14:paraId="7CF86DAB" w14:textId="77777777" w:rsidR="006019E3" w:rsidRPr="001D6079" w:rsidRDefault="006019E3" w:rsidP="006019E3">
      <w:pPr>
        <w:autoSpaceDE w:val="0"/>
        <w:autoSpaceDN w:val="0"/>
        <w:adjustRightInd w:val="0"/>
        <w:spacing w:after="0" w:line="240" w:lineRule="auto"/>
        <w:rPr>
          <w:rFonts w:ascii="Times New Roman" w:hAnsi="Times New Roman" w:cs="Times New Roman"/>
          <w:lang w:val="en"/>
        </w:rPr>
      </w:pPr>
    </w:p>
    <w:p w14:paraId="61942611" w14:textId="77777777" w:rsidR="006019E3" w:rsidRPr="00AE0D99" w:rsidRDefault="006019E3" w:rsidP="00AE0D99">
      <w:pPr>
        <w:shd w:val="clear" w:color="auto" w:fill="FFFFFF"/>
        <w:spacing w:after="0" w:line="240" w:lineRule="auto"/>
        <w:rPr>
          <w:rFonts w:eastAsia="Times New Roman"/>
          <w:color w:val="1F497D"/>
        </w:rPr>
      </w:pPr>
      <w:proofErr w:type="spellStart"/>
      <w:r w:rsidRPr="00AE0D99">
        <w:rPr>
          <w:rFonts w:ascii="Times New Roman" w:hAnsi="Times New Roman" w:cs="Times New Roman"/>
          <w:b/>
        </w:rPr>
        <w:t>Kuweka</w:t>
      </w:r>
      <w:proofErr w:type="spellEnd"/>
      <w:r w:rsidRPr="00AE0D99">
        <w:rPr>
          <w:rFonts w:ascii="Times New Roman" w:hAnsi="Times New Roman" w:cs="Times New Roman"/>
          <w:b/>
        </w:rPr>
        <w:t xml:space="preserve"> </w:t>
      </w:r>
      <w:proofErr w:type="spellStart"/>
      <w:r w:rsidRPr="00AE0D99">
        <w:rPr>
          <w:rFonts w:ascii="Times New Roman" w:hAnsi="Times New Roman" w:cs="Times New Roman"/>
          <w:b/>
        </w:rPr>
        <w:t>rekodi</w:t>
      </w:r>
      <w:proofErr w:type="spellEnd"/>
      <w:r w:rsidRPr="00AE0D99">
        <w:rPr>
          <w:rFonts w:ascii="Times New Roman" w:hAnsi="Times New Roman" w:cs="Times New Roman"/>
          <w:b/>
        </w:rPr>
        <w:t xml:space="preserve"> </w:t>
      </w:r>
      <w:proofErr w:type="spellStart"/>
      <w:r w:rsidRPr="00AE0D99">
        <w:rPr>
          <w:rFonts w:ascii="Times New Roman" w:hAnsi="Times New Roman" w:cs="Times New Roman"/>
          <w:b/>
        </w:rPr>
        <w:t>za</w:t>
      </w:r>
      <w:proofErr w:type="spellEnd"/>
      <w:r w:rsidRPr="00AE0D99">
        <w:rPr>
          <w:rFonts w:ascii="Times New Roman" w:hAnsi="Times New Roman" w:cs="Times New Roman"/>
          <w:b/>
        </w:rPr>
        <w:t xml:space="preserve"> </w:t>
      </w:r>
      <w:proofErr w:type="spellStart"/>
      <w:r w:rsidRPr="00AE0D99">
        <w:rPr>
          <w:rFonts w:ascii="Times New Roman" w:hAnsi="Times New Roman" w:cs="Times New Roman"/>
          <w:b/>
        </w:rPr>
        <w:t>utafiti</w:t>
      </w:r>
      <w:proofErr w:type="spellEnd"/>
      <w:r w:rsidRPr="00AE0D99">
        <w:rPr>
          <w:rFonts w:ascii="Times New Roman" w:hAnsi="Times New Roman" w:cs="Times New Roman"/>
          <w:b/>
        </w:rPr>
        <w:t xml:space="preserve">: </w:t>
      </w:r>
      <w:r w:rsidRPr="00AE0D99">
        <w:rPr>
          <w:rFonts w:ascii="Times New Roman" w:hAnsi="Times New Roman" w:cs="Times New Roman"/>
        </w:rPr>
        <w:t xml:space="preserve">Wakati </w:t>
      </w:r>
      <w:proofErr w:type="spellStart"/>
      <w:r w:rsidRPr="00AE0D99">
        <w:rPr>
          <w:rFonts w:ascii="Times New Roman" w:hAnsi="Times New Roman" w:cs="Times New Roman"/>
        </w:rPr>
        <w:t>utafiti</w:t>
      </w:r>
      <w:proofErr w:type="spellEnd"/>
      <w:r w:rsidRPr="00AE0D99">
        <w:rPr>
          <w:rFonts w:ascii="Times New Roman" w:hAnsi="Times New Roman" w:cs="Times New Roman"/>
        </w:rPr>
        <w:t xml:space="preserve"> utakuwa </w:t>
      </w:r>
      <w:proofErr w:type="spellStart"/>
      <w:r w:rsidRPr="00AE0D99">
        <w:rPr>
          <w:rFonts w:ascii="Times New Roman" w:hAnsi="Times New Roman" w:cs="Times New Roman"/>
        </w:rPr>
        <w:t>umekamilika</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watafiti</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huenda</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wakaweka</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nakala</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za</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kitafiti</w:t>
      </w:r>
      <w:proofErr w:type="spellEnd"/>
      <w:r w:rsidRPr="00AE0D99">
        <w:rPr>
          <w:rFonts w:ascii="Times New Roman" w:hAnsi="Times New Roman" w:cs="Times New Roman"/>
        </w:rPr>
        <w:t xml:space="preserve"> </w:t>
      </w:r>
      <w:proofErr w:type="spellStart"/>
      <w:proofErr w:type="gramStart"/>
      <w:r w:rsidRPr="00AE0D99">
        <w:rPr>
          <w:rFonts w:ascii="Times New Roman" w:hAnsi="Times New Roman" w:cs="Times New Roman"/>
        </w:rPr>
        <w:t>kwa</w:t>
      </w:r>
      <w:proofErr w:type="spellEnd"/>
      <w:proofErr w:type="gramEnd"/>
      <w:r w:rsidRPr="00AE0D99">
        <w:rPr>
          <w:rFonts w:ascii="Times New Roman" w:hAnsi="Times New Roman" w:cs="Times New Roman"/>
        </w:rPr>
        <w:t xml:space="preserve"> </w:t>
      </w:r>
      <w:proofErr w:type="spellStart"/>
      <w:r w:rsidRPr="00AE0D99">
        <w:rPr>
          <w:rFonts w:ascii="Times New Roman" w:hAnsi="Times New Roman" w:cs="Times New Roman"/>
        </w:rPr>
        <w:t>tafiti</w:t>
      </w:r>
      <w:proofErr w:type="spellEnd"/>
      <w:r w:rsidRPr="00AE0D99">
        <w:rPr>
          <w:rFonts w:ascii="Times New Roman" w:hAnsi="Times New Roman" w:cs="Times New Roman"/>
        </w:rPr>
        <w:t xml:space="preserve"> nyingine siku </w:t>
      </w:r>
      <w:proofErr w:type="spellStart"/>
      <w:r w:rsidRPr="00AE0D99">
        <w:rPr>
          <w:rFonts w:ascii="Times New Roman" w:hAnsi="Times New Roman" w:cs="Times New Roman"/>
        </w:rPr>
        <w:t>za</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usoni</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zitakazofanywa</w:t>
      </w:r>
      <w:proofErr w:type="spellEnd"/>
      <w:r w:rsidRPr="00AE0D99">
        <w:rPr>
          <w:rFonts w:ascii="Times New Roman" w:hAnsi="Times New Roman" w:cs="Times New Roman"/>
        </w:rPr>
        <w:t xml:space="preserve"> </w:t>
      </w:r>
      <w:proofErr w:type="spellStart"/>
      <w:r w:rsidRPr="00AE0D99">
        <w:rPr>
          <w:rFonts w:ascii="Times New Roman" w:hAnsi="Times New Roman" w:cs="Times New Roman"/>
        </w:rPr>
        <w:t>nao</w:t>
      </w:r>
      <w:proofErr w:type="spellEnd"/>
      <w:r w:rsidRPr="00AE0D99">
        <w:rPr>
          <w:rFonts w:ascii="Times New Roman" w:hAnsi="Times New Roman" w:cs="Times New Roman"/>
        </w:rPr>
        <w:t xml:space="preserve"> au </w:t>
      </w:r>
      <w:proofErr w:type="spellStart"/>
      <w:r w:rsidRPr="00AE0D99">
        <w:rPr>
          <w:rFonts w:ascii="Times New Roman" w:hAnsi="Times New Roman" w:cs="Times New Roman"/>
        </w:rPr>
        <w:t>wengine</w:t>
      </w:r>
      <w:proofErr w:type="spellEnd"/>
      <w:r w:rsidRPr="00AE0D99">
        <w:rPr>
          <w:rFonts w:ascii="Times New Roman" w:hAnsi="Times New Roman" w:cs="Times New Roman"/>
        </w:rPr>
        <w:t>.</w:t>
      </w:r>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Tutaweka</w:t>
      </w:r>
      <w:proofErr w:type="spell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habari</w:t>
      </w:r>
      <w:proofErr w:type="spell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za</w:t>
      </w:r>
      <w:proofErr w:type="spell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huu</w:t>
      </w:r>
      <w:proofErr w:type="spell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utafiti</w:t>
      </w:r>
      <w:proofErr w:type="spellEnd"/>
      <w:r w:rsidR="00AE0D99" w:rsidRPr="00AE0D99">
        <w:rPr>
          <w:rFonts w:ascii="Times New Roman" w:hAnsi="Times New Roman" w:cs="Times New Roman"/>
        </w:rPr>
        <w:t xml:space="preserve"> </w:t>
      </w:r>
      <w:proofErr w:type="spellStart"/>
      <w:proofErr w:type="gramStart"/>
      <w:r w:rsidR="00AE0D99" w:rsidRPr="00AE0D99">
        <w:rPr>
          <w:rFonts w:ascii="Times New Roman" w:hAnsi="Times New Roman" w:cs="Times New Roman"/>
        </w:rPr>
        <w:t>kwa</w:t>
      </w:r>
      <w:proofErr w:type="spellEnd"/>
      <w:proofErr w:type="gram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muda</w:t>
      </w:r>
      <w:proofErr w:type="spell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ambao</w:t>
      </w:r>
      <w:proofErr w:type="spell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utafiti</w:t>
      </w:r>
      <w:proofErr w:type="spellEnd"/>
      <w:r w:rsidR="00AE0D99" w:rsidRPr="00AE0D99">
        <w:rPr>
          <w:rFonts w:ascii="Times New Roman" w:hAnsi="Times New Roman" w:cs="Times New Roman"/>
        </w:rPr>
        <w:t xml:space="preserve"> </w:t>
      </w:r>
      <w:proofErr w:type="spellStart"/>
      <w:r w:rsidR="00AE0D99" w:rsidRPr="00AE0D99">
        <w:rPr>
          <w:rFonts w:ascii="Times New Roman" w:hAnsi="Times New Roman" w:cs="Times New Roman"/>
        </w:rPr>
        <w:t>huu</w:t>
      </w:r>
      <w:proofErr w:type="spellEnd"/>
      <w:r w:rsidR="00AE0D99" w:rsidRPr="00AE0D99">
        <w:rPr>
          <w:rFonts w:ascii="Times New Roman" w:hAnsi="Times New Roman" w:cs="Times New Roman"/>
        </w:rPr>
        <w:t xml:space="preserve"> utakuwa </w:t>
      </w:r>
      <w:proofErr w:type="spellStart"/>
      <w:r w:rsidR="00AE0D99" w:rsidRPr="00AE0D99">
        <w:rPr>
          <w:rFonts w:ascii="Times New Roman" w:hAnsi="Times New Roman" w:cs="Times New Roman"/>
        </w:rPr>
        <w:t>unaendelea</w:t>
      </w:r>
      <w:proofErr w:type="spellEnd"/>
      <w:r w:rsidR="00AE0D99" w:rsidRPr="00AE0D99">
        <w:rPr>
          <w:rFonts w:ascii="Times New Roman" w:hAnsi="Times New Roman" w:cs="Times New Roman"/>
        </w:rPr>
        <w:t xml:space="preserve"> na </w:t>
      </w:r>
      <w:proofErr w:type="spellStart"/>
      <w:r w:rsidR="00AE0D99" w:rsidRPr="00AE0D99">
        <w:rPr>
          <w:rFonts w:ascii="Times New Roman" w:hAnsi="Times New Roman" w:cs="Times New Roman"/>
        </w:rPr>
        <w:t>tafiti</w:t>
      </w:r>
      <w:proofErr w:type="spellEnd"/>
      <w:r w:rsidR="00AE0D99" w:rsidRPr="00AE0D99">
        <w:rPr>
          <w:rFonts w:ascii="Times New Roman" w:hAnsi="Times New Roman" w:cs="Times New Roman"/>
        </w:rPr>
        <w:t xml:space="preserve"> nyingine </w:t>
      </w:r>
      <w:proofErr w:type="spellStart"/>
      <w:r w:rsidR="00AE0D99" w:rsidRPr="00AE0D99">
        <w:rPr>
          <w:rFonts w:ascii="Times New Roman" w:hAnsi="Times New Roman" w:cs="Times New Roman"/>
        </w:rPr>
        <w:t>zitakazofuata</w:t>
      </w:r>
      <w:proofErr w:type="spellEnd"/>
      <w:r w:rsidR="00AE0D99" w:rsidRPr="00AE0D99">
        <w:rPr>
          <w:rFonts w:ascii="Times New Roman" w:hAnsi="Times New Roman" w:cs="Times New Roman"/>
        </w:rPr>
        <w:t>. </w:t>
      </w:r>
      <w:r>
        <w:rPr>
          <w:rFonts w:ascii="Times New Roman" w:hAnsi="Times New Roman" w:cs="Times New Roman"/>
        </w:rPr>
        <w:t xml:space="preserve"> </w:t>
      </w:r>
      <w:proofErr w:type="spellStart"/>
      <w:r>
        <w:rPr>
          <w:rFonts w:ascii="Times New Roman" w:hAnsi="Times New Roman" w:cs="Times New Roman"/>
        </w:rPr>
        <w:t>Mbinu</w:t>
      </w:r>
      <w:proofErr w:type="spellEnd"/>
      <w:r>
        <w:rPr>
          <w:rFonts w:ascii="Times New Roman" w:hAnsi="Times New Roman" w:cs="Times New Roman"/>
        </w:rPr>
        <w:t xml:space="preserve"> </w:t>
      </w:r>
      <w:proofErr w:type="spellStart"/>
      <w:r>
        <w:rPr>
          <w:rFonts w:ascii="Times New Roman" w:hAnsi="Times New Roman" w:cs="Times New Roman"/>
        </w:rPr>
        <w:t>zile</w:t>
      </w:r>
      <w:proofErr w:type="spellEnd"/>
      <w:r>
        <w:rPr>
          <w:rFonts w:ascii="Times New Roman" w:hAnsi="Times New Roman" w:cs="Times New Roman"/>
        </w:rPr>
        <w:t xml:space="preserve"> </w:t>
      </w:r>
      <w:proofErr w:type="spellStart"/>
      <w:r>
        <w:rPr>
          <w:rFonts w:ascii="Times New Roman" w:hAnsi="Times New Roman" w:cs="Times New Roman"/>
        </w:rPr>
        <w:t>nimekueleza</w:t>
      </w:r>
      <w:proofErr w:type="spellEnd"/>
      <w:r>
        <w:rPr>
          <w:rFonts w:ascii="Times New Roman" w:hAnsi="Times New Roman" w:cs="Times New Roman"/>
        </w:rPr>
        <w:t xml:space="preserve"> </w:t>
      </w:r>
      <w:proofErr w:type="spellStart"/>
      <w:r>
        <w:rPr>
          <w:rFonts w:ascii="Times New Roman" w:hAnsi="Times New Roman" w:cs="Times New Roman"/>
        </w:rPr>
        <w:t>awali</w:t>
      </w:r>
      <w:proofErr w:type="spellEnd"/>
      <w:r>
        <w:rPr>
          <w:rFonts w:ascii="Times New Roman" w:hAnsi="Times New Roman" w:cs="Times New Roman"/>
        </w:rPr>
        <w:t xml:space="preserve"> </w:t>
      </w:r>
      <w:proofErr w:type="spellStart"/>
      <w:r>
        <w:rPr>
          <w:rFonts w:ascii="Times New Roman" w:hAnsi="Times New Roman" w:cs="Times New Roman"/>
        </w:rPr>
        <w:t>zitatumika</w:t>
      </w:r>
      <w:proofErr w:type="spellEnd"/>
      <w:r>
        <w:rPr>
          <w:rFonts w:ascii="Times New Roman" w:hAnsi="Times New Roman" w:cs="Times New Roman"/>
        </w:rPr>
        <w:t xml:space="preserve"> </w:t>
      </w:r>
      <w:proofErr w:type="spellStart"/>
      <w:r>
        <w:rPr>
          <w:rFonts w:ascii="Times New Roman" w:hAnsi="Times New Roman" w:cs="Times New Roman"/>
        </w:rPr>
        <w:t>katika</w:t>
      </w:r>
      <w:proofErr w:type="spellEnd"/>
      <w:r>
        <w:rPr>
          <w:rFonts w:ascii="Times New Roman" w:hAnsi="Times New Roman" w:cs="Times New Roman"/>
        </w:rPr>
        <w:t xml:space="preserve"> </w:t>
      </w:r>
      <w:proofErr w:type="spellStart"/>
      <w:r>
        <w:rPr>
          <w:rFonts w:ascii="Times New Roman" w:hAnsi="Times New Roman" w:cs="Times New Roman"/>
        </w:rPr>
        <w:t>kulinda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wa</w:t>
      </w:r>
      <w:proofErr w:type="spellEnd"/>
      <w:proofErr w:type="gram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hizi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hayataathiri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vyovyote</w:t>
      </w:r>
      <w:proofErr w:type="spellEnd"/>
      <w:r>
        <w:rPr>
          <w:rFonts w:ascii="Times New Roman" w:hAnsi="Times New Roman" w:cs="Times New Roman"/>
        </w:rPr>
        <w:t xml:space="preserve"> usaidizi </w:t>
      </w:r>
      <w:proofErr w:type="spellStart"/>
      <w:r>
        <w:rPr>
          <w:rFonts w:ascii="Times New Roman" w:hAnsi="Times New Roman" w:cs="Times New Roman"/>
        </w:rPr>
        <w:t>ambao</w:t>
      </w:r>
      <w:proofErr w:type="spellEnd"/>
      <w:r>
        <w:rPr>
          <w:rFonts w:ascii="Times New Roman" w:hAnsi="Times New Roman" w:cs="Times New Roman"/>
        </w:rPr>
        <w:t xml:space="preserve"> IPA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ikapeana</w:t>
      </w:r>
      <w:proofErr w:type="spellEnd"/>
      <w:r>
        <w:rPr>
          <w:rFonts w:ascii="Times New Roman" w:hAnsi="Times New Roman" w:cs="Times New Roman"/>
        </w:rPr>
        <w:t xml:space="preserve"> au </w:t>
      </w:r>
      <w:proofErr w:type="spellStart"/>
      <w:r>
        <w:rPr>
          <w:rFonts w:ascii="Times New Roman" w:hAnsi="Times New Roman" w:cs="Times New Roman"/>
        </w:rPr>
        <w:t>kutopeana</w:t>
      </w:r>
      <w:proofErr w:type="spellEnd"/>
      <w:r>
        <w:rPr>
          <w:rFonts w:ascii="Times New Roman" w:hAnsi="Times New Roman" w:cs="Times New Roman"/>
        </w:rPr>
        <w:t xml:space="preserve"> kwako au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w:t>
      </w:r>
    </w:p>
    <w:p w14:paraId="0B853837" w14:textId="77777777" w:rsidR="006019E3" w:rsidRPr="00126DDC" w:rsidRDefault="006019E3" w:rsidP="006019E3">
      <w:pPr>
        <w:autoSpaceDE w:val="0"/>
        <w:autoSpaceDN w:val="0"/>
        <w:adjustRightInd w:val="0"/>
        <w:spacing w:after="0" w:line="240" w:lineRule="auto"/>
        <w:rPr>
          <w:rFonts w:ascii="Times New Roman" w:hAnsi="Times New Roman" w:cs="Times New Roman"/>
          <w:b/>
          <w:lang w:val="en"/>
        </w:rPr>
      </w:pPr>
    </w:p>
    <w:p w14:paraId="10CA47E3" w14:textId="77777777" w:rsidR="006019E3" w:rsidRPr="00126DDC" w:rsidRDefault="006019E3" w:rsidP="006019E3">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Kufidiwa</w:t>
      </w:r>
      <w:proofErr w:type="spellEnd"/>
      <w:r w:rsidRPr="00126DDC">
        <w:rPr>
          <w:rFonts w:ascii="Times New Roman" w:hAnsi="Times New Roman" w:cs="Times New Roman"/>
          <w:b/>
        </w:rPr>
        <w:t xml:space="preserve"> </w:t>
      </w:r>
      <w:r w:rsidRPr="00F5744A">
        <w:rPr>
          <w:rFonts w:ascii="Times New Roman" w:hAnsi="Times New Roman" w:cs="Times New Roman"/>
          <w:b/>
        </w:rPr>
        <w:t xml:space="preserve">au </w:t>
      </w:r>
      <w:proofErr w:type="spellStart"/>
      <w:r w:rsidRPr="00F5744A">
        <w:rPr>
          <w:rFonts w:ascii="Times New Roman" w:hAnsi="Times New Roman" w:cs="Times New Roman"/>
          <w:b/>
        </w:rPr>
        <w:t>malipo</w:t>
      </w:r>
      <w:proofErr w:type="spellEnd"/>
    </w:p>
    <w:p w14:paraId="3B3481E4" w14:textId="77777777" w:rsidR="006019E3" w:rsidRDefault="006019E3" w:rsidP="006019E3">
      <w:pPr>
        <w:autoSpaceDE w:val="0"/>
        <w:autoSpaceDN w:val="0"/>
        <w:adjustRightInd w:val="0"/>
        <w:spacing w:after="0" w:line="240" w:lineRule="auto"/>
        <w:rPr>
          <w:rFonts w:ascii="Times New Roman" w:hAnsi="Times New Roman" w:cs="Times New Roman"/>
          <w:lang w:val="en"/>
        </w:rPr>
      </w:pPr>
      <w:proofErr w:type="spellStart"/>
      <w:proofErr w:type="gramStart"/>
      <w:r w:rsidRPr="00126DDC">
        <w:rPr>
          <w:rFonts w:ascii="Times New Roman" w:hAnsi="Times New Roman" w:cs="Times New Roman"/>
          <w:lang w:val="en"/>
        </w:rPr>
        <w:t>Hautalipwa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kushiriki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katika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huu</w:t>
      </w:r>
      <w:proofErr w:type="spellEnd"/>
      <w:r>
        <w:rPr>
          <w:rFonts w:ascii="Times New Roman" w:hAnsi="Times New Roman" w:cs="Times New Roman"/>
          <w:lang w:val="en"/>
        </w:rPr>
        <w:t>.</w:t>
      </w:r>
      <w:proofErr w:type="gramEnd"/>
      <w:r>
        <w:rPr>
          <w:rFonts w:ascii="Times New Roman" w:hAnsi="Times New Roman" w:cs="Times New Roman"/>
          <w:lang w:val="en"/>
        </w:rPr>
        <w:t xml:space="preserve"> </w:t>
      </w:r>
      <w:proofErr w:type="spellStart"/>
      <w:r>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tutawarudishia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w:t>
      </w:r>
      <w:r>
        <w:rPr>
          <w:rFonts w:ascii="Times New Roman" w:hAnsi="Times New Roman" w:cs="Times New Roman"/>
          <w:lang w:val="en"/>
        </w:rPr>
        <w:t>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mtakayo</w:t>
      </w:r>
      <w:proofErr w:type="spellEnd"/>
      <w:r>
        <w:rPr>
          <w:rFonts w:ascii="Times New Roman" w:hAnsi="Times New Roman" w:cs="Times New Roman"/>
          <w:lang w:val="en"/>
        </w:rPr>
        <w:t xml:space="preserve"> </w:t>
      </w:r>
      <w:proofErr w:type="spellStart"/>
      <w:r>
        <w:rPr>
          <w:rFonts w:ascii="Times New Roman" w:hAnsi="Times New Roman" w:cs="Times New Roman"/>
          <w:lang w:val="en"/>
        </w:rPr>
        <w:t>tumia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kufika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kwenye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eneo</w:t>
      </w:r>
      <w:proofErr w:type="spellEnd"/>
      <w:r>
        <w:rPr>
          <w:rFonts w:ascii="Times New Roman" w:hAnsi="Times New Roman" w:cs="Times New Roman"/>
          <w:lang w:val="en"/>
        </w:rPr>
        <w:t xml:space="preserve"> la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haya </w:t>
      </w:r>
      <w:proofErr w:type="gramStart"/>
      <w:r>
        <w:rPr>
          <w:rFonts w:ascii="Times New Roman" w:hAnsi="Times New Roman" w:cs="Times New Roman"/>
          <w:lang w:val="en"/>
        </w:rPr>
        <w:t>na</w:t>
      </w:r>
      <w:proofErr w:type="gramEnd"/>
      <w:r>
        <w:rPr>
          <w:rFonts w:ascii="Times New Roman" w:hAnsi="Times New Roman" w:cs="Times New Roman"/>
          <w:lang w:val="en"/>
        </w:rPr>
        <w:t xml:space="preserve"> </w:t>
      </w:r>
      <w:proofErr w:type="spellStart"/>
      <w:r w:rsidRPr="00126DDC">
        <w:rPr>
          <w:rFonts w:ascii="Times New Roman" w:hAnsi="Times New Roman" w:cs="Times New Roman"/>
          <w:lang w:val="en"/>
        </w:rPr>
        <w:t>kurejea</w:t>
      </w:r>
      <w:proofErr w:type="spellEnd"/>
      <w:r w:rsidRPr="00126DDC">
        <w:rPr>
          <w:rFonts w:ascii="Times New Roman" w:hAnsi="Times New Roman" w:cs="Times New Roman"/>
          <w:lang w:val="en"/>
        </w:rPr>
        <w:t xml:space="preserve"> </w:t>
      </w:r>
      <w:r>
        <w:rPr>
          <w:rFonts w:ascii="Times New Roman" w:hAnsi="Times New Roman" w:cs="Times New Roman"/>
          <w:lang w:val="en"/>
        </w:rPr>
        <w:t xml:space="preserve">kwako </w:t>
      </w:r>
      <w:proofErr w:type="spellStart"/>
      <w:r>
        <w:rPr>
          <w:rFonts w:ascii="Times New Roman" w:hAnsi="Times New Roman" w:cs="Times New Roman"/>
          <w:lang w:val="en"/>
        </w:rPr>
        <w:t>ikiwa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haya </w:t>
      </w:r>
      <w:proofErr w:type="spellStart"/>
      <w:r>
        <w:rPr>
          <w:rFonts w:ascii="Times New Roman" w:hAnsi="Times New Roman" w:cs="Times New Roman"/>
          <w:lang w:val="en"/>
        </w:rPr>
        <w:t>hayatafanyikia</w:t>
      </w:r>
      <w:proofErr w:type="spellEnd"/>
      <w:r>
        <w:rPr>
          <w:rFonts w:ascii="Times New Roman" w:hAnsi="Times New Roman" w:cs="Times New Roman"/>
          <w:lang w:val="en"/>
        </w:rPr>
        <w:t xml:space="preserve"> </w:t>
      </w:r>
      <w:r w:rsidRPr="00126DDC">
        <w:rPr>
          <w:rFonts w:ascii="Times New Roman" w:hAnsi="Times New Roman" w:cs="Times New Roman"/>
          <w:lang w:val="en"/>
        </w:rPr>
        <w:t xml:space="preserve">nyumbani </w:t>
      </w:r>
      <w:r>
        <w:rPr>
          <w:rFonts w:ascii="Times New Roman" w:hAnsi="Times New Roman" w:cs="Times New Roman"/>
          <w:lang w:val="en"/>
        </w:rPr>
        <w:t>kwako.</w:t>
      </w:r>
    </w:p>
    <w:p w14:paraId="6867EB08" w14:textId="77777777" w:rsidR="006019E3" w:rsidRPr="00126DDC" w:rsidRDefault="006019E3" w:rsidP="006019E3">
      <w:pPr>
        <w:autoSpaceDE w:val="0"/>
        <w:autoSpaceDN w:val="0"/>
        <w:adjustRightInd w:val="0"/>
        <w:spacing w:after="0" w:line="240" w:lineRule="auto"/>
        <w:rPr>
          <w:rFonts w:ascii="Times New Roman" w:hAnsi="Times New Roman" w:cs="Times New Roman"/>
          <w:lang w:val="en"/>
        </w:rPr>
      </w:pPr>
    </w:p>
    <w:p w14:paraId="75B07EA0" w14:textId="29DAE056" w:rsidR="006019E3" w:rsidRPr="00F5744A" w:rsidDel="000327F9" w:rsidRDefault="006019E3" w:rsidP="006019E3">
      <w:pPr>
        <w:spacing w:after="0"/>
        <w:rPr>
          <w:del w:id="3" w:author="OSBORN KWENA " w:date="2014-06-17T12:45:00Z"/>
          <w:rFonts w:ascii="Times New Roman" w:hAnsi="Times New Roman" w:cs="Times New Roman"/>
          <w:b/>
        </w:rPr>
      </w:pPr>
      <w:del w:id="4" w:author="OSBORN KWENA " w:date="2014-06-17T12:45:00Z">
        <w:r w:rsidRPr="00F5744A" w:rsidDel="000327F9">
          <w:rPr>
            <w:rFonts w:ascii="Times New Roman" w:hAnsi="Times New Roman" w:cs="Times New Roman"/>
            <w:b/>
          </w:rPr>
          <w:delText>Matibabu na kufidiwa kwa ajali</w:delText>
        </w:r>
      </w:del>
    </w:p>
    <w:p w14:paraId="0EF6AF79" w14:textId="54CF188E" w:rsidR="006019E3" w:rsidDel="000327F9" w:rsidRDefault="006019E3" w:rsidP="006019E3">
      <w:pPr>
        <w:widowControl w:val="0"/>
        <w:tabs>
          <w:tab w:val="left" w:pos="0"/>
        </w:tabs>
        <w:spacing w:after="0"/>
        <w:rPr>
          <w:del w:id="5" w:author="OSBORN KWENA " w:date="2014-06-17T12:45:00Z"/>
          <w:rFonts w:ascii="Times New Roman" w:hAnsi="Times New Roman" w:cs="Times New Roman"/>
        </w:rPr>
      </w:pPr>
      <w:del w:id="6" w:author="OSBORN KWENA " w:date="2014-06-17T12:45:00Z">
        <w:r w:rsidDel="000327F9">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28B66570" w14:textId="6ED9ECCE" w:rsidR="006019E3" w:rsidRPr="0008367B" w:rsidDel="000327F9" w:rsidRDefault="006019E3" w:rsidP="006019E3">
      <w:pPr>
        <w:widowControl w:val="0"/>
        <w:tabs>
          <w:tab w:val="left" w:pos="0"/>
        </w:tabs>
        <w:spacing w:after="0"/>
        <w:rPr>
          <w:del w:id="7" w:author="OSBORN KWENA " w:date="2014-06-17T12:45:00Z"/>
          <w:rFonts w:ascii="Times New Roman" w:hAnsi="Times New Roman" w:cs="Times New Roman"/>
        </w:rPr>
      </w:pPr>
      <w:del w:id="8" w:author="OSBORN KWENA " w:date="2014-06-17T12:45:00Z">
        <w:r w:rsidDel="000327F9">
          <w:rPr>
            <w:rFonts w:ascii="Times New Roman" w:hAnsi="Times New Roman" w:cs="Times New Roman"/>
          </w:rPr>
          <w:delText xml:space="preserve">Ikiwa umejuruhiwa kutokana na kushiriki kwenye utafiti huu, IPA itakupa matibabu utakayoitaji. </w:delText>
        </w:r>
      </w:del>
    </w:p>
    <w:p w14:paraId="785E412A" w14:textId="77777777" w:rsidR="006019E3" w:rsidRPr="00126DDC" w:rsidRDefault="006019E3" w:rsidP="006019E3">
      <w:pPr>
        <w:spacing w:after="0" w:line="240" w:lineRule="auto"/>
        <w:rPr>
          <w:rFonts w:ascii="Times New Roman" w:hAnsi="Times New Roman" w:cs="Times New Roman"/>
        </w:rPr>
      </w:pPr>
      <w:bookmarkStart w:id="9" w:name="_GoBack"/>
      <w:bookmarkEnd w:id="9"/>
    </w:p>
    <w:p w14:paraId="52F6F366" w14:textId="77777777" w:rsidR="006019E3" w:rsidRPr="00F5744A" w:rsidRDefault="006019E3" w:rsidP="006019E3">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66E475BB" w14:textId="77777777" w:rsidR="006019E3" w:rsidRDefault="006019E3" w:rsidP="006019E3">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6585736E" w14:textId="77777777" w:rsidR="006019E3" w:rsidRDefault="006019E3" w:rsidP="006019E3">
      <w:pPr>
        <w:spacing w:after="0"/>
        <w:rPr>
          <w:rFonts w:ascii="Times New Roman" w:hAnsi="Times New Roman" w:cs="Times New Roman"/>
          <w:b/>
        </w:rPr>
      </w:pPr>
    </w:p>
    <w:p w14:paraId="4BAA1D66" w14:textId="77777777" w:rsidR="006019E3" w:rsidRDefault="006019E3" w:rsidP="006019E3">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5836B51C" w14:textId="77777777" w:rsidR="006019E3" w:rsidRDefault="006019E3" w:rsidP="006019E3">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lastRenderedPageBreak/>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45CED1F5" w14:textId="77777777" w:rsidR="006019E3" w:rsidRPr="00E271B6" w:rsidRDefault="006019E3" w:rsidP="006019E3">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2A59753A" w14:textId="77777777" w:rsidR="006019E3" w:rsidRPr="00F5744A" w:rsidRDefault="006019E3" w:rsidP="006019E3">
      <w:pPr>
        <w:spacing w:after="0"/>
        <w:rPr>
          <w:rFonts w:ascii="Times New Roman" w:hAnsi="Times New Roman" w:cs="Times New Roman"/>
        </w:rPr>
      </w:pPr>
    </w:p>
    <w:p w14:paraId="44F30803" w14:textId="77777777" w:rsidR="006019E3" w:rsidRPr="00F5744A" w:rsidRDefault="006019E3" w:rsidP="006019E3">
      <w:pPr>
        <w:spacing w:after="0"/>
        <w:rPr>
          <w:rFonts w:ascii="Times New Roman" w:hAnsi="Times New Roman" w:cs="Times New Roman"/>
          <w:b/>
        </w:rPr>
      </w:pPr>
      <w:r w:rsidRPr="00F5744A">
        <w:rPr>
          <w:rFonts w:ascii="Times New Roman" w:hAnsi="Times New Roman" w:cs="Times New Roman"/>
          <w:b/>
        </w:rPr>
        <w:t>IDHINI</w:t>
      </w:r>
    </w:p>
    <w:p w14:paraId="3A87420B" w14:textId="77777777" w:rsidR="006019E3" w:rsidRPr="009A5DA7" w:rsidRDefault="006019E3" w:rsidP="006019E3">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71FD697F" w14:textId="77777777" w:rsidR="006019E3" w:rsidRPr="0008367B" w:rsidRDefault="006019E3" w:rsidP="006019E3">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
    <w:p w14:paraId="21C5349C" w14:textId="77777777" w:rsidR="006019E3" w:rsidRPr="00126DDC" w:rsidRDefault="006019E3" w:rsidP="006019E3">
      <w:pPr>
        <w:spacing w:after="0" w:line="240" w:lineRule="auto"/>
        <w:rPr>
          <w:rFonts w:ascii="Times New Roman" w:hAnsi="Times New Roman" w:cs="Times New Roman"/>
        </w:rPr>
      </w:pPr>
      <w:proofErr w:type="spellStart"/>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weka</w:t>
      </w:r>
      <w:proofErr w:type="spellEnd"/>
      <w:r w:rsidRPr="00126DDC">
        <w:rPr>
          <w:rFonts w:ascii="Times New Roman" w:hAnsi="Times New Roman" w:cs="Times New Roman"/>
        </w:rPr>
        <w:t xml:space="preserve"> sahihi </w:t>
      </w:r>
      <w:proofErr w:type="gramStart"/>
      <w:r w:rsidRPr="00126DDC">
        <w:rPr>
          <w:rFonts w:ascii="Times New Roman" w:hAnsi="Times New Roman" w:cs="Times New Roman"/>
        </w:rPr>
        <w:t>na</w:t>
      </w:r>
      <w:proofErr w:type="gram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hapa</w:t>
      </w:r>
      <w:proofErr w:type="spellEnd"/>
      <w:r w:rsidRPr="00126DDC">
        <w:rPr>
          <w:rFonts w:ascii="Times New Roman" w:hAnsi="Times New Roman" w:cs="Times New Roman"/>
        </w:rPr>
        <w:t xml:space="preserve"> chini.</w:t>
      </w:r>
    </w:p>
    <w:p w14:paraId="258007BC"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27BC34A" wp14:editId="10FFEE03">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02394E" w14:textId="77777777" w:rsidR="005A0580" w:rsidRDefault="005A0580" w:rsidP="005A0580">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 o:spid="_x0000_s1026" type="#_x0000_t202" style="position:absolute;margin-left:355.5pt;margin-top:5.25pt;width:105pt;height:11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" fillcolor="white [3201]" strokeweight="1pt">
                <v:textbox>
                  <w:txbxContent>
                    <w:p w:rsidR="005A0580" w:rsidRDefault="005A0580" w:rsidP="005A0580">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3BB58094"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3D1279F8" w14:textId="77777777" w:rsidR="005A0580" w:rsidRPr="00126DDC" w:rsidRDefault="005A0580" w:rsidP="00126DDC">
      <w:pPr>
        <w:spacing w:after="0" w:line="240" w:lineRule="auto"/>
        <w:rPr>
          <w:rFonts w:ascii="Times New Roman" w:hAnsi="Times New Roman" w:cs="Times New Roman"/>
        </w:rPr>
      </w:pPr>
      <w:proofErr w:type="spellStart"/>
      <w:r w:rsidRPr="00126DDC">
        <w:rPr>
          <w:rFonts w:ascii="Times New Roman" w:hAnsi="Times New Roman" w:cs="Times New Roman"/>
        </w:rPr>
        <w:t>Jina</w:t>
      </w:r>
      <w:proofErr w:type="spellEnd"/>
      <w:r w:rsidRPr="00126DDC">
        <w:rPr>
          <w:rFonts w:ascii="Times New Roman" w:hAnsi="Times New Roman" w:cs="Times New Roman"/>
        </w:rPr>
        <w:t xml:space="preserve"> la </w:t>
      </w:r>
      <w:proofErr w:type="spellStart"/>
      <w:proofErr w:type="gramStart"/>
      <w:r w:rsidRPr="00126DDC">
        <w:rPr>
          <w:rFonts w:ascii="Times New Roman" w:hAnsi="Times New Roman" w:cs="Times New Roman"/>
        </w:rPr>
        <w:t>mshiriki</w:t>
      </w:r>
      <w:proofErr w:type="spellEnd"/>
      <w:r w:rsidRPr="00126DDC">
        <w:rPr>
          <w:rFonts w:ascii="Times New Roman" w:hAnsi="Times New Roman" w:cs="Times New Roman"/>
        </w:rPr>
        <w:t>(</w:t>
      </w:r>
      <w:proofErr w:type="spellStart"/>
      <w:proofErr w:type="gramEnd"/>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andika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08DDEE85" w14:textId="77777777" w:rsidR="005A0580" w:rsidRPr="00126DDC" w:rsidRDefault="005A0580" w:rsidP="00126DDC">
      <w:pPr>
        <w:tabs>
          <w:tab w:val="left" w:pos="2790"/>
        </w:tabs>
        <w:spacing w:after="0" w:line="240" w:lineRule="auto"/>
        <w:rPr>
          <w:rFonts w:ascii="Times New Roman" w:hAnsi="Times New Roman" w:cs="Times New Roman"/>
        </w:rPr>
      </w:pPr>
      <w:r w:rsidRPr="00126DDC">
        <w:rPr>
          <w:rFonts w:ascii="Times New Roman" w:hAnsi="Times New Roman" w:cs="Times New Roman"/>
        </w:rPr>
        <w:tab/>
      </w:r>
    </w:p>
    <w:p w14:paraId="45142C79"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31FAF4BA"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rPr>
        <w:t xml:space="preserve">Sahihi </w:t>
      </w:r>
      <w:proofErr w:type="spellStart"/>
      <w:r w:rsidRPr="00126DDC">
        <w:rPr>
          <w:rFonts w:ascii="Times New Roman" w:hAnsi="Times New Roman" w:cs="Times New Roman"/>
        </w:rPr>
        <w:t>ya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mshiriki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038B4416" w14:textId="77777777" w:rsidR="005A0580" w:rsidRPr="00126DDC" w:rsidRDefault="005A0580" w:rsidP="00126DDC">
      <w:pPr>
        <w:spacing w:after="0" w:line="240" w:lineRule="auto"/>
        <w:rPr>
          <w:rFonts w:ascii="Times New Roman" w:hAnsi="Times New Roman" w:cs="Times New Roman"/>
        </w:rPr>
      </w:pPr>
    </w:p>
    <w:p w14:paraId="10BFC288"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27969A46" w14:textId="77777777" w:rsidR="005A0580" w:rsidRPr="00126DDC" w:rsidRDefault="005A0580" w:rsidP="00126DDC">
      <w:pPr>
        <w:spacing w:after="0" w:line="240" w:lineRule="auto"/>
        <w:rPr>
          <w:rFonts w:ascii="Times New Roman" w:hAnsi="Times New Roman" w:cs="Times New Roman"/>
        </w:rPr>
      </w:pPr>
      <w:proofErr w:type="spellStart"/>
      <w:r w:rsidRPr="00126DDC">
        <w:rPr>
          <w:rFonts w:ascii="Times New Roman" w:hAnsi="Times New Roman" w:cs="Times New Roman"/>
        </w:rPr>
        <w:t>Mwenye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idhini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57A9321D" w14:textId="77777777" w:rsidR="00162629" w:rsidRPr="00126DDC" w:rsidRDefault="00162629" w:rsidP="00126DDC">
      <w:pPr>
        <w:autoSpaceDE w:val="0"/>
        <w:autoSpaceDN w:val="0"/>
        <w:adjustRightInd w:val="0"/>
        <w:spacing w:after="0" w:line="240" w:lineRule="auto"/>
        <w:rPr>
          <w:rFonts w:ascii="Times New Roman" w:hAnsi="Times New Roman" w:cs="Times New Roman"/>
          <w:lang w:val="en"/>
        </w:rPr>
      </w:pPr>
    </w:p>
    <w:sectPr w:rsidR="00162629" w:rsidRPr="00126DDC" w:rsidSect="00126DDC">
      <w:footerReference w:type="default" r:id="rId10"/>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69B4E" w14:textId="77777777" w:rsidR="001B2A11" w:rsidRDefault="001B2A11" w:rsidP="00665F75">
      <w:pPr>
        <w:spacing w:after="0" w:line="240" w:lineRule="auto"/>
      </w:pPr>
      <w:r>
        <w:separator/>
      </w:r>
    </w:p>
  </w:endnote>
  <w:endnote w:type="continuationSeparator" w:id="0">
    <w:p w14:paraId="1CC83983" w14:textId="77777777" w:rsidR="001B2A11" w:rsidRDefault="001B2A11" w:rsidP="0066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2A48A" w14:textId="77777777" w:rsidR="00665F75" w:rsidRDefault="00665F75" w:rsidP="00665F75">
    <w:pPr>
      <w:pStyle w:val="Footer"/>
    </w:pPr>
    <w:r>
      <w:t xml:space="preserve">CPHS Protocol </w:t>
    </w:r>
    <w:r w:rsidRPr="00CC4226">
      <w:t>#2011-09-3654</w:t>
    </w:r>
  </w:p>
  <w:p w14:paraId="7C2F13E0" w14:textId="77777777" w:rsidR="00665F75" w:rsidRDefault="00665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F8A2E" w14:textId="77777777" w:rsidR="001B2A11" w:rsidRDefault="001B2A11" w:rsidP="00665F75">
      <w:pPr>
        <w:spacing w:after="0" w:line="240" w:lineRule="auto"/>
      </w:pPr>
      <w:r>
        <w:separator/>
      </w:r>
    </w:p>
  </w:footnote>
  <w:footnote w:type="continuationSeparator" w:id="0">
    <w:p w14:paraId="49B50EAF" w14:textId="77777777" w:rsidR="001B2A11" w:rsidRDefault="001B2A11" w:rsidP="00665F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5A0211"/>
    <w:multiLevelType w:val="hybridMultilevel"/>
    <w:tmpl w:val="D534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21BE0"/>
    <w:multiLevelType w:val="hybridMultilevel"/>
    <w:tmpl w:val="43C0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4D39A9"/>
    <w:multiLevelType w:val="hybridMultilevel"/>
    <w:tmpl w:val="5A7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29"/>
    <w:rsid w:val="0000350E"/>
    <w:rsid w:val="000327F9"/>
    <w:rsid w:val="00063123"/>
    <w:rsid w:val="00126DDC"/>
    <w:rsid w:val="00135220"/>
    <w:rsid w:val="001505B5"/>
    <w:rsid w:val="00151546"/>
    <w:rsid w:val="00162629"/>
    <w:rsid w:val="00195280"/>
    <w:rsid w:val="001A19B9"/>
    <w:rsid w:val="001B2A11"/>
    <w:rsid w:val="001D14AD"/>
    <w:rsid w:val="001D189F"/>
    <w:rsid w:val="002154F0"/>
    <w:rsid w:val="002944C0"/>
    <w:rsid w:val="002950CB"/>
    <w:rsid w:val="00330D0B"/>
    <w:rsid w:val="00382074"/>
    <w:rsid w:val="00441FAF"/>
    <w:rsid w:val="004759D0"/>
    <w:rsid w:val="00562B9B"/>
    <w:rsid w:val="005A0580"/>
    <w:rsid w:val="006019E3"/>
    <w:rsid w:val="00644571"/>
    <w:rsid w:val="00665F75"/>
    <w:rsid w:val="00671B74"/>
    <w:rsid w:val="00686C74"/>
    <w:rsid w:val="006A0D2F"/>
    <w:rsid w:val="00727BDC"/>
    <w:rsid w:val="00730FA3"/>
    <w:rsid w:val="007E6FF9"/>
    <w:rsid w:val="008D3EDB"/>
    <w:rsid w:val="00922CB5"/>
    <w:rsid w:val="00996AA4"/>
    <w:rsid w:val="009E732F"/>
    <w:rsid w:val="009F0A1A"/>
    <w:rsid w:val="00A53F44"/>
    <w:rsid w:val="00A9408F"/>
    <w:rsid w:val="00AE0D99"/>
    <w:rsid w:val="00B206E3"/>
    <w:rsid w:val="00B442BC"/>
    <w:rsid w:val="00B70D5E"/>
    <w:rsid w:val="00C23C79"/>
    <w:rsid w:val="00C32FFC"/>
    <w:rsid w:val="00D7362F"/>
    <w:rsid w:val="00E13B0D"/>
    <w:rsid w:val="00ED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E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66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F75"/>
  </w:style>
  <w:style w:type="paragraph" w:styleId="Footer">
    <w:name w:val="footer"/>
    <w:basedOn w:val="Normal"/>
    <w:link w:val="FooterChar"/>
    <w:uiPriority w:val="99"/>
    <w:unhideWhenUsed/>
    <w:rsid w:val="0066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F75"/>
  </w:style>
  <w:style w:type="paragraph" w:styleId="BalloonText">
    <w:name w:val="Balloon Text"/>
    <w:basedOn w:val="Normal"/>
    <w:link w:val="BalloonTextChar"/>
    <w:uiPriority w:val="99"/>
    <w:semiHidden/>
    <w:unhideWhenUsed/>
    <w:rsid w:val="007E6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66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F75"/>
  </w:style>
  <w:style w:type="paragraph" w:styleId="Footer">
    <w:name w:val="footer"/>
    <w:basedOn w:val="Normal"/>
    <w:link w:val="FooterChar"/>
    <w:uiPriority w:val="99"/>
    <w:unhideWhenUsed/>
    <w:rsid w:val="0066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F75"/>
  </w:style>
  <w:style w:type="paragraph" w:styleId="BalloonText">
    <w:name w:val="Balloon Text"/>
    <w:basedOn w:val="Normal"/>
    <w:link w:val="BalloonTextChar"/>
    <w:uiPriority w:val="99"/>
    <w:semiHidden/>
    <w:unhideWhenUsed/>
    <w:rsid w:val="007E6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2014-06-17T09:49:00Z</dcterms:created>
  <dcterms:modified xsi:type="dcterms:W3CDTF">2014-06-17T09:49:00Z</dcterms:modified>
</cp:coreProperties>
</file>