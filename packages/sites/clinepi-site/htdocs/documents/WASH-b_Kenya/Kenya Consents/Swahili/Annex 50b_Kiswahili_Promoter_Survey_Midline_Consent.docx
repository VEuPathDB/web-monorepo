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1C8" w:rsidRDefault="00F5744A" w:rsidP="00AE1E40">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5C83BB15" wp14:editId="44AD0BC4">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AE1E40" w:rsidRPr="00AE1E40">
        <w:rPr>
          <w:rFonts w:ascii="Times New Roman" w:hAnsi="Times New Roman" w:cs="Times New Roman"/>
          <w:b/>
        </w:rPr>
        <w:t xml:space="preserve">IDHINI YA KUSHIRIKI KWA UTAFITI WA WASH BENEFITS PROJECT SAVEI YA </w:t>
      </w:r>
      <w:proofErr w:type="gramStart"/>
      <w:r w:rsidR="00AE1E40" w:rsidRPr="00AE1E40">
        <w:rPr>
          <w:rFonts w:ascii="Times New Roman" w:hAnsi="Times New Roman" w:cs="Times New Roman"/>
          <w:b/>
        </w:rPr>
        <w:t>MSAIDIZI</w:t>
      </w:r>
      <w:r w:rsidR="00AE1E40">
        <w:rPr>
          <w:rFonts w:ascii="Times New Roman" w:hAnsi="Times New Roman" w:cs="Times New Roman"/>
          <w:b/>
        </w:rPr>
        <w:t xml:space="preserve"> </w:t>
      </w:r>
      <w:r w:rsidR="00AE1E40" w:rsidRPr="00AE1E40">
        <w:rPr>
          <w:rFonts w:ascii="Times New Roman" w:hAnsi="Times New Roman" w:cs="Times New Roman"/>
          <w:b/>
        </w:rPr>
        <w:t>​KWA</w:t>
      </w:r>
      <w:proofErr w:type="gramEnd"/>
      <w:r w:rsidR="00AE1E40" w:rsidRPr="00AE1E40">
        <w:rPr>
          <w:rFonts w:ascii="Times New Roman" w:hAnsi="Times New Roman" w:cs="Times New Roman"/>
          <w:b/>
        </w:rPr>
        <w:t xml:space="preserve"> AWAMU YA KATIKATI IDHINI YA KUSHIRIKI ILIOANDIKWA</w:t>
      </w:r>
    </w:p>
    <w:p w:rsidR="009345F1" w:rsidRPr="00B161D2" w:rsidRDefault="009345F1" w:rsidP="009345F1">
      <w:pPr>
        <w:spacing w:after="0"/>
        <w:jc w:val="center"/>
        <w:rPr>
          <w:rFonts w:ascii="Times New Roman" w:hAnsi="Times New Roman" w:cs="Times New Roman"/>
          <w:b/>
        </w:rPr>
      </w:pPr>
    </w:p>
    <w:p w:rsidR="00950A06" w:rsidRDefault="00950A06" w:rsidP="00950A06">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Pr>
          <w:rFonts w:ascii="Times New Roman" w:hAnsi="Times New Roman" w:cs="Times New Roman"/>
        </w:rPr>
        <w:t>vipimo</w:t>
      </w:r>
      <w:proofErr w:type="spellEnd"/>
      <w:r>
        <w:rPr>
          <w:rFonts w:ascii="Times New Roman" w:hAnsi="Times New Roman" w:cs="Times New Roman"/>
        </w:rPr>
        <w:t xml:space="preserve"> </w:t>
      </w:r>
      <w:proofErr w:type="spellStart"/>
      <w:r>
        <w:rPr>
          <w:rFonts w:ascii="Times New Roman" w:hAnsi="Times New Roman" w:cs="Times New Roman"/>
        </w:rPr>
        <w:t>vya</w:t>
      </w:r>
      <w:proofErr w:type="spellEnd"/>
      <w:r>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 (</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Pr>
          <w:rFonts w:ascii="Times New Roman" w:hAnsi="Times New Roman" w:cs="Times New Roman"/>
        </w:rPr>
        <w:t>afya</w:t>
      </w:r>
      <w:proofErr w:type="spellEnd"/>
      <w:r>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rsidR="00950A06" w:rsidRPr="00F5744A" w:rsidRDefault="00950A06" w:rsidP="00950A06">
      <w:pPr>
        <w:spacing w:after="0"/>
        <w:rPr>
          <w:rFonts w:ascii="Times New Roman" w:hAnsi="Times New Roman" w:cs="Times New Roman"/>
        </w:rPr>
      </w:pPr>
    </w:p>
    <w:p w:rsidR="00950A06" w:rsidRPr="00F5744A" w:rsidRDefault="00950A06" w:rsidP="00950A06">
      <w:pPr>
        <w:spacing w:after="0"/>
        <w:rPr>
          <w:rFonts w:ascii="Times New Roman" w:hAnsi="Times New Roman" w:cs="Times New Roman"/>
          <w:b/>
        </w:rPr>
      </w:pPr>
      <w:r w:rsidRPr="00F5744A">
        <w:rPr>
          <w:rFonts w:ascii="Times New Roman" w:hAnsi="Times New Roman" w:cs="Times New Roman"/>
          <w:b/>
        </w:rPr>
        <w:t>UTANGULIZI</w:t>
      </w:r>
    </w:p>
    <w:p w:rsidR="00950A06" w:rsidRDefault="00950A06" w:rsidP="00950A06">
      <w:pPr>
        <w:spacing w:after="0"/>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Pr>
          <w:rFonts w:ascii="Times New Roman" w:hAnsi="Times New Roman" w:cs="Times New Roman"/>
        </w:rPr>
        <w:t>________________</w:t>
      </w:r>
      <w:r w:rsidRPr="00F5744A">
        <w:rPr>
          <w:rFonts w:ascii="Times New Roman" w:hAnsi="Times New Roman" w:cs="Times New Roman"/>
        </w:rPr>
        <w:t xml:space="preserve"> </w:t>
      </w:r>
      <w:r>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w:t>
      </w:r>
      <w:proofErr w:type="spellStart"/>
      <w:r>
        <w:rPr>
          <w:rFonts w:ascii="Times New Roman" w:hAnsi="Times New Roman" w:cs="Times New Roman"/>
        </w:rPr>
        <w:t>shirika</w:t>
      </w:r>
      <w:proofErr w:type="spellEnd"/>
      <w:r>
        <w:rPr>
          <w:rFonts w:ascii="Times New Roman" w:hAnsi="Times New Roman" w:cs="Times New Roman"/>
        </w:rPr>
        <w:t xml:space="preserve"> la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(IPA) </w:t>
      </w:r>
      <w:proofErr w:type="spellStart"/>
      <w:r w:rsidRPr="00F5744A">
        <w:rPr>
          <w:rFonts w:ascii="Times New Roman" w:hAnsi="Times New Roman" w:cs="Times New Roman"/>
        </w:rPr>
        <w:t>ilioko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mjini</w:t>
      </w:r>
      <w:proofErr w:type="spellEnd"/>
      <w:r w:rsidRPr="00F5744A">
        <w:rPr>
          <w:rFonts w:ascii="Times New Roman" w:hAnsi="Times New Roman" w:cs="Times New Roman"/>
        </w:rPr>
        <w:t xml:space="preserve"> (KAKAMEGA/BUNGOMA).</w:t>
      </w:r>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Pr="00F5744A">
        <w:rPr>
          <w:rFonts w:ascii="Times New Roman" w:hAnsi="Times New Roman" w:cs="Times New Roman"/>
        </w:rPr>
        <w:t>kutoka</w:t>
      </w:r>
      <w:proofErr w:type="spellEnd"/>
      <w:r w:rsidRPr="00E804F8">
        <w:rPr>
          <w:rFonts w:ascii="Times New Roman" w:hAnsi="Times New Roman" w:cs="Times New Roman"/>
        </w:rPr>
        <w:t xml:space="preserve">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w:t>
      </w:r>
      <w:proofErr w:type="spellStart"/>
      <w:r w:rsidRPr="00F5744A">
        <w:rPr>
          <w:rFonts w:ascii="Times New Roman" w:hAnsi="Times New Roman" w:cs="Times New Roman"/>
        </w:rPr>
        <w:t>iliyoko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marekani</w:t>
      </w:r>
      <w:proofErr w:type="spellEnd"/>
      <w:r w:rsidRPr="00F5744A">
        <w:rPr>
          <w:rFonts w:ascii="Times New Roman" w:hAnsi="Times New Roman" w:cs="Times New Roman"/>
        </w:rPr>
        <w:t xml:space="preserve">. Nina </w:t>
      </w:r>
      <w:r>
        <w:rPr>
          <w:rFonts w:ascii="Times New Roman" w:hAnsi="Times New Roman" w:cs="Times New Roman"/>
        </w:rPr>
        <w:t>[</w:t>
      </w:r>
      <w:r w:rsidRPr="00B161D2">
        <w:rPr>
          <w:rFonts w:ascii="Times New Roman" w:hAnsi="Times New Roman" w:cs="Times New Roman"/>
          <w:i/>
        </w:rPr>
        <w:t>Tuna</w:t>
      </w:r>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tarajia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kufatilia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wa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wetu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ambao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nakualika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p>
    <w:p w:rsidR="00950A06" w:rsidRDefault="00950A06" w:rsidP="00950A06">
      <w:pPr>
        <w:spacing w:after="0"/>
        <w:rPr>
          <w:rFonts w:ascii="Times New Roman" w:hAnsi="Times New Roman" w:cs="Times New Roman"/>
        </w:rPr>
      </w:pPr>
    </w:p>
    <w:p w:rsidR="00950A06" w:rsidRDefault="00950A06" w:rsidP="00950A06">
      <w:pPr>
        <w:spacing w:after="0"/>
        <w:rPr>
          <w:rFonts w:ascii="Times New Roman" w:hAnsi="Times New Roman" w:cs="Times New Roman"/>
        </w:rPr>
      </w:pPr>
      <w:proofErr w:type="spellStart"/>
      <w:r w:rsidRPr="006C073F">
        <w:rPr>
          <w:rFonts w:ascii="Times New Roman" w:hAnsi="Times New Roman" w:cs="Times New Roman"/>
        </w:rPr>
        <w:t>Unakaribishwa</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kushiriki</w:t>
      </w:r>
      <w:proofErr w:type="spellEnd"/>
      <w:r w:rsidRPr="006C073F">
        <w:rPr>
          <w:rFonts w:ascii="Times New Roman" w:hAnsi="Times New Roman" w:cs="Times New Roman"/>
        </w:rPr>
        <w:t xml:space="preserve"> </w:t>
      </w:r>
      <w:proofErr w:type="spellStart"/>
      <w:proofErr w:type="gramStart"/>
      <w:r w:rsidRPr="006C073F">
        <w:rPr>
          <w:rFonts w:ascii="Times New Roman" w:hAnsi="Times New Roman" w:cs="Times New Roman"/>
        </w:rPr>
        <w:t>kwa</w:t>
      </w:r>
      <w:proofErr w:type="spellEnd"/>
      <w:proofErr w:type="gramEnd"/>
      <w:r w:rsidRPr="006C073F">
        <w:rPr>
          <w:rFonts w:ascii="Times New Roman" w:hAnsi="Times New Roman" w:cs="Times New Roman"/>
        </w:rPr>
        <w:t xml:space="preserve"> </w:t>
      </w:r>
      <w:proofErr w:type="spellStart"/>
      <w:r w:rsidRPr="006C073F">
        <w:rPr>
          <w:rFonts w:ascii="Times New Roman" w:hAnsi="Times New Roman" w:cs="Times New Roman"/>
        </w:rPr>
        <w:t>huu</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utafiti</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kwa</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sababu</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alicha</w:t>
      </w:r>
      <w:r>
        <w:rPr>
          <w:rFonts w:ascii="Times New Roman" w:hAnsi="Times New Roman" w:cs="Times New Roman"/>
        </w:rPr>
        <w:t>guliwa</w:t>
      </w:r>
      <w:proofErr w:type="spellEnd"/>
      <w:r>
        <w:rPr>
          <w:rFonts w:ascii="Times New Roman" w:hAnsi="Times New Roman" w:cs="Times New Roman"/>
        </w:rPr>
        <w:t xml:space="preserve"> na </w:t>
      </w:r>
      <w:proofErr w:type="spellStart"/>
      <w:r>
        <w:rPr>
          <w:rFonts w:ascii="Times New Roman" w:hAnsi="Times New Roman" w:cs="Times New Roman"/>
        </w:rPr>
        <w:t>wanakijii</w:t>
      </w:r>
      <w:proofErr w:type="spellEnd"/>
      <w:r>
        <w:rPr>
          <w:rFonts w:ascii="Times New Roman" w:hAnsi="Times New Roman" w:cs="Times New Roman"/>
        </w:rPr>
        <w:t xml:space="preserve"> </w:t>
      </w:r>
      <w:proofErr w:type="spellStart"/>
      <w:r>
        <w:rPr>
          <w:rFonts w:ascii="Times New Roman" w:hAnsi="Times New Roman" w:cs="Times New Roman"/>
        </w:rPr>
        <w:t>wenu</w:t>
      </w:r>
      <w:proofErr w:type="spellEnd"/>
      <w:r>
        <w:rPr>
          <w:rFonts w:ascii="Times New Roman" w:hAnsi="Times New Roman" w:cs="Times New Roman"/>
        </w:rPr>
        <w:t xml:space="preserve"> na </w:t>
      </w:r>
      <w:proofErr w:type="spellStart"/>
      <w:r>
        <w:rPr>
          <w:rFonts w:ascii="Times New Roman" w:hAnsi="Times New Roman" w:cs="Times New Roman"/>
        </w:rPr>
        <w:t>kupewa</w:t>
      </w:r>
      <w:proofErr w:type="spellEnd"/>
      <w:r>
        <w:rPr>
          <w:rFonts w:ascii="Times New Roman" w:hAnsi="Times New Roman" w:cs="Times New Roman"/>
        </w:rPr>
        <w:t xml:space="preserve"> </w:t>
      </w:r>
      <w:proofErr w:type="spellStart"/>
      <w:r>
        <w:rPr>
          <w:rFonts w:ascii="Times New Roman" w:hAnsi="Times New Roman" w:cs="Times New Roman"/>
        </w:rPr>
        <w:t>mafunzo</w:t>
      </w:r>
      <w:proofErr w:type="spellEnd"/>
      <w:r>
        <w:rPr>
          <w:rFonts w:ascii="Times New Roman" w:hAnsi="Times New Roman" w:cs="Times New Roman"/>
        </w:rPr>
        <w:t xml:space="preserve"> </w:t>
      </w:r>
      <w:r w:rsidRPr="006C073F">
        <w:rPr>
          <w:rFonts w:ascii="Times New Roman" w:hAnsi="Times New Roman" w:cs="Times New Roman"/>
        </w:rPr>
        <w:t xml:space="preserve">na </w:t>
      </w:r>
      <w:proofErr w:type="spellStart"/>
      <w:r w:rsidRPr="006C073F">
        <w:rPr>
          <w:rFonts w:ascii="Times New Roman" w:hAnsi="Times New Roman" w:cs="Times New Roman"/>
        </w:rPr>
        <w:t>wafanya</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kazi</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wa</w:t>
      </w:r>
      <w:proofErr w:type="spellEnd"/>
      <w:r w:rsidRPr="006C073F">
        <w:rPr>
          <w:rFonts w:ascii="Times New Roman" w:hAnsi="Times New Roman" w:cs="Times New Roman"/>
        </w:rPr>
        <w:t xml:space="preserve"> IPA kuwa </w:t>
      </w:r>
      <w:proofErr w:type="spellStart"/>
      <w:r w:rsidRPr="006C073F">
        <w:rPr>
          <w:rFonts w:ascii="Times New Roman" w:hAnsi="Times New Roman" w:cs="Times New Roman"/>
        </w:rPr>
        <w:t>wasaidizi</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wetu</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wa</w:t>
      </w:r>
      <w:proofErr w:type="spellEnd"/>
      <w:r w:rsidRPr="006C073F">
        <w:rPr>
          <w:rFonts w:ascii="Times New Roman" w:hAnsi="Times New Roman" w:cs="Times New Roman"/>
        </w:rPr>
        <w:t xml:space="preserve"> </w:t>
      </w:r>
      <w:proofErr w:type="spellStart"/>
      <w:r w:rsidRPr="006C073F">
        <w:rPr>
          <w:rFonts w:ascii="Times New Roman" w:hAnsi="Times New Roman" w:cs="Times New Roman"/>
        </w:rPr>
        <w:t>jamii</w:t>
      </w:r>
      <w:proofErr w:type="spellEnd"/>
      <w:r w:rsidRPr="006C073F">
        <w:rPr>
          <w:rFonts w:ascii="Times New Roman" w:hAnsi="Times New Roman" w:cs="Times New Roman"/>
        </w:rPr>
        <w:t>.</w:t>
      </w:r>
    </w:p>
    <w:p w:rsidR="00950A06" w:rsidRPr="00F5744A" w:rsidRDefault="00950A06" w:rsidP="00950A06">
      <w:pPr>
        <w:spacing w:after="0"/>
        <w:rPr>
          <w:rFonts w:ascii="Times New Roman" w:hAnsi="Times New Roman" w:cs="Times New Roman"/>
        </w:rPr>
      </w:pPr>
    </w:p>
    <w:p w:rsidR="00950A06" w:rsidRPr="00F5744A" w:rsidRDefault="00950A06" w:rsidP="00950A06">
      <w:pPr>
        <w:spacing w:after="0"/>
        <w:rPr>
          <w:rFonts w:ascii="Times New Roman" w:hAnsi="Times New Roman" w:cs="Times New Roman"/>
          <w:b/>
        </w:rPr>
      </w:pPr>
      <w:r w:rsidRPr="00F5744A">
        <w:rPr>
          <w:rFonts w:ascii="Times New Roman" w:hAnsi="Times New Roman" w:cs="Times New Roman"/>
          <w:b/>
        </w:rPr>
        <w:t>LENGO/MADHUMUNI</w:t>
      </w:r>
    </w:p>
    <w:p w:rsidR="00950A06" w:rsidRDefault="00950A06" w:rsidP="00950A06">
      <w:pPr>
        <w:spacing w:after="0"/>
        <w:rPr>
          <w:i/>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proofErr w:type="spellEnd"/>
      <w:r w:rsidRPr="00F5744A">
        <w:rPr>
          <w:rFonts w:ascii="Times New Roman" w:hAnsi="Times New Roman" w:cs="Times New Roman"/>
        </w:rPr>
        <w:t xml:space="preserve">. </w:t>
      </w:r>
      <w:proofErr w:type="spellStart"/>
      <w:proofErr w:type="gramStart"/>
      <w:r>
        <w:rPr>
          <w:rFonts w:ascii="Times New Roman" w:hAnsi="Times New Roman" w:cs="Times New Roman"/>
        </w:rPr>
        <w:t>Tungependa</w:t>
      </w:r>
      <w:proofErr w:type="spellEnd"/>
      <w:r>
        <w:rPr>
          <w:rFonts w:ascii="Times New Roman" w:hAnsi="Times New Roman" w:cs="Times New Roman"/>
        </w:rPr>
        <w:t xml:space="preserve"> </w:t>
      </w:r>
      <w:proofErr w:type="spellStart"/>
      <w:r>
        <w:rPr>
          <w:rFonts w:ascii="Times New Roman" w:hAnsi="Times New Roman" w:cs="Times New Roman"/>
        </w:rPr>
        <w:t>kuelewa</w:t>
      </w:r>
      <w:proofErr w:type="spellEnd"/>
      <w:r>
        <w:rPr>
          <w:rFonts w:ascii="Times New Roman" w:hAnsi="Times New Roman" w:cs="Times New Roman"/>
        </w:rPr>
        <w:t xml:space="preserve"> </w:t>
      </w:r>
      <w:proofErr w:type="spellStart"/>
      <w:r>
        <w:rPr>
          <w:rFonts w:ascii="Times New Roman" w:hAnsi="Times New Roman" w:cs="Times New Roman"/>
        </w:rPr>
        <w:t>jinsi</w:t>
      </w:r>
      <w:proofErr w:type="spellEnd"/>
      <w:r>
        <w:rPr>
          <w:rFonts w:ascii="Times New Roman" w:hAnsi="Times New Roman" w:cs="Times New Roman"/>
        </w:rPr>
        <w:t xml:space="preserve"> </w:t>
      </w:r>
      <w:proofErr w:type="spellStart"/>
      <w:r>
        <w:rPr>
          <w:rFonts w:ascii="Times New Roman" w:hAnsi="Times New Roman" w:cs="Times New Roman"/>
        </w:rPr>
        <w:t>mipango</w:t>
      </w:r>
      <w:proofErr w:type="spellEnd"/>
      <w:r>
        <w:rPr>
          <w:rFonts w:ascii="Times New Roman" w:hAnsi="Times New Roman" w:cs="Times New Roman"/>
        </w:rPr>
        <w:t xml:space="preserve"> </w:t>
      </w:r>
      <w:proofErr w:type="spellStart"/>
      <w:r>
        <w:rPr>
          <w:rFonts w:ascii="Times New Roman" w:hAnsi="Times New Roman" w:cs="Times New Roman"/>
        </w:rPr>
        <w:t>yetu</w:t>
      </w:r>
      <w:proofErr w:type="spellEnd"/>
      <w:r>
        <w:rPr>
          <w:rFonts w:ascii="Times New Roman" w:hAnsi="Times New Roman" w:cs="Times New Roman"/>
        </w:rPr>
        <w:t xml:space="preserve"> </w:t>
      </w:r>
      <w:proofErr w:type="spellStart"/>
      <w:r>
        <w:rPr>
          <w:rFonts w:ascii="Times New Roman" w:hAnsi="Times New Roman" w:cs="Times New Roman"/>
        </w:rPr>
        <w:t>miradi</w:t>
      </w:r>
      <w:proofErr w:type="spellEnd"/>
      <w:r>
        <w:rPr>
          <w:rFonts w:ascii="Times New Roman" w:hAnsi="Times New Roman" w:cs="Times New Roman"/>
        </w:rPr>
        <w:t xml:space="preserve"> </w:t>
      </w:r>
      <w:proofErr w:type="spellStart"/>
      <w:r>
        <w:rPr>
          <w:rFonts w:ascii="Times New Roman" w:hAnsi="Times New Roman" w:cs="Times New Roman"/>
        </w:rPr>
        <w:t>yetu</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kuhimiza</w:t>
      </w:r>
      <w:proofErr w:type="spellEnd"/>
      <w:r>
        <w:rPr>
          <w:rFonts w:ascii="Times New Roman" w:hAnsi="Times New Roman" w:cs="Times New Roman"/>
        </w:rPr>
        <w:t xml:space="preserve"> </w:t>
      </w:r>
      <w:proofErr w:type="spellStart"/>
      <w:r>
        <w:rPr>
          <w:rFonts w:ascii="Times New Roman" w:hAnsi="Times New Roman" w:cs="Times New Roman"/>
        </w:rPr>
        <w:t>afya</w:t>
      </w:r>
      <w:proofErr w:type="spellEnd"/>
      <w:r>
        <w:rPr>
          <w:rFonts w:ascii="Times New Roman" w:hAnsi="Times New Roman" w:cs="Times New Roman"/>
        </w:rPr>
        <w:t xml:space="preserve"> bora </w:t>
      </w:r>
      <w:proofErr w:type="spellStart"/>
      <w:r>
        <w:rPr>
          <w:rFonts w:ascii="Times New Roman" w:hAnsi="Times New Roman" w:cs="Times New Roman"/>
        </w:rPr>
        <w:t>inaathiri</w:t>
      </w:r>
      <w:proofErr w:type="spellEnd"/>
      <w:r>
        <w:rPr>
          <w:rFonts w:ascii="Times New Roman" w:hAnsi="Times New Roman" w:cs="Times New Roman"/>
        </w:rPr>
        <w:t xml:space="preserve"> </w:t>
      </w:r>
      <w:proofErr w:type="spellStart"/>
      <w:r>
        <w:rPr>
          <w:rFonts w:ascii="Times New Roman" w:hAnsi="Times New Roman" w:cs="Times New Roman"/>
        </w:rPr>
        <w:t>tabia</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wana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w:t>
      </w:r>
      <w:proofErr w:type="gramEnd"/>
      <w:r>
        <w:rPr>
          <w:i/>
          <w:highlight w:val="yellow"/>
        </w:rPr>
        <w:t xml:space="preserve"> </w:t>
      </w:r>
    </w:p>
    <w:p w:rsidR="00950A06" w:rsidRDefault="00950A06" w:rsidP="00950A06">
      <w:pPr>
        <w:spacing w:after="0"/>
        <w:rPr>
          <w:i/>
        </w:rPr>
      </w:pPr>
    </w:p>
    <w:p w:rsidR="00950A06" w:rsidRPr="00F5744A" w:rsidRDefault="00950A06" w:rsidP="00950A06">
      <w:pPr>
        <w:spacing w:after="0"/>
        <w:rPr>
          <w:rFonts w:ascii="Times New Roman" w:hAnsi="Times New Roman" w:cs="Times New Roman"/>
          <w:b/>
        </w:rPr>
      </w:pPr>
      <w:r>
        <w:rPr>
          <w:rFonts w:ascii="Times New Roman" w:hAnsi="Times New Roman" w:cs="Times New Roman"/>
          <w:b/>
        </w:rPr>
        <w:t xml:space="preserve">UTARATIBU </w:t>
      </w:r>
    </w:p>
    <w:p w:rsidR="00950A06" w:rsidRPr="005E7156" w:rsidRDefault="00950A06" w:rsidP="00950A06">
      <w:pPr>
        <w:rPr>
          <w:i/>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w:t>
      </w:r>
      <w:r>
        <w:rPr>
          <w:rFonts w:ascii="Times New Roman" w:hAnsi="Times New Roman" w:cs="Times New Roman"/>
        </w:rPr>
        <w:t>iriki</w:t>
      </w:r>
      <w:proofErr w:type="spellEnd"/>
      <w:r>
        <w:rPr>
          <w:rFonts w:ascii="Times New Roman" w:hAnsi="Times New Roman" w:cs="Times New Roman"/>
        </w:rPr>
        <w:t xml:space="preserve"> </w:t>
      </w:r>
      <w:proofErr w:type="spellStart"/>
      <w:r>
        <w:rPr>
          <w:rFonts w:ascii="Times New Roman" w:hAnsi="Times New Roman" w:cs="Times New Roman"/>
        </w:rPr>
        <w:t>katika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sidRPr="00F5744A">
        <w:rPr>
          <w:rFonts w:ascii="Times New Roman" w:hAnsi="Times New Roman" w:cs="Times New Roman"/>
        </w:rPr>
        <w:t>autaulizwa</w:t>
      </w:r>
      <w:proofErr w:type="spellEnd"/>
      <w:r w:rsidRPr="00F5744A">
        <w:rPr>
          <w:rFonts w:ascii="Times New Roman" w:hAnsi="Times New Roman" w:cs="Times New Roman"/>
        </w:rPr>
        <w:t xml:space="preserve"> kufanya </w:t>
      </w:r>
      <w:proofErr w:type="spellStart"/>
      <w:r w:rsidRPr="00F5744A">
        <w:rPr>
          <w:rFonts w:ascii="Times New Roman" w:hAnsi="Times New Roman" w:cs="Times New Roman"/>
        </w:rPr>
        <w:t>yafuatayo</w:t>
      </w:r>
      <w:proofErr w:type="spellEnd"/>
      <w:r w:rsidRPr="00F5744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Nitaongea</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leo </w:t>
      </w:r>
      <w:proofErr w:type="spellStart"/>
      <w:r>
        <w:rPr>
          <w:rFonts w:ascii="Times New Roman" w:hAnsi="Times New Roman" w:cs="Times New Roman"/>
        </w:rPr>
        <w:t>kuchukua</w:t>
      </w:r>
      <w:proofErr w:type="spellEnd"/>
      <w:r>
        <w:rPr>
          <w:rFonts w:ascii="Times New Roman" w:hAnsi="Times New Roman" w:cs="Times New Roman"/>
        </w:rPr>
        <w:t xml:space="preserve"> </w:t>
      </w:r>
      <w:proofErr w:type="spellStart"/>
      <w:proofErr w:type="gramStart"/>
      <w:r>
        <w:rPr>
          <w:rFonts w:ascii="Times New Roman" w:hAnsi="Times New Roman" w:cs="Times New Roman"/>
        </w:rPr>
        <w:t>habari</w:t>
      </w:r>
      <w:proofErr w:type="spellEnd"/>
      <w:r>
        <w:rPr>
          <w:rFonts w:ascii="Times New Roman" w:hAnsi="Times New Roman" w:cs="Times New Roman"/>
        </w:rPr>
        <w:t xml:space="preserve">  </w:t>
      </w:r>
      <w:proofErr w:type="spellStart"/>
      <w:r>
        <w:rPr>
          <w:rFonts w:ascii="Times New Roman" w:hAnsi="Times New Roman" w:cs="Times New Roman"/>
        </w:rPr>
        <w:t>fulani,kutazama</w:t>
      </w:r>
      <w:proofErr w:type="spellEnd"/>
      <w:proofErr w:type="gramEnd"/>
      <w:r>
        <w:rPr>
          <w:rFonts w:ascii="Times New Roman" w:hAnsi="Times New Roman" w:cs="Times New Roman"/>
        </w:rPr>
        <w:t xml:space="preserve"> na </w:t>
      </w:r>
      <w:proofErr w:type="spellStart"/>
      <w:r>
        <w:rPr>
          <w:rFonts w:ascii="Times New Roman" w:hAnsi="Times New Roman" w:cs="Times New Roman"/>
        </w:rPr>
        <w:t>kuchukua</w:t>
      </w:r>
      <w:proofErr w:type="spellEnd"/>
      <w:r>
        <w:rPr>
          <w:rFonts w:ascii="Times New Roman" w:hAnsi="Times New Roman" w:cs="Times New Roman"/>
        </w:rPr>
        <w:t xml:space="preserve"> </w:t>
      </w:r>
      <w:proofErr w:type="spellStart"/>
      <w:r>
        <w:rPr>
          <w:rFonts w:ascii="Times New Roman" w:hAnsi="Times New Roman" w:cs="Times New Roman"/>
        </w:rPr>
        <w:t>vipimo</w:t>
      </w:r>
      <w:proofErr w:type="spellEnd"/>
      <w:r>
        <w:rPr>
          <w:rFonts w:ascii="Times New Roman" w:hAnsi="Times New Roman" w:cs="Times New Roman"/>
        </w:rPr>
        <w:t xml:space="preserve"> </w:t>
      </w:r>
      <w:proofErr w:type="spellStart"/>
      <w:r>
        <w:rPr>
          <w:rFonts w:ascii="Times New Roman" w:hAnsi="Times New Roman" w:cs="Times New Roman"/>
        </w:rPr>
        <w:t>fulani</w:t>
      </w:r>
      <w:proofErr w:type="spellEnd"/>
      <w:r>
        <w:rPr>
          <w:rFonts w:ascii="Times New Roman" w:hAnsi="Times New Roman" w:cs="Times New Roman"/>
        </w:rPr>
        <w:t xml:space="preserve">.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watachukua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Fulani </w:t>
      </w:r>
      <w:proofErr w:type="spellStart"/>
      <w:r>
        <w:rPr>
          <w:rFonts w:ascii="Times New Roman" w:hAnsi="Times New Roman" w:cs="Times New Roman"/>
        </w:rPr>
        <w:t>kuhusu</w:t>
      </w:r>
      <w:proofErr w:type="spellEnd"/>
      <w:r>
        <w:rPr>
          <w:rFonts w:ascii="Times New Roman" w:hAnsi="Times New Roman" w:cs="Times New Roman"/>
        </w:rPr>
        <w:t xml:space="preserve"> nyumba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mazingira</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proofErr w:type="gram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katika</w:t>
      </w:r>
      <w:proofErr w:type="spellEnd"/>
      <w:r>
        <w:rPr>
          <w:rFonts w:ascii="Times New Roman" w:hAnsi="Times New Roman" w:cs="Times New Roman"/>
        </w:rPr>
        <w:t xml:space="preserve"> </w:t>
      </w:r>
      <w:proofErr w:type="spellStart"/>
      <w:r>
        <w:rPr>
          <w:rFonts w:ascii="Times New Roman" w:hAnsi="Times New Roman" w:cs="Times New Roman"/>
        </w:rPr>
        <w:t>shughuli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r>
        <w:rPr>
          <w:rFonts w:ascii="Times New Roman" w:hAnsi="Times New Roman" w:cs="Times New Roman"/>
        </w:rPr>
        <w:t xml:space="preserve"> </w:t>
      </w:r>
      <w:proofErr w:type="spellStart"/>
      <w:r>
        <w:rPr>
          <w:rFonts w:ascii="Times New Roman" w:hAnsi="Times New Roman" w:cs="Times New Roman"/>
        </w:rPr>
        <w:t>kutachukua</w:t>
      </w:r>
      <w:proofErr w:type="spellEnd"/>
      <w:r>
        <w:rPr>
          <w:rFonts w:ascii="Times New Roman" w:hAnsi="Times New Roman" w:cs="Times New Roman"/>
        </w:rPr>
        <w:t xml:space="preserve"> saa moja.</w:t>
      </w:r>
      <w:proofErr w:type="gramEnd"/>
      <w:r>
        <w:rPr>
          <w:rFonts w:ascii="Times New Roman" w:hAnsi="Times New Roman" w:cs="Times New Roman"/>
        </w:rPr>
        <w:t xml:space="preserve"> </w:t>
      </w:r>
    </w:p>
    <w:p w:rsidR="00950A06" w:rsidRDefault="00950A06" w:rsidP="00950A06">
      <w:pPr>
        <w:spacing w:after="0"/>
        <w:rPr>
          <w:rFonts w:ascii="Times New Roman" w:hAnsi="Times New Roman" w:cs="Times New Roman"/>
        </w:rPr>
      </w:pPr>
      <w:proofErr w:type="spellStart"/>
      <w:r w:rsidRPr="00F5744A">
        <w:rPr>
          <w:rFonts w:ascii="Times New Roman" w:hAnsi="Times New Roman" w:cs="Times New Roman"/>
          <w:b/>
        </w:rPr>
        <w:t>Muda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wa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utachukua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takribani</w:t>
      </w:r>
      <w:proofErr w:type="spellEnd"/>
      <w:r w:rsidRPr="00F5744A">
        <w:rPr>
          <w:rFonts w:ascii="Times New Roman" w:hAnsi="Times New Roman" w:cs="Times New Roman"/>
        </w:rPr>
        <w:t xml:space="preserve"> </w:t>
      </w:r>
      <w:r>
        <w:rPr>
          <w:rFonts w:ascii="Times New Roman" w:hAnsi="Times New Roman" w:cs="Times New Roman"/>
        </w:rPr>
        <w:t>saa moja</w:t>
      </w:r>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kwa</w:t>
      </w:r>
      <w:proofErr w:type="spellEnd"/>
      <w:r w:rsidRPr="00F5744A">
        <w:rPr>
          <w:rFonts w:ascii="Times New Roman" w:hAnsi="Times New Roman" w:cs="Times New Roman"/>
        </w:rPr>
        <w:t xml:space="preserve"> </w:t>
      </w:r>
      <w:r>
        <w:rPr>
          <w:rFonts w:ascii="Times New Roman" w:hAnsi="Times New Roman" w:cs="Times New Roman"/>
        </w:rPr>
        <w:t xml:space="preserve"> kila</w:t>
      </w:r>
      <w:proofErr w:type="gramEnd"/>
      <w:r>
        <w:rPr>
          <w:rFonts w:ascii="Times New Roman" w:hAnsi="Times New Roman" w:cs="Times New Roman"/>
        </w:rPr>
        <w:t xml:space="preserve"> </w:t>
      </w:r>
      <w:proofErr w:type="spellStart"/>
      <w:r>
        <w:rPr>
          <w:rFonts w:ascii="Times New Roman" w:hAnsi="Times New Roman" w:cs="Times New Roman"/>
        </w:rPr>
        <w:t>tembeleo</w:t>
      </w:r>
      <w:proofErr w:type="spellEnd"/>
      <w:r w:rsidRPr="00F5744A">
        <w:rPr>
          <w:rFonts w:ascii="Times New Roman" w:hAnsi="Times New Roman" w:cs="Times New Roman"/>
        </w:rPr>
        <w:t>.</w:t>
      </w:r>
    </w:p>
    <w:p w:rsidR="00950A06" w:rsidRPr="00F5744A" w:rsidRDefault="00950A06" w:rsidP="00950A06">
      <w:pPr>
        <w:spacing w:after="0"/>
        <w:rPr>
          <w:rFonts w:ascii="Times New Roman" w:hAnsi="Times New Roman" w:cs="Times New Roman"/>
        </w:rPr>
      </w:pPr>
    </w:p>
    <w:p w:rsidR="00950A06" w:rsidRDefault="00950A06" w:rsidP="00950A06">
      <w:pPr>
        <w:spacing w:after="0"/>
        <w:rPr>
          <w:rFonts w:ascii="Times New Roman" w:hAnsi="Times New Roman" w:cs="Times New Roman"/>
        </w:rPr>
      </w:pPr>
      <w:proofErr w:type="spellStart"/>
      <w:r w:rsidRPr="00D97502">
        <w:rPr>
          <w:rFonts w:ascii="Times New Roman" w:hAnsi="Times New Roman" w:cs="Times New Roman"/>
          <w:b/>
        </w:rPr>
        <w:t>Mahali</w:t>
      </w:r>
      <w:proofErr w:type="spellEnd"/>
      <w:r w:rsidRPr="00D97502">
        <w:rPr>
          <w:rFonts w:ascii="Times New Roman" w:hAnsi="Times New Roman" w:cs="Times New Roman"/>
          <w:b/>
        </w:rPr>
        <w:t xml:space="preserve"> pa </w:t>
      </w:r>
      <w:proofErr w:type="spellStart"/>
      <w:r w:rsidRPr="00D97502">
        <w:rPr>
          <w:rFonts w:ascii="Times New Roman" w:hAnsi="Times New Roman" w:cs="Times New Roman"/>
          <w:b/>
        </w:rPr>
        <w:t>utafiti</w:t>
      </w:r>
      <w:proofErr w:type="spellEnd"/>
      <w:r w:rsidRPr="00D97502">
        <w:rPr>
          <w:rFonts w:ascii="Times New Roman" w:hAnsi="Times New Roman" w:cs="Times New Roman"/>
          <w:b/>
        </w:rPr>
        <w:t>:</w:t>
      </w:r>
      <w:r>
        <w:rPr>
          <w:rFonts w:ascii="Times New Roman" w:hAnsi="Times New Roman" w:cs="Times New Roman"/>
        </w:rPr>
        <w:t xml:space="preserve"> Kila </w:t>
      </w:r>
      <w:proofErr w:type="spellStart"/>
      <w:r>
        <w:rPr>
          <w:rFonts w:ascii="Times New Roman" w:hAnsi="Times New Roman" w:cs="Times New Roman"/>
        </w:rPr>
        <w:t>mikakati</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i</w:t>
      </w:r>
      <w:r w:rsidRPr="00D97502">
        <w:rPr>
          <w:rFonts w:ascii="Times New Roman" w:hAnsi="Times New Roman" w:cs="Times New Roman"/>
        </w:rPr>
        <w:t>tafanyika</w:t>
      </w:r>
      <w:proofErr w:type="spellEnd"/>
      <w:r w:rsidRPr="00D97502">
        <w:rPr>
          <w:rFonts w:ascii="Times New Roman" w:hAnsi="Times New Roman" w:cs="Times New Roman"/>
        </w:rPr>
        <w:t xml:space="preserve"> </w:t>
      </w:r>
      <w:proofErr w:type="spellStart"/>
      <w:r w:rsidRPr="00D97502">
        <w:rPr>
          <w:rFonts w:ascii="Times New Roman" w:hAnsi="Times New Roman" w:cs="Times New Roman"/>
        </w:rPr>
        <w:t>katika</w:t>
      </w:r>
      <w:proofErr w:type="spellEnd"/>
      <w:r w:rsidRPr="00D97502">
        <w:rPr>
          <w:rFonts w:ascii="Times New Roman" w:hAnsi="Times New Roman" w:cs="Times New Roman"/>
        </w:rPr>
        <w:t xml:space="preserve"> </w:t>
      </w:r>
      <w:proofErr w:type="spellStart"/>
      <w:r w:rsidRPr="00D97502">
        <w:rPr>
          <w:rFonts w:ascii="Times New Roman" w:hAnsi="Times New Roman" w:cs="Times New Roman"/>
        </w:rPr>
        <w:t>boma</w:t>
      </w:r>
      <w:proofErr w:type="spellEnd"/>
      <w:r w:rsidRPr="00D97502">
        <w:rPr>
          <w:rFonts w:ascii="Times New Roman" w:hAnsi="Times New Roman" w:cs="Times New Roman"/>
        </w:rPr>
        <w:t xml:space="preserve"> </w:t>
      </w:r>
      <w:proofErr w:type="spellStart"/>
      <w:r w:rsidRPr="00D97502">
        <w:rPr>
          <w:rFonts w:ascii="Times New Roman" w:hAnsi="Times New Roman" w:cs="Times New Roman"/>
        </w:rPr>
        <w:t>lako</w:t>
      </w:r>
      <w:proofErr w:type="spellEnd"/>
      <w:r w:rsidRPr="00D97502">
        <w:rPr>
          <w:rFonts w:ascii="Times New Roman" w:hAnsi="Times New Roman" w:cs="Times New Roman"/>
        </w:rPr>
        <w:t>.</w:t>
      </w:r>
    </w:p>
    <w:p w:rsidR="00950A06" w:rsidRPr="00F5744A" w:rsidRDefault="00950A06" w:rsidP="00950A06">
      <w:pPr>
        <w:spacing w:after="0"/>
        <w:rPr>
          <w:rFonts w:ascii="Times New Roman" w:hAnsi="Times New Roman" w:cs="Times New Roman"/>
        </w:rPr>
      </w:pPr>
    </w:p>
    <w:p w:rsidR="00950A06" w:rsidRPr="00F5744A" w:rsidRDefault="00950A06" w:rsidP="00950A06">
      <w:pPr>
        <w:spacing w:after="0"/>
        <w:rPr>
          <w:rFonts w:ascii="Times New Roman" w:hAnsi="Times New Roman" w:cs="Times New Roman"/>
          <w:b/>
        </w:rPr>
      </w:pPr>
      <w:proofErr w:type="spellStart"/>
      <w:r w:rsidRPr="00F5744A">
        <w:rPr>
          <w:rFonts w:ascii="Times New Roman" w:hAnsi="Times New Roman" w:cs="Times New Roman"/>
          <w:b/>
        </w:rPr>
        <w:t>Manufaa</w:t>
      </w:r>
      <w:proofErr w:type="spellEnd"/>
    </w:p>
    <w:p w:rsidR="00950A06" w:rsidRDefault="00950A06" w:rsidP="00950A06">
      <w:pPr>
        <w:spacing w:after="0"/>
        <w:rPr>
          <w:rFonts w:ascii="Times New Roman" w:eastAsia="Calibri" w:hAnsi="Times New Roman" w:cs="Times New Roman"/>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kujibu</w:t>
      </w:r>
      <w:proofErr w:type="spellEnd"/>
      <w:r w:rsidRPr="00F5744A">
        <w:rPr>
          <w:rFonts w:ascii="Times New Roman" w:hAnsi="Times New Roman" w:cs="Times New Roman"/>
        </w:rPr>
        <w:t xml:space="preserve"> haya </w:t>
      </w:r>
      <w:proofErr w:type="spellStart"/>
      <w:r w:rsidRPr="00F5744A">
        <w:rPr>
          <w:rFonts w:ascii="Times New Roman" w:hAnsi="Times New Roman" w:cs="Times New Roman"/>
        </w:rPr>
        <w:t>maswali</w:t>
      </w:r>
      <w:proofErr w:type="spellEnd"/>
      <w:r w:rsidRPr="00F5744A">
        <w:rPr>
          <w:rFonts w:ascii="Times New Roman" w:hAnsi="Times New Roman" w:cs="Times New Roman"/>
        </w:rPr>
        <w:t xml:space="preserve"> </w:t>
      </w:r>
      <w:proofErr w:type="spellStart"/>
      <w:r>
        <w:rPr>
          <w:rFonts w:ascii="Times New Roman" w:hAnsi="Times New Roman" w:cs="Times New Roman"/>
        </w:rPr>
        <w:t>hautapata</w:t>
      </w:r>
      <w:proofErr w:type="spellEnd"/>
      <w:r>
        <w:rPr>
          <w:rFonts w:ascii="Times New Roman" w:hAnsi="Times New Roman" w:cs="Times New Roman"/>
        </w:rPr>
        <w:t xml:space="preserve"> </w:t>
      </w:r>
      <w:proofErr w:type="spellStart"/>
      <w:r>
        <w:rPr>
          <w:rFonts w:ascii="Times New Roman" w:hAnsi="Times New Roman" w:cs="Times New Roman"/>
        </w:rPr>
        <w:t>manufaa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moja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moja </w:t>
      </w:r>
      <w:proofErr w:type="spellStart"/>
      <w:r>
        <w:rPr>
          <w:rFonts w:ascii="Times New Roman" w:hAnsi="Times New Roman" w:cs="Times New Roman"/>
        </w:rPr>
        <w:t>bali</w:t>
      </w:r>
      <w:proofErr w:type="spellEnd"/>
      <w:r>
        <w:rPr>
          <w:rFonts w:ascii="Times New Roman" w:hAnsi="Times New Roman" w:cs="Times New Roman"/>
        </w:rPr>
        <w:t xml:space="preserve"> </w:t>
      </w:r>
      <w:proofErr w:type="spellStart"/>
      <w:r w:rsidRPr="00EC074C">
        <w:rPr>
          <w:rFonts w:ascii="Times New Roman" w:hAnsi="Times New Roman" w:cs="Times New Roman"/>
        </w:rPr>
        <w:t>u</w:t>
      </w:r>
      <w:r>
        <w:rPr>
          <w:rFonts w:ascii="Times New Roman" w:hAnsi="Times New Roman" w:cs="Times New Roman"/>
        </w:rPr>
        <w:t>ta</w:t>
      </w:r>
      <w:r w:rsidRPr="00EC074C">
        <w:rPr>
          <w:rFonts w:ascii="Times New Roman" w:hAnsi="Times New Roman" w:cs="Times New Roman"/>
        </w:rPr>
        <w:t>tusaidia</w:t>
      </w:r>
      <w:proofErr w:type="spellEnd"/>
      <w:r w:rsidRPr="00EC074C">
        <w:rPr>
          <w:rFonts w:ascii="Times New Roman" w:hAnsi="Times New Roman" w:cs="Times New Roman"/>
        </w:rPr>
        <w:t xml:space="preserve"> </w:t>
      </w:r>
      <w:proofErr w:type="spellStart"/>
      <w:r w:rsidRPr="00EC074C">
        <w:rPr>
          <w:rFonts w:ascii="Times New Roman" w:hAnsi="Times New Roman" w:cs="Times New Roman"/>
        </w:rPr>
        <w:t>kuelewa</w:t>
      </w:r>
      <w:proofErr w:type="spellEnd"/>
      <w:r w:rsidRPr="00EC074C">
        <w:rPr>
          <w:rFonts w:ascii="Times New Roman" w:hAnsi="Times New Roman" w:cs="Times New Roman"/>
        </w:rPr>
        <w:t xml:space="preserve"> </w:t>
      </w:r>
      <w:proofErr w:type="spellStart"/>
      <w:r>
        <w:rPr>
          <w:rFonts w:ascii="Times New Roman" w:hAnsi="Times New Roman" w:cs="Times New Roman"/>
        </w:rPr>
        <w:t>jinsi</w:t>
      </w:r>
      <w:proofErr w:type="spellEnd"/>
      <w:r>
        <w:rPr>
          <w:rFonts w:ascii="Times New Roman" w:hAnsi="Times New Roman" w:cs="Times New Roman"/>
        </w:rPr>
        <w:t xml:space="preserve"> </w:t>
      </w:r>
      <w:proofErr w:type="spellStart"/>
      <w:r>
        <w:rPr>
          <w:rFonts w:ascii="Times New Roman" w:hAnsi="Times New Roman" w:cs="Times New Roman"/>
        </w:rPr>
        <w:t>tunavyo</w:t>
      </w:r>
      <w:proofErr w:type="spellEnd"/>
      <w:r>
        <w:rPr>
          <w:rFonts w:ascii="Times New Roman" w:hAnsi="Times New Roman" w:cs="Times New Roman"/>
        </w:rPr>
        <w:t xml:space="preserve"> </w:t>
      </w:r>
      <w:proofErr w:type="spellStart"/>
      <w:r>
        <w:rPr>
          <w:rFonts w:ascii="Times New Roman" w:hAnsi="Times New Roman" w:cs="Times New Roman"/>
        </w:rPr>
        <w:t>tekeleza</w:t>
      </w:r>
      <w:proofErr w:type="spellEnd"/>
      <w:r>
        <w:rPr>
          <w:rFonts w:ascii="Times New Roman" w:hAnsi="Times New Roman" w:cs="Times New Roman"/>
        </w:rPr>
        <w:t xml:space="preserve"> </w:t>
      </w:r>
      <w:proofErr w:type="spell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w:t>
      </w:r>
    </w:p>
    <w:p w:rsidR="00950A06" w:rsidRPr="00F5744A" w:rsidRDefault="00950A06" w:rsidP="00950A06">
      <w:pPr>
        <w:spacing w:after="0"/>
        <w:rPr>
          <w:rFonts w:ascii="Times New Roman" w:hAnsi="Times New Roman" w:cs="Times New Roman"/>
        </w:rPr>
      </w:pPr>
      <w:r>
        <w:rPr>
          <w:rFonts w:ascii="Times New Roman" w:eastAsia="Calibri" w:hAnsi="Times New Roman" w:cs="Times New Roman"/>
        </w:rPr>
        <w:t xml:space="preserve"> </w:t>
      </w:r>
    </w:p>
    <w:p w:rsidR="00950A06" w:rsidRPr="00F5744A" w:rsidRDefault="00950A06" w:rsidP="00950A06">
      <w:pPr>
        <w:spacing w:after="0"/>
        <w:rPr>
          <w:rFonts w:ascii="Times New Roman" w:hAnsi="Times New Roman" w:cs="Times New Roman"/>
        </w:rPr>
      </w:pPr>
    </w:p>
    <w:p w:rsidR="00950A06" w:rsidRPr="00F5744A" w:rsidRDefault="00950A06" w:rsidP="00950A06">
      <w:pPr>
        <w:spacing w:after="0"/>
        <w:rPr>
          <w:rFonts w:ascii="Times New Roman" w:hAnsi="Times New Roman" w:cs="Times New Roman"/>
          <w:b/>
        </w:rPr>
      </w:pPr>
      <w:proofErr w:type="spellStart"/>
      <w:r w:rsidRPr="00F5744A">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p>
    <w:p w:rsidR="000A541A" w:rsidRPr="00F5744A" w:rsidRDefault="000A541A" w:rsidP="000A541A">
      <w:pPr>
        <w:spacing w:after="0"/>
        <w:rPr>
          <w:ins w:id="0" w:author="OSBORN KWENA " w:date="2014-06-17T12:58:00Z"/>
          <w:rFonts w:ascii="Times New Roman" w:hAnsi="Times New Roman" w:cs="Times New Roman"/>
        </w:rPr>
      </w:pPr>
      <w:ins w:id="1" w:author="OSBORN KWENA " w:date="2014-06-17T12:58: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rsidR="00950A06" w:rsidRPr="001D65C5" w:rsidRDefault="00950A06" w:rsidP="00950A06">
      <w:pPr>
        <w:rPr>
          <w:i/>
        </w:rPr>
      </w:pPr>
      <w:del w:id="2" w:author="OSBORN KWENA " w:date="2014-06-17T12:58:00Z">
        <w:r w:rsidDel="000A541A">
          <w:rPr>
            <w:rFonts w:ascii="Times New Roman" w:hAnsi="Times New Roman" w:cs="Times New Roman"/>
          </w:rPr>
          <w:delText>Athari, Usumbufu, au madhara yanayoweza kuhusiana na mahojiana haya ni</w:delText>
        </w:r>
        <w:r w:rsidRPr="000A0C6B" w:rsidDel="000A541A">
          <w:rPr>
            <w:rFonts w:ascii="Times New Roman" w:hAnsi="Times New Roman" w:cs="Times New Roman"/>
            <w:bCs/>
          </w:rPr>
          <w:delText>:</w:delText>
        </w:r>
      </w:del>
    </w:p>
    <w:p w:rsidR="00950A06" w:rsidRPr="00B161D2" w:rsidRDefault="00950A06" w:rsidP="00950A06">
      <w:pPr>
        <w:pStyle w:val="ListParagraph"/>
        <w:numPr>
          <w:ilvl w:val="0"/>
          <w:numId w:val="4"/>
        </w:numPr>
        <w:spacing w:after="0"/>
        <w:contextualSpacing w:val="0"/>
        <w:rPr>
          <w:rFonts w:ascii="Times New Roman" w:hAnsi="Times New Roman" w:cs="Times New Roman"/>
        </w:rPr>
      </w:pPr>
      <w:proofErr w:type="spellStart"/>
      <w:r w:rsidRPr="00B161D2">
        <w:rPr>
          <w:rFonts w:ascii="Times New Roman" w:hAnsi="Times New Roman" w:cs="Times New Roman"/>
        </w:rPr>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rsidR="00950A06" w:rsidRDefault="00950A06" w:rsidP="00950A06">
      <w:pPr>
        <w:pStyle w:val="ListParagraph"/>
        <w:numPr>
          <w:ilvl w:val="0"/>
          <w:numId w:val="4"/>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kitengo</w:t>
      </w:r>
      <w:proofErr w:type="spellEnd"/>
      <w:r>
        <w:rPr>
          <w:rFonts w:ascii="Times New Roman" w:hAnsi="Times New Roman" w:cs="Times New Roman"/>
        </w:rPr>
        <w:t xml:space="preserve"> </w:t>
      </w:r>
      <w:proofErr w:type="spellStart"/>
      <w:r>
        <w:rPr>
          <w:rFonts w:ascii="Times New Roman" w:hAnsi="Times New Roman" w:cs="Times New Roman"/>
        </w:rPr>
        <w:t>hiki</w:t>
      </w:r>
      <w:proofErr w:type="spellEnd"/>
      <w:r>
        <w:rPr>
          <w:rFonts w:ascii="Times New Roman" w:hAnsi="Times New Roman" w:cs="Times New Roman"/>
        </w:rPr>
        <w:t xml:space="preserve"> cha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rsidR="00950A06" w:rsidRPr="009345F1" w:rsidRDefault="00950A06" w:rsidP="00950A06">
      <w:pPr>
        <w:spacing w:after="0"/>
        <w:rPr>
          <w:rFonts w:ascii="Times New Roman" w:hAnsi="Times New Roman" w:cs="Times New Roman"/>
        </w:rPr>
      </w:pPr>
    </w:p>
    <w:p w:rsidR="00950A06" w:rsidRPr="009345F1" w:rsidRDefault="00950A06" w:rsidP="00950A06">
      <w:pPr>
        <w:spacing w:after="0"/>
        <w:rPr>
          <w:rFonts w:ascii="Times New Roman" w:hAnsi="Times New Roman" w:cs="Times New Roman"/>
        </w:rPr>
      </w:pPr>
    </w:p>
    <w:p w:rsidR="00950A06" w:rsidRPr="00F5744A" w:rsidRDefault="00950A06" w:rsidP="00950A06">
      <w:pPr>
        <w:spacing w:after="0"/>
        <w:rPr>
          <w:rFonts w:ascii="Times New Roman" w:hAnsi="Times New Roman" w:cs="Times New Roman"/>
          <w:b/>
        </w:rPr>
      </w:pPr>
      <w:proofErr w:type="spellStart"/>
      <w:r w:rsidRPr="00F5744A">
        <w:rPr>
          <w:rFonts w:ascii="Times New Roman" w:hAnsi="Times New Roman" w:cs="Times New Roman"/>
          <w:b/>
        </w:rPr>
        <w:t>Usiri</w:t>
      </w:r>
      <w:proofErr w:type="spellEnd"/>
    </w:p>
    <w:p w:rsidR="00950A06" w:rsidRDefault="00950A06" w:rsidP="00950A06">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lastRenderedPageBreak/>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rsidR="00950A06" w:rsidRDefault="00950A06" w:rsidP="00950A06">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rsidR="00950A06" w:rsidRDefault="00950A06" w:rsidP="00950A06">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rsidR="00950A06" w:rsidRPr="009345F1" w:rsidRDefault="00950A06" w:rsidP="00950A06">
      <w:pPr>
        <w:pStyle w:val="ListParagraph"/>
        <w:spacing w:after="0"/>
        <w:ind w:left="360"/>
        <w:contextualSpacing w:val="0"/>
        <w:rPr>
          <w:rFonts w:ascii="Times New Roman" w:hAnsi="Times New Roman" w:cs="Times New Roman"/>
        </w:rPr>
      </w:pPr>
    </w:p>
    <w:p w:rsidR="00950A06" w:rsidRPr="00967EA0" w:rsidRDefault="00950A06" w:rsidP="00967EA0">
      <w:pPr>
        <w:shd w:val="clear" w:color="auto" w:fill="FFFFFF"/>
        <w:spacing w:after="0" w:line="240" w:lineRule="auto"/>
        <w:rPr>
          <w:rFonts w:eastAsia="Times New Roman"/>
          <w:color w:val="1F497D"/>
        </w:rPr>
      </w:pPr>
      <w:proofErr w:type="spellStart"/>
      <w:r w:rsidRPr="00967EA0">
        <w:rPr>
          <w:rFonts w:ascii="Times New Roman" w:hAnsi="Times New Roman" w:cs="Times New Roman"/>
          <w:b/>
        </w:rPr>
        <w:t>Kuweka</w:t>
      </w:r>
      <w:proofErr w:type="spellEnd"/>
      <w:r w:rsidRPr="00967EA0">
        <w:rPr>
          <w:rFonts w:ascii="Times New Roman" w:hAnsi="Times New Roman" w:cs="Times New Roman"/>
          <w:b/>
        </w:rPr>
        <w:t xml:space="preserve"> </w:t>
      </w:r>
      <w:proofErr w:type="spellStart"/>
      <w:r w:rsidRPr="00967EA0">
        <w:rPr>
          <w:rFonts w:ascii="Times New Roman" w:hAnsi="Times New Roman" w:cs="Times New Roman"/>
          <w:b/>
        </w:rPr>
        <w:t>rekodi</w:t>
      </w:r>
      <w:proofErr w:type="spellEnd"/>
      <w:r w:rsidRPr="00967EA0">
        <w:rPr>
          <w:rFonts w:ascii="Times New Roman" w:hAnsi="Times New Roman" w:cs="Times New Roman"/>
          <w:b/>
        </w:rPr>
        <w:t xml:space="preserve"> </w:t>
      </w:r>
      <w:proofErr w:type="spellStart"/>
      <w:r w:rsidRPr="00967EA0">
        <w:rPr>
          <w:rFonts w:ascii="Times New Roman" w:hAnsi="Times New Roman" w:cs="Times New Roman"/>
          <w:b/>
        </w:rPr>
        <w:t>za</w:t>
      </w:r>
      <w:proofErr w:type="spellEnd"/>
      <w:r w:rsidRPr="00967EA0">
        <w:rPr>
          <w:rFonts w:ascii="Times New Roman" w:hAnsi="Times New Roman" w:cs="Times New Roman"/>
          <w:b/>
        </w:rPr>
        <w:t xml:space="preserve"> </w:t>
      </w:r>
      <w:proofErr w:type="spellStart"/>
      <w:r w:rsidRPr="00967EA0">
        <w:rPr>
          <w:rFonts w:ascii="Times New Roman" w:hAnsi="Times New Roman" w:cs="Times New Roman"/>
          <w:b/>
        </w:rPr>
        <w:t>utafiti</w:t>
      </w:r>
      <w:proofErr w:type="spellEnd"/>
      <w:r w:rsidRPr="00967EA0">
        <w:rPr>
          <w:rFonts w:ascii="Times New Roman" w:hAnsi="Times New Roman" w:cs="Times New Roman"/>
          <w:b/>
        </w:rPr>
        <w:t xml:space="preserve">: </w:t>
      </w:r>
      <w:r w:rsidRPr="00967EA0">
        <w:rPr>
          <w:rFonts w:ascii="Times New Roman" w:hAnsi="Times New Roman" w:cs="Times New Roman"/>
        </w:rPr>
        <w:t xml:space="preserve">Wakati </w:t>
      </w:r>
      <w:proofErr w:type="spellStart"/>
      <w:r w:rsidRPr="00967EA0">
        <w:rPr>
          <w:rFonts w:ascii="Times New Roman" w:hAnsi="Times New Roman" w:cs="Times New Roman"/>
        </w:rPr>
        <w:t>utafiti</w:t>
      </w:r>
      <w:proofErr w:type="spellEnd"/>
      <w:r w:rsidRPr="00967EA0">
        <w:rPr>
          <w:rFonts w:ascii="Times New Roman" w:hAnsi="Times New Roman" w:cs="Times New Roman"/>
        </w:rPr>
        <w:t xml:space="preserve"> utakuwa </w:t>
      </w:r>
      <w:proofErr w:type="spellStart"/>
      <w:r w:rsidRPr="00967EA0">
        <w:rPr>
          <w:rFonts w:ascii="Times New Roman" w:hAnsi="Times New Roman" w:cs="Times New Roman"/>
        </w:rPr>
        <w:t>umekamilika</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watafiti</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huenda</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wakaweka</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nakala</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za</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kitafiti</w:t>
      </w:r>
      <w:proofErr w:type="spellEnd"/>
      <w:r w:rsidRPr="00967EA0">
        <w:rPr>
          <w:rFonts w:ascii="Times New Roman" w:hAnsi="Times New Roman" w:cs="Times New Roman"/>
        </w:rPr>
        <w:t xml:space="preserve"> </w:t>
      </w:r>
      <w:proofErr w:type="spellStart"/>
      <w:proofErr w:type="gramStart"/>
      <w:r w:rsidRPr="00967EA0">
        <w:rPr>
          <w:rFonts w:ascii="Times New Roman" w:hAnsi="Times New Roman" w:cs="Times New Roman"/>
        </w:rPr>
        <w:t>kwa</w:t>
      </w:r>
      <w:proofErr w:type="spellEnd"/>
      <w:proofErr w:type="gramEnd"/>
      <w:r w:rsidRPr="00967EA0">
        <w:rPr>
          <w:rFonts w:ascii="Times New Roman" w:hAnsi="Times New Roman" w:cs="Times New Roman"/>
        </w:rPr>
        <w:t xml:space="preserve"> </w:t>
      </w:r>
      <w:proofErr w:type="spellStart"/>
      <w:r w:rsidRPr="00967EA0">
        <w:rPr>
          <w:rFonts w:ascii="Times New Roman" w:hAnsi="Times New Roman" w:cs="Times New Roman"/>
        </w:rPr>
        <w:t>tafiti</w:t>
      </w:r>
      <w:proofErr w:type="spellEnd"/>
      <w:r w:rsidRPr="00967EA0">
        <w:rPr>
          <w:rFonts w:ascii="Times New Roman" w:hAnsi="Times New Roman" w:cs="Times New Roman"/>
        </w:rPr>
        <w:t xml:space="preserve"> nyingine siku </w:t>
      </w:r>
      <w:proofErr w:type="spellStart"/>
      <w:r w:rsidRPr="00967EA0">
        <w:rPr>
          <w:rFonts w:ascii="Times New Roman" w:hAnsi="Times New Roman" w:cs="Times New Roman"/>
        </w:rPr>
        <w:t>za</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usoni</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zitakazofanywa</w:t>
      </w:r>
      <w:proofErr w:type="spellEnd"/>
      <w:r w:rsidRPr="00967EA0">
        <w:rPr>
          <w:rFonts w:ascii="Times New Roman" w:hAnsi="Times New Roman" w:cs="Times New Roman"/>
        </w:rPr>
        <w:t xml:space="preserve"> </w:t>
      </w:r>
      <w:proofErr w:type="spellStart"/>
      <w:r w:rsidRPr="00967EA0">
        <w:rPr>
          <w:rFonts w:ascii="Times New Roman" w:hAnsi="Times New Roman" w:cs="Times New Roman"/>
        </w:rPr>
        <w:t>nao</w:t>
      </w:r>
      <w:proofErr w:type="spellEnd"/>
      <w:r w:rsidRPr="00967EA0">
        <w:rPr>
          <w:rFonts w:ascii="Times New Roman" w:hAnsi="Times New Roman" w:cs="Times New Roman"/>
        </w:rPr>
        <w:t xml:space="preserve"> au </w:t>
      </w:r>
      <w:proofErr w:type="spellStart"/>
      <w:r w:rsidRPr="00967EA0">
        <w:rPr>
          <w:rFonts w:ascii="Times New Roman" w:hAnsi="Times New Roman" w:cs="Times New Roman"/>
        </w:rPr>
        <w:t>wengine</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Tutaweka</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habari</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za</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huu</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utafiti</w:t>
      </w:r>
      <w:proofErr w:type="spellEnd"/>
      <w:r w:rsidR="00967EA0" w:rsidRPr="00967EA0">
        <w:rPr>
          <w:rFonts w:ascii="Times New Roman" w:hAnsi="Times New Roman" w:cs="Times New Roman"/>
        </w:rPr>
        <w:t xml:space="preserve"> </w:t>
      </w:r>
      <w:proofErr w:type="spellStart"/>
      <w:proofErr w:type="gramStart"/>
      <w:r w:rsidR="00967EA0" w:rsidRPr="00967EA0">
        <w:rPr>
          <w:rFonts w:ascii="Times New Roman" w:hAnsi="Times New Roman" w:cs="Times New Roman"/>
        </w:rPr>
        <w:t>kwa</w:t>
      </w:r>
      <w:proofErr w:type="spellEnd"/>
      <w:proofErr w:type="gram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muda</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ambao</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utafiti</w:t>
      </w:r>
      <w:proofErr w:type="spellEnd"/>
      <w:r w:rsidR="00967EA0" w:rsidRPr="00967EA0">
        <w:rPr>
          <w:rFonts w:ascii="Times New Roman" w:hAnsi="Times New Roman" w:cs="Times New Roman"/>
        </w:rPr>
        <w:t xml:space="preserve"> </w:t>
      </w:r>
      <w:proofErr w:type="spellStart"/>
      <w:r w:rsidR="00967EA0" w:rsidRPr="00967EA0">
        <w:rPr>
          <w:rFonts w:ascii="Times New Roman" w:hAnsi="Times New Roman" w:cs="Times New Roman"/>
        </w:rPr>
        <w:t>huu</w:t>
      </w:r>
      <w:proofErr w:type="spellEnd"/>
      <w:r w:rsidR="00967EA0" w:rsidRPr="00967EA0">
        <w:rPr>
          <w:rFonts w:ascii="Times New Roman" w:hAnsi="Times New Roman" w:cs="Times New Roman"/>
        </w:rPr>
        <w:t xml:space="preserve"> utakuwa </w:t>
      </w:r>
      <w:proofErr w:type="spellStart"/>
      <w:r w:rsidR="00967EA0" w:rsidRPr="00967EA0">
        <w:rPr>
          <w:rFonts w:ascii="Times New Roman" w:hAnsi="Times New Roman" w:cs="Times New Roman"/>
        </w:rPr>
        <w:t>unaendelea</w:t>
      </w:r>
      <w:proofErr w:type="spellEnd"/>
      <w:r w:rsidR="00967EA0" w:rsidRPr="00967EA0">
        <w:rPr>
          <w:rFonts w:ascii="Times New Roman" w:hAnsi="Times New Roman" w:cs="Times New Roman"/>
        </w:rPr>
        <w:t xml:space="preserve"> na </w:t>
      </w:r>
      <w:proofErr w:type="spellStart"/>
      <w:r w:rsidR="00967EA0" w:rsidRPr="00967EA0">
        <w:rPr>
          <w:rFonts w:ascii="Times New Roman" w:hAnsi="Times New Roman" w:cs="Times New Roman"/>
        </w:rPr>
        <w:t>tafiti</w:t>
      </w:r>
      <w:proofErr w:type="spellEnd"/>
      <w:r w:rsidR="00967EA0" w:rsidRPr="00967EA0">
        <w:rPr>
          <w:rFonts w:ascii="Times New Roman" w:hAnsi="Times New Roman" w:cs="Times New Roman"/>
        </w:rPr>
        <w:t xml:space="preserve"> nyingine </w:t>
      </w:r>
      <w:proofErr w:type="spellStart"/>
      <w:r w:rsidR="00967EA0" w:rsidRPr="00967EA0">
        <w:rPr>
          <w:rFonts w:ascii="Times New Roman" w:hAnsi="Times New Roman" w:cs="Times New Roman"/>
        </w:rPr>
        <w:t>zitakazofuata</w:t>
      </w:r>
      <w:proofErr w:type="spellEnd"/>
      <w:r w:rsidR="00967EA0" w:rsidRPr="00967EA0">
        <w:rPr>
          <w:rFonts w:ascii="Times New Roman" w:hAnsi="Times New Roman" w:cs="Times New Roman"/>
        </w:rPr>
        <w:t>.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hayataathiri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vyovyote</w:t>
      </w:r>
      <w:proofErr w:type="spellEnd"/>
      <w:r>
        <w:rPr>
          <w:rFonts w:ascii="Times New Roman" w:hAnsi="Times New Roman" w:cs="Times New Roman"/>
        </w:rPr>
        <w:t xml:space="preserve"> usaidizi </w:t>
      </w:r>
      <w:proofErr w:type="spellStart"/>
      <w:r>
        <w:rPr>
          <w:rFonts w:ascii="Times New Roman" w:hAnsi="Times New Roman" w:cs="Times New Roman"/>
        </w:rPr>
        <w:t>ambao</w:t>
      </w:r>
      <w:proofErr w:type="spellEnd"/>
      <w:r>
        <w:rPr>
          <w:rFonts w:ascii="Times New Roman" w:hAnsi="Times New Roman" w:cs="Times New Roman"/>
        </w:rPr>
        <w:t xml:space="preserve"> IPA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ikapeana</w:t>
      </w:r>
      <w:proofErr w:type="spellEnd"/>
      <w:r>
        <w:rPr>
          <w:rFonts w:ascii="Times New Roman" w:hAnsi="Times New Roman" w:cs="Times New Roman"/>
        </w:rPr>
        <w:t xml:space="preserve"> au </w:t>
      </w:r>
      <w:proofErr w:type="spellStart"/>
      <w:r>
        <w:rPr>
          <w:rFonts w:ascii="Times New Roman" w:hAnsi="Times New Roman" w:cs="Times New Roman"/>
        </w:rPr>
        <w:t>kutopeana</w:t>
      </w:r>
      <w:proofErr w:type="spellEnd"/>
      <w:r>
        <w:rPr>
          <w:rFonts w:ascii="Times New Roman" w:hAnsi="Times New Roman" w:cs="Times New Roman"/>
        </w:rPr>
        <w:t xml:space="preserve"> kwako au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w:t>
      </w:r>
    </w:p>
    <w:p w:rsidR="00950A06" w:rsidRPr="00F5744A" w:rsidRDefault="00950A06" w:rsidP="00950A06">
      <w:pPr>
        <w:spacing w:after="0"/>
        <w:rPr>
          <w:rFonts w:ascii="Times New Roman" w:hAnsi="Times New Roman" w:cs="Times New Roman"/>
        </w:rPr>
      </w:pPr>
    </w:p>
    <w:p w:rsidR="00950A06" w:rsidRPr="00F5744A" w:rsidRDefault="00950A06" w:rsidP="00950A06">
      <w:pPr>
        <w:spacing w:after="0"/>
        <w:rPr>
          <w:rFonts w:ascii="Times New Roman" w:hAnsi="Times New Roman" w:cs="Times New Roman"/>
          <w:b/>
        </w:rPr>
      </w:pPr>
      <w:proofErr w:type="spellStart"/>
      <w:r w:rsidRPr="00F5744A">
        <w:rPr>
          <w:rFonts w:ascii="Times New Roman" w:hAnsi="Times New Roman" w:cs="Times New Roman"/>
          <w:b/>
        </w:rPr>
        <w:t>Kufidiwa</w:t>
      </w:r>
      <w:proofErr w:type="spellEnd"/>
      <w:r w:rsidRPr="00F5744A">
        <w:rPr>
          <w:rFonts w:ascii="Times New Roman" w:hAnsi="Times New Roman" w:cs="Times New Roman"/>
          <w:b/>
        </w:rPr>
        <w:t xml:space="preserve"> au </w:t>
      </w:r>
      <w:proofErr w:type="spellStart"/>
      <w:r w:rsidRPr="00F5744A">
        <w:rPr>
          <w:rFonts w:ascii="Times New Roman" w:hAnsi="Times New Roman" w:cs="Times New Roman"/>
          <w:b/>
        </w:rPr>
        <w:t>malipo</w:t>
      </w:r>
      <w:proofErr w:type="spellEnd"/>
    </w:p>
    <w:p w:rsidR="00950A06" w:rsidRDefault="00950A06" w:rsidP="00950A06">
      <w:pPr>
        <w:spacing w:after="0"/>
        <w:rPr>
          <w:rFonts w:ascii="Times New Roman" w:hAnsi="Times New Roman" w:cs="Times New Roman"/>
        </w:rPr>
      </w:pPr>
      <w:proofErr w:type="spellStart"/>
      <w:proofErr w:type="gramStart"/>
      <w:r w:rsidRPr="00F5744A">
        <w:rPr>
          <w:rFonts w:ascii="Times New Roman" w:hAnsi="Times New Roman" w:cs="Times New Roman"/>
        </w:rPr>
        <w:t>Hautalipwa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Pr>
          <w:rFonts w:ascii="Times New Roman" w:hAnsi="Times New Roman" w:cs="Times New Roman"/>
        </w:rPr>
        <w:t xml:space="preserve"> </w:t>
      </w:r>
      <w:proofErr w:type="spellStart"/>
      <w:r w:rsidRPr="00F5744A">
        <w:rPr>
          <w:rFonts w:ascii="Times New Roman" w:hAnsi="Times New Roman" w:cs="Times New Roman"/>
        </w:rPr>
        <w:t>huu</w:t>
      </w:r>
      <w:proofErr w:type="spellEnd"/>
      <w:r>
        <w:rPr>
          <w:rFonts w:ascii="Times New Roman" w:hAnsi="Times New Roman" w:cs="Times New Roman"/>
        </w:rPr>
        <w:t>.</w:t>
      </w:r>
      <w:proofErr w:type="gramEnd"/>
      <w:r w:rsidRPr="0008367B">
        <w:rPr>
          <w:rFonts w:ascii="Times New Roman" w:hAnsi="Times New Roman" w:cs="Times New Roman"/>
        </w:rPr>
        <w:t xml:space="preserve"> </w:t>
      </w:r>
    </w:p>
    <w:p w:rsidR="00950A06" w:rsidRPr="00F5744A" w:rsidRDefault="00950A06" w:rsidP="00950A06">
      <w:pPr>
        <w:spacing w:after="0"/>
        <w:rPr>
          <w:rFonts w:ascii="Times New Roman" w:hAnsi="Times New Roman" w:cs="Times New Roman"/>
        </w:rPr>
      </w:pPr>
    </w:p>
    <w:p w:rsidR="00950A06" w:rsidRPr="00F5744A" w:rsidDel="000A541A" w:rsidRDefault="00950A06" w:rsidP="00950A06">
      <w:pPr>
        <w:spacing w:after="0"/>
        <w:rPr>
          <w:del w:id="3" w:author="OSBORN KWENA " w:date="2014-06-17T12:59:00Z"/>
          <w:rFonts w:ascii="Times New Roman" w:hAnsi="Times New Roman" w:cs="Times New Roman"/>
          <w:b/>
        </w:rPr>
      </w:pPr>
      <w:del w:id="4" w:author="OSBORN KWENA " w:date="2014-06-17T12:59:00Z">
        <w:r w:rsidRPr="00F5744A" w:rsidDel="000A541A">
          <w:rPr>
            <w:rFonts w:ascii="Times New Roman" w:hAnsi="Times New Roman" w:cs="Times New Roman"/>
            <w:b/>
          </w:rPr>
          <w:delText>Matibabu na kufidiwa kwa ajali</w:delText>
        </w:r>
      </w:del>
    </w:p>
    <w:p w:rsidR="00950A06" w:rsidDel="000A541A" w:rsidRDefault="00950A06" w:rsidP="00950A06">
      <w:pPr>
        <w:widowControl w:val="0"/>
        <w:tabs>
          <w:tab w:val="left" w:pos="0"/>
        </w:tabs>
        <w:spacing w:after="0"/>
        <w:rPr>
          <w:del w:id="5" w:author="OSBORN KWENA " w:date="2014-06-17T12:59:00Z"/>
          <w:rFonts w:ascii="Times New Roman" w:hAnsi="Times New Roman" w:cs="Times New Roman"/>
        </w:rPr>
      </w:pPr>
      <w:del w:id="6" w:author="OSBORN KWENA " w:date="2014-06-17T12:59:00Z">
        <w:r w:rsidDel="000A541A">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rsidR="00950A06" w:rsidRPr="0008367B" w:rsidDel="000A541A" w:rsidRDefault="00950A06" w:rsidP="00950A06">
      <w:pPr>
        <w:widowControl w:val="0"/>
        <w:tabs>
          <w:tab w:val="left" w:pos="0"/>
        </w:tabs>
        <w:spacing w:after="0"/>
        <w:rPr>
          <w:del w:id="7" w:author="OSBORN KWENA " w:date="2014-06-17T12:59:00Z"/>
          <w:rFonts w:ascii="Times New Roman" w:hAnsi="Times New Roman" w:cs="Times New Roman"/>
        </w:rPr>
      </w:pPr>
      <w:del w:id="8" w:author="OSBORN KWENA " w:date="2014-06-17T12:59:00Z">
        <w:r w:rsidDel="000A541A">
          <w:rPr>
            <w:rFonts w:ascii="Times New Roman" w:hAnsi="Times New Roman" w:cs="Times New Roman"/>
          </w:rPr>
          <w:delText xml:space="preserve">Ikiwa umejuruhiwa kutokana na kushiriki kwenye utafiti huu, IPA itakupa matibabu utakayoitaji. </w:delText>
        </w:r>
      </w:del>
    </w:p>
    <w:p w:rsidR="00950A06" w:rsidRPr="00F5744A" w:rsidRDefault="00950A06" w:rsidP="00950A06">
      <w:pPr>
        <w:spacing w:after="0"/>
        <w:rPr>
          <w:rFonts w:ascii="Times New Roman" w:hAnsi="Times New Roman" w:cs="Times New Roman"/>
        </w:rPr>
      </w:pPr>
      <w:bookmarkStart w:id="9" w:name="_GoBack"/>
      <w:bookmarkEnd w:id="9"/>
    </w:p>
    <w:p w:rsidR="00950A06" w:rsidRPr="00F5744A" w:rsidRDefault="00950A06" w:rsidP="00950A06">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rsidR="00950A06" w:rsidRDefault="00950A06" w:rsidP="00950A06">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rsidR="00950A06" w:rsidRDefault="00950A06" w:rsidP="00950A06">
      <w:pPr>
        <w:spacing w:after="0"/>
        <w:rPr>
          <w:rFonts w:ascii="Times New Roman" w:hAnsi="Times New Roman" w:cs="Times New Roman"/>
          <w:b/>
        </w:rPr>
      </w:pPr>
    </w:p>
    <w:p w:rsidR="00950A06" w:rsidRDefault="00950A06" w:rsidP="00950A06">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rsidR="00950A06" w:rsidRDefault="00950A06" w:rsidP="00950A06">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rsidR="00950A06" w:rsidRPr="00E271B6" w:rsidRDefault="00950A06" w:rsidP="00950A06">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rsidR="00950A06" w:rsidRPr="00F5744A" w:rsidRDefault="00950A06" w:rsidP="00950A06">
      <w:pPr>
        <w:spacing w:after="0"/>
        <w:rPr>
          <w:rFonts w:ascii="Times New Roman" w:hAnsi="Times New Roman" w:cs="Times New Roman"/>
        </w:rPr>
      </w:pPr>
    </w:p>
    <w:p w:rsidR="00950A06" w:rsidRPr="00F5744A" w:rsidRDefault="00950A06" w:rsidP="00950A06">
      <w:pPr>
        <w:spacing w:after="0"/>
        <w:rPr>
          <w:rFonts w:ascii="Times New Roman" w:hAnsi="Times New Roman" w:cs="Times New Roman"/>
          <w:b/>
        </w:rPr>
      </w:pPr>
      <w:r w:rsidRPr="00F5744A">
        <w:rPr>
          <w:rFonts w:ascii="Times New Roman" w:hAnsi="Times New Roman" w:cs="Times New Roman"/>
          <w:b/>
        </w:rPr>
        <w:t>IDHINI</w:t>
      </w:r>
    </w:p>
    <w:p w:rsidR="00950A06" w:rsidRPr="009A5DA7" w:rsidRDefault="00950A06" w:rsidP="00950A06">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rsidR="00950A06" w:rsidRPr="0008367B" w:rsidRDefault="00950A06" w:rsidP="00950A06">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
    <w:p w:rsidR="00950A06" w:rsidRPr="00F5744A" w:rsidRDefault="00950A06" w:rsidP="00950A06">
      <w:pPr>
        <w:spacing w:after="0"/>
        <w:rPr>
          <w:rFonts w:ascii="Times New Roman" w:hAnsi="Times New Roman" w:cs="Times New Roman"/>
        </w:rPr>
      </w:pPr>
      <w:proofErr w:type="spellStart"/>
      <w:r>
        <w:rPr>
          <w:rFonts w:ascii="Times New Roman" w:hAnsi="Times New Roman" w:cs="Times New Roman"/>
        </w:rPr>
        <w:t>T</w:t>
      </w:r>
      <w:r w:rsidRPr="00F5744A">
        <w:rPr>
          <w:rFonts w:ascii="Times New Roman" w:hAnsi="Times New Roman" w:cs="Times New Roman"/>
        </w:rPr>
        <w: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weka</w:t>
      </w:r>
      <w:proofErr w:type="spellEnd"/>
      <w:r w:rsidRPr="00F5744A">
        <w:rPr>
          <w:rFonts w:ascii="Times New Roman" w:hAnsi="Times New Roman" w:cs="Times New Roman"/>
        </w:rPr>
        <w:t xml:space="preserve"> sahihi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hapa</w:t>
      </w:r>
      <w:proofErr w:type="spellEnd"/>
      <w:r w:rsidRPr="00F5744A">
        <w:rPr>
          <w:rFonts w:ascii="Times New Roman" w:hAnsi="Times New Roman" w:cs="Times New Roman"/>
        </w:rPr>
        <w:t xml:space="preserve"> chini.</w:t>
      </w:r>
    </w:p>
    <w:p w:rsidR="000377E4" w:rsidRPr="00F5744A" w:rsidRDefault="009345F1" w:rsidP="009345F1">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108838B8" wp14:editId="54F4A1F4">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rsidR="00AA18D9"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lastRenderedPageBreak/>
        <w:t>Jina</w:t>
      </w:r>
      <w:proofErr w:type="spellEnd"/>
      <w:r w:rsidRPr="00F5744A">
        <w:rPr>
          <w:rFonts w:ascii="Times New Roman" w:hAnsi="Times New Roman" w:cs="Times New Roman"/>
        </w:rPr>
        <w:t xml:space="preserve"> la </w:t>
      </w:r>
      <w:proofErr w:type="spellStart"/>
      <w:proofErr w:type="gramStart"/>
      <w:r w:rsidRPr="00F5744A">
        <w:rPr>
          <w:rFonts w:ascii="Times New Roman" w:hAnsi="Times New Roman" w:cs="Times New Roman"/>
        </w:rPr>
        <w:t>mshiriki</w:t>
      </w:r>
      <w:proofErr w:type="spellEnd"/>
      <w:r w:rsidRPr="00F5744A">
        <w:rPr>
          <w:rFonts w:ascii="Times New Roman" w:hAnsi="Times New Roman" w:cs="Times New Roman"/>
        </w:rPr>
        <w:t>(</w:t>
      </w:r>
      <w:proofErr w:type="spellStart"/>
      <w:proofErr w:type="gramEnd"/>
      <w:r w:rsidRPr="00F5744A">
        <w:rPr>
          <w:rFonts w:ascii="Times New Roman" w:hAnsi="Times New Roman" w:cs="Times New Roman"/>
        </w:rPr>
        <w:t>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andika</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rsidR="000377E4" w:rsidRPr="00F5744A" w:rsidRDefault="00090819" w:rsidP="009345F1">
      <w:pPr>
        <w:tabs>
          <w:tab w:val="left" w:pos="2790"/>
        </w:tabs>
        <w:spacing w:after="0"/>
        <w:rPr>
          <w:rFonts w:ascii="Times New Roman" w:hAnsi="Times New Roman" w:cs="Times New Roman"/>
        </w:rPr>
      </w:pPr>
      <w:r>
        <w:rPr>
          <w:rFonts w:ascii="Times New Roman" w:hAnsi="Times New Roman" w:cs="Times New Roman"/>
        </w:rPr>
        <w:tab/>
      </w:r>
    </w:p>
    <w:p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Sahihi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mshiriki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rsidR="000377E4" w:rsidRPr="00F5744A" w:rsidRDefault="000377E4" w:rsidP="009345F1">
      <w:pPr>
        <w:spacing w:after="0"/>
        <w:rPr>
          <w:rFonts w:ascii="Times New Roman" w:hAnsi="Times New Roman" w:cs="Times New Roman"/>
        </w:rPr>
      </w:pPr>
    </w:p>
    <w:p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rsidR="00F5744A"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Mwenye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idhini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sectPr w:rsidR="00F5744A" w:rsidRPr="00F5744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D30" w:rsidRDefault="006C7D30" w:rsidP="002C0128">
      <w:pPr>
        <w:spacing w:after="0" w:line="240" w:lineRule="auto"/>
      </w:pPr>
      <w:r>
        <w:separator/>
      </w:r>
    </w:p>
  </w:endnote>
  <w:endnote w:type="continuationSeparator" w:id="0">
    <w:p w:rsidR="006C7D30" w:rsidRDefault="006C7D30" w:rsidP="002C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128" w:rsidRDefault="002C0128" w:rsidP="002C0128">
    <w:pPr>
      <w:pStyle w:val="Footer"/>
    </w:pPr>
    <w:r>
      <w:t xml:space="preserve">CPHS Protocol </w:t>
    </w:r>
    <w:r w:rsidRPr="00CC4226">
      <w:t>#2011-09-3654</w:t>
    </w:r>
  </w:p>
  <w:p w:rsidR="002C0128" w:rsidRDefault="002C0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D30" w:rsidRDefault="006C7D30" w:rsidP="002C0128">
      <w:pPr>
        <w:spacing w:after="0" w:line="240" w:lineRule="auto"/>
      </w:pPr>
      <w:r>
        <w:separator/>
      </w:r>
    </w:p>
  </w:footnote>
  <w:footnote w:type="continuationSeparator" w:id="0">
    <w:p w:rsidR="006C7D30" w:rsidRDefault="006C7D30" w:rsidP="002C0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9298019"/>
      <w:docPartObj>
        <w:docPartGallery w:val="Page Numbers (Top of Page)"/>
        <w:docPartUnique/>
      </w:docPartObj>
    </w:sdtPr>
    <w:sdtEndPr>
      <w:rPr>
        <w:noProof/>
      </w:rPr>
    </w:sdtEndPr>
    <w:sdtContent>
      <w:p w:rsidR="002C0128" w:rsidRDefault="002C0128">
        <w:pPr>
          <w:pStyle w:val="Header"/>
          <w:jc w:val="right"/>
        </w:pPr>
        <w:r>
          <w:fldChar w:fldCharType="begin"/>
        </w:r>
        <w:r>
          <w:instrText xml:space="preserve"> PAGE   \* MERGEFORMAT </w:instrText>
        </w:r>
        <w:r>
          <w:fldChar w:fldCharType="separate"/>
        </w:r>
        <w:r w:rsidR="000A541A">
          <w:rPr>
            <w:noProof/>
          </w:rPr>
          <w:t>2</w:t>
        </w:r>
        <w:r>
          <w:rPr>
            <w:noProof/>
          </w:rPr>
          <w:fldChar w:fldCharType="end"/>
        </w:r>
      </w:p>
    </w:sdtContent>
  </w:sdt>
  <w:p w:rsidR="002C0128" w:rsidRDefault="002C01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90819"/>
    <w:rsid w:val="00094799"/>
    <w:rsid w:val="000A541A"/>
    <w:rsid w:val="000D4CF5"/>
    <w:rsid w:val="00154BEA"/>
    <w:rsid w:val="002C0128"/>
    <w:rsid w:val="002E2D70"/>
    <w:rsid w:val="003427DF"/>
    <w:rsid w:val="00346229"/>
    <w:rsid w:val="00353EDB"/>
    <w:rsid w:val="003906CC"/>
    <w:rsid w:val="003B2BEB"/>
    <w:rsid w:val="003F3BA7"/>
    <w:rsid w:val="00550661"/>
    <w:rsid w:val="005C6D94"/>
    <w:rsid w:val="005D15F5"/>
    <w:rsid w:val="006C7D30"/>
    <w:rsid w:val="007573BA"/>
    <w:rsid w:val="007D528E"/>
    <w:rsid w:val="008A2241"/>
    <w:rsid w:val="008F2A3C"/>
    <w:rsid w:val="009345F1"/>
    <w:rsid w:val="00950A06"/>
    <w:rsid w:val="00967EA0"/>
    <w:rsid w:val="009B0AB4"/>
    <w:rsid w:val="00A21E31"/>
    <w:rsid w:val="00AA18D9"/>
    <w:rsid w:val="00AB552A"/>
    <w:rsid w:val="00AE1E40"/>
    <w:rsid w:val="00B161D2"/>
    <w:rsid w:val="00B96612"/>
    <w:rsid w:val="00BD41C8"/>
    <w:rsid w:val="00BD4D48"/>
    <w:rsid w:val="00C075E6"/>
    <w:rsid w:val="00C37642"/>
    <w:rsid w:val="00CA1206"/>
    <w:rsid w:val="00D37962"/>
    <w:rsid w:val="00D97502"/>
    <w:rsid w:val="00DC6D4A"/>
    <w:rsid w:val="00DE06AE"/>
    <w:rsid w:val="00E446CE"/>
    <w:rsid w:val="00E80064"/>
    <w:rsid w:val="00E84546"/>
    <w:rsid w:val="00EB29CD"/>
    <w:rsid w:val="00EC074C"/>
    <w:rsid w:val="00F02F91"/>
    <w:rsid w:val="00F176F0"/>
    <w:rsid w:val="00F5744A"/>
    <w:rsid w:val="00F8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2C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28"/>
  </w:style>
  <w:style w:type="paragraph" w:styleId="Footer">
    <w:name w:val="footer"/>
    <w:basedOn w:val="Normal"/>
    <w:link w:val="FooterChar"/>
    <w:uiPriority w:val="99"/>
    <w:unhideWhenUsed/>
    <w:rsid w:val="002C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2C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28"/>
  </w:style>
  <w:style w:type="paragraph" w:styleId="Footer">
    <w:name w:val="footer"/>
    <w:basedOn w:val="Normal"/>
    <w:link w:val="FooterChar"/>
    <w:uiPriority w:val="99"/>
    <w:unhideWhenUsed/>
    <w:rsid w:val="002C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468072">
      <w:bodyDiv w:val="1"/>
      <w:marLeft w:val="0"/>
      <w:marRight w:val="0"/>
      <w:marTop w:val="0"/>
      <w:marBottom w:val="0"/>
      <w:divBdr>
        <w:top w:val="none" w:sz="0" w:space="0" w:color="auto"/>
        <w:left w:val="none" w:sz="0" w:space="0" w:color="auto"/>
        <w:bottom w:val="none" w:sz="0" w:space="0" w:color="auto"/>
        <w:right w:val="none" w:sz="0" w:space="0" w:color="auto"/>
      </w:divBdr>
      <w:divsChild>
        <w:div w:id="1989894028">
          <w:marLeft w:val="0"/>
          <w:marRight w:val="0"/>
          <w:marTop w:val="0"/>
          <w:marBottom w:val="0"/>
          <w:divBdr>
            <w:top w:val="none" w:sz="0" w:space="0" w:color="auto"/>
            <w:left w:val="none" w:sz="0" w:space="0" w:color="auto"/>
            <w:bottom w:val="none" w:sz="0" w:space="0" w:color="auto"/>
            <w:right w:val="none" w:sz="0" w:space="0" w:color="auto"/>
          </w:divBdr>
        </w:div>
        <w:div w:id="326986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2014-06-17T09:59:00Z</dcterms:created>
  <dcterms:modified xsi:type="dcterms:W3CDTF">2014-06-17T09:59:00Z</dcterms:modified>
</cp:coreProperties>
</file>