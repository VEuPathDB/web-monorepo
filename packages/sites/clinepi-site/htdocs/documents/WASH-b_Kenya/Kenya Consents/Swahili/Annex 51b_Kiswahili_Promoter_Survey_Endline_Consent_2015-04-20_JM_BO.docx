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4F3DC" w14:textId="77777777" w:rsidR="00F52C07" w:rsidRDefault="00F52C07">
      <w:pPr>
        <w:spacing w:after="0" w:line="276" w:lineRule="auto"/>
        <w:jc w:val="center"/>
        <w:rPr>
          <w:rFonts w:ascii="Times New Roman" w:eastAsia="Times New Roman" w:hAnsi="Times New Roman" w:cs="Times New Roman"/>
          <w:b/>
        </w:rPr>
      </w:pPr>
      <w:bookmarkStart w:id="0" w:name="_GoBack"/>
      <w:bookmarkEnd w:id="0"/>
    </w:p>
    <w:p w14:paraId="116C2CFF" w14:textId="77777777" w:rsidR="00F52C07" w:rsidRDefault="00F52C07">
      <w:pPr>
        <w:spacing w:after="0" w:line="276" w:lineRule="auto"/>
        <w:jc w:val="center"/>
        <w:rPr>
          <w:rFonts w:ascii="Times New Roman" w:eastAsia="Times New Roman" w:hAnsi="Times New Roman" w:cs="Times New Roman"/>
          <w:b/>
        </w:rPr>
      </w:pPr>
    </w:p>
    <w:p w14:paraId="7E06F698" w14:textId="77777777" w:rsidR="00F52C07" w:rsidRDefault="00F52C07">
      <w:pPr>
        <w:spacing w:after="0" w:line="276" w:lineRule="auto"/>
        <w:jc w:val="center"/>
        <w:rPr>
          <w:rFonts w:ascii="Times New Roman" w:eastAsia="Times New Roman" w:hAnsi="Times New Roman" w:cs="Times New Roman"/>
          <w:b/>
        </w:rPr>
      </w:pPr>
    </w:p>
    <w:p w14:paraId="6C2F1BC1" w14:textId="77777777" w:rsidR="00F52C07" w:rsidRDefault="00AF1338">
      <w:pPr>
        <w:spacing w:after="0" w:line="276" w:lineRule="auto"/>
        <w:jc w:val="center"/>
        <w:rPr>
          <w:rFonts w:ascii="Times New Roman" w:eastAsia="Times New Roman" w:hAnsi="Times New Roman" w:cs="Times New Roman"/>
          <w:b/>
        </w:rPr>
      </w:pPr>
      <w:r>
        <w:object w:dxaOrig="1663" w:dyaOrig="820" w14:anchorId="6B637A13">
          <v:rect id="rectole0000000000" o:spid="_x0000_i1025" style="width:83.5pt;height:41.45pt" o:ole="" o:preferrelative="t" stroked="f">
            <v:imagedata r:id="rId5" o:title=""/>
          </v:rect>
          <o:OLEObject Type="Embed" ProgID="StaticMetafile" ShapeID="rectole0000000000" DrawAspect="Content" ObjectID="_1494752600" r:id="rId6"/>
        </w:object>
      </w:r>
      <w:r>
        <w:rPr>
          <w:rFonts w:ascii="Times New Roman" w:eastAsia="Times New Roman" w:hAnsi="Times New Roman" w:cs="Times New Roman"/>
          <w:b/>
        </w:rPr>
        <w:t xml:space="preserve"> IDHINI YA KUSHIRIKI KWA UTAFITI WA WASH BENEFITS PROJECT SAVEI YA </w:t>
      </w:r>
      <w:proofErr w:type="gramStart"/>
      <w:r>
        <w:rPr>
          <w:rFonts w:ascii="Times New Roman" w:eastAsia="Times New Roman" w:hAnsi="Times New Roman" w:cs="Times New Roman"/>
          <w:b/>
        </w:rPr>
        <w:t>MSAIDIZI ​KWA</w:t>
      </w:r>
      <w:proofErr w:type="gramEnd"/>
      <w:r>
        <w:rPr>
          <w:rFonts w:ascii="Times New Roman" w:eastAsia="Times New Roman" w:hAnsi="Times New Roman" w:cs="Times New Roman"/>
          <w:b/>
        </w:rPr>
        <w:t xml:space="preserve"> AWAMU YA MWISHO IDHINI YA KUSHIRIKI ILIOANDIKWA</w:t>
      </w:r>
    </w:p>
    <w:p w14:paraId="6648A2BD" w14:textId="77777777" w:rsidR="00F52C07" w:rsidRDefault="00F52C07">
      <w:pPr>
        <w:spacing w:after="0" w:line="276" w:lineRule="auto"/>
        <w:jc w:val="center"/>
        <w:rPr>
          <w:rFonts w:ascii="Times New Roman" w:eastAsia="Times New Roman" w:hAnsi="Times New Roman" w:cs="Times New Roman"/>
          <w:b/>
        </w:rPr>
      </w:pPr>
    </w:p>
    <w:p w14:paraId="0B980E98"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b/>
        </w:rPr>
        <w:t>MADA YA UTAFITI:</w:t>
      </w:r>
      <w:r>
        <w:rPr>
          <w:rFonts w:ascii="Times New Roman" w:eastAsia="Times New Roman" w:hAnsi="Times New Roman" w:cs="Times New Roman"/>
        </w:rPr>
        <w:t xml:space="preserve"> WASH BENEFITS- Kuosha mikono, kutibu maji, usafi wa mazingira na lishe bora na vipimo vya matokeo mashinani Kenya. (pia inajulikana kama mradi afya ya watoto)</w:t>
      </w:r>
    </w:p>
    <w:p w14:paraId="6374A034" w14:textId="77777777" w:rsidR="00F52C07" w:rsidRDefault="00F52C07">
      <w:pPr>
        <w:spacing w:after="0" w:line="276" w:lineRule="auto"/>
        <w:rPr>
          <w:rFonts w:ascii="Times New Roman" w:eastAsia="Times New Roman" w:hAnsi="Times New Roman" w:cs="Times New Roman"/>
        </w:rPr>
      </w:pPr>
    </w:p>
    <w:p w14:paraId="0C32D392"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UTANGULIZI</w:t>
      </w:r>
    </w:p>
    <w:p w14:paraId="14EB3200"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Jina langu ni________________ [jina la Afisa], ninatoka shirika la Innovations for Poverty Action (IPA) ilioko mjini (KAKAMEGA/BUNGOMA). Ninafanya kazi na Clair Null kutoka Innovations for Poverty Action </w:t>
      </w:r>
      <w:ins w:id="1" w:author="Ryan Mahoney" w:date="2015-04-21T15:52:00Z">
        <w:r>
          <w:rPr>
            <w:rFonts w:ascii="Times New Roman" w:eastAsia="Times New Roman" w:hAnsi="Times New Roman" w:cs="Times New Roman"/>
          </w:rPr>
          <w:t xml:space="preserve">na wanasayansi wengine katika chuo kikuu cha California, Berkeley </w:t>
        </w:r>
      </w:ins>
      <w:r>
        <w:rPr>
          <w:rFonts w:ascii="Times New Roman" w:eastAsia="Times New Roman" w:hAnsi="Times New Roman" w:cs="Times New Roman"/>
        </w:rPr>
        <w:t>kilichoko marekani.  Nina [</w:t>
      </w:r>
      <w:r>
        <w:rPr>
          <w:rFonts w:ascii="Times New Roman" w:eastAsia="Times New Roman" w:hAnsi="Times New Roman" w:cs="Times New Roman"/>
          <w:i/>
        </w:rPr>
        <w:t>Tuna</w:t>
      </w:r>
      <w:r>
        <w:rPr>
          <w:rFonts w:ascii="Times New Roman" w:eastAsia="Times New Roman" w:hAnsi="Times New Roman" w:cs="Times New Roman"/>
        </w:rPr>
        <w:t>] tarajia kufuatilia utafiti wa  mradi wetu ambao nakualika kushiriki</w:t>
      </w:r>
    </w:p>
    <w:p w14:paraId="1DE9F90D" w14:textId="77777777" w:rsidR="00F52C07" w:rsidRDefault="00F52C07">
      <w:pPr>
        <w:spacing w:after="0" w:line="276" w:lineRule="auto"/>
        <w:rPr>
          <w:rFonts w:ascii="Times New Roman" w:eastAsia="Times New Roman" w:hAnsi="Times New Roman" w:cs="Times New Roman"/>
        </w:rPr>
      </w:pPr>
    </w:p>
    <w:p w14:paraId="34043367"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Unakaribishwa kushiriki kwa huu utafiti kwa sababu ulichaguliwa na wanakijii wenu na kupewa mafunzo na wafanyi kazi wa IPA kuwa msaidizi wetu wa jamii.</w:t>
      </w:r>
    </w:p>
    <w:p w14:paraId="2034BB6E" w14:textId="77777777" w:rsidR="00F52C07" w:rsidRDefault="00F52C07">
      <w:pPr>
        <w:spacing w:after="0" w:line="276" w:lineRule="auto"/>
        <w:rPr>
          <w:rFonts w:ascii="Times New Roman" w:eastAsia="Times New Roman" w:hAnsi="Times New Roman" w:cs="Times New Roman"/>
        </w:rPr>
      </w:pPr>
    </w:p>
    <w:p w14:paraId="2207299A"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LENGO/MADHUMUNI</w:t>
      </w:r>
    </w:p>
    <w:p w14:paraId="07D3CD18" w14:textId="77777777" w:rsidR="00F52C07" w:rsidRDefault="00AF1338">
      <w:pPr>
        <w:spacing w:after="0" w:line="276" w:lineRule="auto"/>
        <w:rPr>
          <w:rFonts w:ascii="Calibri" w:eastAsia="Calibri" w:hAnsi="Calibri" w:cs="Calibri"/>
          <w:i/>
        </w:rPr>
      </w:pPr>
      <w:r>
        <w:rPr>
          <w:rFonts w:ascii="Times New Roman" w:eastAsia="Times New Roman" w:hAnsi="Times New Roman" w:cs="Times New Roman"/>
        </w:rPr>
        <w:t>Lengo kuu  ni kufanya utafiti kwa afya ya watoto ili kuweza kuelewa jinsi mazingira yanavyo weza kuathiri ukuaji na afya ya mtoto. Tungependa kuelewa jinsi mipango na miradi yetu ya kuhimiza afya bora inaathiri tabia za wana jamii.</w:t>
      </w:r>
      <w:r>
        <w:rPr>
          <w:rFonts w:ascii="Calibri" w:eastAsia="Calibri" w:hAnsi="Calibri" w:cs="Calibri"/>
          <w:i/>
          <w:shd w:val="clear" w:color="auto" w:fill="FFFF00"/>
        </w:rPr>
        <w:t xml:space="preserve"> </w:t>
      </w:r>
    </w:p>
    <w:p w14:paraId="636FC485" w14:textId="77777777" w:rsidR="00F52C07" w:rsidRDefault="00F52C07">
      <w:pPr>
        <w:spacing w:after="0" w:line="276" w:lineRule="auto"/>
        <w:rPr>
          <w:rFonts w:ascii="Calibri" w:eastAsia="Calibri" w:hAnsi="Calibri" w:cs="Calibri"/>
          <w:i/>
        </w:rPr>
      </w:pPr>
    </w:p>
    <w:p w14:paraId="51D30200"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UTARATIBU </w:t>
      </w:r>
    </w:p>
    <w:p w14:paraId="2700921E" w14:textId="448E5640" w:rsidR="00F52C07" w:rsidRDefault="00AF1338">
      <w:pPr>
        <w:spacing w:after="200" w:line="276" w:lineRule="auto"/>
        <w:rPr>
          <w:rFonts w:ascii="Calibri" w:eastAsia="Calibri" w:hAnsi="Calibri" w:cs="Calibri"/>
          <w:i/>
        </w:rPr>
      </w:pPr>
      <w:r>
        <w:rPr>
          <w:rFonts w:ascii="Times New Roman" w:eastAsia="Times New Roman" w:hAnsi="Times New Roman" w:cs="Times New Roman"/>
        </w:rPr>
        <w:t xml:space="preserve">Ukikubali kushiriki katika utafiti </w:t>
      </w:r>
      <w:proofErr w:type="spellStart"/>
      <w:r>
        <w:rPr>
          <w:rFonts w:ascii="Times New Roman" w:eastAsia="Times New Roman" w:hAnsi="Times New Roman" w:cs="Times New Roman"/>
        </w:rPr>
        <w:t>huu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utaulizwa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kufanya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yafuatayo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Nitaongea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nawe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leo</w:t>
      </w:r>
      <w:proofErr w:type="spellEnd"/>
      <w:ins w:id="2" w:author="BAkoth" w:date="2015-06-02T09:35:00Z">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faragani</w:t>
        </w:r>
      </w:ins>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kuchukua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habari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fulani,kutazama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kuchukua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vipimo</w:t>
      </w:r>
      <w:proofErr w:type="spellEnd"/>
      <w:r>
        <w:rPr>
          <w:rFonts w:ascii="Times New Roman" w:eastAsia="Times New Roman" w:hAnsi="Times New Roman" w:cs="Times New Roman"/>
        </w:rPr>
        <w:t xml:space="preserve"> </w:t>
      </w:r>
      <w:del w:id="3" w:author="BAkoth" w:date="2015-06-02T09:34:00Z">
        <w:r w:rsidDel="00891C11">
          <w:rPr>
            <w:rFonts w:ascii="Times New Roman" w:eastAsia="Times New Roman" w:hAnsi="Times New Roman" w:cs="Times New Roman"/>
          </w:rPr>
          <w:delText>fulani</w:delText>
        </w:r>
      </w:del>
      <w:proofErr w:type="spellStart"/>
      <w:ins w:id="4" w:author="BAkoth" w:date="2015-06-02T09:42:00Z">
        <w:r w:rsidR="000A2217">
          <w:rPr>
            <w:rFonts w:ascii="Times New Roman" w:eastAsia="Times New Roman" w:hAnsi="Times New Roman" w:cs="Times New Roman"/>
          </w:rPr>
          <w:t>f</w:t>
        </w:r>
      </w:ins>
      <w:ins w:id="5" w:author="BAkoth" w:date="2015-06-02T09:34:00Z">
        <w:r w:rsidR="00891C11">
          <w:rPr>
            <w:rFonts w:ascii="Times New Roman" w:eastAsia="Times New Roman" w:hAnsi="Times New Roman" w:cs="Times New Roman"/>
          </w:rPr>
          <w:t>ulani</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na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kukuuliza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maswali</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kuhusu</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mawazo</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yako</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na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uzoefu</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kuhusuiana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na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kuwa</w:t>
        </w:r>
      </w:ins>
      <w:proofErr w:type="spellEnd"/>
      <w:ins w:id="6" w:author="BAkoth" w:date="2015-06-02T09:37:00Z">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msaidizi,maada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za</w:t>
        </w:r>
        <w:proofErr w:type="spellEnd"/>
        <w:r w:rsidR="00891C11">
          <w:rPr>
            <w:rFonts w:ascii="Times New Roman" w:eastAsia="Times New Roman" w:hAnsi="Times New Roman" w:cs="Times New Roman"/>
          </w:rPr>
          <w:t xml:space="preserve"> </w:t>
        </w:r>
        <w:proofErr w:type="spellStart"/>
        <w:r w:rsidR="00891C11">
          <w:rPr>
            <w:rFonts w:ascii="Times New Roman" w:eastAsia="Times New Roman" w:hAnsi="Times New Roman" w:cs="Times New Roman"/>
          </w:rPr>
          <w:t>kiafya</w:t>
        </w:r>
        <w:proofErr w:type="spellEnd"/>
        <w:r w:rsidR="00891C11">
          <w:rPr>
            <w:rFonts w:ascii="Times New Roman" w:eastAsia="Times New Roman" w:hAnsi="Times New Roman" w:cs="Times New Roman"/>
          </w:rPr>
          <w:t xml:space="preserve">, </w:t>
        </w:r>
      </w:ins>
      <w:proofErr w:type="spellStart"/>
      <w:ins w:id="7" w:author="BAkoth" w:date="2015-06-02T09:40:00Z">
        <w:r w:rsidR="000A2217">
          <w:rPr>
            <w:rFonts w:ascii="Times New Roman" w:eastAsia="Times New Roman" w:hAnsi="Times New Roman" w:cs="Times New Roman"/>
          </w:rPr>
          <w:t>kutazama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mikono</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na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boma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yako</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na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kuchukuwa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vipimo</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vya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choo</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c</w:t>
        </w:r>
      </w:ins>
      <w:ins w:id="8" w:author="BAkoth" w:date="2015-06-02T09:41:00Z">
        <w:r w:rsidR="000A2217">
          <w:rPr>
            <w:rFonts w:ascii="Times New Roman" w:eastAsia="Times New Roman" w:hAnsi="Times New Roman" w:cs="Times New Roman"/>
          </w:rPr>
          <w:t>hako</w:t>
        </w:r>
      </w:ins>
      <w:proofErr w:type="spellEnd"/>
      <w:ins w:id="9" w:author="BAkoth" w:date="2015-06-02T09:34:00Z">
        <w:r w:rsidR="00891C11">
          <w:rPr>
            <w:rFonts w:ascii="Times New Roman" w:eastAsia="Times New Roman" w:hAnsi="Times New Roman" w:cs="Times New Roman"/>
          </w:rPr>
          <w:t xml:space="preserve"> </w:t>
        </w:r>
      </w:ins>
      <w:r>
        <w:rPr>
          <w:rFonts w:ascii="Times New Roman" w:eastAsia="Times New Roman" w:hAnsi="Times New Roman" w:cs="Times New Roman"/>
        </w:rPr>
        <w:t xml:space="preserve">. Wafanyi kazi wetu watachukua habari Fulani kuhusu nyumba na mazingira yako. Kushiriki katika shughuli hii kutachukua saa moja. </w:t>
      </w:r>
    </w:p>
    <w:p w14:paraId="5BF253C0"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b/>
        </w:rPr>
        <w:t>Muda wa utafiti:</w:t>
      </w:r>
      <w:r>
        <w:rPr>
          <w:rFonts w:ascii="Times New Roman" w:eastAsia="Times New Roman" w:hAnsi="Times New Roman" w:cs="Times New Roman"/>
        </w:rPr>
        <w:t xml:space="preserve"> Kushiriki kwa utafiti utachukua takribani saa moja kwa  kila tembeleo.</w:t>
      </w:r>
    </w:p>
    <w:p w14:paraId="7A83D832" w14:textId="77777777" w:rsidR="00F52C07" w:rsidRDefault="00F52C07">
      <w:pPr>
        <w:spacing w:after="0" w:line="276" w:lineRule="auto"/>
        <w:rPr>
          <w:rFonts w:ascii="Times New Roman" w:eastAsia="Times New Roman" w:hAnsi="Times New Roman" w:cs="Times New Roman"/>
        </w:rPr>
      </w:pPr>
    </w:p>
    <w:p w14:paraId="2F09E223"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b/>
        </w:rPr>
        <w:t>Mahali pa utafiti:</w:t>
      </w:r>
      <w:r>
        <w:rPr>
          <w:rFonts w:ascii="Times New Roman" w:eastAsia="Times New Roman" w:hAnsi="Times New Roman" w:cs="Times New Roman"/>
        </w:rPr>
        <w:t xml:space="preserve"> Kila mikakati ya utafiti itafanyika katika boma lako.</w:t>
      </w:r>
    </w:p>
    <w:p w14:paraId="293528D1" w14:textId="77777777" w:rsidR="00F52C07" w:rsidRDefault="00F52C07">
      <w:pPr>
        <w:spacing w:after="0" w:line="276" w:lineRule="auto"/>
        <w:rPr>
          <w:rFonts w:ascii="Times New Roman" w:eastAsia="Times New Roman" w:hAnsi="Times New Roman" w:cs="Times New Roman"/>
        </w:rPr>
      </w:pPr>
    </w:p>
    <w:p w14:paraId="776B9411"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Manufaa</w:t>
      </w:r>
    </w:p>
    <w:p w14:paraId="751C4E94" w14:textId="2DBE4572" w:rsidR="00F52C07" w:rsidRDefault="00AF1338">
      <w:pPr>
        <w:spacing w:after="0" w:line="276" w:lineRule="auto"/>
        <w:rPr>
          <w:rFonts w:ascii="Times New Roman" w:eastAsia="Times New Roman" w:hAnsi="Times New Roman" w:cs="Times New Roman"/>
        </w:rPr>
      </w:pPr>
      <w:ins w:id="10" w:author="Ryan Mahoney" w:date="2015-04-21T15:53:00Z">
        <w:del w:id="11" w:author="BAkoth" w:date="2015-06-02T09:43:00Z">
          <w:r w:rsidDel="000A2217">
            <w:rPr>
              <w:rFonts w:ascii="Times New Roman" w:eastAsia="Times New Roman" w:hAnsi="Times New Roman" w:cs="Times New Roman"/>
            </w:rPr>
            <w:delText>Ukikubali kujibu haya maswali hautapata manufaa ya moja kwa moja bali utatusaidia kuelewa jinsi tunavyo tekeleza mradi wetu ya utafiti</w:delText>
          </w:r>
        </w:del>
      </w:ins>
      <w:proofErr w:type="spellStart"/>
      <w:ins w:id="12" w:author="BAkoth" w:date="2015-06-02T09:43:00Z">
        <w:r w:rsidR="000A2217">
          <w:rPr>
            <w:rFonts w:ascii="Times New Roman" w:eastAsia="Times New Roman" w:hAnsi="Times New Roman" w:cs="Times New Roman"/>
          </w:rPr>
          <w:t>Hakuna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faida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ya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moja</w:t>
        </w:r>
        <w:proofErr w:type="spellEnd"/>
        <w:r w:rsidR="000A2217">
          <w:rPr>
            <w:rFonts w:ascii="Times New Roman" w:eastAsia="Times New Roman" w:hAnsi="Times New Roman" w:cs="Times New Roman"/>
          </w:rPr>
          <w:t xml:space="preserve"> </w:t>
        </w:r>
        <w:proofErr w:type="spellStart"/>
        <w:proofErr w:type="gramStart"/>
        <w:r w:rsidR="000A2217">
          <w:rPr>
            <w:rFonts w:ascii="Times New Roman" w:eastAsia="Times New Roman" w:hAnsi="Times New Roman" w:cs="Times New Roman"/>
          </w:rPr>
          <w:t>kwa</w:t>
        </w:r>
        <w:proofErr w:type="spellEnd"/>
        <w:proofErr w:type="gram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moja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kwako</w:t>
        </w:r>
      </w:ins>
      <w:proofErr w:type="spellEnd"/>
      <w:ins w:id="13" w:author="BAkoth" w:date="2015-06-02T09:47:00Z">
        <w:r w:rsidR="000A2217">
          <w:rPr>
            <w:rFonts w:ascii="Times New Roman" w:eastAsia="Times New Roman" w:hAnsi="Times New Roman" w:cs="Times New Roman"/>
          </w:rPr>
          <w:t xml:space="preserve"> </w:t>
        </w:r>
      </w:ins>
      <w:proofErr w:type="spellStart"/>
      <w:ins w:id="14" w:author="BAkoth" w:date="2015-06-02T09:43:00Z">
        <w:r w:rsidR="000A2217">
          <w:rPr>
            <w:rFonts w:ascii="Times New Roman" w:eastAsia="Times New Roman" w:hAnsi="Times New Roman" w:cs="Times New Roman"/>
          </w:rPr>
          <w:t>inayotarajiwa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kwa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kushiriki</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kwenye</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utafiti</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huu</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lakini</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utat</w:t>
        </w:r>
      </w:ins>
      <w:ins w:id="15" w:author="BAkoth" w:date="2015-06-02T09:48:00Z">
        <w:r w:rsidR="000A2217">
          <w:rPr>
            <w:rFonts w:ascii="Times New Roman" w:eastAsia="Times New Roman" w:hAnsi="Times New Roman" w:cs="Times New Roman"/>
          </w:rPr>
          <w:t>u</w:t>
        </w:r>
      </w:ins>
      <w:ins w:id="16" w:author="BAkoth" w:date="2015-06-02T09:43:00Z">
        <w:r w:rsidR="000A2217">
          <w:rPr>
            <w:rFonts w:ascii="Times New Roman" w:eastAsia="Times New Roman" w:hAnsi="Times New Roman" w:cs="Times New Roman"/>
          </w:rPr>
          <w:t>saidia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kufahamu</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njia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ambazo</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watoto</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hukmbana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na</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uchafuzi</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kwenye</w:t>
        </w:r>
        <w:proofErr w:type="spellEnd"/>
        <w:r w:rsidR="000A2217">
          <w:rPr>
            <w:rFonts w:ascii="Times New Roman" w:eastAsia="Times New Roman" w:hAnsi="Times New Roman" w:cs="Times New Roman"/>
          </w:rPr>
          <w:t xml:space="preserve"> </w:t>
        </w:r>
        <w:proofErr w:type="spellStart"/>
        <w:r w:rsidR="000A2217">
          <w:rPr>
            <w:rFonts w:ascii="Times New Roman" w:eastAsia="Times New Roman" w:hAnsi="Times New Roman" w:cs="Times New Roman"/>
          </w:rPr>
          <w:t>mazingira</w:t>
        </w:r>
      </w:ins>
      <w:proofErr w:type="spellEnd"/>
      <w:ins w:id="17" w:author="Ryan Mahoney" w:date="2015-04-21T15:53:00Z">
        <w:r>
          <w:rPr>
            <w:rFonts w:ascii="Times New Roman" w:eastAsia="Times New Roman" w:hAnsi="Times New Roman" w:cs="Times New Roman"/>
          </w:rPr>
          <w:t>.</w:t>
        </w:r>
      </w:ins>
    </w:p>
    <w:p w14:paraId="59FF6E16" w14:textId="77777777" w:rsidR="00F52C07" w:rsidRDefault="00F52C07">
      <w:pPr>
        <w:spacing w:after="0" w:line="276" w:lineRule="auto"/>
        <w:rPr>
          <w:rFonts w:ascii="Times New Roman" w:eastAsia="Times New Roman" w:hAnsi="Times New Roman" w:cs="Times New Roman"/>
        </w:rPr>
      </w:pPr>
    </w:p>
    <w:p w14:paraId="372F389B"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Athari/Usumbufu</w:t>
      </w:r>
    </w:p>
    <w:p w14:paraId="299B5A64"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Madhara yanayotarajiwa, usumbufu na madhara yanayohusiana na mradi  ni:</w:t>
      </w:r>
    </w:p>
    <w:p w14:paraId="47E77E20" w14:textId="77777777" w:rsidR="00F52C07" w:rsidRDefault="00F52C07">
      <w:pPr>
        <w:spacing w:after="200" w:line="276" w:lineRule="auto"/>
        <w:rPr>
          <w:rFonts w:ascii="Calibri" w:eastAsia="Calibri" w:hAnsi="Calibri" w:cs="Calibri"/>
          <w:i/>
        </w:rPr>
      </w:pPr>
    </w:p>
    <w:p w14:paraId="16DE7CA0" w14:textId="77777777" w:rsidR="00F52C07" w:rsidRDefault="00AF1338">
      <w:pPr>
        <w:numPr>
          <w:ilvl w:val="0"/>
          <w:numId w:val="1"/>
        </w:numPr>
        <w:spacing w:after="0" w:line="276" w:lineRule="auto"/>
        <w:ind w:left="360" w:hanging="360"/>
        <w:rPr>
          <w:rFonts w:ascii="Times New Roman" w:eastAsia="Times New Roman" w:hAnsi="Times New Roman" w:cs="Times New Roman"/>
        </w:rPr>
      </w:pPr>
      <w:r>
        <w:rPr>
          <w:rFonts w:ascii="Times New Roman" w:eastAsia="Times New Roman" w:hAnsi="Times New Roman" w:cs="Times New Roman"/>
        </w:rPr>
        <w:lastRenderedPageBreak/>
        <w:t xml:space="preserve">Baadhi ya maswali ambayo ningependa kukuuliza yanaweza kuwa ya kibinasi kwa vile yatahusu maisha na afya yako. Majibu yako yote yatawekwa kwa usiri iwezekanavyo na tunatarajia athari ya kushiriki itapunguzwa kwa kiasi kikubwa. </w:t>
      </w:r>
    </w:p>
    <w:p w14:paraId="705FC849" w14:textId="77777777" w:rsidR="00F52C07" w:rsidRDefault="00AF1338">
      <w:pPr>
        <w:numPr>
          <w:ilvl w:val="0"/>
          <w:numId w:val="1"/>
        </w:numPr>
        <w:spacing w:after="0" w:line="276" w:lineRule="auto"/>
        <w:ind w:left="360" w:hanging="360"/>
        <w:rPr>
          <w:rFonts w:ascii="Times New Roman" w:eastAsia="Times New Roman" w:hAnsi="Times New Roman" w:cs="Times New Roman"/>
        </w:rPr>
      </w:pPr>
      <w:r>
        <w:rPr>
          <w:rFonts w:ascii="Times New Roman" w:eastAsia="Times New Roman" w:hAnsi="Times New Roman" w:cs="Times New Roman"/>
        </w:rPr>
        <w:t>Utapoteza muda kiasi kwa kushiriki kwenye kitengo hiki cha utafiti ingawaje uko huru kutamatisha kushiriki kwako wakati wowote.</w:t>
      </w:r>
    </w:p>
    <w:p w14:paraId="25938145" w14:textId="77777777" w:rsidR="00AF1338" w:rsidRDefault="00AF1338" w:rsidP="00AF1338">
      <w:pPr>
        <w:numPr>
          <w:ilvl w:val="0"/>
          <w:numId w:val="1"/>
        </w:numPr>
        <w:spacing w:after="0" w:line="276" w:lineRule="auto"/>
        <w:ind w:left="360" w:hanging="360"/>
        <w:rPr>
          <w:rFonts w:ascii="Times New Roman" w:eastAsia="Times New Roman" w:hAnsi="Times New Roman" w:cs="Times New Roman"/>
        </w:rPr>
      </w:pPr>
      <w:moveToRangeStart w:id="18" w:author="Ryan Mahoney" w:date="2015-04-21T15:54:00Z" w:name="move417394989"/>
      <w:moveTo w:id="19" w:author="Ryan Mahoney" w:date="2015-04-21T15:54:00Z">
        <w:r>
          <w:rPr>
            <w:rFonts w:ascii="Times New Roman" w:eastAsia="Times New Roman" w:hAnsi="Times New Roman" w:cs="Times New Roman"/>
            <w:b/>
          </w:rPr>
          <w:t>Kukiukwa kwa usiri</w:t>
        </w:r>
        <w:r>
          <w:rPr>
            <w:rFonts w:ascii="Times New Roman" w:eastAsia="Times New Roman" w:hAnsi="Times New Roman" w:cs="Times New Roman"/>
          </w:rPr>
          <w:t>: Kama utafiti mwingine wowote, kuna uwezekano kuwa usiri huenda unaweza kuathirika; lakini, tunachukua hatua ili kupunguza athari hii</w:t>
        </w:r>
      </w:moveTo>
    </w:p>
    <w:moveToRangeEnd w:id="18"/>
    <w:p w14:paraId="26D30B82" w14:textId="77777777" w:rsidR="00F52C07" w:rsidRDefault="00F52C07">
      <w:pPr>
        <w:spacing w:after="0" w:line="276" w:lineRule="auto"/>
        <w:rPr>
          <w:rFonts w:ascii="Times New Roman" w:eastAsia="Times New Roman" w:hAnsi="Times New Roman" w:cs="Times New Roman"/>
        </w:rPr>
      </w:pPr>
    </w:p>
    <w:p w14:paraId="096D5318" w14:textId="77777777" w:rsidR="00F52C07" w:rsidRDefault="00F52C07">
      <w:pPr>
        <w:spacing w:after="0" w:line="276" w:lineRule="auto"/>
        <w:rPr>
          <w:rFonts w:ascii="Times New Roman" w:eastAsia="Times New Roman" w:hAnsi="Times New Roman" w:cs="Times New Roman"/>
        </w:rPr>
      </w:pPr>
    </w:p>
    <w:p w14:paraId="42198387"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Usiri</w:t>
      </w:r>
    </w:p>
    <w:p w14:paraId="67D7BAA4" w14:textId="77777777" w:rsidR="00F52C07" w:rsidRDefault="00F52C07">
      <w:pPr>
        <w:spacing w:after="0" w:line="276" w:lineRule="auto"/>
        <w:rPr>
          <w:rFonts w:ascii="Times New Roman" w:eastAsia="Times New Roman" w:hAnsi="Times New Roman" w:cs="Times New Roman"/>
          <w:b/>
        </w:rPr>
      </w:pPr>
    </w:p>
    <w:p w14:paraId="5A20154C" w14:textId="77777777" w:rsidR="00F52C07" w:rsidDel="00AF1338" w:rsidRDefault="00AF1338">
      <w:pPr>
        <w:numPr>
          <w:ilvl w:val="0"/>
          <w:numId w:val="2"/>
        </w:numPr>
        <w:spacing w:after="0" w:line="276" w:lineRule="auto"/>
        <w:ind w:left="360" w:hanging="360"/>
        <w:rPr>
          <w:rFonts w:ascii="Times New Roman" w:eastAsia="Times New Roman" w:hAnsi="Times New Roman" w:cs="Times New Roman"/>
        </w:rPr>
      </w:pPr>
      <w:moveFromRangeStart w:id="20" w:author="Ryan Mahoney" w:date="2015-04-21T15:54:00Z" w:name="move417394989"/>
      <w:moveFrom w:id="21" w:author="Ryan Mahoney" w:date="2015-04-21T15:54:00Z">
        <w:r w:rsidDel="00AF1338">
          <w:rPr>
            <w:rFonts w:ascii="Times New Roman" w:eastAsia="Times New Roman" w:hAnsi="Times New Roman" w:cs="Times New Roman"/>
            <w:b/>
          </w:rPr>
          <w:t xml:space="preserve"> Kukiukwa kwa usiri</w:t>
        </w:r>
        <w:r w:rsidDel="00AF1338">
          <w:rPr>
            <w:rFonts w:ascii="Times New Roman" w:eastAsia="Times New Roman" w:hAnsi="Times New Roman" w:cs="Times New Roman"/>
          </w:rPr>
          <w:t>: Kama utafiti mwingine wowote, kuna uwezekano kuwa usiri huenda unaweza kuathirika; lakini, tunachukua hatua ili kupunguza athari hii</w:t>
        </w:r>
      </w:moveFrom>
    </w:p>
    <w:moveFromRangeEnd w:id="20"/>
    <w:p w14:paraId="1BDDD7C8" w14:textId="77777777" w:rsidR="00F52C07" w:rsidRDefault="00AF1338">
      <w:pPr>
        <w:numPr>
          <w:ilvl w:val="0"/>
          <w:numId w:val="2"/>
        </w:numPr>
        <w:tabs>
          <w:tab w:val="left" w:pos="198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Nakala zako za kitafiti zitashughulikiwa kwa usiri mkubwa. Ikiwa matokeo ya utafiti huu yatachapishwa au kuwakilishwa, majina ya watu na habari nyingine zinazowatambulisha hazitatumiwa.</w:t>
      </w:r>
    </w:p>
    <w:p w14:paraId="28ABDEF6" w14:textId="77777777" w:rsidR="00F52C07" w:rsidRDefault="00AF1338">
      <w:pPr>
        <w:numPr>
          <w:ilvl w:val="0"/>
          <w:numId w:val="2"/>
        </w:numPr>
        <w:spacing w:after="0" w:line="276" w:lineRule="auto"/>
        <w:ind w:left="360" w:hanging="360"/>
        <w:rPr>
          <w:rFonts w:ascii="Times New Roman" w:eastAsia="Times New Roman" w:hAnsi="Times New Roman" w:cs="Times New Roman"/>
        </w:rPr>
      </w:pPr>
      <w:r>
        <w:rPr>
          <w:rFonts w:ascii="Times New Roman" w:eastAsia="Times New Roman" w:hAnsi="Times New Roman" w:cs="Times New Roman"/>
        </w:rPr>
        <w:t>Ili kupunguza athari za usiri kukiukwa, itakuwa tu ni watafiti na wafanyi kazi wachache wa IPA ambao wataweza kufikia rekodi za utatfiti. Nakala yoyote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ikihitajika kisheria.</w:t>
      </w:r>
    </w:p>
    <w:p w14:paraId="64954BE5" w14:textId="77777777" w:rsidR="00F52C07" w:rsidRDefault="00F52C07">
      <w:pPr>
        <w:spacing w:after="0" w:line="276" w:lineRule="auto"/>
        <w:ind w:left="360"/>
        <w:rPr>
          <w:rFonts w:ascii="Times New Roman" w:eastAsia="Times New Roman" w:hAnsi="Times New Roman" w:cs="Times New Roman"/>
        </w:rPr>
      </w:pPr>
    </w:p>
    <w:p w14:paraId="4E8D89CD" w14:textId="77777777" w:rsidR="00F52C07" w:rsidRDefault="00AF1338">
      <w:pPr>
        <w:spacing w:after="0" w:line="240" w:lineRule="auto"/>
        <w:rPr>
          <w:rFonts w:ascii="Calibri" w:eastAsia="Calibri" w:hAnsi="Calibri" w:cs="Calibri"/>
          <w:color w:val="1F497D"/>
          <w:shd w:val="clear" w:color="auto" w:fill="FFFFFF"/>
        </w:rPr>
      </w:pPr>
      <w:r>
        <w:rPr>
          <w:rFonts w:ascii="Times New Roman" w:eastAsia="Times New Roman" w:hAnsi="Times New Roman" w:cs="Times New Roman"/>
          <w:b/>
          <w:shd w:val="clear" w:color="auto" w:fill="FFFFFF"/>
        </w:rPr>
        <w:t xml:space="preserve">Kuweka rekodi za utafiti: </w:t>
      </w:r>
      <w:r>
        <w:rPr>
          <w:rFonts w:ascii="Times New Roman" w:eastAsia="Times New Roman" w:hAnsi="Times New Roman" w:cs="Times New Roman"/>
          <w:shd w:val="clear" w:color="auto" w:fill="FFFFFF"/>
        </w:rPr>
        <w:t>Wakati utafiti utakuwa umekamilika, watafiti huenda wakaweka nakala za kitafiti kwa tafiti nyingine siku za usoni zitakazofanywa nao au wengine. Tutaweka habari za huu utafiti kwa muda ambao utafiti huu utakuwa unaendelea na tafiti nyingine zitakazofuata. Majibu yako hayataathiri kwa vyovyote usaidizi ambao IPA huenda ikapeana au kutopeana kwako au kwa jamii yako.</w:t>
      </w:r>
    </w:p>
    <w:p w14:paraId="26EC4FBF" w14:textId="77777777" w:rsidR="00F52C07" w:rsidRDefault="00F52C07">
      <w:pPr>
        <w:spacing w:after="0" w:line="276" w:lineRule="auto"/>
        <w:rPr>
          <w:rFonts w:ascii="Times New Roman" w:eastAsia="Times New Roman" w:hAnsi="Times New Roman" w:cs="Times New Roman"/>
        </w:rPr>
      </w:pPr>
    </w:p>
    <w:p w14:paraId="52BC16CC"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Kufidiwa au malipo</w:t>
      </w:r>
    </w:p>
    <w:p w14:paraId="14C363BB"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Hautalipwa kushiriki katika utafiti huu. </w:t>
      </w:r>
    </w:p>
    <w:p w14:paraId="26D5CBAF" w14:textId="77777777" w:rsidR="00F52C07" w:rsidRDefault="00F52C07">
      <w:pPr>
        <w:spacing w:after="0" w:line="276" w:lineRule="auto"/>
        <w:rPr>
          <w:rFonts w:ascii="Times New Roman" w:eastAsia="Times New Roman" w:hAnsi="Times New Roman" w:cs="Times New Roman"/>
        </w:rPr>
      </w:pPr>
    </w:p>
    <w:p w14:paraId="72F3CEBD" w14:textId="77777777" w:rsidR="00F52C07" w:rsidRDefault="00F52C07">
      <w:pPr>
        <w:spacing w:after="0" w:line="276" w:lineRule="auto"/>
        <w:rPr>
          <w:rFonts w:ascii="Times New Roman" w:eastAsia="Times New Roman" w:hAnsi="Times New Roman" w:cs="Times New Roman"/>
        </w:rPr>
      </w:pPr>
    </w:p>
    <w:p w14:paraId="0E4F2485"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Haki</w:t>
      </w:r>
    </w:p>
    <w:p w14:paraId="0D38BF89"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b/>
          <w:i/>
        </w:rPr>
        <w:t>Kushiriki kwa utafiti ni kwa hiari</w:t>
      </w:r>
      <w:r>
        <w:rPr>
          <w:rFonts w:ascii="Times New Roman" w:eastAsia="Times New Roman" w:hAnsi="Times New Roman" w:cs="Times New Roman"/>
          <w:i/>
        </w:rPr>
        <w:t>.</w:t>
      </w:r>
      <w:r>
        <w:rPr>
          <w:rFonts w:ascii="Times New Roman" w:eastAsia="Times New Roman" w:hAnsi="Times New Roman" w:cs="Times New Roman"/>
        </w:rPr>
        <w:t xml:space="preserve">  Una haki ya kukataa kushiriki au kujiondoa kwa wakati wowote kutoka kwa utafiti bila kuadhibiwa au kupoteza manufaa ambayo ungekuwa na haki ya kuyapata.</w:t>
      </w:r>
    </w:p>
    <w:p w14:paraId="5518AD9B" w14:textId="77777777" w:rsidR="00F52C07" w:rsidRDefault="00F52C07">
      <w:pPr>
        <w:spacing w:after="0" w:line="276" w:lineRule="auto"/>
        <w:rPr>
          <w:rFonts w:ascii="Times New Roman" w:eastAsia="Times New Roman" w:hAnsi="Times New Roman" w:cs="Times New Roman"/>
          <w:b/>
        </w:rPr>
      </w:pPr>
    </w:p>
    <w:p w14:paraId="2EC8EE0C"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t>Maswali</w:t>
      </w:r>
    </w:p>
    <w:p w14:paraId="6D611AEC"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4152C466" w14:textId="77777777" w:rsidR="00F52C07" w:rsidRDefault="00F52C07">
      <w:pPr>
        <w:spacing w:after="0" w:line="276" w:lineRule="auto"/>
        <w:rPr>
          <w:rFonts w:ascii="Times New Roman" w:eastAsia="Times New Roman" w:hAnsi="Times New Roman" w:cs="Times New Roman"/>
        </w:rPr>
      </w:pPr>
    </w:p>
    <w:p w14:paraId="1F454FDA"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Ikiwa una maswali yoyote au wasisi wowote kuhusu haki zako na jinsi ulivyoshugulikiwa kama mshiriki kwenye utafiti, unaweza kuwasiliana na afisi ya kamati ya kutetea haki za binadamu wanaoshiriki kwenye utafiti ya UC Berkeley ukitumia+1-510-642-7461 au </w:t>
      </w:r>
    </w:p>
    <w:p w14:paraId="41152D05"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hyperlink r:id="rId7">
        <w:r>
          <w:rPr>
            <w:rFonts w:ascii="Times New Roman" w:eastAsia="Times New Roman" w:hAnsi="Times New Roman" w:cs="Times New Roman"/>
            <w:color w:val="0000FF"/>
            <w:u w:val="single"/>
          </w:rPr>
          <w:t>subjects@berkeley.edu</w:t>
        </w:r>
      </w:hyperlink>
      <w:r>
        <w:rPr>
          <w:rFonts w:ascii="Times New Roman" w:eastAsia="Times New Roman" w:hAnsi="Times New Roman" w:cs="Times New Roman"/>
          <w:i/>
        </w:rPr>
        <w:t>.</w:t>
      </w:r>
    </w:p>
    <w:p w14:paraId="646CF5F3" w14:textId="77777777" w:rsidR="00F52C07" w:rsidRDefault="00F52C07">
      <w:pPr>
        <w:spacing w:after="0" w:line="276" w:lineRule="auto"/>
        <w:rPr>
          <w:rFonts w:ascii="Times New Roman" w:eastAsia="Times New Roman" w:hAnsi="Times New Roman" w:cs="Times New Roman"/>
        </w:rPr>
      </w:pPr>
    </w:p>
    <w:p w14:paraId="43246303" w14:textId="77777777" w:rsidR="00F52C07" w:rsidRDefault="00AF1338">
      <w:pPr>
        <w:spacing w:after="0" w:line="276" w:lineRule="auto"/>
        <w:rPr>
          <w:rFonts w:ascii="Times New Roman" w:eastAsia="Times New Roman" w:hAnsi="Times New Roman" w:cs="Times New Roman"/>
          <w:b/>
        </w:rPr>
      </w:pPr>
      <w:r>
        <w:rPr>
          <w:rFonts w:ascii="Times New Roman" w:eastAsia="Times New Roman" w:hAnsi="Times New Roman" w:cs="Times New Roman"/>
          <w:b/>
        </w:rPr>
        <w:lastRenderedPageBreak/>
        <w:t>IDHINI</w:t>
      </w:r>
    </w:p>
    <w:p w14:paraId="65F74DF8"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Umepewa nakala ya fomu hii ya kuomba ruhusa </w:t>
      </w:r>
    </w:p>
    <w:p w14:paraId="5B7701CD"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Ikiwa ungependa kushiriki kwenye utafiti huu, tafadhali hakikisha hivyo kwa kuoyesha hiari yako ya kushirki.  </w:t>
      </w:r>
    </w:p>
    <w:p w14:paraId="7F8D0616"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Tafadhali weka sahihi na tarehe hapa chini.</w:t>
      </w:r>
    </w:p>
    <w:p w14:paraId="602F7A6B" w14:textId="77777777" w:rsidR="00F52C07" w:rsidRDefault="00F52C07">
      <w:pPr>
        <w:spacing w:after="0" w:line="276" w:lineRule="auto"/>
        <w:rPr>
          <w:rFonts w:ascii="Times New Roman" w:eastAsia="Times New Roman" w:hAnsi="Times New Roman" w:cs="Times New Roman"/>
        </w:rPr>
      </w:pPr>
    </w:p>
    <w:p w14:paraId="1878419A"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ab/>
        <w:t>_______________</w:t>
      </w:r>
    </w:p>
    <w:p w14:paraId="5879658B"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Jina la mshiriki(tafadhali andika)                                      Tarehe</w:t>
      </w:r>
    </w:p>
    <w:p w14:paraId="443972F7" w14:textId="77777777" w:rsidR="00F52C07" w:rsidRDefault="00AF1338">
      <w:pPr>
        <w:tabs>
          <w:tab w:val="left" w:pos="2790"/>
        </w:tabs>
        <w:spacing w:after="0" w:line="276" w:lineRule="auto"/>
        <w:rPr>
          <w:rFonts w:ascii="Times New Roman" w:eastAsia="Times New Roman" w:hAnsi="Times New Roman" w:cs="Times New Roman"/>
        </w:rPr>
      </w:pPr>
      <w:r>
        <w:rPr>
          <w:rFonts w:ascii="Times New Roman" w:eastAsia="Times New Roman" w:hAnsi="Times New Roman" w:cs="Times New Roman"/>
        </w:rPr>
        <w:tab/>
      </w:r>
    </w:p>
    <w:p w14:paraId="6AFC5607"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ab/>
        <w:t>_______________</w:t>
      </w:r>
    </w:p>
    <w:p w14:paraId="6D7D44C0"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Sahihi ya mshiriki                                                              Tarehe</w:t>
      </w:r>
    </w:p>
    <w:p w14:paraId="79C35D7A" w14:textId="77777777" w:rsidR="00F52C07" w:rsidRDefault="00F52C07">
      <w:pPr>
        <w:spacing w:after="0" w:line="276" w:lineRule="auto"/>
        <w:rPr>
          <w:rFonts w:ascii="Times New Roman" w:eastAsia="Times New Roman" w:hAnsi="Times New Roman" w:cs="Times New Roman"/>
        </w:rPr>
      </w:pPr>
    </w:p>
    <w:p w14:paraId="56E60888"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rPr>
        <w:tab/>
        <w:t>_______________</w:t>
      </w:r>
    </w:p>
    <w:p w14:paraId="51E222F2" w14:textId="77777777" w:rsidR="00F52C07" w:rsidRDefault="00AF1338">
      <w:pPr>
        <w:spacing w:after="0" w:line="276" w:lineRule="auto"/>
        <w:rPr>
          <w:rFonts w:ascii="Times New Roman" w:eastAsia="Times New Roman" w:hAnsi="Times New Roman" w:cs="Times New Roman"/>
        </w:rPr>
      </w:pPr>
      <w:r>
        <w:rPr>
          <w:rFonts w:ascii="Times New Roman" w:eastAsia="Times New Roman" w:hAnsi="Times New Roman" w:cs="Times New Roman"/>
        </w:rPr>
        <w:t>Mwenye idhini                                                                    Tarehe</w:t>
      </w:r>
    </w:p>
    <w:sectPr w:rsidR="00F5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05CA"/>
    <w:multiLevelType w:val="multilevel"/>
    <w:tmpl w:val="A2ECA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FB208C"/>
    <w:multiLevelType w:val="multilevel"/>
    <w:tmpl w:val="90B03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Mahoney">
    <w15:presenceInfo w15:providerId="Windows Live" w15:userId="7e030def5f40a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C07"/>
    <w:rsid w:val="000A2217"/>
    <w:rsid w:val="0057617A"/>
    <w:rsid w:val="00804ACA"/>
    <w:rsid w:val="00891C11"/>
    <w:rsid w:val="00AF1338"/>
    <w:rsid w:val="00AF6AD5"/>
    <w:rsid w:val="00B24A40"/>
    <w:rsid w:val="00F5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DB7A"/>
  <w15:docId w15:val="{E3335C6A-1134-4061-BC59-87ECD335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338"/>
    <w:rPr>
      <w:rFonts w:ascii="Segoe UI" w:hAnsi="Segoe UI" w:cs="Segoe UI"/>
      <w:sz w:val="18"/>
      <w:szCs w:val="18"/>
    </w:rPr>
  </w:style>
  <w:style w:type="character" w:styleId="CommentReference">
    <w:name w:val="annotation reference"/>
    <w:basedOn w:val="DefaultParagraphFont"/>
    <w:uiPriority w:val="99"/>
    <w:semiHidden/>
    <w:unhideWhenUsed/>
    <w:rsid w:val="00AF1338"/>
    <w:rPr>
      <w:sz w:val="16"/>
      <w:szCs w:val="16"/>
    </w:rPr>
  </w:style>
  <w:style w:type="paragraph" w:styleId="CommentText">
    <w:name w:val="annotation text"/>
    <w:basedOn w:val="Normal"/>
    <w:link w:val="CommentTextChar"/>
    <w:uiPriority w:val="99"/>
    <w:semiHidden/>
    <w:unhideWhenUsed/>
    <w:rsid w:val="00AF1338"/>
    <w:pPr>
      <w:spacing w:line="240" w:lineRule="auto"/>
    </w:pPr>
    <w:rPr>
      <w:sz w:val="20"/>
      <w:szCs w:val="20"/>
    </w:rPr>
  </w:style>
  <w:style w:type="character" w:customStyle="1" w:styleId="CommentTextChar">
    <w:name w:val="Comment Text Char"/>
    <w:basedOn w:val="DefaultParagraphFont"/>
    <w:link w:val="CommentText"/>
    <w:uiPriority w:val="99"/>
    <w:semiHidden/>
    <w:rsid w:val="00AF1338"/>
    <w:rPr>
      <w:sz w:val="20"/>
      <w:szCs w:val="20"/>
    </w:rPr>
  </w:style>
  <w:style w:type="paragraph" w:styleId="CommentSubject">
    <w:name w:val="annotation subject"/>
    <w:basedOn w:val="CommentText"/>
    <w:next w:val="CommentText"/>
    <w:link w:val="CommentSubjectChar"/>
    <w:uiPriority w:val="99"/>
    <w:semiHidden/>
    <w:unhideWhenUsed/>
    <w:rsid w:val="00AF1338"/>
    <w:rPr>
      <w:b/>
      <w:bCs/>
    </w:rPr>
  </w:style>
  <w:style w:type="character" w:customStyle="1" w:styleId="CommentSubjectChar">
    <w:name w:val="Comment Subject Char"/>
    <w:basedOn w:val="CommentTextChar"/>
    <w:link w:val="CommentSubject"/>
    <w:uiPriority w:val="99"/>
    <w:semiHidden/>
    <w:rsid w:val="00AF13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s@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RMahoney</dc:creator>
  <cp:lastModifiedBy>Ryan Mahoney</cp:lastModifiedBy>
  <cp:revision>2</cp:revision>
  <dcterms:created xsi:type="dcterms:W3CDTF">2015-06-02T09:17:00Z</dcterms:created>
  <dcterms:modified xsi:type="dcterms:W3CDTF">2015-06-02T09:17:00Z</dcterms:modified>
</cp:coreProperties>
</file>