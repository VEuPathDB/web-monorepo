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2FEB3" w14:textId="3F4DE18B" w:rsidR="004C7904" w:rsidRPr="00EC5F06" w:rsidRDefault="008B7EC8" w:rsidP="004C7904">
      <w:pPr>
        <w:spacing w:after="0"/>
        <w:rPr>
          <w:rFonts w:ascii="Times New Roman" w:hAnsi="Times New Roman" w:cs="Times New Roman"/>
        </w:rPr>
      </w:pPr>
      <w:r w:rsidRPr="00EC5F06">
        <w:rPr>
          <w:rFonts w:ascii="Times New Roman" w:hAnsi="Times New Roman" w:cs="Times New Roman"/>
          <w:noProof/>
          <w:lang w:val="en-GB" w:eastAsia="en-GB"/>
        </w:rPr>
        <w:drawing>
          <wp:anchor distT="0" distB="0" distL="114300" distR="114300" simplePos="0" relativeHeight="251659264" behindDoc="0" locked="0" layoutInCell="1" allowOverlap="1" wp14:anchorId="5B7050F9" wp14:editId="29D26C50">
            <wp:simplePos x="0" y="0"/>
            <wp:positionH relativeFrom="column">
              <wp:posOffset>2293620</wp:posOffset>
            </wp:positionH>
            <wp:positionV relativeFrom="paragraph">
              <wp:posOffset>14605</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p w14:paraId="5DB1E23C" w14:textId="77777777" w:rsidR="004C7904" w:rsidRPr="00EC5F06" w:rsidRDefault="004C7904" w:rsidP="009345F1">
      <w:pPr>
        <w:spacing w:after="0"/>
        <w:jc w:val="center"/>
        <w:rPr>
          <w:rFonts w:ascii="Times New Roman" w:hAnsi="Times New Roman" w:cs="Times New Roman"/>
        </w:rPr>
      </w:pPr>
    </w:p>
    <w:p w14:paraId="0C40F409" w14:textId="77777777" w:rsidR="004C7904" w:rsidRPr="00EC5F06" w:rsidRDefault="004C7904" w:rsidP="009345F1">
      <w:pPr>
        <w:spacing w:after="0"/>
        <w:jc w:val="center"/>
        <w:rPr>
          <w:rFonts w:ascii="Times New Roman" w:hAnsi="Times New Roman" w:cs="Times New Roman"/>
        </w:rPr>
      </w:pPr>
    </w:p>
    <w:p w14:paraId="32DEC7C0" w14:textId="77777777" w:rsidR="004C7904" w:rsidRPr="00EC5F06" w:rsidRDefault="004C7904" w:rsidP="009345F1">
      <w:pPr>
        <w:spacing w:after="0"/>
        <w:jc w:val="center"/>
        <w:rPr>
          <w:rFonts w:ascii="Times New Roman" w:hAnsi="Times New Roman" w:cs="Times New Roman"/>
        </w:rPr>
      </w:pPr>
    </w:p>
    <w:p w14:paraId="12C53B5F" w14:textId="39139528" w:rsidR="00BD41C8" w:rsidRPr="00EC5F06" w:rsidRDefault="00892CF8" w:rsidP="005B1233">
      <w:pPr>
        <w:spacing w:after="0"/>
        <w:rPr>
          <w:rFonts w:ascii="Times New Roman" w:hAnsi="Times New Roman" w:cs="Times New Roman"/>
        </w:rPr>
      </w:pPr>
      <w:r>
        <w:rPr>
          <w:rFonts w:ascii="Times New Roman" w:hAnsi="Times New Roman" w:cs="Times New Roman"/>
        </w:rPr>
        <w:t>Annex 53</w:t>
      </w:r>
      <w:r w:rsidR="009F0D1C">
        <w:rPr>
          <w:rFonts w:ascii="Times New Roman" w:hAnsi="Times New Roman" w:cs="Times New Roman"/>
        </w:rPr>
        <w:t>B</w:t>
      </w:r>
      <w:r>
        <w:rPr>
          <w:rFonts w:ascii="Times New Roman" w:hAnsi="Times New Roman" w:cs="Times New Roman"/>
        </w:rPr>
        <w:t>-</w:t>
      </w:r>
      <w:r w:rsidR="00B161D2" w:rsidRPr="00EC5F06">
        <w:rPr>
          <w:rFonts w:ascii="Times New Roman" w:hAnsi="Times New Roman" w:cs="Times New Roman"/>
        </w:rPr>
        <w:t xml:space="preserve"> IDHINI </w:t>
      </w:r>
      <w:r w:rsidR="00BD41C8" w:rsidRPr="00EC5F06">
        <w:rPr>
          <w:rFonts w:ascii="Times New Roman" w:hAnsi="Times New Roman" w:cs="Times New Roman"/>
        </w:rPr>
        <w:t>YA KUSHIRIKI K</w:t>
      </w:r>
      <w:r w:rsidR="003427DF" w:rsidRPr="00EC5F06">
        <w:rPr>
          <w:rFonts w:ascii="Times New Roman" w:hAnsi="Times New Roman" w:cs="Times New Roman"/>
        </w:rPr>
        <w:t>WA UTAFITI WA WASH BENEFITS PROJECT</w:t>
      </w:r>
      <w:r w:rsidR="002E4BA7" w:rsidRPr="00EC5F06">
        <w:rPr>
          <w:rFonts w:ascii="Times New Roman" w:hAnsi="Times New Roman" w:cs="Times New Roman"/>
        </w:rPr>
        <w:t xml:space="preserve"> AWAMU YA </w:t>
      </w:r>
      <w:r>
        <w:rPr>
          <w:rFonts w:ascii="Times New Roman" w:hAnsi="Times New Roman" w:cs="Times New Roman"/>
        </w:rPr>
        <w:t xml:space="preserve">MWISHO </w:t>
      </w:r>
      <w:r w:rsidR="006A268C" w:rsidRPr="00EC5F06">
        <w:rPr>
          <w:rFonts w:ascii="Times New Roman" w:hAnsi="Times New Roman" w:cs="Times New Roman"/>
        </w:rPr>
        <w:t>YA ENVIROMENTAL ENTEROPATHY</w:t>
      </w:r>
      <w:r w:rsidR="004C7904" w:rsidRPr="00EC5F06">
        <w:rPr>
          <w:rFonts w:ascii="Times New Roman" w:hAnsi="Times New Roman" w:cs="Times New Roman"/>
        </w:rPr>
        <w:t>,</w:t>
      </w:r>
      <w:r w:rsidR="00EF5164" w:rsidRPr="00EC5F06">
        <w:rPr>
          <w:rFonts w:ascii="Times New Roman" w:hAnsi="Times New Roman" w:cs="Times New Roman"/>
        </w:rPr>
        <w:t xml:space="preserve"> </w:t>
      </w:r>
      <w:r w:rsidR="00BD41C8" w:rsidRPr="00EC5F06">
        <w:rPr>
          <w:rFonts w:ascii="Times New Roman" w:hAnsi="Times New Roman" w:cs="Times New Roman"/>
        </w:rPr>
        <w:t xml:space="preserve">IDHINI YA </w:t>
      </w:r>
      <w:r w:rsidR="00546965" w:rsidRPr="00EC5F06">
        <w:rPr>
          <w:rFonts w:ascii="Times New Roman" w:hAnsi="Times New Roman" w:cs="Times New Roman"/>
        </w:rPr>
        <w:t xml:space="preserve">KUSHIRIKI KWA </w:t>
      </w:r>
      <w:r w:rsidR="00BD41C8" w:rsidRPr="00EC5F06">
        <w:rPr>
          <w:rFonts w:ascii="Times New Roman" w:hAnsi="Times New Roman" w:cs="Times New Roman"/>
        </w:rPr>
        <w:t>KUANDIKA</w:t>
      </w:r>
    </w:p>
    <w:p w14:paraId="33836283" w14:textId="77777777" w:rsidR="009345F1" w:rsidRPr="00EC5F06" w:rsidRDefault="009345F1" w:rsidP="009345F1">
      <w:pPr>
        <w:spacing w:after="0"/>
        <w:jc w:val="center"/>
        <w:rPr>
          <w:rFonts w:ascii="Times New Roman" w:hAnsi="Times New Roman" w:cs="Times New Roman"/>
        </w:rPr>
      </w:pPr>
    </w:p>
    <w:p w14:paraId="5266FB81" w14:textId="4695B0C3" w:rsidR="00353EDB" w:rsidRPr="00EC5F06" w:rsidRDefault="003B2BEB" w:rsidP="009345F1">
      <w:pPr>
        <w:spacing w:after="0"/>
        <w:rPr>
          <w:rFonts w:ascii="Times New Roman" w:hAnsi="Times New Roman" w:cs="Times New Roman"/>
        </w:rPr>
      </w:pPr>
      <w:r w:rsidRPr="00EC5F06">
        <w:rPr>
          <w:rFonts w:ascii="Times New Roman" w:hAnsi="Times New Roman" w:cs="Times New Roman"/>
        </w:rPr>
        <w:t>MADA YA UTAFITI: WASH BENEFITS-</w:t>
      </w:r>
      <w:r w:rsidR="00154BEA" w:rsidRPr="00EC5F06">
        <w:rPr>
          <w:rFonts w:ascii="Times New Roman" w:hAnsi="Times New Roman" w:cs="Times New Roman"/>
        </w:rPr>
        <w:t xml:space="preserve"> </w:t>
      </w:r>
      <w:r w:rsidRPr="00EC5F06">
        <w:rPr>
          <w:rFonts w:ascii="Times New Roman" w:hAnsi="Times New Roman" w:cs="Times New Roman"/>
        </w:rPr>
        <w:t>Kuosha mikono,</w:t>
      </w:r>
      <w:r w:rsidR="00154BEA" w:rsidRPr="00EC5F06">
        <w:rPr>
          <w:rFonts w:ascii="Times New Roman" w:hAnsi="Times New Roman" w:cs="Times New Roman"/>
        </w:rPr>
        <w:t xml:space="preserve"> </w:t>
      </w:r>
      <w:r w:rsidRPr="00EC5F06">
        <w:rPr>
          <w:rFonts w:ascii="Times New Roman" w:hAnsi="Times New Roman" w:cs="Times New Roman"/>
        </w:rPr>
        <w:t>kutibu maji,</w:t>
      </w:r>
      <w:r w:rsidR="00154BEA" w:rsidRPr="00EC5F06">
        <w:rPr>
          <w:rFonts w:ascii="Times New Roman" w:hAnsi="Times New Roman" w:cs="Times New Roman"/>
        </w:rPr>
        <w:t xml:space="preserve"> </w:t>
      </w:r>
      <w:proofErr w:type="gramStart"/>
      <w:r w:rsidRPr="00EC5F06">
        <w:rPr>
          <w:rFonts w:ascii="Times New Roman" w:hAnsi="Times New Roman" w:cs="Times New Roman"/>
        </w:rPr>
        <w:t>usafi</w:t>
      </w:r>
      <w:proofErr w:type="gramEnd"/>
      <w:r w:rsidRPr="00EC5F06">
        <w:rPr>
          <w:rFonts w:ascii="Times New Roman" w:hAnsi="Times New Roman" w:cs="Times New Roman"/>
        </w:rPr>
        <w:t xml:space="preserve"> wa mazingira na lishe bora na </w:t>
      </w:r>
      <w:r w:rsidR="00050693" w:rsidRPr="00EC5F06">
        <w:rPr>
          <w:rFonts w:ascii="Times New Roman" w:hAnsi="Times New Roman" w:cs="Times New Roman"/>
        </w:rPr>
        <w:t xml:space="preserve">vipimo </w:t>
      </w:r>
      <w:r w:rsidRPr="00EC5F06">
        <w:rPr>
          <w:rFonts w:ascii="Times New Roman" w:hAnsi="Times New Roman" w:cs="Times New Roman"/>
        </w:rPr>
        <w:t>matokeo mashinani Kenya.</w:t>
      </w:r>
      <w:r w:rsidR="008F2A3C" w:rsidRPr="00EC5F06">
        <w:rPr>
          <w:rFonts w:ascii="Times New Roman" w:hAnsi="Times New Roman" w:cs="Times New Roman"/>
        </w:rPr>
        <w:t xml:space="preserve"> </w:t>
      </w:r>
      <w:r w:rsidRPr="00EC5F06">
        <w:rPr>
          <w:rFonts w:ascii="Times New Roman" w:hAnsi="Times New Roman" w:cs="Times New Roman"/>
        </w:rPr>
        <w:t>(</w:t>
      </w:r>
      <w:proofErr w:type="gramStart"/>
      <w:r w:rsidRPr="00EC5F06">
        <w:rPr>
          <w:rFonts w:ascii="Times New Roman" w:hAnsi="Times New Roman" w:cs="Times New Roman"/>
        </w:rPr>
        <w:t>pia</w:t>
      </w:r>
      <w:proofErr w:type="gramEnd"/>
      <w:r w:rsidRPr="00EC5F06">
        <w:rPr>
          <w:rFonts w:ascii="Times New Roman" w:hAnsi="Times New Roman" w:cs="Times New Roman"/>
        </w:rPr>
        <w:t xml:space="preserve"> inajulikana kama mradi ya</w:t>
      </w:r>
      <w:r w:rsidR="00E9780E">
        <w:rPr>
          <w:rFonts w:ascii="Times New Roman" w:hAnsi="Times New Roman" w:cs="Times New Roman"/>
        </w:rPr>
        <w:t xml:space="preserve"> afya ya</w:t>
      </w:r>
      <w:r w:rsidRPr="00EC5F06">
        <w:rPr>
          <w:rFonts w:ascii="Times New Roman" w:hAnsi="Times New Roman" w:cs="Times New Roman"/>
        </w:rPr>
        <w:t xml:space="preserve"> watoto)</w:t>
      </w:r>
      <w:ins w:id="0" w:author="IPA_USER" w:date="2015-12-18T14:05:00Z">
        <w:r w:rsidR="00B20800">
          <w:rPr>
            <w:rFonts w:ascii="Times New Roman" w:hAnsi="Times New Roman" w:cs="Times New Roman"/>
          </w:rPr>
          <w:t xml:space="preserve">. </w:t>
        </w:r>
      </w:ins>
    </w:p>
    <w:p w14:paraId="53CB5B61" w14:textId="77777777" w:rsidR="009345F1" w:rsidRPr="00EC5F06" w:rsidRDefault="009345F1" w:rsidP="009345F1">
      <w:pPr>
        <w:spacing w:after="0"/>
        <w:rPr>
          <w:rFonts w:ascii="Times New Roman" w:hAnsi="Times New Roman" w:cs="Times New Roman"/>
        </w:rPr>
      </w:pPr>
    </w:p>
    <w:p w14:paraId="3B7D7812" w14:textId="77777777" w:rsidR="003B2BEB" w:rsidRPr="00EC5F06" w:rsidRDefault="003B2BEB" w:rsidP="009345F1">
      <w:pPr>
        <w:spacing w:after="0"/>
        <w:rPr>
          <w:rFonts w:ascii="Times New Roman" w:hAnsi="Times New Roman" w:cs="Times New Roman"/>
        </w:rPr>
      </w:pPr>
      <w:r w:rsidRPr="00EC5F06">
        <w:rPr>
          <w:rFonts w:ascii="Times New Roman" w:hAnsi="Times New Roman" w:cs="Times New Roman"/>
        </w:rPr>
        <w:t>UTANGULIZI</w:t>
      </w:r>
    </w:p>
    <w:p w14:paraId="57743097" w14:textId="1FA7799A" w:rsidR="003F3BA7" w:rsidRPr="00EC5F06" w:rsidRDefault="003B2BEB" w:rsidP="009345F1">
      <w:pPr>
        <w:spacing w:after="0"/>
        <w:rPr>
          <w:rFonts w:ascii="Times New Roman" w:hAnsi="Times New Roman" w:cs="Times New Roman"/>
        </w:rPr>
      </w:pPr>
      <w:proofErr w:type="gramStart"/>
      <w:r w:rsidRPr="00EC5F06">
        <w:rPr>
          <w:rFonts w:ascii="Times New Roman" w:hAnsi="Times New Roman" w:cs="Times New Roman"/>
        </w:rPr>
        <w:t>Jina langu ni</w:t>
      </w:r>
      <w:r w:rsidR="00B161D2" w:rsidRPr="00EC5F06">
        <w:rPr>
          <w:rFonts w:ascii="Times New Roman" w:hAnsi="Times New Roman" w:cs="Times New Roman"/>
        </w:rPr>
        <w:t>________________</w:t>
      </w:r>
      <w:r w:rsidR="00E84546" w:rsidRPr="00EC5F06">
        <w:rPr>
          <w:rFonts w:ascii="Times New Roman" w:hAnsi="Times New Roman" w:cs="Times New Roman"/>
        </w:rPr>
        <w:t xml:space="preserve"> </w:t>
      </w:r>
      <w:r w:rsidR="00B161D2" w:rsidRPr="00EC5F06">
        <w:rPr>
          <w:rFonts w:ascii="Times New Roman" w:hAnsi="Times New Roman" w:cs="Times New Roman"/>
        </w:rPr>
        <w:t>[</w:t>
      </w:r>
      <w:r w:rsidRPr="00EC5F06">
        <w:rPr>
          <w:rFonts w:ascii="Times New Roman" w:hAnsi="Times New Roman" w:cs="Times New Roman"/>
        </w:rPr>
        <w:t>jina la Afisa</w:t>
      </w:r>
      <w:r w:rsidR="00B161D2" w:rsidRPr="00EC5F06">
        <w:rPr>
          <w:rFonts w:ascii="Times New Roman" w:hAnsi="Times New Roman" w:cs="Times New Roman"/>
        </w:rPr>
        <w:t>]</w:t>
      </w:r>
      <w:r w:rsidRPr="00EC5F06">
        <w:rPr>
          <w:rFonts w:ascii="Times New Roman" w:hAnsi="Times New Roman" w:cs="Times New Roman"/>
        </w:rPr>
        <w:t>, ninatoka Innovation</w:t>
      </w:r>
      <w:r w:rsidR="00B161D2" w:rsidRPr="00EC5F06">
        <w:rPr>
          <w:rFonts w:ascii="Times New Roman" w:hAnsi="Times New Roman" w:cs="Times New Roman"/>
        </w:rPr>
        <w:t>s</w:t>
      </w:r>
      <w:r w:rsidRPr="00EC5F06">
        <w:rPr>
          <w:rFonts w:ascii="Times New Roman" w:hAnsi="Times New Roman" w:cs="Times New Roman"/>
        </w:rPr>
        <w:t xml:space="preserve"> for </w:t>
      </w:r>
      <w:r w:rsidR="00B161D2" w:rsidRPr="00EC5F06">
        <w:rPr>
          <w:rFonts w:ascii="Times New Roman" w:hAnsi="Times New Roman" w:cs="Times New Roman"/>
        </w:rPr>
        <w:t>P</w:t>
      </w:r>
      <w:r w:rsidRPr="00EC5F06">
        <w:rPr>
          <w:rFonts w:ascii="Times New Roman" w:hAnsi="Times New Roman" w:cs="Times New Roman"/>
        </w:rPr>
        <w:t>overty Action</w:t>
      </w:r>
      <w:r w:rsidR="00A21E31" w:rsidRPr="00EC5F06">
        <w:rPr>
          <w:rFonts w:ascii="Times New Roman" w:hAnsi="Times New Roman" w:cs="Times New Roman"/>
        </w:rPr>
        <w:t xml:space="preserve"> </w:t>
      </w:r>
      <w:r w:rsidRPr="00EC5F06">
        <w:rPr>
          <w:rFonts w:ascii="Times New Roman" w:hAnsi="Times New Roman" w:cs="Times New Roman"/>
        </w:rPr>
        <w:t>(I</w:t>
      </w:r>
      <w:r w:rsidR="00AB552A" w:rsidRPr="00EC5F06">
        <w:rPr>
          <w:rFonts w:ascii="Times New Roman" w:hAnsi="Times New Roman" w:cs="Times New Roman"/>
        </w:rPr>
        <w:t xml:space="preserve">PA) ilioko mjini </w:t>
      </w:r>
      <w:r w:rsidR="00E84546" w:rsidRPr="00EC5F06">
        <w:rPr>
          <w:rFonts w:ascii="Times New Roman" w:hAnsi="Times New Roman" w:cs="Times New Roman"/>
        </w:rPr>
        <w:t>(KAKAMEGA/BUNGOMA)</w:t>
      </w:r>
      <w:r w:rsidRPr="00EC5F06">
        <w:rPr>
          <w:rFonts w:ascii="Times New Roman" w:hAnsi="Times New Roman" w:cs="Times New Roman"/>
        </w:rPr>
        <w:t>.</w:t>
      </w:r>
      <w:proofErr w:type="gramEnd"/>
      <w:r w:rsidR="00E84546" w:rsidRPr="00EC5F06">
        <w:rPr>
          <w:rFonts w:ascii="Times New Roman" w:hAnsi="Times New Roman" w:cs="Times New Roman"/>
        </w:rPr>
        <w:t xml:space="preserve"> </w:t>
      </w:r>
      <w:r w:rsidRPr="00EC5F06">
        <w:rPr>
          <w:rFonts w:ascii="Times New Roman" w:hAnsi="Times New Roman" w:cs="Times New Roman"/>
        </w:rPr>
        <w:t xml:space="preserve">Ninafanya kazi </w:t>
      </w:r>
      <w:proofErr w:type="gramStart"/>
      <w:r w:rsidRPr="00EC5F06">
        <w:rPr>
          <w:rFonts w:ascii="Times New Roman" w:hAnsi="Times New Roman" w:cs="Times New Roman"/>
        </w:rPr>
        <w:t>na</w:t>
      </w:r>
      <w:proofErr w:type="gramEnd"/>
      <w:r w:rsidRPr="00EC5F06">
        <w:rPr>
          <w:rFonts w:ascii="Times New Roman" w:hAnsi="Times New Roman" w:cs="Times New Roman"/>
        </w:rPr>
        <w:t xml:space="preserve"> Cla</w:t>
      </w:r>
      <w:r w:rsidR="004C7904" w:rsidRPr="00EC5F06">
        <w:rPr>
          <w:rFonts w:ascii="Times New Roman" w:hAnsi="Times New Roman" w:cs="Times New Roman"/>
        </w:rPr>
        <w:t xml:space="preserve">ir Null kutoka Poverty Action </w:t>
      </w:r>
      <w:r w:rsidR="00892CF8" w:rsidRPr="005B1233">
        <w:rPr>
          <w:rFonts w:ascii="Times New Roman" w:hAnsi="Times New Roman" w:cs="Times New Roman"/>
          <w:b/>
        </w:rPr>
        <w:t>na wanasayansi kutoka C</w:t>
      </w:r>
      <w:r w:rsidR="00E910C4" w:rsidRPr="005B1233">
        <w:rPr>
          <w:rFonts w:ascii="Times New Roman" w:hAnsi="Times New Roman" w:cs="Times New Roman"/>
          <w:b/>
        </w:rPr>
        <w:t>h</w:t>
      </w:r>
      <w:r w:rsidR="00892CF8" w:rsidRPr="005B1233">
        <w:rPr>
          <w:rFonts w:ascii="Times New Roman" w:hAnsi="Times New Roman" w:cs="Times New Roman"/>
          <w:b/>
        </w:rPr>
        <w:t xml:space="preserve">uo Kikuu cha California, Berkeley </w:t>
      </w:r>
      <w:r w:rsidR="004C7904" w:rsidRPr="00EC5F06">
        <w:rPr>
          <w:rFonts w:ascii="Times New Roman" w:hAnsi="Times New Roman" w:cs="Times New Roman"/>
        </w:rPr>
        <w:t>kule Amerika</w:t>
      </w:r>
      <w:r w:rsidR="00E446CE" w:rsidRPr="00EC5F06">
        <w:rPr>
          <w:rFonts w:ascii="Times New Roman" w:hAnsi="Times New Roman" w:cs="Times New Roman"/>
        </w:rPr>
        <w:t>.</w:t>
      </w:r>
      <w:r w:rsidR="00E84546" w:rsidRPr="00EC5F06">
        <w:rPr>
          <w:rFonts w:ascii="Times New Roman" w:hAnsi="Times New Roman" w:cs="Times New Roman"/>
        </w:rPr>
        <w:t xml:space="preserve"> </w:t>
      </w:r>
      <w:r w:rsidR="00E446CE" w:rsidRPr="00EC5F06">
        <w:rPr>
          <w:rFonts w:ascii="Times New Roman" w:hAnsi="Times New Roman" w:cs="Times New Roman"/>
        </w:rPr>
        <w:t xml:space="preserve">Nina </w:t>
      </w:r>
      <w:r w:rsidR="00B161D2" w:rsidRPr="00EC5F06">
        <w:rPr>
          <w:rFonts w:ascii="Times New Roman" w:hAnsi="Times New Roman" w:cs="Times New Roman"/>
        </w:rPr>
        <w:t>[</w:t>
      </w:r>
      <w:r w:rsidR="00E446CE" w:rsidRPr="00EC5F06">
        <w:rPr>
          <w:rFonts w:ascii="Times New Roman" w:hAnsi="Times New Roman" w:cs="Times New Roman"/>
          <w:i/>
        </w:rPr>
        <w:t>Tuna</w:t>
      </w:r>
      <w:r w:rsidR="00B161D2" w:rsidRPr="00EC5F06">
        <w:rPr>
          <w:rFonts w:ascii="Times New Roman" w:hAnsi="Times New Roman" w:cs="Times New Roman"/>
        </w:rPr>
        <w:t>]</w:t>
      </w:r>
      <w:r w:rsidR="00E446CE" w:rsidRPr="00EC5F06">
        <w:rPr>
          <w:rFonts w:ascii="Times New Roman" w:hAnsi="Times New Roman" w:cs="Times New Roman"/>
        </w:rPr>
        <w:t xml:space="preserve"> tarajia kuf</w:t>
      </w:r>
      <w:r w:rsidR="00514E40">
        <w:rPr>
          <w:rFonts w:ascii="Times New Roman" w:hAnsi="Times New Roman" w:cs="Times New Roman"/>
        </w:rPr>
        <w:t>u</w:t>
      </w:r>
      <w:r w:rsidR="00E446CE" w:rsidRPr="00EC5F06">
        <w:rPr>
          <w:rFonts w:ascii="Times New Roman" w:hAnsi="Times New Roman" w:cs="Times New Roman"/>
        </w:rPr>
        <w:t xml:space="preserve">atilia utafiti </w:t>
      </w:r>
      <w:proofErr w:type="gramStart"/>
      <w:r w:rsidR="00E446CE" w:rsidRPr="00EC5F06">
        <w:rPr>
          <w:rFonts w:ascii="Times New Roman" w:hAnsi="Times New Roman" w:cs="Times New Roman"/>
        </w:rPr>
        <w:t>wa</w:t>
      </w:r>
      <w:proofErr w:type="gramEnd"/>
      <w:r w:rsidR="00E446CE" w:rsidRPr="00EC5F06">
        <w:rPr>
          <w:rFonts w:ascii="Times New Roman" w:hAnsi="Times New Roman" w:cs="Times New Roman"/>
        </w:rPr>
        <w:t xml:space="preserve"> mradi wetu ambayo nakualika kushiriki.</w:t>
      </w:r>
      <w:r w:rsidR="003F3BA7" w:rsidRPr="00EC5F06">
        <w:rPr>
          <w:rFonts w:ascii="Times New Roman" w:hAnsi="Times New Roman" w:cs="Times New Roman"/>
        </w:rPr>
        <w:t xml:space="preserve"> </w:t>
      </w:r>
    </w:p>
    <w:p w14:paraId="1F78F9D5" w14:textId="77777777" w:rsidR="009345F1" w:rsidRPr="00EC5F06" w:rsidRDefault="009345F1" w:rsidP="009345F1">
      <w:pPr>
        <w:spacing w:after="0"/>
        <w:rPr>
          <w:rFonts w:ascii="Times New Roman" w:hAnsi="Times New Roman" w:cs="Times New Roman"/>
        </w:rPr>
      </w:pPr>
    </w:p>
    <w:p w14:paraId="7F152635" w14:textId="2D69C86A" w:rsidR="009345F1" w:rsidRPr="00EC5F06" w:rsidRDefault="003F3BA7" w:rsidP="009345F1">
      <w:pPr>
        <w:spacing w:after="0"/>
        <w:rPr>
          <w:rFonts w:ascii="Times New Roman" w:hAnsi="Times New Roman" w:cs="Times New Roman"/>
        </w:rPr>
      </w:pPr>
      <w:r w:rsidRPr="00EC5F06">
        <w:rPr>
          <w:rFonts w:ascii="Times New Roman" w:hAnsi="Times New Roman" w:cs="Times New Roman"/>
        </w:rPr>
        <w:t>U</w:t>
      </w:r>
      <w:r w:rsidR="00E446CE" w:rsidRPr="00EC5F06">
        <w:rPr>
          <w:rFonts w:ascii="Times New Roman" w:hAnsi="Times New Roman" w:cs="Times New Roman"/>
        </w:rPr>
        <w:t>na</w:t>
      </w:r>
      <w:r w:rsidR="006A268C" w:rsidRPr="00EC5F06">
        <w:rPr>
          <w:rFonts w:ascii="Times New Roman" w:hAnsi="Times New Roman" w:cs="Times New Roman"/>
        </w:rPr>
        <w:t>alikwa</w:t>
      </w:r>
      <w:r w:rsidR="00E446CE" w:rsidRPr="00EC5F06">
        <w:rPr>
          <w:rFonts w:ascii="Times New Roman" w:hAnsi="Times New Roman" w:cs="Times New Roman"/>
        </w:rPr>
        <w:t xml:space="preserve"> kushiriki </w:t>
      </w:r>
      <w:proofErr w:type="gramStart"/>
      <w:r w:rsidR="00E446CE" w:rsidRPr="00EC5F06">
        <w:rPr>
          <w:rFonts w:ascii="Times New Roman" w:hAnsi="Times New Roman" w:cs="Times New Roman"/>
        </w:rPr>
        <w:t>kwa</w:t>
      </w:r>
      <w:proofErr w:type="gramEnd"/>
      <w:r w:rsidR="00E446CE" w:rsidRPr="00EC5F06">
        <w:rPr>
          <w:rFonts w:ascii="Times New Roman" w:hAnsi="Times New Roman" w:cs="Times New Roman"/>
        </w:rPr>
        <w:t xml:space="preserve"> huu utafiti kwasababu</w:t>
      </w:r>
      <w:r w:rsidR="006A268C" w:rsidRPr="00EC5F06">
        <w:rPr>
          <w:rFonts w:ascii="Times New Roman" w:hAnsi="Times New Roman" w:cs="Times New Roman"/>
        </w:rPr>
        <w:t xml:space="preserve"> tulikusanya habari kuhusu nyumba yako hapo mbeleni na </w:t>
      </w:r>
      <w:r w:rsidR="00514E40" w:rsidRPr="007A7F97">
        <w:rPr>
          <w:rFonts w:ascii="Times New Roman" w:hAnsi="Times New Roman" w:cs="Times New Roman"/>
        </w:rPr>
        <w:t>katika mradi wetu</w:t>
      </w:r>
      <w:r w:rsidR="00514E40" w:rsidRPr="003C54E4">
        <w:rPr>
          <w:rFonts w:ascii="Times New Roman" w:hAnsi="Times New Roman" w:cs="Times New Roman"/>
        </w:rPr>
        <w:t xml:space="preserve"> </w:t>
      </w:r>
      <w:r w:rsidR="006A268C" w:rsidRPr="00EC5F06">
        <w:rPr>
          <w:rFonts w:ascii="Times New Roman" w:hAnsi="Times New Roman" w:cs="Times New Roman"/>
        </w:rPr>
        <w:t>tungependa kujifunza mengi kuhusu ukuaji wa mtoto wako</w:t>
      </w:r>
      <w:r w:rsidR="00F829DC" w:rsidRPr="00EC5F06">
        <w:rPr>
          <w:rFonts w:ascii="Times New Roman" w:hAnsi="Times New Roman" w:cs="Times New Roman"/>
        </w:rPr>
        <w:t>.</w:t>
      </w:r>
    </w:p>
    <w:p w14:paraId="6967CA8B" w14:textId="77777777" w:rsidR="00F829DC" w:rsidRPr="00EC5F06" w:rsidRDefault="00F829DC" w:rsidP="009345F1">
      <w:pPr>
        <w:spacing w:after="0"/>
        <w:rPr>
          <w:rFonts w:ascii="Times New Roman" w:hAnsi="Times New Roman" w:cs="Times New Roman"/>
        </w:rPr>
      </w:pPr>
    </w:p>
    <w:p w14:paraId="4DD22A1C" w14:textId="77777777" w:rsidR="00AB552A" w:rsidRPr="001A74CB" w:rsidRDefault="00AB552A" w:rsidP="009345F1">
      <w:pPr>
        <w:spacing w:after="0"/>
        <w:rPr>
          <w:rFonts w:ascii="Times New Roman" w:hAnsi="Times New Roman" w:cs="Times New Roman"/>
          <w:b/>
        </w:rPr>
      </w:pPr>
      <w:r w:rsidRPr="001A74CB">
        <w:rPr>
          <w:rFonts w:ascii="Times New Roman" w:hAnsi="Times New Roman" w:cs="Times New Roman"/>
          <w:b/>
        </w:rPr>
        <w:t>LENGO</w:t>
      </w:r>
      <w:r w:rsidR="000D4CF5" w:rsidRPr="001A74CB">
        <w:rPr>
          <w:rFonts w:ascii="Times New Roman" w:hAnsi="Times New Roman" w:cs="Times New Roman"/>
          <w:b/>
        </w:rPr>
        <w:t>/MADHUMUNI</w:t>
      </w:r>
    </w:p>
    <w:p w14:paraId="12A6586E" w14:textId="73FF16AA" w:rsidR="006A268C" w:rsidRPr="00EC5F06" w:rsidRDefault="00AB552A" w:rsidP="009345F1">
      <w:pPr>
        <w:spacing w:after="0"/>
        <w:rPr>
          <w:rFonts w:ascii="Times New Roman" w:hAnsi="Times New Roman" w:cs="Times New Roman"/>
        </w:rPr>
      </w:pPr>
      <w:r w:rsidRPr="00EC5F06">
        <w:rPr>
          <w:rFonts w:ascii="Times New Roman" w:hAnsi="Times New Roman" w:cs="Times New Roman"/>
        </w:rPr>
        <w:t xml:space="preserve">Lengo kuu </w:t>
      </w:r>
      <w:proofErr w:type="gramStart"/>
      <w:r w:rsidRPr="00EC5F06">
        <w:rPr>
          <w:rFonts w:ascii="Times New Roman" w:hAnsi="Times New Roman" w:cs="Times New Roman"/>
        </w:rPr>
        <w:t>ni</w:t>
      </w:r>
      <w:proofErr w:type="gramEnd"/>
      <w:r w:rsidRPr="00EC5F06">
        <w:rPr>
          <w:rFonts w:ascii="Times New Roman" w:hAnsi="Times New Roman" w:cs="Times New Roman"/>
        </w:rPr>
        <w:t xml:space="preserve"> kufanya utafiti kwa afya ya watoto ili kupata kujua vile</w:t>
      </w:r>
      <w:r w:rsidR="004C7904" w:rsidRPr="00EC5F06">
        <w:rPr>
          <w:rFonts w:ascii="Times New Roman" w:hAnsi="Times New Roman" w:cs="Times New Roman"/>
        </w:rPr>
        <w:t xml:space="preserve"> lishe na</w:t>
      </w:r>
      <w:r w:rsidRPr="00EC5F06">
        <w:rPr>
          <w:rFonts w:ascii="Times New Roman" w:hAnsi="Times New Roman" w:cs="Times New Roman"/>
        </w:rPr>
        <w:t xml:space="preserve"> mazingira yanavyo weza </w:t>
      </w:r>
      <w:r w:rsidR="00050693" w:rsidRPr="00EC5F06">
        <w:rPr>
          <w:rFonts w:ascii="Times New Roman" w:hAnsi="Times New Roman" w:cs="Times New Roman"/>
        </w:rPr>
        <w:t>ku</w:t>
      </w:r>
      <w:r w:rsidRPr="00EC5F06">
        <w:rPr>
          <w:rFonts w:ascii="Times New Roman" w:hAnsi="Times New Roman" w:cs="Times New Roman"/>
        </w:rPr>
        <w:t xml:space="preserve">athiri ukuaji na afya ya mtoto. </w:t>
      </w:r>
      <w:r w:rsidR="006A268C" w:rsidRPr="00EC5F06">
        <w:rPr>
          <w:rFonts w:ascii="Times New Roman" w:hAnsi="Times New Roman" w:cs="Times New Roman"/>
        </w:rPr>
        <w:t xml:space="preserve">Tungependa kujua iwapo kuna athari za kudumu </w:t>
      </w:r>
      <w:proofErr w:type="gramStart"/>
      <w:r w:rsidR="006A268C" w:rsidRPr="00EC5F06">
        <w:rPr>
          <w:rFonts w:ascii="Times New Roman" w:hAnsi="Times New Roman" w:cs="Times New Roman"/>
        </w:rPr>
        <w:t>kwa</w:t>
      </w:r>
      <w:proofErr w:type="gramEnd"/>
      <w:r w:rsidR="006A268C" w:rsidRPr="00EC5F06">
        <w:rPr>
          <w:rFonts w:ascii="Times New Roman" w:hAnsi="Times New Roman" w:cs="Times New Roman"/>
        </w:rPr>
        <w:t xml:space="preserve"> mtoto akiwa katika hatari ya ugonjwa wa kuhara.  Tungependea kujua jinsi aina ya vyakula </w:t>
      </w:r>
      <w:r w:rsidR="004C7904" w:rsidRPr="00EC5F06">
        <w:rPr>
          <w:rFonts w:ascii="Times New Roman" w:hAnsi="Times New Roman" w:cs="Times New Roman"/>
        </w:rPr>
        <w:t>Fulani,</w:t>
      </w:r>
      <w:r w:rsidR="006A268C" w:rsidRPr="00EC5F06">
        <w:rPr>
          <w:rFonts w:ascii="Times New Roman" w:hAnsi="Times New Roman" w:cs="Times New Roman"/>
        </w:rPr>
        <w:t xml:space="preserve"> lishe</w:t>
      </w:r>
      <w:r w:rsidR="004C7904" w:rsidRPr="00EC5F06">
        <w:rPr>
          <w:rFonts w:ascii="Times New Roman" w:hAnsi="Times New Roman" w:cs="Times New Roman"/>
        </w:rPr>
        <w:t xml:space="preserve"> au uzoefu </w:t>
      </w:r>
      <w:proofErr w:type="gramStart"/>
      <w:r w:rsidR="004C7904" w:rsidRPr="00EC5F06">
        <w:rPr>
          <w:rFonts w:ascii="Times New Roman" w:hAnsi="Times New Roman" w:cs="Times New Roman"/>
        </w:rPr>
        <w:t>wa</w:t>
      </w:r>
      <w:proofErr w:type="gramEnd"/>
      <w:r w:rsidR="004C7904" w:rsidRPr="00EC5F06">
        <w:rPr>
          <w:rFonts w:ascii="Times New Roman" w:hAnsi="Times New Roman" w:cs="Times New Roman"/>
        </w:rPr>
        <w:t xml:space="preserve"> maisha</w:t>
      </w:r>
      <w:r w:rsidR="006A268C" w:rsidRPr="00EC5F06">
        <w:rPr>
          <w:rFonts w:ascii="Times New Roman" w:hAnsi="Times New Roman" w:cs="Times New Roman"/>
        </w:rPr>
        <w:t xml:space="preserve"> kwa ujumla inaweza kuingiliana na ugonjwa wa kuhara au magonjwa mengine.</w:t>
      </w:r>
    </w:p>
    <w:p w14:paraId="33E232DB" w14:textId="77777777" w:rsidR="00657917" w:rsidRPr="00EC5F06" w:rsidRDefault="00657917" w:rsidP="009345F1">
      <w:pPr>
        <w:spacing w:after="0"/>
        <w:rPr>
          <w:rFonts w:ascii="Times New Roman" w:hAnsi="Times New Roman" w:cs="Times New Roman"/>
        </w:rPr>
      </w:pPr>
    </w:p>
    <w:p w14:paraId="129B28CA" w14:textId="1FDEA09E" w:rsidR="00AB5A68" w:rsidRPr="00EC5F06" w:rsidRDefault="006A268C" w:rsidP="009345F1">
      <w:pPr>
        <w:spacing w:after="0"/>
        <w:rPr>
          <w:rFonts w:ascii="Times New Roman" w:hAnsi="Times New Roman" w:cs="Times New Roman"/>
        </w:rPr>
      </w:pPr>
      <w:r w:rsidRPr="00EC5F06">
        <w:rPr>
          <w:rFonts w:ascii="Times New Roman" w:hAnsi="Times New Roman" w:cs="Times New Roman"/>
        </w:rPr>
        <w:t>Pia tunafanya utafiti kuhusu mambo ambayo watoto wanari</w:t>
      </w:r>
      <w:r w:rsidR="000B2CAC">
        <w:rPr>
          <w:rFonts w:ascii="Times New Roman" w:hAnsi="Times New Roman" w:cs="Times New Roman"/>
        </w:rPr>
        <w:t>t</w:t>
      </w:r>
      <w:r w:rsidRPr="00EC5F06">
        <w:rPr>
          <w:rFonts w:ascii="Times New Roman" w:hAnsi="Times New Roman" w:cs="Times New Roman"/>
        </w:rPr>
        <w:t xml:space="preserve">hi kutoka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wazazi wao ambayo huchangia vile wanavyo pigana na magonjwa sugu kwa hii jamii kama vile malaria.  Watoto huwa </w:t>
      </w:r>
      <w:commentRangeStart w:id="1"/>
      <w:r w:rsidRPr="00EC5F06">
        <w:rPr>
          <w:rFonts w:ascii="Times New Roman" w:hAnsi="Times New Roman" w:cs="Times New Roman"/>
        </w:rPr>
        <w:t>wanari</w:t>
      </w:r>
      <w:r w:rsidR="000B2CAC">
        <w:rPr>
          <w:rFonts w:ascii="Times New Roman" w:hAnsi="Times New Roman" w:cs="Times New Roman"/>
        </w:rPr>
        <w:t>t</w:t>
      </w:r>
      <w:r w:rsidRPr="00EC5F06">
        <w:rPr>
          <w:rFonts w:ascii="Times New Roman" w:hAnsi="Times New Roman" w:cs="Times New Roman"/>
        </w:rPr>
        <w:t>hi</w:t>
      </w:r>
      <w:commentRangeEnd w:id="1"/>
      <w:r w:rsidR="00784703">
        <w:rPr>
          <w:rStyle w:val="CommentReference"/>
        </w:rPr>
        <w:commentReference w:id="1"/>
      </w:r>
      <w:r w:rsidRPr="00EC5F06">
        <w:rPr>
          <w:rFonts w:ascii="Times New Roman" w:hAnsi="Times New Roman" w:cs="Times New Roman"/>
        </w:rPr>
        <w:t xml:space="preserve"> mambo mengi kutoka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wazazi wao na mababu zao</w:t>
      </w:r>
      <w:r w:rsidR="00AB5A68" w:rsidRPr="00EC5F06">
        <w:rPr>
          <w:rFonts w:ascii="Times New Roman" w:hAnsi="Times New Roman" w:cs="Times New Roman"/>
        </w:rPr>
        <w:t xml:space="preserve">.  Watu wengi hasa </w:t>
      </w:r>
      <w:r w:rsidR="00514E40">
        <w:rPr>
          <w:rFonts w:ascii="Times New Roman" w:hAnsi="Times New Roman" w:cs="Times New Roman"/>
        </w:rPr>
        <w:t>h</w:t>
      </w:r>
      <w:r w:rsidR="00AB5A68" w:rsidRPr="00EC5F06">
        <w:rPr>
          <w:rFonts w:ascii="Times New Roman" w:hAnsi="Times New Roman" w:cs="Times New Roman"/>
        </w:rPr>
        <w:t xml:space="preserve">ufahamau tu kuhusu siha za kimaumbile </w:t>
      </w:r>
      <w:proofErr w:type="gramStart"/>
      <w:r w:rsidR="00AB5A68" w:rsidRPr="00EC5F06">
        <w:rPr>
          <w:rFonts w:ascii="Times New Roman" w:hAnsi="Times New Roman" w:cs="Times New Roman"/>
        </w:rPr>
        <w:t>kama</w:t>
      </w:r>
      <w:proofErr w:type="gramEnd"/>
      <w:r w:rsidR="00AB5A68" w:rsidRPr="00EC5F06">
        <w:rPr>
          <w:rFonts w:ascii="Times New Roman" w:hAnsi="Times New Roman" w:cs="Times New Roman"/>
        </w:rPr>
        <w:t xml:space="preserve"> vile urefu lakini watoto wa</w:t>
      </w:r>
      <w:r w:rsidR="008E0909">
        <w:rPr>
          <w:rFonts w:ascii="Times New Roman" w:hAnsi="Times New Roman" w:cs="Times New Roman"/>
        </w:rPr>
        <w:t>w</w:t>
      </w:r>
      <w:r w:rsidR="00AB5A68" w:rsidRPr="00EC5F06">
        <w:rPr>
          <w:rFonts w:ascii="Times New Roman" w:hAnsi="Times New Roman" w:cs="Times New Roman"/>
        </w:rPr>
        <w:t>eza pia kuri</w:t>
      </w:r>
      <w:r w:rsidR="000B2CAC">
        <w:rPr>
          <w:rFonts w:ascii="Times New Roman" w:hAnsi="Times New Roman" w:cs="Times New Roman"/>
        </w:rPr>
        <w:t>t</w:t>
      </w:r>
      <w:r w:rsidR="00AB5A68" w:rsidRPr="00EC5F06">
        <w:rPr>
          <w:rFonts w:ascii="Times New Roman" w:hAnsi="Times New Roman" w:cs="Times New Roman"/>
        </w:rPr>
        <w:t>hi mambo mengine kutoka kwa wazazi wao ambayo huwafanya wawe wenye nguvu au wakose nguvu kuliko wengine katika kupigana na magonjwa.  Kupata haya mambo yaliyori</w:t>
      </w:r>
      <w:r w:rsidR="000B2CAC">
        <w:rPr>
          <w:rFonts w:ascii="Times New Roman" w:hAnsi="Times New Roman" w:cs="Times New Roman"/>
        </w:rPr>
        <w:t>t</w:t>
      </w:r>
      <w:r w:rsidR="00AB5A68" w:rsidRPr="00EC5F06">
        <w:rPr>
          <w:rFonts w:ascii="Times New Roman" w:hAnsi="Times New Roman" w:cs="Times New Roman"/>
        </w:rPr>
        <w:t xml:space="preserve">hiwa itasaidia wanasayansi kukuza dawa </w:t>
      </w:r>
      <w:proofErr w:type="gramStart"/>
      <w:r w:rsidR="00AB5A68" w:rsidRPr="00EC5F06">
        <w:rPr>
          <w:rFonts w:ascii="Times New Roman" w:hAnsi="Times New Roman" w:cs="Times New Roman"/>
        </w:rPr>
        <w:t>na</w:t>
      </w:r>
      <w:proofErr w:type="gramEnd"/>
      <w:r w:rsidR="00AB5A68" w:rsidRPr="00EC5F06">
        <w:rPr>
          <w:rFonts w:ascii="Times New Roman" w:hAnsi="Times New Roman" w:cs="Times New Roman"/>
        </w:rPr>
        <w:t xml:space="preserve"> chanjo mpya za magonjwa hayo.</w:t>
      </w:r>
    </w:p>
    <w:p w14:paraId="65788308" w14:textId="77777777" w:rsidR="00AB5A68" w:rsidRPr="00EC5F06" w:rsidRDefault="00AB5A68" w:rsidP="009345F1">
      <w:pPr>
        <w:spacing w:after="0"/>
        <w:rPr>
          <w:rFonts w:ascii="Times New Roman" w:hAnsi="Times New Roman" w:cs="Times New Roman"/>
        </w:rPr>
      </w:pPr>
    </w:p>
    <w:p w14:paraId="5B47A5D8" w14:textId="740F396A" w:rsidR="00AB5A68" w:rsidRPr="00EC5F06" w:rsidRDefault="00AB5A68" w:rsidP="009345F1">
      <w:pPr>
        <w:spacing w:after="0"/>
        <w:rPr>
          <w:rFonts w:ascii="Times New Roman" w:hAnsi="Times New Roman" w:cs="Times New Roman"/>
        </w:rPr>
      </w:pPr>
      <w:r w:rsidRPr="00EC5F06">
        <w:rPr>
          <w:rFonts w:ascii="Times New Roman" w:hAnsi="Times New Roman" w:cs="Times New Roman"/>
        </w:rPr>
        <w:t>Tungependa</w:t>
      </w:r>
      <w:r w:rsidR="00DC1AB4">
        <w:rPr>
          <w:rFonts w:ascii="Times New Roman" w:hAnsi="Times New Roman" w:cs="Times New Roman"/>
        </w:rPr>
        <w:t xml:space="preserve"> kutumia</w:t>
      </w:r>
      <w:r w:rsidRPr="00EC5F06">
        <w:rPr>
          <w:rFonts w:ascii="Times New Roman" w:hAnsi="Times New Roman" w:cs="Times New Roman"/>
        </w:rPr>
        <w:t xml:space="preserve"> </w:t>
      </w:r>
      <w:r w:rsidR="0071186F" w:rsidRPr="00EC5F06">
        <w:rPr>
          <w:rFonts w:ascii="Times New Roman" w:hAnsi="Times New Roman" w:cs="Times New Roman"/>
        </w:rPr>
        <w:t>kinyesi</w:t>
      </w:r>
      <w:r w:rsidR="00657917" w:rsidRPr="00EC5F06">
        <w:rPr>
          <w:rFonts w:ascii="Times New Roman" w:hAnsi="Times New Roman" w:cs="Times New Roman"/>
        </w:rPr>
        <w:t>, damu,</w:t>
      </w:r>
      <w:r w:rsidR="00981F04" w:rsidRPr="00EC5F06">
        <w:rPr>
          <w:rFonts w:ascii="Times New Roman" w:hAnsi="Times New Roman" w:cs="Times New Roman"/>
        </w:rPr>
        <w:t xml:space="preserve"> </w:t>
      </w:r>
      <w:r w:rsidR="00657917" w:rsidRPr="00EC5F06">
        <w:rPr>
          <w:rFonts w:ascii="Times New Roman" w:hAnsi="Times New Roman" w:cs="Times New Roman"/>
        </w:rPr>
        <w:t>mate</w:t>
      </w:r>
      <w:r w:rsidR="008E0909">
        <w:rPr>
          <w:rFonts w:ascii="Times New Roman" w:hAnsi="Times New Roman" w:cs="Times New Roman"/>
        </w:rPr>
        <w:t>,</w:t>
      </w:r>
      <w:r w:rsidR="00312169">
        <w:rPr>
          <w:rFonts w:ascii="Times New Roman" w:hAnsi="Times New Roman" w:cs="Times New Roman"/>
        </w:rPr>
        <w:t xml:space="preserve"> </w:t>
      </w:r>
      <w:r w:rsidR="00657917" w:rsidRPr="00EC5F06">
        <w:rPr>
          <w:rFonts w:ascii="Times New Roman" w:hAnsi="Times New Roman" w:cs="Times New Roman"/>
        </w:rPr>
        <w:t xml:space="preserve">na mkojo </w:t>
      </w:r>
      <w:r w:rsidR="00DC1AB4">
        <w:rPr>
          <w:rFonts w:ascii="Times New Roman" w:hAnsi="Times New Roman" w:cs="Times New Roman"/>
        </w:rPr>
        <w:t>wa mwan</w:t>
      </w:r>
      <w:r w:rsidR="008E0909">
        <w:rPr>
          <w:rFonts w:ascii="Times New Roman" w:hAnsi="Times New Roman" w:cs="Times New Roman"/>
        </w:rPr>
        <w:t>a</w:t>
      </w:r>
      <w:r w:rsidR="00DC1AB4">
        <w:rPr>
          <w:rFonts w:ascii="Times New Roman" w:hAnsi="Times New Roman" w:cs="Times New Roman"/>
        </w:rPr>
        <w:t xml:space="preserve">o ili </w:t>
      </w:r>
      <w:proofErr w:type="gramStart"/>
      <w:r w:rsidR="00DC1AB4">
        <w:rPr>
          <w:rFonts w:ascii="Times New Roman" w:hAnsi="Times New Roman" w:cs="Times New Roman"/>
        </w:rPr>
        <w:t>kutathimini</w:t>
      </w:r>
      <w:r w:rsidRPr="00EC5F06">
        <w:rPr>
          <w:rFonts w:ascii="Times New Roman" w:hAnsi="Times New Roman" w:cs="Times New Roman"/>
        </w:rPr>
        <w:t xml:space="preserve">  vion</w:t>
      </w:r>
      <w:r w:rsidR="00657917" w:rsidRPr="00EC5F06">
        <w:rPr>
          <w:rFonts w:ascii="Times New Roman" w:hAnsi="Times New Roman" w:cs="Times New Roman"/>
        </w:rPr>
        <w:t>ye</w:t>
      </w:r>
      <w:r w:rsidRPr="00EC5F06">
        <w:rPr>
          <w:rFonts w:ascii="Times New Roman" w:hAnsi="Times New Roman" w:cs="Times New Roman"/>
        </w:rPr>
        <w:t>shi</w:t>
      </w:r>
      <w:proofErr w:type="gramEnd"/>
      <w:r w:rsidRPr="00EC5F06">
        <w:rPr>
          <w:rFonts w:ascii="Times New Roman" w:hAnsi="Times New Roman" w:cs="Times New Roman"/>
        </w:rPr>
        <w:t xml:space="preserve"> vya maambukizi</w:t>
      </w:r>
      <w:r w:rsidR="00657917" w:rsidRPr="00EC5F06">
        <w:rPr>
          <w:rFonts w:ascii="Times New Roman" w:hAnsi="Times New Roman" w:cs="Times New Roman"/>
        </w:rPr>
        <w:t>, hali ya lishe na afya</w:t>
      </w:r>
      <w:r w:rsidRPr="00EC5F06">
        <w:rPr>
          <w:rFonts w:ascii="Times New Roman" w:hAnsi="Times New Roman" w:cs="Times New Roman"/>
        </w:rPr>
        <w:t>.</w:t>
      </w:r>
      <w:r w:rsidR="0071186F" w:rsidRPr="00EC5F06">
        <w:rPr>
          <w:rFonts w:ascii="Times New Roman" w:hAnsi="Times New Roman" w:cs="Times New Roman"/>
        </w:rPr>
        <w:t xml:space="preserve"> </w:t>
      </w:r>
    </w:p>
    <w:p w14:paraId="5D466C02" w14:textId="77777777" w:rsidR="009345F1" w:rsidRPr="00EC5F06" w:rsidRDefault="009345F1" w:rsidP="009345F1">
      <w:pPr>
        <w:spacing w:after="0"/>
        <w:rPr>
          <w:rFonts w:ascii="Times New Roman" w:hAnsi="Times New Roman" w:cs="Times New Roman"/>
        </w:rPr>
      </w:pPr>
    </w:p>
    <w:p w14:paraId="547D63AE" w14:textId="77777777" w:rsidR="004E55BA" w:rsidRPr="001A74CB" w:rsidRDefault="004E55BA" w:rsidP="00DE18BC">
      <w:pPr>
        <w:spacing w:after="0"/>
        <w:rPr>
          <w:rFonts w:ascii="Times New Roman" w:hAnsi="Times New Roman" w:cs="Times New Roman"/>
          <w:b/>
        </w:rPr>
      </w:pPr>
      <w:r w:rsidRPr="001A74CB">
        <w:rPr>
          <w:rFonts w:ascii="Times New Roman" w:hAnsi="Times New Roman" w:cs="Times New Roman"/>
          <w:b/>
        </w:rPr>
        <w:t>UTARATIBU</w:t>
      </w:r>
    </w:p>
    <w:p w14:paraId="075D3A60" w14:textId="7FD55B08" w:rsidR="00DE18BC" w:rsidRPr="00EC5F06" w:rsidRDefault="00DE18BC" w:rsidP="00DE18BC">
      <w:pPr>
        <w:spacing w:after="0"/>
        <w:rPr>
          <w:rFonts w:ascii="Times New Roman" w:hAnsi="Times New Roman" w:cs="Times New Roman"/>
        </w:rPr>
      </w:pPr>
      <w:r w:rsidRPr="00EC5F06">
        <w:rPr>
          <w:rFonts w:ascii="Times New Roman" w:hAnsi="Times New Roman" w:cs="Times New Roman"/>
        </w:rPr>
        <w:t>Kutimiza lengo la utafiti huu</w:t>
      </w:r>
      <w:r w:rsidR="004E55BA" w:rsidRPr="00EC5F06">
        <w:rPr>
          <w:rFonts w:ascii="Times New Roman" w:hAnsi="Times New Roman" w:cs="Times New Roman"/>
        </w:rPr>
        <w:t>, ikiwa utakubali kuwa kwa mradi,</w:t>
      </w:r>
      <w:r w:rsidRPr="00EC5F06">
        <w:rPr>
          <w:rFonts w:ascii="Times New Roman" w:hAnsi="Times New Roman" w:cs="Times New Roman"/>
        </w:rPr>
        <w:t xml:space="preserve"> tutakusanya sampuli </w:t>
      </w:r>
      <w:proofErr w:type="gramStart"/>
      <w:r w:rsidRPr="00EC5F06">
        <w:rPr>
          <w:rFonts w:ascii="Times New Roman" w:hAnsi="Times New Roman" w:cs="Times New Roman"/>
        </w:rPr>
        <w:t>za  damu</w:t>
      </w:r>
      <w:proofErr w:type="gramEnd"/>
      <w:r w:rsidR="004E55BA" w:rsidRPr="00EC5F06">
        <w:rPr>
          <w:rFonts w:ascii="Times New Roman" w:hAnsi="Times New Roman" w:cs="Times New Roman"/>
        </w:rPr>
        <w:t xml:space="preserve">, </w:t>
      </w:r>
      <w:r w:rsidRPr="00EC5F06">
        <w:rPr>
          <w:rFonts w:ascii="Times New Roman" w:hAnsi="Times New Roman" w:cs="Times New Roman"/>
        </w:rPr>
        <w:t>choo</w:t>
      </w:r>
      <w:r w:rsidR="00337F97" w:rsidRPr="00EC5F06">
        <w:rPr>
          <w:rFonts w:ascii="Times New Roman" w:hAnsi="Times New Roman" w:cs="Times New Roman"/>
        </w:rPr>
        <w:t>,</w:t>
      </w:r>
      <w:r w:rsidR="00CB37BF">
        <w:rPr>
          <w:rFonts w:ascii="Times New Roman" w:hAnsi="Times New Roman" w:cs="Times New Roman"/>
        </w:rPr>
        <w:t xml:space="preserve"> </w:t>
      </w:r>
      <w:r w:rsidR="00337F97" w:rsidRPr="00EC5F06">
        <w:rPr>
          <w:rFonts w:ascii="Times New Roman" w:hAnsi="Times New Roman" w:cs="Times New Roman"/>
        </w:rPr>
        <w:t xml:space="preserve"> </w:t>
      </w:r>
      <w:r w:rsidRPr="00EC5F06">
        <w:rPr>
          <w:rFonts w:ascii="Times New Roman" w:hAnsi="Times New Roman" w:cs="Times New Roman"/>
        </w:rPr>
        <w:t xml:space="preserve">na mkojo </w:t>
      </w:r>
      <w:r w:rsidR="007961C7" w:rsidRPr="00EC5F06">
        <w:rPr>
          <w:rFonts w:ascii="Times New Roman" w:hAnsi="Times New Roman" w:cs="Times New Roman"/>
        </w:rPr>
        <w:t>kutoka</w:t>
      </w:r>
      <w:r w:rsidR="00981F04" w:rsidRPr="00EC5F06">
        <w:rPr>
          <w:rFonts w:ascii="Times New Roman" w:hAnsi="Times New Roman" w:cs="Times New Roman"/>
        </w:rPr>
        <w:t xml:space="preserve"> kwa mtoto wako.</w:t>
      </w:r>
      <w:r w:rsidR="008E0909">
        <w:rPr>
          <w:rFonts w:ascii="Times New Roman" w:hAnsi="Times New Roman" w:cs="Times New Roman"/>
        </w:rPr>
        <w:t xml:space="preserve"> </w:t>
      </w:r>
      <w:r w:rsidR="00981F04" w:rsidRPr="00EC5F06">
        <w:rPr>
          <w:rFonts w:ascii="Times New Roman" w:hAnsi="Times New Roman" w:cs="Times New Roman"/>
        </w:rPr>
        <w:t xml:space="preserve">Kwa ruhusa yako </w:t>
      </w:r>
      <w:proofErr w:type="gramStart"/>
      <w:r w:rsidR="00CB37BF">
        <w:rPr>
          <w:rFonts w:ascii="Times New Roman" w:hAnsi="Times New Roman" w:cs="Times New Roman"/>
        </w:rPr>
        <w:t xml:space="preserve">tutakusanya </w:t>
      </w:r>
      <w:r w:rsidR="00981F04" w:rsidRPr="00EC5F06">
        <w:rPr>
          <w:rFonts w:ascii="Times New Roman" w:hAnsi="Times New Roman" w:cs="Times New Roman"/>
        </w:rPr>
        <w:t xml:space="preserve"> </w:t>
      </w:r>
      <w:r w:rsidR="00337F97" w:rsidRPr="00EC5F06">
        <w:rPr>
          <w:rFonts w:ascii="Times New Roman" w:hAnsi="Times New Roman" w:cs="Times New Roman"/>
        </w:rPr>
        <w:t>sampuli</w:t>
      </w:r>
      <w:proofErr w:type="gramEnd"/>
      <w:r w:rsidR="00981F04" w:rsidRPr="00EC5F06">
        <w:rPr>
          <w:rFonts w:ascii="Times New Roman" w:hAnsi="Times New Roman" w:cs="Times New Roman"/>
        </w:rPr>
        <w:t xml:space="preserve"> mara</w:t>
      </w:r>
      <w:r w:rsidR="00337F97" w:rsidRPr="00EC5F06">
        <w:rPr>
          <w:rFonts w:ascii="Times New Roman" w:hAnsi="Times New Roman" w:cs="Times New Roman"/>
        </w:rPr>
        <w:t xml:space="preserve"> 4 za </w:t>
      </w:r>
      <w:r w:rsidR="005B150A" w:rsidRPr="00EC5F06">
        <w:rPr>
          <w:rFonts w:ascii="Times New Roman" w:hAnsi="Times New Roman" w:cs="Times New Roman"/>
        </w:rPr>
        <w:t>mate</w:t>
      </w:r>
      <w:r w:rsidR="00CB37BF">
        <w:rPr>
          <w:rFonts w:ascii="Times New Roman" w:hAnsi="Times New Roman" w:cs="Times New Roman"/>
        </w:rPr>
        <w:t xml:space="preserve"> </w:t>
      </w:r>
      <w:r w:rsidR="008E0909">
        <w:rPr>
          <w:rFonts w:ascii="Times New Roman" w:hAnsi="Times New Roman" w:cs="Times New Roman"/>
        </w:rPr>
        <w:t xml:space="preserve"> </w:t>
      </w:r>
      <w:r w:rsidR="00DC1AB4">
        <w:rPr>
          <w:rFonts w:ascii="Times New Roman" w:hAnsi="Times New Roman" w:cs="Times New Roman"/>
        </w:rPr>
        <w:t>kutoka kwa mwanao</w:t>
      </w:r>
      <w:r w:rsidR="00E26A8C">
        <w:rPr>
          <w:rFonts w:ascii="Times New Roman" w:hAnsi="Times New Roman" w:cs="Times New Roman"/>
        </w:rPr>
        <w:t xml:space="preserve"> </w:t>
      </w:r>
      <w:r w:rsidR="005B150A" w:rsidRPr="00EC5F06">
        <w:rPr>
          <w:rFonts w:ascii="Times New Roman" w:hAnsi="Times New Roman" w:cs="Times New Roman"/>
        </w:rPr>
        <w:t>.</w:t>
      </w:r>
      <w:r w:rsidRPr="00EC5F06">
        <w:rPr>
          <w:rFonts w:ascii="Times New Roman" w:hAnsi="Times New Roman" w:cs="Times New Roman"/>
        </w:rPr>
        <w:t xml:space="preserve"> Kutoka kwenye damu, tutapima vielezo vya lishe, dalili za mambo ambayo watoto hurithi kutoka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wazazi wao, na tutaweza kuelewa vyema ikiwa mtoto wako amekumbana na maradhi. Sampuli ya mkojo itatusaidia kuelewa ikiwa kumekuwa </w:t>
      </w:r>
      <w:proofErr w:type="gramStart"/>
      <w:r w:rsidRPr="00EC5F06">
        <w:rPr>
          <w:rFonts w:ascii="Times New Roman" w:hAnsi="Times New Roman" w:cs="Times New Roman"/>
        </w:rPr>
        <w:t>na</w:t>
      </w:r>
      <w:proofErr w:type="gramEnd"/>
      <w:r w:rsidRPr="00EC5F06">
        <w:rPr>
          <w:rFonts w:ascii="Times New Roman" w:hAnsi="Times New Roman" w:cs="Times New Roman"/>
        </w:rPr>
        <w:t xml:space="preserve"> </w:t>
      </w:r>
      <w:r w:rsidR="00046B77">
        <w:rPr>
          <w:rFonts w:ascii="Times New Roman" w:hAnsi="Times New Roman" w:cs="Times New Roman"/>
        </w:rPr>
        <w:t>athari za</w:t>
      </w:r>
      <w:r w:rsidRPr="00EC5F06">
        <w:rPr>
          <w:rFonts w:ascii="Times New Roman" w:hAnsi="Times New Roman" w:cs="Times New Roman"/>
        </w:rPr>
        <w:t xml:space="preserve"> muda mrefu kimwili kutokana na kuhara. Pia tutakusanya sampuli ya choo kutoka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mtoto wako kutusaidia kupima madhara ya </w:t>
      </w:r>
      <w:r w:rsidR="00046B77">
        <w:rPr>
          <w:rFonts w:ascii="Times New Roman" w:hAnsi="Times New Roman" w:cs="Times New Roman"/>
        </w:rPr>
        <w:t>maradhi (</w:t>
      </w:r>
      <w:r w:rsidRPr="00EC5F06">
        <w:rPr>
          <w:rFonts w:ascii="Times New Roman" w:hAnsi="Times New Roman" w:cs="Times New Roman"/>
        </w:rPr>
        <w:t>vijidudu</w:t>
      </w:r>
      <w:r w:rsidR="00046B77">
        <w:rPr>
          <w:rFonts w:ascii="Times New Roman" w:hAnsi="Times New Roman" w:cs="Times New Roman"/>
        </w:rPr>
        <w:t>)</w:t>
      </w:r>
      <w:r w:rsidRPr="00EC5F06">
        <w:rPr>
          <w:rFonts w:ascii="Times New Roman" w:hAnsi="Times New Roman" w:cs="Times New Roman"/>
        </w:rPr>
        <w:t xml:space="preserve"> kama minyoo.</w:t>
      </w:r>
      <w:r w:rsidR="00BE65A1" w:rsidRPr="00EC5F06">
        <w:rPr>
          <w:rFonts w:ascii="Times New Roman" w:hAnsi="Times New Roman" w:cs="Times New Roman"/>
        </w:rPr>
        <w:t xml:space="preserve"> Sampuli ya </w:t>
      </w:r>
      <w:r w:rsidR="00981F04" w:rsidRPr="00EC5F06">
        <w:rPr>
          <w:rFonts w:ascii="Times New Roman" w:hAnsi="Times New Roman" w:cs="Times New Roman"/>
        </w:rPr>
        <w:t xml:space="preserve">damu, </w:t>
      </w:r>
      <w:r w:rsidR="00BE65A1" w:rsidRPr="00EC5F06">
        <w:rPr>
          <w:rFonts w:ascii="Times New Roman" w:hAnsi="Times New Roman" w:cs="Times New Roman"/>
        </w:rPr>
        <w:t>mate</w:t>
      </w:r>
      <w:r w:rsidR="00E26A8C">
        <w:rPr>
          <w:rFonts w:ascii="Times New Roman" w:hAnsi="Times New Roman" w:cs="Times New Roman"/>
        </w:rPr>
        <w:t xml:space="preserve">, </w:t>
      </w:r>
      <w:r w:rsidR="005B150A" w:rsidRPr="00EC5F06">
        <w:rPr>
          <w:rFonts w:ascii="Times New Roman" w:hAnsi="Times New Roman" w:cs="Times New Roman"/>
        </w:rPr>
        <w:t>na mkojo</w:t>
      </w:r>
      <w:r w:rsidR="00BE65A1" w:rsidRPr="00EC5F06">
        <w:rPr>
          <w:rFonts w:ascii="Times New Roman" w:hAnsi="Times New Roman" w:cs="Times New Roman"/>
        </w:rPr>
        <w:t xml:space="preserve"> </w:t>
      </w:r>
      <w:proofErr w:type="gramStart"/>
      <w:r w:rsidR="00BE65A1" w:rsidRPr="00EC5F06">
        <w:rPr>
          <w:rFonts w:ascii="Times New Roman" w:hAnsi="Times New Roman" w:cs="Times New Roman"/>
        </w:rPr>
        <w:t xml:space="preserve">kutoka </w:t>
      </w:r>
      <w:r w:rsidR="007177EF">
        <w:rPr>
          <w:rFonts w:ascii="Times New Roman" w:hAnsi="Times New Roman" w:cs="Times New Roman"/>
        </w:rPr>
        <w:t xml:space="preserve"> kwa</w:t>
      </w:r>
      <w:proofErr w:type="gramEnd"/>
      <w:r w:rsidR="00BE65A1" w:rsidRPr="00EC5F06">
        <w:rPr>
          <w:rFonts w:ascii="Times New Roman" w:hAnsi="Times New Roman" w:cs="Times New Roman"/>
        </w:rPr>
        <w:t xml:space="preserve"> mtoto wako itatusaidia kuelewa athari za muda mrefu kimwili kutokana na maradhi na dhiki.</w:t>
      </w:r>
    </w:p>
    <w:p w14:paraId="1C352307" w14:textId="77777777" w:rsidR="00093AE5" w:rsidRPr="00EC5F06" w:rsidRDefault="00DE18BC" w:rsidP="00DE18BC">
      <w:pPr>
        <w:spacing w:after="0"/>
        <w:rPr>
          <w:rFonts w:ascii="Times New Roman" w:hAnsi="Times New Roman" w:cs="Times New Roman"/>
        </w:rPr>
      </w:pPr>
      <w:r w:rsidRPr="00EC5F06">
        <w:rPr>
          <w:rFonts w:ascii="Times New Roman" w:hAnsi="Times New Roman" w:cs="Times New Roman"/>
        </w:rPr>
        <w:t xml:space="preserve"> </w:t>
      </w:r>
    </w:p>
    <w:p w14:paraId="1E9536AA" w14:textId="37123BF7" w:rsidR="00DE18BC" w:rsidRPr="00EC5F06" w:rsidRDefault="00DE18BC" w:rsidP="00DE18BC">
      <w:pPr>
        <w:spacing w:after="0"/>
        <w:rPr>
          <w:rFonts w:ascii="Times New Roman" w:hAnsi="Times New Roman" w:cs="Times New Roman"/>
        </w:rPr>
      </w:pPr>
      <w:r w:rsidRPr="00EC5F06">
        <w:rPr>
          <w:rFonts w:ascii="Times New Roman" w:hAnsi="Times New Roman" w:cs="Times New Roman"/>
        </w:rPr>
        <w:lastRenderedPageBreak/>
        <w:t xml:space="preserve">Ukikubali kushiriki, mtafiti wetu wa nyanjani atazungumza nawe kwa muda wa dakika </w:t>
      </w:r>
      <w:r w:rsidR="00BE65A1" w:rsidRPr="00EC5F06">
        <w:rPr>
          <w:rFonts w:ascii="Times New Roman" w:hAnsi="Times New Roman" w:cs="Times New Roman"/>
        </w:rPr>
        <w:t xml:space="preserve">15 </w:t>
      </w:r>
      <w:r w:rsidRPr="00EC5F06">
        <w:rPr>
          <w:rFonts w:ascii="Times New Roman" w:hAnsi="Times New Roman" w:cs="Times New Roman"/>
        </w:rPr>
        <w:t xml:space="preserve">kisha </w:t>
      </w:r>
      <w:proofErr w:type="gramStart"/>
      <w:r w:rsidRPr="00EC5F06">
        <w:rPr>
          <w:rFonts w:ascii="Times New Roman" w:hAnsi="Times New Roman" w:cs="Times New Roman"/>
        </w:rPr>
        <w:t>atakupa  kifaa</w:t>
      </w:r>
      <w:proofErr w:type="gramEnd"/>
      <w:r w:rsidRPr="00EC5F06">
        <w:rPr>
          <w:rFonts w:ascii="Times New Roman" w:hAnsi="Times New Roman" w:cs="Times New Roman"/>
        </w:rPr>
        <w:t xml:space="preserve"> cha ukusanyaji wa choo na kukupatia maelezo jinsi ya kukusanya choo ya mtoto wako. </w:t>
      </w:r>
      <w:proofErr w:type="gramStart"/>
      <w:r w:rsidRPr="00EC5F06">
        <w:rPr>
          <w:rFonts w:ascii="Times New Roman" w:hAnsi="Times New Roman" w:cs="Times New Roman"/>
        </w:rPr>
        <w:t>Utapewa maelezo ya kukusanya choo ya mtoto wako asubuhi inayofuata.</w:t>
      </w:r>
      <w:proofErr w:type="gramEnd"/>
      <w:r w:rsidRPr="00EC5F06">
        <w:rPr>
          <w:rFonts w:ascii="Times New Roman" w:hAnsi="Times New Roman" w:cs="Times New Roman"/>
        </w:rPr>
        <w:t xml:space="preserve"> Ikiwa mtoto ataenda haja kubwa kabla ya afisa wetu kufika, utamwelekeza  mtoto  kwenda haja kwenye kijikaratasi au kwenye ‘diaper’,  kisha ukitumie kifaa cha plastiki kuchotea kipimo kidogo cha choo na kuweka kwa chupa.  Afisa wetu </w:t>
      </w:r>
      <w:proofErr w:type="gramStart"/>
      <w:r w:rsidRPr="00EC5F06">
        <w:rPr>
          <w:rFonts w:ascii="Times New Roman" w:hAnsi="Times New Roman" w:cs="Times New Roman"/>
        </w:rPr>
        <w:t>wa</w:t>
      </w:r>
      <w:proofErr w:type="gramEnd"/>
      <w:r w:rsidRPr="00EC5F06">
        <w:rPr>
          <w:rFonts w:ascii="Times New Roman" w:hAnsi="Times New Roman" w:cs="Times New Roman"/>
        </w:rPr>
        <w:t xml:space="preserve"> nyanjani atachukua chupa h</w:t>
      </w:r>
      <w:r w:rsidR="00B6327E">
        <w:rPr>
          <w:rFonts w:ascii="Times New Roman" w:hAnsi="Times New Roman" w:cs="Times New Roman"/>
        </w:rPr>
        <w:t>uu</w:t>
      </w:r>
      <w:r w:rsidRPr="00EC5F06">
        <w:rPr>
          <w:rFonts w:ascii="Times New Roman" w:hAnsi="Times New Roman" w:cs="Times New Roman"/>
        </w:rPr>
        <w:t xml:space="preserve"> wakati atakapokuja kuchukua sampuli nyingine.</w:t>
      </w:r>
    </w:p>
    <w:p w14:paraId="6545A121" w14:textId="17C839A5" w:rsidR="005B150A" w:rsidRPr="00EC5F06" w:rsidRDefault="00DE18BC" w:rsidP="00DE18BC">
      <w:pPr>
        <w:spacing w:after="0"/>
        <w:rPr>
          <w:rFonts w:ascii="Times New Roman" w:hAnsi="Times New Roman" w:cs="Times New Roman"/>
        </w:rPr>
      </w:pPr>
      <w:r w:rsidRPr="00EC5F06">
        <w:rPr>
          <w:rFonts w:ascii="Times New Roman" w:hAnsi="Times New Roman" w:cs="Times New Roman"/>
        </w:rPr>
        <w:t xml:space="preserve"> Kwa ruhusa yako, </w:t>
      </w:r>
      <w:r w:rsidR="00DC1AB4">
        <w:rPr>
          <w:rFonts w:ascii="Times New Roman" w:hAnsi="Times New Roman" w:cs="Times New Roman"/>
        </w:rPr>
        <w:t>tutatumia shindano k</w:t>
      </w:r>
      <w:r w:rsidRPr="00EC5F06">
        <w:rPr>
          <w:rFonts w:ascii="Times New Roman" w:hAnsi="Times New Roman" w:cs="Times New Roman"/>
        </w:rPr>
        <w:t xml:space="preserve">utatoa kiwango kidogo </w:t>
      </w:r>
      <w:proofErr w:type="gramStart"/>
      <w:r w:rsidRPr="00EC5F06">
        <w:rPr>
          <w:rFonts w:ascii="Times New Roman" w:hAnsi="Times New Roman" w:cs="Times New Roman"/>
        </w:rPr>
        <w:t>( mililita</w:t>
      </w:r>
      <w:proofErr w:type="gramEnd"/>
      <w:r w:rsidRPr="00EC5F06">
        <w:rPr>
          <w:rFonts w:ascii="Times New Roman" w:hAnsi="Times New Roman" w:cs="Times New Roman"/>
        </w:rPr>
        <w:t xml:space="preserve"> 5 hivi) ya damu </w:t>
      </w:r>
      <w:r w:rsidR="00DC1AB4">
        <w:rPr>
          <w:rFonts w:ascii="Times New Roman" w:hAnsi="Times New Roman" w:cs="Times New Roman"/>
        </w:rPr>
        <w:t>kutoka kwa mshipa w</w:t>
      </w:r>
      <w:r w:rsidRPr="00EC5F06">
        <w:rPr>
          <w:rFonts w:ascii="Times New Roman" w:hAnsi="Times New Roman" w:cs="Times New Roman"/>
        </w:rPr>
        <w:t>a mtoto wako katika siku hiyo yetu ya kwanza</w:t>
      </w:r>
      <w:r w:rsidRPr="00475462">
        <w:rPr>
          <w:rFonts w:ascii="Times New Roman" w:hAnsi="Times New Roman" w:cs="Times New Roman"/>
        </w:rPr>
        <w:t>.</w:t>
      </w:r>
      <w:r w:rsidR="00093AE5" w:rsidRPr="00475462">
        <w:rPr>
          <w:rFonts w:ascii="Times New Roman" w:hAnsi="Times New Roman" w:cs="Times New Roman"/>
        </w:rPr>
        <w:t xml:space="preserve"> </w:t>
      </w:r>
      <w:r w:rsidR="00892CF8" w:rsidRPr="001A74CB">
        <w:rPr>
          <w:rFonts w:ascii="Times New Roman" w:hAnsi="Times New Roman" w:cs="Times New Roman"/>
          <w:b/>
        </w:rPr>
        <w:t xml:space="preserve">Tone moja ya damu itatumika kupima “anemia”, hali </w:t>
      </w:r>
      <w:proofErr w:type="gramStart"/>
      <w:r w:rsidR="00892CF8" w:rsidRPr="001A74CB">
        <w:rPr>
          <w:rFonts w:ascii="Times New Roman" w:hAnsi="Times New Roman" w:cs="Times New Roman"/>
          <w:b/>
        </w:rPr>
        <w:t>ya  kuwa</w:t>
      </w:r>
      <w:proofErr w:type="gramEnd"/>
      <w:r w:rsidR="00892CF8" w:rsidRPr="001A74CB">
        <w:rPr>
          <w:rFonts w:ascii="Times New Roman" w:hAnsi="Times New Roman" w:cs="Times New Roman"/>
          <w:b/>
        </w:rPr>
        <w:t xml:space="preserve"> na upungufu wa chembe chembe nyekundu kwa damu. Tutakupa majibu ya kipimo </w:t>
      </w:r>
      <w:proofErr w:type="gramStart"/>
      <w:r w:rsidR="00892CF8" w:rsidRPr="001A74CB">
        <w:rPr>
          <w:rFonts w:ascii="Times New Roman" w:hAnsi="Times New Roman" w:cs="Times New Roman"/>
          <w:b/>
        </w:rPr>
        <w:t>hiki  baada</w:t>
      </w:r>
      <w:proofErr w:type="gramEnd"/>
      <w:r w:rsidR="00892CF8" w:rsidRPr="001A74CB">
        <w:rPr>
          <w:rFonts w:ascii="Times New Roman" w:hAnsi="Times New Roman" w:cs="Times New Roman"/>
          <w:b/>
        </w:rPr>
        <w:t xml:space="preserve"> ya kupimwa</w:t>
      </w:r>
      <w:r w:rsidR="00093AE5" w:rsidRPr="00EC5F06">
        <w:rPr>
          <w:rFonts w:ascii="Times New Roman" w:hAnsi="Times New Roman" w:cs="Times New Roman"/>
        </w:rPr>
        <w:t>.</w:t>
      </w:r>
      <w:ins w:id="2" w:author="IPA_USER" w:date="2015-12-18T14:09:00Z">
        <w:r w:rsidR="00B20800">
          <w:rPr>
            <w:rFonts w:ascii="Times New Roman" w:hAnsi="Times New Roman" w:cs="Times New Roman"/>
          </w:rPr>
          <w:t xml:space="preserve"> </w:t>
        </w:r>
      </w:ins>
      <w:proofErr w:type="gramStart"/>
      <w:ins w:id="3" w:author="IPA_USER" w:date="2015-12-18T14:36:00Z">
        <w:r w:rsidR="00AD4B4B">
          <w:rPr>
            <w:rFonts w:ascii="Times New Roman" w:hAnsi="Times New Roman" w:cs="Times New Roman"/>
          </w:rPr>
          <w:t>Tutanakili jinsi mwanao anavyo</w:t>
        </w:r>
      </w:ins>
      <w:ins w:id="4" w:author="IPA_USER" w:date="2015-12-18T14:40:00Z">
        <w:r w:rsidR="00AD4B4B">
          <w:rPr>
            <w:rFonts w:ascii="Times New Roman" w:hAnsi="Times New Roman" w:cs="Times New Roman"/>
          </w:rPr>
          <w:t>itikia taratibu hizi.</w:t>
        </w:r>
        <w:proofErr w:type="gramEnd"/>
        <w:r w:rsidR="00AD4B4B">
          <w:rPr>
            <w:rFonts w:ascii="Times New Roman" w:hAnsi="Times New Roman" w:cs="Times New Roman"/>
          </w:rPr>
          <w:t xml:space="preserve"> </w:t>
        </w:r>
        <w:proofErr w:type="gramStart"/>
        <w:r w:rsidR="00AD4B4B">
          <w:rPr>
            <w:rFonts w:ascii="Times New Roman" w:hAnsi="Times New Roman" w:cs="Times New Roman"/>
          </w:rPr>
          <w:t>Ikiwa unakubali, tungependa kuchukua kanda za video za mwanao anapochukuliwa damu.</w:t>
        </w:r>
        <w:proofErr w:type="gramEnd"/>
        <w:r w:rsidR="00AD4B4B">
          <w:rPr>
            <w:rFonts w:ascii="Times New Roman" w:hAnsi="Times New Roman" w:cs="Times New Roman"/>
          </w:rPr>
          <w:t xml:space="preserve"> Tutatumia ujumbe huu </w:t>
        </w:r>
        <w:proofErr w:type="gramStart"/>
        <w:r w:rsidR="00AD4B4B">
          <w:rPr>
            <w:rFonts w:ascii="Times New Roman" w:hAnsi="Times New Roman" w:cs="Times New Roman"/>
          </w:rPr>
          <w:t>ili</w:t>
        </w:r>
        <w:proofErr w:type="gramEnd"/>
        <w:r w:rsidR="00AD4B4B">
          <w:rPr>
            <w:rFonts w:ascii="Times New Roman" w:hAnsi="Times New Roman" w:cs="Times New Roman"/>
          </w:rPr>
          <w:t xml:space="preserve"> kuelewa vyema jinsi hizi taratibu zinavyo adhiri tabia za </w:t>
        </w:r>
      </w:ins>
      <w:ins w:id="5" w:author="IPA_USER" w:date="2015-12-18T14:42:00Z">
        <w:r w:rsidR="001965B2">
          <w:rPr>
            <w:rFonts w:ascii="Times New Roman" w:hAnsi="Times New Roman" w:cs="Times New Roman"/>
          </w:rPr>
          <w:t>mtoto</w:t>
        </w:r>
      </w:ins>
      <w:ins w:id="6" w:author="IPA_USER" w:date="2015-12-18T14:40:00Z">
        <w:r w:rsidR="00AD4B4B">
          <w:rPr>
            <w:rFonts w:ascii="Times New Roman" w:hAnsi="Times New Roman" w:cs="Times New Roman"/>
          </w:rPr>
          <w:t>.</w:t>
        </w:r>
      </w:ins>
      <w:ins w:id="7" w:author="IPA_USER" w:date="2015-12-18T14:42:00Z">
        <w:r w:rsidR="00AD4B4B">
          <w:rPr>
            <w:rFonts w:ascii="Times New Roman" w:hAnsi="Times New Roman" w:cs="Times New Roman"/>
          </w:rPr>
          <w:t xml:space="preserve"> Pia tutakuuliza kuhusu jinsi mwanao anavyochukulia hali geni, </w:t>
        </w:r>
      </w:ins>
      <w:proofErr w:type="gramStart"/>
      <w:ins w:id="8" w:author="IPA_USER" w:date="2015-12-18T14:45:00Z">
        <w:r w:rsidR="00AD4B4B">
          <w:rPr>
            <w:rFonts w:ascii="Times New Roman" w:hAnsi="Times New Roman" w:cs="Times New Roman"/>
          </w:rPr>
          <w:t>na</w:t>
        </w:r>
        <w:proofErr w:type="gramEnd"/>
        <w:r w:rsidR="00AD4B4B">
          <w:rPr>
            <w:rFonts w:ascii="Times New Roman" w:hAnsi="Times New Roman" w:cs="Times New Roman"/>
          </w:rPr>
          <w:t xml:space="preserve"> nini kinachomsaidia mwanao kuhisi vyema </w:t>
        </w:r>
      </w:ins>
      <w:ins w:id="9" w:author="IPA_USER" w:date="2015-12-18T14:46:00Z">
        <w:r w:rsidR="00AD4B4B">
          <w:rPr>
            <w:rFonts w:ascii="Times New Roman" w:hAnsi="Times New Roman" w:cs="Times New Roman"/>
          </w:rPr>
          <w:t>katika hali geni</w:t>
        </w:r>
        <w:r w:rsidR="001965B2">
          <w:rPr>
            <w:rFonts w:ascii="Times New Roman" w:hAnsi="Times New Roman" w:cs="Times New Roman"/>
          </w:rPr>
          <w:t xml:space="preserve">, itakayochukua dakika 10-15. Hii itatusaidia kuelewa kuitikia </w:t>
        </w:r>
        <w:proofErr w:type="gramStart"/>
        <w:r w:rsidR="001965B2">
          <w:rPr>
            <w:rFonts w:ascii="Times New Roman" w:hAnsi="Times New Roman" w:cs="Times New Roman"/>
          </w:rPr>
          <w:t>kwa</w:t>
        </w:r>
        <w:proofErr w:type="gramEnd"/>
        <w:r w:rsidR="001965B2">
          <w:rPr>
            <w:rFonts w:ascii="Times New Roman" w:hAnsi="Times New Roman" w:cs="Times New Roman"/>
          </w:rPr>
          <w:t xml:space="preserve"> </w:t>
        </w:r>
      </w:ins>
      <w:ins w:id="10" w:author="IPA_USER" w:date="2015-12-18T14:47:00Z">
        <w:r w:rsidR="001965B2">
          <w:rPr>
            <w:rFonts w:ascii="Times New Roman" w:hAnsi="Times New Roman" w:cs="Times New Roman"/>
          </w:rPr>
          <w:t>motto</w:t>
        </w:r>
      </w:ins>
      <w:ins w:id="11" w:author="IPA_USER" w:date="2015-12-18T14:46:00Z">
        <w:r w:rsidR="001965B2">
          <w:rPr>
            <w:rFonts w:ascii="Times New Roman" w:hAnsi="Times New Roman" w:cs="Times New Roman"/>
          </w:rPr>
          <w:t xml:space="preserve"> </w:t>
        </w:r>
      </w:ins>
      <w:ins w:id="12" w:author="IPA_USER" w:date="2015-12-18T14:47:00Z">
        <w:r w:rsidR="001965B2">
          <w:rPr>
            <w:rFonts w:ascii="Times New Roman" w:hAnsi="Times New Roman" w:cs="Times New Roman"/>
          </w:rPr>
          <w:t xml:space="preserve">wako kwa tataratibu tofauti tunazotumia katika mradi huu. </w:t>
        </w:r>
      </w:ins>
      <w:proofErr w:type="gramStart"/>
      <w:r w:rsidR="00BE507B">
        <w:rPr>
          <w:rFonts w:ascii="Times New Roman" w:hAnsi="Times New Roman" w:cs="Times New Roman"/>
        </w:rPr>
        <w:t>T</w:t>
      </w:r>
      <w:r w:rsidR="005B150A" w:rsidRPr="00EC5F06">
        <w:rPr>
          <w:rFonts w:ascii="Times New Roman" w:hAnsi="Times New Roman" w:cs="Times New Roman"/>
        </w:rPr>
        <w:t xml:space="preserve">utachukua </w:t>
      </w:r>
      <w:r w:rsidR="00BE507B">
        <w:rPr>
          <w:rFonts w:ascii="Times New Roman" w:hAnsi="Times New Roman" w:cs="Times New Roman"/>
        </w:rPr>
        <w:t xml:space="preserve"> pia</w:t>
      </w:r>
      <w:proofErr w:type="gramEnd"/>
      <w:r w:rsidR="00BE507B">
        <w:rPr>
          <w:rFonts w:ascii="Times New Roman" w:hAnsi="Times New Roman" w:cs="Times New Roman"/>
        </w:rPr>
        <w:t xml:space="preserve"> </w:t>
      </w:r>
      <w:r w:rsidR="005B150A" w:rsidRPr="00EC5F06">
        <w:rPr>
          <w:rFonts w:ascii="Times New Roman" w:hAnsi="Times New Roman" w:cs="Times New Roman"/>
        </w:rPr>
        <w:t xml:space="preserve">sampuli ya mate mara </w:t>
      </w:r>
      <w:r w:rsidR="00514E40">
        <w:rPr>
          <w:rFonts w:ascii="Times New Roman" w:hAnsi="Times New Roman" w:cs="Times New Roman"/>
        </w:rPr>
        <w:t>4</w:t>
      </w:r>
      <w:r w:rsidR="00F07B09" w:rsidRPr="00EC5F06">
        <w:rPr>
          <w:rFonts w:ascii="Times New Roman" w:hAnsi="Times New Roman" w:cs="Times New Roman"/>
        </w:rPr>
        <w:t xml:space="preserve"> </w:t>
      </w:r>
      <w:r w:rsidR="005B150A" w:rsidRPr="00EC5F06">
        <w:rPr>
          <w:rFonts w:ascii="Times New Roman" w:hAnsi="Times New Roman" w:cs="Times New Roman"/>
        </w:rPr>
        <w:t xml:space="preserve">kutoka </w:t>
      </w:r>
      <w:r w:rsidR="00CD1F27">
        <w:rPr>
          <w:rFonts w:ascii="Times New Roman" w:hAnsi="Times New Roman" w:cs="Times New Roman"/>
        </w:rPr>
        <w:t xml:space="preserve"> kwa</w:t>
      </w:r>
      <w:r w:rsidR="005B150A" w:rsidRPr="00EC5F06">
        <w:rPr>
          <w:rFonts w:ascii="Times New Roman" w:hAnsi="Times New Roman" w:cs="Times New Roman"/>
        </w:rPr>
        <w:t xml:space="preserve"> mwanao kabla, </w:t>
      </w:r>
      <w:r w:rsidR="00F07B09" w:rsidRPr="00EC5F06">
        <w:rPr>
          <w:rFonts w:ascii="Times New Roman" w:hAnsi="Times New Roman" w:cs="Times New Roman"/>
        </w:rPr>
        <w:t>tunapoendelea, na baada ya kuchukua damu.</w:t>
      </w:r>
    </w:p>
    <w:p w14:paraId="5D5EDDAA" w14:textId="77583705" w:rsidR="00DE18BC" w:rsidRPr="00EC5F06" w:rsidRDefault="00DE18BC" w:rsidP="00DE18BC">
      <w:pPr>
        <w:spacing w:after="0"/>
        <w:rPr>
          <w:rFonts w:ascii="Times New Roman" w:hAnsi="Times New Roman" w:cs="Times New Roman"/>
        </w:rPr>
      </w:pPr>
      <w:r w:rsidRPr="00EC5F06">
        <w:rPr>
          <w:rFonts w:ascii="Times New Roman" w:hAnsi="Times New Roman" w:cs="Times New Roman"/>
        </w:rPr>
        <w:t xml:space="preserve">Afisa wetu pia atampima mtoto wako </w:t>
      </w:r>
      <w:proofErr w:type="gramStart"/>
      <w:r w:rsidRPr="00EC5F06">
        <w:rPr>
          <w:rFonts w:ascii="Times New Roman" w:hAnsi="Times New Roman" w:cs="Times New Roman"/>
        </w:rPr>
        <w:t>uzito  kwa</w:t>
      </w:r>
      <w:proofErr w:type="gramEnd"/>
      <w:r w:rsidRPr="00EC5F06">
        <w:rPr>
          <w:rFonts w:ascii="Times New Roman" w:hAnsi="Times New Roman" w:cs="Times New Roman"/>
        </w:rPr>
        <w:t xml:space="preserve"> kutumia kipimo cha uzito; ustani wa urefu wake akitumia kifaa cha kupima urefu kisha mzunguko wa kichwa na </w:t>
      </w:r>
      <w:r w:rsidR="00B91B50" w:rsidRPr="00EC5F06">
        <w:rPr>
          <w:rFonts w:ascii="Times New Roman" w:hAnsi="Times New Roman" w:cs="Times New Roman"/>
        </w:rPr>
        <w:t xml:space="preserve"> sehemu ya juu</w:t>
      </w:r>
      <w:r w:rsidRPr="00EC5F06">
        <w:rPr>
          <w:rFonts w:ascii="Times New Roman" w:hAnsi="Times New Roman" w:cs="Times New Roman"/>
        </w:rPr>
        <w:t xml:space="preserve"> </w:t>
      </w:r>
      <w:r w:rsidR="00894260">
        <w:rPr>
          <w:rFonts w:ascii="Times New Roman" w:hAnsi="Times New Roman" w:cs="Times New Roman"/>
        </w:rPr>
        <w:t xml:space="preserve"> ya mkono </w:t>
      </w:r>
      <w:r w:rsidRPr="00EC5F06">
        <w:rPr>
          <w:rFonts w:ascii="Times New Roman" w:hAnsi="Times New Roman" w:cs="Times New Roman"/>
        </w:rPr>
        <w:t>akitumia mkanda</w:t>
      </w:r>
      <w:r w:rsidR="0072392B" w:rsidRPr="00EC5F06">
        <w:rPr>
          <w:rFonts w:ascii="Times New Roman" w:hAnsi="Times New Roman" w:cs="Times New Roman"/>
        </w:rPr>
        <w:t>,na</w:t>
      </w:r>
      <w:r w:rsidR="00894260">
        <w:rPr>
          <w:rFonts w:ascii="Times New Roman" w:hAnsi="Times New Roman" w:cs="Times New Roman"/>
        </w:rPr>
        <w:t xml:space="preserve"> kisha</w:t>
      </w:r>
      <w:r w:rsidR="0072392B" w:rsidRPr="00EC5F06">
        <w:rPr>
          <w:rFonts w:ascii="Times New Roman" w:hAnsi="Times New Roman" w:cs="Times New Roman"/>
        </w:rPr>
        <w:t xml:space="preserve"> kuchukua vipimo vya</w:t>
      </w:r>
      <w:r w:rsidR="00894260">
        <w:rPr>
          <w:rFonts w:ascii="Times New Roman" w:hAnsi="Times New Roman" w:cs="Times New Roman"/>
        </w:rPr>
        <w:t xml:space="preserve"> ki</w:t>
      </w:r>
      <w:r w:rsidR="0072392B" w:rsidRPr="00EC5F06">
        <w:rPr>
          <w:rFonts w:ascii="Times New Roman" w:hAnsi="Times New Roman" w:cs="Times New Roman"/>
        </w:rPr>
        <w:t>jumla vya ‘presha’ ya damu</w:t>
      </w:r>
      <w:r w:rsidR="00894260">
        <w:rPr>
          <w:rFonts w:ascii="Times New Roman" w:hAnsi="Times New Roman" w:cs="Times New Roman"/>
        </w:rPr>
        <w:t xml:space="preserve"> na </w:t>
      </w:r>
      <w:r w:rsidR="0072392B" w:rsidRPr="00EC5F06">
        <w:rPr>
          <w:rFonts w:ascii="Times New Roman" w:hAnsi="Times New Roman" w:cs="Times New Roman"/>
        </w:rPr>
        <w:t xml:space="preserve"> mpigo wa moyo</w:t>
      </w:r>
      <w:r w:rsidR="00894260">
        <w:rPr>
          <w:rFonts w:ascii="Times New Roman" w:hAnsi="Times New Roman" w:cs="Times New Roman"/>
        </w:rPr>
        <w:t xml:space="preserve"> Utapewa majibu ya ‘Presha’</w:t>
      </w:r>
      <w:r w:rsidR="008364E9">
        <w:rPr>
          <w:rFonts w:ascii="Times New Roman" w:hAnsi="Times New Roman" w:cs="Times New Roman"/>
        </w:rPr>
        <w:t xml:space="preserve"> ya damu na mpigo wa moyo y</w:t>
      </w:r>
      <w:r w:rsidR="00894260">
        <w:rPr>
          <w:rFonts w:ascii="Times New Roman" w:hAnsi="Times New Roman" w:cs="Times New Roman"/>
        </w:rPr>
        <w:t>a mtoto wako baada ya kupimwa</w:t>
      </w:r>
      <w:r w:rsidRPr="00EC5F06">
        <w:rPr>
          <w:rFonts w:ascii="Times New Roman" w:hAnsi="Times New Roman" w:cs="Times New Roman"/>
        </w:rPr>
        <w:t>.</w:t>
      </w:r>
      <w:r w:rsidR="00BE507B">
        <w:rPr>
          <w:rFonts w:ascii="Times New Roman" w:hAnsi="Times New Roman" w:cs="Times New Roman"/>
        </w:rPr>
        <w:t xml:space="preserve"> </w:t>
      </w:r>
      <w:proofErr w:type="gramStart"/>
      <w:r w:rsidR="003426F2">
        <w:rPr>
          <w:rFonts w:ascii="Times New Roman" w:hAnsi="Times New Roman" w:cs="Times New Roman"/>
        </w:rPr>
        <w:t>Afisa</w:t>
      </w:r>
      <w:r w:rsidR="00894260">
        <w:rPr>
          <w:rFonts w:ascii="Times New Roman" w:hAnsi="Times New Roman" w:cs="Times New Roman"/>
        </w:rPr>
        <w:t xml:space="preserve"> </w:t>
      </w:r>
      <w:r w:rsidR="00883639">
        <w:rPr>
          <w:rFonts w:ascii="Times New Roman" w:hAnsi="Times New Roman" w:cs="Times New Roman"/>
        </w:rPr>
        <w:t xml:space="preserve"> </w:t>
      </w:r>
      <w:r w:rsidR="003426F2">
        <w:rPr>
          <w:rFonts w:ascii="Times New Roman" w:hAnsi="Times New Roman" w:cs="Times New Roman"/>
        </w:rPr>
        <w:t>p</w:t>
      </w:r>
      <w:r w:rsidR="00883639">
        <w:rPr>
          <w:rFonts w:ascii="Times New Roman" w:hAnsi="Times New Roman" w:cs="Times New Roman"/>
        </w:rPr>
        <w:t>ia</w:t>
      </w:r>
      <w:proofErr w:type="gramEnd"/>
      <w:r w:rsidR="00883639">
        <w:rPr>
          <w:rFonts w:ascii="Times New Roman" w:hAnsi="Times New Roman" w:cs="Times New Roman"/>
        </w:rPr>
        <w:t xml:space="preserve"> atachukua</w:t>
      </w:r>
      <w:r w:rsidR="008E0909">
        <w:rPr>
          <w:rFonts w:ascii="Times New Roman" w:hAnsi="Times New Roman" w:cs="Times New Roman"/>
        </w:rPr>
        <w:t xml:space="preserve"> </w:t>
      </w:r>
      <w:r w:rsidRPr="00EC5F06">
        <w:rPr>
          <w:rFonts w:ascii="Times New Roman" w:hAnsi="Times New Roman" w:cs="Times New Roman"/>
        </w:rPr>
        <w:t>uzito na urefu wako</w:t>
      </w:r>
      <w:r w:rsidR="00B91B50" w:rsidRPr="00EC5F06">
        <w:rPr>
          <w:rFonts w:ascii="Times New Roman" w:hAnsi="Times New Roman" w:cs="Times New Roman"/>
        </w:rPr>
        <w:t xml:space="preserve"> kupima mzunguko wa mkono sehemu ya juu</w:t>
      </w:r>
      <w:r w:rsidR="0072392B" w:rsidRPr="00EC5F06">
        <w:rPr>
          <w:rFonts w:ascii="Times New Roman" w:hAnsi="Times New Roman" w:cs="Times New Roman"/>
        </w:rPr>
        <w:t>,</w:t>
      </w:r>
      <w:r w:rsidR="00F07B09" w:rsidRPr="00EC5F06">
        <w:rPr>
          <w:rFonts w:ascii="Times New Roman" w:hAnsi="Times New Roman" w:cs="Times New Roman"/>
        </w:rPr>
        <w:t xml:space="preserve"> na kuchukua vipimo vya jumla vya ‘presha’ ya damu,  na mpigo </w:t>
      </w:r>
      <w:r w:rsidR="008E0909">
        <w:rPr>
          <w:rFonts w:ascii="Times New Roman" w:hAnsi="Times New Roman" w:cs="Times New Roman"/>
        </w:rPr>
        <w:t>w</w:t>
      </w:r>
      <w:r w:rsidR="00F07B09" w:rsidRPr="00EC5F06">
        <w:rPr>
          <w:rFonts w:ascii="Times New Roman" w:hAnsi="Times New Roman" w:cs="Times New Roman"/>
        </w:rPr>
        <w:t xml:space="preserve">a </w:t>
      </w:r>
      <w:r w:rsidR="008E0909">
        <w:rPr>
          <w:rFonts w:ascii="Times New Roman" w:hAnsi="Times New Roman" w:cs="Times New Roman"/>
        </w:rPr>
        <w:t>moy</w:t>
      </w:r>
      <w:r w:rsidR="00F07B09" w:rsidRPr="00EC5F06">
        <w:rPr>
          <w:rFonts w:ascii="Times New Roman" w:hAnsi="Times New Roman" w:cs="Times New Roman"/>
        </w:rPr>
        <w:t>o</w:t>
      </w:r>
      <w:r w:rsidRPr="00EC5F06">
        <w:rPr>
          <w:rFonts w:ascii="Times New Roman" w:hAnsi="Times New Roman" w:cs="Times New Roman"/>
        </w:rPr>
        <w:t>.</w:t>
      </w:r>
      <w:r w:rsidR="0072392B" w:rsidRPr="00EC5F06">
        <w:rPr>
          <w:rFonts w:ascii="Times New Roman" w:hAnsi="Times New Roman" w:cs="Times New Roman"/>
        </w:rPr>
        <w:t xml:space="preserve"> </w:t>
      </w:r>
      <w:r w:rsidR="00DC1AB4">
        <w:rPr>
          <w:rFonts w:ascii="Times New Roman" w:hAnsi="Times New Roman" w:cs="Times New Roman"/>
        </w:rPr>
        <w:t>Utapewa m</w:t>
      </w:r>
      <w:r w:rsidR="0072392B" w:rsidRPr="00EC5F06">
        <w:rPr>
          <w:rFonts w:ascii="Times New Roman" w:hAnsi="Times New Roman" w:cs="Times New Roman"/>
        </w:rPr>
        <w:t>ajibu ya ‘</w:t>
      </w:r>
      <w:r w:rsidR="00F07B09" w:rsidRPr="00EC5F06">
        <w:rPr>
          <w:rFonts w:ascii="Times New Roman" w:hAnsi="Times New Roman" w:cs="Times New Roman"/>
        </w:rPr>
        <w:t xml:space="preserve">Presha’ ya damu </w:t>
      </w:r>
      <w:proofErr w:type="gramStart"/>
      <w:r w:rsidR="00F07B09" w:rsidRPr="00EC5F06">
        <w:rPr>
          <w:rFonts w:ascii="Times New Roman" w:hAnsi="Times New Roman" w:cs="Times New Roman"/>
        </w:rPr>
        <w:t>na</w:t>
      </w:r>
      <w:proofErr w:type="gramEnd"/>
      <w:r w:rsidR="00F07B09" w:rsidRPr="00EC5F06">
        <w:rPr>
          <w:rFonts w:ascii="Times New Roman" w:hAnsi="Times New Roman" w:cs="Times New Roman"/>
        </w:rPr>
        <w:t xml:space="preserve"> mpigo wa moyo</w:t>
      </w:r>
      <w:r w:rsidR="008364E9">
        <w:rPr>
          <w:rFonts w:ascii="Times New Roman" w:hAnsi="Times New Roman" w:cs="Times New Roman"/>
        </w:rPr>
        <w:t xml:space="preserve"> baada</w:t>
      </w:r>
      <w:r w:rsidR="0072392B" w:rsidRPr="00EC5F06">
        <w:rPr>
          <w:rFonts w:ascii="Times New Roman" w:hAnsi="Times New Roman" w:cs="Times New Roman"/>
        </w:rPr>
        <w:t xml:space="preserve"> ya kupimwa. </w:t>
      </w:r>
      <w:r w:rsidRPr="00EC5F06">
        <w:rPr>
          <w:rFonts w:ascii="Times New Roman" w:hAnsi="Times New Roman" w:cs="Times New Roman"/>
        </w:rPr>
        <w:t xml:space="preserve"> Zoezi hili litachukua takriban</w:t>
      </w:r>
      <w:r w:rsidR="00B91B50" w:rsidRPr="00EC5F06">
        <w:rPr>
          <w:rFonts w:ascii="Times New Roman" w:hAnsi="Times New Roman" w:cs="Times New Roman"/>
        </w:rPr>
        <w:t xml:space="preserve"> masaa 3</w:t>
      </w:r>
      <w:r w:rsidR="008364E9">
        <w:rPr>
          <w:rFonts w:ascii="Times New Roman" w:hAnsi="Times New Roman" w:cs="Times New Roman"/>
        </w:rPr>
        <w:t xml:space="preserve"> </w:t>
      </w:r>
      <w:proofErr w:type="gramStart"/>
      <w:ins w:id="13" w:author="IPA_USER" w:date="2015-12-18T14:52:00Z">
        <w:r w:rsidR="001965B2">
          <w:rPr>
            <w:rFonts w:ascii="Times New Roman" w:hAnsi="Times New Roman" w:cs="Times New Roman"/>
          </w:rPr>
          <w:t>na</w:t>
        </w:r>
        <w:proofErr w:type="gramEnd"/>
        <w:r w:rsidR="001965B2">
          <w:rPr>
            <w:rFonts w:ascii="Times New Roman" w:hAnsi="Times New Roman" w:cs="Times New Roman"/>
          </w:rPr>
          <w:t xml:space="preserve"> dakika 15.</w:t>
        </w:r>
      </w:ins>
      <w:del w:id="14" w:author="IPA_USER" w:date="2015-12-18T14:52:00Z">
        <w:r w:rsidR="008364E9" w:rsidDel="001965B2">
          <w:rPr>
            <w:rFonts w:ascii="Times New Roman" w:hAnsi="Times New Roman" w:cs="Times New Roman"/>
          </w:rPr>
          <w:delText>hivi</w:delText>
        </w:r>
      </w:del>
      <w:r w:rsidR="008364E9">
        <w:rPr>
          <w:rFonts w:ascii="Times New Roman" w:hAnsi="Times New Roman" w:cs="Times New Roman"/>
        </w:rPr>
        <w:t>.</w:t>
      </w:r>
    </w:p>
    <w:p w14:paraId="6B2DA445" w14:textId="77777777" w:rsidR="00B91B50" w:rsidRPr="00EC5F06" w:rsidRDefault="00B91B50" w:rsidP="00DE18BC">
      <w:pPr>
        <w:spacing w:after="0"/>
        <w:rPr>
          <w:rFonts w:ascii="Times New Roman" w:hAnsi="Times New Roman" w:cs="Times New Roman"/>
        </w:rPr>
      </w:pPr>
    </w:p>
    <w:p w14:paraId="359725A7" w14:textId="3C8A815C" w:rsidR="00DE18BC" w:rsidRPr="00EC5F06" w:rsidRDefault="0072392B" w:rsidP="00DE18BC">
      <w:pPr>
        <w:spacing w:after="0"/>
        <w:rPr>
          <w:rFonts w:ascii="Times New Roman" w:hAnsi="Times New Roman" w:cs="Times New Roman"/>
        </w:rPr>
      </w:pPr>
      <w:r w:rsidRPr="00EC5F06">
        <w:rPr>
          <w:rFonts w:ascii="Times New Roman" w:hAnsi="Times New Roman" w:cs="Times New Roman"/>
        </w:rPr>
        <w:t>Kesho</w:t>
      </w:r>
      <w:proofErr w:type="gramStart"/>
      <w:r w:rsidRPr="00EC5F06">
        <w:rPr>
          <w:rFonts w:ascii="Times New Roman" w:hAnsi="Times New Roman" w:cs="Times New Roman"/>
        </w:rPr>
        <w:t xml:space="preserve">, </w:t>
      </w:r>
      <w:r w:rsidR="00E50D34">
        <w:rPr>
          <w:rFonts w:ascii="Times New Roman" w:hAnsi="Times New Roman" w:cs="Times New Roman"/>
        </w:rPr>
        <w:t xml:space="preserve"> </w:t>
      </w:r>
      <w:r w:rsidRPr="00EC5F06">
        <w:rPr>
          <w:rFonts w:ascii="Times New Roman" w:hAnsi="Times New Roman" w:cs="Times New Roman"/>
        </w:rPr>
        <w:t>.</w:t>
      </w:r>
      <w:proofErr w:type="gramEnd"/>
      <w:r w:rsidRPr="00EC5F06">
        <w:rPr>
          <w:rFonts w:ascii="Times New Roman" w:hAnsi="Times New Roman" w:cs="Times New Roman"/>
        </w:rPr>
        <w:t>Shughuli kuu ita</w:t>
      </w:r>
      <w:r w:rsidR="00FA439B" w:rsidRPr="00EC5F06">
        <w:rPr>
          <w:rFonts w:ascii="Times New Roman" w:hAnsi="Times New Roman" w:cs="Times New Roman"/>
        </w:rPr>
        <w:t>jumuisha</w:t>
      </w:r>
      <w:r w:rsidR="00DE18BC" w:rsidRPr="00EC5F06">
        <w:rPr>
          <w:rFonts w:ascii="Times New Roman" w:hAnsi="Times New Roman" w:cs="Times New Roman"/>
        </w:rPr>
        <w:t xml:space="preserve">  kumlisha mtoto wako mchanganyiko wenye sukari na kisha kukusanya sampuli  ya mkojo wake kwa muda wa  masaa matano. Wewe/mama wa mtoto a/utaombwa a/usimlishe mtoto kwa muda </w:t>
      </w:r>
      <w:proofErr w:type="gramStart"/>
      <w:r w:rsidR="00DE18BC" w:rsidRPr="00EC5F06">
        <w:rPr>
          <w:rFonts w:ascii="Times New Roman" w:hAnsi="Times New Roman" w:cs="Times New Roman"/>
        </w:rPr>
        <w:t>wa  saa</w:t>
      </w:r>
      <w:proofErr w:type="gramEnd"/>
      <w:r w:rsidR="00DE18BC" w:rsidRPr="00EC5F06">
        <w:rPr>
          <w:rFonts w:ascii="Times New Roman" w:hAnsi="Times New Roman" w:cs="Times New Roman"/>
        </w:rPr>
        <w:t xml:space="preserve"> moja hivi kabla ya kumpa mchanganyiko wenye Sukari. Tutawekelea mkoba </w:t>
      </w:r>
      <w:proofErr w:type="gramStart"/>
      <w:r w:rsidR="00DE18BC" w:rsidRPr="00EC5F06">
        <w:rPr>
          <w:rFonts w:ascii="Times New Roman" w:hAnsi="Times New Roman" w:cs="Times New Roman"/>
        </w:rPr>
        <w:t>wa</w:t>
      </w:r>
      <w:proofErr w:type="gramEnd"/>
      <w:r w:rsidR="00DE18BC" w:rsidRPr="00EC5F06">
        <w:rPr>
          <w:rFonts w:ascii="Times New Roman" w:hAnsi="Times New Roman" w:cs="Times New Roman"/>
        </w:rPr>
        <w:t xml:space="preserve"> kukusanya mkojo wenye mfereji (onyesha mfano) kwa mtoto mara tu baada ya yeye kunywa mchanganyiko. </w:t>
      </w:r>
      <w:r w:rsidR="00B91B50" w:rsidRPr="00EC5F06">
        <w:rPr>
          <w:rFonts w:ascii="Times New Roman" w:hAnsi="Times New Roman" w:cs="Times New Roman"/>
        </w:rPr>
        <w:t xml:space="preserve"> .</w:t>
      </w:r>
      <w:r w:rsidR="00DE18BC" w:rsidRPr="00EC5F06">
        <w:rPr>
          <w:rFonts w:ascii="Times New Roman" w:hAnsi="Times New Roman" w:cs="Times New Roman"/>
        </w:rPr>
        <w:t xml:space="preserve">Tutakuuliza umuhimize mtoto kunyonya au kunywa maji dakika 30 baada ya kunywa mchanganyiko </w:t>
      </w:r>
      <w:proofErr w:type="gramStart"/>
      <w:r w:rsidR="00DE18BC" w:rsidRPr="00EC5F06">
        <w:rPr>
          <w:rFonts w:ascii="Times New Roman" w:hAnsi="Times New Roman" w:cs="Times New Roman"/>
        </w:rPr>
        <w:t>ili</w:t>
      </w:r>
      <w:proofErr w:type="gramEnd"/>
      <w:r w:rsidR="00DE18BC" w:rsidRPr="00EC5F06">
        <w:rPr>
          <w:rFonts w:ascii="Times New Roman" w:hAnsi="Times New Roman" w:cs="Times New Roman"/>
        </w:rPr>
        <w:t xml:space="preserve"> imsaidie kukojoa. Afisa wetu </w:t>
      </w:r>
      <w:proofErr w:type="gramStart"/>
      <w:r w:rsidR="00DE18BC" w:rsidRPr="00EC5F06">
        <w:rPr>
          <w:rFonts w:ascii="Times New Roman" w:hAnsi="Times New Roman" w:cs="Times New Roman"/>
        </w:rPr>
        <w:t>wa</w:t>
      </w:r>
      <w:proofErr w:type="gramEnd"/>
      <w:r w:rsidR="00DE18BC" w:rsidRPr="00EC5F06">
        <w:rPr>
          <w:rFonts w:ascii="Times New Roman" w:hAnsi="Times New Roman" w:cs="Times New Roman"/>
        </w:rPr>
        <w:t xml:space="preserve"> nyanjani atatoa mkojo kutoka kwa mkoba</w:t>
      </w:r>
      <w:r w:rsidR="008B7EC8">
        <w:rPr>
          <w:rFonts w:ascii="Times New Roman" w:hAnsi="Times New Roman" w:cs="Times New Roman"/>
        </w:rPr>
        <w:t xml:space="preserve">, kila mara mtoto anapokojoa. </w:t>
      </w:r>
      <w:r w:rsidR="00DE18BC" w:rsidRPr="00EC5F06">
        <w:rPr>
          <w:rFonts w:ascii="Times New Roman" w:hAnsi="Times New Roman" w:cs="Times New Roman"/>
        </w:rPr>
        <w:t xml:space="preserve">Mkusanyiko huu utachukua masaa </w:t>
      </w:r>
      <w:r w:rsidR="000902AA" w:rsidRPr="00EC5F06">
        <w:rPr>
          <w:rFonts w:ascii="Times New Roman" w:hAnsi="Times New Roman" w:cs="Times New Roman"/>
        </w:rPr>
        <w:t>5</w:t>
      </w:r>
      <w:r w:rsidR="00DE18BC" w:rsidRPr="00EC5F06">
        <w:rPr>
          <w:rFonts w:ascii="Times New Roman" w:hAnsi="Times New Roman" w:cs="Times New Roman"/>
        </w:rPr>
        <w:t xml:space="preserve"> ambapo mfuko </w:t>
      </w:r>
      <w:proofErr w:type="gramStart"/>
      <w:r w:rsidR="00DE18BC" w:rsidRPr="00EC5F06">
        <w:rPr>
          <w:rFonts w:ascii="Times New Roman" w:hAnsi="Times New Roman" w:cs="Times New Roman"/>
        </w:rPr>
        <w:t>wa</w:t>
      </w:r>
      <w:proofErr w:type="gramEnd"/>
      <w:r w:rsidR="00DE18BC" w:rsidRPr="00EC5F06">
        <w:rPr>
          <w:rFonts w:ascii="Times New Roman" w:hAnsi="Times New Roman" w:cs="Times New Roman"/>
        </w:rPr>
        <w:t xml:space="preserve"> mkojo utatolewa kwa mtoto. Wakati </w:t>
      </w:r>
      <w:proofErr w:type="gramStart"/>
      <w:r w:rsidR="00DE18BC" w:rsidRPr="00EC5F06">
        <w:rPr>
          <w:rFonts w:ascii="Times New Roman" w:hAnsi="Times New Roman" w:cs="Times New Roman"/>
        </w:rPr>
        <w:t>wa</w:t>
      </w:r>
      <w:proofErr w:type="gramEnd"/>
      <w:r w:rsidR="00DE18BC" w:rsidRPr="00EC5F06">
        <w:rPr>
          <w:rFonts w:ascii="Times New Roman" w:hAnsi="Times New Roman" w:cs="Times New Roman"/>
        </w:rPr>
        <w:t xml:space="preserve"> haya masaa </w:t>
      </w:r>
      <w:r w:rsidR="000902AA" w:rsidRPr="00EC5F06">
        <w:rPr>
          <w:rFonts w:ascii="Times New Roman" w:hAnsi="Times New Roman" w:cs="Times New Roman"/>
        </w:rPr>
        <w:t>5</w:t>
      </w:r>
      <w:r w:rsidR="00DE18BC" w:rsidRPr="00EC5F06">
        <w:rPr>
          <w:rFonts w:ascii="Times New Roman" w:hAnsi="Times New Roman" w:cs="Times New Roman"/>
        </w:rPr>
        <w:t xml:space="preserve"> ya kukusanya mkojo, utaulizwa kuhusu vyakula na njia za kula kwenye nyumba yako.</w:t>
      </w:r>
      <w:r w:rsidR="000902AA" w:rsidRPr="00EC5F06">
        <w:rPr>
          <w:rFonts w:ascii="Times New Roman" w:hAnsi="Times New Roman" w:cs="Times New Roman"/>
        </w:rPr>
        <w:t xml:space="preserve"> Utaulizwa pia kuhusu uzoefu </w:t>
      </w:r>
      <w:proofErr w:type="gramStart"/>
      <w:r w:rsidR="000902AA" w:rsidRPr="00EC5F06">
        <w:rPr>
          <w:rFonts w:ascii="Times New Roman" w:hAnsi="Times New Roman" w:cs="Times New Roman"/>
        </w:rPr>
        <w:t>wa</w:t>
      </w:r>
      <w:proofErr w:type="gramEnd"/>
      <w:r w:rsidR="000902AA" w:rsidRPr="00EC5F06">
        <w:rPr>
          <w:rFonts w:ascii="Times New Roman" w:hAnsi="Times New Roman" w:cs="Times New Roman"/>
        </w:rPr>
        <w:t xml:space="preserve"> maisha kibinafsi na afya. </w:t>
      </w:r>
    </w:p>
    <w:p w14:paraId="6C4809DA" w14:textId="22AEF319" w:rsidR="000902AA" w:rsidRPr="00EC5F06" w:rsidRDefault="000902AA" w:rsidP="00DE18BC">
      <w:pPr>
        <w:spacing w:after="0"/>
        <w:rPr>
          <w:rFonts w:ascii="Times New Roman" w:hAnsi="Times New Roman" w:cs="Times New Roman"/>
        </w:rPr>
      </w:pPr>
      <w:r w:rsidRPr="00EC5F06">
        <w:rPr>
          <w:rFonts w:ascii="Times New Roman" w:hAnsi="Times New Roman" w:cs="Times New Roman"/>
        </w:rPr>
        <w:t xml:space="preserve">Wakati utakaochukuliwa kesho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shughuli hii ni takriban masaa 7.</w:t>
      </w:r>
    </w:p>
    <w:p w14:paraId="380EAFFD" w14:textId="59F9DCD4" w:rsidR="00FA439B" w:rsidRPr="00EC5F06" w:rsidRDefault="00FA439B" w:rsidP="00DE18BC">
      <w:pPr>
        <w:spacing w:after="0"/>
        <w:rPr>
          <w:rFonts w:ascii="Times New Roman" w:hAnsi="Times New Roman" w:cs="Times New Roman"/>
        </w:rPr>
      </w:pPr>
      <w:r w:rsidRPr="00EC5F06">
        <w:rPr>
          <w:rFonts w:ascii="Times New Roman" w:hAnsi="Times New Roman" w:cs="Times New Roman"/>
        </w:rPr>
        <w:t>Baadaye katika maabara, tutapima</w:t>
      </w:r>
      <w:r w:rsidR="00093AE5" w:rsidRPr="00EC5F06">
        <w:rPr>
          <w:rFonts w:ascii="Times New Roman" w:hAnsi="Times New Roman" w:cs="Times New Roman"/>
        </w:rPr>
        <w:t xml:space="preserve"> </w:t>
      </w:r>
      <w:r w:rsidRPr="00EC5F06">
        <w:rPr>
          <w:rFonts w:ascii="Times New Roman" w:hAnsi="Times New Roman" w:cs="Times New Roman"/>
        </w:rPr>
        <w:t xml:space="preserve">sampuli </w:t>
      </w:r>
      <w:r w:rsidR="008364E9">
        <w:rPr>
          <w:rFonts w:ascii="Times New Roman" w:hAnsi="Times New Roman" w:cs="Times New Roman"/>
        </w:rPr>
        <w:t>z</w:t>
      </w:r>
      <w:r w:rsidRPr="00EC5F06">
        <w:rPr>
          <w:rFonts w:ascii="Times New Roman" w:hAnsi="Times New Roman" w:cs="Times New Roman"/>
        </w:rPr>
        <w:t xml:space="preserve">a mwanao </w:t>
      </w:r>
      <w:r w:rsidR="008364E9">
        <w:rPr>
          <w:rFonts w:ascii="Times New Roman" w:hAnsi="Times New Roman" w:cs="Times New Roman"/>
        </w:rPr>
        <w:t>z</w:t>
      </w:r>
      <w:r w:rsidRPr="00EC5F06">
        <w:rPr>
          <w:rFonts w:ascii="Times New Roman" w:hAnsi="Times New Roman" w:cs="Times New Roman"/>
        </w:rPr>
        <w:t>a damu, choo, mate</w:t>
      </w:r>
      <w:proofErr w:type="gramStart"/>
      <w:r w:rsidR="008364E9">
        <w:rPr>
          <w:rFonts w:ascii="Times New Roman" w:hAnsi="Times New Roman" w:cs="Times New Roman"/>
        </w:rPr>
        <w:t xml:space="preserve">, </w:t>
      </w:r>
      <w:r w:rsidRPr="00EC5F06">
        <w:rPr>
          <w:rFonts w:ascii="Times New Roman" w:hAnsi="Times New Roman" w:cs="Times New Roman"/>
        </w:rPr>
        <w:t xml:space="preserve"> na</w:t>
      </w:r>
      <w:proofErr w:type="gramEnd"/>
      <w:r w:rsidRPr="00EC5F06">
        <w:rPr>
          <w:rFonts w:ascii="Times New Roman" w:hAnsi="Times New Roman" w:cs="Times New Roman"/>
        </w:rPr>
        <w:t xml:space="preserve"> mkojo</w:t>
      </w:r>
      <w:r w:rsidR="008364E9">
        <w:rPr>
          <w:rFonts w:ascii="Times New Roman" w:hAnsi="Times New Roman" w:cs="Times New Roman"/>
        </w:rPr>
        <w:t xml:space="preserve"> ili</w:t>
      </w:r>
      <w:r w:rsidRPr="00EC5F06">
        <w:rPr>
          <w:rFonts w:ascii="Times New Roman" w:hAnsi="Times New Roman" w:cs="Times New Roman"/>
        </w:rPr>
        <w:t xml:space="preserve"> </w:t>
      </w:r>
      <w:r w:rsidR="00A057A9" w:rsidRPr="00EC5F06">
        <w:rPr>
          <w:rFonts w:ascii="Times New Roman" w:hAnsi="Times New Roman" w:cs="Times New Roman"/>
        </w:rPr>
        <w:t>ku</w:t>
      </w:r>
      <w:r w:rsidR="00093AE5" w:rsidRPr="00EC5F06">
        <w:rPr>
          <w:rFonts w:ascii="Times New Roman" w:hAnsi="Times New Roman" w:cs="Times New Roman"/>
        </w:rPr>
        <w:t>tathmini</w:t>
      </w:r>
      <w:r w:rsidR="00A057A9" w:rsidRPr="00EC5F06">
        <w:rPr>
          <w:rFonts w:ascii="Times New Roman" w:hAnsi="Times New Roman" w:cs="Times New Roman"/>
        </w:rPr>
        <w:t xml:space="preserve"> </w:t>
      </w:r>
      <w:r w:rsidRPr="00EC5F06">
        <w:rPr>
          <w:rFonts w:ascii="Times New Roman" w:hAnsi="Times New Roman" w:cs="Times New Roman"/>
        </w:rPr>
        <w:t xml:space="preserve"> hali ya lishe</w:t>
      </w:r>
      <w:r w:rsidR="00935D84">
        <w:rPr>
          <w:rFonts w:ascii="Times New Roman" w:hAnsi="Times New Roman" w:cs="Times New Roman"/>
        </w:rPr>
        <w:t>,</w:t>
      </w:r>
      <w:r w:rsidRPr="00EC5F06">
        <w:rPr>
          <w:rFonts w:ascii="Times New Roman" w:hAnsi="Times New Roman" w:cs="Times New Roman"/>
        </w:rPr>
        <w:t>ma</w:t>
      </w:r>
      <w:r w:rsidR="00935D84">
        <w:rPr>
          <w:rFonts w:ascii="Times New Roman" w:hAnsi="Times New Roman" w:cs="Times New Roman"/>
        </w:rPr>
        <w:t>a</w:t>
      </w:r>
      <w:r w:rsidRPr="00EC5F06">
        <w:rPr>
          <w:rFonts w:ascii="Times New Roman" w:hAnsi="Times New Roman" w:cs="Times New Roman"/>
        </w:rPr>
        <w:t>mbukizi na afya</w:t>
      </w:r>
      <w:r w:rsidR="00935D84">
        <w:rPr>
          <w:rFonts w:ascii="Times New Roman" w:hAnsi="Times New Roman" w:cs="Times New Roman"/>
        </w:rPr>
        <w:t xml:space="preserve"> kwa ujumla</w:t>
      </w:r>
    </w:p>
    <w:p w14:paraId="028C5376" w14:textId="77777777" w:rsidR="009345F1" w:rsidRPr="001A74CB" w:rsidRDefault="009345F1" w:rsidP="009345F1">
      <w:pPr>
        <w:spacing w:after="0"/>
        <w:rPr>
          <w:rFonts w:ascii="Times New Roman" w:hAnsi="Times New Roman" w:cs="Times New Roman"/>
          <w:b/>
        </w:rPr>
      </w:pPr>
    </w:p>
    <w:p w14:paraId="5C6A7689" w14:textId="0E43B0FB" w:rsidR="00AA18D9" w:rsidRPr="00EC5F06" w:rsidRDefault="00AA18D9" w:rsidP="009345F1">
      <w:pPr>
        <w:spacing w:after="0"/>
        <w:rPr>
          <w:rFonts w:ascii="Times New Roman" w:hAnsi="Times New Roman" w:cs="Times New Roman"/>
        </w:rPr>
      </w:pPr>
      <w:r w:rsidRPr="001A74CB">
        <w:rPr>
          <w:rFonts w:ascii="Times New Roman" w:hAnsi="Times New Roman" w:cs="Times New Roman"/>
          <w:b/>
        </w:rPr>
        <w:t xml:space="preserve">Muda </w:t>
      </w:r>
      <w:proofErr w:type="gramStart"/>
      <w:r w:rsidRPr="001A74CB">
        <w:rPr>
          <w:rFonts w:ascii="Times New Roman" w:hAnsi="Times New Roman" w:cs="Times New Roman"/>
          <w:b/>
        </w:rPr>
        <w:t>wa</w:t>
      </w:r>
      <w:proofErr w:type="gramEnd"/>
      <w:r w:rsidRPr="001A74CB">
        <w:rPr>
          <w:rFonts w:ascii="Times New Roman" w:hAnsi="Times New Roman" w:cs="Times New Roman"/>
          <w:b/>
        </w:rPr>
        <w:t xml:space="preserve"> utafiti</w:t>
      </w:r>
      <w:r w:rsidRPr="00EC5F06">
        <w:rPr>
          <w:rFonts w:ascii="Times New Roman" w:hAnsi="Times New Roman" w:cs="Times New Roman"/>
        </w:rPr>
        <w:t>:</w:t>
      </w:r>
      <w:r w:rsidR="003F3BA7" w:rsidRPr="00EC5F06">
        <w:rPr>
          <w:rFonts w:ascii="Times New Roman" w:hAnsi="Times New Roman" w:cs="Times New Roman"/>
        </w:rPr>
        <w:t xml:space="preserve"> K</w:t>
      </w:r>
      <w:r w:rsidR="00050693" w:rsidRPr="00EC5F06">
        <w:rPr>
          <w:rFonts w:ascii="Times New Roman" w:hAnsi="Times New Roman" w:cs="Times New Roman"/>
        </w:rPr>
        <w:t>ushiriki</w:t>
      </w:r>
      <w:r w:rsidRPr="00EC5F06">
        <w:rPr>
          <w:rFonts w:ascii="Times New Roman" w:hAnsi="Times New Roman" w:cs="Times New Roman"/>
        </w:rPr>
        <w:t xml:space="preserve"> kwa utafiti utachukua takribani </w:t>
      </w:r>
      <w:r w:rsidR="00DE18BC" w:rsidRPr="00EC5F06">
        <w:rPr>
          <w:rFonts w:ascii="Times New Roman" w:hAnsi="Times New Roman" w:cs="Times New Roman"/>
        </w:rPr>
        <w:t>masaa 10</w:t>
      </w:r>
      <w:ins w:id="15" w:author="IPA_USER" w:date="2015-12-18T14:53:00Z">
        <w:r w:rsidR="001965B2">
          <w:rPr>
            <w:rFonts w:ascii="Times New Roman" w:hAnsi="Times New Roman" w:cs="Times New Roman"/>
          </w:rPr>
          <w:t xml:space="preserve"> na dakika 15</w:t>
        </w:r>
      </w:ins>
      <w:r w:rsidRPr="00EC5F06">
        <w:rPr>
          <w:rFonts w:ascii="Times New Roman" w:hAnsi="Times New Roman" w:cs="Times New Roman"/>
        </w:rPr>
        <w:t xml:space="preserve"> </w:t>
      </w:r>
      <w:r w:rsidR="00DC2B94">
        <w:rPr>
          <w:rFonts w:ascii="Times New Roman" w:hAnsi="Times New Roman" w:cs="Times New Roman"/>
        </w:rPr>
        <w:t xml:space="preserve">zaidi ya </w:t>
      </w:r>
      <w:r w:rsidR="000902AA" w:rsidRPr="00EC5F06">
        <w:rPr>
          <w:rFonts w:ascii="Times New Roman" w:hAnsi="Times New Roman" w:cs="Times New Roman"/>
        </w:rPr>
        <w:t>siku 2.</w:t>
      </w:r>
    </w:p>
    <w:p w14:paraId="7B52471A" w14:textId="77777777" w:rsidR="009345F1" w:rsidRPr="00EC5F06" w:rsidRDefault="009345F1" w:rsidP="009345F1">
      <w:pPr>
        <w:spacing w:after="0"/>
        <w:rPr>
          <w:rFonts w:ascii="Times New Roman" w:hAnsi="Times New Roman" w:cs="Times New Roman"/>
        </w:rPr>
      </w:pPr>
    </w:p>
    <w:p w14:paraId="1E7E9F6B" w14:textId="50606237" w:rsidR="00AA18D9" w:rsidRPr="00EC5F06" w:rsidRDefault="00AA18D9" w:rsidP="009345F1">
      <w:pPr>
        <w:spacing w:after="0"/>
        <w:rPr>
          <w:rFonts w:ascii="Times New Roman" w:hAnsi="Times New Roman" w:cs="Times New Roman"/>
        </w:rPr>
      </w:pPr>
      <w:r w:rsidRPr="001A74CB">
        <w:rPr>
          <w:rFonts w:ascii="Times New Roman" w:hAnsi="Times New Roman" w:cs="Times New Roman"/>
          <w:b/>
        </w:rPr>
        <w:t>Mahali pa utafiti</w:t>
      </w:r>
      <w:r w:rsidRPr="00EC5F06">
        <w:rPr>
          <w:rFonts w:ascii="Times New Roman" w:hAnsi="Times New Roman" w:cs="Times New Roman"/>
        </w:rPr>
        <w:t xml:space="preserve">: Kila mikakati ya utafiti utafanyika </w:t>
      </w:r>
      <w:proofErr w:type="gramStart"/>
      <w:r w:rsidRPr="00EC5F06">
        <w:rPr>
          <w:rFonts w:ascii="Times New Roman" w:hAnsi="Times New Roman" w:cs="Times New Roman"/>
        </w:rPr>
        <w:t xml:space="preserve">katika </w:t>
      </w:r>
      <w:r w:rsidR="00F55FE5" w:rsidRPr="00EC5F06">
        <w:rPr>
          <w:rFonts w:ascii="Times New Roman" w:hAnsi="Times New Roman" w:cs="Times New Roman"/>
        </w:rPr>
        <w:t xml:space="preserve"> eneo</w:t>
      </w:r>
      <w:proofErr w:type="gramEnd"/>
      <w:r w:rsidR="00F55FE5" w:rsidRPr="00EC5F06">
        <w:rPr>
          <w:rFonts w:ascii="Times New Roman" w:hAnsi="Times New Roman" w:cs="Times New Roman"/>
        </w:rPr>
        <w:t xml:space="preserve"> la kati nda</w:t>
      </w:r>
      <w:r w:rsidR="000902AA" w:rsidRPr="00EC5F06">
        <w:rPr>
          <w:rFonts w:ascii="Times New Roman" w:hAnsi="Times New Roman" w:cs="Times New Roman"/>
        </w:rPr>
        <w:t>ni ya kiji katika siku ya leo</w:t>
      </w:r>
      <w:r w:rsidR="00F55FE5" w:rsidRPr="00EC5F06">
        <w:rPr>
          <w:rFonts w:ascii="Times New Roman" w:hAnsi="Times New Roman" w:cs="Times New Roman"/>
        </w:rPr>
        <w:t xml:space="preserve"> na nyumbani mwa</w:t>
      </w:r>
      <w:r w:rsidR="00890CD0">
        <w:rPr>
          <w:rFonts w:ascii="Times New Roman" w:hAnsi="Times New Roman" w:cs="Times New Roman"/>
        </w:rPr>
        <w:t>k</w:t>
      </w:r>
      <w:r w:rsidR="00F55FE5" w:rsidRPr="00EC5F06">
        <w:rPr>
          <w:rFonts w:ascii="Times New Roman" w:hAnsi="Times New Roman" w:cs="Times New Roman"/>
        </w:rPr>
        <w:t>o siku ya pili.</w:t>
      </w:r>
    </w:p>
    <w:p w14:paraId="7AB67FCB" w14:textId="77777777" w:rsidR="009345F1" w:rsidRPr="00EC5F06" w:rsidRDefault="009345F1" w:rsidP="009345F1">
      <w:pPr>
        <w:spacing w:after="0"/>
        <w:rPr>
          <w:rFonts w:ascii="Times New Roman" w:hAnsi="Times New Roman" w:cs="Times New Roman"/>
        </w:rPr>
      </w:pPr>
    </w:p>
    <w:p w14:paraId="46518A3A" w14:textId="6199A514" w:rsidR="00AA18D9" w:rsidRPr="001A74CB" w:rsidRDefault="008B7EC8" w:rsidP="009345F1">
      <w:pPr>
        <w:spacing w:after="0"/>
        <w:rPr>
          <w:rFonts w:ascii="Times New Roman" w:hAnsi="Times New Roman" w:cs="Times New Roman"/>
          <w:b/>
        </w:rPr>
      </w:pPr>
      <w:r w:rsidRPr="001A74CB">
        <w:rPr>
          <w:rFonts w:ascii="Times New Roman" w:hAnsi="Times New Roman" w:cs="Times New Roman"/>
          <w:b/>
        </w:rPr>
        <w:t>M</w:t>
      </w:r>
      <w:r w:rsidR="00B50245">
        <w:rPr>
          <w:rFonts w:ascii="Times New Roman" w:hAnsi="Times New Roman" w:cs="Times New Roman"/>
          <w:b/>
        </w:rPr>
        <w:t>anufaa</w:t>
      </w:r>
    </w:p>
    <w:p w14:paraId="0560218F" w14:textId="5E5ED7F7" w:rsidR="009345F1" w:rsidRDefault="007E4979" w:rsidP="009345F1">
      <w:pPr>
        <w:spacing w:after="0"/>
        <w:rPr>
          <w:rFonts w:ascii="Times New Roman" w:hAnsi="Times New Roman" w:cs="Times New Roman"/>
        </w:rPr>
      </w:pPr>
      <w:r>
        <w:rPr>
          <w:rFonts w:ascii="Times New Roman" w:hAnsi="Times New Roman" w:cs="Times New Roman"/>
        </w:rPr>
        <w:t xml:space="preserve">Hakuna faida </w:t>
      </w:r>
      <w:r w:rsidR="00B50245">
        <w:rPr>
          <w:rFonts w:ascii="Times New Roman" w:hAnsi="Times New Roman" w:cs="Times New Roman"/>
        </w:rPr>
        <w:t>y</w:t>
      </w:r>
      <w:r>
        <w:rPr>
          <w:rFonts w:ascii="Times New Roman" w:hAnsi="Times New Roman" w:cs="Times New Roman"/>
        </w:rPr>
        <w:t>a moja kwa moja  inayo tarajiwa kwako au kwa mtoto wako lakini utatusaidia kufahamu a</w:t>
      </w:r>
      <w:r w:rsidR="00DC2B94">
        <w:rPr>
          <w:rFonts w:ascii="Times New Roman" w:hAnsi="Times New Roman" w:cs="Times New Roman"/>
        </w:rPr>
        <w:t>t</w:t>
      </w:r>
      <w:r>
        <w:rPr>
          <w:rFonts w:ascii="Times New Roman" w:hAnsi="Times New Roman" w:cs="Times New Roman"/>
        </w:rPr>
        <w:t xml:space="preserve">hari za kiafya ya ugonjwa ya kuharisha na jinsi baadhi ya vyakula,lishe na uzoefu wa maisha kwa jumla yaweza kukumbana na kuharisha </w:t>
      </w:r>
      <w:r w:rsidR="003426F2">
        <w:rPr>
          <w:rFonts w:ascii="Times New Roman" w:hAnsi="Times New Roman" w:cs="Times New Roman"/>
        </w:rPr>
        <w:t>au</w:t>
      </w:r>
      <w:r>
        <w:rPr>
          <w:rFonts w:ascii="Times New Roman" w:hAnsi="Times New Roman" w:cs="Times New Roman"/>
        </w:rPr>
        <w:t xml:space="preserve"> mangojwa mengine.</w:t>
      </w:r>
    </w:p>
    <w:p w14:paraId="2D038F12" w14:textId="77777777" w:rsidR="00B50245" w:rsidRDefault="00B50245" w:rsidP="009345F1">
      <w:pPr>
        <w:spacing w:after="0"/>
        <w:rPr>
          <w:rFonts w:ascii="Times New Roman" w:hAnsi="Times New Roman" w:cs="Times New Roman"/>
        </w:rPr>
      </w:pPr>
    </w:p>
    <w:p w14:paraId="7C946E71" w14:textId="77777777" w:rsidR="00B50245" w:rsidRDefault="00B50245" w:rsidP="009345F1">
      <w:pPr>
        <w:spacing w:after="0"/>
        <w:rPr>
          <w:rFonts w:ascii="Times New Roman" w:hAnsi="Times New Roman" w:cs="Times New Roman"/>
        </w:rPr>
      </w:pPr>
    </w:p>
    <w:p w14:paraId="655DF224" w14:textId="77777777" w:rsidR="00B50245" w:rsidRPr="00EC5F06" w:rsidRDefault="00B50245" w:rsidP="009345F1">
      <w:pPr>
        <w:spacing w:after="0"/>
        <w:rPr>
          <w:rFonts w:ascii="Times New Roman" w:hAnsi="Times New Roman" w:cs="Times New Roman"/>
        </w:rPr>
      </w:pPr>
    </w:p>
    <w:p w14:paraId="78062A33" w14:textId="6B7EB0D8" w:rsidR="008B7EC8" w:rsidRPr="001A74CB" w:rsidRDefault="008B7EC8" w:rsidP="009345F1">
      <w:pPr>
        <w:spacing w:after="0"/>
        <w:rPr>
          <w:rFonts w:ascii="Times New Roman" w:hAnsi="Times New Roman" w:cs="Times New Roman"/>
          <w:b/>
        </w:rPr>
      </w:pPr>
      <w:r w:rsidRPr="001A74CB">
        <w:rPr>
          <w:rFonts w:ascii="Times New Roman" w:hAnsi="Times New Roman" w:cs="Times New Roman"/>
          <w:b/>
        </w:rPr>
        <w:t>A</w:t>
      </w:r>
      <w:r w:rsidR="00B50245" w:rsidRPr="001A74CB">
        <w:rPr>
          <w:rFonts w:ascii="Times New Roman" w:hAnsi="Times New Roman" w:cs="Times New Roman"/>
          <w:b/>
        </w:rPr>
        <w:t>thari</w:t>
      </w:r>
      <w:r w:rsidRPr="001A74CB">
        <w:rPr>
          <w:rFonts w:ascii="Times New Roman" w:hAnsi="Times New Roman" w:cs="Times New Roman"/>
          <w:b/>
        </w:rPr>
        <w:t>/U</w:t>
      </w:r>
      <w:r w:rsidR="00B50245" w:rsidRPr="001A74CB">
        <w:rPr>
          <w:rFonts w:ascii="Times New Roman" w:hAnsi="Times New Roman" w:cs="Times New Roman"/>
          <w:b/>
        </w:rPr>
        <w:t>sumbufu</w:t>
      </w:r>
    </w:p>
    <w:p w14:paraId="57B8C7D6" w14:textId="6D5708CA" w:rsidR="000D4CF5" w:rsidRPr="001A74CB" w:rsidRDefault="00CD4517" w:rsidP="009345F1">
      <w:pPr>
        <w:spacing w:after="0"/>
        <w:rPr>
          <w:rFonts w:ascii="Times New Roman" w:hAnsi="Times New Roman" w:cs="Times New Roman"/>
          <w:b/>
        </w:rPr>
      </w:pPr>
      <w:r w:rsidRPr="001A74CB">
        <w:rPr>
          <w:rFonts w:ascii="Times New Roman" w:hAnsi="Times New Roman" w:cs="Times New Roman"/>
          <w:b/>
        </w:rPr>
        <w:t xml:space="preserve">Madhara yanayotarajiwa, usumbufu </w:t>
      </w:r>
      <w:proofErr w:type="gramStart"/>
      <w:r w:rsidRPr="001A74CB">
        <w:rPr>
          <w:rFonts w:ascii="Times New Roman" w:hAnsi="Times New Roman" w:cs="Times New Roman"/>
          <w:b/>
        </w:rPr>
        <w:t>na</w:t>
      </w:r>
      <w:proofErr w:type="gramEnd"/>
      <w:r w:rsidRPr="001A74CB">
        <w:rPr>
          <w:rFonts w:ascii="Times New Roman" w:hAnsi="Times New Roman" w:cs="Times New Roman"/>
          <w:b/>
        </w:rPr>
        <w:t xml:space="preserve"> madhara yanayohusiana na mradi ni:</w:t>
      </w:r>
    </w:p>
    <w:p w14:paraId="66D748DD" w14:textId="76533BC9" w:rsidR="000D4CF5" w:rsidRPr="00EC5F06" w:rsidRDefault="000D4CF5" w:rsidP="009345F1">
      <w:pPr>
        <w:pStyle w:val="ListParagraph"/>
        <w:numPr>
          <w:ilvl w:val="0"/>
          <w:numId w:val="4"/>
        </w:numPr>
        <w:spacing w:after="0"/>
        <w:contextualSpacing w:val="0"/>
        <w:rPr>
          <w:rFonts w:ascii="Times New Roman" w:hAnsi="Times New Roman" w:cs="Times New Roman"/>
        </w:rPr>
      </w:pPr>
      <w:r w:rsidRPr="00EC5F06">
        <w:rPr>
          <w:rFonts w:ascii="Times New Roman" w:hAnsi="Times New Roman" w:cs="Times New Roman"/>
        </w:rPr>
        <w:t xml:space="preserve">Baadhi ya maswali ambayo ningependa kukuuliza yanaweza kuwa ya kibinasi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vile </w:t>
      </w:r>
      <w:r w:rsidR="00C075E6" w:rsidRPr="00EC5F06">
        <w:rPr>
          <w:rFonts w:ascii="Times New Roman" w:hAnsi="Times New Roman" w:cs="Times New Roman"/>
        </w:rPr>
        <w:t xml:space="preserve">yatahusu maisha na afya yako. </w:t>
      </w:r>
      <w:r w:rsidR="004E67E0" w:rsidRPr="00EC5F06">
        <w:rPr>
          <w:rFonts w:ascii="Times New Roman" w:hAnsi="Times New Roman" w:cs="Times New Roman"/>
        </w:rPr>
        <w:t xml:space="preserve"> </w:t>
      </w:r>
      <w:r w:rsidR="00D52794" w:rsidRPr="00EC5F06">
        <w:rPr>
          <w:rFonts w:ascii="Times New Roman" w:hAnsi="Times New Roman" w:cs="Times New Roman"/>
        </w:rPr>
        <w:t>Huenda utakosa starehe u</w:t>
      </w:r>
      <w:r w:rsidR="004E67E0" w:rsidRPr="00EC5F06">
        <w:rPr>
          <w:rFonts w:ascii="Times New Roman" w:hAnsi="Times New Roman" w:cs="Times New Roman"/>
        </w:rPr>
        <w:t>k</w:t>
      </w:r>
      <w:r w:rsidR="00B50245">
        <w:rPr>
          <w:rFonts w:ascii="Times New Roman" w:hAnsi="Times New Roman" w:cs="Times New Roman"/>
        </w:rPr>
        <w:t>i</w:t>
      </w:r>
      <w:r w:rsidR="004E67E0" w:rsidRPr="00EC5F06">
        <w:rPr>
          <w:rFonts w:ascii="Times New Roman" w:hAnsi="Times New Roman" w:cs="Times New Roman"/>
        </w:rPr>
        <w:t xml:space="preserve">ongea juu ya mada zingine. </w:t>
      </w:r>
      <w:r w:rsidR="00DC1AB4">
        <w:rPr>
          <w:rFonts w:ascii="Times New Roman" w:hAnsi="Times New Roman" w:cs="Times New Roman"/>
        </w:rPr>
        <w:t xml:space="preserve"> Si lazim</w:t>
      </w:r>
      <w:r w:rsidR="00B50245">
        <w:rPr>
          <w:rFonts w:ascii="Times New Roman" w:hAnsi="Times New Roman" w:cs="Times New Roman"/>
        </w:rPr>
        <w:t>a</w:t>
      </w:r>
      <w:r w:rsidR="00DC1AB4">
        <w:rPr>
          <w:rFonts w:ascii="Times New Roman" w:hAnsi="Times New Roman" w:cs="Times New Roman"/>
        </w:rPr>
        <w:t xml:space="preserve"> ujibu</w:t>
      </w:r>
      <w:r w:rsidR="004E67E0" w:rsidRPr="00EC5F06">
        <w:rPr>
          <w:rFonts w:ascii="Times New Roman" w:hAnsi="Times New Roman" w:cs="Times New Roman"/>
        </w:rPr>
        <w:t xml:space="preserve"> maswali au kushiriki </w:t>
      </w:r>
      <w:proofErr w:type="gramStart"/>
      <w:r w:rsidR="004E67E0" w:rsidRPr="00EC5F06">
        <w:rPr>
          <w:rFonts w:ascii="Times New Roman" w:hAnsi="Times New Roman" w:cs="Times New Roman"/>
        </w:rPr>
        <w:t>kwa</w:t>
      </w:r>
      <w:proofErr w:type="gramEnd"/>
      <w:r w:rsidR="004E67E0" w:rsidRPr="00EC5F06">
        <w:rPr>
          <w:rFonts w:ascii="Times New Roman" w:hAnsi="Times New Roman" w:cs="Times New Roman"/>
        </w:rPr>
        <w:t xml:space="preserve"> mazungumzo/maswali ikiwa hautaki kufanya hivyo, na itakuwa sawa. </w:t>
      </w:r>
      <w:r w:rsidR="00D52794" w:rsidRPr="00EC5F06">
        <w:rPr>
          <w:rFonts w:ascii="Times New Roman" w:hAnsi="Times New Roman" w:cs="Times New Roman"/>
        </w:rPr>
        <w:t xml:space="preserve">Si lazima utupe sababu ya kutojibu swali lolote au kukataa kushiriki </w:t>
      </w:r>
      <w:proofErr w:type="gramStart"/>
      <w:r w:rsidR="00D52794" w:rsidRPr="00EC5F06">
        <w:rPr>
          <w:rFonts w:ascii="Times New Roman" w:hAnsi="Times New Roman" w:cs="Times New Roman"/>
        </w:rPr>
        <w:t>kwa</w:t>
      </w:r>
      <w:proofErr w:type="gramEnd"/>
      <w:r w:rsidR="00D52794" w:rsidRPr="00EC5F06">
        <w:rPr>
          <w:rFonts w:ascii="Times New Roman" w:hAnsi="Times New Roman" w:cs="Times New Roman"/>
        </w:rPr>
        <w:t xml:space="preserve"> majadiliano hayo.</w:t>
      </w:r>
      <w:r w:rsidR="004E67E0" w:rsidRPr="00EC5F06">
        <w:rPr>
          <w:rFonts w:ascii="Times New Roman" w:hAnsi="Times New Roman" w:cs="Times New Roman"/>
        </w:rPr>
        <w:t xml:space="preserve"> </w:t>
      </w:r>
      <w:r w:rsidR="00C075E6" w:rsidRPr="00EC5F06">
        <w:rPr>
          <w:rFonts w:ascii="Times New Roman" w:hAnsi="Times New Roman" w:cs="Times New Roman"/>
        </w:rPr>
        <w:t>M</w:t>
      </w:r>
      <w:r w:rsidRPr="00EC5F06">
        <w:rPr>
          <w:rFonts w:ascii="Times New Roman" w:hAnsi="Times New Roman" w:cs="Times New Roman"/>
        </w:rPr>
        <w:t xml:space="preserve">ajibu yako yote yatawekwa siri </w:t>
      </w:r>
      <w:proofErr w:type="gramStart"/>
      <w:r w:rsidRPr="00EC5F06">
        <w:rPr>
          <w:rFonts w:ascii="Times New Roman" w:hAnsi="Times New Roman" w:cs="Times New Roman"/>
        </w:rPr>
        <w:t>na</w:t>
      </w:r>
      <w:proofErr w:type="gramEnd"/>
      <w:r w:rsidRPr="00EC5F06">
        <w:rPr>
          <w:rFonts w:ascii="Times New Roman" w:hAnsi="Times New Roman" w:cs="Times New Roman"/>
        </w:rPr>
        <w:t xml:space="preserve"> tunatarajia athari ya kushiriki </w:t>
      </w:r>
      <w:r w:rsidR="003906CC" w:rsidRPr="00EC5F06">
        <w:rPr>
          <w:rFonts w:ascii="Times New Roman" w:hAnsi="Times New Roman" w:cs="Times New Roman"/>
        </w:rPr>
        <w:t>itapungizwa k</w:t>
      </w:r>
      <w:r w:rsidRPr="00EC5F06">
        <w:rPr>
          <w:rFonts w:ascii="Times New Roman" w:hAnsi="Times New Roman" w:cs="Times New Roman"/>
        </w:rPr>
        <w:t>wa kiasi</w:t>
      </w:r>
      <w:r w:rsidR="003906CC" w:rsidRPr="00EC5F06">
        <w:rPr>
          <w:rFonts w:ascii="Times New Roman" w:hAnsi="Times New Roman" w:cs="Times New Roman"/>
        </w:rPr>
        <w:t xml:space="preserve"> kikubwa. </w:t>
      </w:r>
    </w:p>
    <w:p w14:paraId="1B3C7F4F" w14:textId="5416FFB6" w:rsidR="009E262F" w:rsidRPr="00EC5F06" w:rsidRDefault="009E262F" w:rsidP="009345F1">
      <w:pPr>
        <w:pStyle w:val="ListParagraph"/>
        <w:numPr>
          <w:ilvl w:val="0"/>
          <w:numId w:val="4"/>
        </w:numPr>
        <w:spacing w:after="0"/>
        <w:contextualSpacing w:val="0"/>
        <w:rPr>
          <w:rFonts w:ascii="Times New Roman" w:hAnsi="Times New Roman" w:cs="Times New Roman"/>
        </w:rPr>
      </w:pPr>
      <w:r w:rsidRPr="00EC5F06">
        <w:rPr>
          <w:rFonts w:ascii="Times New Roman" w:hAnsi="Times New Roman" w:cs="Times New Roman"/>
        </w:rPr>
        <w:t>Mtoto wako huenda hatapenda mcha</w:t>
      </w:r>
      <w:r w:rsidR="00B50245">
        <w:rPr>
          <w:rFonts w:ascii="Times New Roman" w:hAnsi="Times New Roman" w:cs="Times New Roman"/>
        </w:rPr>
        <w:t>nga</w:t>
      </w:r>
      <w:r w:rsidRPr="00EC5F06">
        <w:rPr>
          <w:rFonts w:ascii="Times New Roman" w:hAnsi="Times New Roman" w:cs="Times New Roman"/>
        </w:rPr>
        <w:t xml:space="preserve">nyiko </w:t>
      </w:r>
      <w:proofErr w:type="gramStart"/>
      <w:r w:rsidRPr="00EC5F06">
        <w:rPr>
          <w:rFonts w:ascii="Times New Roman" w:hAnsi="Times New Roman" w:cs="Times New Roman"/>
        </w:rPr>
        <w:t>wa</w:t>
      </w:r>
      <w:proofErr w:type="gramEnd"/>
      <w:r w:rsidRPr="00EC5F06">
        <w:rPr>
          <w:rFonts w:ascii="Times New Roman" w:hAnsi="Times New Roman" w:cs="Times New Roman"/>
        </w:rPr>
        <w:t xml:space="preserve"> sukari, hata ingawa ni mchanganyiko wa sukari na una ladha tamu.</w:t>
      </w:r>
    </w:p>
    <w:p w14:paraId="18912610" w14:textId="72D82881" w:rsidR="00F829DC" w:rsidRPr="00EC5F06" w:rsidRDefault="00F829DC" w:rsidP="009345F1">
      <w:pPr>
        <w:pStyle w:val="ListParagraph"/>
        <w:numPr>
          <w:ilvl w:val="0"/>
          <w:numId w:val="4"/>
        </w:numPr>
        <w:spacing w:after="0"/>
        <w:contextualSpacing w:val="0"/>
        <w:rPr>
          <w:rFonts w:ascii="Times New Roman" w:hAnsi="Times New Roman" w:cs="Times New Roman"/>
        </w:rPr>
      </w:pPr>
      <w:r w:rsidRPr="00EC5F06">
        <w:rPr>
          <w:rFonts w:ascii="Times New Roman" w:hAnsi="Times New Roman" w:cs="Times New Roman"/>
        </w:rPr>
        <w:t>Kuchukua damu kunaweza sababisha mwanoa akose starehe kidogo wakati wa kutolewa damu</w:t>
      </w:r>
      <w:proofErr w:type="gramStart"/>
      <w:r w:rsidRPr="00EC5F06">
        <w:rPr>
          <w:rFonts w:ascii="Times New Roman" w:hAnsi="Times New Roman" w:cs="Times New Roman"/>
        </w:rPr>
        <w:t>,kugwaruzwa</w:t>
      </w:r>
      <w:proofErr w:type="gramEnd"/>
      <w:r w:rsidRPr="00EC5F06">
        <w:rPr>
          <w:rFonts w:ascii="Times New Roman" w:hAnsi="Times New Roman" w:cs="Times New Roman"/>
        </w:rPr>
        <w:t xml:space="preserve"> au </w:t>
      </w:r>
      <w:r w:rsidR="00DC1AB4">
        <w:rPr>
          <w:rFonts w:ascii="Times New Roman" w:hAnsi="Times New Roman" w:cs="Times New Roman"/>
        </w:rPr>
        <w:t xml:space="preserve">kwa kiwango kidogo </w:t>
      </w:r>
      <w:r w:rsidRPr="00EC5F06">
        <w:rPr>
          <w:rFonts w:ascii="Times New Roman" w:hAnsi="Times New Roman" w:cs="Times New Roman"/>
        </w:rPr>
        <w:t>maambukizi.</w:t>
      </w:r>
      <w:r w:rsidR="009E262F" w:rsidRPr="00EC5F06">
        <w:rPr>
          <w:rFonts w:ascii="Times New Roman" w:hAnsi="Times New Roman" w:cs="Times New Roman"/>
        </w:rPr>
        <w:t xml:space="preserve"> Kupunguza kutokea </w:t>
      </w:r>
      <w:proofErr w:type="gramStart"/>
      <w:r w:rsidR="009E262F" w:rsidRPr="00EC5F06">
        <w:rPr>
          <w:rFonts w:ascii="Times New Roman" w:hAnsi="Times New Roman" w:cs="Times New Roman"/>
        </w:rPr>
        <w:t>kwa</w:t>
      </w:r>
      <w:proofErr w:type="gramEnd"/>
      <w:r w:rsidR="009E262F" w:rsidRPr="00EC5F06">
        <w:rPr>
          <w:rFonts w:ascii="Times New Roman" w:hAnsi="Times New Roman" w:cs="Times New Roman"/>
        </w:rPr>
        <w:t xml:space="preserve"> hali hii sampuli ya damu itachukuliwa na mtu aliyehitimu.</w:t>
      </w:r>
    </w:p>
    <w:p w14:paraId="136DF740" w14:textId="77777777" w:rsidR="00F829DC" w:rsidRPr="00EC5F06" w:rsidRDefault="00F829DC" w:rsidP="009345F1">
      <w:pPr>
        <w:pStyle w:val="ListParagraph"/>
        <w:numPr>
          <w:ilvl w:val="0"/>
          <w:numId w:val="4"/>
        </w:numPr>
        <w:spacing w:after="0"/>
        <w:contextualSpacing w:val="0"/>
        <w:rPr>
          <w:rFonts w:ascii="Times New Roman" w:hAnsi="Times New Roman" w:cs="Times New Roman"/>
        </w:rPr>
      </w:pPr>
      <w:r w:rsidRPr="00EC5F06">
        <w:rPr>
          <w:rFonts w:ascii="Times New Roman" w:hAnsi="Times New Roman" w:cs="Times New Roman"/>
        </w:rPr>
        <w:t xml:space="preserve">Mwanao atakosa starehe kidogo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sababu ya mfuko wa mkojo kwa mda wa masaa matano.</w:t>
      </w:r>
    </w:p>
    <w:p w14:paraId="7DACE2AF" w14:textId="1EF32FDA" w:rsidR="00F829DC" w:rsidRPr="008B7EC8" w:rsidRDefault="007E4979" w:rsidP="009E262F">
      <w:pPr>
        <w:pStyle w:val="ListParagraph"/>
        <w:numPr>
          <w:ilvl w:val="0"/>
          <w:numId w:val="4"/>
        </w:numPr>
        <w:spacing w:after="0"/>
        <w:contextualSpacing w:val="0"/>
        <w:rPr>
          <w:rFonts w:ascii="Times New Roman" w:hAnsi="Times New Roman" w:cs="Times New Roman"/>
        </w:rPr>
      </w:pPr>
      <w:r w:rsidRPr="008B7EC8">
        <w:rPr>
          <w:rFonts w:ascii="Times New Roman" w:hAnsi="Times New Roman" w:cs="Times New Roman"/>
        </w:rPr>
        <w:t xml:space="preserve">Uvunjaji </w:t>
      </w:r>
      <w:proofErr w:type="gramStart"/>
      <w:r w:rsidRPr="008B7EC8">
        <w:rPr>
          <w:rFonts w:ascii="Times New Roman" w:hAnsi="Times New Roman" w:cs="Times New Roman"/>
        </w:rPr>
        <w:t>wa</w:t>
      </w:r>
      <w:proofErr w:type="gramEnd"/>
      <w:r w:rsidRPr="008B7EC8">
        <w:rPr>
          <w:rFonts w:ascii="Times New Roman" w:hAnsi="Times New Roman" w:cs="Times New Roman"/>
        </w:rPr>
        <w:t xml:space="preserve"> usiri: </w:t>
      </w:r>
      <w:r w:rsidR="003426F2" w:rsidRPr="008B7EC8">
        <w:rPr>
          <w:rFonts w:ascii="Times New Roman" w:hAnsi="Times New Roman" w:cs="Times New Roman"/>
        </w:rPr>
        <w:t xml:space="preserve">Kama vile </w:t>
      </w:r>
      <w:r w:rsidRPr="008B7EC8">
        <w:rPr>
          <w:rFonts w:ascii="Times New Roman" w:hAnsi="Times New Roman" w:cs="Times New Roman"/>
        </w:rPr>
        <w:t xml:space="preserve">katika utafiti wowote kuna uwezekano kuwa usiri unaweza fichuka; hata hivyo tunaweka mikakati ya kupunguza athari hii. </w:t>
      </w:r>
    </w:p>
    <w:p w14:paraId="6C814B62" w14:textId="77777777" w:rsidR="009345F1" w:rsidRPr="00EC5F06" w:rsidRDefault="009345F1" w:rsidP="009345F1">
      <w:pPr>
        <w:spacing w:after="0"/>
        <w:rPr>
          <w:rFonts w:ascii="Times New Roman" w:hAnsi="Times New Roman" w:cs="Times New Roman"/>
        </w:rPr>
      </w:pPr>
    </w:p>
    <w:p w14:paraId="3735D986" w14:textId="72298ED2" w:rsidR="00E84546" w:rsidRPr="001A74CB" w:rsidRDefault="008B7EC8" w:rsidP="009345F1">
      <w:pPr>
        <w:spacing w:after="0"/>
        <w:rPr>
          <w:rFonts w:ascii="Times New Roman" w:hAnsi="Times New Roman" w:cs="Times New Roman"/>
          <w:b/>
        </w:rPr>
      </w:pPr>
      <w:r w:rsidRPr="001A74CB">
        <w:rPr>
          <w:rFonts w:ascii="Times New Roman" w:hAnsi="Times New Roman" w:cs="Times New Roman"/>
          <w:b/>
        </w:rPr>
        <w:t>U</w:t>
      </w:r>
      <w:r w:rsidR="00B50245">
        <w:rPr>
          <w:rFonts w:ascii="Times New Roman" w:hAnsi="Times New Roman" w:cs="Times New Roman"/>
          <w:b/>
        </w:rPr>
        <w:t>siri</w:t>
      </w:r>
    </w:p>
    <w:p w14:paraId="5C128989" w14:textId="32ECB04E" w:rsidR="007D528E" w:rsidRPr="00EC5F06" w:rsidRDefault="009B0AB4" w:rsidP="009345F1">
      <w:pPr>
        <w:pStyle w:val="ListParagraph"/>
        <w:numPr>
          <w:ilvl w:val="0"/>
          <w:numId w:val="5"/>
        </w:numPr>
        <w:spacing w:after="0"/>
        <w:contextualSpacing w:val="0"/>
        <w:rPr>
          <w:rFonts w:ascii="Times New Roman" w:hAnsi="Times New Roman" w:cs="Times New Roman"/>
        </w:rPr>
      </w:pPr>
      <w:r w:rsidRPr="00EC5F06">
        <w:rPr>
          <w:rFonts w:ascii="Times New Roman" w:hAnsi="Times New Roman" w:cs="Times New Roman"/>
        </w:rPr>
        <w:t>Habari utakayotupatia kwenye huu</w:t>
      </w:r>
      <w:r w:rsidR="007573BA" w:rsidRPr="00EC5F06">
        <w:rPr>
          <w:rFonts w:ascii="Times New Roman" w:hAnsi="Times New Roman" w:cs="Times New Roman"/>
        </w:rPr>
        <w:t xml:space="preserve"> utafiti </w:t>
      </w:r>
      <w:r w:rsidRPr="00EC5F06">
        <w:rPr>
          <w:rFonts w:ascii="Times New Roman" w:hAnsi="Times New Roman" w:cs="Times New Roman"/>
        </w:rPr>
        <w:t>i</w:t>
      </w:r>
      <w:r w:rsidR="007573BA" w:rsidRPr="00EC5F06">
        <w:rPr>
          <w:rFonts w:ascii="Times New Roman" w:hAnsi="Times New Roman" w:cs="Times New Roman"/>
        </w:rPr>
        <w:t>tawekwa siri.</w:t>
      </w:r>
      <w:r w:rsidRPr="00EC5F06">
        <w:rPr>
          <w:rFonts w:ascii="Times New Roman" w:hAnsi="Times New Roman" w:cs="Times New Roman"/>
        </w:rPr>
        <w:t xml:space="preserve"> I</w:t>
      </w:r>
      <w:r w:rsidR="007573BA" w:rsidRPr="00EC5F06">
        <w:rPr>
          <w:rFonts w:ascii="Times New Roman" w:hAnsi="Times New Roman" w:cs="Times New Roman"/>
        </w:rPr>
        <w:t>kiwa matoke</w:t>
      </w:r>
      <w:r w:rsidR="00BE7F07">
        <w:rPr>
          <w:rFonts w:ascii="Times New Roman" w:hAnsi="Times New Roman" w:cs="Times New Roman"/>
        </w:rPr>
        <w:t>o</w:t>
      </w:r>
      <w:r w:rsidR="007573BA" w:rsidRPr="00EC5F06">
        <w:rPr>
          <w:rFonts w:ascii="Times New Roman" w:hAnsi="Times New Roman" w:cs="Times New Roman"/>
        </w:rPr>
        <w:t xml:space="preserve"> ya huu utafiti yatachapishwa</w:t>
      </w:r>
      <w:proofErr w:type="gramStart"/>
      <w:r w:rsidR="007573BA" w:rsidRPr="00EC5F06">
        <w:rPr>
          <w:rFonts w:ascii="Times New Roman" w:hAnsi="Times New Roman" w:cs="Times New Roman"/>
        </w:rPr>
        <w:t>,majina</w:t>
      </w:r>
      <w:proofErr w:type="gramEnd"/>
      <w:r w:rsidR="007573BA" w:rsidRPr="00EC5F06">
        <w:rPr>
          <w:rFonts w:ascii="Times New Roman" w:hAnsi="Times New Roman" w:cs="Times New Roman"/>
        </w:rPr>
        <w:t xml:space="preserve"> na mambo mengine ya kibinafsi hayatahusishwa.</w:t>
      </w:r>
    </w:p>
    <w:p w14:paraId="4E3345EE" w14:textId="3F58F16B" w:rsidR="00E84546" w:rsidRDefault="009B0AB4" w:rsidP="009345F1">
      <w:pPr>
        <w:pStyle w:val="ListParagraph"/>
        <w:numPr>
          <w:ilvl w:val="0"/>
          <w:numId w:val="5"/>
        </w:numPr>
        <w:spacing w:after="0"/>
        <w:contextualSpacing w:val="0"/>
        <w:rPr>
          <w:ins w:id="16" w:author="IPA_USER" w:date="2015-12-18T14:54:00Z"/>
          <w:rFonts w:ascii="Times New Roman" w:hAnsi="Times New Roman" w:cs="Times New Roman"/>
        </w:rPr>
      </w:pPr>
      <w:r w:rsidRPr="00EC5F06">
        <w:rPr>
          <w:rFonts w:ascii="Times New Roman" w:hAnsi="Times New Roman" w:cs="Times New Roman"/>
        </w:rPr>
        <w:t xml:space="preserve">Kwa kupunguza madhara </w:t>
      </w:r>
      <w:proofErr w:type="gramStart"/>
      <w:r w:rsidRPr="00EC5F06">
        <w:rPr>
          <w:rFonts w:ascii="Times New Roman" w:hAnsi="Times New Roman" w:cs="Times New Roman"/>
        </w:rPr>
        <w:t>kw</w:t>
      </w:r>
      <w:r w:rsidR="007573BA" w:rsidRPr="00EC5F06">
        <w:rPr>
          <w:rFonts w:ascii="Times New Roman" w:hAnsi="Times New Roman" w:cs="Times New Roman"/>
        </w:rPr>
        <w:t>a</w:t>
      </w:r>
      <w:proofErr w:type="gramEnd"/>
      <w:r w:rsidR="007573BA" w:rsidRPr="00EC5F06">
        <w:rPr>
          <w:rFonts w:ascii="Times New Roman" w:hAnsi="Times New Roman" w:cs="Times New Roman"/>
        </w:rPr>
        <w:t xml:space="preserve"> usiri,</w:t>
      </w:r>
      <w:r w:rsidRPr="00EC5F06">
        <w:rPr>
          <w:rFonts w:ascii="Times New Roman" w:hAnsi="Times New Roman" w:cs="Times New Roman"/>
        </w:rPr>
        <w:t xml:space="preserve"> tutaweka vizuizi katika rek</w:t>
      </w:r>
      <w:r w:rsidR="007573BA" w:rsidRPr="00EC5F06">
        <w:rPr>
          <w:rFonts w:ascii="Times New Roman" w:hAnsi="Times New Roman" w:cs="Times New Roman"/>
        </w:rPr>
        <w:t xml:space="preserve">odi za utafiti ila tu kwa wafanyikazi </w:t>
      </w:r>
      <w:r w:rsidR="005C6D94" w:rsidRPr="00EC5F06">
        <w:rPr>
          <w:rFonts w:ascii="Times New Roman" w:hAnsi="Times New Roman" w:cs="Times New Roman"/>
        </w:rPr>
        <w:t>na watafiti</w:t>
      </w:r>
      <w:r w:rsidRPr="00EC5F06">
        <w:rPr>
          <w:rFonts w:ascii="Times New Roman" w:hAnsi="Times New Roman" w:cs="Times New Roman"/>
        </w:rPr>
        <w:t xml:space="preserve"> na wafanyikazi wachache wa IPA</w:t>
      </w:r>
      <w:r w:rsidR="005C6D94" w:rsidRPr="00EC5F06">
        <w:rPr>
          <w:rFonts w:ascii="Times New Roman" w:hAnsi="Times New Roman" w:cs="Times New Roman"/>
        </w:rPr>
        <w:t>.</w:t>
      </w:r>
      <w:r w:rsidRPr="00EC5F06">
        <w:rPr>
          <w:rFonts w:ascii="Times New Roman" w:hAnsi="Times New Roman" w:cs="Times New Roman"/>
        </w:rPr>
        <w:t xml:space="preserve"> Habari</w:t>
      </w:r>
      <w:r w:rsidR="00CA1206" w:rsidRPr="00EC5F06">
        <w:rPr>
          <w:rFonts w:ascii="Times New Roman" w:hAnsi="Times New Roman" w:cs="Times New Roman"/>
        </w:rPr>
        <w:t xml:space="preserve"> </w:t>
      </w:r>
      <w:r w:rsidRPr="00EC5F06">
        <w:rPr>
          <w:rFonts w:ascii="Times New Roman" w:hAnsi="Times New Roman" w:cs="Times New Roman"/>
        </w:rPr>
        <w:t>zozote zinazokutambulisha</w:t>
      </w:r>
      <w:r w:rsidR="00CA1206" w:rsidRPr="00EC5F06">
        <w:rPr>
          <w:rFonts w:ascii="Times New Roman" w:hAnsi="Times New Roman" w:cs="Times New Roman"/>
        </w:rPr>
        <w:t xml:space="preserve"> </w:t>
      </w:r>
      <w:r w:rsidRPr="00EC5F06">
        <w:rPr>
          <w:rFonts w:ascii="Times New Roman" w:hAnsi="Times New Roman" w:cs="Times New Roman"/>
        </w:rPr>
        <w:t>zit</w:t>
      </w:r>
      <w:r w:rsidR="00CA1206" w:rsidRPr="00EC5F06">
        <w:rPr>
          <w:rFonts w:ascii="Times New Roman" w:hAnsi="Times New Roman" w:cs="Times New Roman"/>
        </w:rPr>
        <w:t xml:space="preserve">awekwa </w:t>
      </w:r>
      <w:r w:rsidRPr="00EC5F06">
        <w:rPr>
          <w:rFonts w:ascii="Times New Roman" w:hAnsi="Times New Roman" w:cs="Times New Roman"/>
        </w:rPr>
        <w:t xml:space="preserve">kando </w:t>
      </w:r>
      <w:proofErr w:type="gramStart"/>
      <w:r w:rsidRPr="00EC5F06">
        <w:rPr>
          <w:rFonts w:ascii="Times New Roman" w:hAnsi="Times New Roman" w:cs="Times New Roman"/>
        </w:rPr>
        <w:t>na</w:t>
      </w:r>
      <w:proofErr w:type="gramEnd"/>
      <w:r w:rsidRPr="00EC5F06">
        <w:rPr>
          <w:rFonts w:ascii="Times New Roman" w:hAnsi="Times New Roman" w:cs="Times New Roman"/>
        </w:rPr>
        <w:t xml:space="preserve"> maj</w:t>
      </w:r>
      <w:r w:rsidR="00DC1AB4">
        <w:rPr>
          <w:rFonts w:ascii="Times New Roman" w:hAnsi="Times New Roman" w:cs="Times New Roman"/>
        </w:rPr>
        <w:t>i</w:t>
      </w:r>
      <w:r w:rsidRPr="00EC5F06">
        <w:rPr>
          <w:rFonts w:ascii="Times New Roman" w:hAnsi="Times New Roman" w:cs="Times New Roman"/>
        </w:rPr>
        <w:t xml:space="preserve">bu yako </w:t>
      </w:r>
      <w:r w:rsidR="00CA1206" w:rsidRPr="00EC5F06">
        <w:rPr>
          <w:rFonts w:ascii="Times New Roman" w:hAnsi="Times New Roman" w:cs="Times New Roman"/>
        </w:rPr>
        <w:t xml:space="preserve">ili </w:t>
      </w:r>
      <w:r w:rsidRPr="00EC5F06">
        <w:rPr>
          <w:rFonts w:ascii="Times New Roman" w:hAnsi="Times New Roman" w:cs="Times New Roman"/>
        </w:rPr>
        <w:t xml:space="preserve">iwe ni watafiti tu wanaoweza kulinganisha majibu yako nawe hapo mbeleni. Makaratasi yote yenye habari </w:t>
      </w:r>
      <w:proofErr w:type="gramStart"/>
      <w:r w:rsidRPr="00EC5F06">
        <w:rPr>
          <w:rFonts w:ascii="Times New Roman" w:hAnsi="Times New Roman" w:cs="Times New Roman"/>
        </w:rPr>
        <w:t xml:space="preserve">zako </w:t>
      </w:r>
      <w:r w:rsidR="00F02F91" w:rsidRPr="00EC5F06">
        <w:rPr>
          <w:rFonts w:ascii="Times New Roman" w:hAnsi="Times New Roman" w:cs="Times New Roman"/>
        </w:rPr>
        <w:t xml:space="preserve"> yatafungiwa</w:t>
      </w:r>
      <w:proofErr w:type="gramEnd"/>
      <w:r w:rsidR="00F02F91" w:rsidRPr="00EC5F06">
        <w:rPr>
          <w:rFonts w:ascii="Times New Roman" w:hAnsi="Times New Roman" w:cs="Times New Roman"/>
        </w:rPr>
        <w:t xml:space="preserve"> mahali  pema. </w:t>
      </w:r>
      <w:r w:rsidR="00BE7F07">
        <w:rPr>
          <w:rFonts w:ascii="Times New Roman" w:hAnsi="Times New Roman" w:cs="Times New Roman"/>
        </w:rPr>
        <w:t>H</w:t>
      </w:r>
      <w:r w:rsidR="00F02F91" w:rsidRPr="00EC5F06">
        <w:rPr>
          <w:rFonts w:ascii="Times New Roman" w:hAnsi="Times New Roman" w:cs="Times New Roman"/>
        </w:rPr>
        <w:t>abari</w:t>
      </w:r>
      <w:r w:rsidR="00CA1206" w:rsidRPr="00EC5F06">
        <w:rPr>
          <w:rFonts w:ascii="Times New Roman" w:hAnsi="Times New Roman" w:cs="Times New Roman"/>
        </w:rPr>
        <w:t xml:space="preserve"> </w:t>
      </w:r>
      <w:r w:rsidR="00F02F91" w:rsidRPr="00EC5F06">
        <w:rPr>
          <w:rFonts w:ascii="Times New Roman" w:hAnsi="Times New Roman" w:cs="Times New Roman"/>
        </w:rPr>
        <w:t>z</w:t>
      </w:r>
      <w:r w:rsidR="00CA1206" w:rsidRPr="00EC5F06">
        <w:rPr>
          <w:rFonts w:ascii="Times New Roman" w:hAnsi="Times New Roman" w:cs="Times New Roman"/>
        </w:rPr>
        <w:t xml:space="preserve">ote </w:t>
      </w:r>
      <w:r w:rsidR="00F02F91" w:rsidRPr="00EC5F06">
        <w:rPr>
          <w:rFonts w:ascii="Times New Roman" w:hAnsi="Times New Roman" w:cs="Times New Roman"/>
        </w:rPr>
        <w:t xml:space="preserve">za </w:t>
      </w:r>
      <w:r w:rsidR="00CA1206" w:rsidRPr="00EC5F06">
        <w:rPr>
          <w:rFonts w:ascii="Times New Roman" w:hAnsi="Times New Roman" w:cs="Times New Roman"/>
        </w:rPr>
        <w:t xml:space="preserve">kielectroniki </w:t>
      </w:r>
      <w:r w:rsidR="004276C6" w:rsidRPr="00EC5F06">
        <w:rPr>
          <w:rFonts w:ascii="Times New Roman" w:hAnsi="Times New Roman" w:cs="Times New Roman"/>
        </w:rPr>
        <w:t xml:space="preserve">zitawekwa </w:t>
      </w:r>
      <w:proofErr w:type="gramStart"/>
      <w:r w:rsidR="004276C6" w:rsidRPr="00EC5F06">
        <w:rPr>
          <w:rFonts w:ascii="Times New Roman" w:hAnsi="Times New Roman" w:cs="Times New Roman"/>
        </w:rPr>
        <w:t>kwa</w:t>
      </w:r>
      <w:proofErr w:type="gramEnd"/>
      <w:r w:rsidR="004276C6" w:rsidRPr="00EC5F06">
        <w:rPr>
          <w:rFonts w:ascii="Times New Roman" w:hAnsi="Times New Roman" w:cs="Times New Roman"/>
        </w:rPr>
        <w:t xml:space="preserve"> hali fiche</w:t>
      </w:r>
      <w:r w:rsidR="00CA1206" w:rsidRPr="00EC5F06">
        <w:rPr>
          <w:rFonts w:ascii="Times New Roman" w:hAnsi="Times New Roman" w:cs="Times New Roman"/>
        </w:rPr>
        <w:t>.</w:t>
      </w:r>
      <w:r w:rsidR="00F02F91" w:rsidRPr="00EC5F06">
        <w:rPr>
          <w:rFonts w:ascii="Times New Roman" w:hAnsi="Times New Roman" w:cs="Times New Roman"/>
        </w:rPr>
        <w:t xml:space="preserve"> Habari</w:t>
      </w:r>
      <w:r w:rsidR="00CA1206" w:rsidRPr="00EC5F06">
        <w:rPr>
          <w:rFonts w:ascii="Times New Roman" w:hAnsi="Times New Roman" w:cs="Times New Roman"/>
        </w:rPr>
        <w:t xml:space="preserve"> </w:t>
      </w:r>
      <w:r w:rsidR="00F02F91" w:rsidRPr="00EC5F06">
        <w:rPr>
          <w:rFonts w:ascii="Times New Roman" w:hAnsi="Times New Roman" w:cs="Times New Roman"/>
        </w:rPr>
        <w:t xml:space="preserve">zako za kibinafsi zaweza peanwa </w:t>
      </w:r>
      <w:proofErr w:type="gramStart"/>
      <w:r w:rsidR="00F02F91" w:rsidRPr="00EC5F06">
        <w:rPr>
          <w:rFonts w:ascii="Times New Roman" w:hAnsi="Times New Roman" w:cs="Times New Roman"/>
        </w:rPr>
        <w:t>kama</w:t>
      </w:r>
      <w:proofErr w:type="gramEnd"/>
      <w:r w:rsidR="00F02F91" w:rsidRPr="00EC5F06">
        <w:rPr>
          <w:rFonts w:ascii="Times New Roman" w:hAnsi="Times New Roman" w:cs="Times New Roman"/>
        </w:rPr>
        <w:t xml:space="preserve"> i</w:t>
      </w:r>
      <w:r w:rsidR="00CA1206" w:rsidRPr="00EC5F06">
        <w:rPr>
          <w:rFonts w:ascii="Times New Roman" w:hAnsi="Times New Roman" w:cs="Times New Roman"/>
        </w:rPr>
        <w:t>nakubalika kisheria.</w:t>
      </w:r>
    </w:p>
    <w:p w14:paraId="55E951E4" w14:textId="56D6F208" w:rsidR="001965B2" w:rsidRPr="00EC5F06" w:rsidRDefault="001965B2" w:rsidP="009345F1">
      <w:pPr>
        <w:pStyle w:val="ListParagraph"/>
        <w:numPr>
          <w:ilvl w:val="0"/>
          <w:numId w:val="5"/>
        </w:numPr>
        <w:spacing w:after="0"/>
        <w:contextualSpacing w:val="0"/>
        <w:rPr>
          <w:rFonts w:ascii="Times New Roman" w:hAnsi="Times New Roman" w:cs="Times New Roman"/>
        </w:rPr>
      </w:pPr>
      <w:ins w:id="17" w:author="IPA_USER" w:date="2015-12-18T14:54:00Z">
        <w:r>
          <w:rPr>
            <w:rFonts w:ascii="Times New Roman" w:hAnsi="Times New Roman" w:cs="Times New Roman"/>
          </w:rPr>
          <w:t>Kila nakala y</w:t>
        </w:r>
        <w:r w:rsidR="00420641">
          <w:rPr>
            <w:rFonts w:ascii="Times New Roman" w:hAnsi="Times New Roman" w:cs="Times New Roman"/>
          </w:rPr>
          <w:t>a video itatambulishwa kwa namba</w:t>
        </w:r>
        <w:r>
          <w:rPr>
            <w:rFonts w:ascii="Times New Roman" w:hAnsi="Times New Roman" w:cs="Times New Roman"/>
          </w:rPr>
          <w:t xml:space="preserve">ri peke yake; hakuna rekodi zitakazo </w:t>
        </w:r>
      </w:ins>
      <w:proofErr w:type="gramStart"/>
      <w:ins w:id="18" w:author="IPA_USER" w:date="2015-12-18T14:56:00Z">
        <w:r w:rsidR="001467B4">
          <w:rPr>
            <w:rFonts w:ascii="Times New Roman" w:hAnsi="Times New Roman" w:cs="Times New Roman"/>
          </w:rPr>
          <w:t>tambua  wewe</w:t>
        </w:r>
        <w:proofErr w:type="gramEnd"/>
        <w:r w:rsidR="001467B4">
          <w:rPr>
            <w:rFonts w:ascii="Times New Roman" w:hAnsi="Times New Roman" w:cs="Times New Roman"/>
          </w:rPr>
          <w:t xml:space="preserve"> au mwanao kwa jina</w:t>
        </w:r>
      </w:ins>
      <w:ins w:id="19" w:author="IPA_USER" w:date="2015-12-18T14:57:00Z">
        <w:r w:rsidR="002B20BB">
          <w:rPr>
            <w:rFonts w:ascii="Times New Roman" w:hAnsi="Times New Roman" w:cs="Times New Roman"/>
          </w:rPr>
          <w:t xml:space="preserve">. Hizi zitatazamwa na </w:t>
        </w:r>
      </w:ins>
      <w:ins w:id="20" w:author="IPA_USER" w:date="2015-12-18T14:58:00Z">
        <w:r w:rsidR="002B20BB">
          <w:rPr>
            <w:rFonts w:ascii="Times New Roman" w:hAnsi="Times New Roman" w:cs="Times New Roman"/>
          </w:rPr>
          <w:t>wafanyikazi waliohitimu ili kunakili</w:t>
        </w:r>
      </w:ins>
      <w:ins w:id="21" w:author="IPA_USER" w:date="2015-12-18T15:03:00Z">
        <w:r w:rsidR="002B20BB">
          <w:rPr>
            <w:rFonts w:ascii="Times New Roman" w:hAnsi="Times New Roman" w:cs="Times New Roman"/>
          </w:rPr>
          <w:t xml:space="preserve"> kuitika kwa </w:t>
        </w:r>
        <w:r w:rsidR="00420641">
          <w:rPr>
            <w:rFonts w:ascii="Times New Roman" w:hAnsi="Times New Roman" w:cs="Times New Roman"/>
          </w:rPr>
          <w:t>mtot</w:t>
        </w:r>
        <w:r w:rsidR="002B20BB">
          <w:rPr>
            <w:rFonts w:ascii="Times New Roman" w:hAnsi="Times New Roman" w:cs="Times New Roman"/>
          </w:rPr>
          <w:t xml:space="preserve">o wako </w:t>
        </w:r>
      </w:ins>
    </w:p>
    <w:p w14:paraId="200E8A4A" w14:textId="750A1AD8" w:rsidR="009345F1" w:rsidRPr="00EC5F06" w:rsidRDefault="002B20BB" w:rsidP="009345F1">
      <w:pPr>
        <w:spacing w:after="0"/>
        <w:rPr>
          <w:rFonts w:ascii="Times New Roman" w:hAnsi="Times New Roman" w:cs="Times New Roman"/>
        </w:rPr>
      </w:pPr>
      <w:proofErr w:type="gramStart"/>
      <w:ins w:id="22" w:author="IPA_USER" w:date="2015-12-18T15:03:00Z">
        <w:r>
          <w:rPr>
            <w:rFonts w:ascii="Times New Roman" w:hAnsi="Times New Roman" w:cs="Times New Roman"/>
          </w:rPr>
          <w:t>kwa</w:t>
        </w:r>
        <w:proofErr w:type="gramEnd"/>
        <w:r>
          <w:rPr>
            <w:rFonts w:ascii="Times New Roman" w:hAnsi="Times New Roman" w:cs="Times New Roman"/>
          </w:rPr>
          <w:t xml:space="preserve"> taratibu hiyo.</w:t>
        </w:r>
      </w:ins>
      <w:ins w:id="23" w:author="IPA_USER" w:date="2015-12-18T15:04:00Z">
        <w:r>
          <w:rPr>
            <w:rFonts w:ascii="Times New Roman" w:hAnsi="Times New Roman" w:cs="Times New Roman"/>
          </w:rPr>
          <w:t xml:space="preserve"> Video hizo hazitatazamwa </w:t>
        </w:r>
        <w:proofErr w:type="gramStart"/>
        <w:r>
          <w:rPr>
            <w:rFonts w:ascii="Times New Roman" w:hAnsi="Times New Roman" w:cs="Times New Roman"/>
          </w:rPr>
          <w:t>na</w:t>
        </w:r>
        <w:proofErr w:type="gramEnd"/>
        <w:r>
          <w:rPr>
            <w:rFonts w:ascii="Times New Roman" w:hAnsi="Times New Roman" w:cs="Times New Roman"/>
          </w:rPr>
          <w:t xml:space="preserve"> mtu mwingine yeyote. Video hizo zitahifadhiwa mahali palipofungwa panapofikiwa </w:t>
        </w:r>
        <w:proofErr w:type="gramStart"/>
        <w:r>
          <w:rPr>
            <w:rFonts w:ascii="Times New Roman" w:hAnsi="Times New Roman" w:cs="Times New Roman"/>
          </w:rPr>
          <w:t>na</w:t>
        </w:r>
        <w:proofErr w:type="gramEnd"/>
        <w:r>
          <w:rPr>
            <w:rFonts w:ascii="Times New Roman" w:hAnsi="Times New Roman" w:cs="Times New Roman"/>
          </w:rPr>
          <w:t xml:space="preserve"> wafanyi kazi wa mradi pekee. Hizo video hazi</w:t>
        </w:r>
      </w:ins>
      <w:ins w:id="24" w:author="IPA_USER" w:date="2015-12-18T15:07:00Z">
        <w:r w:rsidR="00420641">
          <w:rPr>
            <w:rFonts w:ascii="Times New Roman" w:hAnsi="Times New Roman" w:cs="Times New Roman"/>
          </w:rPr>
          <w:t>ta</w:t>
        </w:r>
      </w:ins>
      <w:ins w:id="25" w:author="IPA_USER" w:date="2015-12-18T15:04:00Z">
        <w:r>
          <w:rPr>
            <w:rFonts w:ascii="Times New Roman" w:hAnsi="Times New Roman" w:cs="Times New Roman"/>
          </w:rPr>
          <w:t xml:space="preserve">peanwa </w:t>
        </w:r>
        <w:proofErr w:type="gramStart"/>
        <w:r>
          <w:rPr>
            <w:rFonts w:ascii="Times New Roman" w:hAnsi="Times New Roman" w:cs="Times New Roman"/>
          </w:rPr>
          <w:t>kwa</w:t>
        </w:r>
        <w:proofErr w:type="gramEnd"/>
        <w:r>
          <w:rPr>
            <w:rFonts w:ascii="Times New Roman" w:hAnsi="Times New Roman" w:cs="Times New Roman"/>
          </w:rPr>
          <w:t xml:space="preserve"> mtu yeyote asiyeshiriki katika mradi.</w:t>
        </w:r>
      </w:ins>
      <w:ins w:id="26" w:author="Hellen" w:date="2016-02-05T15:39:00Z">
        <w:r w:rsidR="003A7467" w:rsidRPr="003A7467">
          <w:rPr>
            <w:rFonts w:ascii="Times New Roman" w:hAnsi="Times New Roman"/>
            <w:highlight w:val="yellow"/>
          </w:rPr>
          <w:t xml:space="preserve"> </w:t>
        </w:r>
        <w:r w:rsidR="003A7467">
          <w:rPr>
            <w:rFonts w:ascii="Times New Roman" w:hAnsi="Times New Roman"/>
            <w:highlight w:val="yellow"/>
          </w:rPr>
          <w:t xml:space="preserve">Kurekodi </w:t>
        </w:r>
        <w:r w:rsidR="003A7467">
          <w:rPr>
            <w:rFonts w:ascii="Times New Roman" w:hAnsi="Times New Roman"/>
            <w:highlight w:val="yellow"/>
          </w:rPr>
          <w:t>kwa video kutafanywa</w:t>
        </w:r>
        <w:bookmarkStart w:id="27" w:name="_GoBack"/>
        <w:bookmarkEnd w:id="27"/>
        <w:r w:rsidR="003A7467">
          <w:rPr>
            <w:rFonts w:ascii="Times New Roman" w:hAnsi="Times New Roman"/>
            <w:highlight w:val="yellow"/>
          </w:rPr>
          <w:t xml:space="preserve"> kwa washiriki wa mradi pekee</w:t>
        </w:r>
      </w:ins>
    </w:p>
    <w:p w14:paraId="08209D11" w14:textId="3CA5FC93" w:rsidR="00D74293" w:rsidRPr="00EC5F06" w:rsidRDefault="00F02F91" w:rsidP="009345F1">
      <w:pPr>
        <w:spacing w:after="0"/>
        <w:rPr>
          <w:rFonts w:ascii="Times New Roman" w:hAnsi="Times New Roman" w:cs="Times New Roman"/>
        </w:rPr>
      </w:pPr>
      <w:r w:rsidRPr="001A74CB">
        <w:rPr>
          <w:rFonts w:ascii="Times New Roman" w:hAnsi="Times New Roman" w:cs="Times New Roman"/>
          <w:b/>
          <w:i/>
        </w:rPr>
        <w:t>Kuweka rek</w:t>
      </w:r>
      <w:r w:rsidR="00CA1206" w:rsidRPr="001A74CB">
        <w:rPr>
          <w:rFonts w:ascii="Times New Roman" w:hAnsi="Times New Roman" w:cs="Times New Roman"/>
          <w:b/>
          <w:i/>
        </w:rPr>
        <w:t>odi za utafiti</w:t>
      </w:r>
      <w:r w:rsidR="00B161D2" w:rsidRPr="00EC5F06">
        <w:rPr>
          <w:rFonts w:ascii="Times New Roman" w:hAnsi="Times New Roman" w:cs="Times New Roman"/>
        </w:rPr>
        <w:t xml:space="preserve">: </w:t>
      </w:r>
      <w:r w:rsidR="00B03E79" w:rsidRPr="00EC5F06">
        <w:rPr>
          <w:rFonts w:ascii="Times New Roman" w:hAnsi="Times New Roman" w:cs="Times New Roman"/>
        </w:rPr>
        <w:t xml:space="preserve"> Vipimo vya mtoto wako vya damu, choo, mate </w:t>
      </w:r>
      <w:proofErr w:type="gramStart"/>
      <w:r w:rsidR="00B03E79" w:rsidRPr="00EC5F06">
        <w:rPr>
          <w:rFonts w:ascii="Times New Roman" w:hAnsi="Times New Roman" w:cs="Times New Roman"/>
        </w:rPr>
        <w:t>na</w:t>
      </w:r>
      <w:proofErr w:type="gramEnd"/>
      <w:r w:rsidR="00B03E79" w:rsidRPr="00EC5F06">
        <w:rPr>
          <w:rFonts w:ascii="Times New Roman" w:hAnsi="Times New Roman" w:cs="Times New Roman"/>
        </w:rPr>
        <w:t xml:space="preserve"> mkojo</w:t>
      </w:r>
      <w:r w:rsidR="00AE2786" w:rsidRPr="00EC5F06">
        <w:rPr>
          <w:rFonts w:ascii="Times New Roman" w:hAnsi="Times New Roman" w:cs="Times New Roman"/>
        </w:rPr>
        <w:t xml:space="preserve">, </w:t>
      </w:r>
      <w:r w:rsidR="00B03E79" w:rsidRPr="00EC5F06">
        <w:rPr>
          <w:rFonts w:ascii="Times New Roman" w:hAnsi="Times New Roman" w:cs="Times New Roman"/>
        </w:rPr>
        <w:t xml:space="preserve">vinaweza wekwa kwa muda mrefu hadi baada ya mradi </w:t>
      </w:r>
      <w:r w:rsidR="00B50245">
        <w:rPr>
          <w:rFonts w:ascii="Times New Roman" w:hAnsi="Times New Roman" w:cs="Times New Roman"/>
        </w:rPr>
        <w:t>k</w:t>
      </w:r>
      <w:r w:rsidR="00B03E79" w:rsidRPr="00EC5F06">
        <w:rPr>
          <w:rFonts w:ascii="Times New Roman" w:hAnsi="Times New Roman" w:cs="Times New Roman"/>
        </w:rPr>
        <w:t>ukamilik</w:t>
      </w:r>
      <w:r w:rsidR="00B50245">
        <w:rPr>
          <w:rFonts w:ascii="Times New Roman" w:hAnsi="Times New Roman" w:cs="Times New Roman"/>
        </w:rPr>
        <w:t>a</w:t>
      </w:r>
      <w:r w:rsidR="00B03E79" w:rsidRPr="00EC5F06">
        <w:rPr>
          <w:rFonts w:ascii="Times New Roman" w:hAnsi="Times New Roman" w:cs="Times New Roman"/>
        </w:rPr>
        <w:t xml:space="preserve">. Hii </w:t>
      </w:r>
      <w:proofErr w:type="gramStart"/>
      <w:r w:rsidR="00B03E79" w:rsidRPr="00EC5F06">
        <w:rPr>
          <w:rFonts w:ascii="Times New Roman" w:hAnsi="Times New Roman" w:cs="Times New Roman"/>
        </w:rPr>
        <w:t>ni</w:t>
      </w:r>
      <w:proofErr w:type="gramEnd"/>
      <w:r w:rsidR="00B03E79" w:rsidRPr="00EC5F06">
        <w:rPr>
          <w:rFonts w:ascii="Times New Roman" w:hAnsi="Times New Roman" w:cs="Times New Roman"/>
        </w:rPr>
        <w:t xml:space="preserve"> kwa sababu kuna mbinu mpya za maabara zitakazopatikana siku zijazo zitakazo</w:t>
      </w:r>
      <w:r w:rsidR="00D74293" w:rsidRPr="00EC5F06">
        <w:rPr>
          <w:rFonts w:ascii="Times New Roman" w:hAnsi="Times New Roman" w:cs="Times New Roman"/>
        </w:rPr>
        <w:t>tusaidia kuelewa jinsi magonjwa ya kuhara yanayoa</w:t>
      </w:r>
      <w:r w:rsidR="00BE7F07">
        <w:rPr>
          <w:rFonts w:ascii="Times New Roman" w:hAnsi="Times New Roman" w:cs="Times New Roman"/>
        </w:rPr>
        <w:t>t</w:t>
      </w:r>
      <w:r w:rsidR="00D74293" w:rsidRPr="00EC5F06">
        <w:rPr>
          <w:rFonts w:ascii="Times New Roman" w:hAnsi="Times New Roman" w:cs="Times New Roman"/>
        </w:rPr>
        <w:t xml:space="preserve">hiri afya ya watoto. Habari itakayopatikana kutoka </w:t>
      </w:r>
      <w:proofErr w:type="gramStart"/>
      <w:r w:rsidR="00D74293" w:rsidRPr="00EC5F06">
        <w:rPr>
          <w:rFonts w:ascii="Times New Roman" w:hAnsi="Times New Roman" w:cs="Times New Roman"/>
        </w:rPr>
        <w:t>kwa</w:t>
      </w:r>
      <w:proofErr w:type="gramEnd"/>
      <w:r w:rsidR="00D74293" w:rsidRPr="00EC5F06">
        <w:rPr>
          <w:rFonts w:ascii="Times New Roman" w:hAnsi="Times New Roman" w:cs="Times New Roman"/>
        </w:rPr>
        <w:t xml:space="preserve"> mradi huu inawezapeanwa na wanatafiti wengine ikihitajika, lakini tutazidi kuhimiza ubinafsi na usiri jinsi tulivyoeleza. Sampuli zinaweza safirishwa nchi zingine </w:t>
      </w:r>
      <w:proofErr w:type="gramStart"/>
      <w:r w:rsidR="00D74293" w:rsidRPr="00EC5F06">
        <w:rPr>
          <w:rFonts w:ascii="Times New Roman" w:hAnsi="Times New Roman" w:cs="Times New Roman"/>
        </w:rPr>
        <w:t>kwa</w:t>
      </w:r>
      <w:proofErr w:type="gramEnd"/>
      <w:r w:rsidR="00D74293" w:rsidRPr="00EC5F06">
        <w:rPr>
          <w:rFonts w:ascii="Times New Roman" w:hAnsi="Times New Roman" w:cs="Times New Roman"/>
        </w:rPr>
        <w:t xml:space="preserve"> utafiti bila idhini yako.</w:t>
      </w:r>
      <w:ins w:id="28" w:author="IPA_USER" w:date="2015-12-18T15:05:00Z">
        <w:r w:rsidR="002B20BB">
          <w:rPr>
            <w:rFonts w:ascii="Times New Roman" w:hAnsi="Times New Roman" w:cs="Times New Roman"/>
          </w:rPr>
          <w:t xml:space="preserve"> Hizo video zitahifadhiwa </w:t>
        </w:r>
        <w:proofErr w:type="gramStart"/>
        <w:r w:rsidR="002B20BB">
          <w:rPr>
            <w:rFonts w:ascii="Times New Roman" w:hAnsi="Times New Roman" w:cs="Times New Roman"/>
          </w:rPr>
          <w:t>kwa</w:t>
        </w:r>
        <w:proofErr w:type="gramEnd"/>
        <w:r w:rsidR="002B20BB">
          <w:rPr>
            <w:rFonts w:ascii="Times New Roman" w:hAnsi="Times New Roman" w:cs="Times New Roman"/>
          </w:rPr>
          <w:t xml:space="preserve"> muda usiojulikana.</w:t>
        </w:r>
      </w:ins>
    </w:p>
    <w:p w14:paraId="79F54A92" w14:textId="77777777" w:rsidR="00093AE5" w:rsidRPr="00EC5F06" w:rsidRDefault="00093AE5" w:rsidP="009345F1">
      <w:pPr>
        <w:spacing w:after="0"/>
        <w:rPr>
          <w:rFonts w:ascii="Times New Roman" w:hAnsi="Times New Roman" w:cs="Times New Roman"/>
        </w:rPr>
      </w:pPr>
    </w:p>
    <w:p w14:paraId="4E42C12C" w14:textId="7A1F884C" w:rsidR="00D74293" w:rsidRPr="00EC5F06" w:rsidRDefault="00D74293" w:rsidP="009345F1">
      <w:pPr>
        <w:spacing w:after="0"/>
        <w:rPr>
          <w:rFonts w:ascii="Times New Roman" w:hAnsi="Times New Roman" w:cs="Times New Roman"/>
        </w:rPr>
      </w:pPr>
      <w:r w:rsidRPr="00EC5F06">
        <w:rPr>
          <w:rFonts w:ascii="Times New Roman" w:hAnsi="Times New Roman" w:cs="Times New Roman"/>
        </w:rPr>
        <w:t>Unahaki ya kukataa sampuli za mtoto</w:t>
      </w:r>
      <w:r w:rsidR="00AE2786" w:rsidRPr="00EC5F06">
        <w:rPr>
          <w:rFonts w:ascii="Times New Roman" w:hAnsi="Times New Roman" w:cs="Times New Roman"/>
        </w:rPr>
        <w:t xml:space="preserve"> wako</w:t>
      </w:r>
      <w:r w:rsidRPr="00EC5F06">
        <w:rPr>
          <w:rFonts w:ascii="Times New Roman" w:hAnsi="Times New Roman" w:cs="Times New Roman"/>
        </w:rPr>
        <w:t xml:space="preserve"> za damu, choo, mate</w:t>
      </w:r>
      <w:r w:rsidR="00935D84">
        <w:rPr>
          <w:rFonts w:ascii="Times New Roman" w:hAnsi="Times New Roman" w:cs="Times New Roman"/>
        </w:rPr>
        <w:t>,</w:t>
      </w:r>
      <w:r w:rsidRPr="00EC5F06">
        <w:rPr>
          <w:rFonts w:ascii="Times New Roman" w:hAnsi="Times New Roman" w:cs="Times New Roman"/>
        </w:rPr>
        <w:t xml:space="preserve"> </w:t>
      </w:r>
      <w:proofErr w:type="gramStart"/>
      <w:r w:rsidRPr="00EC5F06">
        <w:rPr>
          <w:rFonts w:ascii="Times New Roman" w:hAnsi="Times New Roman" w:cs="Times New Roman"/>
        </w:rPr>
        <w:t>na</w:t>
      </w:r>
      <w:proofErr w:type="gramEnd"/>
      <w:r w:rsidRPr="00EC5F06">
        <w:rPr>
          <w:rFonts w:ascii="Times New Roman" w:hAnsi="Times New Roman" w:cs="Times New Roman"/>
        </w:rPr>
        <w:t xml:space="preserve"> mkojo</w:t>
      </w:r>
      <w:r w:rsidR="00AE2786" w:rsidRPr="00EC5F06">
        <w:rPr>
          <w:rFonts w:ascii="Times New Roman" w:hAnsi="Times New Roman" w:cs="Times New Roman"/>
        </w:rPr>
        <w:t xml:space="preserve">, </w:t>
      </w:r>
      <w:r w:rsidRPr="00EC5F06">
        <w:rPr>
          <w:rFonts w:ascii="Times New Roman" w:hAnsi="Times New Roman" w:cs="Times New Roman"/>
        </w:rPr>
        <w:t>kuwekwa kwa muda mrefu kwa ajili ya utafiti siku zijaazo.</w:t>
      </w:r>
    </w:p>
    <w:p w14:paraId="5885D167" w14:textId="0870C97F" w:rsidR="009345F1" w:rsidRPr="00EC5F06" w:rsidRDefault="00702DF0" w:rsidP="009345F1">
      <w:pPr>
        <w:spacing w:after="0"/>
        <w:rPr>
          <w:rFonts w:ascii="Times New Roman" w:hAnsi="Times New Roman" w:cs="Times New Roman"/>
        </w:rPr>
      </w:pPr>
      <w:r w:rsidRPr="00EC5F06">
        <w:rPr>
          <w:rFonts w:ascii="Times New Roman" w:hAnsi="Times New Roman" w:cs="Times New Roman"/>
        </w:rPr>
        <w:t xml:space="preserve"> </w:t>
      </w:r>
    </w:p>
    <w:p w14:paraId="20BF404D" w14:textId="26BCC0A6" w:rsidR="00E80064" w:rsidRPr="001A74CB" w:rsidRDefault="00E80064" w:rsidP="009345F1">
      <w:pPr>
        <w:spacing w:after="0"/>
        <w:rPr>
          <w:rFonts w:ascii="Times New Roman" w:hAnsi="Times New Roman" w:cs="Times New Roman"/>
          <w:b/>
        </w:rPr>
      </w:pPr>
      <w:r w:rsidRPr="001A74CB">
        <w:rPr>
          <w:rFonts w:ascii="Times New Roman" w:hAnsi="Times New Roman" w:cs="Times New Roman"/>
          <w:b/>
        </w:rPr>
        <w:t xml:space="preserve">Kufidiwa au </w:t>
      </w:r>
      <w:r w:rsidR="00B50245">
        <w:rPr>
          <w:rFonts w:ascii="Times New Roman" w:hAnsi="Times New Roman" w:cs="Times New Roman"/>
          <w:b/>
        </w:rPr>
        <w:t>M</w:t>
      </w:r>
      <w:r w:rsidRPr="001A74CB">
        <w:rPr>
          <w:rFonts w:ascii="Times New Roman" w:hAnsi="Times New Roman" w:cs="Times New Roman"/>
          <w:b/>
        </w:rPr>
        <w:t>alipo</w:t>
      </w:r>
    </w:p>
    <w:p w14:paraId="64128251" w14:textId="77777777" w:rsidR="00E80064" w:rsidRPr="00EC5F06" w:rsidRDefault="00E80064" w:rsidP="009345F1">
      <w:pPr>
        <w:spacing w:after="0"/>
        <w:rPr>
          <w:rFonts w:ascii="Times New Roman" w:hAnsi="Times New Roman" w:cs="Times New Roman"/>
        </w:rPr>
      </w:pPr>
      <w:proofErr w:type="gramStart"/>
      <w:r w:rsidRPr="00EC5F06">
        <w:rPr>
          <w:rFonts w:ascii="Times New Roman" w:hAnsi="Times New Roman" w:cs="Times New Roman"/>
        </w:rPr>
        <w:t>Hautalipwa kushiriki katika utafiti</w:t>
      </w:r>
      <w:r w:rsidR="00B161D2" w:rsidRPr="00EC5F06">
        <w:rPr>
          <w:rFonts w:ascii="Times New Roman" w:hAnsi="Times New Roman" w:cs="Times New Roman"/>
        </w:rPr>
        <w:t xml:space="preserve"> huu.</w:t>
      </w:r>
      <w:proofErr w:type="gramEnd"/>
      <w:r w:rsidR="00B161D2" w:rsidRPr="00EC5F06">
        <w:rPr>
          <w:rFonts w:ascii="Times New Roman" w:hAnsi="Times New Roman" w:cs="Times New Roman"/>
        </w:rPr>
        <w:t xml:space="preserve"> </w:t>
      </w:r>
    </w:p>
    <w:p w14:paraId="351E4E0B" w14:textId="77777777" w:rsidR="009345F1" w:rsidRPr="00EC5F06" w:rsidRDefault="009345F1" w:rsidP="009345F1">
      <w:pPr>
        <w:spacing w:after="0"/>
        <w:rPr>
          <w:rFonts w:ascii="Times New Roman" w:hAnsi="Times New Roman" w:cs="Times New Roman"/>
        </w:rPr>
      </w:pPr>
    </w:p>
    <w:p w14:paraId="6FBB8963" w14:textId="32376FA8" w:rsidR="002E2D70" w:rsidRPr="001A74CB" w:rsidRDefault="008B7EC8" w:rsidP="009345F1">
      <w:pPr>
        <w:spacing w:after="0"/>
        <w:rPr>
          <w:rFonts w:ascii="Times New Roman" w:hAnsi="Times New Roman" w:cs="Times New Roman"/>
          <w:b/>
        </w:rPr>
      </w:pPr>
      <w:r w:rsidRPr="001A74CB">
        <w:rPr>
          <w:rFonts w:ascii="Times New Roman" w:hAnsi="Times New Roman" w:cs="Times New Roman"/>
          <w:b/>
        </w:rPr>
        <w:lastRenderedPageBreak/>
        <w:t>H</w:t>
      </w:r>
      <w:r w:rsidR="00B50245">
        <w:rPr>
          <w:rFonts w:ascii="Times New Roman" w:hAnsi="Times New Roman" w:cs="Times New Roman"/>
          <w:b/>
        </w:rPr>
        <w:t>aki</w:t>
      </w:r>
    </w:p>
    <w:p w14:paraId="08928285" w14:textId="7AC4086A" w:rsidR="00E80064" w:rsidRPr="00EC5F06" w:rsidRDefault="002E2D70" w:rsidP="009345F1">
      <w:pPr>
        <w:spacing w:after="0"/>
        <w:rPr>
          <w:rFonts w:ascii="Times New Roman" w:hAnsi="Times New Roman" w:cs="Times New Roman"/>
        </w:rPr>
      </w:pPr>
      <w:r w:rsidRPr="001A74CB">
        <w:rPr>
          <w:rFonts w:ascii="Times New Roman" w:hAnsi="Times New Roman" w:cs="Times New Roman"/>
          <w:i/>
        </w:rPr>
        <w:t xml:space="preserve">Kushiriki katika mradi </w:t>
      </w:r>
      <w:proofErr w:type="gramStart"/>
      <w:r w:rsidRPr="001A74CB">
        <w:rPr>
          <w:rFonts w:ascii="Times New Roman" w:hAnsi="Times New Roman" w:cs="Times New Roman"/>
          <w:i/>
        </w:rPr>
        <w:t>ni</w:t>
      </w:r>
      <w:proofErr w:type="gramEnd"/>
      <w:r w:rsidRPr="001A74CB">
        <w:rPr>
          <w:rFonts w:ascii="Times New Roman" w:hAnsi="Times New Roman" w:cs="Times New Roman"/>
          <w:i/>
        </w:rPr>
        <w:t xml:space="preserve"> kwa hiari na si lazima.</w:t>
      </w:r>
      <w:r w:rsidR="009345F1" w:rsidRPr="00EC5F06">
        <w:rPr>
          <w:rFonts w:ascii="Times New Roman" w:hAnsi="Times New Roman" w:cs="Times New Roman"/>
        </w:rPr>
        <w:t xml:space="preserve"> </w:t>
      </w:r>
      <w:r w:rsidR="00F02F91" w:rsidRPr="00EC5F06">
        <w:rPr>
          <w:rFonts w:ascii="Times New Roman" w:hAnsi="Times New Roman" w:cs="Times New Roman"/>
        </w:rPr>
        <w:t xml:space="preserve">Uko </w:t>
      </w:r>
      <w:proofErr w:type="gramStart"/>
      <w:r w:rsidR="00F02F91" w:rsidRPr="00EC5F06">
        <w:rPr>
          <w:rFonts w:ascii="Times New Roman" w:hAnsi="Times New Roman" w:cs="Times New Roman"/>
        </w:rPr>
        <w:t>na</w:t>
      </w:r>
      <w:proofErr w:type="gramEnd"/>
      <w:r w:rsidR="00F02F91" w:rsidRPr="00EC5F06">
        <w:rPr>
          <w:rFonts w:ascii="Times New Roman" w:hAnsi="Times New Roman" w:cs="Times New Roman"/>
        </w:rPr>
        <w:t xml:space="preserve"> haki ya</w:t>
      </w:r>
      <w:r w:rsidR="00BD4D48" w:rsidRPr="00EC5F06">
        <w:rPr>
          <w:rFonts w:ascii="Times New Roman" w:hAnsi="Times New Roman" w:cs="Times New Roman"/>
        </w:rPr>
        <w:t xml:space="preserve"> </w:t>
      </w:r>
      <w:r w:rsidRPr="00EC5F06">
        <w:rPr>
          <w:rFonts w:ascii="Times New Roman" w:hAnsi="Times New Roman" w:cs="Times New Roman"/>
        </w:rPr>
        <w:t xml:space="preserve">kukataa kuendelea </w:t>
      </w:r>
      <w:r w:rsidR="00BD4D48" w:rsidRPr="00EC5F06">
        <w:rPr>
          <w:rFonts w:ascii="Times New Roman" w:hAnsi="Times New Roman" w:cs="Times New Roman"/>
        </w:rPr>
        <w:t>au</w:t>
      </w:r>
      <w:r w:rsidRPr="00EC5F06">
        <w:rPr>
          <w:rFonts w:ascii="Times New Roman" w:hAnsi="Times New Roman" w:cs="Times New Roman"/>
        </w:rPr>
        <w:t xml:space="preserve"> kujiondoa kutoka katika utafiti </w:t>
      </w:r>
      <w:r w:rsidR="00BD4D48" w:rsidRPr="00EC5F06">
        <w:rPr>
          <w:rFonts w:ascii="Times New Roman" w:hAnsi="Times New Roman" w:cs="Times New Roman"/>
        </w:rPr>
        <w:t xml:space="preserve">kwa </w:t>
      </w:r>
      <w:r w:rsidRPr="00EC5F06">
        <w:rPr>
          <w:rFonts w:ascii="Times New Roman" w:hAnsi="Times New Roman" w:cs="Times New Roman"/>
        </w:rPr>
        <w:t>wakati wowote bila kuadhibiwa au kupoteza lolote lenye manufaa kwako</w:t>
      </w:r>
      <w:r w:rsidR="00DC1AB4" w:rsidRPr="00DC1AB4">
        <w:rPr>
          <w:rFonts w:ascii="Times New Roman" w:hAnsi="Times New Roman" w:cs="Times New Roman"/>
        </w:rPr>
        <w:t>.</w:t>
      </w:r>
      <w:r w:rsidR="00DC1AB4">
        <w:rPr>
          <w:rFonts w:ascii="Times New Roman" w:hAnsi="Times New Roman" w:cs="Times New Roman"/>
        </w:rPr>
        <w:t xml:space="preserve"> </w:t>
      </w:r>
      <w:r w:rsidR="00DC1AB4" w:rsidRPr="00DC1AB4">
        <w:rPr>
          <w:rFonts w:ascii="Times New Roman" w:hAnsi="Times New Roman" w:cs="Times New Roman"/>
        </w:rPr>
        <w:t xml:space="preserve">Kushiriki kwako hakutaathiri msaada ambao shirika la IPA laweza au haliwezi kupeana kwako au </w:t>
      </w:r>
      <w:proofErr w:type="gramStart"/>
      <w:r w:rsidR="00DC1AB4" w:rsidRPr="00DC1AB4">
        <w:rPr>
          <w:rFonts w:ascii="Times New Roman" w:hAnsi="Times New Roman" w:cs="Times New Roman"/>
        </w:rPr>
        <w:t>kwa</w:t>
      </w:r>
      <w:proofErr w:type="gramEnd"/>
      <w:r w:rsidR="00DC1AB4" w:rsidRPr="00DC1AB4">
        <w:rPr>
          <w:rFonts w:ascii="Times New Roman" w:hAnsi="Times New Roman" w:cs="Times New Roman"/>
        </w:rPr>
        <w:t xml:space="preserve"> jamii yako</w:t>
      </w:r>
    </w:p>
    <w:p w14:paraId="77A5DCFD" w14:textId="77777777" w:rsidR="009345F1" w:rsidRDefault="009345F1" w:rsidP="009345F1">
      <w:pPr>
        <w:spacing w:after="0"/>
        <w:rPr>
          <w:rFonts w:ascii="Times New Roman" w:hAnsi="Times New Roman" w:cs="Times New Roman"/>
        </w:rPr>
      </w:pPr>
    </w:p>
    <w:p w14:paraId="7FAC7779" w14:textId="77777777" w:rsidR="00B50245" w:rsidRPr="00EC5F06" w:rsidRDefault="00B50245" w:rsidP="009345F1">
      <w:pPr>
        <w:spacing w:after="0"/>
        <w:rPr>
          <w:rFonts w:ascii="Times New Roman" w:hAnsi="Times New Roman" w:cs="Times New Roman"/>
        </w:rPr>
      </w:pPr>
    </w:p>
    <w:p w14:paraId="727F7830" w14:textId="77777777" w:rsidR="008B7EC8" w:rsidRDefault="008B7EC8" w:rsidP="009345F1">
      <w:pPr>
        <w:spacing w:after="0"/>
        <w:rPr>
          <w:rFonts w:ascii="Times New Roman" w:hAnsi="Times New Roman" w:cs="Times New Roman"/>
        </w:rPr>
      </w:pPr>
    </w:p>
    <w:p w14:paraId="311BCA5A" w14:textId="13C34139" w:rsidR="009345F1" w:rsidRPr="001A74CB" w:rsidRDefault="008B7EC8" w:rsidP="009345F1">
      <w:pPr>
        <w:spacing w:after="0"/>
        <w:rPr>
          <w:rFonts w:ascii="Times New Roman" w:hAnsi="Times New Roman" w:cs="Times New Roman"/>
          <w:b/>
        </w:rPr>
      </w:pPr>
      <w:r w:rsidRPr="001A74CB">
        <w:rPr>
          <w:rFonts w:ascii="Times New Roman" w:hAnsi="Times New Roman" w:cs="Times New Roman"/>
          <w:b/>
        </w:rPr>
        <w:t>M</w:t>
      </w:r>
      <w:r w:rsidR="00B50245">
        <w:rPr>
          <w:rFonts w:ascii="Times New Roman" w:hAnsi="Times New Roman" w:cs="Times New Roman"/>
          <w:b/>
        </w:rPr>
        <w:t>aswali</w:t>
      </w:r>
    </w:p>
    <w:p w14:paraId="213CE18E" w14:textId="44A9DC3B" w:rsidR="00E84546" w:rsidRPr="00EC5F06" w:rsidRDefault="002E2D70" w:rsidP="009345F1">
      <w:pPr>
        <w:spacing w:after="0"/>
        <w:rPr>
          <w:rStyle w:val="Hyperlink"/>
          <w:rFonts w:ascii="Times New Roman" w:hAnsi="Times New Roman" w:cs="Times New Roman"/>
          <w:u w:val="none"/>
        </w:rPr>
      </w:pPr>
      <w:r w:rsidRPr="00EC5F06">
        <w:rPr>
          <w:rFonts w:ascii="Times New Roman" w:hAnsi="Times New Roman" w:cs="Times New Roman"/>
        </w:rPr>
        <w:t xml:space="preserve">Kama una swali au pendekezo wakati wowote, unaweza kupiga simu </w:t>
      </w:r>
      <w:proofErr w:type="gramStart"/>
      <w:r w:rsidRPr="00EC5F06">
        <w:rPr>
          <w:rFonts w:ascii="Times New Roman" w:hAnsi="Times New Roman" w:cs="Times New Roman"/>
        </w:rPr>
        <w:t>kwa</w:t>
      </w:r>
      <w:proofErr w:type="gramEnd"/>
      <w:r w:rsidRPr="00EC5F06">
        <w:rPr>
          <w:rFonts w:ascii="Times New Roman" w:hAnsi="Times New Roman" w:cs="Times New Roman"/>
        </w:rPr>
        <w:t xml:space="preserve"> WASH BENEFITS Hotline kwa nambari 0728716661. Ukiwa una</w:t>
      </w:r>
      <w:r w:rsidR="00BD4D48" w:rsidRPr="00EC5F06">
        <w:rPr>
          <w:rFonts w:ascii="Times New Roman" w:hAnsi="Times New Roman" w:cs="Times New Roman"/>
        </w:rPr>
        <w:t xml:space="preserve"> </w:t>
      </w:r>
      <w:r w:rsidRPr="00EC5F06">
        <w:rPr>
          <w:rFonts w:ascii="Times New Roman" w:hAnsi="Times New Roman" w:cs="Times New Roman"/>
        </w:rPr>
        <w:t xml:space="preserve">maswali ya ziada kuhusu haki yako kwa utafiti, unaweza </w:t>
      </w:r>
      <w:r w:rsidR="00BD4D48" w:rsidRPr="00EC5F06">
        <w:rPr>
          <w:rFonts w:ascii="Times New Roman" w:hAnsi="Times New Roman" w:cs="Times New Roman"/>
        </w:rPr>
        <w:t>ku</w:t>
      </w:r>
      <w:r w:rsidRPr="00EC5F06">
        <w:rPr>
          <w:rFonts w:ascii="Times New Roman" w:hAnsi="Times New Roman" w:cs="Times New Roman"/>
        </w:rPr>
        <w:t xml:space="preserve">wasiliana na KEMRI ETHICS review committee kwa nambari 0722205901 ama 0733-400003.Ukiwa na swali au pendekezo kuhusiana na haki </w:t>
      </w:r>
      <w:r w:rsidR="00BD4D48" w:rsidRPr="00EC5F06">
        <w:rPr>
          <w:rFonts w:ascii="Times New Roman" w:hAnsi="Times New Roman" w:cs="Times New Roman"/>
        </w:rPr>
        <w:t xml:space="preserve">zako </w:t>
      </w:r>
      <w:r w:rsidR="000377E4" w:rsidRPr="00EC5F06">
        <w:rPr>
          <w:rFonts w:ascii="Times New Roman" w:hAnsi="Times New Roman" w:cs="Times New Roman"/>
        </w:rPr>
        <w:t>na</w:t>
      </w:r>
      <w:r w:rsidR="00BD4D48" w:rsidRPr="00EC5F06">
        <w:rPr>
          <w:rFonts w:ascii="Times New Roman" w:hAnsi="Times New Roman" w:cs="Times New Roman"/>
        </w:rPr>
        <w:t xml:space="preserve"> jinsi unavyoshughulikiwa </w:t>
      </w:r>
      <w:r w:rsidR="000377E4" w:rsidRPr="00EC5F06">
        <w:rPr>
          <w:rFonts w:ascii="Times New Roman" w:hAnsi="Times New Roman" w:cs="Times New Roman"/>
          <w:color w:val="00B0F0"/>
        </w:rPr>
        <w:t xml:space="preserve"> </w:t>
      </w:r>
      <w:r w:rsidR="000377E4" w:rsidRPr="00EC5F06">
        <w:rPr>
          <w:rFonts w:ascii="Times New Roman" w:hAnsi="Times New Roman" w:cs="Times New Roman"/>
        </w:rPr>
        <w:t xml:space="preserve">kama </w:t>
      </w:r>
      <w:r w:rsidR="00BD4D48" w:rsidRPr="00EC5F06">
        <w:rPr>
          <w:rFonts w:ascii="Times New Roman" w:hAnsi="Times New Roman" w:cs="Times New Roman"/>
        </w:rPr>
        <w:t>mshiriki kwenye utafiti</w:t>
      </w:r>
      <w:r w:rsidR="000377E4" w:rsidRPr="00EC5F06">
        <w:rPr>
          <w:rFonts w:ascii="Times New Roman" w:hAnsi="Times New Roman" w:cs="Times New Roman"/>
        </w:rPr>
        <w:t xml:space="preserve">, </w:t>
      </w:r>
      <w:r w:rsidR="00BD4D48" w:rsidRPr="00EC5F06">
        <w:rPr>
          <w:rFonts w:ascii="Times New Roman" w:hAnsi="Times New Roman" w:cs="Times New Roman"/>
        </w:rPr>
        <w:t>una</w:t>
      </w:r>
      <w:r w:rsidR="000377E4" w:rsidRPr="00EC5F06">
        <w:rPr>
          <w:rFonts w:ascii="Times New Roman" w:hAnsi="Times New Roman" w:cs="Times New Roman"/>
        </w:rPr>
        <w:t>waweza kuwasiliana na ofisi ya UC B</w:t>
      </w:r>
      <w:r w:rsidR="00E00268">
        <w:rPr>
          <w:rFonts w:ascii="Times New Roman" w:hAnsi="Times New Roman" w:cs="Times New Roman"/>
        </w:rPr>
        <w:t>E</w:t>
      </w:r>
      <w:r w:rsidR="000377E4" w:rsidRPr="00EC5F06">
        <w:rPr>
          <w:rFonts w:ascii="Times New Roman" w:hAnsi="Times New Roman" w:cs="Times New Roman"/>
        </w:rPr>
        <w:t>RKELEYS Committee for the protection of human Subjects,</w:t>
      </w:r>
      <w:r w:rsidR="00090819" w:rsidRPr="00EC5F06">
        <w:rPr>
          <w:rFonts w:ascii="Times New Roman" w:hAnsi="Times New Roman" w:cs="Times New Roman"/>
        </w:rPr>
        <w:t xml:space="preserve"> </w:t>
      </w:r>
      <w:r w:rsidR="000377E4" w:rsidRPr="00EC5F06">
        <w:rPr>
          <w:rFonts w:ascii="Times New Roman" w:hAnsi="Times New Roman" w:cs="Times New Roman"/>
        </w:rPr>
        <w:t xml:space="preserve">kwa nambari </w:t>
      </w:r>
      <w:r w:rsidR="00090819" w:rsidRPr="00EC5F06">
        <w:rPr>
          <w:rFonts w:ascii="Times New Roman" w:hAnsi="Times New Roman" w:cs="Times New Roman"/>
        </w:rPr>
        <w:t>+1-</w:t>
      </w:r>
      <w:r w:rsidR="000377E4" w:rsidRPr="00EC5F06">
        <w:rPr>
          <w:rFonts w:ascii="Times New Roman" w:hAnsi="Times New Roman" w:cs="Times New Roman"/>
        </w:rPr>
        <w:t xml:space="preserve">510-642-7461 ama </w:t>
      </w:r>
      <w:hyperlink r:id="rId11" w:history="1">
        <w:r w:rsidR="000377E4" w:rsidRPr="00EC5F06">
          <w:rPr>
            <w:rStyle w:val="Hyperlink"/>
            <w:rFonts w:ascii="Times New Roman" w:hAnsi="Times New Roman" w:cs="Times New Roman"/>
          </w:rPr>
          <w:t>subjects@berkeley.edu</w:t>
        </w:r>
      </w:hyperlink>
      <w:r w:rsidR="009345F1" w:rsidRPr="00EC5F06">
        <w:rPr>
          <w:rStyle w:val="Hyperlink"/>
          <w:rFonts w:ascii="Times New Roman" w:hAnsi="Times New Roman" w:cs="Times New Roman"/>
          <w:color w:val="auto"/>
          <w:u w:val="none"/>
        </w:rPr>
        <w:t>.</w:t>
      </w:r>
    </w:p>
    <w:p w14:paraId="37A5B61D" w14:textId="77777777" w:rsidR="009345F1" w:rsidRPr="00EC5F06" w:rsidRDefault="009345F1" w:rsidP="009345F1">
      <w:pPr>
        <w:spacing w:after="0"/>
        <w:rPr>
          <w:rFonts w:ascii="Times New Roman" w:hAnsi="Times New Roman" w:cs="Times New Roman"/>
        </w:rPr>
      </w:pPr>
    </w:p>
    <w:p w14:paraId="6B4852D8" w14:textId="77777777" w:rsidR="000377E4" w:rsidRPr="00EC5F06" w:rsidRDefault="000377E4" w:rsidP="009345F1">
      <w:pPr>
        <w:spacing w:after="0"/>
        <w:rPr>
          <w:rFonts w:ascii="Times New Roman" w:hAnsi="Times New Roman" w:cs="Times New Roman"/>
        </w:rPr>
      </w:pPr>
      <w:r w:rsidRPr="00EC5F06">
        <w:rPr>
          <w:rFonts w:ascii="Times New Roman" w:hAnsi="Times New Roman" w:cs="Times New Roman"/>
        </w:rPr>
        <w:t>IDHINI</w:t>
      </w:r>
    </w:p>
    <w:p w14:paraId="509F2047" w14:textId="77777777" w:rsidR="000377E4" w:rsidRDefault="000377E4" w:rsidP="009345F1">
      <w:pPr>
        <w:spacing w:after="0"/>
        <w:rPr>
          <w:rFonts w:ascii="Times New Roman" w:hAnsi="Times New Roman" w:cs="Times New Roman"/>
          <w:b/>
        </w:rPr>
      </w:pPr>
      <w:proofErr w:type="gramStart"/>
      <w:r w:rsidRPr="001A74CB">
        <w:rPr>
          <w:rFonts w:ascii="Times New Roman" w:hAnsi="Times New Roman" w:cs="Times New Roman"/>
          <w:b/>
        </w:rPr>
        <w:t xml:space="preserve">Umepewa nakala ya fomu </w:t>
      </w:r>
      <w:r w:rsidR="00BD4D48" w:rsidRPr="001A74CB">
        <w:rPr>
          <w:rFonts w:ascii="Times New Roman" w:hAnsi="Times New Roman" w:cs="Times New Roman"/>
          <w:b/>
        </w:rPr>
        <w:t>hii ya idhini</w:t>
      </w:r>
      <w:r w:rsidRPr="001A74CB">
        <w:rPr>
          <w:rFonts w:ascii="Times New Roman" w:hAnsi="Times New Roman" w:cs="Times New Roman"/>
          <w:b/>
        </w:rPr>
        <w:t>.</w:t>
      </w:r>
      <w:proofErr w:type="gramEnd"/>
    </w:p>
    <w:p w14:paraId="1156F673" w14:textId="77777777" w:rsidR="001A75D7" w:rsidRPr="001A74CB" w:rsidRDefault="001A75D7" w:rsidP="009345F1">
      <w:pPr>
        <w:spacing w:after="0"/>
        <w:rPr>
          <w:rFonts w:ascii="Times New Roman" w:hAnsi="Times New Roman" w:cs="Times New Roman"/>
          <w:b/>
        </w:rPr>
      </w:pPr>
    </w:p>
    <w:p w14:paraId="03A62EB8" w14:textId="77777777" w:rsidR="00BD4D48" w:rsidRPr="001A74CB" w:rsidRDefault="000377E4" w:rsidP="009345F1">
      <w:pPr>
        <w:spacing w:after="0"/>
        <w:rPr>
          <w:rFonts w:ascii="Times New Roman" w:hAnsi="Times New Roman" w:cs="Times New Roman"/>
          <w:b/>
        </w:rPr>
      </w:pPr>
      <w:r w:rsidRPr="001A74CB">
        <w:rPr>
          <w:rFonts w:ascii="Times New Roman" w:hAnsi="Times New Roman" w:cs="Times New Roman"/>
          <w:b/>
        </w:rPr>
        <w:t xml:space="preserve">Ukipenda kushiriki katika mradi huu, </w:t>
      </w:r>
      <w:r w:rsidR="00BD4D48" w:rsidRPr="001A74CB">
        <w:rPr>
          <w:rFonts w:ascii="Times New Roman" w:hAnsi="Times New Roman" w:cs="Times New Roman"/>
          <w:b/>
        </w:rPr>
        <w:t>tafadhali nieleze kwamba ungependelea kushiriki</w:t>
      </w:r>
    </w:p>
    <w:p w14:paraId="195B040A" w14:textId="77777777" w:rsidR="000377E4" w:rsidRPr="001A74CB" w:rsidRDefault="00BD4D48" w:rsidP="009345F1">
      <w:pPr>
        <w:spacing w:after="0"/>
        <w:rPr>
          <w:rFonts w:ascii="Times New Roman" w:hAnsi="Times New Roman" w:cs="Times New Roman"/>
          <w:b/>
        </w:rPr>
      </w:pPr>
      <w:r w:rsidRPr="001A74CB">
        <w:rPr>
          <w:rFonts w:ascii="Times New Roman" w:hAnsi="Times New Roman" w:cs="Times New Roman"/>
          <w:b/>
        </w:rPr>
        <w:t>T</w:t>
      </w:r>
      <w:r w:rsidR="000377E4" w:rsidRPr="001A74CB">
        <w:rPr>
          <w:rFonts w:ascii="Times New Roman" w:hAnsi="Times New Roman" w:cs="Times New Roman"/>
          <w:b/>
        </w:rPr>
        <w:t xml:space="preserve">afadhali weka sahihi </w:t>
      </w:r>
      <w:proofErr w:type="gramStart"/>
      <w:r w:rsidR="000377E4" w:rsidRPr="001A74CB">
        <w:rPr>
          <w:rFonts w:ascii="Times New Roman" w:hAnsi="Times New Roman" w:cs="Times New Roman"/>
          <w:b/>
        </w:rPr>
        <w:t>na</w:t>
      </w:r>
      <w:proofErr w:type="gramEnd"/>
      <w:r w:rsidR="000377E4" w:rsidRPr="001A74CB">
        <w:rPr>
          <w:rFonts w:ascii="Times New Roman" w:hAnsi="Times New Roman" w:cs="Times New Roman"/>
          <w:b/>
        </w:rPr>
        <w:t xml:space="preserve"> tarehe hapa chini.</w:t>
      </w:r>
    </w:p>
    <w:p w14:paraId="53B6BA24" w14:textId="77777777" w:rsidR="000377E4" w:rsidRPr="00EC5F06" w:rsidRDefault="009345F1" w:rsidP="009345F1">
      <w:pPr>
        <w:spacing w:after="0"/>
        <w:rPr>
          <w:rFonts w:ascii="Times New Roman" w:hAnsi="Times New Roman" w:cs="Times New Roman"/>
        </w:rPr>
      </w:pPr>
      <w:r w:rsidRPr="00EC5F06">
        <w:rPr>
          <w:rFonts w:ascii="Times New Roman" w:hAnsi="Times New Roman" w:cs="Times New Roman"/>
          <w:noProof/>
          <w:lang w:val="en-GB" w:eastAsia="en-GB"/>
        </w:rPr>
        <mc:AlternateContent>
          <mc:Choice Requires="wps">
            <w:drawing>
              <wp:anchor distT="0" distB="0" distL="114300" distR="114300" simplePos="0" relativeHeight="251660288" behindDoc="1" locked="0" layoutInCell="1" allowOverlap="1" wp14:anchorId="54732B4A" wp14:editId="61509C02">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8F0589" w14:textId="77777777" w:rsidR="005D15F5" w:rsidRDefault="00042F54">
                            <w:r>
                              <w:t>Alama ya kidole cha Gumba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4732B4A" id="_x0000_t202" coordsize="21600,21600" o:spt="202" path="m,l,21600r21600,l21600,xe">
                <v:stroke joinstyle="miter"/>
                <v:path gradientshapeok="t" o:connecttype="rect"/>
              </v:shapetype>
              <v:shape id="Text Box 2" o:spid="_x0000_s1026" type="#_x0000_t202" style="position:absolute;margin-left:355.5pt;margin-top:5.25pt;width:105pt;height:11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" fillcolor="white [3201]" strokeweight="1pt">
                <v:textbox>
                  <w:txbxContent>
                    <w:p w14:paraId="398F0589" w14:textId="77777777" w:rsidR="005D15F5" w:rsidRDefault="00042F54">
                      <w:r>
                        <w:t>Alama ya kidole cha Gumba</w:t>
                      </w:r>
                    </w:p>
                  </w:txbxContent>
                </v:textbox>
                <w10:wrap type="tight"/>
              </v:shape>
            </w:pict>
          </mc:Fallback>
        </mc:AlternateContent>
      </w:r>
    </w:p>
    <w:p w14:paraId="240FCDFF" w14:textId="77777777" w:rsidR="000377E4" w:rsidRPr="00EC5F06" w:rsidRDefault="009345F1" w:rsidP="009345F1">
      <w:pPr>
        <w:spacing w:after="0"/>
        <w:rPr>
          <w:rFonts w:ascii="Times New Roman" w:hAnsi="Times New Roman" w:cs="Times New Roman"/>
        </w:rPr>
      </w:pP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rPr>
        <w:tab/>
        <w:t>_______________</w:t>
      </w:r>
    </w:p>
    <w:p w14:paraId="0D5E7E17" w14:textId="77777777" w:rsidR="00AA18D9" w:rsidRPr="00EC5F06" w:rsidRDefault="000377E4" w:rsidP="009345F1">
      <w:pPr>
        <w:spacing w:after="0"/>
        <w:rPr>
          <w:rFonts w:ascii="Times New Roman" w:hAnsi="Times New Roman" w:cs="Times New Roman"/>
        </w:rPr>
      </w:pPr>
      <w:r w:rsidRPr="001A74CB">
        <w:rPr>
          <w:rFonts w:ascii="Times New Roman" w:hAnsi="Times New Roman" w:cs="Times New Roman"/>
          <w:b/>
        </w:rPr>
        <w:t xml:space="preserve">Jina la </w:t>
      </w:r>
      <w:proofErr w:type="gramStart"/>
      <w:r w:rsidRPr="001A74CB">
        <w:rPr>
          <w:rFonts w:ascii="Times New Roman" w:hAnsi="Times New Roman" w:cs="Times New Roman"/>
          <w:b/>
        </w:rPr>
        <w:t>mshiriki(</w:t>
      </w:r>
      <w:proofErr w:type="gramEnd"/>
      <w:r w:rsidRPr="001A74CB">
        <w:rPr>
          <w:rFonts w:ascii="Times New Roman" w:hAnsi="Times New Roman" w:cs="Times New Roman"/>
          <w:b/>
        </w:rPr>
        <w:t>tafadhali andika</w:t>
      </w:r>
      <w:r w:rsidRPr="00EC5F06">
        <w:rPr>
          <w:rFonts w:ascii="Times New Roman" w:hAnsi="Times New Roman" w:cs="Times New Roman"/>
        </w:rPr>
        <w:t xml:space="preserve">)                   </w:t>
      </w:r>
      <w:r w:rsidR="009345F1" w:rsidRPr="00EC5F06">
        <w:rPr>
          <w:rFonts w:ascii="Times New Roman" w:hAnsi="Times New Roman" w:cs="Times New Roman"/>
        </w:rPr>
        <w:t xml:space="preserve">         </w:t>
      </w:r>
      <w:r w:rsidRPr="00EC5F06">
        <w:rPr>
          <w:rFonts w:ascii="Times New Roman" w:hAnsi="Times New Roman" w:cs="Times New Roman"/>
        </w:rPr>
        <w:t xml:space="preserve">        </w:t>
      </w:r>
      <w:r w:rsidR="009345F1" w:rsidRPr="00EC5F06">
        <w:rPr>
          <w:rFonts w:ascii="Times New Roman" w:hAnsi="Times New Roman" w:cs="Times New Roman"/>
        </w:rPr>
        <w:t xml:space="preserve"> </w:t>
      </w:r>
      <w:r w:rsidRPr="001A74CB">
        <w:rPr>
          <w:rFonts w:ascii="Times New Roman" w:hAnsi="Times New Roman" w:cs="Times New Roman"/>
          <w:b/>
        </w:rPr>
        <w:t xml:space="preserve"> Tarehe</w:t>
      </w:r>
    </w:p>
    <w:p w14:paraId="7D17F2A5" w14:textId="77777777" w:rsidR="000377E4" w:rsidRPr="00EC5F06" w:rsidRDefault="00090819" w:rsidP="009345F1">
      <w:pPr>
        <w:tabs>
          <w:tab w:val="left" w:pos="2790"/>
        </w:tabs>
        <w:spacing w:after="0"/>
        <w:rPr>
          <w:rFonts w:ascii="Times New Roman" w:hAnsi="Times New Roman" w:cs="Times New Roman"/>
        </w:rPr>
      </w:pPr>
      <w:r w:rsidRPr="00EC5F06">
        <w:rPr>
          <w:rFonts w:ascii="Times New Roman" w:hAnsi="Times New Roman" w:cs="Times New Roman"/>
        </w:rPr>
        <w:tab/>
      </w:r>
    </w:p>
    <w:p w14:paraId="1AC4B049" w14:textId="77777777" w:rsidR="009345F1" w:rsidRPr="00EC5F06" w:rsidRDefault="009345F1" w:rsidP="009345F1">
      <w:pPr>
        <w:spacing w:after="0"/>
        <w:rPr>
          <w:rFonts w:ascii="Times New Roman" w:hAnsi="Times New Roman" w:cs="Times New Roman"/>
        </w:rPr>
      </w:pP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rPr>
        <w:tab/>
        <w:t>_______________</w:t>
      </w:r>
    </w:p>
    <w:p w14:paraId="06AB9C3E" w14:textId="77777777" w:rsidR="000377E4" w:rsidRPr="00EC5F06" w:rsidRDefault="000377E4" w:rsidP="009345F1">
      <w:pPr>
        <w:spacing w:after="0"/>
        <w:rPr>
          <w:rFonts w:ascii="Times New Roman" w:hAnsi="Times New Roman" w:cs="Times New Roman"/>
        </w:rPr>
      </w:pPr>
      <w:r w:rsidRPr="001A74CB">
        <w:rPr>
          <w:rFonts w:ascii="Times New Roman" w:hAnsi="Times New Roman" w:cs="Times New Roman"/>
          <w:b/>
        </w:rPr>
        <w:t xml:space="preserve">Sahihi ya mshiriki                                                 </w:t>
      </w:r>
      <w:r w:rsidR="009345F1" w:rsidRPr="001A74CB">
        <w:rPr>
          <w:rFonts w:ascii="Times New Roman" w:hAnsi="Times New Roman" w:cs="Times New Roman"/>
          <w:b/>
        </w:rPr>
        <w:t xml:space="preserve">        </w:t>
      </w:r>
      <w:r w:rsidRPr="001A74CB">
        <w:rPr>
          <w:rFonts w:ascii="Times New Roman" w:hAnsi="Times New Roman" w:cs="Times New Roman"/>
          <w:b/>
        </w:rPr>
        <w:t xml:space="preserve">     Tarehe</w:t>
      </w:r>
    </w:p>
    <w:p w14:paraId="0095A116" w14:textId="77777777" w:rsidR="000377E4" w:rsidRPr="00EC5F06" w:rsidRDefault="000377E4" w:rsidP="009345F1">
      <w:pPr>
        <w:spacing w:after="0"/>
        <w:rPr>
          <w:rFonts w:ascii="Times New Roman" w:hAnsi="Times New Roman" w:cs="Times New Roman"/>
        </w:rPr>
      </w:pPr>
    </w:p>
    <w:p w14:paraId="07518311" w14:textId="77777777" w:rsidR="009345F1" w:rsidRPr="00EC5F06" w:rsidRDefault="009345F1" w:rsidP="009345F1">
      <w:pPr>
        <w:spacing w:after="0"/>
        <w:rPr>
          <w:rFonts w:ascii="Times New Roman" w:hAnsi="Times New Roman" w:cs="Times New Roman"/>
        </w:rPr>
      </w:pP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u w:val="single"/>
        </w:rPr>
        <w:tab/>
      </w:r>
      <w:r w:rsidRPr="00EC5F06">
        <w:rPr>
          <w:rFonts w:ascii="Times New Roman" w:hAnsi="Times New Roman" w:cs="Times New Roman"/>
        </w:rPr>
        <w:tab/>
        <w:t>_______________</w:t>
      </w:r>
    </w:p>
    <w:p w14:paraId="5D1DCDE2" w14:textId="77777777" w:rsidR="00F5744A" w:rsidRPr="00EC5F06" w:rsidRDefault="000377E4" w:rsidP="009345F1">
      <w:pPr>
        <w:spacing w:after="0"/>
        <w:rPr>
          <w:rFonts w:ascii="Times New Roman" w:hAnsi="Times New Roman" w:cs="Times New Roman"/>
        </w:rPr>
      </w:pPr>
      <w:r w:rsidRPr="001A74CB">
        <w:rPr>
          <w:rFonts w:ascii="Times New Roman" w:hAnsi="Times New Roman" w:cs="Times New Roman"/>
          <w:b/>
        </w:rPr>
        <w:t xml:space="preserve">Mwenye idhini                                             </w:t>
      </w:r>
      <w:r w:rsidR="009345F1" w:rsidRPr="001A74CB">
        <w:rPr>
          <w:rFonts w:ascii="Times New Roman" w:hAnsi="Times New Roman" w:cs="Times New Roman"/>
          <w:b/>
        </w:rPr>
        <w:t xml:space="preserve">     </w:t>
      </w:r>
      <w:r w:rsidRPr="001A74CB">
        <w:rPr>
          <w:rFonts w:ascii="Times New Roman" w:hAnsi="Times New Roman" w:cs="Times New Roman"/>
          <w:b/>
        </w:rPr>
        <w:t xml:space="preserve">                  Tarehe</w:t>
      </w:r>
    </w:p>
    <w:p w14:paraId="642BB94F" w14:textId="77777777" w:rsidR="00AE2786" w:rsidRPr="00EC5F06" w:rsidRDefault="00AE2786" w:rsidP="009345F1">
      <w:pPr>
        <w:spacing w:after="0"/>
        <w:rPr>
          <w:rFonts w:ascii="Times New Roman" w:hAnsi="Times New Roman" w:cs="Times New Roman"/>
        </w:rPr>
      </w:pPr>
    </w:p>
    <w:p w14:paraId="50DDF58A" w14:textId="77777777" w:rsidR="0062344E" w:rsidRPr="001A74CB" w:rsidRDefault="0062344E" w:rsidP="0062344E">
      <w:pPr>
        <w:rPr>
          <w:rFonts w:ascii="Times New Roman" w:hAnsi="Times New Roman" w:cs="Times New Roman"/>
          <w:b/>
          <w:sz w:val="24"/>
          <w:szCs w:val="24"/>
        </w:rPr>
      </w:pPr>
    </w:p>
    <w:p w14:paraId="6E219901" w14:textId="77777777" w:rsidR="0062344E" w:rsidRPr="001A74CB" w:rsidRDefault="0062344E" w:rsidP="0062344E">
      <w:pPr>
        <w:rPr>
          <w:rFonts w:ascii="Times New Roman" w:hAnsi="Times New Roman" w:cs="Times New Roman"/>
          <w:b/>
          <w:sz w:val="24"/>
          <w:szCs w:val="24"/>
        </w:rPr>
      </w:pPr>
      <w:r w:rsidRPr="001A74CB">
        <w:rPr>
          <w:rFonts w:ascii="Times New Roman" w:hAnsi="Times New Roman" w:cs="Times New Roman"/>
          <w:b/>
          <w:sz w:val="24"/>
          <w:szCs w:val="24"/>
        </w:rPr>
        <w:t xml:space="preserve">Ikiwa unakubali kumruhusu mtoto wako kushiriki, tafadhali onyesha hivyo </w:t>
      </w:r>
      <w:proofErr w:type="gramStart"/>
      <w:r w:rsidRPr="001A74CB">
        <w:rPr>
          <w:rFonts w:ascii="Times New Roman" w:hAnsi="Times New Roman" w:cs="Times New Roman"/>
          <w:b/>
          <w:sz w:val="24"/>
          <w:szCs w:val="24"/>
        </w:rPr>
        <w:t>kwa</w:t>
      </w:r>
      <w:proofErr w:type="gramEnd"/>
      <w:r w:rsidRPr="001A74CB">
        <w:rPr>
          <w:rFonts w:ascii="Times New Roman" w:hAnsi="Times New Roman" w:cs="Times New Roman"/>
          <w:b/>
          <w:sz w:val="24"/>
          <w:szCs w:val="24"/>
        </w:rPr>
        <w:t xml:space="preserve"> kuweka alama kando ya visanduku vinavyoonyesha shughuli ambazo utazikubalia </w:t>
      </w:r>
    </w:p>
    <w:p w14:paraId="19F7AE75" w14:textId="3FDED33F" w:rsidR="0062344E" w:rsidRPr="00EC5F06" w:rsidRDefault="0062344E" w:rsidP="0062344E">
      <w:pPr>
        <w:rPr>
          <w:rFonts w:ascii="Times New Roman" w:hAnsi="Times New Roman" w:cs="Times New Roman"/>
          <w:sz w:val="24"/>
          <w:szCs w:val="24"/>
        </w:rPr>
      </w:pPr>
      <w:r w:rsidRPr="001A74CB">
        <w:rPr>
          <w:rFonts w:ascii="Times New Roman" w:hAnsi="Times New Roman" w:cs="Times New Roman"/>
          <w:b/>
          <w:sz w:val="24"/>
          <w:szCs w:val="24"/>
        </w:rPr>
        <w:t>Kukusanya mkojo</w:t>
      </w:r>
      <w:r w:rsidR="008B7EC8">
        <w:rPr>
          <w:rFonts w:ascii="Times New Roman" w:hAnsi="Times New Roman" w:cs="Times New Roman"/>
          <w:sz w:val="24"/>
          <w:szCs w:val="24"/>
        </w:rPr>
        <w:tab/>
      </w:r>
      <w:r>
        <w:rPr>
          <w:rFonts w:ascii="Times New Roman" w:hAnsi="Times New Roman" w:cs="Times New Roman"/>
          <w:sz w:val="24"/>
          <w:szCs w:val="24"/>
        </w:rPr>
        <w:t xml:space="preserve"> </w:t>
      </w:r>
      <w:r w:rsidR="008B7EC8">
        <w:rPr>
          <w:rFonts w:ascii="Times New Roman" w:hAnsi="Times New Roman" w:cs="Times New Roman"/>
          <w:sz w:val="24"/>
          <w:szCs w:val="24"/>
        </w:rPr>
        <w:tab/>
      </w:r>
      <w:r w:rsidR="008B7EC8">
        <w:rPr>
          <w:rFonts w:ascii="Times New Roman" w:hAnsi="Times New Roman" w:cs="Times New Roman"/>
          <w:sz w:val="24"/>
          <w:szCs w:val="24"/>
        </w:rPr>
        <w:tab/>
      </w:r>
      <w:r w:rsidR="003426F2" w:rsidRPr="001A74CB">
        <w:rPr>
          <w:rFonts w:ascii="Times New Roman" w:hAnsi="Times New Roman" w:cs="Times New Roman"/>
          <w:b/>
          <w:sz w:val="24"/>
          <w:szCs w:val="24"/>
        </w:rPr>
        <w:t xml:space="preserve">Ndio </w:t>
      </w:r>
      <w:r w:rsidRPr="001A74CB">
        <w:rPr>
          <w:rFonts w:ascii="Times New Roman" w:hAnsi="Times New Roman" w:cs="Times New Roman"/>
          <w:b/>
          <w:sz w:val="24"/>
          <w:szCs w:val="24"/>
        </w:rPr>
        <w:t>|__|</w:t>
      </w:r>
      <w:r w:rsidR="003426F2" w:rsidRPr="001A74CB">
        <w:rPr>
          <w:rFonts w:ascii="Times New Roman" w:hAnsi="Times New Roman" w:cs="Times New Roman"/>
          <w:b/>
          <w:sz w:val="24"/>
          <w:szCs w:val="24"/>
        </w:rPr>
        <w:t>La</w:t>
      </w:r>
      <w:r w:rsidRPr="001A74CB">
        <w:rPr>
          <w:rFonts w:ascii="Times New Roman" w:hAnsi="Times New Roman" w:cs="Times New Roman"/>
          <w:b/>
          <w:sz w:val="24"/>
          <w:szCs w:val="24"/>
        </w:rPr>
        <w:t>|__| mtoto</w:t>
      </w:r>
    </w:p>
    <w:p w14:paraId="4DEC71FB" w14:textId="406ABF88" w:rsidR="0062344E" w:rsidRPr="00EC5F06" w:rsidRDefault="0062344E" w:rsidP="0062344E">
      <w:pPr>
        <w:jc w:val="both"/>
        <w:rPr>
          <w:rFonts w:ascii="Times New Roman" w:hAnsi="Times New Roman" w:cs="Times New Roman"/>
          <w:sz w:val="24"/>
          <w:szCs w:val="24"/>
        </w:rPr>
      </w:pPr>
      <w:r w:rsidRPr="001A74CB">
        <w:rPr>
          <w:rFonts w:ascii="Times New Roman" w:hAnsi="Times New Roman" w:cs="Times New Roman"/>
          <w:b/>
          <w:sz w:val="24"/>
          <w:szCs w:val="24"/>
        </w:rPr>
        <w:t>Kukusanya damu</w:t>
      </w:r>
      <w:r>
        <w:rPr>
          <w:rFonts w:ascii="Times New Roman" w:hAnsi="Times New Roman" w:cs="Times New Roman"/>
          <w:sz w:val="24"/>
          <w:szCs w:val="24"/>
        </w:rPr>
        <w:t xml:space="preserve"> </w:t>
      </w:r>
      <w:r w:rsidR="008B7EC8">
        <w:rPr>
          <w:rFonts w:ascii="Times New Roman" w:hAnsi="Times New Roman" w:cs="Times New Roman"/>
          <w:sz w:val="24"/>
          <w:szCs w:val="24"/>
        </w:rPr>
        <w:tab/>
      </w:r>
      <w:r w:rsidR="008B7EC8">
        <w:rPr>
          <w:rFonts w:ascii="Times New Roman" w:hAnsi="Times New Roman" w:cs="Times New Roman"/>
          <w:sz w:val="24"/>
          <w:szCs w:val="24"/>
        </w:rPr>
        <w:tab/>
      </w:r>
      <w:r w:rsidR="003426F2" w:rsidRPr="001A74CB">
        <w:rPr>
          <w:rFonts w:ascii="Times New Roman" w:hAnsi="Times New Roman" w:cs="Times New Roman"/>
          <w:b/>
          <w:sz w:val="24"/>
          <w:szCs w:val="24"/>
        </w:rPr>
        <w:t>Ndio</w:t>
      </w:r>
      <w:r w:rsidRPr="001A74CB">
        <w:rPr>
          <w:rFonts w:ascii="Times New Roman" w:hAnsi="Times New Roman" w:cs="Times New Roman"/>
          <w:b/>
          <w:sz w:val="24"/>
          <w:szCs w:val="24"/>
        </w:rPr>
        <w:t>|__|</w:t>
      </w:r>
      <w:r w:rsidR="003426F2" w:rsidRPr="001A74CB">
        <w:rPr>
          <w:rFonts w:ascii="Times New Roman" w:hAnsi="Times New Roman" w:cs="Times New Roman"/>
          <w:b/>
          <w:sz w:val="24"/>
          <w:szCs w:val="24"/>
        </w:rPr>
        <w:t>La</w:t>
      </w:r>
      <w:r w:rsidRPr="001A74CB">
        <w:rPr>
          <w:rFonts w:ascii="Times New Roman" w:hAnsi="Times New Roman" w:cs="Times New Roman"/>
          <w:b/>
          <w:sz w:val="24"/>
          <w:szCs w:val="24"/>
        </w:rPr>
        <w:t>|__| mtoto</w:t>
      </w:r>
    </w:p>
    <w:p w14:paraId="02DD7BDC" w14:textId="405A2275" w:rsidR="0062344E" w:rsidRPr="00EC5F06" w:rsidRDefault="0062344E" w:rsidP="0062344E">
      <w:pPr>
        <w:jc w:val="both"/>
        <w:rPr>
          <w:rFonts w:ascii="Times New Roman" w:hAnsi="Times New Roman" w:cs="Times New Roman"/>
          <w:sz w:val="24"/>
          <w:szCs w:val="24"/>
        </w:rPr>
      </w:pPr>
      <w:r w:rsidRPr="001A74CB">
        <w:rPr>
          <w:rFonts w:ascii="Times New Roman" w:hAnsi="Times New Roman" w:cs="Times New Roman"/>
          <w:b/>
          <w:sz w:val="24"/>
          <w:szCs w:val="24"/>
        </w:rPr>
        <w:t>Kukusanya choo</w:t>
      </w:r>
      <w:r w:rsidR="008B7EC8">
        <w:rPr>
          <w:rFonts w:ascii="Times New Roman" w:hAnsi="Times New Roman" w:cs="Times New Roman"/>
          <w:sz w:val="24"/>
          <w:szCs w:val="24"/>
        </w:rPr>
        <w:tab/>
      </w:r>
      <w:r w:rsidRPr="00EC5F06">
        <w:rPr>
          <w:rFonts w:ascii="Times New Roman" w:hAnsi="Times New Roman" w:cs="Times New Roman"/>
          <w:sz w:val="24"/>
          <w:szCs w:val="24"/>
        </w:rPr>
        <w:t xml:space="preserve"> </w:t>
      </w:r>
      <w:r w:rsidR="008B7EC8">
        <w:rPr>
          <w:rFonts w:ascii="Times New Roman" w:hAnsi="Times New Roman" w:cs="Times New Roman"/>
          <w:sz w:val="24"/>
          <w:szCs w:val="24"/>
        </w:rPr>
        <w:tab/>
      </w:r>
      <w:r w:rsidR="008B7EC8">
        <w:rPr>
          <w:rFonts w:ascii="Times New Roman" w:hAnsi="Times New Roman" w:cs="Times New Roman"/>
          <w:sz w:val="24"/>
          <w:szCs w:val="24"/>
        </w:rPr>
        <w:tab/>
      </w:r>
      <w:r w:rsidR="008B7EC8">
        <w:rPr>
          <w:rFonts w:ascii="Times New Roman" w:hAnsi="Times New Roman" w:cs="Times New Roman"/>
          <w:sz w:val="24"/>
          <w:szCs w:val="24"/>
        </w:rPr>
        <w:tab/>
      </w:r>
      <w:r w:rsidR="008B7EC8">
        <w:rPr>
          <w:rFonts w:ascii="Times New Roman" w:hAnsi="Times New Roman" w:cs="Times New Roman"/>
          <w:sz w:val="24"/>
          <w:szCs w:val="24"/>
        </w:rPr>
        <w:tab/>
      </w:r>
      <w:r w:rsidR="008B7EC8">
        <w:rPr>
          <w:rFonts w:ascii="Times New Roman" w:hAnsi="Times New Roman" w:cs="Times New Roman"/>
          <w:sz w:val="24"/>
          <w:szCs w:val="24"/>
        </w:rPr>
        <w:tab/>
      </w:r>
      <w:r w:rsidR="003426F2" w:rsidRPr="001A74CB">
        <w:rPr>
          <w:rFonts w:ascii="Times New Roman" w:hAnsi="Times New Roman" w:cs="Times New Roman"/>
          <w:b/>
          <w:sz w:val="24"/>
          <w:szCs w:val="24"/>
        </w:rPr>
        <w:t>Ndio</w:t>
      </w:r>
      <w:r w:rsidRPr="001A74CB">
        <w:rPr>
          <w:rFonts w:ascii="Times New Roman" w:hAnsi="Times New Roman" w:cs="Times New Roman"/>
          <w:b/>
          <w:sz w:val="24"/>
          <w:szCs w:val="24"/>
        </w:rPr>
        <w:t>|__|</w:t>
      </w:r>
      <w:r w:rsidR="003426F2" w:rsidRPr="001A74CB">
        <w:rPr>
          <w:rFonts w:ascii="Times New Roman" w:hAnsi="Times New Roman" w:cs="Times New Roman"/>
          <w:b/>
          <w:sz w:val="24"/>
          <w:szCs w:val="24"/>
        </w:rPr>
        <w:t>La</w:t>
      </w:r>
      <w:r w:rsidRPr="001A74CB">
        <w:rPr>
          <w:rFonts w:ascii="Times New Roman" w:hAnsi="Times New Roman" w:cs="Times New Roman"/>
          <w:b/>
          <w:sz w:val="24"/>
          <w:szCs w:val="24"/>
        </w:rPr>
        <w:t>|__| mtoto</w:t>
      </w:r>
    </w:p>
    <w:p w14:paraId="05E559F4" w14:textId="1A18B8BA" w:rsidR="0062344E" w:rsidRDefault="0062344E" w:rsidP="0062344E">
      <w:pPr>
        <w:jc w:val="both"/>
        <w:rPr>
          <w:ins w:id="29" w:author="BAchando" w:date="2016-01-07T11:58:00Z"/>
          <w:rFonts w:ascii="Times New Roman" w:hAnsi="Times New Roman" w:cs="Times New Roman"/>
          <w:b/>
          <w:sz w:val="24"/>
          <w:szCs w:val="24"/>
        </w:rPr>
      </w:pPr>
      <w:r w:rsidRPr="001A74CB">
        <w:rPr>
          <w:rFonts w:ascii="Times New Roman" w:hAnsi="Times New Roman" w:cs="Times New Roman"/>
          <w:b/>
          <w:sz w:val="24"/>
          <w:szCs w:val="24"/>
        </w:rPr>
        <w:t>Kukusanya sampuli ya mate</w:t>
      </w:r>
      <w:r w:rsidRPr="00EC5F06">
        <w:rPr>
          <w:rFonts w:ascii="Times New Roman" w:hAnsi="Times New Roman" w:cs="Times New Roman"/>
          <w:sz w:val="24"/>
          <w:szCs w:val="24"/>
        </w:rPr>
        <w:t xml:space="preserve"> </w:t>
      </w:r>
      <w:r w:rsidR="008B7EC8">
        <w:rPr>
          <w:rFonts w:ascii="Times New Roman" w:hAnsi="Times New Roman" w:cs="Times New Roman"/>
          <w:sz w:val="24"/>
          <w:szCs w:val="24"/>
        </w:rPr>
        <w:tab/>
      </w:r>
      <w:r w:rsidR="008B7EC8">
        <w:rPr>
          <w:rFonts w:ascii="Times New Roman" w:hAnsi="Times New Roman" w:cs="Times New Roman"/>
          <w:sz w:val="24"/>
          <w:szCs w:val="24"/>
        </w:rPr>
        <w:tab/>
      </w:r>
      <w:r w:rsidR="008B7EC8">
        <w:rPr>
          <w:rFonts w:ascii="Times New Roman" w:hAnsi="Times New Roman" w:cs="Times New Roman"/>
          <w:sz w:val="24"/>
          <w:szCs w:val="24"/>
        </w:rPr>
        <w:tab/>
      </w:r>
      <w:r w:rsidR="003426F2" w:rsidRPr="001A74CB">
        <w:rPr>
          <w:rFonts w:ascii="Times New Roman" w:hAnsi="Times New Roman" w:cs="Times New Roman"/>
          <w:b/>
          <w:sz w:val="24"/>
          <w:szCs w:val="24"/>
        </w:rPr>
        <w:t xml:space="preserve">Ndio </w:t>
      </w:r>
      <w:r w:rsidRPr="001A74CB">
        <w:rPr>
          <w:rFonts w:ascii="Times New Roman" w:hAnsi="Times New Roman" w:cs="Times New Roman"/>
          <w:b/>
          <w:sz w:val="24"/>
          <w:szCs w:val="24"/>
        </w:rPr>
        <w:t>|__|</w:t>
      </w:r>
      <w:r w:rsidR="003426F2" w:rsidRPr="001A74CB">
        <w:rPr>
          <w:rFonts w:ascii="Times New Roman" w:hAnsi="Times New Roman" w:cs="Times New Roman"/>
          <w:b/>
          <w:sz w:val="24"/>
          <w:szCs w:val="24"/>
        </w:rPr>
        <w:t>La</w:t>
      </w:r>
      <w:r w:rsidRPr="001A74CB">
        <w:rPr>
          <w:rFonts w:ascii="Times New Roman" w:hAnsi="Times New Roman" w:cs="Times New Roman"/>
          <w:b/>
          <w:sz w:val="24"/>
          <w:szCs w:val="24"/>
        </w:rPr>
        <w:t>|__| mtoto</w:t>
      </w:r>
    </w:p>
    <w:p w14:paraId="0D195B52" w14:textId="1D968694" w:rsidR="0023599C" w:rsidRDefault="0023599C" w:rsidP="0062344E">
      <w:pPr>
        <w:jc w:val="both"/>
        <w:rPr>
          <w:rFonts w:ascii="Times New Roman" w:hAnsi="Times New Roman" w:cs="Times New Roman"/>
          <w:sz w:val="24"/>
          <w:szCs w:val="24"/>
        </w:rPr>
      </w:pPr>
      <w:ins w:id="30" w:author="BAchando" w:date="2016-01-07T11:58:00Z">
        <w:r>
          <w:rPr>
            <w:rFonts w:ascii="Times New Roman" w:hAnsi="Times New Roman" w:cs="Times New Roman"/>
            <w:b/>
            <w:sz w:val="24"/>
            <w:szCs w:val="24"/>
          </w:rPr>
          <w:t>Kunakili kanda ya video</w:t>
        </w:r>
        <w:r>
          <w:rPr>
            <w:rFonts w:ascii="Times New Roman" w:hAnsi="Times New Roman" w:cs="Times New Roman"/>
            <w:b/>
            <w:sz w:val="24"/>
            <w:szCs w:val="24"/>
          </w:rPr>
          <w:tab/>
        </w:r>
      </w:ins>
      <w:ins w:id="31" w:author="BAchando" w:date="2016-01-07T11:59:00Z">
        <w:r>
          <w:rPr>
            <w:rFonts w:ascii="Times New Roman" w:hAnsi="Times New Roman" w:cs="Times New Roman"/>
            <w:b/>
            <w:sz w:val="24"/>
            <w:szCs w:val="24"/>
          </w:rPr>
          <w:t>Ndio</w:t>
        </w:r>
        <w:r w:rsidRPr="001A74CB">
          <w:rPr>
            <w:rFonts w:ascii="Times New Roman" w:hAnsi="Times New Roman" w:cs="Times New Roman"/>
            <w:b/>
            <w:sz w:val="24"/>
            <w:szCs w:val="24"/>
          </w:rPr>
          <w:t>|__</w:t>
        </w:r>
        <w:proofErr w:type="gramStart"/>
        <w:r w:rsidRPr="001A74CB">
          <w:rPr>
            <w:rFonts w:ascii="Times New Roman" w:hAnsi="Times New Roman" w:cs="Times New Roman"/>
            <w:b/>
            <w:sz w:val="24"/>
            <w:szCs w:val="24"/>
          </w:rPr>
          <w:t>|</w:t>
        </w:r>
        <w:r>
          <w:rPr>
            <w:rFonts w:ascii="Times New Roman" w:hAnsi="Times New Roman" w:cs="Times New Roman"/>
            <w:b/>
            <w:sz w:val="24"/>
            <w:szCs w:val="24"/>
          </w:rPr>
          <w:t xml:space="preserve">  La</w:t>
        </w:r>
        <w:proofErr w:type="gramEnd"/>
        <w:r w:rsidRPr="001A74CB">
          <w:rPr>
            <w:rFonts w:ascii="Times New Roman" w:hAnsi="Times New Roman" w:cs="Times New Roman"/>
            <w:b/>
            <w:sz w:val="24"/>
            <w:szCs w:val="24"/>
          </w:rPr>
          <w:t>|__|</w:t>
        </w:r>
        <w:r>
          <w:rPr>
            <w:rFonts w:ascii="Times New Roman" w:hAnsi="Times New Roman" w:cs="Times New Roman"/>
            <w:b/>
            <w:sz w:val="24"/>
            <w:szCs w:val="24"/>
          </w:rPr>
          <w:t>mtoto</w:t>
        </w:r>
      </w:ins>
    </w:p>
    <w:p w14:paraId="45179469" w14:textId="77777777" w:rsidR="008B7EC8" w:rsidRDefault="008B7EC8" w:rsidP="0062344E">
      <w:pPr>
        <w:jc w:val="both"/>
        <w:rPr>
          <w:rFonts w:ascii="Times New Roman" w:hAnsi="Times New Roman" w:cs="Times New Roman"/>
          <w:b/>
          <w:sz w:val="24"/>
          <w:szCs w:val="24"/>
          <w:u w:val="single"/>
        </w:rPr>
      </w:pPr>
    </w:p>
    <w:p w14:paraId="4AB88D81" w14:textId="77777777" w:rsidR="0062344E" w:rsidRDefault="0062344E" w:rsidP="0062344E">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M</w:t>
      </w:r>
      <w:r w:rsidRPr="00434026">
        <w:rPr>
          <w:rFonts w:ascii="Times New Roman" w:hAnsi="Times New Roman" w:cs="Times New Roman"/>
          <w:b/>
          <w:sz w:val="24"/>
          <w:szCs w:val="24"/>
          <w:u w:val="single"/>
        </w:rPr>
        <w:t>uda mrefu</w:t>
      </w:r>
      <w:r>
        <w:rPr>
          <w:rFonts w:ascii="Times New Roman" w:hAnsi="Times New Roman" w:cs="Times New Roman"/>
          <w:b/>
          <w:sz w:val="24"/>
          <w:szCs w:val="24"/>
          <w:u w:val="single"/>
        </w:rPr>
        <w:t xml:space="preserve"> idhini ya kuhifadhi</w:t>
      </w:r>
    </w:p>
    <w:p w14:paraId="2519709D" w14:textId="77777777" w:rsidR="0062344E" w:rsidRPr="001A74CB" w:rsidRDefault="0062344E" w:rsidP="0062344E">
      <w:pPr>
        <w:jc w:val="both"/>
        <w:rPr>
          <w:rFonts w:ascii="Times New Roman" w:hAnsi="Times New Roman" w:cs="Times New Roman"/>
          <w:sz w:val="24"/>
          <w:szCs w:val="24"/>
          <w:u w:val="single"/>
        </w:rPr>
      </w:pPr>
      <w:r w:rsidRPr="001A74CB">
        <w:rPr>
          <w:rFonts w:ascii="Times New Roman" w:hAnsi="Times New Roman" w:cs="Times New Roman"/>
          <w:sz w:val="24"/>
          <w:szCs w:val="24"/>
          <w:u w:val="single"/>
        </w:rPr>
        <w:t>Mkojo</w:t>
      </w:r>
    </w:p>
    <w:p w14:paraId="5C01EAA9" w14:textId="77777777" w:rsidR="0062344E" w:rsidRDefault="0062344E" w:rsidP="0062344E">
      <w:pPr>
        <w:jc w:val="both"/>
        <w:rPr>
          <w:rFonts w:ascii="Times New Roman" w:hAnsi="Times New Roman" w:cs="Times New Roman"/>
          <w:sz w:val="24"/>
          <w:szCs w:val="24"/>
        </w:rPr>
      </w:pPr>
      <w:r w:rsidRPr="00EC5F06">
        <w:rPr>
          <w:rFonts w:ascii="Times New Roman" w:hAnsi="Times New Roman" w:cs="Times New Roman"/>
          <w:sz w:val="24"/>
          <w:szCs w:val="24"/>
        </w:rPr>
        <w:t>|__|</w:t>
      </w:r>
      <w:r>
        <w:rPr>
          <w:rFonts w:ascii="Times New Roman" w:hAnsi="Times New Roman" w:cs="Times New Roman"/>
          <w:sz w:val="24"/>
          <w:szCs w:val="24"/>
        </w:rPr>
        <w:t xml:space="preserve"> NDIO</w:t>
      </w:r>
      <w:proofErr w:type="gramStart"/>
      <w:r>
        <w:rPr>
          <w:rFonts w:ascii="Times New Roman" w:hAnsi="Times New Roman" w:cs="Times New Roman"/>
          <w:sz w:val="24"/>
          <w:szCs w:val="24"/>
        </w:rPr>
        <w:t>,ningependa</w:t>
      </w:r>
      <w:proofErr w:type="gramEnd"/>
      <w:r>
        <w:rPr>
          <w:rFonts w:ascii="Times New Roman" w:hAnsi="Times New Roman" w:cs="Times New Roman"/>
          <w:sz w:val="24"/>
          <w:szCs w:val="24"/>
        </w:rPr>
        <w:t xml:space="preserve"> sampuli za </w:t>
      </w:r>
      <w:r w:rsidRPr="001A74CB">
        <w:rPr>
          <w:rFonts w:ascii="Times New Roman" w:hAnsi="Times New Roman" w:cs="Times New Roman"/>
          <w:b/>
          <w:sz w:val="24"/>
          <w:szCs w:val="24"/>
        </w:rPr>
        <w:t>mkojo</w:t>
      </w:r>
      <w:r>
        <w:rPr>
          <w:rFonts w:ascii="Times New Roman" w:hAnsi="Times New Roman" w:cs="Times New Roman"/>
          <w:sz w:val="24"/>
          <w:szCs w:val="24"/>
        </w:rPr>
        <w:t xml:space="preserve"> wa mwanangu ihifadhiwe kwa muda mrefu.</w:t>
      </w:r>
    </w:p>
    <w:p w14:paraId="50943501" w14:textId="77777777" w:rsidR="0062344E" w:rsidRDefault="0062344E" w:rsidP="0062344E">
      <w:pPr>
        <w:jc w:val="both"/>
        <w:rPr>
          <w:rFonts w:ascii="Times New Roman" w:hAnsi="Times New Roman" w:cs="Times New Roman"/>
          <w:sz w:val="24"/>
          <w:szCs w:val="24"/>
        </w:rPr>
      </w:pPr>
      <w:r w:rsidRPr="00EC5F06">
        <w:rPr>
          <w:rFonts w:ascii="Times New Roman" w:hAnsi="Times New Roman" w:cs="Times New Roman"/>
          <w:sz w:val="24"/>
          <w:szCs w:val="24"/>
        </w:rPr>
        <w:t>|__|</w:t>
      </w:r>
      <w:r>
        <w:rPr>
          <w:rFonts w:ascii="Times New Roman" w:hAnsi="Times New Roman" w:cs="Times New Roman"/>
          <w:sz w:val="24"/>
          <w:szCs w:val="24"/>
        </w:rPr>
        <w:t xml:space="preserve"> HAPANA</w:t>
      </w:r>
      <w:proofErr w:type="gramStart"/>
      <w:r>
        <w:rPr>
          <w:rFonts w:ascii="Times New Roman" w:hAnsi="Times New Roman" w:cs="Times New Roman"/>
          <w:sz w:val="24"/>
          <w:szCs w:val="24"/>
        </w:rPr>
        <w:t>,singependa</w:t>
      </w:r>
      <w:proofErr w:type="gramEnd"/>
      <w:r>
        <w:rPr>
          <w:rFonts w:ascii="Times New Roman" w:hAnsi="Times New Roman" w:cs="Times New Roman"/>
          <w:sz w:val="24"/>
          <w:szCs w:val="24"/>
        </w:rPr>
        <w:t xml:space="preserve"> sampuli za </w:t>
      </w:r>
      <w:r w:rsidRPr="001A74CB">
        <w:rPr>
          <w:rFonts w:ascii="Times New Roman" w:hAnsi="Times New Roman" w:cs="Times New Roman"/>
          <w:b/>
          <w:sz w:val="24"/>
          <w:szCs w:val="24"/>
        </w:rPr>
        <w:t>mkojo</w:t>
      </w:r>
      <w:r>
        <w:rPr>
          <w:rFonts w:ascii="Times New Roman" w:hAnsi="Times New Roman" w:cs="Times New Roman"/>
          <w:sz w:val="24"/>
          <w:szCs w:val="24"/>
        </w:rPr>
        <w:t xml:space="preserve"> wa mwanangu ihifadhiwe kwa muda mrefu.</w:t>
      </w:r>
    </w:p>
    <w:p w14:paraId="15FEC891" w14:textId="05CBC8CB" w:rsidR="0062344E" w:rsidRDefault="0062344E" w:rsidP="0062344E">
      <w:pPr>
        <w:jc w:val="both"/>
        <w:rPr>
          <w:rFonts w:ascii="Times New Roman" w:hAnsi="Times New Roman" w:cs="Times New Roman"/>
          <w:sz w:val="24"/>
          <w:szCs w:val="24"/>
        </w:rPr>
      </w:pPr>
      <w:r>
        <w:rPr>
          <w:rFonts w:ascii="Times New Roman" w:hAnsi="Times New Roman" w:cs="Times New Roman"/>
          <w:sz w:val="24"/>
          <w:szCs w:val="24"/>
        </w:rPr>
        <w:t>.</w:t>
      </w:r>
    </w:p>
    <w:p w14:paraId="34A55F4E" w14:textId="77777777" w:rsidR="008B7EC8" w:rsidRPr="00EC5F06" w:rsidRDefault="008B7EC8" w:rsidP="008B7EC8">
      <w:pPr>
        <w:spacing w:after="0"/>
        <w:jc w:val="both"/>
        <w:rPr>
          <w:rFonts w:ascii="Times New Roman" w:hAnsi="Times New Roman" w:cs="Times New Roman"/>
          <w:sz w:val="24"/>
          <w:szCs w:val="24"/>
        </w:rPr>
      </w:pPr>
    </w:p>
    <w:p w14:paraId="6A612762" w14:textId="77777777" w:rsidR="0062344E" w:rsidRPr="001A74CB" w:rsidRDefault="0062344E" w:rsidP="0062344E">
      <w:pPr>
        <w:jc w:val="both"/>
        <w:rPr>
          <w:rFonts w:ascii="Times New Roman" w:hAnsi="Times New Roman"/>
          <w:szCs w:val="24"/>
        </w:rPr>
      </w:pPr>
      <w:r w:rsidRPr="001A74CB">
        <w:rPr>
          <w:rFonts w:ascii="Times New Roman" w:hAnsi="Times New Roman"/>
          <w:szCs w:val="24"/>
        </w:rPr>
        <w:t>Damu</w:t>
      </w:r>
    </w:p>
    <w:p w14:paraId="2C30CA19" w14:textId="77777777" w:rsidR="0062344E" w:rsidRPr="00434026" w:rsidRDefault="0062344E" w:rsidP="0062344E">
      <w:pPr>
        <w:jc w:val="both"/>
        <w:rPr>
          <w:rFonts w:ascii="Times New Roman" w:hAnsi="Times New Roman"/>
          <w:szCs w:val="24"/>
        </w:rPr>
      </w:pPr>
      <w:r w:rsidRPr="00434026">
        <w:rPr>
          <w:rFonts w:ascii="Times New Roman" w:hAnsi="Times New Roman"/>
          <w:szCs w:val="24"/>
        </w:rPr>
        <w:t xml:space="preserve">|__| NDIO, Ningependa sampuli za </w:t>
      </w:r>
      <w:r w:rsidRPr="001A74CB">
        <w:rPr>
          <w:rFonts w:ascii="Times New Roman" w:hAnsi="Times New Roman"/>
          <w:b/>
          <w:szCs w:val="24"/>
        </w:rPr>
        <w:t>damu</w:t>
      </w:r>
      <w:r w:rsidRPr="00434026">
        <w:rPr>
          <w:rFonts w:ascii="Times New Roman" w:hAnsi="Times New Roman"/>
          <w:szCs w:val="24"/>
        </w:rPr>
        <w:t xml:space="preserve"> za mtoto wangu kuhifadhiwa </w:t>
      </w:r>
      <w:proofErr w:type="gramStart"/>
      <w:r w:rsidRPr="00434026">
        <w:rPr>
          <w:rFonts w:ascii="Times New Roman" w:hAnsi="Times New Roman"/>
          <w:szCs w:val="24"/>
        </w:rPr>
        <w:t>kwa</w:t>
      </w:r>
      <w:proofErr w:type="gramEnd"/>
      <w:r w:rsidRPr="00434026">
        <w:rPr>
          <w:rFonts w:ascii="Times New Roman" w:hAnsi="Times New Roman"/>
          <w:szCs w:val="24"/>
        </w:rPr>
        <w:t xml:space="preserve"> muda mrefu|</w:t>
      </w:r>
    </w:p>
    <w:p w14:paraId="66C5DF58" w14:textId="77777777" w:rsidR="0062344E" w:rsidRDefault="0062344E" w:rsidP="0062344E">
      <w:pPr>
        <w:jc w:val="both"/>
        <w:rPr>
          <w:rFonts w:ascii="Times New Roman" w:hAnsi="Times New Roman"/>
          <w:szCs w:val="24"/>
        </w:rPr>
      </w:pPr>
      <w:r w:rsidRPr="00434026">
        <w:rPr>
          <w:rFonts w:ascii="Times New Roman" w:hAnsi="Times New Roman"/>
          <w:szCs w:val="24"/>
        </w:rPr>
        <w:t xml:space="preserve">|__|HAPANA, Singependa sampuli za </w:t>
      </w:r>
      <w:r w:rsidRPr="001A74CB">
        <w:rPr>
          <w:rFonts w:ascii="Times New Roman" w:hAnsi="Times New Roman"/>
          <w:b/>
          <w:szCs w:val="24"/>
        </w:rPr>
        <w:t>damu</w:t>
      </w:r>
      <w:r w:rsidRPr="00434026">
        <w:rPr>
          <w:rFonts w:ascii="Times New Roman" w:hAnsi="Times New Roman"/>
          <w:szCs w:val="24"/>
        </w:rPr>
        <w:t xml:space="preserve"> za mtoto wangu kuhifadhiwa </w:t>
      </w:r>
      <w:proofErr w:type="gramStart"/>
      <w:r w:rsidRPr="00434026">
        <w:rPr>
          <w:rFonts w:ascii="Times New Roman" w:hAnsi="Times New Roman"/>
          <w:szCs w:val="24"/>
        </w:rPr>
        <w:t>kwa</w:t>
      </w:r>
      <w:proofErr w:type="gramEnd"/>
      <w:r w:rsidRPr="00434026">
        <w:rPr>
          <w:rFonts w:ascii="Times New Roman" w:hAnsi="Times New Roman"/>
          <w:szCs w:val="24"/>
        </w:rPr>
        <w:t xml:space="preserve"> muda mrefu|</w:t>
      </w:r>
    </w:p>
    <w:p w14:paraId="47460109" w14:textId="77777777" w:rsidR="008B7EC8" w:rsidRDefault="008B7EC8" w:rsidP="008B7EC8">
      <w:pPr>
        <w:spacing w:after="0"/>
        <w:jc w:val="both"/>
        <w:rPr>
          <w:rFonts w:ascii="Times New Roman" w:hAnsi="Times New Roman"/>
          <w:szCs w:val="24"/>
        </w:rPr>
      </w:pPr>
    </w:p>
    <w:p w14:paraId="26E43798" w14:textId="77777777" w:rsidR="0062344E" w:rsidRPr="001A74CB" w:rsidRDefault="0062344E" w:rsidP="0062344E">
      <w:pPr>
        <w:jc w:val="both"/>
        <w:rPr>
          <w:rFonts w:ascii="Times New Roman" w:hAnsi="Times New Roman"/>
          <w:szCs w:val="24"/>
        </w:rPr>
      </w:pPr>
      <w:r w:rsidRPr="001A74CB">
        <w:rPr>
          <w:rFonts w:ascii="Times New Roman" w:hAnsi="Times New Roman"/>
          <w:szCs w:val="24"/>
        </w:rPr>
        <w:t>Kinyesi</w:t>
      </w:r>
    </w:p>
    <w:p w14:paraId="1C358595" w14:textId="77777777" w:rsidR="0062344E" w:rsidRPr="00CB3286" w:rsidRDefault="0062344E" w:rsidP="0062344E">
      <w:pPr>
        <w:jc w:val="both"/>
        <w:rPr>
          <w:rFonts w:ascii="Times New Roman" w:hAnsi="Times New Roman"/>
          <w:szCs w:val="24"/>
        </w:rPr>
      </w:pPr>
      <w:r w:rsidRPr="00434026">
        <w:rPr>
          <w:rFonts w:ascii="Times New Roman" w:hAnsi="Times New Roman"/>
          <w:szCs w:val="24"/>
        </w:rPr>
        <w:t xml:space="preserve">|__| NDIO, Ningependa </w:t>
      </w:r>
      <w:r w:rsidRPr="001A74CB">
        <w:rPr>
          <w:rFonts w:ascii="Times New Roman" w:hAnsi="Times New Roman"/>
          <w:b/>
          <w:szCs w:val="24"/>
        </w:rPr>
        <w:t>kinyesi</w:t>
      </w:r>
      <w:r w:rsidRPr="00434026">
        <w:rPr>
          <w:rFonts w:ascii="Times New Roman" w:hAnsi="Times New Roman"/>
          <w:szCs w:val="24"/>
        </w:rPr>
        <w:t xml:space="preserve"> </w:t>
      </w:r>
      <w:proofErr w:type="gramStart"/>
      <w:r w:rsidRPr="00434026">
        <w:rPr>
          <w:rFonts w:ascii="Times New Roman" w:hAnsi="Times New Roman"/>
          <w:szCs w:val="24"/>
        </w:rPr>
        <w:t>cha  mtoto</w:t>
      </w:r>
      <w:proofErr w:type="gramEnd"/>
      <w:r w:rsidRPr="00434026">
        <w:rPr>
          <w:rFonts w:ascii="Times New Roman" w:hAnsi="Times New Roman"/>
          <w:szCs w:val="24"/>
        </w:rPr>
        <w:t xml:space="preserve"> wangu kihifadhiwe kwa muda mrefu</w:t>
      </w:r>
    </w:p>
    <w:p w14:paraId="4C5263EB" w14:textId="77777777" w:rsidR="0062344E" w:rsidRDefault="0062344E" w:rsidP="0062344E">
      <w:pPr>
        <w:jc w:val="both"/>
        <w:rPr>
          <w:rFonts w:ascii="Times New Roman" w:hAnsi="Times New Roman"/>
          <w:szCs w:val="24"/>
        </w:rPr>
      </w:pPr>
      <w:r w:rsidRPr="00434026">
        <w:rPr>
          <w:rFonts w:ascii="Times New Roman" w:hAnsi="Times New Roman"/>
          <w:szCs w:val="24"/>
        </w:rPr>
        <w:t xml:space="preserve">|__| HAPANA, Singependa </w:t>
      </w:r>
      <w:r w:rsidRPr="001A74CB">
        <w:rPr>
          <w:rFonts w:ascii="Times New Roman" w:hAnsi="Times New Roman"/>
          <w:b/>
          <w:szCs w:val="24"/>
        </w:rPr>
        <w:t>kinyesi</w:t>
      </w:r>
      <w:r w:rsidRPr="00434026">
        <w:rPr>
          <w:rFonts w:ascii="Times New Roman" w:hAnsi="Times New Roman"/>
          <w:szCs w:val="24"/>
        </w:rPr>
        <w:t xml:space="preserve"> </w:t>
      </w:r>
      <w:proofErr w:type="gramStart"/>
      <w:r w:rsidRPr="00434026">
        <w:rPr>
          <w:rFonts w:ascii="Times New Roman" w:hAnsi="Times New Roman"/>
          <w:szCs w:val="24"/>
        </w:rPr>
        <w:t>cha  mtoto</w:t>
      </w:r>
      <w:proofErr w:type="gramEnd"/>
      <w:r w:rsidRPr="00434026">
        <w:rPr>
          <w:rFonts w:ascii="Times New Roman" w:hAnsi="Times New Roman"/>
          <w:szCs w:val="24"/>
        </w:rPr>
        <w:t xml:space="preserve"> wangu kihifadhiwe kwa muda mrefu</w:t>
      </w:r>
    </w:p>
    <w:p w14:paraId="63A29DF8" w14:textId="77777777" w:rsidR="008B7EC8" w:rsidRPr="00EC5F06" w:rsidRDefault="008B7EC8" w:rsidP="008B7EC8">
      <w:pPr>
        <w:spacing w:after="0"/>
        <w:jc w:val="both"/>
        <w:rPr>
          <w:rFonts w:ascii="Times New Roman" w:hAnsi="Times New Roman" w:cs="Times New Roman"/>
          <w:sz w:val="24"/>
          <w:szCs w:val="24"/>
        </w:rPr>
      </w:pPr>
    </w:p>
    <w:p w14:paraId="0FD01075" w14:textId="77777777" w:rsidR="0062344E" w:rsidRPr="001A74CB" w:rsidRDefault="0062344E" w:rsidP="0062344E">
      <w:pPr>
        <w:jc w:val="both"/>
        <w:rPr>
          <w:rFonts w:ascii="Times New Roman" w:hAnsi="Times New Roman"/>
          <w:szCs w:val="24"/>
        </w:rPr>
      </w:pPr>
      <w:r w:rsidRPr="001A74CB">
        <w:rPr>
          <w:rFonts w:ascii="Times New Roman" w:hAnsi="Times New Roman"/>
          <w:szCs w:val="24"/>
        </w:rPr>
        <w:t>Sampuli ya mate</w:t>
      </w:r>
    </w:p>
    <w:p w14:paraId="3C140310" w14:textId="77777777" w:rsidR="0062344E" w:rsidRPr="00CB3286" w:rsidRDefault="0062344E" w:rsidP="0062344E">
      <w:pPr>
        <w:jc w:val="both"/>
        <w:rPr>
          <w:rFonts w:ascii="Times New Roman" w:hAnsi="Times New Roman"/>
          <w:szCs w:val="24"/>
        </w:rPr>
      </w:pPr>
      <w:r w:rsidRPr="00434026">
        <w:rPr>
          <w:rFonts w:ascii="Times New Roman" w:hAnsi="Times New Roman"/>
          <w:szCs w:val="24"/>
        </w:rPr>
        <w:t>|__| NDIO, Ningependa</w:t>
      </w:r>
      <w:r>
        <w:rPr>
          <w:rFonts w:ascii="Times New Roman" w:hAnsi="Times New Roman"/>
          <w:szCs w:val="24"/>
        </w:rPr>
        <w:t xml:space="preserve"> sampuli ya </w:t>
      </w:r>
      <w:r w:rsidRPr="001A74CB">
        <w:rPr>
          <w:rFonts w:ascii="Times New Roman" w:hAnsi="Times New Roman"/>
          <w:b/>
          <w:szCs w:val="24"/>
        </w:rPr>
        <w:t>mate</w:t>
      </w:r>
      <w:r>
        <w:rPr>
          <w:rFonts w:ascii="Times New Roman" w:hAnsi="Times New Roman"/>
          <w:szCs w:val="24"/>
        </w:rPr>
        <w:t xml:space="preserve"> ya mtoto wangu </w:t>
      </w:r>
      <w:r w:rsidRPr="00434026">
        <w:rPr>
          <w:rFonts w:ascii="Times New Roman" w:hAnsi="Times New Roman"/>
          <w:szCs w:val="24"/>
        </w:rPr>
        <w:t xml:space="preserve">ihifadhiwe </w:t>
      </w:r>
      <w:proofErr w:type="gramStart"/>
      <w:r w:rsidRPr="00434026">
        <w:rPr>
          <w:rFonts w:ascii="Times New Roman" w:hAnsi="Times New Roman"/>
          <w:szCs w:val="24"/>
        </w:rPr>
        <w:t>kwa</w:t>
      </w:r>
      <w:proofErr w:type="gramEnd"/>
      <w:r w:rsidRPr="00434026">
        <w:rPr>
          <w:rFonts w:ascii="Times New Roman" w:hAnsi="Times New Roman"/>
          <w:szCs w:val="24"/>
        </w:rPr>
        <w:t xml:space="preserve"> muda mrefu</w:t>
      </w:r>
    </w:p>
    <w:p w14:paraId="66C65D3E" w14:textId="77777777" w:rsidR="0062344E" w:rsidRDefault="0062344E" w:rsidP="0062344E">
      <w:pPr>
        <w:jc w:val="both"/>
        <w:rPr>
          <w:ins w:id="32" w:author="BAchando" w:date="2016-01-07T11:59:00Z"/>
          <w:rFonts w:ascii="Times New Roman" w:hAnsi="Times New Roman"/>
          <w:szCs w:val="24"/>
        </w:rPr>
      </w:pPr>
      <w:r w:rsidRPr="00434026">
        <w:rPr>
          <w:rFonts w:ascii="Times New Roman" w:hAnsi="Times New Roman"/>
          <w:szCs w:val="24"/>
        </w:rPr>
        <w:t xml:space="preserve">|__| HAPANA, Singependa </w:t>
      </w:r>
      <w:r>
        <w:rPr>
          <w:rFonts w:ascii="Times New Roman" w:hAnsi="Times New Roman"/>
          <w:szCs w:val="24"/>
        </w:rPr>
        <w:t xml:space="preserve">sampuli ya </w:t>
      </w:r>
      <w:r w:rsidRPr="001A74CB">
        <w:rPr>
          <w:rFonts w:ascii="Times New Roman" w:hAnsi="Times New Roman"/>
          <w:b/>
          <w:szCs w:val="24"/>
        </w:rPr>
        <w:t>mate</w:t>
      </w:r>
      <w:r>
        <w:rPr>
          <w:rFonts w:ascii="Times New Roman" w:hAnsi="Times New Roman"/>
          <w:szCs w:val="24"/>
        </w:rPr>
        <w:t xml:space="preserve"> ya mtoto wangu </w:t>
      </w:r>
      <w:r w:rsidRPr="00434026">
        <w:rPr>
          <w:rFonts w:ascii="Times New Roman" w:hAnsi="Times New Roman"/>
          <w:szCs w:val="24"/>
        </w:rPr>
        <w:t xml:space="preserve">ihifadhiwe </w:t>
      </w:r>
      <w:proofErr w:type="gramStart"/>
      <w:r w:rsidRPr="00434026">
        <w:rPr>
          <w:rFonts w:ascii="Times New Roman" w:hAnsi="Times New Roman"/>
          <w:szCs w:val="24"/>
        </w:rPr>
        <w:t>kwa</w:t>
      </w:r>
      <w:proofErr w:type="gramEnd"/>
      <w:r w:rsidRPr="00434026">
        <w:rPr>
          <w:rFonts w:ascii="Times New Roman" w:hAnsi="Times New Roman"/>
          <w:szCs w:val="24"/>
        </w:rPr>
        <w:t xml:space="preserve"> muda mrefu</w:t>
      </w:r>
    </w:p>
    <w:p w14:paraId="32B5A74B" w14:textId="0CAF9176" w:rsidR="0023599C" w:rsidRDefault="0023599C" w:rsidP="0062344E">
      <w:pPr>
        <w:jc w:val="both"/>
        <w:rPr>
          <w:ins w:id="33" w:author="BAchando" w:date="2016-01-07T11:59:00Z"/>
          <w:rFonts w:ascii="Times New Roman" w:hAnsi="Times New Roman"/>
          <w:szCs w:val="24"/>
        </w:rPr>
      </w:pPr>
      <w:ins w:id="34" w:author="BAchando" w:date="2016-01-07T11:59:00Z">
        <w:r>
          <w:rPr>
            <w:rFonts w:ascii="Times New Roman" w:hAnsi="Times New Roman"/>
            <w:szCs w:val="24"/>
          </w:rPr>
          <w:t>Kunakili kanda ya video</w:t>
        </w:r>
      </w:ins>
    </w:p>
    <w:p w14:paraId="7DDFC5AE" w14:textId="2A863767" w:rsidR="0023599C" w:rsidRDefault="0023599C" w:rsidP="0062344E">
      <w:pPr>
        <w:jc w:val="both"/>
        <w:rPr>
          <w:ins w:id="35" w:author="BAchando" w:date="2016-01-07T12:01:00Z"/>
          <w:rFonts w:ascii="Times New Roman" w:hAnsi="Times New Roman"/>
          <w:szCs w:val="24"/>
        </w:rPr>
      </w:pPr>
      <w:ins w:id="36" w:author="BAchando" w:date="2016-01-07T12:00:00Z">
        <w:r>
          <w:rPr>
            <w:rFonts w:ascii="Times New Roman" w:hAnsi="Times New Roman"/>
            <w:szCs w:val="24"/>
          </w:rPr>
          <w:t xml:space="preserve">NDIO, Ningependa </w:t>
        </w:r>
      </w:ins>
      <w:ins w:id="37" w:author="BAchando" w:date="2016-01-07T12:02:00Z">
        <w:r>
          <w:rPr>
            <w:rFonts w:ascii="Times New Roman" w:hAnsi="Times New Roman"/>
            <w:szCs w:val="24"/>
          </w:rPr>
          <w:t xml:space="preserve">kanda ya </w:t>
        </w:r>
      </w:ins>
      <w:ins w:id="38" w:author="BAchando" w:date="2016-01-07T12:00:00Z">
        <w:r>
          <w:rPr>
            <w:rFonts w:ascii="Times New Roman" w:hAnsi="Times New Roman"/>
            <w:szCs w:val="24"/>
          </w:rPr>
          <w:t>video ili</w:t>
        </w:r>
      </w:ins>
      <w:ins w:id="39" w:author="BAchando" w:date="2016-01-07T12:02:00Z">
        <w:r>
          <w:rPr>
            <w:rFonts w:ascii="Times New Roman" w:hAnsi="Times New Roman"/>
            <w:szCs w:val="24"/>
          </w:rPr>
          <w:t>y</w:t>
        </w:r>
      </w:ins>
      <w:ins w:id="40" w:author="BAchando" w:date="2016-01-07T12:00:00Z">
        <w:r>
          <w:rPr>
            <w:rFonts w:ascii="Times New Roman" w:hAnsi="Times New Roman"/>
            <w:szCs w:val="24"/>
          </w:rPr>
          <w:t>ona</w:t>
        </w:r>
      </w:ins>
      <w:ins w:id="41" w:author="BAchando" w:date="2016-01-07T12:01:00Z">
        <w:r>
          <w:rPr>
            <w:rFonts w:ascii="Times New Roman" w:hAnsi="Times New Roman"/>
            <w:szCs w:val="24"/>
          </w:rPr>
          <w:t>k</w:t>
        </w:r>
      </w:ins>
      <w:ins w:id="42" w:author="BAchando" w:date="2016-01-07T12:00:00Z">
        <w:r>
          <w:rPr>
            <w:rFonts w:ascii="Times New Roman" w:hAnsi="Times New Roman"/>
            <w:szCs w:val="24"/>
          </w:rPr>
          <w:t>iliwa ya m</w:t>
        </w:r>
      </w:ins>
      <w:ins w:id="43" w:author="BAchando" w:date="2016-01-07T12:01:00Z">
        <w:r>
          <w:rPr>
            <w:rFonts w:ascii="Times New Roman" w:hAnsi="Times New Roman"/>
            <w:szCs w:val="24"/>
          </w:rPr>
          <w:t xml:space="preserve">toto wangu ihifadhiwe </w:t>
        </w:r>
        <w:proofErr w:type="gramStart"/>
        <w:r>
          <w:rPr>
            <w:rFonts w:ascii="Times New Roman" w:hAnsi="Times New Roman"/>
            <w:szCs w:val="24"/>
          </w:rPr>
          <w:t>wa</w:t>
        </w:r>
        <w:proofErr w:type="gramEnd"/>
        <w:r>
          <w:rPr>
            <w:rFonts w:ascii="Times New Roman" w:hAnsi="Times New Roman"/>
            <w:szCs w:val="24"/>
          </w:rPr>
          <w:t xml:space="preserve"> muda mrefu</w:t>
        </w:r>
      </w:ins>
    </w:p>
    <w:p w14:paraId="18977A8F" w14:textId="33557828" w:rsidR="0023599C" w:rsidRDefault="0023599C" w:rsidP="0062344E">
      <w:pPr>
        <w:jc w:val="both"/>
        <w:rPr>
          <w:rFonts w:ascii="Times New Roman" w:hAnsi="Times New Roman"/>
          <w:szCs w:val="24"/>
        </w:rPr>
      </w:pPr>
      <w:ins w:id="44" w:author="BAchando" w:date="2016-01-07T12:01:00Z">
        <w:r>
          <w:rPr>
            <w:rFonts w:ascii="Times New Roman" w:hAnsi="Times New Roman"/>
            <w:szCs w:val="24"/>
          </w:rPr>
          <w:t xml:space="preserve">LA, Singependa kanda ya video iliyonakiliwa ya mtoto wangu ihifadhiwe </w:t>
        </w:r>
        <w:proofErr w:type="gramStart"/>
        <w:r>
          <w:rPr>
            <w:rFonts w:ascii="Times New Roman" w:hAnsi="Times New Roman"/>
            <w:szCs w:val="24"/>
          </w:rPr>
          <w:t>kwa</w:t>
        </w:r>
        <w:proofErr w:type="gramEnd"/>
        <w:r>
          <w:rPr>
            <w:rFonts w:ascii="Times New Roman" w:hAnsi="Times New Roman"/>
            <w:szCs w:val="24"/>
          </w:rPr>
          <w:t xml:space="preserve"> muda mrefu</w:t>
        </w:r>
      </w:ins>
    </w:p>
    <w:p w14:paraId="2C12672A" w14:textId="77777777" w:rsidR="00935D84" w:rsidRDefault="00935D84" w:rsidP="0062344E">
      <w:pPr>
        <w:jc w:val="both"/>
        <w:rPr>
          <w:rFonts w:ascii="Times New Roman" w:hAnsi="Times New Roman"/>
          <w:szCs w:val="24"/>
        </w:rPr>
      </w:pPr>
    </w:p>
    <w:p w14:paraId="784D8E74" w14:textId="77777777" w:rsidR="00935D84" w:rsidRPr="00EC5F06" w:rsidRDefault="00935D84" w:rsidP="0062344E">
      <w:pPr>
        <w:jc w:val="both"/>
        <w:rPr>
          <w:rFonts w:ascii="Times New Roman" w:hAnsi="Times New Roman" w:cs="Times New Roman"/>
          <w:sz w:val="24"/>
          <w:szCs w:val="24"/>
        </w:rPr>
      </w:pPr>
    </w:p>
    <w:p w14:paraId="2D9FF6B5" w14:textId="77777777" w:rsidR="0062344E" w:rsidRPr="007961C7" w:rsidRDefault="0062344E" w:rsidP="0062344E">
      <w:pPr>
        <w:spacing w:after="0"/>
        <w:rPr>
          <w:rFonts w:ascii="Times New Roman" w:hAnsi="Times New Roman" w:cs="Times New Roman"/>
        </w:rPr>
      </w:pPr>
    </w:p>
    <w:p w14:paraId="6CC84682" w14:textId="77777777" w:rsidR="0062344E" w:rsidRPr="007961C7" w:rsidRDefault="0062344E" w:rsidP="0062344E">
      <w:pPr>
        <w:spacing w:after="0"/>
        <w:rPr>
          <w:rFonts w:ascii="Times New Roman" w:hAnsi="Times New Roman" w:cs="Times New Roman"/>
        </w:rPr>
      </w:pPr>
    </w:p>
    <w:p w14:paraId="5A45D160" w14:textId="77777777" w:rsidR="0062344E" w:rsidRPr="007961C7" w:rsidRDefault="0062344E" w:rsidP="0062344E">
      <w:pPr>
        <w:spacing w:after="0"/>
        <w:rPr>
          <w:rFonts w:ascii="Times New Roman" w:hAnsi="Times New Roman" w:cs="Times New Roman"/>
        </w:rPr>
      </w:pPr>
    </w:p>
    <w:p w14:paraId="2746016B" w14:textId="77777777" w:rsidR="00AE2786" w:rsidRPr="007961C7" w:rsidRDefault="00AE2786" w:rsidP="009345F1">
      <w:pPr>
        <w:spacing w:after="0"/>
        <w:rPr>
          <w:rFonts w:ascii="Times New Roman" w:hAnsi="Times New Roman" w:cs="Times New Roman"/>
        </w:rPr>
      </w:pPr>
    </w:p>
    <w:sectPr w:rsidR="00AE2786" w:rsidRPr="007961C7" w:rsidSect="00475462">
      <w:headerReference w:type="default" r:id="rId12"/>
      <w:footerReference w:type="default" r:id="rId13"/>
      <w:pgSz w:w="12240" w:h="15840"/>
      <w:pgMar w:top="1440" w:right="1080" w:bottom="1170" w:left="1080" w:header="720" w:footer="186"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yan Mahoney" w:date="2015-08-26T12:58:00Z" w:initials="RM">
    <w:p w14:paraId="53EC6175" w14:textId="10C7DC12" w:rsidR="00784703" w:rsidRDefault="00784703">
      <w:pPr>
        <w:pStyle w:val="CommentText"/>
      </w:pPr>
      <w:r>
        <w:rPr>
          <w:rStyle w:val="CommentReference"/>
        </w:rPr>
        <w:annotationRef/>
      </w:r>
      <w:r>
        <w:t>Cecilia tells me that these are misspellings that she fixed throughout the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EC61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8868F" w14:textId="77777777" w:rsidR="000C040F" w:rsidRDefault="000C040F" w:rsidP="00EC5F06">
      <w:pPr>
        <w:spacing w:after="0" w:line="240" w:lineRule="auto"/>
      </w:pPr>
      <w:r>
        <w:separator/>
      </w:r>
    </w:p>
  </w:endnote>
  <w:endnote w:type="continuationSeparator" w:id="0">
    <w:p w14:paraId="3216BDE0" w14:textId="77777777" w:rsidR="000C040F" w:rsidRDefault="000C040F" w:rsidP="00EC5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4B7E1" w14:textId="77777777" w:rsidR="008B7EC8" w:rsidRDefault="008B7EC8" w:rsidP="008B7EC8">
    <w:pPr>
      <w:pStyle w:val="Footer"/>
    </w:pPr>
    <w:r>
      <w:t>CPHS Protocol #2011-09-3654</w:t>
    </w:r>
  </w:p>
  <w:sdt>
    <w:sdtPr>
      <w:id w:val="1522051240"/>
      <w:docPartObj>
        <w:docPartGallery w:val="Page Numbers (Bottom of Page)"/>
        <w:docPartUnique/>
      </w:docPartObj>
    </w:sdtPr>
    <w:sdtEndPr>
      <w:rPr>
        <w:noProof/>
      </w:rPr>
    </w:sdtEndPr>
    <w:sdtContent>
      <w:p w14:paraId="1404B238" w14:textId="105F26B5" w:rsidR="008B7EC8" w:rsidRDefault="008B7EC8">
        <w:pPr>
          <w:pStyle w:val="Footer"/>
          <w:jc w:val="right"/>
        </w:pPr>
        <w:r>
          <w:fldChar w:fldCharType="begin"/>
        </w:r>
        <w:r>
          <w:instrText xml:space="preserve"> PAGE   \* MERGEFORMAT </w:instrText>
        </w:r>
        <w:r>
          <w:fldChar w:fldCharType="separate"/>
        </w:r>
        <w:r w:rsidR="003A7467">
          <w:rPr>
            <w:noProof/>
          </w:rPr>
          <w:t>3</w:t>
        </w:r>
        <w:r>
          <w:rPr>
            <w:noProof/>
          </w:rPr>
          <w:fldChar w:fldCharType="end"/>
        </w:r>
      </w:p>
    </w:sdtContent>
  </w:sdt>
  <w:p w14:paraId="094A3A59" w14:textId="3F1128B4" w:rsidR="00EC5F06" w:rsidRPr="008B7EC8" w:rsidRDefault="00EC5F06" w:rsidP="008B7E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6354F" w14:textId="77777777" w:rsidR="000C040F" w:rsidRDefault="000C040F" w:rsidP="00EC5F06">
      <w:pPr>
        <w:spacing w:after="0" w:line="240" w:lineRule="auto"/>
      </w:pPr>
      <w:r>
        <w:separator/>
      </w:r>
    </w:p>
  </w:footnote>
  <w:footnote w:type="continuationSeparator" w:id="0">
    <w:p w14:paraId="3D1B2085" w14:textId="77777777" w:rsidR="000C040F" w:rsidRDefault="000C040F" w:rsidP="00EC5F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B66B28" w14:textId="59DF4913" w:rsidR="00E9780E" w:rsidRPr="00F636EA" w:rsidRDefault="00BE507B" w:rsidP="007A7F97">
    <w:pPr>
      <w:pStyle w:val="Header"/>
      <w:tabs>
        <w:tab w:val="left" w:pos="5408"/>
        <w:tab w:val="right" w:pos="10440"/>
      </w:tabs>
      <w:ind w:right="27"/>
      <w:rPr>
        <w:b/>
      </w:rPr>
    </w:pPr>
    <w:r w:rsidRPr="007A7F97">
      <w:rPr>
        <w:b/>
      </w:rPr>
      <w:t>Nambari ya mtoto</w:t>
    </w:r>
    <w:r w:rsidR="00E9780E" w:rsidRPr="00DC2B94">
      <w:rPr>
        <w:b/>
      </w:rPr>
      <w:t>: |__|__|__|__|-|__|__|__|-|__|</w:t>
    </w:r>
    <w:r w:rsidR="00DC2B94">
      <w:rPr>
        <w:b/>
      </w:rPr>
      <w:t>__|</w:t>
    </w:r>
    <w:r w:rsidR="00E9780E">
      <w:rPr>
        <w:b/>
      </w:rPr>
      <w:tab/>
    </w:r>
    <w:r w:rsidR="003C54E4">
      <w:rPr>
        <w:b/>
      </w:rPr>
      <w:t xml:space="preserve">             </w:t>
    </w:r>
    <w:r w:rsidR="003C54E4">
      <w:rPr>
        <w:b/>
      </w:rPr>
      <w:tab/>
    </w:r>
    <w:r>
      <w:rPr>
        <w:b/>
      </w:rPr>
      <w:t>Namabari ya Afisa</w:t>
    </w:r>
    <w:r w:rsidR="00E9780E">
      <w:rPr>
        <w:b/>
      </w:rPr>
      <w:t>: |__|__|__|__|</w:t>
    </w:r>
  </w:p>
  <w:p w14:paraId="366A5942" w14:textId="77777777" w:rsidR="00E9780E" w:rsidRDefault="00E978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PA_USER">
    <w15:presenceInfo w15:providerId="None" w15:userId="IPA_USER"/>
  </w15:person>
  <w15:person w15:author="Ryan Mahoney">
    <w15:presenceInfo w15:providerId="Windows Live" w15:userId="7e030def5f40a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EB"/>
    <w:rsid w:val="00010B55"/>
    <w:rsid w:val="000377E4"/>
    <w:rsid w:val="00042F54"/>
    <w:rsid w:val="00046B77"/>
    <w:rsid w:val="00050693"/>
    <w:rsid w:val="00081EC4"/>
    <w:rsid w:val="000902AA"/>
    <w:rsid w:val="00090819"/>
    <w:rsid w:val="00093AE5"/>
    <w:rsid w:val="000B2CAC"/>
    <w:rsid w:val="000C040F"/>
    <w:rsid w:val="000D4CF5"/>
    <w:rsid w:val="000D7734"/>
    <w:rsid w:val="000F4016"/>
    <w:rsid w:val="001159C4"/>
    <w:rsid w:val="00140EEA"/>
    <w:rsid w:val="001467B4"/>
    <w:rsid w:val="00152224"/>
    <w:rsid w:val="00154BEA"/>
    <w:rsid w:val="001965B2"/>
    <w:rsid w:val="001A74CB"/>
    <w:rsid w:val="001A75D7"/>
    <w:rsid w:val="001C7F78"/>
    <w:rsid w:val="001E0692"/>
    <w:rsid w:val="00205356"/>
    <w:rsid w:val="002278F6"/>
    <w:rsid w:val="00227987"/>
    <w:rsid w:val="00231E41"/>
    <w:rsid w:val="0023599C"/>
    <w:rsid w:val="00272983"/>
    <w:rsid w:val="002B20BB"/>
    <w:rsid w:val="002E00EC"/>
    <w:rsid w:val="002E2D70"/>
    <w:rsid w:val="002E4BA7"/>
    <w:rsid w:val="00312169"/>
    <w:rsid w:val="00337F97"/>
    <w:rsid w:val="003426F2"/>
    <w:rsid w:val="003427DF"/>
    <w:rsid w:val="00346229"/>
    <w:rsid w:val="00353EDB"/>
    <w:rsid w:val="00360E53"/>
    <w:rsid w:val="00365892"/>
    <w:rsid w:val="00380CD7"/>
    <w:rsid w:val="003906CC"/>
    <w:rsid w:val="003A7467"/>
    <w:rsid w:val="003B2BEB"/>
    <w:rsid w:val="003C54E4"/>
    <w:rsid w:val="003F2102"/>
    <w:rsid w:val="003F3BA7"/>
    <w:rsid w:val="00420641"/>
    <w:rsid w:val="004207C2"/>
    <w:rsid w:val="004276C6"/>
    <w:rsid w:val="00467993"/>
    <w:rsid w:val="004748A0"/>
    <w:rsid w:val="00475462"/>
    <w:rsid w:val="00485B7F"/>
    <w:rsid w:val="00486FC4"/>
    <w:rsid w:val="004B593E"/>
    <w:rsid w:val="004C7904"/>
    <w:rsid w:val="004E55BA"/>
    <w:rsid w:val="004E67E0"/>
    <w:rsid w:val="00514E40"/>
    <w:rsid w:val="00533382"/>
    <w:rsid w:val="00546965"/>
    <w:rsid w:val="00556DD3"/>
    <w:rsid w:val="005B1233"/>
    <w:rsid w:val="005B150A"/>
    <w:rsid w:val="005C6D94"/>
    <w:rsid w:val="005D15F5"/>
    <w:rsid w:val="005F4266"/>
    <w:rsid w:val="0062344E"/>
    <w:rsid w:val="00644425"/>
    <w:rsid w:val="00657917"/>
    <w:rsid w:val="006A268C"/>
    <w:rsid w:val="006B33C3"/>
    <w:rsid w:val="006F1D4E"/>
    <w:rsid w:val="00702DF0"/>
    <w:rsid w:val="0071186F"/>
    <w:rsid w:val="007177EF"/>
    <w:rsid w:val="0072392B"/>
    <w:rsid w:val="007573BA"/>
    <w:rsid w:val="00776C74"/>
    <w:rsid w:val="00784703"/>
    <w:rsid w:val="007961C7"/>
    <w:rsid w:val="007A7F97"/>
    <w:rsid w:val="007D528E"/>
    <w:rsid w:val="007E4979"/>
    <w:rsid w:val="00815A6A"/>
    <w:rsid w:val="008364E9"/>
    <w:rsid w:val="008524D9"/>
    <w:rsid w:val="00883639"/>
    <w:rsid w:val="00890CD0"/>
    <w:rsid w:val="00892CF8"/>
    <w:rsid w:val="00894260"/>
    <w:rsid w:val="008954FC"/>
    <w:rsid w:val="008B7EC8"/>
    <w:rsid w:val="008D73AB"/>
    <w:rsid w:val="008E0909"/>
    <w:rsid w:val="008F2A3C"/>
    <w:rsid w:val="008F4EDD"/>
    <w:rsid w:val="009345F1"/>
    <w:rsid w:val="00935D84"/>
    <w:rsid w:val="00971E97"/>
    <w:rsid w:val="00981F04"/>
    <w:rsid w:val="0099400F"/>
    <w:rsid w:val="009B021E"/>
    <w:rsid w:val="009B0AB4"/>
    <w:rsid w:val="009E262F"/>
    <w:rsid w:val="009F0D1C"/>
    <w:rsid w:val="00A057A9"/>
    <w:rsid w:val="00A05F39"/>
    <w:rsid w:val="00A21E31"/>
    <w:rsid w:val="00A47015"/>
    <w:rsid w:val="00A55679"/>
    <w:rsid w:val="00A60A97"/>
    <w:rsid w:val="00AA18D9"/>
    <w:rsid w:val="00AA37B4"/>
    <w:rsid w:val="00AB552A"/>
    <w:rsid w:val="00AB5A68"/>
    <w:rsid w:val="00AD4B4B"/>
    <w:rsid w:val="00AE2786"/>
    <w:rsid w:val="00AF0337"/>
    <w:rsid w:val="00AF03AF"/>
    <w:rsid w:val="00B03E79"/>
    <w:rsid w:val="00B14677"/>
    <w:rsid w:val="00B161D2"/>
    <w:rsid w:val="00B20800"/>
    <w:rsid w:val="00B50245"/>
    <w:rsid w:val="00B6327E"/>
    <w:rsid w:val="00B91B50"/>
    <w:rsid w:val="00B96612"/>
    <w:rsid w:val="00BB56E3"/>
    <w:rsid w:val="00BD36A8"/>
    <w:rsid w:val="00BD41C8"/>
    <w:rsid w:val="00BD4D48"/>
    <w:rsid w:val="00BE507B"/>
    <w:rsid w:val="00BE65A1"/>
    <w:rsid w:val="00BE7F07"/>
    <w:rsid w:val="00C075E6"/>
    <w:rsid w:val="00C1261A"/>
    <w:rsid w:val="00C514C2"/>
    <w:rsid w:val="00C75B65"/>
    <w:rsid w:val="00C81FB6"/>
    <w:rsid w:val="00C828F2"/>
    <w:rsid w:val="00CA1206"/>
    <w:rsid w:val="00CB37BF"/>
    <w:rsid w:val="00CD1F27"/>
    <w:rsid w:val="00CD4517"/>
    <w:rsid w:val="00CD5AB7"/>
    <w:rsid w:val="00CE6187"/>
    <w:rsid w:val="00D30176"/>
    <w:rsid w:val="00D37962"/>
    <w:rsid w:val="00D52794"/>
    <w:rsid w:val="00D74293"/>
    <w:rsid w:val="00D94364"/>
    <w:rsid w:val="00DB307D"/>
    <w:rsid w:val="00DC1AB4"/>
    <w:rsid w:val="00DC2B94"/>
    <w:rsid w:val="00DC6D4A"/>
    <w:rsid w:val="00DE06AE"/>
    <w:rsid w:val="00DE18BC"/>
    <w:rsid w:val="00DF2C47"/>
    <w:rsid w:val="00E00268"/>
    <w:rsid w:val="00E2349A"/>
    <w:rsid w:val="00E26A8C"/>
    <w:rsid w:val="00E446CE"/>
    <w:rsid w:val="00E50D34"/>
    <w:rsid w:val="00E80064"/>
    <w:rsid w:val="00E84546"/>
    <w:rsid w:val="00E910C4"/>
    <w:rsid w:val="00E9780E"/>
    <w:rsid w:val="00EB29CD"/>
    <w:rsid w:val="00EB34DE"/>
    <w:rsid w:val="00EC074C"/>
    <w:rsid w:val="00EC5F06"/>
    <w:rsid w:val="00EF5164"/>
    <w:rsid w:val="00F02F91"/>
    <w:rsid w:val="00F07B09"/>
    <w:rsid w:val="00F176F0"/>
    <w:rsid w:val="00F2268E"/>
    <w:rsid w:val="00F471AF"/>
    <w:rsid w:val="00F55487"/>
    <w:rsid w:val="00F55FE5"/>
    <w:rsid w:val="00F5744A"/>
    <w:rsid w:val="00F829DC"/>
    <w:rsid w:val="00F97999"/>
    <w:rsid w:val="00FA4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47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EC5F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5F06"/>
  </w:style>
  <w:style w:type="paragraph" w:styleId="Footer">
    <w:name w:val="footer"/>
    <w:basedOn w:val="Normal"/>
    <w:link w:val="FooterChar"/>
    <w:uiPriority w:val="99"/>
    <w:unhideWhenUsed/>
    <w:rsid w:val="00EC5F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5F06"/>
  </w:style>
  <w:style w:type="paragraph" w:styleId="CommentSubject">
    <w:name w:val="annotation subject"/>
    <w:basedOn w:val="CommentText"/>
    <w:next w:val="CommentText"/>
    <w:link w:val="CommentSubjectChar"/>
    <w:uiPriority w:val="99"/>
    <w:semiHidden/>
    <w:unhideWhenUsed/>
    <w:rsid w:val="00D30176"/>
    <w:rPr>
      <w:b/>
      <w:bCs/>
    </w:rPr>
  </w:style>
  <w:style w:type="character" w:customStyle="1" w:styleId="CommentSubjectChar">
    <w:name w:val="Comment Subject Char"/>
    <w:basedOn w:val="CommentTextChar"/>
    <w:link w:val="CommentSubject"/>
    <w:uiPriority w:val="99"/>
    <w:semiHidden/>
    <w:rsid w:val="00D30176"/>
    <w:rPr>
      <w:b/>
      <w:bCs/>
      <w:sz w:val="20"/>
      <w:szCs w:val="20"/>
    </w:rPr>
  </w:style>
  <w:style w:type="paragraph" w:styleId="Revision">
    <w:name w:val="Revision"/>
    <w:hidden/>
    <w:uiPriority w:val="99"/>
    <w:semiHidden/>
    <w:rsid w:val="003C54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EC5F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5F06"/>
  </w:style>
  <w:style w:type="paragraph" w:styleId="Footer">
    <w:name w:val="footer"/>
    <w:basedOn w:val="Normal"/>
    <w:link w:val="FooterChar"/>
    <w:uiPriority w:val="99"/>
    <w:unhideWhenUsed/>
    <w:rsid w:val="00EC5F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5F06"/>
  </w:style>
  <w:style w:type="paragraph" w:styleId="CommentSubject">
    <w:name w:val="annotation subject"/>
    <w:basedOn w:val="CommentText"/>
    <w:next w:val="CommentText"/>
    <w:link w:val="CommentSubjectChar"/>
    <w:uiPriority w:val="99"/>
    <w:semiHidden/>
    <w:unhideWhenUsed/>
    <w:rsid w:val="00D30176"/>
    <w:rPr>
      <w:b/>
      <w:bCs/>
    </w:rPr>
  </w:style>
  <w:style w:type="character" w:customStyle="1" w:styleId="CommentSubjectChar">
    <w:name w:val="Comment Subject Char"/>
    <w:basedOn w:val="CommentTextChar"/>
    <w:link w:val="CommentSubject"/>
    <w:uiPriority w:val="99"/>
    <w:semiHidden/>
    <w:rsid w:val="00D30176"/>
    <w:rPr>
      <w:b/>
      <w:bCs/>
      <w:sz w:val="20"/>
      <w:szCs w:val="20"/>
    </w:rPr>
  </w:style>
  <w:style w:type="paragraph" w:styleId="Revision">
    <w:name w:val="Revision"/>
    <w:hidden/>
    <w:uiPriority w:val="99"/>
    <w:semiHidden/>
    <w:rsid w:val="003C54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ubjects@berkeley.ed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844B7-DB33-4AD9-BBE2-959372FD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Hellen</cp:lastModifiedBy>
  <cp:revision>2</cp:revision>
  <cp:lastPrinted>2015-06-30T15:09:00Z</cp:lastPrinted>
  <dcterms:created xsi:type="dcterms:W3CDTF">2016-02-05T12:40:00Z</dcterms:created>
  <dcterms:modified xsi:type="dcterms:W3CDTF">2016-02-05T12:40:00Z</dcterms:modified>
</cp:coreProperties>
</file>