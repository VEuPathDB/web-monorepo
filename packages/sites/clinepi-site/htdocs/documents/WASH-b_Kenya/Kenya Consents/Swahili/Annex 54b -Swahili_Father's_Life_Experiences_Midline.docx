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FEB3" w14:textId="77777777" w:rsidR="004C7904" w:rsidRDefault="004C7904" w:rsidP="004C7904">
      <w:pPr>
        <w:spacing w:after="0"/>
        <w:rPr>
          <w:rFonts w:ascii="Times New Roman" w:hAnsi="Times New Roman" w:cs="Times New Roman"/>
          <w:b/>
        </w:rPr>
      </w:pPr>
    </w:p>
    <w:p w14:paraId="5DB1E23C" w14:textId="77777777" w:rsidR="004C7904" w:rsidRDefault="004C7904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0C40F409" w14:textId="77777777" w:rsidR="004C7904" w:rsidRDefault="004C7904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32DEC7C0" w14:textId="77777777" w:rsidR="004C7904" w:rsidRDefault="004C7904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12C53B5F" w14:textId="03D66E89" w:rsidR="00BD41C8" w:rsidRPr="00433B47" w:rsidRDefault="00F5744A" w:rsidP="009345F1">
      <w:pPr>
        <w:spacing w:after="0"/>
        <w:jc w:val="center"/>
        <w:rPr>
          <w:rFonts w:ascii="Times New Roman" w:hAnsi="Times New Roman" w:cs="Times New Roman"/>
          <w:b/>
        </w:rPr>
      </w:pPr>
      <w:r w:rsidRPr="0043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7050F9" wp14:editId="7EDF37F8">
            <wp:simplePos x="0" y="0"/>
            <wp:positionH relativeFrom="column">
              <wp:posOffset>2219325</wp:posOffset>
            </wp:positionH>
            <wp:positionV relativeFrom="paragraph">
              <wp:posOffset>-607060</wp:posOffset>
            </wp:positionV>
            <wp:extent cx="1100455" cy="5429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1D2" w:rsidRPr="00433B47">
        <w:rPr>
          <w:rFonts w:ascii="Times New Roman" w:hAnsi="Times New Roman" w:cs="Times New Roman"/>
          <w:b/>
        </w:rPr>
        <w:t xml:space="preserve"> IDHINI </w:t>
      </w:r>
      <w:r w:rsidR="00BD41C8" w:rsidRPr="00433B47">
        <w:rPr>
          <w:rFonts w:ascii="Times New Roman" w:hAnsi="Times New Roman" w:cs="Times New Roman"/>
          <w:b/>
        </w:rPr>
        <w:t xml:space="preserve">YA KUSHIRIKI </w:t>
      </w:r>
      <w:proofErr w:type="gramStart"/>
      <w:r w:rsidR="00BD41C8" w:rsidRPr="00433B47">
        <w:rPr>
          <w:rFonts w:ascii="Times New Roman" w:hAnsi="Times New Roman" w:cs="Times New Roman"/>
          <w:b/>
        </w:rPr>
        <w:t>K</w:t>
      </w:r>
      <w:r w:rsidR="003427DF" w:rsidRPr="00433B47">
        <w:rPr>
          <w:rFonts w:ascii="Times New Roman" w:hAnsi="Times New Roman" w:cs="Times New Roman"/>
          <w:b/>
        </w:rPr>
        <w:t xml:space="preserve">WA </w:t>
      </w:r>
      <w:r w:rsidR="005A3BEA" w:rsidRPr="00433B47">
        <w:rPr>
          <w:rFonts w:ascii="Times New Roman" w:hAnsi="Times New Roman" w:cs="Times New Roman"/>
          <w:b/>
        </w:rPr>
        <w:t xml:space="preserve"> AWAMU</w:t>
      </w:r>
      <w:proofErr w:type="gramEnd"/>
      <w:r w:rsidR="005A3BEA" w:rsidRPr="00433B47">
        <w:rPr>
          <w:rFonts w:ascii="Times New Roman" w:hAnsi="Times New Roman" w:cs="Times New Roman"/>
          <w:b/>
        </w:rPr>
        <w:t xml:space="preserve"> YA KATI YA </w:t>
      </w:r>
      <w:r w:rsidR="003427DF" w:rsidRPr="00433B47">
        <w:rPr>
          <w:rFonts w:ascii="Times New Roman" w:hAnsi="Times New Roman" w:cs="Times New Roman"/>
          <w:b/>
        </w:rPr>
        <w:t>UTAFITI WA WASH BENEFITS PROJECT</w:t>
      </w:r>
      <w:r w:rsidR="004C7904" w:rsidRPr="00433B47">
        <w:rPr>
          <w:rFonts w:ascii="Times New Roman" w:hAnsi="Times New Roman" w:cs="Times New Roman"/>
          <w:b/>
        </w:rPr>
        <w:t>,</w:t>
      </w:r>
      <w:r w:rsidR="005A3BEA" w:rsidRPr="00433B47">
        <w:rPr>
          <w:rFonts w:ascii="Times New Roman" w:hAnsi="Times New Roman" w:cs="Times New Roman"/>
          <w:b/>
        </w:rPr>
        <w:t xml:space="preserve"> UZOEFU WA MAISHA YA BABA,</w:t>
      </w:r>
      <w:r w:rsidR="00EF5164" w:rsidRPr="00433B47">
        <w:rPr>
          <w:rFonts w:ascii="Times New Roman" w:hAnsi="Times New Roman" w:cs="Times New Roman"/>
          <w:b/>
        </w:rPr>
        <w:t xml:space="preserve"> </w:t>
      </w:r>
      <w:r w:rsidR="005A3BEA" w:rsidRPr="00433B47">
        <w:rPr>
          <w:rFonts w:ascii="Times New Roman" w:hAnsi="Times New Roman" w:cs="Times New Roman"/>
          <w:b/>
        </w:rPr>
        <w:t>IDHINI YA</w:t>
      </w:r>
      <w:r w:rsidR="00546965" w:rsidRPr="00433B47">
        <w:rPr>
          <w:rFonts w:ascii="Times New Roman" w:hAnsi="Times New Roman" w:cs="Times New Roman"/>
          <w:b/>
        </w:rPr>
        <w:t xml:space="preserve"> </w:t>
      </w:r>
      <w:r w:rsidR="00BD41C8" w:rsidRPr="00433B47">
        <w:rPr>
          <w:rFonts w:ascii="Times New Roman" w:hAnsi="Times New Roman" w:cs="Times New Roman"/>
          <w:b/>
        </w:rPr>
        <w:t>KUANDIKA</w:t>
      </w:r>
    </w:p>
    <w:p w14:paraId="33836283" w14:textId="77777777" w:rsidR="009345F1" w:rsidRPr="00433B47" w:rsidRDefault="009345F1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5266FB81" w14:textId="77777777" w:rsidR="00353EDB" w:rsidRPr="00433B47" w:rsidRDefault="003B2BEB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  <w:b/>
        </w:rPr>
        <w:t>MADA YA UTAFITI:</w:t>
      </w:r>
      <w:r w:rsidRPr="00433B47">
        <w:rPr>
          <w:rFonts w:ascii="Times New Roman" w:hAnsi="Times New Roman" w:cs="Times New Roman"/>
        </w:rPr>
        <w:t xml:space="preserve"> WASH BENEFITS-</w:t>
      </w:r>
      <w:r w:rsidR="00154BEA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Kuosha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mikono</w:t>
      </w:r>
      <w:proofErr w:type="spellEnd"/>
      <w:r w:rsidRPr="00433B47">
        <w:rPr>
          <w:rFonts w:ascii="Times New Roman" w:hAnsi="Times New Roman" w:cs="Times New Roman"/>
        </w:rPr>
        <w:t>,</w:t>
      </w:r>
      <w:r w:rsidR="00154BEA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kutibu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maji</w:t>
      </w:r>
      <w:proofErr w:type="spellEnd"/>
      <w:r w:rsidRPr="00433B47">
        <w:rPr>
          <w:rFonts w:ascii="Times New Roman" w:hAnsi="Times New Roman" w:cs="Times New Roman"/>
        </w:rPr>
        <w:t>,</w:t>
      </w:r>
      <w:r w:rsidR="00154BEA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usafi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mazingira</w:t>
      </w:r>
      <w:proofErr w:type="spellEnd"/>
      <w:r w:rsidRPr="00433B47">
        <w:rPr>
          <w:rFonts w:ascii="Times New Roman" w:hAnsi="Times New Roman" w:cs="Times New Roman"/>
        </w:rPr>
        <w:t xml:space="preserve"> na </w:t>
      </w:r>
      <w:proofErr w:type="spellStart"/>
      <w:r w:rsidRPr="00433B47">
        <w:rPr>
          <w:rFonts w:ascii="Times New Roman" w:hAnsi="Times New Roman" w:cs="Times New Roman"/>
        </w:rPr>
        <w:t>lishe</w:t>
      </w:r>
      <w:proofErr w:type="spellEnd"/>
      <w:r w:rsidRPr="00433B47">
        <w:rPr>
          <w:rFonts w:ascii="Times New Roman" w:hAnsi="Times New Roman" w:cs="Times New Roman"/>
        </w:rPr>
        <w:t xml:space="preserve"> bora na </w:t>
      </w:r>
      <w:proofErr w:type="spellStart"/>
      <w:r w:rsidR="00050693" w:rsidRPr="00433B47">
        <w:rPr>
          <w:rFonts w:ascii="Times New Roman" w:hAnsi="Times New Roman" w:cs="Times New Roman"/>
        </w:rPr>
        <w:t>vipimo</w:t>
      </w:r>
      <w:proofErr w:type="spellEnd"/>
      <w:r w:rsidR="00050693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matokeo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mashinani</w:t>
      </w:r>
      <w:proofErr w:type="spellEnd"/>
      <w:r w:rsidRPr="00433B47">
        <w:rPr>
          <w:rFonts w:ascii="Times New Roman" w:hAnsi="Times New Roman" w:cs="Times New Roman"/>
        </w:rPr>
        <w:t xml:space="preserve"> Kenya.</w:t>
      </w:r>
      <w:r w:rsidR="008F2A3C" w:rsidRPr="00433B47">
        <w:rPr>
          <w:rFonts w:ascii="Times New Roman" w:hAnsi="Times New Roman" w:cs="Times New Roman"/>
        </w:rPr>
        <w:t xml:space="preserve"> </w:t>
      </w:r>
      <w:r w:rsidRPr="00433B47">
        <w:rPr>
          <w:rFonts w:ascii="Times New Roman" w:hAnsi="Times New Roman" w:cs="Times New Roman"/>
        </w:rPr>
        <w:t>(</w:t>
      </w:r>
      <w:proofErr w:type="spellStart"/>
      <w:proofErr w:type="gramStart"/>
      <w:r w:rsidRPr="00433B47">
        <w:rPr>
          <w:rFonts w:ascii="Times New Roman" w:hAnsi="Times New Roman" w:cs="Times New Roman"/>
        </w:rPr>
        <w:t>pia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inajulikana</w:t>
      </w:r>
      <w:proofErr w:type="spellEnd"/>
      <w:r w:rsidRPr="00433B47">
        <w:rPr>
          <w:rFonts w:ascii="Times New Roman" w:hAnsi="Times New Roman" w:cs="Times New Roman"/>
        </w:rPr>
        <w:t xml:space="preserve"> kama </w:t>
      </w:r>
      <w:proofErr w:type="spellStart"/>
      <w:r w:rsidRPr="00433B47">
        <w:rPr>
          <w:rFonts w:ascii="Times New Roman" w:hAnsi="Times New Roman" w:cs="Times New Roman"/>
        </w:rPr>
        <w:t>mradi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watoto</w:t>
      </w:r>
      <w:proofErr w:type="spellEnd"/>
      <w:r w:rsidRPr="00433B47">
        <w:rPr>
          <w:rFonts w:ascii="Times New Roman" w:hAnsi="Times New Roman" w:cs="Times New Roman"/>
        </w:rPr>
        <w:t>)</w:t>
      </w:r>
    </w:p>
    <w:p w14:paraId="53CB5B61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3B7D7812" w14:textId="77777777" w:rsidR="003B2BEB" w:rsidRPr="00433B47" w:rsidRDefault="003B2BEB" w:rsidP="009345F1">
      <w:pPr>
        <w:spacing w:after="0"/>
        <w:rPr>
          <w:rFonts w:ascii="Times New Roman" w:hAnsi="Times New Roman" w:cs="Times New Roman"/>
          <w:b/>
        </w:rPr>
      </w:pPr>
      <w:r w:rsidRPr="00433B47">
        <w:rPr>
          <w:rFonts w:ascii="Times New Roman" w:hAnsi="Times New Roman" w:cs="Times New Roman"/>
          <w:b/>
        </w:rPr>
        <w:t>UTANGULIZI</w:t>
      </w:r>
    </w:p>
    <w:p w14:paraId="57743097" w14:textId="390BFD78" w:rsidR="003F3BA7" w:rsidRPr="00433B47" w:rsidRDefault="003B2BEB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Jina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langu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ni</w:t>
      </w:r>
      <w:proofErr w:type="spellEnd"/>
      <w:r w:rsidR="00B161D2" w:rsidRPr="00433B47">
        <w:rPr>
          <w:rFonts w:ascii="Times New Roman" w:hAnsi="Times New Roman" w:cs="Times New Roman"/>
        </w:rPr>
        <w:t>________________</w:t>
      </w:r>
      <w:r w:rsidR="00E84546" w:rsidRPr="00433B47">
        <w:rPr>
          <w:rFonts w:ascii="Times New Roman" w:hAnsi="Times New Roman" w:cs="Times New Roman"/>
        </w:rPr>
        <w:t xml:space="preserve"> </w:t>
      </w:r>
      <w:r w:rsidR="00B161D2" w:rsidRPr="00433B47">
        <w:rPr>
          <w:rFonts w:ascii="Times New Roman" w:hAnsi="Times New Roman" w:cs="Times New Roman"/>
        </w:rPr>
        <w:t>[</w:t>
      </w:r>
      <w:proofErr w:type="spellStart"/>
      <w:r w:rsidRPr="00433B47">
        <w:rPr>
          <w:rFonts w:ascii="Times New Roman" w:hAnsi="Times New Roman" w:cs="Times New Roman"/>
        </w:rPr>
        <w:t>jina</w:t>
      </w:r>
      <w:proofErr w:type="spellEnd"/>
      <w:r w:rsidRPr="00433B47">
        <w:rPr>
          <w:rFonts w:ascii="Times New Roman" w:hAnsi="Times New Roman" w:cs="Times New Roman"/>
        </w:rPr>
        <w:t xml:space="preserve"> la </w:t>
      </w:r>
      <w:proofErr w:type="spellStart"/>
      <w:r w:rsidRPr="00433B47">
        <w:rPr>
          <w:rFonts w:ascii="Times New Roman" w:hAnsi="Times New Roman" w:cs="Times New Roman"/>
        </w:rPr>
        <w:t>Afisa</w:t>
      </w:r>
      <w:proofErr w:type="spellEnd"/>
      <w:r w:rsidR="00B161D2" w:rsidRPr="00433B47">
        <w:rPr>
          <w:rFonts w:ascii="Times New Roman" w:hAnsi="Times New Roman" w:cs="Times New Roman"/>
        </w:rPr>
        <w:t>]</w:t>
      </w:r>
      <w:r w:rsidRPr="00433B47">
        <w:rPr>
          <w:rFonts w:ascii="Times New Roman" w:hAnsi="Times New Roman" w:cs="Times New Roman"/>
        </w:rPr>
        <w:t xml:space="preserve">, </w:t>
      </w:r>
      <w:proofErr w:type="spellStart"/>
      <w:r w:rsidRPr="00433B47">
        <w:rPr>
          <w:rFonts w:ascii="Times New Roman" w:hAnsi="Times New Roman" w:cs="Times New Roman"/>
        </w:rPr>
        <w:t>ninatoka</w:t>
      </w:r>
      <w:proofErr w:type="spellEnd"/>
      <w:r w:rsidRPr="00433B47">
        <w:rPr>
          <w:rFonts w:ascii="Times New Roman" w:hAnsi="Times New Roman" w:cs="Times New Roman"/>
        </w:rPr>
        <w:t xml:space="preserve"> Innovation</w:t>
      </w:r>
      <w:r w:rsidR="00B161D2" w:rsidRPr="00433B47">
        <w:rPr>
          <w:rFonts w:ascii="Times New Roman" w:hAnsi="Times New Roman" w:cs="Times New Roman"/>
        </w:rPr>
        <w:t>s</w:t>
      </w:r>
      <w:r w:rsidRPr="00433B47">
        <w:rPr>
          <w:rFonts w:ascii="Times New Roman" w:hAnsi="Times New Roman" w:cs="Times New Roman"/>
        </w:rPr>
        <w:t xml:space="preserve"> for </w:t>
      </w:r>
      <w:r w:rsidR="00B161D2" w:rsidRPr="00433B47">
        <w:rPr>
          <w:rFonts w:ascii="Times New Roman" w:hAnsi="Times New Roman" w:cs="Times New Roman"/>
        </w:rPr>
        <w:t>P</w:t>
      </w:r>
      <w:r w:rsidRPr="00433B47">
        <w:rPr>
          <w:rFonts w:ascii="Times New Roman" w:hAnsi="Times New Roman" w:cs="Times New Roman"/>
        </w:rPr>
        <w:t>overty Action</w:t>
      </w:r>
      <w:r w:rsidR="00A21E31" w:rsidRPr="00433B47">
        <w:rPr>
          <w:rFonts w:ascii="Times New Roman" w:hAnsi="Times New Roman" w:cs="Times New Roman"/>
        </w:rPr>
        <w:t xml:space="preserve"> </w:t>
      </w:r>
      <w:r w:rsidRPr="00433B47">
        <w:rPr>
          <w:rFonts w:ascii="Times New Roman" w:hAnsi="Times New Roman" w:cs="Times New Roman"/>
        </w:rPr>
        <w:t>(I</w:t>
      </w:r>
      <w:r w:rsidR="00AB552A" w:rsidRPr="00433B47">
        <w:rPr>
          <w:rFonts w:ascii="Times New Roman" w:hAnsi="Times New Roman" w:cs="Times New Roman"/>
        </w:rPr>
        <w:t xml:space="preserve">PA) </w:t>
      </w:r>
      <w:proofErr w:type="spellStart"/>
      <w:r w:rsidR="00AB552A" w:rsidRPr="00433B47">
        <w:rPr>
          <w:rFonts w:ascii="Times New Roman" w:hAnsi="Times New Roman" w:cs="Times New Roman"/>
        </w:rPr>
        <w:t>ilioko</w:t>
      </w:r>
      <w:proofErr w:type="spellEnd"/>
      <w:r w:rsidR="00AB552A" w:rsidRPr="00433B47">
        <w:rPr>
          <w:rFonts w:ascii="Times New Roman" w:hAnsi="Times New Roman" w:cs="Times New Roman"/>
        </w:rPr>
        <w:t xml:space="preserve"> </w:t>
      </w:r>
      <w:proofErr w:type="spellStart"/>
      <w:r w:rsidR="00AB552A" w:rsidRPr="00433B47">
        <w:rPr>
          <w:rFonts w:ascii="Times New Roman" w:hAnsi="Times New Roman" w:cs="Times New Roman"/>
        </w:rPr>
        <w:t>mjini</w:t>
      </w:r>
      <w:proofErr w:type="spellEnd"/>
      <w:r w:rsidR="00AB552A" w:rsidRPr="00433B47">
        <w:rPr>
          <w:rFonts w:ascii="Times New Roman" w:hAnsi="Times New Roman" w:cs="Times New Roman"/>
        </w:rPr>
        <w:t xml:space="preserve"> </w:t>
      </w:r>
      <w:r w:rsidR="00E84546" w:rsidRPr="00433B47">
        <w:rPr>
          <w:rFonts w:ascii="Times New Roman" w:hAnsi="Times New Roman" w:cs="Times New Roman"/>
        </w:rPr>
        <w:t>(KAKAMEGA/BUNGOMA)</w:t>
      </w:r>
      <w:r w:rsidRPr="00433B47">
        <w:rPr>
          <w:rFonts w:ascii="Times New Roman" w:hAnsi="Times New Roman" w:cs="Times New Roman"/>
        </w:rPr>
        <w:t>.</w:t>
      </w:r>
      <w:r w:rsidR="00E84546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Ninafanya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kazi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gramStart"/>
      <w:r w:rsidRPr="00433B47">
        <w:rPr>
          <w:rFonts w:ascii="Times New Roman" w:hAnsi="Times New Roman" w:cs="Times New Roman"/>
        </w:rPr>
        <w:t>na</w:t>
      </w:r>
      <w:proofErr w:type="gramEnd"/>
      <w:r w:rsidRPr="00433B47">
        <w:rPr>
          <w:rFonts w:ascii="Times New Roman" w:hAnsi="Times New Roman" w:cs="Times New Roman"/>
        </w:rPr>
        <w:t xml:space="preserve"> Cla</w:t>
      </w:r>
      <w:r w:rsidR="004C7904" w:rsidRPr="00433B47">
        <w:rPr>
          <w:rFonts w:ascii="Times New Roman" w:hAnsi="Times New Roman" w:cs="Times New Roman"/>
        </w:rPr>
        <w:t xml:space="preserve">ir Null </w:t>
      </w:r>
      <w:proofErr w:type="spellStart"/>
      <w:r w:rsidR="004C7904" w:rsidRPr="00433B47">
        <w:rPr>
          <w:rFonts w:ascii="Times New Roman" w:hAnsi="Times New Roman" w:cs="Times New Roman"/>
        </w:rPr>
        <w:t>kutoka</w:t>
      </w:r>
      <w:proofErr w:type="spellEnd"/>
      <w:r w:rsidR="004C7904" w:rsidRPr="00433B47">
        <w:rPr>
          <w:rFonts w:ascii="Times New Roman" w:hAnsi="Times New Roman" w:cs="Times New Roman"/>
        </w:rPr>
        <w:t xml:space="preserve"> Poverty Action </w:t>
      </w:r>
      <w:proofErr w:type="spellStart"/>
      <w:r w:rsidR="004C7904" w:rsidRPr="00433B47">
        <w:rPr>
          <w:rFonts w:ascii="Times New Roman" w:hAnsi="Times New Roman" w:cs="Times New Roman"/>
        </w:rPr>
        <w:t>kule</w:t>
      </w:r>
      <w:proofErr w:type="spellEnd"/>
      <w:r w:rsidR="004C7904" w:rsidRPr="00433B47">
        <w:rPr>
          <w:rFonts w:ascii="Times New Roman" w:hAnsi="Times New Roman" w:cs="Times New Roman"/>
        </w:rPr>
        <w:t xml:space="preserve"> </w:t>
      </w:r>
      <w:proofErr w:type="spellStart"/>
      <w:r w:rsidR="004C7904" w:rsidRPr="00433B47">
        <w:rPr>
          <w:rFonts w:ascii="Times New Roman" w:hAnsi="Times New Roman" w:cs="Times New Roman"/>
        </w:rPr>
        <w:t>Amerika</w:t>
      </w:r>
      <w:proofErr w:type="spellEnd"/>
      <w:r w:rsidR="00E446CE" w:rsidRPr="00433B47">
        <w:rPr>
          <w:rFonts w:ascii="Times New Roman" w:hAnsi="Times New Roman" w:cs="Times New Roman"/>
        </w:rPr>
        <w:t>.</w:t>
      </w:r>
      <w:r w:rsidR="00E84546" w:rsidRPr="00433B47">
        <w:rPr>
          <w:rFonts w:ascii="Times New Roman" w:hAnsi="Times New Roman" w:cs="Times New Roman"/>
        </w:rPr>
        <w:t xml:space="preserve"> </w:t>
      </w:r>
      <w:r w:rsidR="00E446CE" w:rsidRPr="00433B47">
        <w:rPr>
          <w:rFonts w:ascii="Times New Roman" w:hAnsi="Times New Roman" w:cs="Times New Roman"/>
        </w:rPr>
        <w:t xml:space="preserve">Nina </w:t>
      </w:r>
      <w:r w:rsidR="00B161D2" w:rsidRPr="00433B47">
        <w:rPr>
          <w:rFonts w:ascii="Times New Roman" w:hAnsi="Times New Roman" w:cs="Times New Roman"/>
        </w:rPr>
        <w:t>[</w:t>
      </w:r>
      <w:r w:rsidR="00E446CE" w:rsidRPr="00433B47">
        <w:rPr>
          <w:rFonts w:ascii="Times New Roman" w:hAnsi="Times New Roman" w:cs="Times New Roman"/>
          <w:i/>
        </w:rPr>
        <w:t>Tuna</w:t>
      </w:r>
      <w:r w:rsidR="00B161D2" w:rsidRPr="00433B47">
        <w:rPr>
          <w:rFonts w:ascii="Times New Roman" w:hAnsi="Times New Roman" w:cs="Times New Roman"/>
        </w:rPr>
        <w:t>]</w:t>
      </w:r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tarajia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kufatilia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utafiti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433B47">
        <w:rPr>
          <w:rFonts w:ascii="Times New Roman" w:hAnsi="Times New Roman" w:cs="Times New Roman"/>
        </w:rPr>
        <w:t>wa</w:t>
      </w:r>
      <w:proofErr w:type="spellEnd"/>
      <w:proofErr w:type="gram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mradi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wetu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ambayo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nakualika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kushiriki</w:t>
      </w:r>
      <w:proofErr w:type="spellEnd"/>
      <w:r w:rsidR="00E446CE" w:rsidRPr="00433B47">
        <w:rPr>
          <w:rFonts w:ascii="Times New Roman" w:hAnsi="Times New Roman" w:cs="Times New Roman"/>
        </w:rPr>
        <w:t>.</w:t>
      </w:r>
      <w:r w:rsidR="003F3BA7" w:rsidRPr="00433B47">
        <w:rPr>
          <w:rFonts w:ascii="Times New Roman" w:hAnsi="Times New Roman" w:cs="Times New Roman"/>
        </w:rPr>
        <w:t xml:space="preserve"> </w:t>
      </w:r>
    </w:p>
    <w:p w14:paraId="1F78F9D5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7F152635" w14:textId="4BF2508A" w:rsidR="009345F1" w:rsidRPr="00433B47" w:rsidRDefault="003F3BA7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U</w:t>
      </w:r>
      <w:r w:rsidR="00E446CE" w:rsidRPr="00433B47">
        <w:rPr>
          <w:rFonts w:ascii="Times New Roman" w:hAnsi="Times New Roman" w:cs="Times New Roman"/>
        </w:rPr>
        <w:t>na</w:t>
      </w:r>
      <w:r w:rsidR="006A268C" w:rsidRPr="00433B47">
        <w:rPr>
          <w:rFonts w:ascii="Times New Roman" w:hAnsi="Times New Roman" w:cs="Times New Roman"/>
        </w:rPr>
        <w:t>alikwa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kushiriki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huu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utafiti</w:t>
      </w:r>
      <w:proofErr w:type="spellEnd"/>
      <w:r w:rsidR="00E446CE" w:rsidRPr="00433B47">
        <w:rPr>
          <w:rFonts w:ascii="Times New Roman" w:hAnsi="Times New Roman" w:cs="Times New Roman"/>
        </w:rPr>
        <w:t xml:space="preserve"> </w:t>
      </w:r>
      <w:proofErr w:type="spellStart"/>
      <w:r w:rsidR="00E446CE" w:rsidRPr="00433B47">
        <w:rPr>
          <w:rFonts w:ascii="Times New Roman" w:hAnsi="Times New Roman" w:cs="Times New Roman"/>
        </w:rPr>
        <w:t>kwasababu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tulikusanya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habari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kuhusu</w:t>
      </w:r>
      <w:proofErr w:type="spellEnd"/>
      <w:r w:rsidR="006A268C" w:rsidRPr="00433B47">
        <w:rPr>
          <w:rFonts w:ascii="Times New Roman" w:hAnsi="Times New Roman" w:cs="Times New Roman"/>
        </w:rPr>
        <w:t xml:space="preserve"> nyumba </w:t>
      </w:r>
      <w:proofErr w:type="spellStart"/>
      <w:r w:rsidR="006A268C" w:rsidRPr="00433B47">
        <w:rPr>
          <w:rFonts w:ascii="Times New Roman" w:hAnsi="Times New Roman" w:cs="Times New Roman"/>
        </w:rPr>
        <w:t>yako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hapo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mbeleni</w:t>
      </w:r>
      <w:proofErr w:type="spellEnd"/>
      <w:r w:rsidR="006A268C" w:rsidRPr="00433B47">
        <w:rPr>
          <w:rFonts w:ascii="Times New Roman" w:hAnsi="Times New Roman" w:cs="Times New Roman"/>
        </w:rPr>
        <w:t xml:space="preserve"> na </w:t>
      </w:r>
      <w:proofErr w:type="spellStart"/>
      <w:r w:rsidR="006A268C" w:rsidRPr="00433B47">
        <w:rPr>
          <w:rFonts w:ascii="Times New Roman" w:hAnsi="Times New Roman" w:cs="Times New Roman"/>
        </w:rPr>
        <w:t>tungependa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kujifunza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mengi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kuhusu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ukuaji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mtoto</w:t>
      </w:r>
      <w:proofErr w:type="spellEnd"/>
      <w:r w:rsidR="006A268C" w:rsidRPr="00433B47">
        <w:rPr>
          <w:rFonts w:ascii="Times New Roman" w:hAnsi="Times New Roman" w:cs="Times New Roman"/>
        </w:rPr>
        <w:t xml:space="preserve"> wako</w:t>
      </w:r>
      <w:r w:rsidR="00F829DC" w:rsidRPr="00433B47">
        <w:rPr>
          <w:rFonts w:ascii="Times New Roman" w:hAnsi="Times New Roman" w:cs="Times New Roman"/>
        </w:rPr>
        <w:t>.</w:t>
      </w:r>
    </w:p>
    <w:p w14:paraId="6967CA8B" w14:textId="77777777" w:rsidR="00F829DC" w:rsidRPr="00433B47" w:rsidRDefault="00F829DC" w:rsidP="009345F1">
      <w:pPr>
        <w:spacing w:after="0"/>
        <w:rPr>
          <w:rFonts w:ascii="Times New Roman" w:hAnsi="Times New Roman" w:cs="Times New Roman"/>
        </w:rPr>
      </w:pPr>
    </w:p>
    <w:p w14:paraId="4DD22A1C" w14:textId="77777777" w:rsidR="00AB552A" w:rsidRPr="00433B47" w:rsidRDefault="00AB552A" w:rsidP="009345F1">
      <w:pPr>
        <w:spacing w:after="0"/>
        <w:rPr>
          <w:rFonts w:ascii="Times New Roman" w:hAnsi="Times New Roman" w:cs="Times New Roman"/>
          <w:b/>
        </w:rPr>
      </w:pPr>
      <w:r w:rsidRPr="00433B47">
        <w:rPr>
          <w:rFonts w:ascii="Times New Roman" w:hAnsi="Times New Roman" w:cs="Times New Roman"/>
          <w:b/>
        </w:rPr>
        <w:t>LENGO</w:t>
      </w:r>
      <w:r w:rsidR="000D4CF5" w:rsidRPr="00433B47">
        <w:rPr>
          <w:rFonts w:ascii="Times New Roman" w:hAnsi="Times New Roman" w:cs="Times New Roman"/>
          <w:b/>
        </w:rPr>
        <w:t>/MADHUMUNI</w:t>
      </w:r>
    </w:p>
    <w:p w14:paraId="12A6586E" w14:textId="14A7C471" w:rsidR="006A268C" w:rsidRPr="00433B47" w:rsidRDefault="00AB552A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Lengo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ni</w:t>
      </w:r>
      <w:proofErr w:type="spellEnd"/>
      <w:r w:rsidRPr="00433B47">
        <w:rPr>
          <w:rFonts w:ascii="Times New Roman" w:hAnsi="Times New Roman" w:cs="Times New Roman"/>
        </w:rPr>
        <w:t xml:space="preserve"> kufanya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afya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watoto</w:t>
      </w:r>
      <w:proofErr w:type="spellEnd"/>
      <w:r w:rsidRPr="00433B47">
        <w:rPr>
          <w:rFonts w:ascii="Times New Roman" w:hAnsi="Times New Roman" w:cs="Times New Roman"/>
        </w:rPr>
        <w:t xml:space="preserve"> ili </w:t>
      </w:r>
      <w:proofErr w:type="spellStart"/>
      <w:r w:rsidRPr="00433B47">
        <w:rPr>
          <w:rFonts w:ascii="Times New Roman" w:hAnsi="Times New Roman" w:cs="Times New Roman"/>
        </w:rPr>
        <w:t>kupata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kujua</w:t>
      </w:r>
      <w:proofErr w:type="spellEnd"/>
      <w:r w:rsidRPr="00433B47">
        <w:rPr>
          <w:rFonts w:ascii="Times New Roman" w:hAnsi="Times New Roman" w:cs="Times New Roman"/>
        </w:rPr>
        <w:t xml:space="preserve"> vile</w:t>
      </w:r>
      <w:r w:rsidR="004C7904" w:rsidRPr="00433B47">
        <w:rPr>
          <w:rFonts w:ascii="Times New Roman" w:hAnsi="Times New Roman" w:cs="Times New Roman"/>
        </w:rPr>
        <w:t xml:space="preserve"> </w:t>
      </w:r>
      <w:proofErr w:type="spellStart"/>
      <w:r w:rsidR="004C7904" w:rsidRPr="00433B47">
        <w:rPr>
          <w:rFonts w:ascii="Times New Roman" w:hAnsi="Times New Roman" w:cs="Times New Roman"/>
        </w:rPr>
        <w:t>lishe</w:t>
      </w:r>
      <w:proofErr w:type="spellEnd"/>
      <w:r w:rsidR="004C7904" w:rsidRPr="00433B47">
        <w:rPr>
          <w:rFonts w:ascii="Times New Roman" w:hAnsi="Times New Roman" w:cs="Times New Roman"/>
        </w:rPr>
        <w:t xml:space="preserve"> na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mazingira</w:t>
      </w:r>
      <w:proofErr w:type="spellEnd"/>
      <w:r w:rsidR="004C7904" w:rsidRPr="00433B47">
        <w:rPr>
          <w:rFonts w:ascii="Times New Roman" w:hAnsi="Times New Roman" w:cs="Times New Roman"/>
        </w:rPr>
        <w:t xml:space="preserve"> 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yanavyo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weza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050693" w:rsidRPr="00433B47">
        <w:rPr>
          <w:rFonts w:ascii="Times New Roman" w:hAnsi="Times New Roman" w:cs="Times New Roman"/>
        </w:rPr>
        <w:t>ku</w:t>
      </w:r>
      <w:r w:rsidRPr="00433B47">
        <w:rPr>
          <w:rFonts w:ascii="Times New Roman" w:hAnsi="Times New Roman" w:cs="Times New Roman"/>
        </w:rPr>
        <w:t>athiri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ukuaji</w:t>
      </w:r>
      <w:proofErr w:type="spellEnd"/>
      <w:r w:rsidRPr="00433B47">
        <w:rPr>
          <w:rFonts w:ascii="Times New Roman" w:hAnsi="Times New Roman" w:cs="Times New Roman"/>
        </w:rPr>
        <w:t xml:space="preserve"> na </w:t>
      </w:r>
      <w:proofErr w:type="spellStart"/>
      <w:r w:rsidRPr="00433B47">
        <w:rPr>
          <w:rFonts w:ascii="Times New Roman" w:hAnsi="Times New Roman" w:cs="Times New Roman"/>
        </w:rPr>
        <w:t>afya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mtoto</w:t>
      </w:r>
      <w:proofErr w:type="spellEnd"/>
      <w:r w:rsidRPr="00433B47">
        <w:rPr>
          <w:rFonts w:ascii="Times New Roman" w:hAnsi="Times New Roman" w:cs="Times New Roman"/>
        </w:rPr>
        <w:t xml:space="preserve">. </w:t>
      </w:r>
      <w:proofErr w:type="spellStart"/>
      <w:r w:rsidR="006A268C" w:rsidRPr="00433B47">
        <w:rPr>
          <w:rFonts w:ascii="Times New Roman" w:hAnsi="Times New Roman" w:cs="Times New Roman"/>
        </w:rPr>
        <w:t>Tungependa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kujua</w:t>
      </w:r>
      <w:proofErr w:type="spellEnd"/>
      <w:r w:rsidR="006A268C" w:rsidRPr="00433B47">
        <w:rPr>
          <w:rFonts w:ascii="Times New Roman" w:hAnsi="Times New Roman" w:cs="Times New Roman"/>
        </w:rPr>
        <w:t xml:space="preserve"> iwapo kuna </w:t>
      </w:r>
      <w:proofErr w:type="spellStart"/>
      <w:r w:rsidR="006A268C" w:rsidRPr="00433B47">
        <w:rPr>
          <w:rFonts w:ascii="Times New Roman" w:hAnsi="Times New Roman" w:cs="Times New Roman"/>
        </w:rPr>
        <w:t>athari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za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kudumu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A268C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mtoto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akiwa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katika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hatari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ya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ugonjwa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kuhara</w:t>
      </w:r>
      <w:proofErr w:type="spellEnd"/>
      <w:r w:rsidR="006A268C" w:rsidRPr="00433B47">
        <w:rPr>
          <w:rFonts w:ascii="Times New Roman" w:hAnsi="Times New Roman" w:cs="Times New Roman"/>
        </w:rPr>
        <w:t xml:space="preserve">.  </w:t>
      </w:r>
      <w:proofErr w:type="spellStart"/>
      <w:r w:rsidR="006A268C" w:rsidRPr="00433B47">
        <w:rPr>
          <w:rFonts w:ascii="Times New Roman" w:hAnsi="Times New Roman" w:cs="Times New Roman"/>
        </w:rPr>
        <w:t>Tungependea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kujua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jinsi</w:t>
      </w:r>
      <w:proofErr w:type="spellEnd"/>
      <w:r w:rsidR="006A268C" w:rsidRPr="00433B47">
        <w:rPr>
          <w:rFonts w:ascii="Times New Roman" w:hAnsi="Times New Roman" w:cs="Times New Roman"/>
        </w:rPr>
        <w:t xml:space="preserve"> aina </w:t>
      </w:r>
      <w:proofErr w:type="spellStart"/>
      <w:r w:rsidR="006A268C" w:rsidRPr="00433B47">
        <w:rPr>
          <w:rFonts w:ascii="Times New Roman" w:hAnsi="Times New Roman" w:cs="Times New Roman"/>
        </w:rPr>
        <w:t>ya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vyakula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r w:rsidR="004C7904" w:rsidRPr="00433B47">
        <w:rPr>
          <w:rFonts w:ascii="Times New Roman" w:hAnsi="Times New Roman" w:cs="Times New Roman"/>
        </w:rPr>
        <w:t>Fulani,</w:t>
      </w:r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lishe</w:t>
      </w:r>
      <w:proofErr w:type="spellEnd"/>
      <w:r w:rsidR="004C7904" w:rsidRPr="00433B47">
        <w:rPr>
          <w:rFonts w:ascii="Times New Roman" w:hAnsi="Times New Roman" w:cs="Times New Roman"/>
        </w:rPr>
        <w:t xml:space="preserve"> au </w:t>
      </w:r>
      <w:proofErr w:type="spellStart"/>
      <w:r w:rsidR="004C7904" w:rsidRPr="00433B47">
        <w:rPr>
          <w:rFonts w:ascii="Times New Roman" w:hAnsi="Times New Roman" w:cs="Times New Roman"/>
        </w:rPr>
        <w:t>uzoefu</w:t>
      </w:r>
      <w:proofErr w:type="spellEnd"/>
      <w:r w:rsidR="004C7904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C7904" w:rsidRPr="00433B47">
        <w:rPr>
          <w:rFonts w:ascii="Times New Roman" w:hAnsi="Times New Roman" w:cs="Times New Roman"/>
        </w:rPr>
        <w:t>wa</w:t>
      </w:r>
      <w:proofErr w:type="spellEnd"/>
      <w:proofErr w:type="gramEnd"/>
      <w:r w:rsidR="004C7904" w:rsidRPr="00433B47">
        <w:rPr>
          <w:rFonts w:ascii="Times New Roman" w:hAnsi="Times New Roman" w:cs="Times New Roman"/>
        </w:rPr>
        <w:t xml:space="preserve"> </w:t>
      </w:r>
      <w:proofErr w:type="spellStart"/>
      <w:r w:rsidR="004C7904" w:rsidRPr="00433B47">
        <w:rPr>
          <w:rFonts w:ascii="Times New Roman" w:hAnsi="Times New Roman" w:cs="Times New Roman"/>
        </w:rPr>
        <w:t>maisha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ujumla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inaweza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kuingiliana</w:t>
      </w:r>
      <w:proofErr w:type="spellEnd"/>
      <w:r w:rsidR="006A268C" w:rsidRPr="00433B47">
        <w:rPr>
          <w:rFonts w:ascii="Times New Roman" w:hAnsi="Times New Roman" w:cs="Times New Roman"/>
        </w:rPr>
        <w:t xml:space="preserve"> na </w:t>
      </w:r>
      <w:proofErr w:type="spellStart"/>
      <w:r w:rsidR="006A268C" w:rsidRPr="00433B47">
        <w:rPr>
          <w:rFonts w:ascii="Times New Roman" w:hAnsi="Times New Roman" w:cs="Times New Roman"/>
        </w:rPr>
        <w:t>ugonjwa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kuhara</w:t>
      </w:r>
      <w:proofErr w:type="spellEnd"/>
      <w:r w:rsidR="006A268C" w:rsidRPr="00433B47">
        <w:rPr>
          <w:rFonts w:ascii="Times New Roman" w:hAnsi="Times New Roman" w:cs="Times New Roman"/>
        </w:rPr>
        <w:t xml:space="preserve"> au </w:t>
      </w:r>
      <w:proofErr w:type="spellStart"/>
      <w:r w:rsidR="006A268C" w:rsidRPr="00433B47">
        <w:rPr>
          <w:rFonts w:ascii="Times New Roman" w:hAnsi="Times New Roman" w:cs="Times New Roman"/>
        </w:rPr>
        <w:t>magonjwa</w:t>
      </w:r>
      <w:proofErr w:type="spellEnd"/>
      <w:r w:rsidR="006A268C" w:rsidRPr="00433B47">
        <w:rPr>
          <w:rFonts w:ascii="Times New Roman" w:hAnsi="Times New Roman" w:cs="Times New Roman"/>
        </w:rPr>
        <w:t xml:space="preserve"> </w:t>
      </w:r>
      <w:proofErr w:type="spellStart"/>
      <w:r w:rsidR="006A268C" w:rsidRPr="00433B47">
        <w:rPr>
          <w:rFonts w:ascii="Times New Roman" w:hAnsi="Times New Roman" w:cs="Times New Roman"/>
        </w:rPr>
        <w:t>mengine</w:t>
      </w:r>
      <w:proofErr w:type="spellEnd"/>
      <w:r w:rsidR="006A268C" w:rsidRPr="00433B47">
        <w:rPr>
          <w:rFonts w:ascii="Times New Roman" w:hAnsi="Times New Roman" w:cs="Times New Roman"/>
        </w:rPr>
        <w:t>.</w:t>
      </w:r>
    </w:p>
    <w:p w14:paraId="33E232DB" w14:textId="77777777" w:rsidR="00657917" w:rsidRPr="00433B47" w:rsidRDefault="00657917" w:rsidP="009345F1">
      <w:pPr>
        <w:spacing w:after="0"/>
        <w:rPr>
          <w:rFonts w:ascii="Times New Roman" w:hAnsi="Times New Roman" w:cs="Times New Roman"/>
        </w:rPr>
      </w:pPr>
    </w:p>
    <w:p w14:paraId="129B28CA" w14:textId="07C5D04E" w:rsidR="00AB5A68" w:rsidRPr="00433B47" w:rsidRDefault="006A268C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Pia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tunafanya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kuhusu</w:t>
      </w:r>
      <w:proofErr w:type="spellEnd"/>
      <w:r w:rsidRPr="00433B47">
        <w:rPr>
          <w:rFonts w:ascii="Times New Roman" w:hAnsi="Times New Roman" w:cs="Times New Roman"/>
        </w:rPr>
        <w:t xml:space="preserve"> mambo </w:t>
      </w:r>
      <w:proofErr w:type="spellStart"/>
      <w:r w:rsidRPr="00433B47">
        <w:rPr>
          <w:rFonts w:ascii="Times New Roman" w:hAnsi="Times New Roman" w:cs="Times New Roman"/>
        </w:rPr>
        <w:t>ambayo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watoto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wanaridhi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kutoka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wazazi</w:t>
      </w:r>
      <w:proofErr w:type="spellEnd"/>
      <w:r w:rsidRPr="00433B47">
        <w:rPr>
          <w:rFonts w:ascii="Times New Roman" w:hAnsi="Times New Roman" w:cs="Times New Roman"/>
        </w:rPr>
        <w:t xml:space="preserve"> wao </w:t>
      </w:r>
      <w:proofErr w:type="spellStart"/>
      <w:r w:rsidRPr="00433B47">
        <w:rPr>
          <w:rFonts w:ascii="Times New Roman" w:hAnsi="Times New Roman" w:cs="Times New Roman"/>
        </w:rPr>
        <w:t>ambayo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huchangia</w:t>
      </w:r>
      <w:proofErr w:type="spellEnd"/>
      <w:r w:rsidRPr="00433B47">
        <w:rPr>
          <w:rFonts w:ascii="Times New Roman" w:hAnsi="Times New Roman" w:cs="Times New Roman"/>
        </w:rPr>
        <w:t xml:space="preserve"> vile </w:t>
      </w:r>
      <w:proofErr w:type="spellStart"/>
      <w:r w:rsidRPr="00433B47">
        <w:rPr>
          <w:rFonts w:ascii="Times New Roman" w:hAnsi="Times New Roman" w:cs="Times New Roman"/>
        </w:rPr>
        <w:t>wanavyo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pigana</w:t>
      </w:r>
      <w:proofErr w:type="spellEnd"/>
      <w:r w:rsidRPr="00433B47">
        <w:rPr>
          <w:rFonts w:ascii="Times New Roman" w:hAnsi="Times New Roman" w:cs="Times New Roman"/>
        </w:rPr>
        <w:t xml:space="preserve"> na </w:t>
      </w:r>
      <w:proofErr w:type="spellStart"/>
      <w:r w:rsidRPr="00433B47">
        <w:rPr>
          <w:rFonts w:ascii="Times New Roman" w:hAnsi="Times New Roman" w:cs="Times New Roman"/>
        </w:rPr>
        <w:t>magonjwa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sugu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hii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jamii</w:t>
      </w:r>
      <w:proofErr w:type="spellEnd"/>
      <w:r w:rsidRPr="00433B47">
        <w:rPr>
          <w:rFonts w:ascii="Times New Roman" w:hAnsi="Times New Roman" w:cs="Times New Roman"/>
        </w:rPr>
        <w:t xml:space="preserve"> kama vile malaria.  </w:t>
      </w:r>
      <w:proofErr w:type="spellStart"/>
      <w:r w:rsidRPr="00433B47">
        <w:rPr>
          <w:rFonts w:ascii="Times New Roman" w:hAnsi="Times New Roman" w:cs="Times New Roman"/>
        </w:rPr>
        <w:t>Watoto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huwa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wanaridhi</w:t>
      </w:r>
      <w:proofErr w:type="spellEnd"/>
      <w:r w:rsidRPr="00433B47">
        <w:rPr>
          <w:rFonts w:ascii="Times New Roman" w:hAnsi="Times New Roman" w:cs="Times New Roman"/>
        </w:rPr>
        <w:t xml:space="preserve"> mambo </w:t>
      </w:r>
      <w:proofErr w:type="spellStart"/>
      <w:r w:rsidRPr="00433B47">
        <w:rPr>
          <w:rFonts w:ascii="Times New Roman" w:hAnsi="Times New Roman" w:cs="Times New Roman"/>
        </w:rPr>
        <w:t>mengi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kutoka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wazazi</w:t>
      </w:r>
      <w:proofErr w:type="spellEnd"/>
      <w:r w:rsidRPr="00433B47">
        <w:rPr>
          <w:rFonts w:ascii="Times New Roman" w:hAnsi="Times New Roman" w:cs="Times New Roman"/>
        </w:rPr>
        <w:t xml:space="preserve"> wao na </w:t>
      </w:r>
      <w:proofErr w:type="spellStart"/>
      <w:r w:rsidRPr="00433B47">
        <w:rPr>
          <w:rFonts w:ascii="Times New Roman" w:hAnsi="Times New Roman" w:cs="Times New Roman"/>
        </w:rPr>
        <w:t>mababu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zao</w:t>
      </w:r>
      <w:proofErr w:type="spellEnd"/>
      <w:r w:rsidR="00AB5A68" w:rsidRPr="00433B47">
        <w:rPr>
          <w:rFonts w:ascii="Times New Roman" w:hAnsi="Times New Roman" w:cs="Times New Roman"/>
        </w:rPr>
        <w:t xml:space="preserve">.  </w:t>
      </w:r>
      <w:proofErr w:type="spellStart"/>
      <w:r w:rsidR="00AB5A68" w:rsidRPr="00433B47">
        <w:rPr>
          <w:rFonts w:ascii="Times New Roman" w:hAnsi="Times New Roman" w:cs="Times New Roman"/>
        </w:rPr>
        <w:t>Watu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wengi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hasa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kufahamau</w:t>
      </w:r>
      <w:proofErr w:type="spellEnd"/>
      <w:r w:rsidR="00AB5A68" w:rsidRPr="00433B47">
        <w:rPr>
          <w:rFonts w:ascii="Times New Roman" w:hAnsi="Times New Roman" w:cs="Times New Roman"/>
        </w:rPr>
        <w:t xml:space="preserve"> tu </w:t>
      </w:r>
      <w:proofErr w:type="spellStart"/>
      <w:r w:rsidR="00AB5A68" w:rsidRPr="00433B47">
        <w:rPr>
          <w:rFonts w:ascii="Times New Roman" w:hAnsi="Times New Roman" w:cs="Times New Roman"/>
        </w:rPr>
        <w:t>kuhusu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siha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za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kimaumbile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gramStart"/>
      <w:r w:rsidR="00AB5A68" w:rsidRPr="00433B47">
        <w:rPr>
          <w:rFonts w:ascii="Times New Roman" w:hAnsi="Times New Roman" w:cs="Times New Roman"/>
        </w:rPr>
        <w:t>kama</w:t>
      </w:r>
      <w:proofErr w:type="gramEnd"/>
      <w:r w:rsidR="00AB5A68" w:rsidRPr="00433B47">
        <w:rPr>
          <w:rFonts w:ascii="Times New Roman" w:hAnsi="Times New Roman" w:cs="Times New Roman"/>
        </w:rPr>
        <w:t xml:space="preserve"> vile </w:t>
      </w:r>
      <w:proofErr w:type="spellStart"/>
      <w:r w:rsidR="00AB5A68" w:rsidRPr="00433B47">
        <w:rPr>
          <w:rFonts w:ascii="Times New Roman" w:hAnsi="Times New Roman" w:cs="Times New Roman"/>
        </w:rPr>
        <w:t>urefu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lakini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watoto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waeza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pia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kuridhi</w:t>
      </w:r>
      <w:proofErr w:type="spellEnd"/>
      <w:r w:rsidR="00AB5A68" w:rsidRPr="00433B47">
        <w:rPr>
          <w:rFonts w:ascii="Times New Roman" w:hAnsi="Times New Roman" w:cs="Times New Roman"/>
        </w:rPr>
        <w:t xml:space="preserve"> mambo </w:t>
      </w:r>
      <w:proofErr w:type="spellStart"/>
      <w:r w:rsidR="00AB5A68" w:rsidRPr="00433B47">
        <w:rPr>
          <w:rFonts w:ascii="Times New Roman" w:hAnsi="Times New Roman" w:cs="Times New Roman"/>
        </w:rPr>
        <w:t>mengine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kutoka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kwa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wazazi</w:t>
      </w:r>
      <w:proofErr w:type="spellEnd"/>
      <w:r w:rsidR="00AB5A68" w:rsidRPr="00433B47">
        <w:rPr>
          <w:rFonts w:ascii="Times New Roman" w:hAnsi="Times New Roman" w:cs="Times New Roman"/>
        </w:rPr>
        <w:t xml:space="preserve"> wao </w:t>
      </w:r>
      <w:proofErr w:type="spellStart"/>
      <w:r w:rsidR="00AB5A68" w:rsidRPr="00433B47">
        <w:rPr>
          <w:rFonts w:ascii="Times New Roman" w:hAnsi="Times New Roman" w:cs="Times New Roman"/>
        </w:rPr>
        <w:t>ambayo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huwafanya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wawe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wenye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nguvu</w:t>
      </w:r>
      <w:proofErr w:type="spellEnd"/>
      <w:r w:rsidR="00AB5A68" w:rsidRPr="00433B47">
        <w:rPr>
          <w:rFonts w:ascii="Times New Roman" w:hAnsi="Times New Roman" w:cs="Times New Roman"/>
        </w:rPr>
        <w:t xml:space="preserve"> au </w:t>
      </w:r>
      <w:proofErr w:type="spellStart"/>
      <w:r w:rsidR="00AB5A68" w:rsidRPr="00433B47">
        <w:rPr>
          <w:rFonts w:ascii="Times New Roman" w:hAnsi="Times New Roman" w:cs="Times New Roman"/>
        </w:rPr>
        <w:t>wakose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nguvu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kuliko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wengine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katika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kupigana</w:t>
      </w:r>
      <w:proofErr w:type="spellEnd"/>
      <w:r w:rsidR="00AB5A68" w:rsidRPr="00433B47">
        <w:rPr>
          <w:rFonts w:ascii="Times New Roman" w:hAnsi="Times New Roman" w:cs="Times New Roman"/>
        </w:rPr>
        <w:t xml:space="preserve"> na </w:t>
      </w:r>
      <w:proofErr w:type="spellStart"/>
      <w:r w:rsidR="00AB5A68" w:rsidRPr="00433B47">
        <w:rPr>
          <w:rFonts w:ascii="Times New Roman" w:hAnsi="Times New Roman" w:cs="Times New Roman"/>
        </w:rPr>
        <w:t>magonjwa</w:t>
      </w:r>
      <w:proofErr w:type="spellEnd"/>
      <w:r w:rsidR="00AB5A68" w:rsidRPr="00433B47">
        <w:rPr>
          <w:rFonts w:ascii="Times New Roman" w:hAnsi="Times New Roman" w:cs="Times New Roman"/>
        </w:rPr>
        <w:t xml:space="preserve">.  </w:t>
      </w:r>
      <w:proofErr w:type="spellStart"/>
      <w:r w:rsidR="00AB5A68" w:rsidRPr="00433B47">
        <w:rPr>
          <w:rFonts w:ascii="Times New Roman" w:hAnsi="Times New Roman" w:cs="Times New Roman"/>
        </w:rPr>
        <w:t>Kupata</w:t>
      </w:r>
      <w:proofErr w:type="spellEnd"/>
      <w:r w:rsidR="00AB5A68" w:rsidRPr="00433B47">
        <w:rPr>
          <w:rFonts w:ascii="Times New Roman" w:hAnsi="Times New Roman" w:cs="Times New Roman"/>
        </w:rPr>
        <w:t xml:space="preserve"> haya mambo </w:t>
      </w:r>
      <w:proofErr w:type="spellStart"/>
      <w:r w:rsidR="00AB5A68" w:rsidRPr="00433B47">
        <w:rPr>
          <w:rFonts w:ascii="Times New Roman" w:hAnsi="Times New Roman" w:cs="Times New Roman"/>
        </w:rPr>
        <w:t>yaliyoridhiwa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itasaidia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wanasayansi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kukuza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dawa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gramStart"/>
      <w:r w:rsidR="00AB5A68" w:rsidRPr="00433B47">
        <w:rPr>
          <w:rFonts w:ascii="Times New Roman" w:hAnsi="Times New Roman" w:cs="Times New Roman"/>
        </w:rPr>
        <w:t>na</w:t>
      </w:r>
      <w:proofErr w:type="gram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chanjo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mpya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za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magonjwa</w:t>
      </w:r>
      <w:proofErr w:type="spellEnd"/>
      <w:r w:rsidR="00AB5A68" w:rsidRPr="00433B47">
        <w:rPr>
          <w:rFonts w:ascii="Times New Roman" w:hAnsi="Times New Roman" w:cs="Times New Roman"/>
        </w:rPr>
        <w:t xml:space="preserve"> </w:t>
      </w:r>
      <w:proofErr w:type="spellStart"/>
      <w:r w:rsidR="00AB5A68" w:rsidRPr="00433B47">
        <w:rPr>
          <w:rFonts w:ascii="Times New Roman" w:hAnsi="Times New Roman" w:cs="Times New Roman"/>
        </w:rPr>
        <w:t>hayo</w:t>
      </w:r>
      <w:proofErr w:type="spellEnd"/>
      <w:r w:rsidR="00AB5A68" w:rsidRPr="00433B47">
        <w:rPr>
          <w:rFonts w:ascii="Times New Roman" w:hAnsi="Times New Roman" w:cs="Times New Roman"/>
        </w:rPr>
        <w:t>.</w:t>
      </w:r>
    </w:p>
    <w:p w14:paraId="65788308" w14:textId="77777777" w:rsidR="00AB5A68" w:rsidRPr="00433B47" w:rsidRDefault="00AB5A68" w:rsidP="009345F1">
      <w:pPr>
        <w:spacing w:after="0"/>
        <w:rPr>
          <w:rFonts w:ascii="Times New Roman" w:hAnsi="Times New Roman" w:cs="Times New Roman"/>
        </w:rPr>
      </w:pPr>
    </w:p>
    <w:p w14:paraId="5B47A5D8" w14:textId="662E3BF3" w:rsidR="00AB5A68" w:rsidRPr="00433B47" w:rsidRDefault="00AB5A68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Tungependa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kuchukua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vipimo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ilikutathmini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gramStart"/>
      <w:r w:rsidR="00BF53FE" w:rsidRPr="00433B47">
        <w:rPr>
          <w:rFonts w:ascii="Times New Roman" w:hAnsi="Times New Roman" w:cs="Times New Roman"/>
        </w:rPr>
        <w:t xml:space="preserve">mate 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vion</w:t>
      </w:r>
      <w:r w:rsidR="00657917" w:rsidRPr="00433B47">
        <w:rPr>
          <w:rFonts w:ascii="Times New Roman" w:hAnsi="Times New Roman" w:cs="Times New Roman"/>
        </w:rPr>
        <w:t>ye</w:t>
      </w:r>
      <w:r w:rsidRPr="00433B47">
        <w:rPr>
          <w:rFonts w:ascii="Times New Roman" w:hAnsi="Times New Roman" w:cs="Times New Roman"/>
        </w:rPr>
        <w:t>shi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vya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maambulikizi</w:t>
      </w:r>
      <w:proofErr w:type="spellEnd"/>
      <w:r w:rsidR="00BF53FE" w:rsidRPr="00433B47">
        <w:rPr>
          <w:rFonts w:ascii="Times New Roman" w:hAnsi="Times New Roman" w:cs="Times New Roman"/>
        </w:rPr>
        <w:t xml:space="preserve">, </w:t>
      </w:r>
      <w:proofErr w:type="spellStart"/>
      <w:r w:rsidR="00BF53FE" w:rsidRPr="00433B47">
        <w:rPr>
          <w:rFonts w:ascii="Times New Roman" w:hAnsi="Times New Roman" w:cs="Times New Roman"/>
        </w:rPr>
        <w:t>hali</w:t>
      </w:r>
      <w:proofErr w:type="spellEnd"/>
      <w:r w:rsidR="00BF53FE" w:rsidRPr="00433B47">
        <w:rPr>
          <w:rFonts w:ascii="Times New Roman" w:hAnsi="Times New Roman" w:cs="Times New Roman"/>
        </w:rPr>
        <w:t xml:space="preserve"> </w:t>
      </w:r>
      <w:proofErr w:type="spellStart"/>
      <w:r w:rsidR="00BF53FE" w:rsidRPr="00433B47">
        <w:rPr>
          <w:rFonts w:ascii="Times New Roman" w:hAnsi="Times New Roman" w:cs="Times New Roman"/>
        </w:rPr>
        <w:t>ya</w:t>
      </w:r>
      <w:proofErr w:type="spellEnd"/>
      <w:r w:rsidR="00BF53FE" w:rsidRPr="00433B47">
        <w:rPr>
          <w:rFonts w:ascii="Times New Roman" w:hAnsi="Times New Roman" w:cs="Times New Roman"/>
        </w:rPr>
        <w:t xml:space="preserve"> </w:t>
      </w:r>
      <w:proofErr w:type="spellStart"/>
      <w:r w:rsidR="00BF53FE" w:rsidRPr="00433B47">
        <w:rPr>
          <w:rFonts w:ascii="Times New Roman" w:hAnsi="Times New Roman" w:cs="Times New Roman"/>
        </w:rPr>
        <w:t>dhiki</w:t>
      </w:r>
      <w:proofErr w:type="spellEnd"/>
      <w:r w:rsidR="00657917" w:rsidRPr="00433B47">
        <w:rPr>
          <w:rFonts w:ascii="Times New Roman" w:hAnsi="Times New Roman" w:cs="Times New Roman"/>
        </w:rPr>
        <w:t xml:space="preserve"> na </w:t>
      </w:r>
      <w:proofErr w:type="spellStart"/>
      <w:r w:rsidR="00657917" w:rsidRPr="00433B47">
        <w:rPr>
          <w:rFonts w:ascii="Times New Roman" w:hAnsi="Times New Roman" w:cs="Times New Roman"/>
        </w:rPr>
        <w:t>afya</w:t>
      </w:r>
      <w:proofErr w:type="spellEnd"/>
      <w:r w:rsidRPr="00433B47">
        <w:rPr>
          <w:rFonts w:ascii="Times New Roman" w:hAnsi="Times New Roman" w:cs="Times New Roman"/>
        </w:rPr>
        <w:t>.</w:t>
      </w:r>
    </w:p>
    <w:p w14:paraId="5D466C02" w14:textId="77777777" w:rsidR="009345F1" w:rsidRPr="00433B47" w:rsidRDefault="009345F1" w:rsidP="009345F1">
      <w:pPr>
        <w:spacing w:after="0"/>
        <w:rPr>
          <w:rFonts w:ascii="Times New Roman" w:hAnsi="Times New Roman" w:cs="Times New Roman"/>
          <w:b/>
        </w:rPr>
      </w:pPr>
    </w:p>
    <w:p w14:paraId="547D63AE" w14:textId="77777777" w:rsidR="004E55BA" w:rsidRPr="00433B47" w:rsidRDefault="004E55BA" w:rsidP="00DE18BC">
      <w:pPr>
        <w:spacing w:after="0"/>
        <w:rPr>
          <w:rFonts w:ascii="Times New Roman" w:hAnsi="Times New Roman" w:cs="Times New Roman"/>
          <w:b/>
        </w:rPr>
      </w:pPr>
      <w:r w:rsidRPr="00433B47">
        <w:rPr>
          <w:rFonts w:ascii="Times New Roman" w:hAnsi="Times New Roman" w:cs="Times New Roman"/>
          <w:b/>
        </w:rPr>
        <w:t>UTARATIBU</w:t>
      </w:r>
    </w:p>
    <w:p w14:paraId="075D3A60" w14:textId="16E37F98" w:rsidR="00DE18BC" w:rsidRPr="00433B47" w:rsidRDefault="00DE18BC" w:rsidP="00DE18BC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Kutimiza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lengo</w:t>
      </w:r>
      <w:proofErr w:type="spellEnd"/>
      <w:r w:rsidRPr="00433B47">
        <w:rPr>
          <w:rFonts w:ascii="Times New Roman" w:hAnsi="Times New Roman" w:cs="Times New Roman"/>
        </w:rPr>
        <w:t xml:space="preserve"> la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huu</w:t>
      </w:r>
      <w:proofErr w:type="spellEnd"/>
      <w:r w:rsidR="004E55BA" w:rsidRPr="00433B47">
        <w:rPr>
          <w:rFonts w:ascii="Times New Roman" w:hAnsi="Times New Roman" w:cs="Times New Roman"/>
        </w:rPr>
        <w:t xml:space="preserve">, </w:t>
      </w:r>
      <w:proofErr w:type="spellStart"/>
      <w:r w:rsidR="004E55BA" w:rsidRPr="00433B47">
        <w:rPr>
          <w:rFonts w:ascii="Times New Roman" w:hAnsi="Times New Roman" w:cs="Times New Roman"/>
        </w:rPr>
        <w:t>ikiwa</w:t>
      </w:r>
      <w:proofErr w:type="spellEnd"/>
      <w:r w:rsidR="004E55BA" w:rsidRPr="00433B47">
        <w:rPr>
          <w:rFonts w:ascii="Times New Roman" w:hAnsi="Times New Roman" w:cs="Times New Roman"/>
        </w:rPr>
        <w:t xml:space="preserve"> </w:t>
      </w:r>
      <w:proofErr w:type="spellStart"/>
      <w:r w:rsidR="004E55BA" w:rsidRPr="00433B47">
        <w:rPr>
          <w:rFonts w:ascii="Times New Roman" w:hAnsi="Times New Roman" w:cs="Times New Roman"/>
        </w:rPr>
        <w:t>utakubali</w:t>
      </w:r>
      <w:proofErr w:type="spellEnd"/>
      <w:r w:rsidR="004E55BA" w:rsidRPr="00433B47">
        <w:rPr>
          <w:rFonts w:ascii="Times New Roman" w:hAnsi="Times New Roman" w:cs="Times New Roman"/>
        </w:rPr>
        <w:t xml:space="preserve"> kuwa </w:t>
      </w:r>
      <w:proofErr w:type="spellStart"/>
      <w:r w:rsidR="004E55BA" w:rsidRPr="00433B47">
        <w:rPr>
          <w:rFonts w:ascii="Times New Roman" w:hAnsi="Times New Roman" w:cs="Times New Roman"/>
        </w:rPr>
        <w:t>kwa</w:t>
      </w:r>
      <w:proofErr w:type="spellEnd"/>
      <w:r w:rsidR="004E55BA" w:rsidRPr="00433B47">
        <w:rPr>
          <w:rFonts w:ascii="Times New Roman" w:hAnsi="Times New Roman" w:cs="Times New Roman"/>
        </w:rPr>
        <w:t xml:space="preserve"> </w:t>
      </w:r>
      <w:proofErr w:type="spellStart"/>
      <w:r w:rsidR="004E55BA" w:rsidRPr="00433B47">
        <w:rPr>
          <w:rFonts w:ascii="Times New Roman" w:hAnsi="Times New Roman" w:cs="Times New Roman"/>
        </w:rPr>
        <w:t>mradi</w:t>
      </w:r>
      <w:proofErr w:type="spellEnd"/>
      <w:r w:rsidR="004E55BA" w:rsidRPr="00433B47">
        <w:rPr>
          <w:rFonts w:ascii="Times New Roman" w:hAnsi="Times New Roman" w:cs="Times New Roman"/>
        </w:rPr>
        <w:t>,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tutakusanya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sampuli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954BA0" w:rsidRPr="00433B47">
        <w:rPr>
          <w:rFonts w:ascii="Times New Roman" w:hAnsi="Times New Roman" w:cs="Times New Roman"/>
        </w:rPr>
        <w:t>ya</w:t>
      </w:r>
      <w:proofErr w:type="spellEnd"/>
      <w:r w:rsidR="004E55BA" w:rsidRPr="00433B47">
        <w:rPr>
          <w:rFonts w:ascii="Times New Roman" w:hAnsi="Times New Roman" w:cs="Times New Roman"/>
        </w:rPr>
        <w:t xml:space="preserve"> mate</w:t>
      </w:r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yako</w:t>
      </w:r>
      <w:proofErr w:type="spellEnd"/>
      <w:proofErr w:type="gramStart"/>
      <w:r w:rsidR="004E55BA" w:rsidRPr="00433B47">
        <w:rPr>
          <w:rFonts w:ascii="Times New Roman" w:hAnsi="Times New Roman" w:cs="Times New Roman"/>
        </w:rPr>
        <w:t>.</w:t>
      </w:r>
      <w:r w:rsidRPr="00433B47">
        <w:rPr>
          <w:rFonts w:ascii="Times New Roman" w:hAnsi="Times New Roman" w:cs="Times New Roman"/>
        </w:rPr>
        <w:t>.</w:t>
      </w:r>
      <w:proofErr w:type="gram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Sampuli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ya</w:t>
      </w:r>
      <w:proofErr w:type="spellEnd"/>
      <w:r w:rsidR="00BE65A1" w:rsidRPr="00433B47">
        <w:rPr>
          <w:rFonts w:ascii="Times New Roman" w:hAnsi="Times New Roman" w:cs="Times New Roman"/>
        </w:rPr>
        <w:t xml:space="preserve"> mate</w:t>
      </w:r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yako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itatusaidia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kuelewa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r w:rsidR="008A205D" w:rsidRPr="00433B47">
        <w:rPr>
          <w:rFonts w:ascii="Times New Roman" w:hAnsi="Times New Roman" w:cs="Times New Roman"/>
        </w:rPr>
        <w:t xml:space="preserve">vitu </w:t>
      </w:r>
      <w:proofErr w:type="spellStart"/>
      <w:r w:rsidR="008A205D" w:rsidRPr="00433B47">
        <w:rPr>
          <w:rFonts w:ascii="Times New Roman" w:hAnsi="Times New Roman" w:cs="Times New Roman"/>
        </w:rPr>
        <w:t>ambavyo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watoto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wanarithi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kutoka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A205D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wazazi</w:t>
      </w:r>
      <w:proofErr w:type="spellEnd"/>
      <w:r w:rsidR="008A205D" w:rsidRPr="00433B47">
        <w:rPr>
          <w:rFonts w:ascii="Times New Roman" w:hAnsi="Times New Roman" w:cs="Times New Roman"/>
        </w:rPr>
        <w:t xml:space="preserve"> wao na </w:t>
      </w:r>
      <w:proofErr w:type="spellStart"/>
      <w:r w:rsidR="00BE65A1" w:rsidRPr="00433B47">
        <w:rPr>
          <w:rFonts w:ascii="Times New Roman" w:hAnsi="Times New Roman" w:cs="Times New Roman"/>
        </w:rPr>
        <w:t>athari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za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muda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mrefu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kimwili</w:t>
      </w:r>
      <w:proofErr w:type="spellEnd"/>
      <w:r w:rsidR="00BE65A1" w:rsidRPr="00433B47">
        <w:rPr>
          <w:rFonts w:ascii="Times New Roman" w:hAnsi="Times New Roman" w:cs="Times New Roman"/>
        </w:rPr>
        <w:t xml:space="preserve"> </w:t>
      </w:r>
      <w:proofErr w:type="spellStart"/>
      <w:r w:rsidR="00BE65A1" w:rsidRPr="00433B47">
        <w:rPr>
          <w:rFonts w:ascii="Times New Roman" w:hAnsi="Times New Roman" w:cs="Times New Roman"/>
        </w:rPr>
        <w:t>kutokana</w:t>
      </w:r>
      <w:proofErr w:type="spellEnd"/>
      <w:r w:rsidR="00BE65A1" w:rsidRPr="00433B47">
        <w:rPr>
          <w:rFonts w:ascii="Times New Roman" w:hAnsi="Times New Roman" w:cs="Times New Roman"/>
        </w:rPr>
        <w:t xml:space="preserve"> na </w:t>
      </w:r>
      <w:proofErr w:type="spellStart"/>
      <w:r w:rsidR="00BE65A1" w:rsidRPr="00433B47">
        <w:rPr>
          <w:rFonts w:ascii="Times New Roman" w:hAnsi="Times New Roman" w:cs="Times New Roman"/>
        </w:rPr>
        <w:t>maradhi</w:t>
      </w:r>
      <w:proofErr w:type="spellEnd"/>
      <w:r w:rsidR="00BE65A1" w:rsidRPr="00433B47">
        <w:rPr>
          <w:rFonts w:ascii="Times New Roman" w:hAnsi="Times New Roman" w:cs="Times New Roman"/>
        </w:rPr>
        <w:t xml:space="preserve"> na </w:t>
      </w:r>
      <w:proofErr w:type="spellStart"/>
      <w:r w:rsidR="00BE65A1" w:rsidRPr="00433B47">
        <w:rPr>
          <w:rFonts w:ascii="Times New Roman" w:hAnsi="Times New Roman" w:cs="Times New Roman"/>
        </w:rPr>
        <w:t>dhiki</w:t>
      </w:r>
      <w:proofErr w:type="spellEnd"/>
      <w:r w:rsidR="00BE65A1" w:rsidRPr="00433B47">
        <w:rPr>
          <w:rFonts w:ascii="Times New Roman" w:hAnsi="Times New Roman" w:cs="Times New Roman"/>
        </w:rPr>
        <w:t>.</w:t>
      </w:r>
    </w:p>
    <w:p w14:paraId="1E9536AA" w14:textId="3AF26107" w:rsidR="008A205D" w:rsidRPr="00433B47" w:rsidRDefault="00DE18BC" w:rsidP="008A205D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Ukikubali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kushiriki</w:t>
      </w:r>
      <w:proofErr w:type="spellEnd"/>
      <w:r w:rsidRPr="00433B47">
        <w:rPr>
          <w:rFonts w:ascii="Times New Roman" w:hAnsi="Times New Roman" w:cs="Times New Roman"/>
        </w:rPr>
        <w:t xml:space="preserve">, </w:t>
      </w:r>
      <w:proofErr w:type="spellStart"/>
      <w:r w:rsidRPr="00433B47">
        <w:rPr>
          <w:rFonts w:ascii="Times New Roman" w:hAnsi="Times New Roman" w:cs="Times New Roman"/>
        </w:rPr>
        <w:t>mtafiti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wetu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nyanjani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atachukua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sampuli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ya</w:t>
      </w:r>
      <w:proofErr w:type="spellEnd"/>
      <w:r w:rsidR="008A205D" w:rsidRPr="00433B47">
        <w:rPr>
          <w:rFonts w:ascii="Times New Roman" w:hAnsi="Times New Roman" w:cs="Times New Roman"/>
        </w:rPr>
        <w:t xml:space="preserve"> mate </w:t>
      </w:r>
      <w:proofErr w:type="spellStart"/>
      <w:r w:rsidR="008A205D" w:rsidRPr="00433B47">
        <w:rPr>
          <w:rFonts w:ascii="Times New Roman" w:hAnsi="Times New Roman" w:cs="Times New Roman"/>
        </w:rPr>
        <w:t>kutoka</w:t>
      </w:r>
      <w:proofErr w:type="spellEnd"/>
      <w:r w:rsidR="008A205D" w:rsidRPr="00433B47">
        <w:rPr>
          <w:rFonts w:ascii="Times New Roman" w:hAnsi="Times New Roman" w:cs="Times New Roman"/>
        </w:rPr>
        <w:t xml:space="preserve"> kwako na </w:t>
      </w:r>
      <w:proofErr w:type="spellStart"/>
      <w:r w:rsidRPr="00433B47">
        <w:rPr>
          <w:rFonts w:ascii="Times New Roman" w:hAnsi="Times New Roman" w:cs="Times New Roman"/>
        </w:rPr>
        <w:t>ata</w:t>
      </w:r>
      <w:r w:rsidR="008A205D" w:rsidRPr="00433B47">
        <w:rPr>
          <w:rFonts w:ascii="Times New Roman" w:hAnsi="Times New Roman" w:cs="Times New Roman"/>
        </w:rPr>
        <w:t>kuuliza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maswali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muda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dakika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r w:rsidR="008A205D" w:rsidRPr="00433B47">
        <w:rPr>
          <w:rFonts w:ascii="Times New Roman" w:hAnsi="Times New Roman" w:cs="Times New Roman"/>
        </w:rPr>
        <w:t>10.</w:t>
      </w:r>
      <w:r w:rsidR="00BE65A1" w:rsidRPr="00433B47">
        <w:rPr>
          <w:rFonts w:ascii="Times New Roman" w:hAnsi="Times New Roman" w:cs="Times New Roman"/>
        </w:rPr>
        <w:t xml:space="preserve"> </w:t>
      </w:r>
    </w:p>
    <w:p w14:paraId="6B2DA445" w14:textId="77777777" w:rsidR="00B91B50" w:rsidRPr="00433B47" w:rsidRDefault="00B91B50" w:rsidP="00DE18BC">
      <w:pPr>
        <w:spacing w:after="0"/>
        <w:rPr>
          <w:rFonts w:ascii="Times New Roman" w:hAnsi="Times New Roman" w:cs="Times New Roman"/>
        </w:rPr>
      </w:pPr>
    </w:p>
    <w:p w14:paraId="6C4809DA" w14:textId="6DFAFBF5" w:rsidR="000902AA" w:rsidRPr="00433B47" w:rsidRDefault="008A205D" w:rsidP="00DE18BC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</w:rPr>
        <w:t xml:space="preserve">Wakati </w:t>
      </w:r>
      <w:proofErr w:type="spellStart"/>
      <w:r w:rsidRPr="00433B47">
        <w:rPr>
          <w:rFonts w:ascii="Times New Roman" w:hAnsi="Times New Roman" w:cs="Times New Roman"/>
        </w:rPr>
        <w:t>utakaochukuliwa</w:t>
      </w:r>
      <w:proofErr w:type="spellEnd"/>
      <w:r w:rsidR="000902AA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902AA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0902AA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shughuli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hii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takriban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dakika</w:t>
      </w:r>
      <w:proofErr w:type="spellEnd"/>
      <w:r w:rsidRPr="00433B47">
        <w:rPr>
          <w:rFonts w:ascii="Times New Roman" w:hAnsi="Times New Roman" w:cs="Times New Roman"/>
        </w:rPr>
        <w:t xml:space="preserve"> 15</w:t>
      </w:r>
      <w:r w:rsidR="000902AA" w:rsidRPr="00433B47">
        <w:rPr>
          <w:rFonts w:ascii="Times New Roman" w:hAnsi="Times New Roman" w:cs="Times New Roman"/>
        </w:rPr>
        <w:t>.</w:t>
      </w:r>
    </w:p>
    <w:p w14:paraId="50A0E4B5" w14:textId="4C811798" w:rsidR="008A205D" w:rsidRPr="00433B47" w:rsidRDefault="008A205D" w:rsidP="00DE18BC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Baadaye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katika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maabara</w:t>
      </w:r>
      <w:proofErr w:type="spellEnd"/>
      <w:r w:rsidRPr="00433B47">
        <w:rPr>
          <w:rFonts w:ascii="Times New Roman" w:hAnsi="Times New Roman" w:cs="Times New Roman"/>
        </w:rPr>
        <w:t xml:space="preserve">, </w:t>
      </w:r>
      <w:proofErr w:type="spellStart"/>
      <w:r w:rsidRPr="00433B47">
        <w:rPr>
          <w:rFonts w:ascii="Times New Roman" w:hAnsi="Times New Roman" w:cs="Times New Roman"/>
        </w:rPr>
        <w:t>tutapima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sampuli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mate </w:t>
      </w:r>
      <w:proofErr w:type="spellStart"/>
      <w:r w:rsidRPr="00433B47">
        <w:rPr>
          <w:rFonts w:ascii="Times New Roman" w:hAnsi="Times New Roman" w:cs="Times New Roman"/>
        </w:rPr>
        <w:t>kuona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vionyeshi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vya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maambukizi</w:t>
      </w:r>
      <w:proofErr w:type="spellEnd"/>
      <w:r w:rsidRPr="00433B47">
        <w:rPr>
          <w:rFonts w:ascii="Times New Roman" w:hAnsi="Times New Roman" w:cs="Times New Roman"/>
        </w:rPr>
        <w:t xml:space="preserve">, </w:t>
      </w:r>
      <w:proofErr w:type="spellStart"/>
      <w:r w:rsidRPr="00433B47">
        <w:rPr>
          <w:rFonts w:ascii="Times New Roman" w:hAnsi="Times New Roman" w:cs="Times New Roman"/>
        </w:rPr>
        <w:t>dhiki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gramStart"/>
      <w:r w:rsidRPr="00433B47">
        <w:rPr>
          <w:rFonts w:ascii="Times New Roman" w:hAnsi="Times New Roman" w:cs="Times New Roman"/>
        </w:rPr>
        <w:t>na</w:t>
      </w:r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afya</w:t>
      </w:r>
      <w:proofErr w:type="spellEnd"/>
    </w:p>
    <w:p w14:paraId="028C5376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5C6A7689" w14:textId="2A08A323" w:rsidR="00AA18D9" w:rsidRPr="00433B47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  <w:b/>
        </w:rPr>
        <w:lastRenderedPageBreak/>
        <w:t>Muda</w:t>
      </w:r>
      <w:proofErr w:type="spell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  <w:b/>
        </w:rPr>
        <w:t>wa</w:t>
      </w:r>
      <w:proofErr w:type="spellEnd"/>
      <w:proofErr w:type="gram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Pr="00433B47">
        <w:rPr>
          <w:rFonts w:ascii="Times New Roman" w:hAnsi="Times New Roman" w:cs="Times New Roman"/>
          <w:b/>
        </w:rPr>
        <w:t>utafiti</w:t>
      </w:r>
      <w:proofErr w:type="spellEnd"/>
      <w:r w:rsidRPr="00433B47">
        <w:rPr>
          <w:rFonts w:ascii="Times New Roman" w:hAnsi="Times New Roman" w:cs="Times New Roman"/>
          <w:b/>
        </w:rPr>
        <w:t>:</w:t>
      </w:r>
      <w:r w:rsidR="003F3BA7" w:rsidRPr="00433B47">
        <w:rPr>
          <w:rFonts w:ascii="Times New Roman" w:hAnsi="Times New Roman" w:cs="Times New Roman"/>
        </w:rPr>
        <w:t xml:space="preserve"> </w:t>
      </w:r>
      <w:proofErr w:type="spellStart"/>
      <w:r w:rsidR="003F3BA7" w:rsidRPr="00433B47">
        <w:rPr>
          <w:rFonts w:ascii="Times New Roman" w:hAnsi="Times New Roman" w:cs="Times New Roman"/>
        </w:rPr>
        <w:t>K</w:t>
      </w:r>
      <w:r w:rsidR="00050693" w:rsidRPr="00433B47">
        <w:rPr>
          <w:rFonts w:ascii="Times New Roman" w:hAnsi="Times New Roman" w:cs="Times New Roman"/>
        </w:rPr>
        <w:t>ushiriki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utachukua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takribani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dakika</w:t>
      </w:r>
      <w:proofErr w:type="spellEnd"/>
      <w:r w:rsidR="008A205D" w:rsidRPr="00433B47">
        <w:rPr>
          <w:rFonts w:ascii="Times New Roman" w:hAnsi="Times New Roman" w:cs="Times New Roman"/>
        </w:rPr>
        <w:t xml:space="preserve"> 15</w:t>
      </w:r>
      <w:r w:rsidR="000902AA" w:rsidRPr="00433B47">
        <w:rPr>
          <w:rFonts w:ascii="Times New Roman" w:hAnsi="Times New Roman" w:cs="Times New Roman"/>
        </w:rPr>
        <w:t>.</w:t>
      </w:r>
    </w:p>
    <w:p w14:paraId="7B52471A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7AB67FCB" w14:textId="3F0AD2DC" w:rsidR="009345F1" w:rsidRPr="00433B47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  <w:b/>
        </w:rPr>
        <w:t>Mahali</w:t>
      </w:r>
      <w:proofErr w:type="spellEnd"/>
      <w:r w:rsidRPr="00433B47">
        <w:rPr>
          <w:rFonts w:ascii="Times New Roman" w:hAnsi="Times New Roman" w:cs="Times New Roman"/>
          <w:b/>
        </w:rPr>
        <w:t xml:space="preserve"> pa </w:t>
      </w:r>
      <w:proofErr w:type="spellStart"/>
      <w:r w:rsidRPr="00433B47">
        <w:rPr>
          <w:rFonts w:ascii="Times New Roman" w:hAnsi="Times New Roman" w:cs="Times New Roman"/>
          <w:b/>
        </w:rPr>
        <w:t>utafiti</w:t>
      </w:r>
      <w:proofErr w:type="spellEnd"/>
      <w:r w:rsidRPr="00433B47">
        <w:rPr>
          <w:rFonts w:ascii="Times New Roman" w:hAnsi="Times New Roman" w:cs="Times New Roman"/>
          <w:b/>
        </w:rPr>
        <w:t>:</w:t>
      </w:r>
      <w:r w:rsidRPr="00433B47">
        <w:rPr>
          <w:rFonts w:ascii="Times New Roman" w:hAnsi="Times New Roman" w:cs="Times New Roman"/>
        </w:rPr>
        <w:t xml:space="preserve"> </w:t>
      </w:r>
      <w:r w:rsidR="008A205D" w:rsidRPr="00433B47">
        <w:rPr>
          <w:rFonts w:ascii="Times New Roman" w:hAnsi="Times New Roman" w:cs="Times New Roman"/>
        </w:rPr>
        <w:t xml:space="preserve">Leo, </w:t>
      </w:r>
      <w:proofErr w:type="spellStart"/>
      <w:r w:rsidR="008A205D" w:rsidRPr="00433B47">
        <w:rPr>
          <w:rFonts w:ascii="Times New Roman" w:hAnsi="Times New Roman" w:cs="Times New Roman"/>
        </w:rPr>
        <w:t>shughuli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zote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za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mradi</w:t>
      </w:r>
      <w:proofErr w:type="spell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A205D" w:rsidRPr="00433B47">
        <w:rPr>
          <w:rFonts w:ascii="Times New Roman" w:hAnsi="Times New Roman" w:cs="Times New Roman"/>
        </w:rPr>
        <w:t>zitafanyika</w:t>
      </w:r>
      <w:proofErr w:type="spellEnd"/>
      <w:r w:rsidR="008A205D" w:rsidRPr="00433B47">
        <w:rPr>
          <w:rFonts w:ascii="Times New Roman" w:hAnsi="Times New Roman" w:cs="Times New Roman"/>
        </w:rPr>
        <w:t xml:space="preserve">  nyumbani</w:t>
      </w:r>
      <w:proofErr w:type="gramEnd"/>
      <w:r w:rsidR="008A205D" w:rsidRPr="00433B47">
        <w:rPr>
          <w:rFonts w:ascii="Times New Roman" w:hAnsi="Times New Roman" w:cs="Times New Roman"/>
        </w:rPr>
        <w:t xml:space="preserve"> </w:t>
      </w:r>
      <w:proofErr w:type="spellStart"/>
      <w:r w:rsidR="008A205D" w:rsidRPr="00433B47">
        <w:rPr>
          <w:rFonts w:ascii="Times New Roman" w:hAnsi="Times New Roman" w:cs="Times New Roman"/>
        </w:rPr>
        <w:t>mwako</w:t>
      </w:r>
      <w:proofErr w:type="spellEnd"/>
      <w:r w:rsidR="008A205D" w:rsidRPr="00433B47">
        <w:rPr>
          <w:rFonts w:ascii="Times New Roman" w:hAnsi="Times New Roman" w:cs="Times New Roman"/>
        </w:rPr>
        <w:t>.</w:t>
      </w:r>
    </w:p>
    <w:p w14:paraId="1D4814B8" w14:textId="77777777" w:rsidR="008A205D" w:rsidRPr="00433B47" w:rsidRDefault="008A205D" w:rsidP="009345F1">
      <w:pPr>
        <w:spacing w:after="0"/>
        <w:rPr>
          <w:rFonts w:ascii="Times New Roman" w:hAnsi="Times New Roman" w:cs="Times New Roman"/>
          <w:b/>
        </w:rPr>
      </w:pPr>
    </w:p>
    <w:p w14:paraId="46518A3A" w14:textId="77777777" w:rsidR="00AA18D9" w:rsidRPr="00433B47" w:rsidRDefault="00AA18D9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Manufaa</w:t>
      </w:r>
      <w:proofErr w:type="spellEnd"/>
    </w:p>
    <w:p w14:paraId="4130BA19" w14:textId="5A268E4D" w:rsidR="00F55FE5" w:rsidRPr="00433B47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Ukikubali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kujibu</w:t>
      </w:r>
      <w:proofErr w:type="spellEnd"/>
      <w:r w:rsidRPr="00433B47">
        <w:rPr>
          <w:rFonts w:ascii="Times New Roman" w:hAnsi="Times New Roman" w:cs="Times New Roman"/>
        </w:rPr>
        <w:t xml:space="preserve"> haya </w:t>
      </w:r>
      <w:proofErr w:type="spellStart"/>
      <w:r w:rsidRPr="00433B47">
        <w:rPr>
          <w:rFonts w:ascii="Times New Roman" w:hAnsi="Times New Roman" w:cs="Times New Roman"/>
        </w:rPr>
        <w:t>maswali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0D4CF5" w:rsidRPr="00433B47">
        <w:rPr>
          <w:rFonts w:ascii="Times New Roman" w:hAnsi="Times New Roman" w:cs="Times New Roman"/>
        </w:rPr>
        <w:t>hautanufaika</w:t>
      </w:r>
      <w:proofErr w:type="spellEnd"/>
      <w:r w:rsidR="000D4CF5" w:rsidRPr="00433B47">
        <w:rPr>
          <w:rFonts w:ascii="Times New Roman" w:hAnsi="Times New Roman" w:cs="Times New Roman"/>
        </w:rPr>
        <w:t xml:space="preserve"> </w:t>
      </w:r>
      <w:proofErr w:type="spellStart"/>
      <w:r w:rsidR="000D4CF5" w:rsidRPr="00433B47">
        <w:rPr>
          <w:rFonts w:ascii="Times New Roman" w:hAnsi="Times New Roman" w:cs="Times New Roman"/>
        </w:rPr>
        <w:t>kibinafsi</w:t>
      </w:r>
      <w:proofErr w:type="spellEnd"/>
      <w:r w:rsidR="000D4CF5" w:rsidRPr="00433B47">
        <w:rPr>
          <w:rFonts w:ascii="Times New Roman" w:hAnsi="Times New Roman" w:cs="Times New Roman"/>
        </w:rPr>
        <w:t xml:space="preserve"> </w:t>
      </w:r>
      <w:proofErr w:type="spellStart"/>
      <w:r w:rsidR="000D4CF5" w:rsidRPr="00433B47">
        <w:rPr>
          <w:rFonts w:ascii="Times New Roman" w:hAnsi="Times New Roman" w:cs="Times New Roman"/>
        </w:rPr>
        <w:t>ila</w:t>
      </w:r>
      <w:proofErr w:type="spellEnd"/>
      <w:r w:rsidR="000D4CF5" w:rsidRPr="00433B47">
        <w:rPr>
          <w:rFonts w:ascii="Times New Roman" w:hAnsi="Times New Roman" w:cs="Times New Roman"/>
        </w:rPr>
        <w:t xml:space="preserve"> </w:t>
      </w:r>
      <w:proofErr w:type="spellStart"/>
      <w:r w:rsidR="000D4CF5" w:rsidRPr="00433B47">
        <w:rPr>
          <w:rFonts w:ascii="Times New Roman" w:hAnsi="Times New Roman" w:cs="Times New Roman"/>
        </w:rPr>
        <w:t>kutusaidia</w:t>
      </w:r>
      <w:proofErr w:type="spellEnd"/>
      <w:r w:rsidR="000D4CF5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D4CF5" w:rsidRPr="00433B47">
        <w:rPr>
          <w:rFonts w:ascii="Times New Roman" w:hAnsi="Times New Roman" w:cs="Times New Roman"/>
        </w:rPr>
        <w:t>kuelewa</w:t>
      </w:r>
      <w:proofErr w:type="spellEnd"/>
      <w:r w:rsidR="000D4CF5" w:rsidRPr="00433B47">
        <w:rPr>
          <w:rFonts w:ascii="Times New Roman" w:hAnsi="Times New Roman" w:cs="Times New Roman"/>
        </w:rPr>
        <w:t xml:space="preserve"> </w:t>
      </w:r>
      <w:r w:rsidR="00F55FE5" w:rsidRPr="00433B47">
        <w:rPr>
          <w:rFonts w:ascii="Times New Roman" w:hAnsi="Times New Roman" w:cs="Times New Roman"/>
        </w:rPr>
        <w:t xml:space="preserve"> </w:t>
      </w:r>
      <w:proofErr w:type="spellStart"/>
      <w:r w:rsidR="00F55FE5" w:rsidRPr="00433B47">
        <w:rPr>
          <w:rFonts w:ascii="Times New Roman" w:hAnsi="Times New Roman" w:cs="Times New Roman"/>
        </w:rPr>
        <w:t>athari</w:t>
      </w:r>
      <w:proofErr w:type="spellEnd"/>
      <w:proofErr w:type="gramEnd"/>
      <w:r w:rsidR="00F55FE5" w:rsidRPr="00433B47">
        <w:rPr>
          <w:rFonts w:ascii="Times New Roman" w:hAnsi="Times New Roman" w:cs="Times New Roman"/>
        </w:rPr>
        <w:t xml:space="preserve"> </w:t>
      </w:r>
      <w:proofErr w:type="spellStart"/>
      <w:r w:rsidR="00F55FE5" w:rsidRPr="00433B47">
        <w:rPr>
          <w:rFonts w:ascii="Times New Roman" w:hAnsi="Times New Roman" w:cs="Times New Roman"/>
        </w:rPr>
        <w:t>ya</w:t>
      </w:r>
      <w:proofErr w:type="spellEnd"/>
      <w:r w:rsidR="00F55FE5" w:rsidRPr="00433B47">
        <w:rPr>
          <w:rFonts w:ascii="Times New Roman" w:hAnsi="Times New Roman" w:cs="Times New Roman"/>
        </w:rPr>
        <w:t xml:space="preserve"> </w:t>
      </w:r>
      <w:proofErr w:type="spellStart"/>
      <w:r w:rsidR="00F55FE5" w:rsidRPr="00433B47">
        <w:rPr>
          <w:rFonts w:ascii="Times New Roman" w:hAnsi="Times New Roman" w:cs="Times New Roman"/>
        </w:rPr>
        <w:t>magonj</w:t>
      </w:r>
      <w:r w:rsidR="000902AA" w:rsidRPr="00433B47">
        <w:rPr>
          <w:rFonts w:ascii="Times New Roman" w:hAnsi="Times New Roman" w:cs="Times New Roman"/>
        </w:rPr>
        <w:t>wa</w:t>
      </w:r>
      <w:proofErr w:type="spellEnd"/>
      <w:r w:rsidR="000902AA" w:rsidRPr="00433B47">
        <w:rPr>
          <w:rFonts w:ascii="Times New Roman" w:hAnsi="Times New Roman" w:cs="Times New Roman"/>
        </w:rPr>
        <w:t xml:space="preserve"> </w:t>
      </w:r>
      <w:proofErr w:type="spellStart"/>
      <w:r w:rsidR="000902AA" w:rsidRPr="00433B47">
        <w:rPr>
          <w:rFonts w:ascii="Times New Roman" w:hAnsi="Times New Roman" w:cs="Times New Roman"/>
        </w:rPr>
        <w:t>ya</w:t>
      </w:r>
      <w:proofErr w:type="spellEnd"/>
      <w:r w:rsidR="000902AA" w:rsidRPr="00433B47">
        <w:rPr>
          <w:rFonts w:ascii="Times New Roman" w:hAnsi="Times New Roman" w:cs="Times New Roman"/>
        </w:rPr>
        <w:t xml:space="preserve"> </w:t>
      </w:r>
      <w:proofErr w:type="spellStart"/>
      <w:r w:rsidR="000902AA" w:rsidRPr="00433B47">
        <w:rPr>
          <w:rFonts w:ascii="Times New Roman" w:hAnsi="Times New Roman" w:cs="Times New Roman"/>
        </w:rPr>
        <w:t>kuhara</w:t>
      </w:r>
      <w:proofErr w:type="spellEnd"/>
      <w:r w:rsidR="000902AA" w:rsidRPr="00433B47">
        <w:rPr>
          <w:rFonts w:ascii="Times New Roman" w:hAnsi="Times New Roman" w:cs="Times New Roman"/>
        </w:rPr>
        <w:t xml:space="preserve"> na </w:t>
      </w:r>
      <w:proofErr w:type="spellStart"/>
      <w:r w:rsidR="000902AA" w:rsidRPr="00433B47">
        <w:rPr>
          <w:rFonts w:ascii="Times New Roman" w:hAnsi="Times New Roman" w:cs="Times New Roman"/>
        </w:rPr>
        <w:t>jinsi</w:t>
      </w:r>
      <w:proofErr w:type="spellEnd"/>
      <w:r w:rsidR="000902AA" w:rsidRPr="00433B47">
        <w:rPr>
          <w:rFonts w:ascii="Times New Roman" w:hAnsi="Times New Roman" w:cs="Times New Roman"/>
        </w:rPr>
        <w:t xml:space="preserve"> </w:t>
      </w:r>
      <w:proofErr w:type="spellStart"/>
      <w:r w:rsidR="000902AA" w:rsidRPr="00433B47">
        <w:rPr>
          <w:rFonts w:ascii="Times New Roman" w:hAnsi="Times New Roman" w:cs="Times New Roman"/>
        </w:rPr>
        <w:t>vyakula</w:t>
      </w:r>
      <w:proofErr w:type="spellEnd"/>
      <w:r w:rsidR="000902AA" w:rsidRPr="00433B47">
        <w:rPr>
          <w:rFonts w:ascii="Times New Roman" w:hAnsi="Times New Roman" w:cs="Times New Roman"/>
        </w:rPr>
        <w:t>,</w:t>
      </w:r>
      <w:r w:rsidR="00F55FE5" w:rsidRPr="00433B47">
        <w:rPr>
          <w:rFonts w:ascii="Times New Roman" w:hAnsi="Times New Roman" w:cs="Times New Roman"/>
        </w:rPr>
        <w:t xml:space="preserve"> </w:t>
      </w:r>
      <w:proofErr w:type="spellStart"/>
      <w:r w:rsidR="00F55FE5" w:rsidRPr="00433B47">
        <w:rPr>
          <w:rFonts w:ascii="Times New Roman" w:hAnsi="Times New Roman" w:cs="Times New Roman"/>
        </w:rPr>
        <w:t>lishe</w:t>
      </w:r>
      <w:proofErr w:type="spellEnd"/>
      <w:r w:rsidR="004E67E0" w:rsidRPr="00433B47">
        <w:rPr>
          <w:rFonts w:ascii="Times New Roman" w:hAnsi="Times New Roman" w:cs="Times New Roman"/>
        </w:rPr>
        <w:t xml:space="preserve"> na </w:t>
      </w:r>
      <w:proofErr w:type="spellStart"/>
      <w:r w:rsidR="004E67E0" w:rsidRPr="00433B47">
        <w:rPr>
          <w:rFonts w:ascii="Times New Roman" w:hAnsi="Times New Roman" w:cs="Times New Roman"/>
        </w:rPr>
        <w:t>uzoefu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wa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maisha</w:t>
      </w:r>
      <w:proofErr w:type="spellEnd"/>
      <w:r w:rsidR="00F55FE5" w:rsidRPr="00433B47">
        <w:rPr>
          <w:rFonts w:ascii="Times New Roman" w:hAnsi="Times New Roman" w:cs="Times New Roman"/>
        </w:rPr>
        <w:t xml:space="preserve"> </w:t>
      </w:r>
      <w:proofErr w:type="spellStart"/>
      <w:r w:rsidR="00F55FE5" w:rsidRPr="00433B47">
        <w:rPr>
          <w:rFonts w:ascii="Times New Roman" w:hAnsi="Times New Roman" w:cs="Times New Roman"/>
        </w:rPr>
        <w:t>kwa</w:t>
      </w:r>
      <w:proofErr w:type="spellEnd"/>
      <w:r w:rsidR="00F55FE5" w:rsidRPr="00433B47">
        <w:rPr>
          <w:rFonts w:ascii="Times New Roman" w:hAnsi="Times New Roman" w:cs="Times New Roman"/>
        </w:rPr>
        <w:t xml:space="preserve"> </w:t>
      </w:r>
      <w:proofErr w:type="spellStart"/>
      <w:r w:rsidR="00F55FE5" w:rsidRPr="00433B47">
        <w:rPr>
          <w:rFonts w:ascii="Times New Roman" w:hAnsi="Times New Roman" w:cs="Times New Roman"/>
        </w:rPr>
        <w:t>ujumla</w:t>
      </w:r>
      <w:proofErr w:type="spellEnd"/>
      <w:r w:rsidR="00F55FE5" w:rsidRPr="00433B47">
        <w:rPr>
          <w:rFonts w:ascii="Times New Roman" w:hAnsi="Times New Roman" w:cs="Times New Roman"/>
        </w:rPr>
        <w:t xml:space="preserve"> </w:t>
      </w:r>
      <w:proofErr w:type="spellStart"/>
      <w:r w:rsidR="00F55FE5" w:rsidRPr="00433B47">
        <w:rPr>
          <w:rFonts w:ascii="Times New Roman" w:hAnsi="Times New Roman" w:cs="Times New Roman"/>
        </w:rPr>
        <w:t>inaingiliana</w:t>
      </w:r>
      <w:proofErr w:type="spellEnd"/>
      <w:r w:rsidR="00F55FE5" w:rsidRPr="00433B47">
        <w:rPr>
          <w:rFonts w:ascii="Times New Roman" w:hAnsi="Times New Roman" w:cs="Times New Roman"/>
        </w:rPr>
        <w:t xml:space="preserve"> na </w:t>
      </w:r>
      <w:proofErr w:type="spellStart"/>
      <w:r w:rsidR="00F55FE5" w:rsidRPr="00433B47">
        <w:rPr>
          <w:rFonts w:ascii="Times New Roman" w:hAnsi="Times New Roman" w:cs="Times New Roman"/>
        </w:rPr>
        <w:t>kuhara</w:t>
      </w:r>
      <w:proofErr w:type="spellEnd"/>
      <w:r w:rsidR="00F55FE5" w:rsidRPr="00433B47">
        <w:rPr>
          <w:rFonts w:ascii="Times New Roman" w:hAnsi="Times New Roman" w:cs="Times New Roman"/>
        </w:rPr>
        <w:t xml:space="preserve"> au </w:t>
      </w:r>
      <w:proofErr w:type="spellStart"/>
      <w:r w:rsidR="00F55FE5" w:rsidRPr="00433B47">
        <w:rPr>
          <w:rFonts w:ascii="Times New Roman" w:hAnsi="Times New Roman" w:cs="Times New Roman"/>
        </w:rPr>
        <w:t>magonjwa</w:t>
      </w:r>
      <w:proofErr w:type="spellEnd"/>
      <w:r w:rsidR="00F55FE5" w:rsidRPr="00433B47">
        <w:rPr>
          <w:rFonts w:ascii="Times New Roman" w:hAnsi="Times New Roman" w:cs="Times New Roman"/>
        </w:rPr>
        <w:t xml:space="preserve"> ingine.</w:t>
      </w:r>
    </w:p>
    <w:p w14:paraId="0560218F" w14:textId="77777777" w:rsidR="009345F1" w:rsidRPr="00433B47" w:rsidRDefault="00F55FE5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</w:rPr>
        <w:t xml:space="preserve"> </w:t>
      </w:r>
    </w:p>
    <w:p w14:paraId="53F42192" w14:textId="631B9907" w:rsidR="000D4CF5" w:rsidRPr="00433B47" w:rsidRDefault="000D4CF5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Athari</w:t>
      </w:r>
      <w:proofErr w:type="spellEnd"/>
      <w:ins w:id="0" w:author="OSBORN KWENA " w:date="2014-06-17T13:05:00Z">
        <w:r w:rsidR="00860B4D">
          <w:rPr>
            <w:rFonts w:ascii="Times New Roman" w:hAnsi="Times New Roman" w:cs="Times New Roman"/>
            <w:b/>
          </w:rPr>
          <w:t>/</w:t>
        </w:r>
        <w:proofErr w:type="spellStart"/>
        <w:r w:rsidR="00860B4D">
          <w:rPr>
            <w:rFonts w:ascii="Times New Roman" w:hAnsi="Times New Roman" w:cs="Times New Roman"/>
            <w:b/>
          </w:rPr>
          <w:t>Usumbufu</w:t>
        </w:r>
      </w:ins>
      <w:proofErr w:type="spellEnd"/>
    </w:p>
    <w:p w14:paraId="159B33E0" w14:textId="77777777" w:rsidR="00860B4D" w:rsidRPr="00F5744A" w:rsidRDefault="00860B4D" w:rsidP="00860B4D">
      <w:pPr>
        <w:spacing w:after="0"/>
        <w:rPr>
          <w:ins w:id="1" w:author="OSBORN KWENA " w:date="2014-06-17T13:05:00Z"/>
          <w:rFonts w:ascii="Times New Roman" w:hAnsi="Times New Roman" w:cs="Times New Roman"/>
        </w:rPr>
      </w:pPr>
      <w:ins w:id="2" w:author="OSBORN KWENA " w:date="2014-06-17T13:05:00Z">
        <w:r w:rsidRPr="00F5744A">
          <w:rPr>
            <w:rFonts w:ascii="Times New Roman" w:hAnsi="Times New Roman" w:cs="Times New Roman"/>
          </w:rPr>
          <w:t xml:space="preserve">Madhara </w:t>
        </w:r>
        <w:proofErr w:type="spellStart"/>
        <w:r>
          <w:rPr>
            <w:rFonts w:ascii="Times New Roman" w:hAnsi="Times New Roman" w:cs="Times New Roman"/>
          </w:rPr>
          <w:t>yanayotarajiwa</w:t>
        </w:r>
        <w:proofErr w:type="spellEnd"/>
        <w:r>
          <w:rPr>
            <w:rFonts w:ascii="Times New Roman" w:hAnsi="Times New Roman" w:cs="Times New Roman"/>
          </w:rPr>
          <w:t xml:space="preserve">, </w:t>
        </w:r>
        <w:proofErr w:type="spellStart"/>
        <w:r>
          <w:rPr>
            <w:rFonts w:ascii="Times New Roman" w:hAnsi="Times New Roman" w:cs="Times New Roman"/>
          </w:rPr>
          <w:t>usumbufu</w:t>
        </w:r>
        <w:proofErr w:type="spellEnd"/>
        <w:r>
          <w:rPr>
            <w:rFonts w:ascii="Times New Roman" w:hAnsi="Times New Roman" w:cs="Times New Roman"/>
          </w:rPr>
          <w:t xml:space="preserve"> na madhara </w:t>
        </w:r>
        <w:proofErr w:type="spellStart"/>
        <w:r>
          <w:rPr>
            <w:rFonts w:ascii="Times New Roman" w:hAnsi="Times New Roman" w:cs="Times New Roman"/>
          </w:rPr>
          <w:t>yanayohusiana</w:t>
        </w:r>
        <w:proofErr w:type="spellEnd"/>
        <w:r>
          <w:rPr>
            <w:rFonts w:ascii="Times New Roman" w:hAnsi="Times New Roman" w:cs="Times New Roman"/>
          </w:rPr>
          <w:t xml:space="preserve"> na </w:t>
        </w:r>
        <w:proofErr w:type="spellStart"/>
        <w:proofErr w:type="gramStart"/>
        <w:r>
          <w:rPr>
            <w:rFonts w:ascii="Times New Roman" w:hAnsi="Times New Roman" w:cs="Times New Roman"/>
          </w:rPr>
          <w:t>mradi</w:t>
        </w:r>
        <w:proofErr w:type="spellEnd"/>
        <w:r>
          <w:rPr>
            <w:rFonts w:ascii="Times New Roman" w:hAnsi="Times New Roman" w:cs="Times New Roman"/>
          </w:rPr>
          <w:t xml:space="preserve">  </w:t>
        </w:r>
        <w:proofErr w:type="spellStart"/>
        <w:r>
          <w:rPr>
            <w:rFonts w:ascii="Times New Roman" w:hAnsi="Times New Roman" w:cs="Times New Roman"/>
          </w:rPr>
          <w:t>ni</w:t>
        </w:r>
        <w:proofErr w:type="spellEnd"/>
        <w:proofErr w:type="gramEnd"/>
        <w:r w:rsidRPr="00F5744A">
          <w:rPr>
            <w:rFonts w:ascii="Times New Roman" w:hAnsi="Times New Roman" w:cs="Times New Roman"/>
          </w:rPr>
          <w:t>:</w:t>
        </w:r>
      </w:ins>
    </w:p>
    <w:p w14:paraId="57B8C7D6" w14:textId="00DAC09B" w:rsidR="000D4CF5" w:rsidRPr="00433B47" w:rsidRDefault="000D4CF5" w:rsidP="009345F1">
      <w:pPr>
        <w:spacing w:after="0"/>
        <w:rPr>
          <w:rFonts w:ascii="Times New Roman" w:hAnsi="Times New Roman" w:cs="Times New Roman"/>
        </w:rPr>
      </w:pPr>
      <w:del w:id="3" w:author="OSBORN KWENA " w:date="2014-06-17T13:05:00Z">
        <w:r w:rsidRPr="00433B47" w:rsidDel="00860B4D">
          <w:rPr>
            <w:rFonts w:ascii="Times New Roman" w:hAnsi="Times New Roman" w:cs="Times New Roman"/>
          </w:rPr>
          <w:delText>Madhara</w:delText>
        </w:r>
        <w:r w:rsidR="00C44068" w:rsidRPr="00433B47" w:rsidDel="00860B4D">
          <w:rPr>
            <w:rFonts w:ascii="Times New Roman" w:hAnsi="Times New Roman" w:cs="Times New Roman"/>
          </w:rPr>
          <w:delText>, kukosa starehe, na/au ubaya unaotokana na shughuli za mradi huu ni:</w:delText>
        </w:r>
      </w:del>
    </w:p>
    <w:p w14:paraId="66D748DD" w14:textId="11FCDF4D" w:rsidR="000D4CF5" w:rsidRPr="00433B47" w:rsidRDefault="000D4CF5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Baadhi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maswali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ambayo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ningependa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kukuuliza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yanaweza</w:t>
      </w:r>
      <w:proofErr w:type="spellEnd"/>
      <w:r w:rsidRPr="00433B47">
        <w:rPr>
          <w:rFonts w:ascii="Times New Roman" w:hAnsi="Times New Roman" w:cs="Times New Roman"/>
        </w:rPr>
        <w:t xml:space="preserve"> kuwa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kibinasi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vile </w:t>
      </w:r>
      <w:proofErr w:type="spellStart"/>
      <w:r w:rsidR="00C075E6" w:rsidRPr="00433B47">
        <w:rPr>
          <w:rFonts w:ascii="Times New Roman" w:hAnsi="Times New Roman" w:cs="Times New Roman"/>
        </w:rPr>
        <w:t>yatahusu</w:t>
      </w:r>
      <w:proofErr w:type="spellEnd"/>
      <w:r w:rsidR="00C075E6" w:rsidRPr="00433B47">
        <w:rPr>
          <w:rFonts w:ascii="Times New Roman" w:hAnsi="Times New Roman" w:cs="Times New Roman"/>
        </w:rPr>
        <w:t xml:space="preserve"> </w:t>
      </w:r>
      <w:proofErr w:type="spellStart"/>
      <w:r w:rsidR="00C075E6" w:rsidRPr="00433B47">
        <w:rPr>
          <w:rFonts w:ascii="Times New Roman" w:hAnsi="Times New Roman" w:cs="Times New Roman"/>
        </w:rPr>
        <w:t>maisha</w:t>
      </w:r>
      <w:proofErr w:type="spellEnd"/>
      <w:r w:rsidR="00C075E6" w:rsidRPr="00433B47">
        <w:rPr>
          <w:rFonts w:ascii="Times New Roman" w:hAnsi="Times New Roman" w:cs="Times New Roman"/>
        </w:rPr>
        <w:t xml:space="preserve"> na </w:t>
      </w:r>
      <w:proofErr w:type="spellStart"/>
      <w:r w:rsidR="00C075E6" w:rsidRPr="00433B47">
        <w:rPr>
          <w:rFonts w:ascii="Times New Roman" w:hAnsi="Times New Roman" w:cs="Times New Roman"/>
        </w:rPr>
        <w:t>afya</w:t>
      </w:r>
      <w:proofErr w:type="spellEnd"/>
      <w:r w:rsidR="00C075E6" w:rsidRPr="00433B47">
        <w:rPr>
          <w:rFonts w:ascii="Times New Roman" w:hAnsi="Times New Roman" w:cs="Times New Roman"/>
        </w:rPr>
        <w:t xml:space="preserve"> </w:t>
      </w:r>
      <w:proofErr w:type="spellStart"/>
      <w:r w:rsidR="00C075E6" w:rsidRPr="00433B47">
        <w:rPr>
          <w:rFonts w:ascii="Times New Roman" w:hAnsi="Times New Roman" w:cs="Times New Roman"/>
        </w:rPr>
        <w:t>yako</w:t>
      </w:r>
      <w:proofErr w:type="spellEnd"/>
      <w:r w:rsidR="00C075E6" w:rsidRPr="00433B47">
        <w:rPr>
          <w:rFonts w:ascii="Times New Roman" w:hAnsi="Times New Roman" w:cs="Times New Roman"/>
        </w:rPr>
        <w:t xml:space="preserve">. </w:t>
      </w:r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Huenda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utakosa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starehe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u</w:t>
      </w:r>
      <w:r w:rsidR="004E67E0" w:rsidRPr="00433B47">
        <w:rPr>
          <w:rFonts w:ascii="Times New Roman" w:hAnsi="Times New Roman" w:cs="Times New Roman"/>
        </w:rPr>
        <w:t>kuongea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juu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ya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mada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zingine</w:t>
      </w:r>
      <w:proofErr w:type="spellEnd"/>
      <w:r w:rsidR="004E67E0" w:rsidRPr="00433B47">
        <w:rPr>
          <w:rFonts w:ascii="Times New Roman" w:hAnsi="Times New Roman" w:cs="Times New Roman"/>
        </w:rPr>
        <w:t xml:space="preserve">. </w:t>
      </w:r>
      <w:proofErr w:type="spellStart"/>
      <w:r w:rsidR="004E67E0" w:rsidRPr="00433B47">
        <w:rPr>
          <w:rFonts w:ascii="Times New Roman" w:hAnsi="Times New Roman" w:cs="Times New Roman"/>
        </w:rPr>
        <w:t>Hautajibu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maswali</w:t>
      </w:r>
      <w:proofErr w:type="spellEnd"/>
      <w:r w:rsidR="004E67E0" w:rsidRPr="00433B47">
        <w:rPr>
          <w:rFonts w:ascii="Times New Roman" w:hAnsi="Times New Roman" w:cs="Times New Roman"/>
        </w:rPr>
        <w:t xml:space="preserve"> au </w:t>
      </w:r>
      <w:proofErr w:type="spellStart"/>
      <w:r w:rsidR="004E67E0" w:rsidRPr="00433B47">
        <w:rPr>
          <w:rFonts w:ascii="Times New Roman" w:hAnsi="Times New Roman" w:cs="Times New Roman"/>
        </w:rPr>
        <w:t>kushiriki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E67E0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mazungumzo</w:t>
      </w:r>
      <w:proofErr w:type="spellEnd"/>
      <w:r w:rsidR="004E67E0" w:rsidRPr="00433B47">
        <w:rPr>
          <w:rFonts w:ascii="Times New Roman" w:hAnsi="Times New Roman" w:cs="Times New Roman"/>
        </w:rPr>
        <w:t>/</w:t>
      </w:r>
      <w:proofErr w:type="spellStart"/>
      <w:r w:rsidR="004E67E0" w:rsidRPr="00433B47">
        <w:rPr>
          <w:rFonts w:ascii="Times New Roman" w:hAnsi="Times New Roman" w:cs="Times New Roman"/>
        </w:rPr>
        <w:t>maswali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ikiwa</w:t>
      </w:r>
      <w:proofErr w:type="spellEnd"/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4E67E0" w:rsidRPr="00433B47">
        <w:rPr>
          <w:rFonts w:ascii="Times New Roman" w:hAnsi="Times New Roman" w:cs="Times New Roman"/>
        </w:rPr>
        <w:t>hautaki</w:t>
      </w:r>
      <w:proofErr w:type="spellEnd"/>
      <w:r w:rsidR="004E67E0" w:rsidRPr="00433B47">
        <w:rPr>
          <w:rFonts w:ascii="Times New Roman" w:hAnsi="Times New Roman" w:cs="Times New Roman"/>
        </w:rPr>
        <w:t xml:space="preserve"> kufanya </w:t>
      </w:r>
      <w:proofErr w:type="spellStart"/>
      <w:r w:rsidR="004E67E0" w:rsidRPr="00433B47">
        <w:rPr>
          <w:rFonts w:ascii="Times New Roman" w:hAnsi="Times New Roman" w:cs="Times New Roman"/>
        </w:rPr>
        <w:t>hivyo</w:t>
      </w:r>
      <w:proofErr w:type="spellEnd"/>
      <w:r w:rsidR="004E67E0" w:rsidRPr="00433B47">
        <w:rPr>
          <w:rFonts w:ascii="Times New Roman" w:hAnsi="Times New Roman" w:cs="Times New Roman"/>
        </w:rPr>
        <w:t xml:space="preserve">, na itakuwa sawa. </w:t>
      </w:r>
      <w:r w:rsidR="00D52794" w:rsidRPr="00433B47">
        <w:rPr>
          <w:rFonts w:ascii="Times New Roman" w:hAnsi="Times New Roman" w:cs="Times New Roman"/>
        </w:rPr>
        <w:t xml:space="preserve">Si </w:t>
      </w:r>
      <w:proofErr w:type="spellStart"/>
      <w:r w:rsidR="00D52794" w:rsidRPr="00433B47">
        <w:rPr>
          <w:rFonts w:ascii="Times New Roman" w:hAnsi="Times New Roman" w:cs="Times New Roman"/>
        </w:rPr>
        <w:t>lazima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utupe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sababu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ya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kutojibu</w:t>
      </w:r>
      <w:proofErr w:type="spellEnd"/>
      <w:r w:rsidR="00D52794" w:rsidRPr="00433B47">
        <w:rPr>
          <w:rFonts w:ascii="Times New Roman" w:hAnsi="Times New Roman" w:cs="Times New Roman"/>
        </w:rPr>
        <w:t xml:space="preserve"> swali lolote au </w:t>
      </w:r>
      <w:proofErr w:type="spellStart"/>
      <w:r w:rsidR="00D52794" w:rsidRPr="00433B47">
        <w:rPr>
          <w:rFonts w:ascii="Times New Roman" w:hAnsi="Times New Roman" w:cs="Times New Roman"/>
        </w:rPr>
        <w:t>kukataa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kushiriki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52794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majadiliano</w:t>
      </w:r>
      <w:proofErr w:type="spellEnd"/>
      <w:r w:rsidR="00D52794" w:rsidRPr="00433B47">
        <w:rPr>
          <w:rFonts w:ascii="Times New Roman" w:hAnsi="Times New Roman" w:cs="Times New Roman"/>
        </w:rPr>
        <w:t xml:space="preserve"> </w:t>
      </w:r>
      <w:proofErr w:type="spellStart"/>
      <w:r w:rsidR="00D52794" w:rsidRPr="00433B47">
        <w:rPr>
          <w:rFonts w:ascii="Times New Roman" w:hAnsi="Times New Roman" w:cs="Times New Roman"/>
        </w:rPr>
        <w:t>hayo</w:t>
      </w:r>
      <w:proofErr w:type="spellEnd"/>
      <w:r w:rsidR="00D52794" w:rsidRPr="00433B47">
        <w:rPr>
          <w:rFonts w:ascii="Times New Roman" w:hAnsi="Times New Roman" w:cs="Times New Roman"/>
        </w:rPr>
        <w:t>.</w:t>
      </w:r>
      <w:r w:rsidR="004E67E0" w:rsidRPr="00433B47">
        <w:rPr>
          <w:rFonts w:ascii="Times New Roman" w:hAnsi="Times New Roman" w:cs="Times New Roman"/>
        </w:rPr>
        <w:t xml:space="preserve"> </w:t>
      </w:r>
      <w:proofErr w:type="spellStart"/>
      <w:r w:rsidR="00C075E6" w:rsidRPr="00433B47">
        <w:rPr>
          <w:rFonts w:ascii="Times New Roman" w:hAnsi="Times New Roman" w:cs="Times New Roman"/>
        </w:rPr>
        <w:t>M</w:t>
      </w:r>
      <w:r w:rsidRPr="00433B47">
        <w:rPr>
          <w:rFonts w:ascii="Times New Roman" w:hAnsi="Times New Roman" w:cs="Times New Roman"/>
        </w:rPr>
        <w:t>ajibu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yako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yote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yatawekwa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siri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gramStart"/>
      <w:r w:rsidRPr="00433B47">
        <w:rPr>
          <w:rFonts w:ascii="Times New Roman" w:hAnsi="Times New Roman" w:cs="Times New Roman"/>
        </w:rPr>
        <w:t>na</w:t>
      </w:r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tunatarajia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athari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kushiriki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itapungizwa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k</w:t>
      </w:r>
      <w:r w:rsidRPr="00433B47">
        <w:rPr>
          <w:rFonts w:ascii="Times New Roman" w:hAnsi="Times New Roman" w:cs="Times New Roman"/>
        </w:rPr>
        <w:t>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kiasi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kikubwa</w:t>
      </w:r>
      <w:proofErr w:type="spellEnd"/>
      <w:r w:rsidR="003906CC" w:rsidRPr="00433B47">
        <w:rPr>
          <w:rFonts w:ascii="Times New Roman" w:hAnsi="Times New Roman" w:cs="Times New Roman"/>
        </w:rPr>
        <w:t xml:space="preserve">. </w:t>
      </w:r>
    </w:p>
    <w:p w14:paraId="7CB31801" w14:textId="77777777" w:rsidR="00F829DC" w:rsidRPr="00433B47" w:rsidRDefault="00F829DC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Kunauwezekano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mdogo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kuvunjika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mkataba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usiri</w:t>
      </w:r>
      <w:proofErr w:type="spellEnd"/>
      <w:r w:rsidRPr="00433B47">
        <w:rPr>
          <w:rFonts w:ascii="Times New Roman" w:hAnsi="Times New Roman" w:cs="Times New Roman"/>
        </w:rPr>
        <w:t>.</w:t>
      </w:r>
    </w:p>
    <w:p w14:paraId="7DACE2AF" w14:textId="55E33C17" w:rsidR="00F829DC" w:rsidRPr="00433B47" w:rsidRDefault="00F829DC" w:rsidP="009E262F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</w:rPr>
      </w:pPr>
    </w:p>
    <w:p w14:paraId="6C814B62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3735D986" w14:textId="77777777" w:rsidR="00E84546" w:rsidRPr="00433B47" w:rsidRDefault="00E84546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U</w:t>
      </w:r>
      <w:r w:rsidR="007D528E" w:rsidRPr="00433B47">
        <w:rPr>
          <w:rFonts w:ascii="Times New Roman" w:hAnsi="Times New Roman" w:cs="Times New Roman"/>
          <w:b/>
        </w:rPr>
        <w:t>siri</w:t>
      </w:r>
      <w:proofErr w:type="spellEnd"/>
    </w:p>
    <w:p w14:paraId="27E6CB50" w14:textId="77777777" w:rsidR="00B161D2" w:rsidRPr="00433B47" w:rsidRDefault="00B161D2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U</w:t>
      </w:r>
      <w:r w:rsidR="007D528E" w:rsidRPr="00433B47">
        <w:rPr>
          <w:rFonts w:ascii="Times New Roman" w:hAnsi="Times New Roman" w:cs="Times New Roman"/>
          <w:b/>
        </w:rPr>
        <w:t>vunjaji</w:t>
      </w:r>
      <w:proofErr w:type="spellEnd"/>
      <w:r w:rsidR="007D528E" w:rsidRPr="00433B4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7D528E" w:rsidRPr="00433B47">
        <w:rPr>
          <w:rFonts w:ascii="Times New Roman" w:hAnsi="Times New Roman" w:cs="Times New Roman"/>
          <w:b/>
        </w:rPr>
        <w:t>wa</w:t>
      </w:r>
      <w:proofErr w:type="spellEnd"/>
      <w:proofErr w:type="gramEnd"/>
      <w:r w:rsidR="007D528E"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="007D528E" w:rsidRPr="00433B47">
        <w:rPr>
          <w:rFonts w:ascii="Times New Roman" w:hAnsi="Times New Roman" w:cs="Times New Roman"/>
          <w:b/>
        </w:rPr>
        <w:t>usiri</w:t>
      </w:r>
      <w:proofErr w:type="spellEnd"/>
      <w:r w:rsidR="007D528E" w:rsidRPr="00433B47">
        <w:rPr>
          <w:rFonts w:ascii="Times New Roman" w:hAnsi="Times New Roman" w:cs="Times New Roman"/>
        </w:rPr>
        <w:t xml:space="preserve">: </w:t>
      </w:r>
      <w:proofErr w:type="spellStart"/>
      <w:r w:rsidR="007D528E" w:rsidRPr="00433B47">
        <w:rPr>
          <w:rFonts w:ascii="Times New Roman" w:hAnsi="Times New Roman" w:cs="Times New Roman"/>
        </w:rPr>
        <w:t>katika</w:t>
      </w:r>
      <w:proofErr w:type="spellEnd"/>
      <w:r w:rsidR="007D528E" w:rsidRPr="00433B47">
        <w:rPr>
          <w:rFonts w:ascii="Times New Roman" w:hAnsi="Times New Roman" w:cs="Times New Roman"/>
        </w:rPr>
        <w:t xml:space="preserve"> </w:t>
      </w:r>
      <w:proofErr w:type="spellStart"/>
      <w:r w:rsidR="007D528E" w:rsidRPr="00433B47">
        <w:rPr>
          <w:rFonts w:ascii="Times New Roman" w:hAnsi="Times New Roman" w:cs="Times New Roman"/>
        </w:rPr>
        <w:t>utafiti</w:t>
      </w:r>
      <w:proofErr w:type="spellEnd"/>
      <w:r w:rsidR="007D528E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wowote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r w:rsidR="007573BA" w:rsidRPr="00433B47">
        <w:rPr>
          <w:rFonts w:ascii="Times New Roman" w:hAnsi="Times New Roman" w:cs="Times New Roman"/>
        </w:rPr>
        <w:t>kuna</w:t>
      </w:r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u</w:t>
      </w:r>
      <w:r w:rsidR="007573BA" w:rsidRPr="00433B47">
        <w:rPr>
          <w:rFonts w:ascii="Times New Roman" w:hAnsi="Times New Roman" w:cs="Times New Roman"/>
        </w:rPr>
        <w:t>wezekano</w:t>
      </w:r>
      <w:proofErr w:type="spellEnd"/>
      <w:r w:rsidR="007573BA" w:rsidRPr="00433B47">
        <w:rPr>
          <w:rFonts w:ascii="Times New Roman" w:hAnsi="Times New Roman" w:cs="Times New Roman"/>
        </w:rPr>
        <w:t xml:space="preserve"> kuwa </w:t>
      </w:r>
      <w:proofErr w:type="spellStart"/>
      <w:r w:rsidR="003906CC" w:rsidRPr="00433B47">
        <w:rPr>
          <w:rFonts w:ascii="Times New Roman" w:hAnsi="Times New Roman" w:cs="Times New Roman"/>
        </w:rPr>
        <w:t>usiri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u</w:t>
      </w:r>
      <w:r w:rsidR="007573BA" w:rsidRPr="00433B47">
        <w:rPr>
          <w:rFonts w:ascii="Times New Roman" w:hAnsi="Times New Roman" w:cs="Times New Roman"/>
        </w:rPr>
        <w:t>naweza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fichuka</w:t>
      </w:r>
      <w:proofErr w:type="spellEnd"/>
      <w:r w:rsidR="003906CC" w:rsidRPr="00433B47">
        <w:rPr>
          <w:rFonts w:ascii="Times New Roman" w:hAnsi="Times New Roman" w:cs="Times New Roman"/>
        </w:rPr>
        <w:t>;</w:t>
      </w:r>
      <w:r w:rsidR="007573BA" w:rsidRPr="00433B47">
        <w:rPr>
          <w:rFonts w:ascii="Times New Roman" w:hAnsi="Times New Roman" w:cs="Times New Roman"/>
        </w:rPr>
        <w:t xml:space="preserve"> </w:t>
      </w:r>
      <w:r w:rsidR="003906CC" w:rsidRPr="00433B47">
        <w:rPr>
          <w:rFonts w:ascii="Times New Roman" w:hAnsi="Times New Roman" w:cs="Times New Roman"/>
        </w:rPr>
        <w:t xml:space="preserve">hata </w:t>
      </w:r>
      <w:proofErr w:type="spellStart"/>
      <w:r w:rsidR="007573BA" w:rsidRPr="00433B47">
        <w:rPr>
          <w:rFonts w:ascii="Times New Roman" w:hAnsi="Times New Roman" w:cs="Times New Roman"/>
        </w:rPr>
        <w:t>hivyo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tunawe</w:t>
      </w:r>
      <w:r w:rsidR="003906CC" w:rsidRPr="00433B47">
        <w:rPr>
          <w:rFonts w:ascii="Times New Roman" w:hAnsi="Times New Roman" w:cs="Times New Roman"/>
        </w:rPr>
        <w:t>ka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mikakati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ya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kupunguza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athari</w:t>
      </w:r>
      <w:proofErr w:type="spellEnd"/>
      <w:r w:rsidR="003906CC" w:rsidRPr="00433B47">
        <w:rPr>
          <w:rFonts w:ascii="Times New Roman" w:hAnsi="Times New Roman" w:cs="Times New Roman"/>
        </w:rPr>
        <w:t xml:space="preserve"> </w:t>
      </w:r>
      <w:proofErr w:type="spellStart"/>
      <w:r w:rsidR="003906CC" w:rsidRPr="00433B47">
        <w:rPr>
          <w:rFonts w:ascii="Times New Roman" w:hAnsi="Times New Roman" w:cs="Times New Roman"/>
        </w:rPr>
        <w:t>hii</w:t>
      </w:r>
      <w:proofErr w:type="spellEnd"/>
      <w:r w:rsidR="007573BA" w:rsidRPr="00433B47">
        <w:rPr>
          <w:rFonts w:ascii="Times New Roman" w:hAnsi="Times New Roman" w:cs="Times New Roman"/>
        </w:rPr>
        <w:t>.</w:t>
      </w:r>
      <w:r w:rsidR="00C075E6" w:rsidRPr="00433B47">
        <w:rPr>
          <w:rFonts w:ascii="Times New Roman" w:hAnsi="Times New Roman" w:cs="Times New Roman"/>
        </w:rPr>
        <w:t xml:space="preserve"> </w:t>
      </w:r>
    </w:p>
    <w:p w14:paraId="5C128989" w14:textId="77777777" w:rsidR="007D528E" w:rsidRPr="00433B47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</w:rPr>
        <w:t>Habari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utakayotupatia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kwenye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huu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utafiti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i</w:t>
      </w:r>
      <w:r w:rsidR="007573BA" w:rsidRPr="00433B47">
        <w:rPr>
          <w:rFonts w:ascii="Times New Roman" w:hAnsi="Times New Roman" w:cs="Times New Roman"/>
        </w:rPr>
        <w:t>tawekwa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siri</w:t>
      </w:r>
      <w:proofErr w:type="spellEnd"/>
      <w:r w:rsidR="007573BA" w:rsidRPr="00433B47">
        <w:rPr>
          <w:rFonts w:ascii="Times New Roman" w:hAnsi="Times New Roman" w:cs="Times New Roman"/>
        </w:rPr>
        <w:t>.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I</w:t>
      </w:r>
      <w:r w:rsidR="007573BA" w:rsidRPr="00433B47">
        <w:rPr>
          <w:rFonts w:ascii="Times New Roman" w:hAnsi="Times New Roman" w:cs="Times New Roman"/>
        </w:rPr>
        <w:t>kiwa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matokea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ya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huu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utafiti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yatachapishwa</w:t>
      </w:r>
      <w:proofErr w:type="gramStart"/>
      <w:r w:rsidR="007573BA" w:rsidRPr="00433B47">
        <w:rPr>
          <w:rFonts w:ascii="Times New Roman" w:hAnsi="Times New Roman" w:cs="Times New Roman"/>
        </w:rPr>
        <w:t>,majina</w:t>
      </w:r>
      <w:proofErr w:type="spellEnd"/>
      <w:proofErr w:type="gramEnd"/>
      <w:r w:rsidR="007573BA" w:rsidRPr="00433B47">
        <w:rPr>
          <w:rFonts w:ascii="Times New Roman" w:hAnsi="Times New Roman" w:cs="Times New Roman"/>
        </w:rPr>
        <w:t xml:space="preserve"> na mambo </w:t>
      </w:r>
      <w:proofErr w:type="spellStart"/>
      <w:r w:rsidR="007573BA" w:rsidRPr="00433B47">
        <w:rPr>
          <w:rFonts w:ascii="Times New Roman" w:hAnsi="Times New Roman" w:cs="Times New Roman"/>
        </w:rPr>
        <w:t>mengine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ya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kibinafsi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hayatahusishwa</w:t>
      </w:r>
      <w:proofErr w:type="spellEnd"/>
      <w:r w:rsidR="007573BA" w:rsidRPr="00433B47">
        <w:rPr>
          <w:rFonts w:ascii="Times New Roman" w:hAnsi="Times New Roman" w:cs="Times New Roman"/>
        </w:rPr>
        <w:t>.</w:t>
      </w:r>
    </w:p>
    <w:p w14:paraId="4E3345EE" w14:textId="323D67D3" w:rsidR="00E84546" w:rsidRPr="00433B47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kupunguza</w:t>
      </w:r>
      <w:proofErr w:type="spellEnd"/>
      <w:r w:rsidRPr="00433B47">
        <w:rPr>
          <w:rFonts w:ascii="Times New Roman" w:hAnsi="Times New Roman" w:cs="Times New Roman"/>
        </w:rPr>
        <w:t xml:space="preserve"> madhara </w:t>
      </w:r>
      <w:proofErr w:type="spellStart"/>
      <w:proofErr w:type="gramStart"/>
      <w:r w:rsidRPr="00433B47">
        <w:rPr>
          <w:rFonts w:ascii="Times New Roman" w:hAnsi="Times New Roman" w:cs="Times New Roman"/>
        </w:rPr>
        <w:t>kw</w:t>
      </w:r>
      <w:r w:rsidR="007573BA" w:rsidRPr="00433B47">
        <w:rPr>
          <w:rFonts w:ascii="Times New Roman" w:hAnsi="Times New Roman" w:cs="Times New Roman"/>
        </w:rPr>
        <w:t>a</w:t>
      </w:r>
      <w:proofErr w:type="spellEnd"/>
      <w:proofErr w:type="gram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usiri</w:t>
      </w:r>
      <w:proofErr w:type="spellEnd"/>
      <w:r w:rsidR="007573BA" w:rsidRPr="00433B47">
        <w:rPr>
          <w:rFonts w:ascii="Times New Roman" w:hAnsi="Times New Roman" w:cs="Times New Roman"/>
        </w:rPr>
        <w:t>,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tutaweka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vizuizi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katika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rek</w:t>
      </w:r>
      <w:r w:rsidR="007573BA" w:rsidRPr="00433B47">
        <w:rPr>
          <w:rFonts w:ascii="Times New Roman" w:hAnsi="Times New Roman" w:cs="Times New Roman"/>
        </w:rPr>
        <w:t>odi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za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utafiti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ila</w:t>
      </w:r>
      <w:proofErr w:type="spellEnd"/>
      <w:r w:rsidR="007573BA" w:rsidRPr="00433B47">
        <w:rPr>
          <w:rFonts w:ascii="Times New Roman" w:hAnsi="Times New Roman" w:cs="Times New Roman"/>
        </w:rPr>
        <w:t xml:space="preserve"> tu </w:t>
      </w:r>
      <w:proofErr w:type="spellStart"/>
      <w:r w:rsidR="007573BA" w:rsidRPr="00433B47">
        <w:rPr>
          <w:rFonts w:ascii="Times New Roman" w:hAnsi="Times New Roman" w:cs="Times New Roman"/>
        </w:rPr>
        <w:t>kwa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proofErr w:type="spellStart"/>
      <w:r w:rsidR="007573BA" w:rsidRPr="00433B47">
        <w:rPr>
          <w:rFonts w:ascii="Times New Roman" w:hAnsi="Times New Roman" w:cs="Times New Roman"/>
        </w:rPr>
        <w:t>wafanyikazi</w:t>
      </w:r>
      <w:proofErr w:type="spellEnd"/>
      <w:r w:rsidR="007573BA" w:rsidRPr="00433B47">
        <w:rPr>
          <w:rFonts w:ascii="Times New Roman" w:hAnsi="Times New Roman" w:cs="Times New Roman"/>
        </w:rPr>
        <w:t xml:space="preserve"> </w:t>
      </w:r>
      <w:r w:rsidR="005C6D94" w:rsidRPr="00433B47">
        <w:rPr>
          <w:rFonts w:ascii="Times New Roman" w:hAnsi="Times New Roman" w:cs="Times New Roman"/>
        </w:rPr>
        <w:t xml:space="preserve">na </w:t>
      </w:r>
      <w:proofErr w:type="spellStart"/>
      <w:r w:rsidR="005C6D94" w:rsidRPr="00433B47">
        <w:rPr>
          <w:rFonts w:ascii="Times New Roman" w:hAnsi="Times New Roman" w:cs="Times New Roman"/>
        </w:rPr>
        <w:t>watafiti</w:t>
      </w:r>
      <w:proofErr w:type="spellEnd"/>
      <w:r w:rsidRPr="00433B47">
        <w:rPr>
          <w:rFonts w:ascii="Times New Roman" w:hAnsi="Times New Roman" w:cs="Times New Roman"/>
        </w:rPr>
        <w:t xml:space="preserve"> na </w:t>
      </w:r>
      <w:proofErr w:type="spellStart"/>
      <w:r w:rsidRPr="00433B47">
        <w:rPr>
          <w:rFonts w:ascii="Times New Roman" w:hAnsi="Times New Roman" w:cs="Times New Roman"/>
        </w:rPr>
        <w:t>wafanyikazi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wachache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</w:t>
      </w:r>
      <w:proofErr w:type="spellEnd"/>
      <w:r w:rsidRPr="00433B47">
        <w:rPr>
          <w:rFonts w:ascii="Times New Roman" w:hAnsi="Times New Roman" w:cs="Times New Roman"/>
        </w:rPr>
        <w:t xml:space="preserve"> IPA</w:t>
      </w:r>
      <w:r w:rsidR="005C6D94" w:rsidRPr="00433B47">
        <w:rPr>
          <w:rFonts w:ascii="Times New Roman" w:hAnsi="Times New Roman" w:cs="Times New Roman"/>
        </w:rPr>
        <w:t>.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Habari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r w:rsidRPr="00433B47">
        <w:rPr>
          <w:rFonts w:ascii="Times New Roman" w:hAnsi="Times New Roman" w:cs="Times New Roman"/>
        </w:rPr>
        <w:t xml:space="preserve">zozote </w:t>
      </w:r>
      <w:proofErr w:type="spellStart"/>
      <w:r w:rsidRPr="00433B47">
        <w:rPr>
          <w:rFonts w:ascii="Times New Roman" w:hAnsi="Times New Roman" w:cs="Times New Roman"/>
        </w:rPr>
        <w:t>zianazokutambulisha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zit</w:t>
      </w:r>
      <w:r w:rsidR="00CA1206" w:rsidRPr="00433B47">
        <w:rPr>
          <w:rFonts w:ascii="Times New Roman" w:hAnsi="Times New Roman" w:cs="Times New Roman"/>
        </w:rPr>
        <w:t>awekwa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r w:rsidRPr="00433B47">
        <w:rPr>
          <w:rFonts w:ascii="Times New Roman" w:hAnsi="Times New Roman" w:cs="Times New Roman"/>
        </w:rPr>
        <w:t xml:space="preserve">kando </w:t>
      </w:r>
      <w:proofErr w:type="gramStart"/>
      <w:r w:rsidRPr="00433B47">
        <w:rPr>
          <w:rFonts w:ascii="Times New Roman" w:hAnsi="Times New Roman" w:cs="Times New Roman"/>
        </w:rPr>
        <w:t>na</w:t>
      </w:r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majubu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yako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r w:rsidR="00CA1206" w:rsidRPr="00433B47">
        <w:rPr>
          <w:rFonts w:ascii="Times New Roman" w:hAnsi="Times New Roman" w:cs="Times New Roman"/>
        </w:rPr>
        <w:t xml:space="preserve">ili </w:t>
      </w:r>
      <w:proofErr w:type="spellStart"/>
      <w:r w:rsidRPr="00433B47">
        <w:rPr>
          <w:rFonts w:ascii="Times New Roman" w:hAnsi="Times New Roman" w:cs="Times New Roman"/>
        </w:rPr>
        <w:t>iwe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watafiti</w:t>
      </w:r>
      <w:proofErr w:type="spellEnd"/>
      <w:r w:rsidRPr="00433B47">
        <w:rPr>
          <w:rFonts w:ascii="Times New Roman" w:hAnsi="Times New Roman" w:cs="Times New Roman"/>
        </w:rPr>
        <w:t xml:space="preserve"> tu </w:t>
      </w:r>
      <w:proofErr w:type="spellStart"/>
      <w:r w:rsidRPr="00433B47">
        <w:rPr>
          <w:rFonts w:ascii="Times New Roman" w:hAnsi="Times New Roman" w:cs="Times New Roman"/>
        </w:rPr>
        <w:t>wanaoweza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kulinganisha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majibu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yako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nawe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hapo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mbeleni</w:t>
      </w:r>
      <w:proofErr w:type="spellEnd"/>
      <w:r w:rsidRPr="00433B47">
        <w:rPr>
          <w:rFonts w:ascii="Times New Roman" w:hAnsi="Times New Roman" w:cs="Times New Roman"/>
        </w:rPr>
        <w:t xml:space="preserve">. </w:t>
      </w:r>
      <w:proofErr w:type="spellStart"/>
      <w:r w:rsidRPr="00433B47">
        <w:rPr>
          <w:rFonts w:ascii="Times New Roman" w:hAnsi="Times New Roman" w:cs="Times New Roman"/>
        </w:rPr>
        <w:t>Makaratasi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yote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yenye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habari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gramStart"/>
      <w:r w:rsidRPr="00433B47">
        <w:rPr>
          <w:rFonts w:ascii="Times New Roman" w:hAnsi="Times New Roman" w:cs="Times New Roman"/>
        </w:rPr>
        <w:t xml:space="preserve">zako </w:t>
      </w:r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yatafungiwa</w:t>
      </w:r>
      <w:proofErr w:type="spellEnd"/>
      <w:proofErr w:type="gram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mahali</w:t>
      </w:r>
      <w:proofErr w:type="spellEnd"/>
      <w:r w:rsidR="00F02F91" w:rsidRPr="00433B47">
        <w:rPr>
          <w:rFonts w:ascii="Times New Roman" w:hAnsi="Times New Roman" w:cs="Times New Roman"/>
        </w:rPr>
        <w:t xml:space="preserve">  </w:t>
      </w:r>
      <w:proofErr w:type="spellStart"/>
      <w:r w:rsidR="00F02F91" w:rsidRPr="00433B47">
        <w:rPr>
          <w:rFonts w:ascii="Times New Roman" w:hAnsi="Times New Roman" w:cs="Times New Roman"/>
        </w:rPr>
        <w:t>pema</w:t>
      </w:r>
      <w:proofErr w:type="spellEnd"/>
      <w:r w:rsidR="00F02F91" w:rsidRPr="00433B4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F02F91" w:rsidRPr="00433B47">
        <w:rPr>
          <w:rFonts w:ascii="Times New Roman" w:hAnsi="Times New Roman" w:cs="Times New Roman"/>
        </w:rPr>
        <w:t>habari</w:t>
      </w:r>
      <w:proofErr w:type="spellEnd"/>
      <w:proofErr w:type="gramEnd"/>
      <w:r w:rsidR="00CA1206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z</w:t>
      </w:r>
      <w:r w:rsidR="00CA1206" w:rsidRPr="00433B47">
        <w:rPr>
          <w:rFonts w:ascii="Times New Roman" w:hAnsi="Times New Roman" w:cs="Times New Roman"/>
        </w:rPr>
        <w:t>ote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proofErr w:type="spellStart"/>
      <w:r w:rsidR="00CA1206" w:rsidRPr="00433B47">
        <w:rPr>
          <w:rFonts w:ascii="Times New Roman" w:hAnsi="Times New Roman" w:cs="Times New Roman"/>
        </w:rPr>
        <w:t>ya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za</w:t>
      </w:r>
      <w:proofErr w:type="spell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CA1206" w:rsidRPr="00433B47">
        <w:rPr>
          <w:rFonts w:ascii="Times New Roman" w:hAnsi="Times New Roman" w:cs="Times New Roman"/>
        </w:rPr>
        <w:t>kielectroniki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proofErr w:type="spellStart"/>
      <w:r w:rsidR="004276C6" w:rsidRPr="00433B47">
        <w:rPr>
          <w:rFonts w:ascii="Times New Roman" w:hAnsi="Times New Roman" w:cs="Times New Roman"/>
        </w:rPr>
        <w:t>zitawekwa</w:t>
      </w:r>
      <w:proofErr w:type="spellEnd"/>
      <w:r w:rsidR="004276C6" w:rsidRPr="00433B47">
        <w:rPr>
          <w:rFonts w:ascii="Times New Roman" w:hAnsi="Times New Roman" w:cs="Times New Roman"/>
        </w:rPr>
        <w:t xml:space="preserve"> </w:t>
      </w:r>
      <w:proofErr w:type="spellStart"/>
      <w:r w:rsidR="004276C6" w:rsidRPr="00433B47">
        <w:rPr>
          <w:rFonts w:ascii="Times New Roman" w:hAnsi="Times New Roman" w:cs="Times New Roman"/>
        </w:rPr>
        <w:t>kwa</w:t>
      </w:r>
      <w:proofErr w:type="spellEnd"/>
      <w:r w:rsidR="004276C6" w:rsidRPr="00433B47">
        <w:rPr>
          <w:rFonts w:ascii="Times New Roman" w:hAnsi="Times New Roman" w:cs="Times New Roman"/>
        </w:rPr>
        <w:t xml:space="preserve"> </w:t>
      </w:r>
      <w:proofErr w:type="spellStart"/>
      <w:r w:rsidR="004276C6" w:rsidRPr="00433B47">
        <w:rPr>
          <w:rFonts w:ascii="Times New Roman" w:hAnsi="Times New Roman" w:cs="Times New Roman"/>
        </w:rPr>
        <w:t>hali</w:t>
      </w:r>
      <w:proofErr w:type="spellEnd"/>
      <w:r w:rsidR="004276C6" w:rsidRPr="00433B47">
        <w:rPr>
          <w:rFonts w:ascii="Times New Roman" w:hAnsi="Times New Roman" w:cs="Times New Roman"/>
        </w:rPr>
        <w:t xml:space="preserve"> fiche</w:t>
      </w:r>
      <w:r w:rsidR="00CA1206" w:rsidRPr="00433B47">
        <w:rPr>
          <w:rFonts w:ascii="Times New Roman" w:hAnsi="Times New Roman" w:cs="Times New Roman"/>
        </w:rPr>
        <w:t>.</w:t>
      </w:r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Habari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r w:rsidR="00F02F91" w:rsidRPr="00433B47">
        <w:rPr>
          <w:rFonts w:ascii="Times New Roman" w:hAnsi="Times New Roman" w:cs="Times New Roman"/>
        </w:rPr>
        <w:t xml:space="preserve">zako </w:t>
      </w:r>
      <w:proofErr w:type="spellStart"/>
      <w:r w:rsidR="00F02F91" w:rsidRPr="00433B47">
        <w:rPr>
          <w:rFonts w:ascii="Times New Roman" w:hAnsi="Times New Roman" w:cs="Times New Roman"/>
        </w:rPr>
        <w:t>za</w:t>
      </w:r>
      <w:proofErr w:type="spell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kibinafsi</w:t>
      </w:r>
      <w:proofErr w:type="spell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zaweza</w:t>
      </w:r>
      <w:proofErr w:type="spell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peanwa</w:t>
      </w:r>
      <w:proofErr w:type="spellEnd"/>
      <w:r w:rsidR="00F02F91" w:rsidRPr="00433B47">
        <w:rPr>
          <w:rFonts w:ascii="Times New Roman" w:hAnsi="Times New Roman" w:cs="Times New Roman"/>
        </w:rPr>
        <w:t xml:space="preserve"> </w:t>
      </w:r>
      <w:proofErr w:type="gramStart"/>
      <w:r w:rsidR="00F02F91" w:rsidRPr="00433B47">
        <w:rPr>
          <w:rFonts w:ascii="Times New Roman" w:hAnsi="Times New Roman" w:cs="Times New Roman"/>
        </w:rPr>
        <w:t>kama</w:t>
      </w:r>
      <w:proofErr w:type="gram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i</w:t>
      </w:r>
      <w:r w:rsidR="00CA1206" w:rsidRPr="00433B47">
        <w:rPr>
          <w:rFonts w:ascii="Times New Roman" w:hAnsi="Times New Roman" w:cs="Times New Roman"/>
        </w:rPr>
        <w:t>nakubalika</w:t>
      </w:r>
      <w:proofErr w:type="spellEnd"/>
      <w:r w:rsidR="00CA1206" w:rsidRPr="00433B47">
        <w:rPr>
          <w:rFonts w:ascii="Times New Roman" w:hAnsi="Times New Roman" w:cs="Times New Roman"/>
        </w:rPr>
        <w:t xml:space="preserve"> </w:t>
      </w:r>
      <w:proofErr w:type="spellStart"/>
      <w:r w:rsidR="00CA1206" w:rsidRPr="00433B47">
        <w:rPr>
          <w:rFonts w:ascii="Times New Roman" w:hAnsi="Times New Roman" w:cs="Times New Roman"/>
        </w:rPr>
        <w:t>kisheria</w:t>
      </w:r>
      <w:proofErr w:type="spellEnd"/>
      <w:r w:rsidR="00CA1206" w:rsidRPr="00433B47">
        <w:rPr>
          <w:rFonts w:ascii="Times New Roman" w:hAnsi="Times New Roman" w:cs="Times New Roman"/>
        </w:rPr>
        <w:t>.</w:t>
      </w:r>
    </w:p>
    <w:p w14:paraId="200E8A4A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08209D11" w14:textId="1E674BEA" w:rsidR="00D74293" w:rsidRPr="00433B47" w:rsidRDefault="00F02F91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  <w:b/>
        </w:rPr>
        <w:t>Kuweka</w:t>
      </w:r>
      <w:proofErr w:type="spell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Pr="00433B47">
        <w:rPr>
          <w:rFonts w:ascii="Times New Roman" w:hAnsi="Times New Roman" w:cs="Times New Roman"/>
          <w:b/>
        </w:rPr>
        <w:t>rek</w:t>
      </w:r>
      <w:r w:rsidR="00CA1206" w:rsidRPr="00433B47">
        <w:rPr>
          <w:rFonts w:ascii="Times New Roman" w:hAnsi="Times New Roman" w:cs="Times New Roman"/>
          <w:b/>
        </w:rPr>
        <w:t>odi</w:t>
      </w:r>
      <w:proofErr w:type="spellEnd"/>
      <w:r w:rsidR="00CA1206"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433B47">
        <w:rPr>
          <w:rFonts w:ascii="Times New Roman" w:hAnsi="Times New Roman" w:cs="Times New Roman"/>
          <w:b/>
        </w:rPr>
        <w:t>za</w:t>
      </w:r>
      <w:proofErr w:type="spellEnd"/>
      <w:r w:rsidR="00CA1206"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433B47">
        <w:rPr>
          <w:rFonts w:ascii="Times New Roman" w:hAnsi="Times New Roman" w:cs="Times New Roman"/>
          <w:b/>
        </w:rPr>
        <w:t>utafiti</w:t>
      </w:r>
      <w:proofErr w:type="spellEnd"/>
      <w:r w:rsidR="00B161D2" w:rsidRPr="00433B47">
        <w:rPr>
          <w:rFonts w:ascii="Times New Roman" w:hAnsi="Times New Roman" w:cs="Times New Roman"/>
          <w:b/>
        </w:rPr>
        <w:t xml:space="preserve">: </w:t>
      </w:r>
      <w:r w:rsidR="00B03E79"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="00C44068" w:rsidRPr="00433B47">
        <w:rPr>
          <w:rFonts w:ascii="Times New Roman" w:hAnsi="Times New Roman" w:cs="Times New Roman"/>
        </w:rPr>
        <w:t>Sampuli</w:t>
      </w:r>
      <w:proofErr w:type="spellEnd"/>
      <w:r w:rsidR="00C44068" w:rsidRPr="00433B47">
        <w:rPr>
          <w:rFonts w:ascii="Times New Roman" w:hAnsi="Times New Roman" w:cs="Times New Roman"/>
        </w:rPr>
        <w:t xml:space="preserve"> </w:t>
      </w:r>
      <w:proofErr w:type="spellStart"/>
      <w:r w:rsidR="00C44068" w:rsidRPr="00433B47">
        <w:rPr>
          <w:rFonts w:ascii="Times New Roman" w:hAnsi="Times New Roman" w:cs="Times New Roman"/>
        </w:rPr>
        <w:t>ya</w:t>
      </w:r>
      <w:proofErr w:type="spellEnd"/>
      <w:r w:rsidR="00B03E79" w:rsidRPr="00433B47">
        <w:rPr>
          <w:rFonts w:ascii="Times New Roman" w:hAnsi="Times New Roman" w:cs="Times New Roman"/>
        </w:rPr>
        <w:t xml:space="preserve"> mate </w:t>
      </w:r>
      <w:proofErr w:type="spellStart"/>
      <w:r w:rsidR="00B03E79" w:rsidRPr="00433B47">
        <w:rPr>
          <w:rFonts w:ascii="Times New Roman" w:hAnsi="Times New Roman" w:cs="Times New Roman"/>
        </w:rPr>
        <w:t>vinaweza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wekwa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03E79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muda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mrefu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hadi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baada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ya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mradi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ukamilike</w:t>
      </w:r>
      <w:proofErr w:type="spellEnd"/>
      <w:r w:rsidR="00B03E79" w:rsidRPr="00433B47">
        <w:rPr>
          <w:rFonts w:ascii="Times New Roman" w:hAnsi="Times New Roman" w:cs="Times New Roman"/>
        </w:rPr>
        <w:t xml:space="preserve">. </w:t>
      </w:r>
      <w:proofErr w:type="spellStart"/>
      <w:r w:rsidR="00B03E79" w:rsidRPr="00433B47">
        <w:rPr>
          <w:rFonts w:ascii="Times New Roman" w:hAnsi="Times New Roman" w:cs="Times New Roman"/>
        </w:rPr>
        <w:t>Hii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03E79" w:rsidRPr="00433B47">
        <w:rPr>
          <w:rFonts w:ascii="Times New Roman" w:hAnsi="Times New Roman" w:cs="Times New Roman"/>
        </w:rPr>
        <w:t>ni</w:t>
      </w:r>
      <w:proofErr w:type="spellEnd"/>
      <w:proofErr w:type="gram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kwa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sababu</w:t>
      </w:r>
      <w:proofErr w:type="spellEnd"/>
      <w:r w:rsidR="00B03E79" w:rsidRPr="00433B47">
        <w:rPr>
          <w:rFonts w:ascii="Times New Roman" w:hAnsi="Times New Roman" w:cs="Times New Roman"/>
        </w:rPr>
        <w:t xml:space="preserve"> kuna </w:t>
      </w:r>
      <w:proofErr w:type="spellStart"/>
      <w:r w:rsidR="00B03E79" w:rsidRPr="00433B47">
        <w:rPr>
          <w:rFonts w:ascii="Times New Roman" w:hAnsi="Times New Roman" w:cs="Times New Roman"/>
        </w:rPr>
        <w:t>mbinu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mpya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za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maabara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zitakazopatikana</w:t>
      </w:r>
      <w:proofErr w:type="spellEnd"/>
      <w:r w:rsidR="00B03E79" w:rsidRPr="00433B47">
        <w:rPr>
          <w:rFonts w:ascii="Times New Roman" w:hAnsi="Times New Roman" w:cs="Times New Roman"/>
        </w:rPr>
        <w:t xml:space="preserve"> siku </w:t>
      </w:r>
      <w:proofErr w:type="spellStart"/>
      <w:r w:rsidR="00B03E79" w:rsidRPr="00433B47">
        <w:rPr>
          <w:rFonts w:ascii="Times New Roman" w:hAnsi="Times New Roman" w:cs="Times New Roman"/>
        </w:rPr>
        <w:t>zijaazo</w:t>
      </w:r>
      <w:proofErr w:type="spellEnd"/>
      <w:r w:rsidR="00B03E79" w:rsidRPr="00433B47">
        <w:rPr>
          <w:rFonts w:ascii="Times New Roman" w:hAnsi="Times New Roman" w:cs="Times New Roman"/>
        </w:rPr>
        <w:t xml:space="preserve"> </w:t>
      </w:r>
      <w:proofErr w:type="spellStart"/>
      <w:r w:rsidR="00B03E79" w:rsidRPr="00433B47">
        <w:rPr>
          <w:rFonts w:ascii="Times New Roman" w:hAnsi="Times New Roman" w:cs="Times New Roman"/>
        </w:rPr>
        <w:t>zitakazo</w:t>
      </w:r>
      <w:r w:rsidR="00D74293" w:rsidRPr="00433B47">
        <w:rPr>
          <w:rFonts w:ascii="Times New Roman" w:hAnsi="Times New Roman" w:cs="Times New Roman"/>
        </w:rPr>
        <w:t>tusaidia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kuelewa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jinsi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magonjwa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ya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kuhara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yanayoadhiri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afya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ya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watoto</w:t>
      </w:r>
      <w:proofErr w:type="spellEnd"/>
      <w:r w:rsidR="00D74293" w:rsidRPr="00433B47">
        <w:rPr>
          <w:rFonts w:ascii="Times New Roman" w:hAnsi="Times New Roman" w:cs="Times New Roman"/>
        </w:rPr>
        <w:t xml:space="preserve">. </w:t>
      </w:r>
      <w:proofErr w:type="spellStart"/>
      <w:r w:rsidR="00D74293" w:rsidRPr="00433B47">
        <w:rPr>
          <w:rFonts w:ascii="Times New Roman" w:hAnsi="Times New Roman" w:cs="Times New Roman"/>
        </w:rPr>
        <w:t>Habari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itakayopatikana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kutoka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74293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mradi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huu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inawezapeanwa</w:t>
      </w:r>
      <w:proofErr w:type="spellEnd"/>
      <w:r w:rsidR="00D74293" w:rsidRPr="00433B47">
        <w:rPr>
          <w:rFonts w:ascii="Times New Roman" w:hAnsi="Times New Roman" w:cs="Times New Roman"/>
        </w:rPr>
        <w:t xml:space="preserve"> na </w:t>
      </w:r>
      <w:proofErr w:type="spellStart"/>
      <w:r w:rsidR="00D74293" w:rsidRPr="00433B47">
        <w:rPr>
          <w:rFonts w:ascii="Times New Roman" w:hAnsi="Times New Roman" w:cs="Times New Roman"/>
        </w:rPr>
        <w:t>wanatafiti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wengine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ikihitajika</w:t>
      </w:r>
      <w:proofErr w:type="spellEnd"/>
      <w:r w:rsidR="00D74293" w:rsidRPr="00433B47">
        <w:rPr>
          <w:rFonts w:ascii="Times New Roman" w:hAnsi="Times New Roman" w:cs="Times New Roman"/>
        </w:rPr>
        <w:t xml:space="preserve">, </w:t>
      </w:r>
      <w:proofErr w:type="spellStart"/>
      <w:r w:rsidR="00D74293" w:rsidRPr="00433B47">
        <w:rPr>
          <w:rFonts w:ascii="Times New Roman" w:hAnsi="Times New Roman" w:cs="Times New Roman"/>
        </w:rPr>
        <w:t>lakini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tutazidi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kuhimiza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ubinafsi</w:t>
      </w:r>
      <w:proofErr w:type="spellEnd"/>
      <w:r w:rsidR="00D74293" w:rsidRPr="00433B47">
        <w:rPr>
          <w:rFonts w:ascii="Times New Roman" w:hAnsi="Times New Roman" w:cs="Times New Roman"/>
        </w:rPr>
        <w:t xml:space="preserve"> na </w:t>
      </w:r>
      <w:proofErr w:type="spellStart"/>
      <w:r w:rsidR="00D74293" w:rsidRPr="00433B47">
        <w:rPr>
          <w:rFonts w:ascii="Times New Roman" w:hAnsi="Times New Roman" w:cs="Times New Roman"/>
        </w:rPr>
        <w:t>usiri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jinsi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tulivyoeleza</w:t>
      </w:r>
      <w:proofErr w:type="spellEnd"/>
      <w:r w:rsidR="00D74293" w:rsidRPr="00433B47">
        <w:rPr>
          <w:rFonts w:ascii="Times New Roman" w:hAnsi="Times New Roman" w:cs="Times New Roman"/>
        </w:rPr>
        <w:t xml:space="preserve">. </w:t>
      </w:r>
      <w:proofErr w:type="spellStart"/>
      <w:r w:rsidR="00D74293" w:rsidRPr="00433B47">
        <w:rPr>
          <w:rFonts w:ascii="Times New Roman" w:hAnsi="Times New Roman" w:cs="Times New Roman"/>
        </w:rPr>
        <w:t>Sampuli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zinaweza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safirishwa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nchi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zingine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74293"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utafiti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bila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idhini</w:t>
      </w:r>
      <w:proofErr w:type="spellEnd"/>
      <w:r w:rsidR="00D74293" w:rsidRPr="00433B47">
        <w:rPr>
          <w:rFonts w:ascii="Times New Roman" w:hAnsi="Times New Roman" w:cs="Times New Roman"/>
        </w:rPr>
        <w:t xml:space="preserve"> </w:t>
      </w:r>
      <w:proofErr w:type="spellStart"/>
      <w:r w:rsidR="00D74293" w:rsidRPr="00433B47">
        <w:rPr>
          <w:rFonts w:ascii="Times New Roman" w:hAnsi="Times New Roman" w:cs="Times New Roman"/>
        </w:rPr>
        <w:t>yako</w:t>
      </w:r>
      <w:proofErr w:type="spellEnd"/>
      <w:r w:rsidR="00D74293" w:rsidRPr="00433B47">
        <w:rPr>
          <w:rFonts w:ascii="Times New Roman" w:hAnsi="Times New Roman" w:cs="Times New Roman"/>
        </w:rPr>
        <w:t>.</w:t>
      </w:r>
    </w:p>
    <w:p w14:paraId="48C517D6" w14:textId="77777777" w:rsidR="005A3BEA" w:rsidRPr="00433B47" w:rsidRDefault="005A3BEA" w:rsidP="009345F1">
      <w:pPr>
        <w:spacing w:after="0"/>
        <w:rPr>
          <w:rFonts w:ascii="Times New Roman" w:hAnsi="Times New Roman" w:cs="Times New Roman"/>
        </w:rPr>
      </w:pPr>
    </w:p>
    <w:p w14:paraId="4E42C12C" w14:textId="10EB6285" w:rsidR="00D74293" w:rsidRPr="00433B47" w:rsidRDefault="00D74293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Unahaki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kukataa</w:t>
      </w:r>
      <w:proofErr w:type="spellEnd"/>
      <w:r w:rsidR="00C44068" w:rsidRPr="00433B47">
        <w:rPr>
          <w:rFonts w:ascii="Times New Roman" w:hAnsi="Times New Roman" w:cs="Times New Roman"/>
        </w:rPr>
        <w:t xml:space="preserve"> </w:t>
      </w:r>
      <w:proofErr w:type="spellStart"/>
      <w:r w:rsidR="00C44068" w:rsidRPr="00433B47">
        <w:rPr>
          <w:rFonts w:ascii="Times New Roman" w:hAnsi="Times New Roman" w:cs="Times New Roman"/>
        </w:rPr>
        <w:t>sampuli</w:t>
      </w:r>
      <w:proofErr w:type="spellEnd"/>
      <w:r w:rsidR="00C44068" w:rsidRPr="00433B47">
        <w:rPr>
          <w:rFonts w:ascii="Times New Roman" w:hAnsi="Times New Roman" w:cs="Times New Roman"/>
        </w:rPr>
        <w:t xml:space="preserve"> </w:t>
      </w:r>
      <w:proofErr w:type="spellStart"/>
      <w:r w:rsidR="00C44068" w:rsidRPr="00433B47">
        <w:rPr>
          <w:rFonts w:ascii="Times New Roman" w:hAnsi="Times New Roman" w:cs="Times New Roman"/>
        </w:rPr>
        <w:t>ya</w:t>
      </w:r>
      <w:proofErr w:type="spellEnd"/>
      <w:r w:rsidR="00C44068" w:rsidRPr="00433B47">
        <w:rPr>
          <w:rFonts w:ascii="Times New Roman" w:hAnsi="Times New Roman" w:cs="Times New Roman"/>
        </w:rPr>
        <w:t xml:space="preserve"> mate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kuwekwa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muda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mrefu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ajili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Pr="00433B47">
        <w:rPr>
          <w:rFonts w:ascii="Times New Roman" w:hAnsi="Times New Roman" w:cs="Times New Roman"/>
        </w:rPr>
        <w:t xml:space="preserve"> siku </w:t>
      </w:r>
      <w:proofErr w:type="spellStart"/>
      <w:r w:rsidRPr="00433B47">
        <w:rPr>
          <w:rFonts w:ascii="Times New Roman" w:hAnsi="Times New Roman" w:cs="Times New Roman"/>
        </w:rPr>
        <w:t>zijaazo</w:t>
      </w:r>
      <w:proofErr w:type="spellEnd"/>
      <w:r w:rsidRPr="00433B47">
        <w:rPr>
          <w:rFonts w:ascii="Times New Roman" w:hAnsi="Times New Roman" w:cs="Times New Roman"/>
        </w:rPr>
        <w:t>.</w:t>
      </w:r>
    </w:p>
    <w:p w14:paraId="545B2C73" w14:textId="77777777" w:rsidR="005A3BEA" w:rsidRPr="00433B47" w:rsidRDefault="005A3BEA" w:rsidP="009345F1">
      <w:pPr>
        <w:spacing w:after="0"/>
        <w:rPr>
          <w:rFonts w:ascii="Times New Roman" w:hAnsi="Times New Roman" w:cs="Times New Roman"/>
        </w:rPr>
      </w:pPr>
    </w:p>
    <w:p w14:paraId="5885D167" w14:textId="0870C97F" w:rsidR="009345F1" w:rsidRPr="00433B47" w:rsidRDefault="00702DF0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</w:rPr>
        <w:t xml:space="preserve"> </w:t>
      </w:r>
    </w:p>
    <w:p w14:paraId="20BF404D" w14:textId="77777777" w:rsidR="00E80064" w:rsidRPr="00433B47" w:rsidRDefault="00E80064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Kufidiwa</w:t>
      </w:r>
      <w:proofErr w:type="spellEnd"/>
      <w:r w:rsidRPr="00433B47">
        <w:rPr>
          <w:rFonts w:ascii="Times New Roman" w:hAnsi="Times New Roman" w:cs="Times New Roman"/>
          <w:b/>
        </w:rPr>
        <w:t xml:space="preserve"> au </w:t>
      </w:r>
      <w:proofErr w:type="spellStart"/>
      <w:r w:rsidRPr="00433B47">
        <w:rPr>
          <w:rFonts w:ascii="Times New Roman" w:hAnsi="Times New Roman" w:cs="Times New Roman"/>
          <w:b/>
        </w:rPr>
        <w:t>malipo</w:t>
      </w:r>
      <w:proofErr w:type="spellEnd"/>
    </w:p>
    <w:p w14:paraId="64128251" w14:textId="77777777" w:rsidR="00E80064" w:rsidRPr="00433B47" w:rsidRDefault="00E80064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Hautalipwa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kushiriki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katika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="00B161D2" w:rsidRPr="00433B47">
        <w:rPr>
          <w:rFonts w:ascii="Times New Roman" w:hAnsi="Times New Roman" w:cs="Times New Roman"/>
        </w:rPr>
        <w:t xml:space="preserve"> </w:t>
      </w:r>
      <w:proofErr w:type="spellStart"/>
      <w:r w:rsidR="00B161D2" w:rsidRPr="00433B47">
        <w:rPr>
          <w:rFonts w:ascii="Times New Roman" w:hAnsi="Times New Roman" w:cs="Times New Roman"/>
        </w:rPr>
        <w:t>huu</w:t>
      </w:r>
      <w:proofErr w:type="spellEnd"/>
      <w:r w:rsidR="00B161D2" w:rsidRPr="00433B47">
        <w:rPr>
          <w:rFonts w:ascii="Times New Roman" w:hAnsi="Times New Roman" w:cs="Times New Roman"/>
        </w:rPr>
        <w:t xml:space="preserve">. </w:t>
      </w:r>
    </w:p>
    <w:p w14:paraId="351E4E0B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66A4D60F" w14:textId="59A3DC70" w:rsidR="00E80064" w:rsidRPr="00433B47" w:rsidDel="00860B4D" w:rsidRDefault="00E80064" w:rsidP="009345F1">
      <w:pPr>
        <w:spacing w:after="0"/>
        <w:rPr>
          <w:del w:id="4" w:author="OSBORN KWENA " w:date="2014-06-17T13:06:00Z"/>
          <w:rFonts w:ascii="Times New Roman" w:hAnsi="Times New Roman" w:cs="Times New Roman"/>
          <w:b/>
        </w:rPr>
      </w:pPr>
      <w:del w:id="5" w:author="OSBORN KWENA " w:date="2014-06-17T13:06:00Z">
        <w:r w:rsidRPr="00433B47" w:rsidDel="00860B4D">
          <w:rPr>
            <w:rFonts w:ascii="Times New Roman" w:hAnsi="Times New Roman" w:cs="Times New Roman"/>
            <w:b/>
          </w:rPr>
          <w:delText>Matibabu na kufidiwa kwa ajali</w:delText>
        </w:r>
      </w:del>
    </w:p>
    <w:p w14:paraId="04F61484" w14:textId="100CAB5F" w:rsidR="00702DF0" w:rsidRPr="00433B47" w:rsidDel="00860B4D" w:rsidRDefault="00E80064" w:rsidP="009345F1">
      <w:pPr>
        <w:spacing w:after="0"/>
        <w:rPr>
          <w:del w:id="6" w:author="OSBORN KWENA " w:date="2014-06-17T13:06:00Z"/>
          <w:rFonts w:ascii="Times New Roman" w:hAnsi="Times New Roman" w:cs="Times New Roman"/>
        </w:rPr>
      </w:pPr>
      <w:del w:id="7" w:author="OSBORN KWENA " w:date="2014-06-17T13:06:00Z">
        <w:r w:rsidRPr="00433B47" w:rsidDel="00860B4D">
          <w:rPr>
            <w:rFonts w:ascii="Times New Roman" w:hAnsi="Times New Roman" w:cs="Times New Roman"/>
          </w:rPr>
          <w:lastRenderedPageBreak/>
          <w:delText>Ni muhimu kueleza IPA kama unaamini ya kwamba umeathiriwa kutokana na kushiriki katika utafiti huu</w:delText>
        </w:r>
        <w:r w:rsidR="00702DF0" w:rsidRPr="00433B47" w:rsidDel="00860B4D">
          <w:rPr>
            <w:rFonts w:ascii="Times New Roman" w:hAnsi="Times New Roman" w:cs="Times New Roman"/>
          </w:rPr>
          <w:delText xml:space="preserve"> au kuhisi aina yoyote ya kutofurahishwa kimawazo kutokana na kushiriki katika mradi huu.</w:delText>
        </w:r>
        <w:r w:rsidRPr="00433B47" w:rsidDel="00860B4D">
          <w:rPr>
            <w:rFonts w:ascii="Times New Roman" w:hAnsi="Times New Roman" w:cs="Times New Roman"/>
          </w:rPr>
          <w:delText>.</w:delText>
        </w:r>
        <w:r w:rsidR="00F02F91" w:rsidRPr="00433B47" w:rsidDel="00860B4D">
          <w:rPr>
            <w:rFonts w:ascii="Times New Roman" w:hAnsi="Times New Roman" w:cs="Times New Roman"/>
          </w:rPr>
          <w:delText xml:space="preserve"> Unaweza kumu</w:delText>
        </w:r>
        <w:r w:rsidRPr="00433B47" w:rsidDel="00860B4D">
          <w:rPr>
            <w:rFonts w:ascii="Times New Roman" w:hAnsi="Times New Roman" w:cs="Times New Roman"/>
          </w:rPr>
          <w:delText>elezea mfanyikazi wa IPA au um</w:delText>
        </w:r>
        <w:r w:rsidR="00F02F91" w:rsidRPr="00433B47" w:rsidDel="00860B4D">
          <w:rPr>
            <w:rFonts w:ascii="Times New Roman" w:hAnsi="Times New Roman" w:cs="Times New Roman"/>
          </w:rPr>
          <w:delText>u</w:delText>
        </w:r>
        <w:r w:rsidRPr="00433B47" w:rsidDel="00860B4D">
          <w:rPr>
            <w:rFonts w:ascii="Times New Roman" w:hAnsi="Times New Roman" w:cs="Times New Roman"/>
          </w:rPr>
          <w:delText>pigie simu</w:delText>
        </w:r>
        <w:r w:rsidR="00F02F91" w:rsidRPr="00433B47" w:rsidDel="00860B4D">
          <w:rPr>
            <w:rFonts w:ascii="Times New Roman" w:hAnsi="Times New Roman" w:cs="Times New Roman"/>
          </w:rPr>
          <w:delText xml:space="preserve"> </w:delText>
        </w:r>
        <w:r w:rsidR="00090819" w:rsidRPr="00433B47" w:rsidDel="00860B4D">
          <w:rPr>
            <w:rFonts w:ascii="Times New Roman" w:hAnsi="Times New Roman" w:cs="Times New Roman"/>
          </w:rPr>
          <w:delText>(Nambari ya simu-0728</w:delText>
        </w:r>
        <w:r w:rsidR="009345F1" w:rsidRPr="00433B47" w:rsidDel="00860B4D">
          <w:rPr>
            <w:rFonts w:ascii="Times New Roman" w:hAnsi="Times New Roman" w:cs="Times New Roman"/>
          </w:rPr>
          <w:delText>-</w:delText>
        </w:r>
        <w:r w:rsidR="00090819" w:rsidRPr="00433B47" w:rsidDel="00860B4D">
          <w:rPr>
            <w:rFonts w:ascii="Times New Roman" w:hAnsi="Times New Roman" w:cs="Times New Roman"/>
          </w:rPr>
          <w:delText>716</w:delText>
        </w:r>
        <w:r w:rsidR="009345F1" w:rsidRPr="00433B47" w:rsidDel="00860B4D">
          <w:rPr>
            <w:rFonts w:ascii="Times New Roman" w:hAnsi="Times New Roman" w:cs="Times New Roman"/>
          </w:rPr>
          <w:delText>-</w:delText>
        </w:r>
        <w:r w:rsidR="00090819" w:rsidRPr="00433B47" w:rsidDel="00860B4D">
          <w:rPr>
            <w:rFonts w:ascii="Times New Roman" w:hAnsi="Times New Roman" w:cs="Times New Roman"/>
          </w:rPr>
          <w:delText>661.</w:delText>
        </w:r>
      </w:del>
    </w:p>
    <w:p w14:paraId="5CB4E406" w14:textId="3F5112BC" w:rsidR="00E80064" w:rsidRPr="00433B47" w:rsidDel="00860B4D" w:rsidRDefault="002E2D70" w:rsidP="009345F1">
      <w:pPr>
        <w:spacing w:after="0"/>
        <w:rPr>
          <w:del w:id="8" w:author="OSBORN KWENA " w:date="2014-06-17T13:06:00Z"/>
          <w:rFonts w:ascii="Times New Roman" w:hAnsi="Times New Roman" w:cs="Times New Roman"/>
        </w:rPr>
      </w:pPr>
      <w:del w:id="9" w:author="OSBORN KWENA " w:date="2014-06-17T13:06:00Z">
        <w:r w:rsidRPr="00433B47" w:rsidDel="00860B4D">
          <w:rPr>
            <w:rFonts w:ascii="Times New Roman" w:hAnsi="Times New Roman" w:cs="Times New Roman"/>
          </w:rPr>
          <w:delText>Ikiwa ume</w:delText>
        </w:r>
        <w:r w:rsidR="00F02F91" w:rsidRPr="00433B47" w:rsidDel="00860B4D">
          <w:rPr>
            <w:rFonts w:ascii="Times New Roman" w:hAnsi="Times New Roman" w:cs="Times New Roman"/>
          </w:rPr>
          <w:delText>athiriwa</w:delText>
        </w:r>
        <w:r w:rsidR="00702DF0" w:rsidRPr="00433B47" w:rsidDel="00860B4D">
          <w:rPr>
            <w:rFonts w:ascii="Times New Roman" w:hAnsi="Times New Roman" w:cs="Times New Roman"/>
          </w:rPr>
          <w:delText xml:space="preserve"> au kuhisi aina yoyote ya kutofurahishwa kimawazo </w:delText>
        </w:r>
        <w:r w:rsidR="00F02F91" w:rsidRPr="00433B47" w:rsidDel="00860B4D">
          <w:rPr>
            <w:rFonts w:ascii="Times New Roman" w:hAnsi="Times New Roman" w:cs="Times New Roman"/>
          </w:rPr>
          <w:delText xml:space="preserve"> kutokana na </w:delText>
        </w:r>
        <w:r w:rsidR="00702DF0" w:rsidRPr="00433B47" w:rsidDel="00860B4D">
          <w:rPr>
            <w:rFonts w:ascii="Times New Roman" w:hAnsi="Times New Roman" w:cs="Times New Roman"/>
          </w:rPr>
          <w:delText xml:space="preserve">kushiriki kwa </w:delText>
        </w:r>
        <w:r w:rsidR="00F02F91" w:rsidRPr="00433B47" w:rsidDel="00860B4D">
          <w:rPr>
            <w:rFonts w:ascii="Times New Roman" w:hAnsi="Times New Roman" w:cs="Times New Roman"/>
          </w:rPr>
          <w:delText xml:space="preserve">utafiti huu wa </w:delText>
        </w:r>
        <w:r w:rsidRPr="00433B47" w:rsidDel="00860B4D">
          <w:rPr>
            <w:rFonts w:ascii="Times New Roman" w:hAnsi="Times New Roman" w:cs="Times New Roman"/>
          </w:rPr>
          <w:delText xml:space="preserve">kufatilia, IPA itakushugulikia </w:delText>
        </w:r>
        <w:r w:rsidR="00F02F91" w:rsidRPr="00433B47" w:rsidDel="00860B4D">
          <w:rPr>
            <w:rFonts w:ascii="Times New Roman" w:hAnsi="Times New Roman" w:cs="Times New Roman"/>
          </w:rPr>
          <w:delText xml:space="preserve">kwa </w:delText>
        </w:r>
        <w:r w:rsidRPr="00433B47" w:rsidDel="00860B4D">
          <w:rPr>
            <w:rFonts w:ascii="Times New Roman" w:hAnsi="Times New Roman" w:cs="Times New Roman"/>
          </w:rPr>
          <w:delText>upande wa matibabu.</w:delText>
        </w:r>
      </w:del>
    </w:p>
    <w:p w14:paraId="229CAD92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  <w:bookmarkStart w:id="10" w:name="_GoBack"/>
      <w:bookmarkEnd w:id="10"/>
    </w:p>
    <w:p w14:paraId="6FBB8963" w14:textId="77777777" w:rsidR="002E2D70" w:rsidRPr="00433B47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Haki</w:t>
      </w:r>
      <w:proofErr w:type="spellEnd"/>
    </w:p>
    <w:p w14:paraId="08928285" w14:textId="77777777" w:rsidR="00E80064" w:rsidRPr="00433B47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Kushiriki</w:t>
      </w:r>
      <w:proofErr w:type="spell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Pr="00433B47">
        <w:rPr>
          <w:rFonts w:ascii="Times New Roman" w:hAnsi="Times New Roman" w:cs="Times New Roman"/>
          <w:b/>
        </w:rPr>
        <w:t>katika</w:t>
      </w:r>
      <w:proofErr w:type="spell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Pr="00433B47">
        <w:rPr>
          <w:rFonts w:ascii="Times New Roman" w:hAnsi="Times New Roman" w:cs="Times New Roman"/>
          <w:b/>
        </w:rPr>
        <w:t>mradi</w:t>
      </w:r>
      <w:proofErr w:type="spell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  <w:b/>
        </w:rPr>
        <w:t>ni</w:t>
      </w:r>
      <w:proofErr w:type="spellEnd"/>
      <w:proofErr w:type="gram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Pr="00433B47">
        <w:rPr>
          <w:rFonts w:ascii="Times New Roman" w:hAnsi="Times New Roman" w:cs="Times New Roman"/>
          <w:b/>
        </w:rPr>
        <w:t>kwa</w:t>
      </w:r>
      <w:proofErr w:type="spellEnd"/>
      <w:r w:rsidRPr="00433B47">
        <w:rPr>
          <w:rFonts w:ascii="Times New Roman" w:hAnsi="Times New Roman" w:cs="Times New Roman"/>
          <w:b/>
        </w:rPr>
        <w:t xml:space="preserve"> hiari na </w:t>
      </w:r>
      <w:proofErr w:type="spellStart"/>
      <w:r w:rsidRPr="00433B47">
        <w:rPr>
          <w:rFonts w:ascii="Times New Roman" w:hAnsi="Times New Roman" w:cs="Times New Roman"/>
          <w:b/>
        </w:rPr>
        <w:t>si</w:t>
      </w:r>
      <w:proofErr w:type="spellEnd"/>
      <w:r w:rsidRPr="00433B47">
        <w:rPr>
          <w:rFonts w:ascii="Times New Roman" w:hAnsi="Times New Roman" w:cs="Times New Roman"/>
          <w:b/>
        </w:rPr>
        <w:t xml:space="preserve"> </w:t>
      </w:r>
      <w:proofErr w:type="spellStart"/>
      <w:r w:rsidRPr="00433B47">
        <w:rPr>
          <w:rFonts w:ascii="Times New Roman" w:hAnsi="Times New Roman" w:cs="Times New Roman"/>
          <w:b/>
        </w:rPr>
        <w:t>lazima</w:t>
      </w:r>
      <w:proofErr w:type="spellEnd"/>
      <w:r w:rsidRPr="00433B47">
        <w:rPr>
          <w:rFonts w:ascii="Times New Roman" w:hAnsi="Times New Roman" w:cs="Times New Roman"/>
          <w:b/>
        </w:rPr>
        <w:t>.</w:t>
      </w:r>
      <w:r w:rsidR="009345F1" w:rsidRPr="00433B47">
        <w:rPr>
          <w:rFonts w:ascii="Times New Roman" w:hAnsi="Times New Roman" w:cs="Times New Roman"/>
          <w:b/>
        </w:rPr>
        <w:t xml:space="preserve"> </w:t>
      </w:r>
      <w:r w:rsidR="00F02F91" w:rsidRPr="00433B47">
        <w:rPr>
          <w:rFonts w:ascii="Times New Roman" w:hAnsi="Times New Roman" w:cs="Times New Roman"/>
        </w:rPr>
        <w:t xml:space="preserve">Uko </w:t>
      </w:r>
      <w:proofErr w:type="gramStart"/>
      <w:r w:rsidR="00F02F91" w:rsidRPr="00433B47">
        <w:rPr>
          <w:rFonts w:ascii="Times New Roman" w:hAnsi="Times New Roman" w:cs="Times New Roman"/>
        </w:rPr>
        <w:t>na</w:t>
      </w:r>
      <w:proofErr w:type="gram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haki</w:t>
      </w:r>
      <w:proofErr w:type="spellEnd"/>
      <w:r w:rsidR="00F02F91" w:rsidRPr="00433B47">
        <w:rPr>
          <w:rFonts w:ascii="Times New Roman" w:hAnsi="Times New Roman" w:cs="Times New Roman"/>
        </w:rPr>
        <w:t xml:space="preserve"> </w:t>
      </w:r>
      <w:proofErr w:type="spellStart"/>
      <w:r w:rsidR="00F02F91" w:rsidRPr="00433B47">
        <w:rPr>
          <w:rFonts w:ascii="Times New Roman" w:hAnsi="Times New Roman" w:cs="Times New Roman"/>
        </w:rPr>
        <w:t>ya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kukataa</w:t>
      </w:r>
      <w:proofErr w:type="spellEnd"/>
      <w:r w:rsidRPr="00433B47">
        <w:rPr>
          <w:rFonts w:ascii="Times New Roman" w:hAnsi="Times New Roman" w:cs="Times New Roman"/>
        </w:rPr>
        <w:t xml:space="preserve"> kuendelea </w:t>
      </w:r>
      <w:r w:rsidR="00BD4D48" w:rsidRPr="00433B47">
        <w:rPr>
          <w:rFonts w:ascii="Times New Roman" w:hAnsi="Times New Roman" w:cs="Times New Roman"/>
        </w:rPr>
        <w:t>au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kujiondoa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kutoka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katika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kwa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r w:rsidRPr="00433B47">
        <w:rPr>
          <w:rFonts w:ascii="Times New Roman" w:hAnsi="Times New Roman" w:cs="Times New Roman"/>
        </w:rPr>
        <w:t xml:space="preserve">wakati </w:t>
      </w:r>
      <w:proofErr w:type="spellStart"/>
      <w:r w:rsidRPr="00433B47">
        <w:rPr>
          <w:rFonts w:ascii="Times New Roman" w:hAnsi="Times New Roman" w:cs="Times New Roman"/>
        </w:rPr>
        <w:t>wowote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bila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kuadhibiwa</w:t>
      </w:r>
      <w:proofErr w:type="spellEnd"/>
      <w:r w:rsidRPr="00433B47">
        <w:rPr>
          <w:rFonts w:ascii="Times New Roman" w:hAnsi="Times New Roman" w:cs="Times New Roman"/>
        </w:rPr>
        <w:t xml:space="preserve"> au </w:t>
      </w:r>
      <w:proofErr w:type="spellStart"/>
      <w:r w:rsidRPr="00433B47">
        <w:rPr>
          <w:rFonts w:ascii="Times New Roman" w:hAnsi="Times New Roman" w:cs="Times New Roman"/>
        </w:rPr>
        <w:t>kupoteza</w:t>
      </w:r>
      <w:proofErr w:type="spellEnd"/>
      <w:r w:rsidRPr="00433B47">
        <w:rPr>
          <w:rFonts w:ascii="Times New Roman" w:hAnsi="Times New Roman" w:cs="Times New Roman"/>
        </w:rPr>
        <w:t xml:space="preserve"> lolote </w:t>
      </w:r>
      <w:proofErr w:type="spellStart"/>
      <w:r w:rsidRPr="00433B47">
        <w:rPr>
          <w:rFonts w:ascii="Times New Roman" w:hAnsi="Times New Roman" w:cs="Times New Roman"/>
        </w:rPr>
        <w:t>lenye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manufaa</w:t>
      </w:r>
      <w:proofErr w:type="spellEnd"/>
      <w:r w:rsidRPr="00433B47">
        <w:rPr>
          <w:rFonts w:ascii="Times New Roman" w:hAnsi="Times New Roman" w:cs="Times New Roman"/>
        </w:rPr>
        <w:t xml:space="preserve"> kwako</w:t>
      </w:r>
    </w:p>
    <w:p w14:paraId="77A5DCFD" w14:textId="77777777" w:rsidR="009345F1" w:rsidRPr="00433B47" w:rsidRDefault="009345F1" w:rsidP="009345F1">
      <w:pPr>
        <w:spacing w:after="0"/>
        <w:rPr>
          <w:rFonts w:ascii="Times New Roman" w:hAnsi="Times New Roman" w:cs="Times New Roman"/>
          <w:b/>
        </w:rPr>
      </w:pPr>
    </w:p>
    <w:p w14:paraId="311BCA5A" w14:textId="77777777" w:rsidR="009345F1" w:rsidRPr="00433B47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433B47">
        <w:rPr>
          <w:rFonts w:ascii="Times New Roman" w:hAnsi="Times New Roman" w:cs="Times New Roman"/>
          <w:b/>
        </w:rPr>
        <w:t>Maswali</w:t>
      </w:r>
      <w:proofErr w:type="spellEnd"/>
    </w:p>
    <w:p w14:paraId="122E9CAA" w14:textId="77777777" w:rsidR="002E2D70" w:rsidRPr="00433B47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433B47">
        <w:rPr>
          <w:rFonts w:ascii="Times New Roman" w:hAnsi="Times New Roman" w:cs="Times New Roman"/>
        </w:rPr>
        <w:t xml:space="preserve">Kama una swali au </w:t>
      </w:r>
      <w:proofErr w:type="spellStart"/>
      <w:r w:rsidRPr="00433B47">
        <w:rPr>
          <w:rFonts w:ascii="Times New Roman" w:hAnsi="Times New Roman" w:cs="Times New Roman"/>
        </w:rPr>
        <w:t>pendekezo</w:t>
      </w:r>
      <w:proofErr w:type="spellEnd"/>
      <w:r w:rsidRPr="00433B47">
        <w:rPr>
          <w:rFonts w:ascii="Times New Roman" w:hAnsi="Times New Roman" w:cs="Times New Roman"/>
        </w:rPr>
        <w:t xml:space="preserve"> wakati </w:t>
      </w:r>
      <w:proofErr w:type="spellStart"/>
      <w:r w:rsidRPr="00433B47">
        <w:rPr>
          <w:rFonts w:ascii="Times New Roman" w:hAnsi="Times New Roman" w:cs="Times New Roman"/>
        </w:rPr>
        <w:t>wowote</w:t>
      </w:r>
      <w:proofErr w:type="spellEnd"/>
      <w:r w:rsidRPr="00433B47">
        <w:rPr>
          <w:rFonts w:ascii="Times New Roman" w:hAnsi="Times New Roman" w:cs="Times New Roman"/>
        </w:rPr>
        <w:t xml:space="preserve">, </w:t>
      </w:r>
      <w:proofErr w:type="spellStart"/>
      <w:r w:rsidRPr="00433B47">
        <w:rPr>
          <w:rFonts w:ascii="Times New Roman" w:hAnsi="Times New Roman" w:cs="Times New Roman"/>
        </w:rPr>
        <w:t>unaweza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kupiga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simu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WASH BENEFITS Hotline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nambari</w:t>
      </w:r>
      <w:proofErr w:type="spellEnd"/>
      <w:r w:rsidRPr="00433B47">
        <w:rPr>
          <w:rFonts w:ascii="Times New Roman" w:hAnsi="Times New Roman" w:cs="Times New Roman"/>
        </w:rPr>
        <w:t xml:space="preserve"> 0728716661. </w:t>
      </w:r>
      <w:proofErr w:type="spellStart"/>
      <w:r w:rsidRPr="00433B47">
        <w:rPr>
          <w:rFonts w:ascii="Times New Roman" w:hAnsi="Times New Roman" w:cs="Times New Roman"/>
        </w:rPr>
        <w:t>Ukiwa</w:t>
      </w:r>
      <w:proofErr w:type="spellEnd"/>
      <w:r w:rsidRPr="00433B47">
        <w:rPr>
          <w:rFonts w:ascii="Times New Roman" w:hAnsi="Times New Roman" w:cs="Times New Roman"/>
        </w:rPr>
        <w:t xml:space="preserve"> una</w:t>
      </w:r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maswali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ziada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kuhusu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haki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yako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B47">
        <w:rPr>
          <w:rFonts w:ascii="Times New Roman" w:hAnsi="Times New Roman" w:cs="Times New Roman"/>
        </w:rPr>
        <w:t>kwa</w:t>
      </w:r>
      <w:proofErr w:type="spellEnd"/>
      <w:proofErr w:type="gram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utafiti</w:t>
      </w:r>
      <w:proofErr w:type="spellEnd"/>
      <w:r w:rsidRPr="00433B47">
        <w:rPr>
          <w:rFonts w:ascii="Times New Roman" w:hAnsi="Times New Roman" w:cs="Times New Roman"/>
        </w:rPr>
        <w:t xml:space="preserve">, </w:t>
      </w:r>
      <w:proofErr w:type="spellStart"/>
      <w:r w:rsidRPr="00433B47">
        <w:rPr>
          <w:rFonts w:ascii="Times New Roman" w:hAnsi="Times New Roman" w:cs="Times New Roman"/>
        </w:rPr>
        <w:t>unaweza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ku</w:t>
      </w:r>
      <w:r w:rsidRPr="00433B47">
        <w:rPr>
          <w:rFonts w:ascii="Times New Roman" w:hAnsi="Times New Roman" w:cs="Times New Roman"/>
        </w:rPr>
        <w:t>wasiliana</w:t>
      </w:r>
      <w:proofErr w:type="spellEnd"/>
      <w:r w:rsidRPr="00433B47">
        <w:rPr>
          <w:rFonts w:ascii="Times New Roman" w:hAnsi="Times New Roman" w:cs="Times New Roman"/>
        </w:rPr>
        <w:t xml:space="preserve"> na KEMRI ETHICS review committee </w:t>
      </w:r>
      <w:proofErr w:type="spellStart"/>
      <w:r w:rsidRPr="00433B47">
        <w:rPr>
          <w:rFonts w:ascii="Times New Roman" w:hAnsi="Times New Roman" w:cs="Times New Roman"/>
        </w:rPr>
        <w:t>kwa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nambari</w:t>
      </w:r>
      <w:proofErr w:type="spellEnd"/>
      <w:r w:rsidRPr="00433B47">
        <w:rPr>
          <w:rFonts w:ascii="Times New Roman" w:hAnsi="Times New Roman" w:cs="Times New Roman"/>
        </w:rPr>
        <w:t xml:space="preserve"> 0722205901 </w:t>
      </w:r>
      <w:proofErr w:type="spellStart"/>
      <w:r w:rsidRPr="00433B47">
        <w:rPr>
          <w:rFonts w:ascii="Times New Roman" w:hAnsi="Times New Roman" w:cs="Times New Roman"/>
        </w:rPr>
        <w:t>ama</w:t>
      </w:r>
      <w:proofErr w:type="spellEnd"/>
      <w:r w:rsidRPr="00433B47">
        <w:rPr>
          <w:rFonts w:ascii="Times New Roman" w:hAnsi="Times New Roman" w:cs="Times New Roman"/>
        </w:rPr>
        <w:t xml:space="preserve"> 0733-400003.</w:t>
      </w:r>
    </w:p>
    <w:p w14:paraId="213CE18E" w14:textId="77777777" w:rsidR="00E84546" w:rsidRPr="00433B47" w:rsidRDefault="002E2D70" w:rsidP="009345F1">
      <w:pPr>
        <w:spacing w:after="0"/>
        <w:rPr>
          <w:rStyle w:val="Hyperlink"/>
          <w:rFonts w:ascii="Times New Roman" w:hAnsi="Times New Roman" w:cs="Times New Roman"/>
          <w:u w:val="none"/>
        </w:rPr>
      </w:pPr>
      <w:proofErr w:type="spellStart"/>
      <w:r w:rsidRPr="00433B47">
        <w:rPr>
          <w:rFonts w:ascii="Times New Roman" w:hAnsi="Times New Roman" w:cs="Times New Roman"/>
        </w:rPr>
        <w:t>Ukiwa</w:t>
      </w:r>
      <w:proofErr w:type="spellEnd"/>
      <w:r w:rsidRPr="00433B47">
        <w:rPr>
          <w:rFonts w:ascii="Times New Roman" w:hAnsi="Times New Roman" w:cs="Times New Roman"/>
        </w:rPr>
        <w:t xml:space="preserve"> na swali au </w:t>
      </w:r>
      <w:proofErr w:type="spellStart"/>
      <w:r w:rsidRPr="00433B47">
        <w:rPr>
          <w:rFonts w:ascii="Times New Roman" w:hAnsi="Times New Roman" w:cs="Times New Roman"/>
        </w:rPr>
        <w:t>pendekezo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kuhusiana</w:t>
      </w:r>
      <w:proofErr w:type="spellEnd"/>
      <w:r w:rsidRPr="00433B47">
        <w:rPr>
          <w:rFonts w:ascii="Times New Roman" w:hAnsi="Times New Roman" w:cs="Times New Roman"/>
        </w:rPr>
        <w:t xml:space="preserve"> na </w:t>
      </w:r>
      <w:proofErr w:type="spellStart"/>
      <w:r w:rsidRPr="00433B47">
        <w:rPr>
          <w:rFonts w:ascii="Times New Roman" w:hAnsi="Times New Roman" w:cs="Times New Roman"/>
        </w:rPr>
        <w:t>haki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r w:rsidR="00BD4D48" w:rsidRPr="00433B47">
        <w:rPr>
          <w:rFonts w:ascii="Times New Roman" w:hAnsi="Times New Roman" w:cs="Times New Roman"/>
        </w:rPr>
        <w:t xml:space="preserve">zako </w:t>
      </w:r>
      <w:r w:rsidR="000377E4" w:rsidRPr="00433B47">
        <w:rPr>
          <w:rFonts w:ascii="Times New Roman" w:hAnsi="Times New Roman" w:cs="Times New Roman"/>
        </w:rPr>
        <w:t>na</w:t>
      </w:r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jinsi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4D48" w:rsidRPr="00433B47">
        <w:rPr>
          <w:rFonts w:ascii="Times New Roman" w:hAnsi="Times New Roman" w:cs="Times New Roman"/>
        </w:rPr>
        <w:t>unavyoshughulikiwa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r w:rsidR="000377E4" w:rsidRPr="00433B47">
        <w:rPr>
          <w:rFonts w:ascii="Times New Roman" w:hAnsi="Times New Roman" w:cs="Times New Roman"/>
          <w:color w:val="00B0F0"/>
        </w:rPr>
        <w:t xml:space="preserve"> </w:t>
      </w:r>
      <w:r w:rsidR="000377E4" w:rsidRPr="00433B47">
        <w:rPr>
          <w:rFonts w:ascii="Times New Roman" w:hAnsi="Times New Roman" w:cs="Times New Roman"/>
        </w:rPr>
        <w:t>kama</w:t>
      </w:r>
      <w:proofErr w:type="gramEnd"/>
      <w:r w:rsidR="000377E4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mshiriki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kwenye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utafiti</w:t>
      </w:r>
      <w:proofErr w:type="spellEnd"/>
      <w:r w:rsidR="000377E4" w:rsidRPr="00433B47">
        <w:rPr>
          <w:rFonts w:ascii="Times New Roman" w:hAnsi="Times New Roman" w:cs="Times New Roman"/>
        </w:rPr>
        <w:t xml:space="preserve">, </w:t>
      </w:r>
      <w:proofErr w:type="spellStart"/>
      <w:r w:rsidR="00BD4D48" w:rsidRPr="00433B47">
        <w:rPr>
          <w:rFonts w:ascii="Times New Roman" w:hAnsi="Times New Roman" w:cs="Times New Roman"/>
        </w:rPr>
        <w:t>una</w:t>
      </w:r>
      <w:r w:rsidR="000377E4" w:rsidRPr="00433B47">
        <w:rPr>
          <w:rFonts w:ascii="Times New Roman" w:hAnsi="Times New Roman" w:cs="Times New Roman"/>
        </w:rPr>
        <w:t>waweza</w:t>
      </w:r>
      <w:proofErr w:type="spellEnd"/>
      <w:r w:rsidR="000377E4" w:rsidRPr="00433B47">
        <w:rPr>
          <w:rFonts w:ascii="Times New Roman" w:hAnsi="Times New Roman" w:cs="Times New Roman"/>
        </w:rPr>
        <w:t xml:space="preserve"> </w:t>
      </w:r>
      <w:proofErr w:type="spellStart"/>
      <w:r w:rsidR="000377E4" w:rsidRPr="00433B47">
        <w:rPr>
          <w:rFonts w:ascii="Times New Roman" w:hAnsi="Times New Roman" w:cs="Times New Roman"/>
        </w:rPr>
        <w:t>kuwasiliana</w:t>
      </w:r>
      <w:proofErr w:type="spellEnd"/>
      <w:r w:rsidR="000377E4" w:rsidRPr="00433B47">
        <w:rPr>
          <w:rFonts w:ascii="Times New Roman" w:hAnsi="Times New Roman" w:cs="Times New Roman"/>
        </w:rPr>
        <w:t xml:space="preserve"> na </w:t>
      </w:r>
      <w:proofErr w:type="spellStart"/>
      <w:r w:rsidR="000377E4" w:rsidRPr="00433B47">
        <w:rPr>
          <w:rFonts w:ascii="Times New Roman" w:hAnsi="Times New Roman" w:cs="Times New Roman"/>
        </w:rPr>
        <w:t>ofisi</w:t>
      </w:r>
      <w:proofErr w:type="spellEnd"/>
      <w:r w:rsidR="000377E4" w:rsidRPr="00433B47">
        <w:rPr>
          <w:rFonts w:ascii="Times New Roman" w:hAnsi="Times New Roman" w:cs="Times New Roman"/>
        </w:rPr>
        <w:t xml:space="preserve"> </w:t>
      </w:r>
      <w:proofErr w:type="spellStart"/>
      <w:r w:rsidR="000377E4" w:rsidRPr="00433B47">
        <w:rPr>
          <w:rFonts w:ascii="Times New Roman" w:hAnsi="Times New Roman" w:cs="Times New Roman"/>
        </w:rPr>
        <w:t>ya</w:t>
      </w:r>
      <w:proofErr w:type="spellEnd"/>
      <w:r w:rsidR="000377E4" w:rsidRPr="00433B47">
        <w:rPr>
          <w:rFonts w:ascii="Times New Roman" w:hAnsi="Times New Roman" w:cs="Times New Roman"/>
        </w:rPr>
        <w:t xml:space="preserve"> UC BARKELEYS Committee for the protection of human Subjects,</w:t>
      </w:r>
      <w:r w:rsidR="00090819" w:rsidRPr="00433B47">
        <w:rPr>
          <w:rFonts w:ascii="Times New Roman" w:hAnsi="Times New Roman" w:cs="Times New Roman"/>
        </w:rPr>
        <w:t xml:space="preserve"> </w:t>
      </w:r>
      <w:proofErr w:type="spellStart"/>
      <w:r w:rsidR="000377E4" w:rsidRPr="00433B47">
        <w:rPr>
          <w:rFonts w:ascii="Times New Roman" w:hAnsi="Times New Roman" w:cs="Times New Roman"/>
        </w:rPr>
        <w:t>kwa</w:t>
      </w:r>
      <w:proofErr w:type="spellEnd"/>
      <w:r w:rsidR="000377E4" w:rsidRPr="00433B47">
        <w:rPr>
          <w:rFonts w:ascii="Times New Roman" w:hAnsi="Times New Roman" w:cs="Times New Roman"/>
        </w:rPr>
        <w:t xml:space="preserve"> </w:t>
      </w:r>
      <w:proofErr w:type="spellStart"/>
      <w:r w:rsidR="000377E4" w:rsidRPr="00433B47">
        <w:rPr>
          <w:rFonts w:ascii="Times New Roman" w:hAnsi="Times New Roman" w:cs="Times New Roman"/>
        </w:rPr>
        <w:t>nambari</w:t>
      </w:r>
      <w:proofErr w:type="spellEnd"/>
      <w:r w:rsidR="000377E4" w:rsidRPr="00433B47">
        <w:rPr>
          <w:rFonts w:ascii="Times New Roman" w:hAnsi="Times New Roman" w:cs="Times New Roman"/>
        </w:rPr>
        <w:t xml:space="preserve"> </w:t>
      </w:r>
      <w:r w:rsidR="00090819" w:rsidRPr="00433B47">
        <w:rPr>
          <w:rFonts w:ascii="Times New Roman" w:hAnsi="Times New Roman" w:cs="Times New Roman"/>
        </w:rPr>
        <w:t>+1-</w:t>
      </w:r>
      <w:r w:rsidR="000377E4" w:rsidRPr="00433B47">
        <w:rPr>
          <w:rFonts w:ascii="Times New Roman" w:hAnsi="Times New Roman" w:cs="Times New Roman"/>
        </w:rPr>
        <w:t xml:space="preserve">510-642-7461 </w:t>
      </w:r>
      <w:proofErr w:type="spellStart"/>
      <w:r w:rsidR="000377E4" w:rsidRPr="00433B47">
        <w:rPr>
          <w:rFonts w:ascii="Times New Roman" w:hAnsi="Times New Roman" w:cs="Times New Roman"/>
        </w:rPr>
        <w:t>ama</w:t>
      </w:r>
      <w:proofErr w:type="spellEnd"/>
      <w:r w:rsidR="000377E4" w:rsidRPr="00433B47">
        <w:rPr>
          <w:rFonts w:ascii="Times New Roman" w:hAnsi="Times New Roman" w:cs="Times New Roman"/>
        </w:rPr>
        <w:t xml:space="preserve"> </w:t>
      </w:r>
      <w:hyperlink r:id="rId9" w:history="1">
        <w:r w:rsidR="000377E4" w:rsidRPr="00433B47">
          <w:rPr>
            <w:rStyle w:val="Hyperlink"/>
            <w:rFonts w:ascii="Times New Roman" w:hAnsi="Times New Roman" w:cs="Times New Roman"/>
          </w:rPr>
          <w:t>subjects@berkeley.edu</w:t>
        </w:r>
      </w:hyperlink>
      <w:r w:rsidR="009345F1" w:rsidRPr="00433B47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37A5B61D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</w:p>
    <w:p w14:paraId="6B4852D8" w14:textId="77777777" w:rsidR="000377E4" w:rsidRPr="00433B47" w:rsidRDefault="000377E4" w:rsidP="009345F1">
      <w:pPr>
        <w:spacing w:after="0"/>
        <w:rPr>
          <w:rFonts w:ascii="Times New Roman" w:hAnsi="Times New Roman" w:cs="Times New Roman"/>
          <w:b/>
        </w:rPr>
      </w:pPr>
      <w:r w:rsidRPr="00433B47">
        <w:rPr>
          <w:rFonts w:ascii="Times New Roman" w:hAnsi="Times New Roman" w:cs="Times New Roman"/>
          <w:b/>
        </w:rPr>
        <w:t>IDHINI</w:t>
      </w:r>
    </w:p>
    <w:p w14:paraId="509F2047" w14:textId="77777777" w:rsidR="000377E4" w:rsidRPr="00433B47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Umepewa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nakala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fomu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hii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ya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idhini</w:t>
      </w:r>
      <w:proofErr w:type="spellEnd"/>
      <w:r w:rsidRPr="00433B47">
        <w:rPr>
          <w:rFonts w:ascii="Times New Roman" w:hAnsi="Times New Roman" w:cs="Times New Roman"/>
        </w:rPr>
        <w:t>.</w:t>
      </w:r>
    </w:p>
    <w:p w14:paraId="03A62EB8" w14:textId="77777777" w:rsidR="00BD4D48" w:rsidRPr="00433B47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Ukipenda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kushiriki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katika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mradi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huu</w:t>
      </w:r>
      <w:proofErr w:type="spellEnd"/>
      <w:r w:rsidRPr="00433B47">
        <w:rPr>
          <w:rFonts w:ascii="Times New Roman" w:hAnsi="Times New Roman" w:cs="Times New Roman"/>
        </w:rPr>
        <w:t xml:space="preserve">, </w:t>
      </w:r>
      <w:proofErr w:type="spellStart"/>
      <w:r w:rsidR="00BD4D48" w:rsidRPr="00433B47">
        <w:rPr>
          <w:rFonts w:ascii="Times New Roman" w:hAnsi="Times New Roman" w:cs="Times New Roman"/>
        </w:rPr>
        <w:t>tafadhali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nieleze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kwamba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ungependelea</w:t>
      </w:r>
      <w:proofErr w:type="spellEnd"/>
      <w:r w:rsidR="00BD4D48" w:rsidRPr="00433B47">
        <w:rPr>
          <w:rFonts w:ascii="Times New Roman" w:hAnsi="Times New Roman" w:cs="Times New Roman"/>
        </w:rPr>
        <w:t xml:space="preserve"> </w:t>
      </w:r>
      <w:proofErr w:type="spellStart"/>
      <w:r w:rsidR="00BD4D48" w:rsidRPr="00433B47">
        <w:rPr>
          <w:rFonts w:ascii="Times New Roman" w:hAnsi="Times New Roman" w:cs="Times New Roman"/>
        </w:rPr>
        <w:t>kushiriki</w:t>
      </w:r>
      <w:proofErr w:type="spellEnd"/>
    </w:p>
    <w:p w14:paraId="195B040A" w14:textId="77777777" w:rsidR="000377E4" w:rsidRPr="00433B47" w:rsidRDefault="00BD4D48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T</w:t>
      </w:r>
      <w:r w:rsidR="000377E4" w:rsidRPr="00433B47">
        <w:rPr>
          <w:rFonts w:ascii="Times New Roman" w:hAnsi="Times New Roman" w:cs="Times New Roman"/>
        </w:rPr>
        <w:t>afadhali</w:t>
      </w:r>
      <w:proofErr w:type="spellEnd"/>
      <w:r w:rsidR="000377E4" w:rsidRPr="00433B47">
        <w:rPr>
          <w:rFonts w:ascii="Times New Roman" w:hAnsi="Times New Roman" w:cs="Times New Roman"/>
        </w:rPr>
        <w:t xml:space="preserve"> </w:t>
      </w:r>
      <w:proofErr w:type="spellStart"/>
      <w:r w:rsidR="000377E4" w:rsidRPr="00433B47">
        <w:rPr>
          <w:rFonts w:ascii="Times New Roman" w:hAnsi="Times New Roman" w:cs="Times New Roman"/>
        </w:rPr>
        <w:t>weka</w:t>
      </w:r>
      <w:proofErr w:type="spellEnd"/>
      <w:r w:rsidR="000377E4" w:rsidRPr="00433B47">
        <w:rPr>
          <w:rFonts w:ascii="Times New Roman" w:hAnsi="Times New Roman" w:cs="Times New Roman"/>
        </w:rPr>
        <w:t xml:space="preserve"> sahihi </w:t>
      </w:r>
      <w:proofErr w:type="gramStart"/>
      <w:r w:rsidR="000377E4" w:rsidRPr="00433B47">
        <w:rPr>
          <w:rFonts w:ascii="Times New Roman" w:hAnsi="Times New Roman" w:cs="Times New Roman"/>
        </w:rPr>
        <w:t>na</w:t>
      </w:r>
      <w:proofErr w:type="gramEnd"/>
      <w:r w:rsidR="000377E4" w:rsidRPr="00433B47">
        <w:rPr>
          <w:rFonts w:ascii="Times New Roman" w:hAnsi="Times New Roman" w:cs="Times New Roman"/>
        </w:rPr>
        <w:t xml:space="preserve"> </w:t>
      </w:r>
      <w:proofErr w:type="spellStart"/>
      <w:r w:rsidR="000377E4" w:rsidRPr="00433B47">
        <w:rPr>
          <w:rFonts w:ascii="Times New Roman" w:hAnsi="Times New Roman" w:cs="Times New Roman"/>
        </w:rPr>
        <w:t>tarehe</w:t>
      </w:r>
      <w:proofErr w:type="spellEnd"/>
      <w:r w:rsidR="000377E4" w:rsidRPr="00433B47">
        <w:rPr>
          <w:rFonts w:ascii="Times New Roman" w:hAnsi="Times New Roman" w:cs="Times New Roman"/>
        </w:rPr>
        <w:t xml:space="preserve"> </w:t>
      </w:r>
      <w:proofErr w:type="spellStart"/>
      <w:r w:rsidR="000377E4" w:rsidRPr="00433B47">
        <w:rPr>
          <w:rFonts w:ascii="Times New Roman" w:hAnsi="Times New Roman" w:cs="Times New Roman"/>
        </w:rPr>
        <w:t>hapa</w:t>
      </w:r>
      <w:proofErr w:type="spellEnd"/>
      <w:r w:rsidR="000377E4" w:rsidRPr="00433B47">
        <w:rPr>
          <w:rFonts w:ascii="Times New Roman" w:hAnsi="Times New Roman" w:cs="Times New Roman"/>
        </w:rPr>
        <w:t xml:space="preserve"> chini.</w:t>
      </w:r>
    </w:p>
    <w:p w14:paraId="53B6BA24" w14:textId="77777777" w:rsidR="000377E4" w:rsidRPr="00433B47" w:rsidRDefault="009345F1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32B4A" wp14:editId="61509C02">
                <wp:simplePos x="0" y="0"/>
                <wp:positionH relativeFrom="column">
                  <wp:posOffset>4514850</wp:posOffset>
                </wp:positionH>
                <wp:positionV relativeFrom="paragraph">
                  <wp:posOffset>66675</wp:posOffset>
                </wp:positionV>
                <wp:extent cx="1333500" cy="1419225"/>
                <wp:effectExtent l="0" t="0" r="19050" b="28575"/>
                <wp:wrapTight wrapText="bothSides">
                  <wp:wrapPolygon edited="0">
                    <wp:start x="0" y="0"/>
                    <wp:lineTo x="0" y="21745"/>
                    <wp:lineTo x="21600" y="21745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F0589" w14:textId="77777777" w:rsidR="005D15F5" w:rsidRDefault="00042F54">
                            <w:proofErr w:type="spellStart"/>
                            <w:r>
                              <w:t>Alama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kidole</w:t>
                            </w:r>
                            <w:proofErr w:type="spellEnd"/>
                            <w:r>
                              <w:t xml:space="preserve"> cha </w:t>
                            </w:r>
                            <w:proofErr w:type="spellStart"/>
                            <w:r>
                              <w:t>Gumba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54732B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5pt;margin-top:5.25pt;width:105pt;height:1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" fillcolor="white [3201]" strokeweight="1pt">
                <v:textbox>
                  <w:txbxContent>
                    <w:p w14:paraId="398F0589" w14:textId="77777777" w:rsidR="005D15F5" w:rsidRDefault="00042F54">
                      <w:r>
                        <w:t>Alama ya kidole cha Gumba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40FCDFF" w14:textId="77777777" w:rsidR="000377E4" w:rsidRPr="00433B47" w:rsidRDefault="009345F1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</w:rPr>
        <w:tab/>
        <w:t>_______________</w:t>
      </w:r>
    </w:p>
    <w:p w14:paraId="0D5E7E17" w14:textId="77777777" w:rsidR="00AA18D9" w:rsidRPr="00433B47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Jina</w:t>
      </w:r>
      <w:proofErr w:type="spellEnd"/>
      <w:r w:rsidRPr="00433B47">
        <w:rPr>
          <w:rFonts w:ascii="Times New Roman" w:hAnsi="Times New Roman" w:cs="Times New Roman"/>
        </w:rPr>
        <w:t xml:space="preserve"> la </w:t>
      </w:r>
      <w:proofErr w:type="spellStart"/>
      <w:proofErr w:type="gramStart"/>
      <w:r w:rsidRPr="00433B47">
        <w:rPr>
          <w:rFonts w:ascii="Times New Roman" w:hAnsi="Times New Roman" w:cs="Times New Roman"/>
        </w:rPr>
        <w:t>mshiriki</w:t>
      </w:r>
      <w:proofErr w:type="spellEnd"/>
      <w:r w:rsidRPr="00433B47">
        <w:rPr>
          <w:rFonts w:ascii="Times New Roman" w:hAnsi="Times New Roman" w:cs="Times New Roman"/>
        </w:rPr>
        <w:t>(</w:t>
      </w:r>
      <w:proofErr w:type="spellStart"/>
      <w:proofErr w:type="gramEnd"/>
      <w:r w:rsidRPr="00433B47">
        <w:rPr>
          <w:rFonts w:ascii="Times New Roman" w:hAnsi="Times New Roman" w:cs="Times New Roman"/>
        </w:rPr>
        <w:t>tafadhali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andika</w:t>
      </w:r>
      <w:proofErr w:type="spellEnd"/>
      <w:r w:rsidRPr="00433B47">
        <w:rPr>
          <w:rFonts w:ascii="Times New Roman" w:hAnsi="Times New Roman" w:cs="Times New Roman"/>
        </w:rPr>
        <w:t xml:space="preserve">)                   </w:t>
      </w:r>
      <w:r w:rsidR="009345F1" w:rsidRPr="00433B47">
        <w:rPr>
          <w:rFonts w:ascii="Times New Roman" w:hAnsi="Times New Roman" w:cs="Times New Roman"/>
        </w:rPr>
        <w:t xml:space="preserve">         </w:t>
      </w:r>
      <w:r w:rsidRPr="00433B47">
        <w:rPr>
          <w:rFonts w:ascii="Times New Roman" w:hAnsi="Times New Roman" w:cs="Times New Roman"/>
        </w:rPr>
        <w:t xml:space="preserve">        </w:t>
      </w:r>
      <w:r w:rsidR="009345F1" w:rsidRPr="00433B47">
        <w:rPr>
          <w:rFonts w:ascii="Times New Roman" w:hAnsi="Times New Roman" w:cs="Times New Roman"/>
        </w:rPr>
        <w:t xml:space="preserve"> </w:t>
      </w:r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Tarehe</w:t>
      </w:r>
      <w:proofErr w:type="spellEnd"/>
    </w:p>
    <w:p w14:paraId="7D17F2A5" w14:textId="77777777" w:rsidR="000377E4" w:rsidRPr="00433B47" w:rsidRDefault="00090819" w:rsidP="009345F1">
      <w:pPr>
        <w:tabs>
          <w:tab w:val="left" w:pos="2790"/>
        </w:tabs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</w:rPr>
        <w:tab/>
      </w:r>
    </w:p>
    <w:p w14:paraId="1AC4B049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</w:rPr>
        <w:tab/>
        <w:t>_______________</w:t>
      </w:r>
    </w:p>
    <w:p w14:paraId="06AB9C3E" w14:textId="77777777" w:rsidR="000377E4" w:rsidRPr="00433B47" w:rsidRDefault="000377E4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</w:rPr>
        <w:t xml:space="preserve">Sahihi </w:t>
      </w:r>
      <w:proofErr w:type="spellStart"/>
      <w:r w:rsidRPr="00433B47">
        <w:rPr>
          <w:rFonts w:ascii="Times New Roman" w:hAnsi="Times New Roman" w:cs="Times New Roman"/>
        </w:rPr>
        <w:t>ya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mshiriki</w:t>
      </w:r>
      <w:proofErr w:type="spellEnd"/>
      <w:r w:rsidRPr="00433B47">
        <w:rPr>
          <w:rFonts w:ascii="Times New Roman" w:hAnsi="Times New Roman" w:cs="Times New Roman"/>
        </w:rPr>
        <w:t xml:space="preserve">                                                 </w:t>
      </w:r>
      <w:r w:rsidR="009345F1" w:rsidRPr="00433B47">
        <w:rPr>
          <w:rFonts w:ascii="Times New Roman" w:hAnsi="Times New Roman" w:cs="Times New Roman"/>
        </w:rPr>
        <w:t xml:space="preserve">        </w:t>
      </w:r>
      <w:r w:rsidRPr="00433B47">
        <w:rPr>
          <w:rFonts w:ascii="Times New Roman" w:hAnsi="Times New Roman" w:cs="Times New Roman"/>
        </w:rPr>
        <w:t xml:space="preserve">     </w:t>
      </w:r>
      <w:proofErr w:type="spellStart"/>
      <w:r w:rsidRPr="00433B47">
        <w:rPr>
          <w:rFonts w:ascii="Times New Roman" w:hAnsi="Times New Roman" w:cs="Times New Roman"/>
        </w:rPr>
        <w:t>Tarehe</w:t>
      </w:r>
      <w:proofErr w:type="spellEnd"/>
    </w:p>
    <w:p w14:paraId="0095A116" w14:textId="77777777" w:rsidR="000377E4" w:rsidRPr="00433B47" w:rsidRDefault="000377E4" w:rsidP="009345F1">
      <w:pPr>
        <w:spacing w:after="0"/>
        <w:rPr>
          <w:rFonts w:ascii="Times New Roman" w:hAnsi="Times New Roman" w:cs="Times New Roman"/>
        </w:rPr>
      </w:pPr>
    </w:p>
    <w:p w14:paraId="07518311" w14:textId="77777777" w:rsidR="009345F1" w:rsidRPr="00433B47" w:rsidRDefault="009345F1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  <w:u w:val="single"/>
        </w:rPr>
        <w:tab/>
      </w:r>
      <w:r w:rsidRPr="00433B47">
        <w:rPr>
          <w:rFonts w:ascii="Times New Roman" w:hAnsi="Times New Roman" w:cs="Times New Roman"/>
        </w:rPr>
        <w:tab/>
        <w:t>_______________</w:t>
      </w:r>
    </w:p>
    <w:p w14:paraId="5D1DCDE2" w14:textId="77777777" w:rsidR="00F5744A" w:rsidRPr="00433B47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Mwenye</w:t>
      </w:r>
      <w:proofErr w:type="spellEnd"/>
      <w:r w:rsidRPr="00433B47">
        <w:rPr>
          <w:rFonts w:ascii="Times New Roman" w:hAnsi="Times New Roman" w:cs="Times New Roman"/>
        </w:rPr>
        <w:t xml:space="preserve"> </w:t>
      </w:r>
      <w:proofErr w:type="spellStart"/>
      <w:r w:rsidRPr="00433B47">
        <w:rPr>
          <w:rFonts w:ascii="Times New Roman" w:hAnsi="Times New Roman" w:cs="Times New Roman"/>
        </w:rPr>
        <w:t>idhini</w:t>
      </w:r>
      <w:proofErr w:type="spellEnd"/>
      <w:r w:rsidRPr="00433B47">
        <w:rPr>
          <w:rFonts w:ascii="Times New Roman" w:hAnsi="Times New Roman" w:cs="Times New Roman"/>
        </w:rPr>
        <w:t xml:space="preserve">                                             </w:t>
      </w:r>
      <w:r w:rsidR="009345F1" w:rsidRPr="00433B47">
        <w:rPr>
          <w:rFonts w:ascii="Times New Roman" w:hAnsi="Times New Roman" w:cs="Times New Roman"/>
        </w:rPr>
        <w:t xml:space="preserve">     </w:t>
      </w:r>
      <w:r w:rsidRPr="00433B47">
        <w:rPr>
          <w:rFonts w:ascii="Times New Roman" w:hAnsi="Times New Roman" w:cs="Times New Roman"/>
        </w:rPr>
        <w:t xml:space="preserve">                  </w:t>
      </w:r>
      <w:proofErr w:type="spellStart"/>
      <w:r w:rsidRPr="00433B47">
        <w:rPr>
          <w:rFonts w:ascii="Times New Roman" w:hAnsi="Times New Roman" w:cs="Times New Roman"/>
        </w:rPr>
        <w:t>Tarehe</w:t>
      </w:r>
      <w:proofErr w:type="spellEnd"/>
    </w:p>
    <w:p w14:paraId="312F380C" w14:textId="77777777" w:rsidR="00C44068" w:rsidRPr="00433B47" w:rsidRDefault="00C44068" w:rsidP="009345F1">
      <w:pPr>
        <w:spacing w:after="0"/>
        <w:rPr>
          <w:rFonts w:ascii="Times New Roman" w:hAnsi="Times New Roman" w:cs="Times New Roman"/>
        </w:rPr>
      </w:pPr>
    </w:p>
    <w:p w14:paraId="7B85F2E2" w14:textId="5A395480" w:rsidR="00C44068" w:rsidRPr="00433B47" w:rsidRDefault="00C44068" w:rsidP="009345F1">
      <w:pPr>
        <w:spacing w:after="0"/>
        <w:rPr>
          <w:rFonts w:ascii="Times New Roman" w:hAnsi="Times New Roman" w:cs="Times New Roman"/>
        </w:rPr>
      </w:pPr>
      <w:proofErr w:type="spellStart"/>
      <w:r w:rsidRPr="00433B47">
        <w:rPr>
          <w:rFonts w:ascii="Times New Roman" w:hAnsi="Times New Roman" w:cs="Times New Roman"/>
        </w:rPr>
        <w:t>Kujiondoa</w:t>
      </w:r>
      <w:proofErr w:type="spellEnd"/>
    </w:p>
    <w:p w14:paraId="18EBC231" w14:textId="5DBB1A4E" w:rsidR="004B4A78" w:rsidRPr="00433B47" w:rsidRDefault="00C44068" w:rsidP="009345F1">
      <w:pPr>
        <w:spacing w:after="0"/>
        <w:rPr>
          <w:rFonts w:ascii="Times New Roman" w:hAnsi="Times New Roman"/>
          <w:sz w:val="24"/>
          <w:szCs w:val="24"/>
        </w:rPr>
      </w:pPr>
      <w:r w:rsidRPr="00433B47">
        <w:rPr>
          <w:rFonts w:ascii="Times New Roman" w:hAnsi="Times New Roman"/>
          <w:sz w:val="24"/>
          <w:szCs w:val="24"/>
        </w:rPr>
        <w:t>|__|</w:t>
      </w:r>
      <w:r w:rsidR="004B4A78" w:rsidRPr="00433B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4A78" w:rsidRPr="00433B47">
        <w:rPr>
          <w:rFonts w:ascii="Times New Roman" w:hAnsi="Times New Roman"/>
          <w:sz w:val="24"/>
          <w:szCs w:val="24"/>
        </w:rPr>
        <w:t>Sitaki</w:t>
      </w:r>
      <w:proofErr w:type="spellEnd"/>
      <w:r w:rsidR="004B4A78" w:rsidRPr="00433B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4A78" w:rsidRPr="00433B47">
        <w:rPr>
          <w:rFonts w:ascii="Times New Roman" w:hAnsi="Times New Roman"/>
          <w:sz w:val="24"/>
          <w:szCs w:val="24"/>
        </w:rPr>
        <w:t>sampuli</w:t>
      </w:r>
      <w:proofErr w:type="spellEnd"/>
      <w:r w:rsidR="004B4A78" w:rsidRPr="00433B47">
        <w:rPr>
          <w:rFonts w:ascii="Times New Roman" w:hAnsi="Times New Roman"/>
          <w:sz w:val="24"/>
          <w:szCs w:val="24"/>
        </w:rPr>
        <w:t xml:space="preserve"> yangu </w:t>
      </w:r>
      <w:proofErr w:type="spellStart"/>
      <w:r w:rsidR="004B4A78" w:rsidRPr="00433B47">
        <w:rPr>
          <w:rFonts w:ascii="Times New Roman" w:hAnsi="Times New Roman"/>
          <w:sz w:val="24"/>
          <w:szCs w:val="24"/>
        </w:rPr>
        <w:t>ya</w:t>
      </w:r>
      <w:proofErr w:type="spellEnd"/>
      <w:r w:rsidR="004B4A78" w:rsidRPr="00433B47">
        <w:rPr>
          <w:rFonts w:ascii="Times New Roman" w:hAnsi="Times New Roman"/>
          <w:sz w:val="24"/>
          <w:szCs w:val="24"/>
        </w:rPr>
        <w:t xml:space="preserve"> mate </w:t>
      </w:r>
      <w:proofErr w:type="spellStart"/>
      <w:r w:rsidR="004B4A78" w:rsidRPr="00433B47">
        <w:rPr>
          <w:rFonts w:ascii="Times New Roman" w:hAnsi="Times New Roman"/>
          <w:sz w:val="24"/>
          <w:szCs w:val="24"/>
        </w:rPr>
        <w:t>ichukuliwe</w:t>
      </w:r>
      <w:proofErr w:type="spellEnd"/>
      <w:r w:rsidRPr="00433B47">
        <w:rPr>
          <w:rFonts w:ascii="Times New Roman" w:hAnsi="Times New Roman"/>
          <w:sz w:val="24"/>
          <w:szCs w:val="24"/>
        </w:rPr>
        <w:t xml:space="preserve"> </w:t>
      </w:r>
    </w:p>
    <w:p w14:paraId="5CC3AFBA" w14:textId="050988A0" w:rsidR="00C44068" w:rsidRPr="00F5744A" w:rsidRDefault="004B4A78" w:rsidP="009345F1">
      <w:pPr>
        <w:spacing w:after="0"/>
        <w:rPr>
          <w:rFonts w:ascii="Times New Roman" w:hAnsi="Times New Roman" w:cs="Times New Roman"/>
        </w:rPr>
      </w:pPr>
      <w:r w:rsidRPr="00433B47">
        <w:rPr>
          <w:rFonts w:ascii="Times New Roman" w:hAnsi="Times New Roman"/>
          <w:sz w:val="24"/>
          <w:szCs w:val="24"/>
        </w:rPr>
        <w:t xml:space="preserve">|__| </w:t>
      </w:r>
      <w:proofErr w:type="spellStart"/>
      <w:r w:rsidR="00C44068" w:rsidRPr="00433B47">
        <w:rPr>
          <w:rFonts w:ascii="Times New Roman" w:hAnsi="Times New Roman"/>
          <w:sz w:val="24"/>
          <w:szCs w:val="24"/>
        </w:rPr>
        <w:t>Sitaki</w:t>
      </w:r>
      <w:proofErr w:type="spellEnd"/>
      <w:r w:rsidR="00C44068" w:rsidRPr="00433B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4068" w:rsidRPr="00433B47">
        <w:rPr>
          <w:rFonts w:ascii="Times New Roman" w:hAnsi="Times New Roman"/>
          <w:sz w:val="24"/>
          <w:szCs w:val="24"/>
        </w:rPr>
        <w:t>sampuli</w:t>
      </w:r>
      <w:proofErr w:type="spellEnd"/>
      <w:r w:rsidR="00C44068" w:rsidRPr="00433B47">
        <w:rPr>
          <w:rFonts w:ascii="Times New Roman" w:hAnsi="Times New Roman"/>
          <w:sz w:val="24"/>
          <w:szCs w:val="24"/>
        </w:rPr>
        <w:t xml:space="preserve"> yangu </w:t>
      </w:r>
      <w:proofErr w:type="spellStart"/>
      <w:r w:rsidR="00C44068" w:rsidRPr="00433B47">
        <w:rPr>
          <w:rFonts w:ascii="Times New Roman" w:hAnsi="Times New Roman"/>
          <w:sz w:val="24"/>
          <w:szCs w:val="24"/>
        </w:rPr>
        <w:t>ya</w:t>
      </w:r>
      <w:proofErr w:type="spellEnd"/>
      <w:r w:rsidR="00C44068" w:rsidRPr="00433B47">
        <w:rPr>
          <w:rFonts w:ascii="Times New Roman" w:hAnsi="Times New Roman"/>
          <w:sz w:val="24"/>
          <w:szCs w:val="24"/>
        </w:rPr>
        <w:t xml:space="preserve"> mate </w:t>
      </w:r>
      <w:proofErr w:type="spellStart"/>
      <w:r w:rsidR="00C44068" w:rsidRPr="00433B47">
        <w:rPr>
          <w:rFonts w:ascii="Times New Roman" w:hAnsi="Times New Roman"/>
          <w:sz w:val="24"/>
          <w:szCs w:val="24"/>
        </w:rPr>
        <w:t>kuwekwa</w:t>
      </w:r>
      <w:proofErr w:type="spellEnd"/>
      <w:r w:rsidR="00C44068" w:rsidRPr="00433B4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44068" w:rsidRPr="00433B47">
        <w:rPr>
          <w:rFonts w:ascii="Times New Roman" w:hAnsi="Times New Roman"/>
          <w:sz w:val="24"/>
          <w:szCs w:val="24"/>
        </w:rPr>
        <w:t>kwa</w:t>
      </w:r>
      <w:proofErr w:type="spellEnd"/>
      <w:proofErr w:type="gramEnd"/>
      <w:r w:rsidR="00C44068" w:rsidRPr="00433B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4068" w:rsidRPr="00433B47">
        <w:rPr>
          <w:rFonts w:ascii="Times New Roman" w:hAnsi="Times New Roman"/>
          <w:sz w:val="24"/>
          <w:szCs w:val="24"/>
        </w:rPr>
        <w:t>muda</w:t>
      </w:r>
      <w:proofErr w:type="spellEnd"/>
      <w:r w:rsidR="00C44068" w:rsidRPr="00433B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4068" w:rsidRPr="00433B47">
        <w:rPr>
          <w:rFonts w:ascii="Times New Roman" w:hAnsi="Times New Roman"/>
          <w:sz w:val="24"/>
          <w:szCs w:val="24"/>
        </w:rPr>
        <w:t>mrefu</w:t>
      </w:r>
      <w:proofErr w:type="spellEnd"/>
      <w:r w:rsidR="00C44068" w:rsidRPr="00433B47">
        <w:rPr>
          <w:rFonts w:ascii="Times New Roman" w:hAnsi="Times New Roman"/>
          <w:sz w:val="24"/>
          <w:szCs w:val="24"/>
        </w:rPr>
        <w:t>.</w:t>
      </w:r>
    </w:p>
    <w:sectPr w:rsidR="00C44068" w:rsidRPr="00F574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60A869" w15:done="0"/>
  <w15:commentEx w15:paraId="7BC0F9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24AE8" w14:textId="77777777" w:rsidR="00E84E66" w:rsidRDefault="00E84E66" w:rsidP="00433B47">
      <w:pPr>
        <w:spacing w:after="0" w:line="240" w:lineRule="auto"/>
      </w:pPr>
      <w:r>
        <w:separator/>
      </w:r>
    </w:p>
  </w:endnote>
  <w:endnote w:type="continuationSeparator" w:id="0">
    <w:p w14:paraId="680BA813" w14:textId="77777777" w:rsidR="00E84E66" w:rsidRDefault="00E84E66" w:rsidP="0043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4CC3D" w14:textId="2FAAF128" w:rsidR="00433B47" w:rsidRDefault="00433B47">
    <w:pPr>
      <w:pStyle w:val="Footer"/>
    </w:pPr>
    <w:r>
      <w:t>CPHS Protocol #2011-09-3654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54467" w14:textId="77777777" w:rsidR="00E84E66" w:rsidRDefault="00E84E66" w:rsidP="00433B47">
      <w:pPr>
        <w:spacing w:after="0" w:line="240" w:lineRule="auto"/>
      </w:pPr>
      <w:r>
        <w:separator/>
      </w:r>
    </w:p>
  </w:footnote>
  <w:footnote w:type="continuationSeparator" w:id="0">
    <w:p w14:paraId="5967C1F0" w14:textId="77777777" w:rsidR="00E84E66" w:rsidRDefault="00E84E66" w:rsidP="00433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DB507D"/>
    <w:multiLevelType w:val="hybridMultilevel"/>
    <w:tmpl w:val="11CE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62D6"/>
    <w:multiLevelType w:val="hybridMultilevel"/>
    <w:tmpl w:val="D2D4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Mureithi">
    <w15:presenceInfo w15:providerId="None" w15:userId="MMureithi"/>
  </w15:person>
  <w15:person w15:author="bachando">
    <w15:presenceInfo w15:providerId="None" w15:userId="bachan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EB"/>
    <w:rsid w:val="000377E4"/>
    <w:rsid w:val="00042F54"/>
    <w:rsid w:val="00050693"/>
    <w:rsid w:val="000902AA"/>
    <w:rsid w:val="00090819"/>
    <w:rsid w:val="000D4CF5"/>
    <w:rsid w:val="00140EEA"/>
    <w:rsid w:val="00154BEA"/>
    <w:rsid w:val="00175FB8"/>
    <w:rsid w:val="001E0692"/>
    <w:rsid w:val="002E00EC"/>
    <w:rsid w:val="002E2D70"/>
    <w:rsid w:val="003427DF"/>
    <w:rsid w:val="00346229"/>
    <w:rsid w:val="00353EDB"/>
    <w:rsid w:val="00365892"/>
    <w:rsid w:val="003906CC"/>
    <w:rsid w:val="003B2BEB"/>
    <w:rsid w:val="003F3BA7"/>
    <w:rsid w:val="004276C6"/>
    <w:rsid w:val="00433B47"/>
    <w:rsid w:val="00485B7F"/>
    <w:rsid w:val="004B4A78"/>
    <w:rsid w:val="004C7904"/>
    <w:rsid w:val="004E55BA"/>
    <w:rsid w:val="004E67E0"/>
    <w:rsid w:val="00546965"/>
    <w:rsid w:val="005A3BEA"/>
    <w:rsid w:val="005C6D94"/>
    <w:rsid w:val="005D15F5"/>
    <w:rsid w:val="00657917"/>
    <w:rsid w:val="006A268C"/>
    <w:rsid w:val="00702DF0"/>
    <w:rsid w:val="007573BA"/>
    <w:rsid w:val="007D528E"/>
    <w:rsid w:val="00860B4D"/>
    <w:rsid w:val="008A205D"/>
    <w:rsid w:val="008F2A3C"/>
    <w:rsid w:val="009345F1"/>
    <w:rsid w:val="00954BA0"/>
    <w:rsid w:val="009B021E"/>
    <w:rsid w:val="009B0AB4"/>
    <w:rsid w:val="009E262F"/>
    <w:rsid w:val="00A21E31"/>
    <w:rsid w:val="00AA18D9"/>
    <w:rsid w:val="00AB552A"/>
    <w:rsid w:val="00AB5A68"/>
    <w:rsid w:val="00B03E79"/>
    <w:rsid w:val="00B161D2"/>
    <w:rsid w:val="00B91B50"/>
    <w:rsid w:val="00B96612"/>
    <w:rsid w:val="00BD41C8"/>
    <w:rsid w:val="00BD4D48"/>
    <w:rsid w:val="00BE65A1"/>
    <w:rsid w:val="00BF53FE"/>
    <w:rsid w:val="00C075E6"/>
    <w:rsid w:val="00C44068"/>
    <w:rsid w:val="00CA1206"/>
    <w:rsid w:val="00D37962"/>
    <w:rsid w:val="00D52794"/>
    <w:rsid w:val="00D74293"/>
    <w:rsid w:val="00DC6D4A"/>
    <w:rsid w:val="00DE06AE"/>
    <w:rsid w:val="00DE18BC"/>
    <w:rsid w:val="00E2349A"/>
    <w:rsid w:val="00E446CE"/>
    <w:rsid w:val="00E80064"/>
    <w:rsid w:val="00E84546"/>
    <w:rsid w:val="00E84E66"/>
    <w:rsid w:val="00EB29CD"/>
    <w:rsid w:val="00EC074C"/>
    <w:rsid w:val="00EF5164"/>
    <w:rsid w:val="00F02F91"/>
    <w:rsid w:val="00F176F0"/>
    <w:rsid w:val="00F55FE5"/>
    <w:rsid w:val="00F5744A"/>
    <w:rsid w:val="00F829DC"/>
    <w:rsid w:val="00FF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2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B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47"/>
  </w:style>
  <w:style w:type="paragraph" w:styleId="Footer">
    <w:name w:val="footer"/>
    <w:basedOn w:val="Normal"/>
    <w:link w:val="FooterChar"/>
    <w:uiPriority w:val="99"/>
    <w:unhideWhenUsed/>
    <w:rsid w:val="00433B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B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47"/>
  </w:style>
  <w:style w:type="paragraph" w:styleId="Footer">
    <w:name w:val="footer"/>
    <w:basedOn w:val="Normal"/>
    <w:link w:val="FooterChar"/>
    <w:uiPriority w:val="99"/>
    <w:unhideWhenUsed/>
    <w:rsid w:val="00433B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bjects@berkeley.edu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 user</dc:creator>
  <cp:lastModifiedBy>OSBORN KWENA </cp:lastModifiedBy>
  <cp:revision>2</cp:revision>
  <dcterms:created xsi:type="dcterms:W3CDTF">2014-06-17T10:06:00Z</dcterms:created>
  <dcterms:modified xsi:type="dcterms:W3CDTF">2014-06-17T10:06:00Z</dcterms:modified>
</cp:coreProperties>
</file>