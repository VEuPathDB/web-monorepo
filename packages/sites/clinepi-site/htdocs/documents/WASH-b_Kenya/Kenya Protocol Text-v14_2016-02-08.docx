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EE1880" w14:textId="77777777" w:rsidR="00BA4C41" w:rsidRPr="00BE00B7" w:rsidRDefault="00BA4C41" w:rsidP="00E403C3">
      <w:pPr>
        <w:spacing w:after="120"/>
        <w:rPr>
          <w:rFonts w:ascii="Arial" w:hAnsi="Arial" w:cs="Arial"/>
          <w:b/>
          <w:sz w:val="22"/>
          <w:szCs w:val="20"/>
        </w:rPr>
      </w:pPr>
      <w:r w:rsidRPr="00BE00B7">
        <w:rPr>
          <w:rFonts w:ascii="Arial" w:hAnsi="Arial" w:cs="Arial"/>
          <w:b/>
          <w:sz w:val="22"/>
          <w:szCs w:val="20"/>
        </w:rPr>
        <w:t>1. Purpose</w:t>
      </w:r>
    </w:p>
    <w:p w14:paraId="262E9C86" w14:textId="77777777" w:rsidR="00BA4C41" w:rsidRPr="00BE00B7" w:rsidRDefault="00BA4C41" w:rsidP="00E403C3">
      <w:pPr>
        <w:pBdr>
          <w:bottom w:val="single" w:sz="4" w:space="1" w:color="auto"/>
        </w:pBdr>
        <w:spacing w:after="120"/>
        <w:rPr>
          <w:rFonts w:ascii="Arial" w:hAnsi="Arial" w:cs="Arial"/>
          <w:b/>
          <w:sz w:val="22"/>
          <w:szCs w:val="20"/>
        </w:rPr>
      </w:pPr>
      <w:r w:rsidRPr="00BE00B7">
        <w:rPr>
          <w:rFonts w:ascii="Arial" w:hAnsi="Arial" w:cs="Arial"/>
          <w:b/>
          <w:sz w:val="22"/>
          <w:szCs w:val="20"/>
        </w:rPr>
        <w:t>Provide a brief explanation of the proposed research, including specific study hypothesis, objectives, and rationale.</w:t>
      </w:r>
    </w:p>
    <w:p w14:paraId="65379918" w14:textId="77777777" w:rsidR="00BA4C41" w:rsidRPr="00BE00B7" w:rsidRDefault="00BA4C41" w:rsidP="00BA4C41">
      <w:pPr>
        <w:spacing w:before="120" w:after="120"/>
        <w:rPr>
          <w:rFonts w:ascii="Arial" w:hAnsi="Arial" w:cs="Arial"/>
          <w:sz w:val="22"/>
          <w:szCs w:val="20"/>
        </w:rPr>
      </w:pPr>
      <w:r w:rsidRPr="00BE00B7">
        <w:rPr>
          <w:rFonts w:ascii="Arial" w:hAnsi="Arial" w:cs="Arial"/>
          <w:sz w:val="22"/>
          <w:szCs w:val="20"/>
        </w:rPr>
        <w:t>The goal of the WASH Benefits study is to generate rigorous evidence about the impacts of sanitation, water quality, and handwashing (WASH) and nutrition interventions on child health and development in the first years of life.  The primary hypotheses of the study are:</w:t>
      </w:r>
    </w:p>
    <w:p w14:paraId="20F92B73" w14:textId="77777777" w:rsidR="00BA4C41" w:rsidRPr="00BE00B7" w:rsidRDefault="00BA4C41" w:rsidP="00E403C3">
      <w:pPr>
        <w:ind w:left="810" w:hanging="450"/>
        <w:rPr>
          <w:rFonts w:ascii="Arial" w:hAnsi="Arial"/>
          <w:i/>
          <w:sz w:val="22"/>
        </w:rPr>
      </w:pPr>
      <w:r w:rsidRPr="00BE00B7">
        <w:rPr>
          <w:rFonts w:ascii="Arial" w:hAnsi="Arial"/>
          <w:i/>
          <w:sz w:val="22"/>
        </w:rPr>
        <w:t xml:space="preserve">H1: </w:t>
      </w:r>
      <w:r w:rsidR="0042141D" w:rsidRPr="0042141D">
        <w:rPr>
          <w:rFonts w:ascii="Arial" w:hAnsi="Arial"/>
          <w:i/>
          <w:sz w:val="22"/>
        </w:rPr>
        <w:t>Water, sanitation, handwashing, nutrition and their combination improve child health and development.</w:t>
      </w:r>
    </w:p>
    <w:p w14:paraId="1204ACAD" w14:textId="77777777" w:rsidR="00BA4C41" w:rsidRPr="00BE00B7" w:rsidRDefault="00BA4C41" w:rsidP="00E403C3">
      <w:pPr>
        <w:ind w:left="810" w:hanging="450"/>
        <w:rPr>
          <w:rFonts w:ascii="Arial" w:hAnsi="Arial"/>
          <w:i/>
          <w:sz w:val="22"/>
        </w:rPr>
      </w:pPr>
      <w:r w:rsidRPr="00BE00B7">
        <w:rPr>
          <w:rFonts w:ascii="Arial" w:hAnsi="Arial"/>
          <w:i/>
          <w:sz w:val="22"/>
        </w:rPr>
        <w:t xml:space="preserve">H2: </w:t>
      </w:r>
      <w:r w:rsidR="0042141D" w:rsidRPr="0042141D">
        <w:rPr>
          <w:rFonts w:ascii="Arial" w:hAnsi="Arial"/>
          <w:i/>
          <w:sz w:val="22"/>
        </w:rPr>
        <w:t>When delivered in combination, water, sanitation and handwashing interventions reduce child diarrhea more than when delivered individually.</w:t>
      </w:r>
    </w:p>
    <w:p w14:paraId="586130C7" w14:textId="77777777" w:rsidR="00BA4C41" w:rsidRPr="00BE00B7" w:rsidRDefault="00BA4C41" w:rsidP="00E403C3">
      <w:pPr>
        <w:ind w:left="810" w:hanging="450"/>
        <w:rPr>
          <w:rFonts w:ascii="Arial" w:hAnsi="Arial"/>
          <w:sz w:val="22"/>
        </w:rPr>
      </w:pPr>
      <w:r w:rsidRPr="00BE00B7">
        <w:rPr>
          <w:rFonts w:ascii="Arial" w:hAnsi="Arial"/>
          <w:i/>
          <w:sz w:val="22"/>
        </w:rPr>
        <w:t>H3:</w:t>
      </w:r>
      <w:r w:rsidR="00E403C3" w:rsidRPr="00BE00B7">
        <w:rPr>
          <w:rFonts w:ascii="Arial" w:hAnsi="Arial"/>
          <w:i/>
          <w:sz w:val="22"/>
        </w:rPr>
        <w:t xml:space="preserve"> </w:t>
      </w:r>
      <w:r w:rsidR="0042141D" w:rsidRPr="0042141D">
        <w:rPr>
          <w:rFonts w:ascii="Arial" w:hAnsi="Arial"/>
          <w:i/>
          <w:sz w:val="22"/>
        </w:rPr>
        <w:t xml:space="preserve">Combined </w:t>
      </w:r>
      <w:r w:rsidR="009F0D33">
        <w:rPr>
          <w:rFonts w:ascii="Arial" w:hAnsi="Arial"/>
          <w:i/>
          <w:sz w:val="22"/>
        </w:rPr>
        <w:t>n</w:t>
      </w:r>
      <w:r w:rsidR="009F0D33" w:rsidRPr="0042141D">
        <w:rPr>
          <w:rFonts w:ascii="Arial" w:hAnsi="Arial"/>
          <w:i/>
          <w:sz w:val="22"/>
        </w:rPr>
        <w:t xml:space="preserve">utrient </w:t>
      </w:r>
      <w:r w:rsidR="0042141D" w:rsidRPr="0042141D">
        <w:rPr>
          <w:rFonts w:ascii="Arial" w:hAnsi="Arial"/>
          <w:i/>
          <w:sz w:val="22"/>
        </w:rPr>
        <w:t>supplementation and WASH interventions improve child growth and development more than nutrient supplementation alone</w:t>
      </w:r>
      <w:r w:rsidR="0042141D">
        <w:rPr>
          <w:rFonts w:ascii="Arial" w:hAnsi="Arial"/>
          <w:i/>
          <w:sz w:val="22"/>
        </w:rPr>
        <w:t>.</w:t>
      </w:r>
    </w:p>
    <w:p w14:paraId="23992A85" w14:textId="77777777" w:rsidR="00BA4C41" w:rsidRPr="00BE00B7" w:rsidRDefault="00BA4C41" w:rsidP="00BA4C41">
      <w:pPr>
        <w:ind w:left="360"/>
        <w:rPr>
          <w:rFonts w:ascii="Arial" w:hAnsi="Arial"/>
          <w:i/>
          <w:sz w:val="22"/>
        </w:rPr>
      </w:pPr>
    </w:p>
    <w:p w14:paraId="4600FD31" w14:textId="77777777" w:rsidR="00E403C3" w:rsidRPr="00BE00B7" w:rsidRDefault="00BA4C41" w:rsidP="00BA4C41">
      <w:pPr>
        <w:pStyle w:val="BodyText"/>
        <w:spacing w:line="240" w:lineRule="auto"/>
        <w:rPr>
          <w:rFonts w:cs="Times New Roman"/>
          <w:i w:val="0"/>
          <w:iCs w:val="0"/>
          <w:szCs w:val="22"/>
        </w:rPr>
      </w:pPr>
      <w:r w:rsidRPr="00BE00B7">
        <w:rPr>
          <w:rFonts w:cs="Times New Roman"/>
          <w:i w:val="0"/>
          <w:iCs w:val="0"/>
          <w:szCs w:val="22"/>
        </w:rPr>
        <w:t>The study objectives are to:</w:t>
      </w:r>
    </w:p>
    <w:p w14:paraId="2EFE2894" w14:textId="77777777" w:rsidR="00BA4C41" w:rsidRPr="00BE00B7" w:rsidRDefault="00BA4C41" w:rsidP="00BA4C41">
      <w:pPr>
        <w:pStyle w:val="BodyText"/>
        <w:spacing w:line="240" w:lineRule="auto"/>
        <w:rPr>
          <w:rFonts w:cs="Times New Roman"/>
          <w:i w:val="0"/>
          <w:iCs w:val="0"/>
          <w:szCs w:val="22"/>
        </w:rPr>
      </w:pPr>
    </w:p>
    <w:p w14:paraId="67677F31" w14:textId="77777777" w:rsidR="00BA4C41" w:rsidRPr="00BE00B7" w:rsidRDefault="00BA4C41" w:rsidP="00BA4C41">
      <w:pPr>
        <w:pStyle w:val="BodyText"/>
        <w:spacing w:line="240" w:lineRule="auto"/>
        <w:rPr>
          <w:rFonts w:cs="Times New Roman"/>
          <w:b/>
          <w:i w:val="0"/>
          <w:iCs w:val="0"/>
          <w:szCs w:val="22"/>
        </w:rPr>
      </w:pPr>
      <w:r w:rsidRPr="00BE00B7">
        <w:rPr>
          <w:rFonts w:cs="Times New Roman"/>
          <w:b/>
          <w:i w:val="0"/>
          <w:iCs w:val="0"/>
          <w:szCs w:val="22"/>
        </w:rPr>
        <w:t>1)  Rigorously measure health benefits arising from low-cost approaches including local promoters and subsidies for simple technologies (e.g. latrine improvements or potties for children, chlorine dispensers, and handwashing stations)</w:t>
      </w:r>
      <w:r w:rsidRPr="00BE00B7">
        <w:rPr>
          <w:rFonts w:cs="Times New Roman"/>
          <w:b/>
          <w:i w:val="0"/>
          <w:szCs w:val="22"/>
        </w:rPr>
        <w:t xml:space="preserve"> and </w:t>
      </w:r>
      <w:r w:rsidRPr="00BE00B7">
        <w:rPr>
          <w:b/>
          <w:i w:val="0"/>
          <w:szCs w:val="20"/>
        </w:rPr>
        <w:t>evaluate the degree to which, in resource-constrained settings, there is added health benefit to delivering multiple interventions concurrently (sanitation services, drinking water, and handwashing promotion)</w:t>
      </w:r>
    </w:p>
    <w:p w14:paraId="08877B4E" w14:textId="77777777" w:rsidR="00BA4C41" w:rsidRPr="00BE00B7" w:rsidRDefault="00BA4C41" w:rsidP="00BA4C41">
      <w:pPr>
        <w:pStyle w:val="BodyText"/>
        <w:spacing w:line="240" w:lineRule="auto"/>
        <w:rPr>
          <w:rFonts w:cs="Times New Roman"/>
          <w:i w:val="0"/>
          <w:iCs w:val="0"/>
          <w:szCs w:val="22"/>
        </w:rPr>
      </w:pPr>
    </w:p>
    <w:p w14:paraId="50922684" w14:textId="77777777" w:rsidR="00BA4C41" w:rsidRPr="00BE00B7" w:rsidRDefault="00BA4C41" w:rsidP="00BA4C41">
      <w:pPr>
        <w:pStyle w:val="BodyText"/>
        <w:spacing w:line="240" w:lineRule="auto"/>
        <w:rPr>
          <w:rFonts w:cs="Times New Roman"/>
          <w:i w:val="0"/>
          <w:iCs w:val="0"/>
          <w:szCs w:val="22"/>
        </w:rPr>
      </w:pPr>
      <w:r w:rsidRPr="00BE00B7">
        <w:rPr>
          <w:rFonts w:cs="Times New Roman"/>
          <w:i w:val="0"/>
        </w:rPr>
        <w:t xml:space="preserve">Most of the burden of diarrheal disease is thought to be preventable with improvements in sanitation, water quality, and hygiene.  However, in rural areas of low-income countries it is often prohibitively expensive to provide residents with networked sanitation and water treatment that provide microbiologically and chemically safe water and consistently separate feces from the environment. </w:t>
      </w:r>
      <w:bookmarkStart w:id="0" w:name="n50"/>
      <w:bookmarkEnd w:id="0"/>
      <w:r w:rsidRPr="00BE00B7">
        <w:rPr>
          <w:rFonts w:cs="Times New Roman"/>
          <w:i w:val="0"/>
          <w:szCs w:val="22"/>
        </w:rPr>
        <w:t xml:space="preserve">We have almost no evidence that allows direct comparison of the health benefits or cost-effectiveness of improvements in sanitation, water quality, and hygiene, nor on how the benefits of these interventions aggregate when provided in combination.  Such evidence is critical for guiding the allocation of public and donor funds to achieve the maximum health impact given limited resources.  In the absence of credible evidence, little change from the </w:t>
      </w:r>
      <w:r w:rsidRPr="00BE00B7">
        <w:rPr>
          <w:rFonts w:cs="Times New Roman"/>
          <w:szCs w:val="22"/>
        </w:rPr>
        <w:t>status quo</w:t>
      </w:r>
      <w:r w:rsidRPr="00BE00B7">
        <w:rPr>
          <w:rFonts w:cs="Times New Roman"/>
          <w:i w:val="0"/>
          <w:szCs w:val="22"/>
        </w:rPr>
        <w:t xml:space="preserve"> can be expected, even if the impact of current practices is unknown. </w:t>
      </w:r>
      <w:r w:rsidRPr="00BE00B7">
        <w:rPr>
          <w:rFonts w:cs="Times New Roman"/>
          <w:i w:val="0"/>
        </w:rPr>
        <w:t>A rigorous evaluation of these interventions that documents changes in outcomes associated with long-run economic success, such as early childhood growth, could have at least two important influences on policy.  First, such evidence could help to maximize the value of existing resources by shifting expenditures to the most cost-effective interventions. In addition, such evidence could help generate more resources for these sectors by resolving uncertainty regarding the efficacy of water, sanitation, and hygiene interventions and identifying simple technologies and approaches to behavior change that cost-effectively improve health and could be replicated at scale.</w:t>
      </w:r>
    </w:p>
    <w:p w14:paraId="11DC853A" w14:textId="77777777" w:rsidR="00BA4C41" w:rsidRPr="00BE00B7" w:rsidRDefault="00BA4C41" w:rsidP="00BA4C41">
      <w:pPr>
        <w:spacing w:before="120" w:after="120"/>
        <w:rPr>
          <w:rFonts w:ascii="Arial" w:hAnsi="Arial" w:cs="Arial"/>
          <w:b/>
          <w:sz w:val="22"/>
          <w:szCs w:val="20"/>
        </w:rPr>
      </w:pPr>
      <w:r w:rsidRPr="00BE00B7">
        <w:rPr>
          <w:rFonts w:ascii="Arial" w:hAnsi="Arial" w:cs="Arial"/>
          <w:b/>
          <w:sz w:val="22"/>
          <w:szCs w:val="20"/>
        </w:rPr>
        <w:t>2)  Measure the impact of lipid-based nutrient supplementation (LNS) alone and in combination with sanitation, water and hygiene interventions on child growth and development.</w:t>
      </w:r>
    </w:p>
    <w:p w14:paraId="53EFAB6E" w14:textId="77777777" w:rsidR="00BA4C41" w:rsidRPr="00BE00B7" w:rsidRDefault="00BA4C41" w:rsidP="00BA4C41">
      <w:pPr>
        <w:spacing w:before="120" w:after="120"/>
        <w:rPr>
          <w:rFonts w:ascii="Arial" w:hAnsi="Arial" w:cs="Arial"/>
          <w:sz w:val="22"/>
          <w:szCs w:val="20"/>
        </w:rPr>
      </w:pPr>
      <w:r w:rsidRPr="00BE00B7">
        <w:rPr>
          <w:rFonts w:ascii="Arial" w:hAnsi="Arial"/>
          <w:sz w:val="22"/>
          <w:szCs w:val="20"/>
        </w:rPr>
        <w:t xml:space="preserve">For children whose food intake is insufficient, LNS helps reduce gross energy shortfalls and provide essential micronutrients. The energy and micronutrients that LNS provides are likely to improve nutritional indicators, length-for-age and child development, particularly among children that are at highest risk for severe stunting. It is possible that improved nutrition alone can reduce the negative effects of infection on growth and development due to the improved ability of </w:t>
      </w:r>
      <w:r w:rsidRPr="00BE00B7">
        <w:rPr>
          <w:rFonts w:ascii="Arial" w:hAnsi="Arial"/>
          <w:sz w:val="22"/>
          <w:szCs w:val="20"/>
        </w:rPr>
        <w:lastRenderedPageBreak/>
        <w:t>better-nourished children to fight off enteric infections and exhibit catch-up growth during the convalescent period.</w:t>
      </w:r>
    </w:p>
    <w:p w14:paraId="2C907EFE" w14:textId="77777777" w:rsidR="00BA4C41" w:rsidRPr="00BE00B7" w:rsidRDefault="00BA4C41" w:rsidP="00BA4C41">
      <w:pPr>
        <w:spacing w:before="120" w:after="120"/>
        <w:rPr>
          <w:rFonts w:ascii="Arial" w:hAnsi="Arial" w:cs="Arial"/>
          <w:sz w:val="22"/>
          <w:szCs w:val="20"/>
        </w:rPr>
      </w:pPr>
      <w:r w:rsidRPr="00BE00B7">
        <w:rPr>
          <w:rFonts w:ascii="Arial" w:hAnsi="Arial"/>
          <w:sz w:val="22"/>
          <w:szCs w:val="20"/>
        </w:rPr>
        <w:t xml:space="preserve">A combined LNS+WASH intervention could have greater impacts on growth and development than LNS alone. The reasons for this are two-fold. First, the likely reciprocal relationship between enteric infection and malnutrition in young children suggests that the provision of joint interventions that interrupt both components of the </w:t>
      </w:r>
      <w:r w:rsidR="009F0D33" w:rsidRPr="00BE00B7">
        <w:rPr>
          <w:rFonts w:ascii="Arial" w:hAnsi="Arial"/>
          <w:sz w:val="22"/>
          <w:szCs w:val="20"/>
        </w:rPr>
        <w:t xml:space="preserve">“vicious cycle” </w:t>
      </w:r>
      <w:r w:rsidRPr="00BE00B7">
        <w:rPr>
          <w:rFonts w:ascii="Arial" w:hAnsi="Arial"/>
          <w:sz w:val="22"/>
          <w:szCs w:val="20"/>
        </w:rPr>
        <w:t>may have effects that exceed interventions that interrupt just one component. Indeed, if there is a reciprocal relationship between enteric infection and malnutrition, the feedback loop toward decline could, in principal, be reversed and leveraged to enhance growth and development. There is a second plausible scenario that could result in larger combined effects: if the interventions are deployed together, the available energy for growth and development could be enhanced by improved utilization of the additional nutrition provided by LNS that would have not been available to the child without complementary infection control. Such improved utilization could be achieved by reductions in acute diarrheal disease and the chronic symptoms that characterize environmental enteropathy.</w:t>
      </w:r>
    </w:p>
    <w:p w14:paraId="3E649C8E" w14:textId="77777777" w:rsidR="00BA4C41" w:rsidRPr="00BE00B7" w:rsidRDefault="00BA4C41" w:rsidP="00BA4C41">
      <w:pPr>
        <w:spacing w:before="120" w:after="120"/>
        <w:rPr>
          <w:rFonts w:ascii="Arial" w:hAnsi="Arial" w:cs="Arial"/>
          <w:b/>
          <w:sz w:val="22"/>
          <w:szCs w:val="20"/>
        </w:rPr>
      </w:pPr>
      <w:r w:rsidRPr="00BE00B7">
        <w:rPr>
          <w:rFonts w:ascii="Arial" w:hAnsi="Arial" w:cs="Arial"/>
          <w:b/>
          <w:sz w:val="22"/>
          <w:szCs w:val="20"/>
        </w:rPr>
        <w:t>3)  Measure the impact of nutritional supplements and household environmental interventions on environmental enteropathy biomarkers, and more clearly elucidate this potential pathway between environmental interventions and child growth and development.</w:t>
      </w:r>
    </w:p>
    <w:p w14:paraId="34D6DBF6" w14:textId="77777777" w:rsidR="00BA4C41" w:rsidRPr="00BE00B7" w:rsidRDefault="00BA4C41" w:rsidP="00BA4C41">
      <w:pPr>
        <w:spacing w:before="120" w:after="120"/>
        <w:rPr>
          <w:rFonts w:ascii="Arial" w:hAnsi="Arial" w:cs="Arial"/>
          <w:sz w:val="22"/>
          <w:szCs w:val="20"/>
        </w:rPr>
      </w:pPr>
      <w:r w:rsidRPr="00BE00B7">
        <w:rPr>
          <w:rFonts w:ascii="Arial" w:hAnsi="Arial" w:cs="Arial"/>
          <w:sz w:val="22"/>
        </w:rPr>
        <w:t xml:space="preserve">If improvements in sanitation, water quality, and hand hygiene could reduce the severity of intestinal malabsorption from environmental enteropathy (EE) either by preventing its acquisition or by reversing the pathology, this would represent an important contribution to global public health. EE is an inflammatory disorder of the small intestine that results in reduced nutrient absorption and increased gut permeability </w:t>
      </w:r>
      <w:r w:rsidR="009F0D33">
        <w:rPr>
          <w:rFonts w:ascii="Arial" w:hAnsi="Arial" w:cs="Arial"/>
          <w:sz w:val="22"/>
        </w:rPr>
        <w:t xml:space="preserve">to pathogens </w:t>
      </w:r>
      <w:r w:rsidRPr="00BE00B7">
        <w:rPr>
          <w:rFonts w:ascii="Arial" w:hAnsi="Arial" w:cs="Arial"/>
          <w:sz w:val="22"/>
        </w:rPr>
        <w:t xml:space="preserve">(and thus increased immune system stimulation).  The scientific literature to date suggests that EE is most likely caused by poor sanitation, water quality and hygiene in low income countries, but there are no studies that demonstrate a specific association between EE and environmental conditions separated from other exposures in a low income environment. The WASH Benefits study is uniquely positioned to gather randomized evidence about the impact of household environmental interventions on EE in young children. </w:t>
      </w:r>
      <w:r w:rsidRPr="00BE00B7">
        <w:rPr>
          <w:rFonts w:ascii="Arial" w:hAnsi="Arial"/>
          <w:sz w:val="22"/>
          <w:szCs w:val="20"/>
        </w:rPr>
        <w:t>Furthermore, the study will also be positioned to gather rigorous evidence about the independent and combined impact of supplemental nutrition and WASH interventions on EE biomarkers.</w:t>
      </w:r>
    </w:p>
    <w:p w14:paraId="31C1472E" w14:textId="77777777" w:rsidR="003E31A9" w:rsidRPr="00736974" w:rsidRDefault="00BA4C41" w:rsidP="003E31A9">
      <w:pPr>
        <w:autoSpaceDE w:val="0"/>
        <w:autoSpaceDN w:val="0"/>
        <w:adjustRightInd w:val="0"/>
        <w:spacing w:after="120"/>
        <w:jc w:val="both"/>
        <w:rPr>
          <w:b/>
        </w:rPr>
      </w:pPr>
      <w:r w:rsidRPr="00BE00B7">
        <w:rPr>
          <w:rFonts w:ascii="Arial" w:hAnsi="Arial" w:cs="Arial"/>
          <w:b/>
          <w:sz w:val="22"/>
          <w:szCs w:val="20"/>
        </w:rPr>
        <w:t>4) Measure the impact of WASH and nutrition interventions on intestinal parasitic infection prevalence and intensity.</w:t>
      </w:r>
      <w:r w:rsidR="003E31A9">
        <w:rPr>
          <w:rFonts w:ascii="Arial" w:hAnsi="Arial" w:cs="Arial"/>
          <w:b/>
          <w:sz w:val="22"/>
          <w:szCs w:val="20"/>
        </w:rPr>
        <w:t xml:space="preserve"> </w:t>
      </w:r>
      <w:r w:rsidR="00443A86" w:rsidRPr="00736974">
        <w:rPr>
          <w:b/>
        </w:rPr>
        <w:t xml:space="preserve">Measure the association between parasitic infection and other measures of enteric health, including acute diarrhea and environmental enteropathy biomarkers. </w:t>
      </w:r>
    </w:p>
    <w:p w14:paraId="5ED48F3E" w14:textId="77777777" w:rsidR="00BA4C41" w:rsidRPr="00BE00B7" w:rsidRDefault="00BA4C41" w:rsidP="00BA4C41">
      <w:pPr>
        <w:spacing w:before="120" w:after="120"/>
        <w:rPr>
          <w:rFonts w:ascii="Arial" w:hAnsi="Arial" w:cs="Arial"/>
          <w:b/>
          <w:sz w:val="22"/>
          <w:szCs w:val="20"/>
        </w:rPr>
      </w:pPr>
    </w:p>
    <w:p w14:paraId="1B882E11" w14:textId="77777777" w:rsidR="00BA4C41" w:rsidRPr="00BE00B7" w:rsidRDefault="00BA4C41" w:rsidP="00BA4C41">
      <w:pPr>
        <w:spacing w:before="120" w:after="120"/>
        <w:rPr>
          <w:rFonts w:ascii="Arial" w:hAnsi="Arial" w:cs="Arial"/>
          <w:sz w:val="22"/>
          <w:szCs w:val="20"/>
        </w:rPr>
      </w:pPr>
      <w:r w:rsidRPr="00BE00B7">
        <w:rPr>
          <w:rFonts w:ascii="Arial" w:hAnsi="Arial"/>
          <w:sz w:val="22"/>
          <w:szCs w:val="20"/>
        </w:rPr>
        <w:t xml:space="preserve">Observational studies suggest that environmental interventions can reduce parasite infection if sanitation and hygiene conditions improve in a large share of the population. Pre-school aged children spend much of their time in the immediate home environment. It is with this in mind that the WASH Benefits study focuses on household environmental interventions. There is a large body of evidence that documents household level clustering and within-household transmission of </w:t>
      </w:r>
      <w:r w:rsidRPr="00BE00B7">
        <w:rPr>
          <w:rFonts w:ascii="Arial" w:hAnsi="Arial"/>
          <w:i/>
          <w:sz w:val="22"/>
          <w:szCs w:val="20"/>
        </w:rPr>
        <w:t>Cryptosporidium</w:t>
      </w:r>
      <w:r w:rsidRPr="00BE00B7">
        <w:rPr>
          <w:rFonts w:ascii="Arial" w:hAnsi="Arial"/>
          <w:sz w:val="22"/>
          <w:szCs w:val="20"/>
        </w:rPr>
        <w:t xml:space="preserve">, </w:t>
      </w:r>
      <w:r w:rsidRPr="00BE00B7">
        <w:rPr>
          <w:rFonts w:ascii="Arial" w:hAnsi="Arial"/>
          <w:i/>
          <w:sz w:val="22"/>
          <w:szCs w:val="20"/>
        </w:rPr>
        <w:t>Giardia</w:t>
      </w:r>
      <w:r w:rsidRPr="00BE00B7">
        <w:rPr>
          <w:rFonts w:ascii="Arial" w:hAnsi="Arial"/>
          <w:sz w:val="22"/>
          <w:szCs w:val="20"/>
        </w:rPr>
        <w:t xml:space="preserve">, and </w:t>
      </w:r>
      <w:r w:rsidRPr="00BE00B7">
        <w:rPr>
          <w:rFonts w:ascii="Arial" w:hAnsi="Arial"/>
          <w:i/>
          <w:sz w:val="22"/>
          <w:szCs w:val="20"/>
        </w:rPr>
        <w:t xml:space="preserve">E. </w:t>
      </w:r>
      <w:proofErr w:type="spellStart"/>
      <w:r w:rsidRPr="00BE00B7">
        <w:rPr>
          <w:rFonts w:ascii="Arial" w:hAnsi="Arial"/>
          <w:i/>
          <w:sz w:val="22"/>
          <w:szCs w:val="20"/>
        </w:rPr>
        <w:t>histolytica</w:t>
      </w:r>
      <w:proofErr w:type="spellEnd"/>
      <w:r w:rsidRPr="00BE00B7">
        <w:rPr>
          <w:rFonts w:ascii="Arial" w:hAnsi="Arial"/>
          <w:sz w:val="22"/>
          <w:szCs w:val="20"/>
        </w:rPr>
        <w:t>, as well as soil-transmitted helminths</w:t>
      </w:r>
      <w:r w:rsidR="0042141D">
        <w:rPr>
          <w:rFonts w:ascii="Arial" w:hAnsi="Arial"/>
          <w:sz w:val="22"/>
          <w:szCs w:val="20"/>
        </w:rPr>
        <w:t xml:space="preserve"> (</w:t>
      </w:r>
      <w:proofErr w:type="spellStart"/>
      <w:r w:rsidR="0042141D">
        <w:rPr>
          <w:rFonts w:ascii="Arial" w:hAnsi="Arial"/>
          <w:i/>
          <w:sz w:val="22"/>
          <w:szCs w:val="20"/>
        </w:rPr>
        <w:t>Ascaris</w:t>
      </w:r>
      <w:proofErr w:type="spellEnd"/>
      <w:r w:rsidR="0042141D">
        <w:rPr>
          <w:rFonts w:ascii="Arial" w:hAnsi="Arial"/>
          <w:i/>
          <w:sz w:val="22"/>
          <w:szCs w:val="20"/>
        </w:rPr>
        <w:t xml:space="preserve">, </w:t>
      </w:r>
      <w:proofErr w:type="spellStart"/>
      <w:r w:rsidR="0042141D">
        <w:rPr>
          <w:rFonts w:ascii="Arial" w:hAnsi="Arial"/>
          <w:i/>
          <w:sz w:val="22"/>
          <w:szCs w:val="20"/>
        </w:rPr>
        <w:t>Trichuris</w:t>
      </w:r>
      <w:proofErr w:type="spellEnd"/>
      <w:r w:rsidR="0042141D">
        <w:rPr>
          <w:rFonts w:ascii="Arial" w:hAnsi="Arial"/>
          <w:i/>
          <w:sz w:val="22"/>
          <w:szCs w:val="20"/>
        </w:rPr>
        <w:t>,</w:t>
      </w:r>
      <w:r w:rsidR="00054A7F">
        <w:rPr>
          <w:rFonts w:ascii="Arial" w:hAnsi="Arial"/>
          <w:sz w:val="22"/>
          <w:szCs w:val="20"/>
        </w:rPr>
        <w:t xml:space="preserve"> and</w:t>
      </w:r>
      <w:r w:rsidR="0042141D">
        <w:rPr>
          <w:rFonts w:ascii="Arial" w:hAnsi="Arial"/>
          <w:i/>
          <w:sz w:val="22"/>
          <w:szCs w:val="20"/>
        </w:rPr>
        <w:t xml:space="preserve"> </w:t>
      </w:r>
      <w:r w:rsidR="0042141D">
        <w:rPr>
          <w:rFonts w:ascii="Arial" w:hAnsi="Arial"/>
          <w:sz w:val="22"/>
          <w:szCs w:val="20"/>
        </w:rPr>
        <w:t>hookworm)</w:t>
      </w:r>
      <w:r w:rsidRPr="00BE00B7">
        <w:rPr>
          <w:rFonts w:ascii="Arial" w:hAnsi="Arial"/>
          <w:sz w:val="22"/>
          <w:szCs w:val="20"/>
        </w:rPr>
        <w:t xml:space="preserve">. The observed patterns suggest that intestinal parasites may be a useful marker of enteric pathogen transmission more broadly. The simultaneous measurement of parasitic infections, caregiver-reported diarrhea, and environmental enteropathy biomarkers will allow us to explore this secondary hypothesis. </w:t>
      </w:r>
      <w:r w:rsidRPr="00BE00B7">
        <w:rPr>
          <w:rFonts w:ascii="Arial" w:hAnsi="Arial" w:cs="Arial"/>
          <w:sz w:val="22"/>
          <w:szCs w:val="20"/>
        </w:rPr>
        <w:t xml:space="preserve"> </w:t>
      </w:r>
    </w:p>
    <w:p w14:paraId="525C1545" w14:textId="77777777" w:rsidR="00E403C3" w:rsidRPr="00BE00B7" w:rsidRDefault="00E403C3" w:rsidP="00BA4C41">
      <w:pPr>
        <w:rPr>
          <w:rFonts w:ascii="Arial" w:hAnsi="Arial"/>
          <w:sz w:val="22"/>
          <w:szCs w:val="20"/>
        </w:rPr>
      </w:pPr>
    </w:p>
    <w:p w14:paraId="31A8E2C4" w14:textId="77777777" w:rsidR="00E403C3" w:rsidRPr="00736974" w:rsidRDefault="00443A86" w:rsidP="00BA4C41">
      <w:pPr>
        <w:rPr>
          <w:rFonts w:ascii="Arial" w:hAnsi="Arial"/>
          <w:b/>
          <w:sz w:val="22"/>
          <w:szCs w:val="20"/>
        </w:rPr>
      </w:pPr>
      <w:r w:rsidRPr="00736974">
        <w:rPr>
          <w:rFonts w:ascii="Arial" w:hAnsi="Arial"/>
          <w:b/>
          <w:sz w:val="22"/>
          <w:szCs w:val="20"/>
        </w:rPr>
        <w:lastRenderedPageBreak/>
        <w:t xml:space="preserve">5) </w:t>
      </w:r>
      <w:r w:rsidRPr="00736974">
        <w:rPr>
          <w:b/>
        </w:rPr>
        <w:t>Estimate the cost-effectiveness of water, sanitation, handwashing, and nutritional interventions, delivered at scale alone and in combination, incorporating potential spill-over benefits from households enrolled in the study to the rest of the community.</w:t>
      </w:r>
    </w:p>
    <w:p w14:paraId="371045DB" w14:textId="77777777" w:rsidR="00E403C3" w:rsidRPr="00BE00B7" w:rsidRDefault="00E403C3" w:rsidP="00BA4C41">
      <w:pPr>
        <w:rPr>
          <w:rFonts w:ascii="Arial" w:hAnsi="Arial"/>
          <w:sz w:val="22"/>
          <w:szCs w:val="20"/>
        </w:rPr>
      </w:pPr>
    </w:p>
    <w:p w14:paraId="0654B56F" w14:textId="77777777" w:rsidR="00E403C3" w:rsidRPr="00BE00B7" w:rsidRDefault="00E403C3" w:rsidP="00BA4C41">
      <w:pPr>
        <w:rPr>
          <w:rFonts w:ascii="Arial" w:hAnsi="Arial"/>
          <w:sz w:val="22"/>
          <w:szCs w:val="20"/>
        </w:rPr>
      </w:pPr>
    </w:p>
    <w:p w14:paraId="7AC112C0" w14:textId="77777777" w:rsidR="00E403C3" w:rsidRPr="00BE00B7" w:rsidRDefault="00E403C3" w:rsidP="00BA4C41">
      <w:pPr>
        <w:rPr>
          <w:rFonts w:ascii="Arial" w:hAnsi="Arial"/>
          <w:sz w:val="22"/>
          <w:szCs w:val="20"/>
        </w:rPr>
      </w:pPr>
    </w:p>
    <w:p w14:paraId="5BF94F20" w14:textId="77777777" w:rsidR="00E403C3" w:rsidRPr="00BE00B7" w:rsidRDefault="00E403C3" w:rsidP="00E403C3">
      <w:pPr>
        <w:pBdr>
          <w:bottom w:val="single" w:sz="4" w:space="1" w:color="auto"/>
        </w:pBdr>
        <w:rPr>
          <w:rFonts w:ascii="Arial" w:hAnsi="Arial"/>
          <w:b/>
          <w:sz w:val="22"/>
          <w:szCs w:val="20"/>
        </w:rPr>
      </w:pPr>
    </w:p>
    <w:p w14:paraId="065D76BD" w14:textId="77777777" w:rsidR="00E403C3" w:rsidRPr="00BE00B7" w:rsidRDefault="00E403C3" w:rsidP="00E403C3">
      <w:pPr>
        <w:pBdr>
          <w:bottom w:val="single" w:sz="4" w:space="1" w:color="auto"/>
        </w:pBdr>
        <w:rPr>
          <w:rFonts w:ascii="Arial" w:hAnsi="Arial"/>
          <w:b/>
          <w:sz w:val="22"/>
          <w:szCs w:val="20"/>
        </w:rPr>
      </w:pPr>
      <w:r w:rsidRPr="00BE00B7">
        <w:rPr>
          <w:rFonts w:ascii="Arial" w:hAnsi="Arial"/>
          <w:b/>
          <w:sz w:val="22"/>
          <w:szCs w:val="20"/>
        </w:rPr>
        <w:t>2. Background (include citations and attach bibliography in Attachments section)</w:t>
      </w:r>
    </w:p>
    <w:p w14:paraId="4AA0EAA8" w14:textId="77777777" w:rsidR="00E403C3" w:rsidRPr="00BE00B7" w:rsidRDefault="00E403C3" w:rsidP="00BA4C41">
      <w:pPr>
        <w:rPr>
          <w:rFonts w:ascii="Arial" w:hAnsi="Arial"/>
          <w:sz w:val="22"/>
          <w:szCs w:val="20"/>
        </w:rPr>
      </w:pPr>
    </w:p>
    <w:p w14:paraId="1A56F923" w14:textId="77777777" w:rsidR="00E403C3" w:rsidRPr="00BE00B7" w:rsidRDefault="00E403C3" w:rsidP="00E403C3">
      <w:pPr>
        <w:rPr>
          <w:rFonts w:ascii="Arial" w:hAnsi="Arial"/>
          <w:iCs/>
          <w:sz w:val="22"/>
        </w:rPr>
      </w:pPr>
      <w:r w:rsidRPr="00BE00B7">
        <w:rPr>
          <w:rFonts w:ascii="Arial" w:hAnsi="Arial"/>
          <w:iCs/>
          <w:sz w:val="22"/>
        </w:rPr>
        <w:t>An estimated 2.2 million children under the age of 5 years die from diarrheal disease each year (WHO 2008). Children who survive multiple episodes of diarrhea and enteric infections commonly develop environmental enteropathy, an inflammatory disorder of the intestines that compromises nutrient absorption (</w:t>
      </w:r>
      <w:proofErr w:type="spellStart"/>
      <w:r w:rsidRPr="00BE00B7">
        <w:rPr>
          <w:rFonts w:ascii="Arial" w:hAnsi="Arial"/>
          <w:iCs/>
          <w:sz w:val="22"/>
        </w:rPr>
        <w:t>Haghighi</w:t>
      </w:r>
      <w:proofErr w:type="spellEnd"/>
      <w:r w:rsidRPr="00BE00B7">
        <w:rPr>
          <w:rFonts w:ascii="Arial" w:hAnsi="Arial"/>
          <w:iCs/>
          <w:sz w:val="22"/>
        </w:rPr>
        <w:t xml:space="preserve"> 1997). Repeated episodes of diarrhea and chronic environmental enteropathy in early childhood reduce growth and cognitive function, and impair school performance (Alderman 2006, Checkley 2008, </w:t>
      </w:r>
      <w:proofErr w:type="spellStart"/>
      <w:r w:rsidRPr="00BE00B7">
        <w:rPr>
          <w:rFonts w:ascii="Arial" w:hAnsi="Arial"/>
          <w:iCs/>
          <w:sz w:val="22"/>
        </w:rPr>
        <w:t>Lorntz</w:t>
      </w:r>
      <w:proofErr w:type="spellEnd"/>
      <w:r w:rsidRPr="00BE00B7">
        <w:rPr>
          <w:rFonts w:ascii="Arial" w:hAnsi="Arial"/>
          <w:iCs/>
          <w:sz w:val="22"/>
        </w:rPr>
        <w:t xml:space="preserve"> 2006, Niehaus 2002, Petri 2008). This in turn can reduce income later in life (</w:t>
      </w:r>
      <w:proofErr w:type="spellStart"/>
      <w:r w:rsidRPr="00BE00B7">
        <w:rPr>
          <w:rFonts w:ascii="Arial" w:hAnsi="Arial"/>
          <w:iCs/>
          <w:sz w:val="22"/>
        </w:rPr>
        <w:t>Boissiere</w:t>
      </w:r>
      <w:proofErr w:type="spellEnd"/>
      <w:r w:rsidRPr="00BE00B7">
        <w:rPr>
          <w:rFonts w:ascii="Arial" w:hAnsi="Arial"/>
          <w:iCs/>
          <w:sz w:val="22"/>
        </w:rPr>
        <w:t xml:space="preserve"> 1985).  Thus, repeated episodes of childhood diarrhea and enteric infection may exact a long-run toll, perpetuating a cycle of poverty and ill health. </w:t>
      </w:r>
    </w:p>
    <w:p w14:paraId="15A07FD8" w14:textId="77777777" w:rsidR="00E403C3" w:rsidRPr="00BE00B7" w:rsidRDefault="00E403C3" w:rsidP="00E403C3">
      <w:pPr>
        <w:rPr>
          <w:rFonts w:ascii="Arial" w:hAnsi="Arial"/>
          <w:iCs/>
          <w:sz w:val="22"/>
        </w:rPr>
      </w:pPr>
    </w:p>
    <w:p w14:paraId="495549ED" w14:textId="77777777" w:rsidR="00E403C3" w:rsidRPr="00BE00B7" w:rsidRDefault="00E403C3" w:rsidP="00E403C3">
      <w:pPr>
        <w:rPr>
          <w:rFonts w:ascii="Arial" w:hAnsi="Arial"/>
          <w:iCs/>
          <w:sz w:val="22"/>
          <w:u w:val="single"/>
        </w:rPr>
      </w:pPr>
      <w:r w:rsidRPr="00BE00B7">
        <w:rPr>
          <w:rFonts w:ascii="Arial" w:hAnsi="Arial"/>
          <w:iCs/>
          <w:sz w:val="22"/>
          <w:u w:val="single"/>
        </w:rPr>
        <w:t>Water, Sanitation, and Handwashing Interventions</w:t>
      </w:r>
    </w:p>
    <w:p w14:paraId="6801D55F" w14:textId="77777777" w:rsidR="00E403C3" w:rsidRPr="00BE00B7" w:rsidRDefault="00E403C3" w:rsidP="00E403C3">
      <w:pPr>
        <w:rPr>
          <w:rFonts w:ascii="Arial" w:hAnsi="Arial"/>
          <w:iCs/>
          <w:sz w:val="22"/>
        </w:rPr>
      </w:pPr>
      <w:r w:rsidRPr="00BE00B7">
        <w:rPr>
          <w:rFonts w:ascii="Arial" w:hAnsi="Arial"/>
          <w:iCs/>
          <w:sz w:val="22"/>
        </w:rPr>
        <w:t>Most of the burden of diarrheal disease is thought to be preventable with improvements in sanitation, water quality, and hygiene (</w:t>
      </w:r>
      <w:proofErr w:type="spellStart"/>
      <w:r w:rsidRPr="00BE00B7">
        <w:rPr>
          <w:rFonts w:ascii="Arial" w:hAnsi="Arial"/>
          <w:iCs/>
          <w:sz w:val="22"/>
        </w:rPr>
        <w:t>Ezzati</w:t>
      </w:r>
      <w:proofErr w:type="spellEnd"/>
      <w:r w:rsidRPr="00BE00B7">
        <w:rPr>
          <w:rFonts w:ascii="Arial" w:hAnsi="Arial"/>
          <w:iCs/>
          <w:sz w:val="22"/>
        </w:rPr>
        <w:t xml:space="preserve"> 2003). However, in rural areas of low-income countries it is often prohibitively expensive to provide residents with networked sanitation and water treatment that provide microbiologically and chemically safe water and consistently separate feces from the environment. </w:t>
      </w:r>
    </w:p>
    <w:p w14:paraId="29639A45" w14:textId="77777777" w:rsidR="00E403C3" w:rsidRPr="00BE00B7" w:rsidRDefault="00E403C3" w:rsidP="00E403C3">
      <w:pPr>
        <w:rPr>
          <w:rFonts w:ascii="Arial" w:hAnsi="Arial"/>
          <w:iCs/>
          <w:sz w:val="22"/>
          <w:szCs w:val="22"/>
        </w:rPr>
      </w:pPr>
    </w:p>
    <w:p w14:paraId="6D220D19" w14:textId="77777777" w:rsidR="00E403C3" w:rsidRPr="00BE00B7" w:rsidRDefault="00E403C3" w:rsidP="00E403C3">
      <w:pPr>
        <w:rPr>
          <w:rFonts w:ascii="Arial" w:hAnsi="Arial"/>
          <w:iCs/>
          <w:sz w:val="22"/>
        </w:rPr>
      </w:pPr>
      <w:r w:rsidRPr="00BE00B7">
        <w:rPr>
          <w:rFonts w:ascii="Arial" w:hAnsi="Arial"/>
          <w:iCs/>
          <w:sz w:val="22"/>
          <w:szCs w:val="22"/>
        </w:rPr>
        <w:t xml:space="preserve">This has led to a movement towards alternative non-networked solutions including improved sanitation efforts, efforts to increase water treatment by households, and programs to increase handwashing with soap. </w:t>
      </w:r>
      <w:r w:rsidRPr="00BE00B7">
        <w:rPr>
          <w:rFonts w:ascii="Arial" w:hAnsi="Arial" w:cs="TimesNewRomanPSMT"/>
          <w:iCs/>
          <w:sz w:val="22"/>
        </w:rPr>
        <w:t>O</w:t>
      </w:r>
      <w:r w:rsidRPr="00BE00B7">
        <w:rPr>
          <w:rFonts w:ascii="Arial" w:hAnsi="Arial"/>
          <w:iCs/>
          <w:sz w:val="22"/>
          <w:szCs w:val="22"/>
        </w:rPr>
        <w:t>bservational studies suggest that reducing open defecation is potentially important in reducing the transmission of both diarrhea and trachoma (</w:t>
      </w:r>
      <w:proofErr w:type="spellStart"/>
      <w:r w:rsidRPr="00BE00B7">
        <w:rPr>
          <w:rFonts w:ascii="Arial" w:hAnsi="Arial"/>
          <w:iCs/>
          <w:sz w:val="22"/>
          <w:szCs w:val="22"/>
        </w:rPr>
        <w:t>Esrey</w:t>
      </w:r>
      <w:proofErr w:type="spellEnd"/>
      <w:r w:rsidRPr="00BE00B7">
        <w:rPr>
          <w:rFonts w:ascii="Arial" w:hAnsi="Arial"/>
          <w:iCs/>
          <w:sz w:val="22"/>
          <w:szCs w:val="22"/>
        </w:rPr>
        <w:t xml:space="preserve"> 1996, </w:t>
      </w:r>
      <w:proofErr w:type="spellStart"/>
      <w:r w:rsidRPr="00BE00B7">
        <w:rPr>
          <w:rFonts w:ascii="Arial" w:hAnsi="Arial"/>
          <w:iCs/>
          <w:sz w:val="22"/>
          <w:szCs w:val="22"/>
        </w:rPr>
        <w:t>Esrey</w:t>
      </w:r>
      <w:proofErr w:type="spellEnd"/>
      <w:r w:rsidRPr="00BE00B7">
        <w:rPr>
          <w:rFonts w:ascii="Arial" w:hAnsi="Arial"/>
          <w:iCs/>
          <w:sz w:val="22"/>
          <w:szCs w:val="22"/>
        </w:rPr>
        <w:t xml:space="preserve"> 1991). There is evidence that water treatment, in particular with dilute chlorine solution, can reduce self-reported diarrhea (</w:t>
      </w:r>
      <w:r w:rsidR="00776298">
        <w:rPr>
          <w:rFonts w:ascii="Arial" w:hAnsi="Arial"/>
          <w:iCs/>
          <w:sz w:val="22"/>
          <w:szCs w:val="22"/>
        </w:rPr>
        <w:t xml:space="preserve">Arnold 2007, </w:t>
      </w:r>
      <w:proofErr w:type="spellStart"/>
      <w:r w:rsidRPr="00BE00B7">
        <w:rPr>
          <w:rFonts w:ascii="Arial" w:hAnsi="Arial"/>
          <w:iCs/>
          <w:sz w:val="22"/>
          <w:szCs w:val="22"/>
        </w:rPr>
        <w:t>Clasen</w:t>
      </w:r>
      <w:proofErr w:type="spellEnd"/>
      <w:r w:rsidRPr="00BE00B7">
        <w:rPr>
          <w:rFonts w:ascii="Arial" w:hAnsi="Arial"/>
          <w:iCs/>
          <w:sz w:val="22"/>
          <w:szCs w:val="22"/>
        </w:rPr>
        <w:t xml:space="preserve"> 2007). There is also strong evidence that handwashing with soap can dramatically reduce self-reported diarrhea as well as other diseases (</w:t>
      </w:r>
      <w:proofErr w:type="spellStart"/>
      <w:r w:rsidRPr="00BE00B7">
        <w:rPr>
          <w:rFonts w:ascii="Arial" w:hAnsi="Arial"/>
          <w:iCs/>
          <w:sz w:val="22"/>
          <w:szCs w:val="22"/>
        </w:rPr>
        <w:t>Ejemot</w:t>
      </w:r>
      <w:proofErr w:type="spellEnd"/>
      <w:r w:rsidRPr="00BE00B7">
        <w:rPr>
          <w:rFonts w:ascii="Arial" w:hAnsi="Arial"/>
          <w:iCs/>
          <w:sz w:val="22"/>
          <w:szCs w:val="22"/>
        </w:rPr>
        <w:t xml:space="preserve"> 2008, </w:t>
      </w:r>
      <w:proofErr w:type="spellStart"/>
      <w:r w:rsidRPr="00BE00B7">
        <w:rPr>
          <w:rFonts w:ascii="Arial" w:hAnsi="Arial"/>
          <w:iCs/>
          <w:sz w:val="22"/>
          <w:szCs w:val="22"/>
        </w:rPr>
        <w:t>Rabie</w:t>
      </w:r>
      <w:proofErr w:type="spellEnd"/>
      <w:r w:rsidRPr="00BE00B7">
        <w:rPr>
          <w:rFonts w:ascii="Arial" w:hAnsi="Arial"/>
          <w:iCs/>
          <w:sz w:val="22"/>
          <w:szCs w:val="22"/>
        </w:rPr>
        <w:t xml:space="preserve"> 2006). Some researchers however have called for evidence on more objective measures such as physical growth and cognition, rather than reports by family members (Schmidt 2009).  We have almost no evidence that allows direct comparison of the health benefits or cost-effectiveness of improvements in sanitation, water quality, and hygiene, nor on how the benefits of these interventions aggregate when provided in combination. </w:t>
      </w:r>
    </w:p>
    <w:p w14:paraId="4E5D7596" w14:textId="77777777" w:rsidR="00E403C3" w:rsidRPr="00BE00B7" w:rsidRDefault="00E403C3" w:rsidP="00E403C3">
      <w:pPr>
        <w:rPr>
          <w:rFonts w:ascii="Arial" w:hAnsi="Arial"/>
          <w:iCs/>
          <w:sz w:val="22"/>
        </w:rPr>
      </w:pPr>
    </w:p>
    <w:p w14:paraId="7274DEEB" w14:textId="77777777" w:rsidR="00E403C3" w:rsidRPr="00BE00B7" w:rsidRDefault="00E403C3" w:rsidP="00E403C3">
      <w:pPr>
        <w:rPr>
          <w:rFonts w:ascii="Arial" w:hAnsi="Arial" w:cs="Arial"/>
          <w:i/>
          <w:iCs/>
          <w:sz w:val="22"/>
        </w:rPr>
      </w:pPr>
      <w:r w:rsidRPr="00BE00B7">
        <w:rPr>
          <w:rFonts w:ascii="Arial" w:hAnsi="Arial" w:cs="Arial"/>
          <w:i/>
          <w:iCs/>
          <w:sz w:val="22"/>
        </w:rPr>
        <w:t>Improved Sanitation</w:t>
      </w:r>
    </w:p>
    <w:p w14:paraId="0898DF00" w14:textId="77777777" w:rsidR="00E403C3" w:rsidRPr="00BE00B7" w:rsidRDefault="00E403C3" w:rsidP="00E403C3">
      <w:pPr>
        <w:rPr>
          <w:rFonts w:ascii="Arial" w:hAnsi="Arial"/>
          <w:iCs/>
          <w:sz w:val="22"/>
          <w:szCs w:val="22"/>
        </w:rPr>
      </w:pPr>
      <w:r w:rsidRPr="00BE00B7">
        <w:rPr>
          <w:rFonts w:ascii="Arial" w:hAnsi="Arial" w:cs="Arial"/>
          <w:iCs/>
          <w:sz w:val="22"/>
        </w:rPr>
        <w:t xml:space="preserve">Improved sanitation effectively separates human excreta from human contact and the environment. The most common sanitation technologies in developing countries, particularly in rural areas, are various forms of private latrines. Observational studies </w:t>
      </w:r>
      <w:r w:rsidRPr="00BE00B7">
        <w:rPr>
          <w:rFonts w:ascii="Arial" w:hAnsi="Arial"/>
          <w:iCs/>
          <w:sz w:val="22"/>
        </w:rPr>
        <w:t xml:space="preserve">suggest that households that receive improved sanitation experience 24% less diarrhea than households without sanitary facilities (Daniels 1990, </w:t>
      </w:r>
      <w:proofErr w:type="spellStart"/>
      <w:r w:rsidRPr="00BE00B7">
        <w:rPr>
          <w:rFonts w:ascii="Arial" w:hAnsi="Arial"/>
          <w:iCs/>
          <w:sz w:val="22"/>
        </w:rPr>
        <w:t>Barreto</w:t>
      </w:r>
      <w:proofErr w:type="spellEnd"/>
      <w:r w:rsidRPr="00BE00B7">
        <w:rPr>
          <w:rFonts w:ascii="Arial" w:hAnsi="Arial"/>
          <w:iCs/>
          <w:sz w:val="22"/>
        </w:rPr>
        <w:t xml:space="preserve"> 2007). Ho</w:t>
      </w:r>
      <w:r w:rsidRPr="00BE00B7">
        <w:rPr>
          <w:rFonts w:ascii="Arial" w:hAnsi="Arial"/>
          <w:iCs/>
          <w:sz w:val="22"/>
          <w:szCs w:val="22"/>
        </w:rPr>
        <w:t>wever, there has never been a randomized controlled trial (RCT) to confirm these observational findings</w:t>
      </w:r>
      <w:r w:rsidR="00776298">
        <w:rPr>
          <w:rFonts w:ascii="Arial" w:hAnsi="Arial"/>
          <w:iCs/>
          <w:sz w:val="22"/>
          <w:szCs w:val="22"/>
        </w:rPr>
        <w:t xml:space="preserve">. </w:t>
      </w:r>
    </w:p>
    <w:p w14:paraId="6BAFBFC4" w14:textId="77777777" w:rsidR="00E403C3" w:rsidRPr="00BE00B7" w:rsidRDefault="00E403C3" w:rsidP="00E403C3">
      <w:pPr>
        <w:rPr>
          <w:rFonts w:ascii="Arial" w:hAnsi="Arial" w:cs="Arial"/>
          <w:iCs/>
          <w:sz w:val="22"/>
        </w:rPr>
      </w:pPr>
    </w:p>
    <w:p w14:paraId="505CA7F5" w14:textId="77777777" w:rsidR="00E403C3" w:rsidRPr="00BE00B7" w:rsidRDefault="00E403C3" w:rsidP="00E403C3">
      <w:pPr>
        <w:rPr>
          <w:rFonts w:ascii="Arial" w:hAnsi="Arial"/>
          <w:iCs/>
          <w:sz w:val="22"/>
        </w:rPr>
      </w:pPr>
      <w:r w:rsidRPr="00BE00B7">
        <w:rPr>
          <w:rFonts w:ascii="Arial" w:hAnsi="Arial"/>
          <w:iCs/>
          <w:sz w:val="22"/>
        </w:rPr>
        <w:t xml:space="preserve">Full subsidies for appropriately designed latrines have resulted in high levels of coverage and regular use. For example, in the Gambia improved pit latrines were provided free of charge to 666 households in 32 villages. After 25 to 47 months each household was revisited; 77% of the </w:t>
      </w:r>
      <w:r w:rsidRPr="00BE00B7">
        <w:rPr>
          <w:rFonts w:ascii="Arial" w:hAnsi="Arial"/>
          <w:iCs/>
          <w:sz w:val="22"/>
        </w:rPr>
        <w:lastRenderedPageBreak/>
        <w:t xml:space="preserve">provided latrines were still in use and 97% of latrines owners said they would make a new latrine when their current one was full (Simms 2005). In an evaluation of one of the Carter Center’s subsidized latrine provision programs that included a random sample of 200 households across 50 villages in Niger, 86% of latrines were in regular use and 70% were clean after one year during unannounced visits (Diallo 2007). </w:t>
      </w:r>
      <w:r w:rsidR="00776298">
        <w:rPr>
          <w:rFonts w:ascii="Arial" w:hAnsi="Arial"/>
          <w:iCs/>
          <w:sz w:val="22"/>
        </w:rPr>
        <w:t>In southern India, a recent observational study found that despite high levels of latrine coverage (57%) following a community mobilization campaign, 40% of households with toilets continued to defecate in the open and there was no improvement in child diarrhea or growth – suggesting that health impacts are not guaranteed by high coverage and are likely context dependent (Arnold 2010).</w:t>
      </w:r>
    </w:p>
    <w:p w14:paraId="0DA42F42" w14:textId="77777777" w:rsidR="00E403C3" w:rsidRPr="00BE00B7" w:rsidRDefault="00E403C3" w:rsidP="00E403C3">
      <w:pPr>
        <w:rPr>
          <w:rFonts w:ascii="Arial" w:hAnsi="Arial"/>
          <w:i/>
          <w:iCs/>
          <w:sz w:val="22"/>
        </w:rPr>
      </w:pPr>
    </w:p>
    <w:p w14:paraId="6EB5B4DD" w14:textId="77777777" w:rsidR="00E403C3" w:rsidRPr="00BE00B7" w:rsidRDefault="00E403C3" w:rsidP="00E403C3">
      <w:pPr>
        <w:keepNext/>
        <w:keepLines/>
        <w:rPr>
          <w:rFonts w:ascii="Arial" w:hAnsi="Arial"/>
          <w:i/>
          <w:iCs/>
          <w:sz w:val="22"/>
        </w:rPr>
      </w:pPr>
      <w:r w:rsidRPr="00BE00B7">
        <w:rPr>
          <w:rFonts w:ascii="Arial" w:hAnsi="Arial"/>
          <w:i/>
          <w:iCs/>
          <w:sz w:val="22"/>
        </w:rPr>
        <w:t>Handwashing Promotion</w:t>
      </w:r>
    </w:p>
    <w:p w14:paraId="4BE883D6" w14:textId="77777777" w:rsidR="00E403C3" w:rsidRPr="00BE00B7" w:rsidRDefault="00E403C3" w:rsidP="00E403C3">
      <w:pPr>
        <w:keepNext/>
        <w:keepLines/>
        <w:rPr>
          <w:rFonts w:ascii="Arial" w:hAnsi="Arial"/>
          <w:iCs/>
          <w:sz w:val="22"/>
        </w:rPr>
      </w:pPr>
      <w:r w:rsidRPr="00BE00B7">
        <w:rPr>
          <w:rFonts w:ascii="Arial" w:hAnsi="Arial"/>
          <w:iCs/>
          <w:sz w:val="22"/>
        </w:rPr>
        <w:t>There is significant evidence from randomized controlled trials that households receiving intense encouragement to regularly wash their hands with soap have less self-reported diarrhea and respiratory disease than households who continue their normal hand hygiene practices (</w:t>
      </w:r>
      <w:proofErr w:type="spellStart"/>
      <w:r w:rsidRPr="00BE00B7">
        <w:rPr>
          <w:rFonts w:ascii="Arial" w:hAnsi="Arial"/>
          <w:iCs/>
          <w:sz w:val="22"/>
        </w:rPr>
        <w:t>Ejemot</w:t>
      </w:r>
      <w:proofErr w:type="spellEnd"/>
      <w:r w:rsidRPr="00BE00B7">
        <w:rPr>
          <w:rFonts w:ascii="Arial" w:hAnsi="Arial"/>
          <w:iCs/>
          <w:sz w:val="22"/>
        </w:rPr>
        <w:t xml:space="preserve"> 2008, </w:t>
      </w:r>
      <w:proofErr w:type="spellStart"/>
      <w:r w:rsidRPr="00BE00B7">
        <w:rPr>
          <w:rFonts w:ascii="Arial" w:hAnsi="Arial"/>
          <w:iCs/>
          <w:sz w:val="22"/>
        </w:rPr>
        <w:t>Rabie</w:t>
      </w:r>
      <w:proofErr w:type="spellEnd"/>
      <w:r w:rsidRPr="00BE00B7">
        <w:rPr>
          <w:rFonts w:ascii="Arial" w:hAnsi="Arial"/>
          <w:iCs/>
          <w:sz w:val="22"/>
        </w:rPr>
        <w:t xml:space="preserve"> 2006). However, the existing evidence comes from trials which used very intensive interventions to encourage handwashing interventions that would not be practical to implement at scale. A key issue is the difficulty in knowing how to encourage greater take up of handwashing at reasonable cost. </w:t>
      </w:r>
    </w:p>
    <w:p w14:paraId="321684D5" w14:textId="77777777" w:rsidR="00E403C3" w:rsidRPr="00BE00B7" w:rsidRDefault="00E403C3" w:rsidP="00E403C3">
      <w:pPr>
        <w:rPr>
          <w:rFonts w:ascii="Arial" w:hAnsi="Arial"/>
          <w:iCs/>
          <w:sz w:val="22"/>
        </w:rPr>
      </w:pPr>
    </w:p>
    <w:p w14:paraId="24F29BEC" w14:textId="16ADBC55" w:rsidR="00E403C3" w:rsidRPr="00BE00B7" w:rsidRDefault="00E403C3" w:rsidP="00E403C3">
      <w:pPr>
        <w:rPr>
          <w:rFonts w:ascii="Arial" w:hAnsi="Arial"/>
          <w:iCs/>
          <w:sz w:val="22"/>
        </w:rPr>
      </w:pPr>
      <w:r w:rsidRPr="00BE00B7">
        <w:rPr>
          <w:rFonts w:ascii="Arial" w:hAnsi="Arial"/>
          <w:iCs/>
          <w:sz w:val="22"/>
        </w:rPr>
        <w:t>One key barrier to handwashing is the difficulty and high use of water required in filling a basin, washing hands in the basin, and emptying the basin. In an observational evaluation in rural Bangladesh, households that had soap or water at their most convenient place to wash hands were twice as likely to wash their hands with soap after fecal contact than households that lacked these essential supplies (</w:t>
      </w:r>
      <w:proofErr w:type="spellStart"/>
      <w:r w:rsidRPr="00BE00B7">
        <w:rPr>
          <w:rFonts w:ascii="Arial" w:hAnsi="Arial"/>
          <w:iCs/>
          <w:sz w:val="22"/>
        </w:rPr>
        <w:t>Luby</w:t>
      </w:r>
      <w:proofErr w:type="spellEnd"/>
      <w:r w:rsidRPr="00BE00B7">
        <w:rPr>
          <w:rFonts w:ascii="Arial" w:hAnsi="Arial"/>
          <w:iCs/>
          <w:sz w:val="22"/>
        </w:rPr>
        <w:t xml:space="preserve"> </w:t>
      </w:r>
      <w:r w:rsidR="00FA6968">
        <w:rPr>
          <w:rFonts w:ascii="Arial" w:hAnsi="Arial"/>
          <w:iCs/>
          <w:sz w:val="22"/>
        </w:rPr>
        <w:t>2009)</w:t>
      </w:r>
      <w:r w:rsidRPr="00BE00B7">
        <w:rPr>
          <w:rFonts w:ascii="Arial" w:hAnsi="Arial"/>
          <w:iCs/>
          <w:sz w:val="22"/>
        </w:rPr>
        <w:t xml:space="preserve">. Of course causality is not clear in the absence of a randomized controlled trial. A variety of simple low-cost handwashing stations have been developed which provide a place to wash hands and a source of flowing water. These can be as simple as plastic containers which one can tilt to create a stream of water by pulling rope with one’s feet, or plastic containers with plugged with sticks, which release a trickle of water when the stick is removed. A well-placed handwashing station provides a visual cue to spur handwashing and greatly increases the convenience of handwashing. There is considerable evidence across the social sciences that convenience is a key factor in promoting behavior change. In fact, one important lesson from the literature on behavioral change is that making something easy can be more effective at inducing change than education or promotional messaging (Kaplan 1986, </w:t>
      </w:r>
      <w:proofErr w:type="spellStart"/>
      <w:r w:rsidRPr="00BE00B7">
        <w:rPr>
          <w:rFonts w:ascii="Arial" w:hAnsi="Arial"/>
          <w:iCs/>
          <w:sz w:val="22"/>
        </w:rPr>
        <w:t>Sallis</w:t>
      </w:r>
      <w:proofErr w:type="spellEnd"/>
      <w:r w:rsidRPr="00BE00B7">
        <w:rPr>
          <w:rFonts w:ascii="Arial" w:hAnsi="Arial"/>
          <w:iCs/>
          <w:sz w:val="22"/>
        </w:rPr>
        <w:t xml:space="preserve"> 2008, Kremer 2009). Additionally, if they are placed outside of the latrines they are at least partially in public view, and there is evidence at least in a western context that people are much more likely to wash hands after using a toilet if they believe </w:t>
      </w:r>
      <w:r w:rsidR="00115515" w:rsidRPr="00BE00B7">
        <w:rPr>
          <w:rFonts w:ascii="Arial" w:hAnsi="Arial"/>
          <w:iCs/>
          <w:sz w:val="22"/>
        </w:rPr>
        <w:t>they believe they may be observed (Pederson 1986</w:t>
      </w:r>
      <w:r w:rsidR="00FA6968">
        <w:rPr>
          <w:rFonts w:ascii="Arial" w:hAnsi="Arial"/>
          <w:iCs/>
          <w:sz w:val="22"/>
        </w:rPr>
        <w:t xml:space="preserve">, </w:t>
      </w:r>
      <w:r w:rsidR="00115515">
        <w:rPr>
          <w:rFonts w:ascii="Arial" w:hAnsi="Arial"/>
          <w:iCs/>
          <w:sz w:val="22"/>
        </w:rPr>
        <w:t>Ram et al 2010</w:t>
      </w:r>
      <w:r w:rsidR="00115515" w:rsidRPr="00BE00B7">
        <w:rPr>
          <w:rFonts w:ascii="Arial" w:hAnsi="Arial"/>
          <w:iCs/>
          <w:sz w:val="22"/>
        </w:rPr>
        <w:t>).</w:t>
      </w:r>
      <w:r w:rsidR="00115515" w:rsidRPr="00BE00B7" w:rsidDel="000778DE">
        <w:rPr>
          <w:rFonts w:ascii="Arial" w:hAnsi="Arial"/>
          <w:iCs/>
          <w:sz w:val="22"/>
        </w:rPr>
        <w:t xml:space="preserve"> </w:t>
      </w:r>
    </w:p>
    <w:p w14:paraId="0A547D96" w14:textId="77777777" w:rsidR="00E403C3" w:rsidRPr="00BE00B7" w:rsidRDefault="00E403C3" w:rsidP="00E403C3">
      <w:pPr>
        <w:rPr>
          <w:rFonts w:ascii="Arial" w:hAnsi="Arial"/>
          <w:iCs/>
          <w:sz w:val="22"/>
        </w:rPr>
      </w:pPr>
    </w:p>
    <w:p w14:paraId="66629697" w14:textId="77777777" w:rsidR="00E403C3" w:rsidRPr="00BE00B7" w:rsidRDefault="00E403C3" w:rsidP="00E403C3">
      <w:pPr>
        <w:spacing w:before="120" w:after="120"/>
        <w:rPr>
          <w:rFonts w:ascii="Arial" w:hAnsi="Arial"/>
          <w:i/>
          <w:sz w:val="22"/>
        </w:rPr>
      </w:pPr>
      <w:r w:rsidRPr="00BE00B7">
        <w:rPr>
          <w:rFonts w:ascii="Arial" w:hAnsi="Arial"/>
          <w:i/>
          <w:sz w:val="22"/>
        </w:rPr>
        <w:t>Water Treatment</w:t>
      </w:r>
    </w:p>
    <w:p w14:paraId="6F381A69" w14:textId="77777777" w:rsidR="00E403C3" w:rsidRPr="00BE00B7" w:rsidRDefault="00E403C3" w:rsidP="00E403C3">
      <w:pPr>
        <w:pStyle w:val="Default"/>
        <w:rPr>
          <w:rFonts w:ascii="Arial" w:hAnsi="Arial"/>
          <w:sz w:val="22"/>
          <w:szCs w:val="23"/>
        </w:rPr>
      </w:pPr>
      <w:r w:rsidRPr="00BE00B7">
        <w:rPr>
          <w:rFonts w:ascii="Arial" w:hAnsi="Arial"/>
          <w:sz w:val="22"/>
          <w:szCs w:val="23"/>
        </w:rPr>
        <w:t xml:space="preserve">There is little evidence that providing water supplies that meet the </w:t>
      </w:r>
      <w:r w:rsidR="009F0D33" w:rsidRPr="00BE00B7">
        <w:rPr>
          <w:rFonts w:ascii="Arial" w:hAnsi="Arial"/>
          <w:sz w:val="22"/>
          <w:szCs w:val="23"/>
        </w:rPr>
        <w:t>engineering definition of “improved”</w:t>
      </w:r>
      <w:r w:rsidRPr="00BE00B7">
        <w:rPr>
          <w:rFonts w:ascii="Arial" w:hAnsi="Arial"/>
          <w:sz w:val="22"/>
          <w:szCs w:val="23"/>
        </w:rPr>
        <w:t xml:space="preserve"> lead to health or social benefits for the population. In contrast, evidence from settings where diarrhea is a leading cause of death shows that improving the microbiological quality of drinking water markedly reduces reported diarrhea (</w:t>
      </w:r>
      <w:proofErr w:type="spellStart"/>
      <w:r w:rsidRPr="00BE00B7">
        <w:rPr>
          <w:rFonts w:ascii="Arial" w:hAnsi="Arial"/>
          <w:sz w:val="22"/>
          <w:szCs w:val="23"/>
        </w:rPr>
        <w:t>Clasen</w:t>
      </w:r>
      <w:proofErr w:type="spellEnd"/>
      <w:r w:rsidRPr="00BE00B7">
        <w:rPr>
          <w:rFonts w:ascii="Arial" w:hAnsi="Arial"/>
          <w:sz w:val="22"/>
          <w:szCs w:val="23"/>
        </w:rPr>
        <w:t xml:space="preserve"> 2006, </w:t>
      </w:r>
      <w:proofErr w:type="spellStart"/>
      <w:r w:rsidRPr="00BE00B7">
        <w:rPr>
          <w:rFonts w:ascii="Arial" w:hAnsi="Arial"/>
          <w:sz w:val="22"/>
          <w:szCs w:val="23"/>
        </w:rPr>
        <w:t>Fewtrell</w:t>
      </w:r>
      <w:proofErr w:type="spellEnd"/>
      <w:r w:rsidRPr="00BE00B7">
        <w:rPr>
          <w:rFonts w:ascii="Arial" w:hAnsi="Arial"/>
          <w:sz w:val="22"/>
          <w:szCs w:val="23"/>
        </w:rPr>
        <w:t xml:space="preserve"> 2005, Arnold 2007). Randomized controlled trials conducted using various household-based point-of-use water treatment technologies have demonstrated that households that consume regularly treated water report substantially less diarrhea than households using untreated water. However, self-reported diarrhea, which is the outcome measure for the majority of these studies, may be subject to measurement error potentially correlated with treatment. For this reason, long-term objective outcomes such as those planned for the proposed study (i.e. anthropometric measurements, cognition, and environmental enteropathy) may prove more </w:t>
      </w:r>
      <w:r w:rsidRPr="00BE00B7">
        <w:rPr>
          <w:rFonts w:ascii="Arial" w:hAnsi="Arial"/>
          <w:sz w:val="22"/>
          <w:szCs w:val="23"/>
        </w:rPr>
        <w:lastRenderedPageBreak/>
        <w:t>convincing from a policy perspective and may be more likely to motivate action from policy makers (WHO &amp; UNICEF Progress on drinking water &amp; sanitation 2008)</w:t>
      </w:r>
    </w:p>
    <w:p w14:paraId="565A1C23" w14:textId="77777777" w:rsidR="00E403C3" w:rsidRPr="00BE00B7" w:rsidRDefault="00E403C3" w:rsidP="00E403C3">
      <w:pPr>
        <w:pStyle w:val="Default"/>
        <w:rPr>
          <w:rFonts w:ascii="Arial" w:hAnsi="Arial"/>
          <w:sz w:val="22"/>
          <w:szCs w:val="23"/>
        </w:rPr>
      </w:pPr>
    </w:p>
    <w:p w14:paraId="59F65D6E" w14:textId="77777777" w:rsidR="00E403C3" w:rsidRDefault="00E403C3" w:rsidP="00E403C3">
      <w:pPr>
        <w:pStyle w:val="Default"/>
        <w:rPr>
          <w:rFonts w:ascii="Arial" w:hAnsi="Arial"/>
          <w:sz w:val="22"/>
          <w:szCs w:val="23"/>
        </w:rPr>
      </w:pPr>
      <w:r w:rsidRPr="00BE00B7">
        <w:rPr>
          <w:rFonts w:ascii="Arial" w:hAnsi="Arial"/>
          <w:sz w:val="22"/>
          <w:szCs w:val="23"/>
        </w:rPr>
        <w:t>Chlorination is the household water treatment solution of choice in many contexts given its safety and cost-effectiveness. It has been used in piped water systems around the world for almost a century. In many places where such infrastructure is absent or imperfectly maintained, dilute chlorine solution is marketed as a consumer good used in the home. Although chlorinating household drinking water reduces reported diarrhea by 20-40%, take-up has been low under the current social marketing model. Members of the study team for this proposal have developed and piloted a chlorine dispenser</w:t>
      </w:r>
      <w:r w:rsidR="003646D1">
        <w:rPr>
          <w:rFonts w:ascii="Arial" w:hAnsi="Arial"/>
          <w:sz w:val="22"/>
          <w:szCs w:val="23"/>
        </w:rPr>
        <w:t xml:space="preserve"> in rural Kenya</w:t>
      </w:r>
      <w:r w:rsidRPr="00BE00B7">
        <w:rPr>
          <w:rFonts w:ascii="Arial" w:hAnsi="Arial"/>
          <w:sz w:val="22"/>
          <w:szCs w:val="23"/>
        </w:rPr>
        <w:t xml:space="preserve">, which is a simple device that is installed at communal water sources to enable water treatment at the point of collection. When the dispenser is provided along with a local promoter to encourage its use, we find that take-up is on the order of 60-70% in communities with access to a dispenser, as compared to 5-10% in communities with access only to the traditional model of chlorine distribution. Moreover, in contrast to other strategies that we tested, chlorine use appears to be stable or even rising over time, likely because the dispenser technology makes water treatment cheap and easy for users, and harnesses positive peer effects: the public nature of the dispenser allows community members to implicitly and explicitly remind each other to treat their water. </w:t>
      </w:r>
    </w:p>
    <w:p w14:paraId="5B6B2252" w14:textId="77777777" w:rsidR="00115515" w:rsidRDefault="00115515" w:rsidP="00E403C3">
      <w:pPr>
        <w:pStyle w:val="Default"/>
        <w:rPr>
          <w:rFonts w:ascii="Arial" w:hAnsi="Arial"/>
          <w:sz w:val="22"/>
          <w:szCs w:val="23"/>
        </w:rPr>
      </w:pPr>
    </w:p>
    <w:p w14:paraId="38108A11" w14:textId="32261AB6" w:rsidR="00115515" w:rsidRPr="00BE00B7" w:rsidRDefault="000547B0" w:rsidP="00E403C3">
      <w:pPr>
        <w:pStyle w:val="Default"/>
        <w:rPr>
          <w:rFonts w:ascii="Arial" w:hAnsi="Arial"/>
          <w:sz w:val="22"/>
          <w:szCs w:val="23"/>
        </w:rPr>
      </w:pPr>
      <w:r w:rsidRPr="000547B0">
        <w:t xml:space="preserve">Our approach to household water treatment will be to provide a community-level chlorine dispenser for disinfecting water at the point of collection, </w:t>
      </w:r>
      <w:r w:rsidR="00443A86" w:rsidRPr="00736974">
        <w:t>supplemented by bottled chlorine for use in the home when the study compound members collect water from sources without dispensers, including rainwater collection</w:t>
      </w:r>
      <w:r w:rsidRPr="000547B0">
        <w:t>.</w:t>
      </w:r>
      <w:r w:rsidRPr="006213EF">
        <w:t xml:space="preserve"> </w:t>
      </w:r>
      <w:r w:rsidR="00115515">
        <w:rPr>
          <w:rFonts w:ascii="Arial" w:hAnsi="Arial"/>
          <w:sz w:val="22"/>
          <w:szCs w:val="23"/>
        </w:rPr>
        <w:t xml:space="preserve">In Kenya, the study will use </w:t>
      </w:r>
      <w:r w:rsidR="006430A2">
        <w:rPr>
          <w:rFonts w:ascii="Arial" w:hAnsi="Arial"/>
          <w:sz w:val="22"/>
          <w:szCs w:val="23"/>
        </w:rPr>
        <w:t xml:space="preserve">dilute </w:t>
      </w:r>
      <w:r w:rsidR="00115515">
        <w:rPr>
          <w:rFonts w:ascii="Arial" w:hAnsi="Arial"/>
          <w:sz w:val="22"/>
          <w:szCs w:val="23"/>
        </w:rPr>
        <w:t>chlorine (</w:t>
      </w:r>
      <w:r w:rsidR="006430A2">
        <w:rPr>
          <w:rFonts w:ascii="Arial" w:hAnsi="Arial"/>
          <w:sz w:val="22"/>
          <w:szCs w:val="23"/>
        </w:rPr>
        <w:t xml:space="preserve">marketed locally under the brand name </w:t>
      </w:r>
      <w:proofErr w:type="spellStart"/>
      <w:r w:rsidR="006430A2">
        <w:rPr>
          <w:rFonts w:ascii="Arial" w:hAnsi="Arial"/>
          <w:sz w:val="22"/>
          <w:szCs w:val="23"/>
        </w:rPr>
        <w:t>WaterGuard</w:t>
      </w:r>
      <w:proofErr w:type="spellEnd"/>
      <w:r w:rsidR="006430A2">
        <w:rPr>
          <w:rFonts w:ascii="Arial" w:hAnsi="Arial"/>
          <w:sz w:val="22"/>
          <w:szCs w:val="23"/>
        </w:rPr>
        <w:t>)</w:t>
      </w:r>
      <w:r w:rsidR="00115515">
        <w:rPr>
          <w:rFonts w:ascii="Arial" w:hAnsi="Arial"/>
          <w:sz w:val="22"/>
          <w:szCs w:val="23"/>
        </w:rPr>
        <w:t xml:space="preserve">) for the water quality intervention. </w:t>
      </w:r>
    </w:p>
    <w:p w14:paraId="6D8D85B1" w14:textId="77777777" w:rsidR="00E403C3" w:rsidRPr="00BE00B7" w:rsidRDefault="00E403C3" w:rsidP="00E403C3">
      <w:pPr>
        <w:spacing w:before="120" w:after="120"/>
        <w:rPr>
          <w:rFonts w:ascii="Arial" w:hAnsi="Arial"/>
          <w:sz w:val="22"/>
        </w:rPr>
      </w:pPr>
    </w:p>
    <w:p w14:paraId="5524982C" w14:textId="77777777" w:rsidR="00E403C3" w:rsidRPr="00BE00B7" w:rsidRDefault="00E403C3" w:rsidP="00E403C3">
      <w:pPr>
        <w:rPr>
          <w:rFonts w:ascii="Arial" w:hAnsi="Arial"/>
          <w:i/>
          <w:iCs/>
          <w:sz w:val="22"/>
        </w:rPr>
      </w:pPr>
    </w:p>
    <w:p w14:paraId="77EEBDFA" w14:textId="77777777" w:rsidR="00E403C3" w:rsidRPr="00BE00B7" w:rsidRDefault="00E403C3" w:rsidP="00E403C3">
      <w:pPr>
        <w:rPr>
          <w:rFonts w:ascii="Arial" w:hAnsi="Arial"/>
          <w:iCs/>
          <w:sz w:val="22"/>
          <w:u w:val="single"/>
        </w:rPr>
      </w:pPr>
      <w:r w:rsidRPr="00BE00B7">
        <w:rPr>
          <w:rFonts w:ascii="Arial" w:hAnsi="Arial"/>
          <w:iCs/>
          <w:sz w:val="22"/>
          <w:u w:val="single"/>
        </w:rPr>
        <w:t>Nutrition Intervention</w:t>
      </w:r>
    </w:p>
    <w:p w14:paraId="1CFB128A" w14:textId="77777777" w:rsidR="00E403C3" w:rsidRPr="00BE00B7" w:rsidRDefault="00E403C3" w:rsidP="00E403C3">
      <w:pPr>
        <w:widowControl w:val="0"/>
        <w:autoSpaceDE w:val="0"/>
        <w:autoSpaceDN w:val="0"/>
        <w:adjustRightInd w:val="0"/>
        <w:rPr>
          <w:rFonts w:ascii="Arial" w:eastAsia="Cambria" w:hAnsi="Arial" w:cs="ArialUnicodeMS"/>
          <w:sz w:val="22"/>
          <w:szCs w:val="20"/>
        </w:rPr>
      </w:pPr>
      <w:r w:rsidRPr="00BE00B7">
        <w:rPr>
          <w:rFonts w:ascii="Arial" w:eastAsia="Cambria" w:hAnsi="Arial" w:cs="ArialUnicodeMS"/>
          <w:sz w:val="22"/>
          <w:szCs w:val="20"/>
        </w:rPr>
        <w:t xml:space="preserve">There is abundant evidence that the prenatal period and the first two years of life are a critical window for intervention in growth and development: infection and poor nutrition during this window can negatively impact an individual’s long-term cognitive development and lifetime physiologic trajectory (Checkley 2003, Berkman 2002, Black 2008, </w:t>
      </w:r>
      <w:proofErr w:type="spellStart"/>
      <w:r w:rsidRPr="00BE00B7">
        <w:rPr>
          <w:rFonts w:ascii="Arial" w:eastAsia="Cambria" w:hAnsi="Arial" w:cs="ArialUnicodeMS"/>
          <w:sz w:val="22"/>
          <w:szCs w:val="20"/>
        </w:rPr>
        <w:t>Guerrant</w:t>
      </w:r>
      <w:proofErr w:type="spellEnd"/>
      <w:r w:rsidRPr="00BE00B7">
        <w:rPr>
          <w:rFonts w:ascii="Arial" w:eastAsia="Cambria" w:hAnsi="Arial" w:cs="ArialUnicodeMS"/>
          <w:sz w:val="22"/>
          <w:szCs w:val="20"/>
        </w:rPr>
        <w:t xml:space="preserve"> 1999, Niehaus 2002, Tarleton 2006, </w:t>
      </w:r>
      <w:proofErr w:type="spellStart"/>
      <w:r w:rsidRPr="00BE00B7">
        <w:rPr>
          <w:rFonts w:ascii="Arial" w:eastAsia="Cambria" w:hAnsi="Arial" w:cs="ArialUnicodeMS"/>
          <w:sz w:val="22"/>
          <w:szCs w:val="20"/>
        </w:rPr>
        <w:t>Bhutta</w:t>
      </w:r>
      <w:proofErr w:type="spellEnd"/>
      <w:r w:rsidRPr="00BE00B7">
        <w:rPr>
          <w:rFonts w:ascii="Arial" w:eastAsia="Cambria" w:hAnsi="Arial" w:cs="ArialUnicodeMS"/>
          <w:sz w:val="22"/>
          <w:szCs w:val="20"/>
        </w:rPr>
        <w:t xml:space="preserve"> 2008, </w:t>
      </w:r>
      <w:proofErr w:type="spellStart"/>
      <w:r w:rsidRPr="00BE00B7">
        <w:rPr>
          <w:rFonts w:ascii="Arial" w:eastAsia="Cambria" w:hAnsi="Arial" w:cs="ArialUnicodeMS"/>
          <w:sz w:val="22"/>
          <w:szCs w:val="20"/>
        </w:rPr>
        <w:t>Crimmins</w:t>
      </w:r>
      <w:proofErr w:type="spellEnd"/>
      <w:r w:rsidRPr="00BE00B7">
        <w:rPr>
          <w:rFonts w:ascii="Arial" w:eastAsia="Cambria" w:hAnsi="Arial" w:cs="ArialUnicodeMS"/>
          <w:sz w:val="22"/>
          <w:szCs w:val="20"/>
        </w:rPr>
        <w:t xml:space="preserve"> 2006, Grantham-McGregor 2007, </w:t>
      </w:r>
      <w:proofErr w:type="spellStart"/>
      <w:r w:rsidRPr="00BE00B7">
        <w:rPr>
          <w:rFonts w:ascii="Arial" w:eastAsia="Cambria" w:hAnsi="Arial" w:cs="ArialUnicodeMS"/>
          <w:sz w:val="22"/>
          <w:szCs w:val="20"/>
        </w:rPr>
        <w:t>Victora</w:t>
      </w:r>
      <w:proofErr w:type="spellEnd"/>
      <w:r w:rsidRPr="00BE00B7">
        <w:rPr>
          <w:rFonts w:ascii="Arial" w:eastAsia="Cambria" w:hAnsi="Arial" w:cs="ArialUnicodeMS"/>
          <w:sz w:val="22"/>
          <w:szCs w:val="20"/>
        </w:rPr>
        <w:t xml:space="preserve"> 2010). Nutritional interventions during the first years of life improve schooling and income in adolescents and adults up to 35 years later (</w:t>
      </w:r>
      <w:proofErr w:type="spellStart"/>
      <w:r w:rsidRPr="00BE00B7">
        <w:rPr>
          <w:rFonts w:ascii="Arial" w:eastAsia="Cambria" w:hAnsi="Arial" w:cs="ArialUnicodeMS"/>
          <w:sz w:val="22"/>
          <w:szCs w:val="20"/>
        </w:rPr>
        <w:t>Victora</w:t>
      </w:r>
      <w:proofErr w:type="spellEnd"/>
      <w:r w:rsidRPr="00BE00B7">
        <w:rPr>
          <w:rFonts w:ascii="Arial" w:eastAsia="Cambria" w:hAnsi="Arial" w:cs="ArialUnicodeMS"/>
          <w:sz w:val="22"/>
          <w:szCs w:val="20"/>
        </w:rPr>
        <w:t xml:space="preserve"> 2008, </w:t>
      </w:r>
      <w:proofErr w:type="spellStart"/>
      <w:r w:rsidRPr="00BE00B7">
        <w:rPr>
          <w:rFonts w:ascii="Arial" w:eastAsia="Cambria" w:hAnsi="Arial" w:cs="ArialUnicodeMS"/>
          <w:sz w:val="22"/>
          <w:szCs w:val="20"/>
        </w:rPr>
        <w:t>Hoddinott</w:t>
      </w:r>
      <w:proofErr w:type="spellEnd"/>
      <w:r w:rsidRPr="00BE00B7">
        <w:rPr>
          <w:rFonts w:ascii="Arial" w:eastAsia="Cambria" w:hAnsi="Arial" w:cs="ArialUnicodeMS"/>
          <w:sz w:val="22"/>
          <w:szCs w:val="20"/>
        </w:rPr>
        <w:t xml:space="preserve"> 2008). Yet, a systematic review of the impacts of complementary feeding and supplementation interventions reports that even the most successful of these interventions increase length-for-age Z-scores by 0.69 SDs, which is approximately 1/3 of the mean growth deficit for African and Southeast Asian populations (the mean intervention effect is 0.28 SDs) (Dewey 2008).</w:t>
      </w:r>
    </w:p>
    <w:p w14:paraId="6702EF34" w14:textId="77777777" w:rsidR="00E403C3" w:rsidRPr="00BE00B7" w:rsidRDefault="00E403C3" w:rsidP="00E403C3">
      <w:pPr>
        <w:widowControl w:val="0"/>
        <w:autoSpaceDE w:val="0"/>
        <w:autoSpaceDN w:val="0"/>
        <w:adjustRightInd w:val="0"/>
        <w:rPr>
          <w:rFonts w:ascii="Arial" w:eastAsia="Cambria" w:hAnsi="Arial" w:cs="ArialUnicodeMS"/>
          <w:sz w:val="22"/>
          <w:szCs w:val="20"/>
        </w:rPr>
      </w:pPr>
    </w:p>
    <w:p w14:paraId="769F8B22" w14:textId="0DD36383" w:rsidR="00E403C3" w:rsidRPr="00BE00B7" w:rsidRDefault="00E403C3" w:rsidP="00E403C3">
      <w:pPr>
        <w:widowControl w:val="0"/>
        <w:autoSpaceDE w:val="0"/>
        <w:autoSpaceDN w:val="0"/>
        <w:adjustRightInd w:val="0"/>
        <w:rPr>
          <w:rFonts w:ascii="Arial" w:eastAsia="Cambria" w:hAnsi="Arial" w:cs="ArialUnicodeMS"/>
          <w:sz w:val="22"/>
          <w:szCs w:val="20"/>
        </w:rPr>
      </w:pPr>
      <w:r w:rsidRPr="00BE00B7">
        <w:rPr>
          <w:rFonts w:ascii="Arial" w:eastAsia="Cambria" w:hAnsi="Arial" w:cs="ArialUnicodeMS"/>
          <w:sz w:val="22"/>
          <w:szCs w:val="20"/>
        </w:rPr>
        <w:t xml:space="preserve">One hypothesis for why nutritional supplementation appears to be necessary but not sufficient to eliminate growth shortfalls is that chronic infection and colonization of the gut by fecal bacteria impedes nutrient absorption and creates </w:t>
      </w:r>
      <w:r w:rsidR="009F0D33" w:rsidRPr="00BE00B7">
        <w:rPr>
          <w:rFonts w:ascii="Arial" w:eastAsia="Cambria" w:hAnsi="Arial" w:cs="ArialUnicodeMS"/>
          <w:sz w:val="22"/>
          <w:szCs w:val="20"/>
        </w:rPr>
        <w:t xml:space="preserve">low-level immune system stimulation, a condition called environmental enteropathy </w:t>
      </w:r>
      <w:r w:rsidRPr="00BE00B7">
        <w:rPr>
          <w:rFonts w:ascii="Arial" w:eastAsia="Cambria" w:hAnsi="Arial" w:cs="ArialUnicodeMS"/>
          <w:sz w:val="22"/>
          <w:szCs w:val="20"/>
        </w:rPr>
        <w:t xml:space="preserve">(Lunn 2000). Environmental enteropathy is characterized by damage to mucosa in the wall of small intestine that decreases its surface area for nutrient absorption and increases its permeability to antigenic molecules that stimulate immune system defenses (Lunn 2000, Campbell 2003). Biomarkers for intestinal permeability and immune system stimulation have been more strongly associated with growth shortfalls than acute diarrhea (Campbell 2003). The mucosal damage that characterizes environmental enteropathy is caused by the body’s inflammatory response to the ingestion of fecal bacteria, </w:t>
      </w:r>
      <w:r w:rsidRPr="00BE00B7">
        <w:rPr>
          <w:rFonts w:ascii="Arial" w:eastAsia="Cambria" w:hAnsi="Arial" w:cs="ArialUnicodeMS"/>
          <w:sz w:val="22"/>
          <w:szCs w:val="20"/>
        </w:rPr>
        <w:lastRenderedPageBreak/>
        <w:t>and when people move to lower-bacteria environments the condition resolves (</w:t>
      </w:r>
      <w:proofErr w:type="spellStart"/>
      <w:r w:rsidRPr="00BE00B7">
        <w:rPr>
          <w:rFonts w:ascii="Arial" w:eastAsia="Cambria" w:hAnsi="Arial" w:cs="ArialUnicodeMS"/>
          <w:sz w:val="22"/>
          <w:szCs w:val="20"/>
        </w:rPr>
        <w:t>Haghighi</w:t>
      </w:r>
      <w:proofErr w:type="spellEnd"/>
      <w:r w:rsidRPr="00BE00B7">
        <w:rPr>
          <w:rFonts w:ascii="Arial" w:eastAsia="Cambria" w:hAnsi="Arial" w:cs="ArialUnicodeMS"/>
          <w:sz w:val="22"/>
          <w:szCs w:val="20"/>
        </w:rPr>
        <w:t xml:space="preserve"> 1997). Recently, nutritionists have hypothesized that reducing a child’s fecal bacteria exposure during the first years of life through improved sanitation, handwashing or water treatment may improve gut function and subsequent growth (Humphrey 2009). </w:t>
      </w:r>
    </w:p>
    <w:p w14:paraId="61A9911C" w14:textId="77777777" w:rsidR="00E403C3" w:rsidRPr="00BE00B7" w:rsidRDefault="00E403C3" w:rsidP="00E403C3">
      <w:pPr>
        <w:widowControl w:val="0"/>
        <w:autoSpaceDE w:val="0"/>
        <w:autoSpaceDN w:val="0"/>
        <w:adjustRightInd w:val="0"/>
        <w:rPr>
          <w:rFonts w:ascii="Arial" w:eastAsia="Cambria" w:hAnsi="Arial" w:cs="ArialUnicodeMS"/>
          <w:sz w:val="22"/>
          <w:szCs w:val="20"/>
        </w:rPr>
      </w:pPr>
    </w:p>
    <w:p w14:paraId="4130BF74" w14:textId="77777777" w:rsidR="00E403C3" w:rsidRPr="00BE00B7" w:rsidRDefault="00E403C3" w:rsidP="00E403C3">
      <w:pPr>
        <w:keepLines/>
        <w:widowControl w:val="0"/>
        <w:autoSpaceDE w:val="0"/>
        <w:autoSpaceDN w:val="0"/>
        <w:adjustRightInd w:val="0"/>
        <w:rPr>
          <w:rFonts w:ascii="Arial" w:eastAsia="Cambria" w:hAnsi="Arial" w:cs="ArialUnicodeMS"/>
          <w:sz w:val="22"/>
          <w:szCs w:val="20"/>
        </w:rPr>
      </w:pPr>
      <w:r w:rsidRPr="00BE00B7">
        <w:rPr>
          <w:rFonts w:ascii="Arial" w:eastAsia="Cambria" w:hAnsi="Arial" w:cs="ArialUnicodeMS"/>
          <w:sz w:val="22"/>
          <w:szCs w:val="20"/>
        </w:rPr>
        <w:t>For children whose food intake is insufficient, Lipid-based Nutritional Supplementation (LNS) helps reduce gross energy shortfalls and provide essential micronutrients. The energy and micronutrients that LNS provides are likely to improve nutritional indicators, length-for-age and child development (</w:t>
      </w:r>
      <w:proofErr w:type="spellStart"/>
      <w:r w:rsidRPr="00BE00B7">
        <w:rPr>
          <w:rFonts w:ascii="Arial" w:eastAsia="Cambria" w:hAnsi="Arial" w:cs="ArialUnicodeMS"/>
          <w:sz w:val="22"/>
          <w:szCs w:val="20"/>
        </w:rPr>
        <w:t>Adu-Afarwuah</w:t>
      </w:r>
      <w:proofErr w:type="spellEnd"/>
      <w:r w:rsidRPr="00BE00B7">
        <w:rPr>
          <w:rFonts w:ascii="Arial" w:eastAsia="Cambria" w:hAnsi="Arial" w:cs="ArialUnicodeMS"/>
          <w:sz w:val="22"/>
          <w:szCs w:val="20"/>
        </w:rPr>
        <w:t xml:space="preserve"> 2008, </w:t>
      </w:r>
      <w:proofErr w:type="spellStart"/>
      <w:r w:rsidRPr="00BE00B7">
        <w:rPr>
          <w:rFonts w:ascii="Arial" w:eastAsia="Cambria" w:hAnsi="Arial" w:cs="ArialUnicodeMS"/>
          <w:sz w:val="22"/>
          <w:szCs w:val="20"/>
        </w:rPr>
        <w:t>Adu-Afarwuah</w:t>
      </w:r>
      <w:proofErr w:type="spellEnd"/>
      <w:r w:rsidRPr="00BE00B7">
        <w:rPr>
          <w:rFonts w:ascii="Arial" w:eastAsia="Cambria" w:hAnsi="Arial" w:cs="ArialUnicodeMS"/>
          <w:sz w:val="22"/>
          <w:szCs w:val="20"/>
        </w:rPr>
        <w:t xml:space="preserve"> 2007, Dewey 2008, Walker 2007, Rosales 2009, Bryan 2004), particularly among children that are at highest risk for severe stunting (</w:t>
      </w:r>
      <w:proofErr w:type="spellStart"/>
      <w:r w:rsidRPr="00BE00B7">
        <w:rPr>
          <w:rFonts w:ascii="Arial" w:eastAsia="Cambria" w:hAnsi="Arial" w:cs="ArialUnicodeMS"/>
          <w:sz w:val="22"/>
          <w:szCs w:val="20"/>
        </w:rPr>
        <w:t>Phuka</w:t>
      </w:r>
      <w:proofErr w:type="spellEnd"/>
      <w:r w:rsidRPr="00BE00B7">
        <w:rPr>
          <w:rFonts w:ascii="Arial" w:eastAsia="Cambria" w:hAnsi="Arial" w:cs="ArialUnicodeMS"/>
          <w:sz w:val="22"/>
          <w:szCs w:val="20"/>
        </w:rPr>
        <w:t xml:space="preserve"> 2008, </w:t>
      </w:r>
      <w:proofErr w:type="spellStart"/>
      <w:r w:rsidRPr="00BE00B7">
        <w:rPr>
          <w:rFonts w:ascii="Arial" w:eastAsia="Cambria" w:hAnsi="Arial" w:cs="ArialUnicodeMS"/>
          <w:sz w:val="22"/>
          <w:szCs w:val="20"/>
        </w:rPr>
        <w:t>Phuka</w:t>
      </w:r>
      <w:proofErr w:type="spellEnd"/>
      <w:r w:rsidRPr="00BE00B7">
        <w:rPr>
          <w:rFonts w:ascii="Arial" w:eastAsia="Cambria" w:hAnsi="Arial" w:cs="ArialUnicodeMS"/>
          <w:sz w:val="22"/>
          <w:szCs w:val="20"/>
        </w:rPr>
        <w:t xml:space="preserve"> 2009). It is possible that improved nutrition alone can reduce the negative effects of infection on growth and development due to the improved ability of better-nourished children to fight off enteric infections and exhibit catch-up growth during the convalescence period (</w:t>
      </w:r>
      <w:proofErr w:type="spellStart"/>
      <w:r w:rsidRPr="00BE00B7">
        <w:rPr>
          <w:rFonts w:ascii="Arial" w:eastAsia="Cambria" w:hAnsi="Arial" w:cs="ArialUnicodeMS"/>
          <w:sz w:val="22"/>
          <w:szCs w:val="20"/>
        </w:rPr>
        <w:t>Guerrant</w:t>
      </w:r>
      <w:proofErr w:type="spellEnd"/>
      <w:r w:rsidRPr="00BE00B7">
        <w:rPr>
          <w:rFonts w:ascii="Arial" w:eastAsia="Cambria" w:hAnsi="Arial" w:cs="ArialUnicodeMS"/>
          <w:sz w:val="22"/>
          <w:szCs w:val="20"/>
        </w:rPr>
        <w:t xml:space="preserve"> 1992, </w:t>
      </w:r>
      <w:proofErr w:type="spellStart"/>
      <w:r w:rsidRPr="00BE00B7">
        <w:rPr>
          <w:rFonts w:ascii="Arial" w:eastAsia="Cambria" w:hAnsi="Arial" w:cs="ArialUnicodeMS"/>
          <w:sz w:val="22"/>
          <w:szCs w:val="20"/>
        </w:rPr>
        <w:t>Guerrant</w:t>
      </w:r>
      <w:proofErr w:type="spellEnd"/>
      <w:r w:rsidRPr="00BE00B7">
        <w:rPr>
          <w:rFonts w:ascii="Arial" w:eastAsia="Cambria" w:hAnsi="Arial" w:cs="ArialUnicodeMS"/>
          <w:sz w:val="22"/>
          <w:szCs w:val="20"/>
        </w:rPr>
        <w:t xml:space="preserve"> 2008).</w:t>
      </w:r>
    </w:p>
    <w:p w14:paraId="062DAEA5" w14:textId="77777777" w:rsidR="00E403C3" w:rsidRPr="00BE00B7" w:rsidRDefault="00E403C3" w:rsidP="00E403C3">
      <w:pPr>
        <w:keepLines/>
        <w:widowControl w:val="0"/>
        <w:autoSpaceDE w:val="0"/>
        <w:autoSpaceDN w:val="0"/>
        <w:adjustRightInd w:val="0"/>
        <w:rPr>
          <w:rFonts w:ascii="Arial" w:eastAsia="Cambria" w:hAnsi="Arial" w:cs="ArialUnicodeMS"/>
          <w:sz w:val="22"/>
          <w:szCs w:val="20"/>
        </w:rPr>
      </w:pPr>
    </w:p>
    <w:p w14:paraId="219199D4" w14:textId="77777777" w:rsidR="00E403C3" w:rsidRPr="00BE00B7" w:rsidRDefault="00E403C3" w:rsidP="00E403C3">
      <w:pPr>
        <w:widowControl w:val="0"/>
        <w:autoSpaceDE w:val="0"/>
        <w:autoSpaceDN w:val="0"/>
        <w:adjustRightInd w:val="0"/>
        <w:rPr>
          <w:rFonts w:ascii="Arial" w:eastAsia="Cambria" w:hAnsi="Arial" w:cs="ArialUnicodeMS"/>
          <w:sz w:val="22"/>
          <w:szCs w:val="20"/>
        </w:rPr>
      </w:pPr>
      <w:r w:rsidRPr="00BE00B7">
        <w:rPr>
          <w:rFonts w:ascii="Arial" w:eastAsia="Cambria" w:hAnsi="Arial" w:cs="ArialUnicodeMS"/>
          <w:sz w:val="22"/>
          <w:szCs w:val="20"/>
        </w:rPr>
        <w:t xml:space="preserve">The specific LNS we propose to use is a next generation </w:t>
      </w:r>
      <w:r w:rsidR="009F0D33">
        <w:rPr>
          <w:rFonts w:ascii="Arial" w:eastAsia="Cambria" w:hAnsi="Arial" w:cs="ArialUnicodeMS"/>
          <w:sz w:val="22"/>
          <w:szCs w:val="20"/>
        </w:rPr>
        <w:t xml:space="preserve">version of </w:t>
      </w:r>
      <w:proofErr w:type="spellStart"/>
      <w:r w:rsidRPr="00BE00B7">
        <w:rPr>
          <w:rFonts w:ascii="Arial" w:eastAsia="Cambria" w:hAnsi="Arial" w:cs="ArialUnicodeMS"/>
          <w:sz w:val="22"/>
          <w:szCs w:val="20"/>
        </w:rPr>
        <w:t>Nutributter</w:t>
      </w:r>
      <w:proofErr w:type="spellEnd"/>
      <w:r w:rsidRPr="00BE00B7">
        <w:rPr>
          <w:rFonts w:ascii="Arial" w:eastAsia="Cambria" w:hAnsi="Arial" w:cs="ArialUnicodeMS"/>
          <w:sz w:val="22"/>
          <w:szCs w:val="20"/>
        </w:rPr>
        <w:t xml:space="preserve">; members of our team (Drs. Dewey and </w:t>
      </w:r>
      <w:r w:rsidR="009F0D33" w:rsidRPr="00BE00B7">
        <w:rPr>
          <w:rFonts w:ascii="Arial" w:eastAsia="Cambria" w:hAnsi="Arial" w:cs="ArialUnicodeMS"/>
          <w:sz w:val="22"/>
          <w:szCs w:val="20"/>
        </w:rPr>
        <w:t>Stewar</w:t>
      </w:r>
      <w:r w:rsidR="009F0D33">
        <w:rPr>
          <w:rFonts w:ascii="Arial" w:eastAsia="Cambria" w:hAnsi="Arial" w:cs="ArialUnicodeMS"/>
          <w:sz w:val="22"/>
          <w:szCs w:val="20"/>
        </w:rPr>
        <w:t>t</w:t>
      </w:r>
      <w:r w:rsidR="009F0D33" w:rsidRPr="00BE00B7">
        <w:rPr>
          <w:rFonts w:ascii="Arial" w:eastAsia="Cambria" w:hAnsi="Arial" w:cs="ArialUnicodeMS"/>
          <w:sz w:val="22"/>
          <w:szCs w:val="20"/>
        </w:rPr>
        <w:t xml:space="preserve"> </w:t>
      </w:r>
      <w:r w:rsidRPr="00BE00B7">
        <w:rPr>
          <w:rFonts w:ascii="Arial" w:eastAsia="Cambria" w:hAnsi="Arial" w:cs="ArialUnicodeMS"/>
          <w:sz w:val="22"/>
          <w:szCs w:val="20"/>
        </w:rPr>
        <w:t xml:space="preserve">at UC Davis) have been involved in the development of the supplement and are currently deploying it in ongoing randomized, controlled trials in Bangladesh, Burkina Faso, Ghana and Malawi as part of the </w:t>
      </w:r>
      <w:proofErr w:type="spellStart"/>
      <w:r w:rsidRPr="00BE00B7">
        <w:rPr>
          <w:rFonts w:ascii="Arial" w:eastAsia="Cambria" w:hAnsi="Arial" w:cs="ArialUnicodeMS"/>
          <w:sz w:val="22"/>
          <w:szCs w:val="20"/>
        </w:rPr>
        <w:t>iLiNS</w:t>
      </w:r>
      <w:proofErr w:type="spellEnd"/>
      <w:r w:rsidRPr="00BE00B7">
        <w:rPr>
          <w:rFonts w:ascii="Arial" w:eastAsia="Cambria" w:hAnsi="Arial" w:cs="ArialUnicodeMS"/>
          <w:sz w:val="22"/>
          <w:szCs w:val="20"/>
        </w:rPr>
        <w:t xml:space="preserve"> project and related studies (iLiNS.org). </w:t>
      </w:r>
      <w:proofErr w:type="spellStart"/>
      <w:r w:rsidRPr="00BE00B7">
        <w:rPr>
          <w:rFonts w:ascii="Arial" w:eastAsia="Cambria" w:hAnsi="Arial" w:cs="ArialUnicodeMS"/>
          <w:sz w:val="22"/>
          <w:szCs w:val="20"/>
        </w:rPr>
        <w:t>Nutributter</w:t>
      </w:r>
      <w:proofErr w:type="spellEnd"/>
      <w:r w:rsidRPr="00BE00B7">
        <w:rPr>
          <w:rFonts w:ascii="Arial" w:eastAsia="Cambria" w:hAnsi="Arial" w:cs="ArialUnicodeMS"/>
          <w:sz w:val="22"/>
          <w:szCs w:val="20"/>
        </w:rPr>
        <w:t xml:space="preserve"> and related LNS interventions have demonstrated efficacy for improving child growth and development when provided daily after age six months (</w:t>
      </w:r>
      <w:proofErr w:type="spellStart"/>
      <w:r w:rsidRPr="00BE00B7">
        <w:rPr>
          <w:rFonts w:ascii="Arial" w:eastAsia="Cambria" w:hAnsi="Arial" w:cs="ArialUnicodeMS"/>
          <w:sz w:val="22"/>
          <w:szCs w:val="20"/>
        </w:rPr>
        <w:t>Adu-Afarwuah</w:t>
      </w:r>
      <w:proofErr w:type="spellEnd"/>
      <w:r w:rsidRPr="00BE00B7">
        <w:rPr>
          <w:rFonts w:ascii="Arial" w:eastAsia="Cambria" w:hAnsi="Arial" w:cs="ArialUnicodeMS"/>
          <w:sz w:val="22"/>
          <w:szCs w:val="20"/>
        </w:rPr>
        <w:t xml:space="preserve"> 2008, </w:t>
      </w:r>
      <w:proofErr w:type="spellStart"/>
      <w:r w:rsidRPr="00BE00B7">
        <w:rPr>
          <w:rFonts w:ascii="Arial" w:eastAsia="Cambria" w:hAnsi="Arial" w:cs="ArialUnicodeMS"/>
          <w:sz w:val="22"/>
          <w:szCs w:val="20"/>
        </w:rPr>
        <w:t>Adu-Afarwuah</w:t>
      </w:r>
      <w:proofErr w:type="spellEnd"/>
      <w:r w:rsidRPr="00BE00B7">
        <w:rPr>
          <w:rFonts w:ascii="Arial" w:eastAsia="Cambria" w:hAnsi="Arial" w:cs="ArialUnicodeMS"/>
          <w:sz w:val="22"/>
          <w:szCs w:val="20"/>
        </w:rPr>
        <w:t xml:space="preserve"> 2007). We propose a combined energy / micronutrient supplement because micronutrient supplementation alone is unlikely to have a large impact on linear growth (Ramakrishnan </w:t>
      </w:r>
      <w:r w:rsidR="00FA6968">
        <w:rPr>
          <w:rFonts w:ascii="Arial" w:eastAsia="Cambria" w:hAnsi="Arial" w:cs="ArialUnicodeMS"/>
          <w:sz w:val="22"/>
          <w:szCs w:val="20"/>
        </w:rPr>
        <w:t>2009</w:t>
      </w:r>
      <w:r w:rsidRPr="00BE00B7">
        <w:rPr>
          <w:rFonts w:ascii="Arial" w:eastAsia="Cambria" w:hAnsi="Arial" w:cs="ArialUnicodeMS"/>
          <w:sz w:val="22"/>
          <w:szCs w:val="20"/>
        </w:rPr>
        <w:t>). LNS is administered daily using 10 gram sachets that can be mixed into existing meals (e.g., porridge); a child eats two sachets per day. LNS is intended to supplement – and not replace – breastfeeding and locally available complementary foods, by providing 108 kcal/day and including a broad suite of essential fatty acids and micronutrients at dosages appropriate for children in this age group. It has an 18-month shelf life, does not spoil at high temperatures and costs as little as $0.10 per day. Its compliance has been in excess of 88% in controlled trials (</w:t>
      </w:r>
      <w:proofErr w:type="spellStart"/>
      <w:r w:rsidRPr="00BE00B7">
        <w:rPr>
          <w:rFonts w:ascii="Arial" w:eastAsia="Cambria" w:hAnsi="Arial" w:cs="ArialUnicodeMS"/>
          <w:sz w:val="22"/>
          <w:szCs w:val="20"/>
        </w:rPr>
        <w:t>Adu</w:t>
      </w:r>
      <w:proofErr w:type="spellEnd"/>
      <w:r w:rsidRPr="00BE00B7">
        <w:rPr>
          <w:rFonts w:ascii="Arial" w:eastAsia="Cambria" w:hAnsi="Arial" w:cs="ArialUnicodeMS"/>
          <w:sz w:val="22"/>
          <w:szCs w:val="20"/>
        </w:rPr>
        <w:t xml:space="preserve">- </w:t>
      </w:r>
      <w:proofErr w:type="spellStart"/>
      <w:r w:rsidRPr="00BE00B7">
        <w:rPr>
          <w:rFonts w:ascii="Arial" w:eastAsia="Cambria" w:hAnsi="Arial" w:cs="ArialUnicodeMS"/>
          <w:sz w:val="22"/>
          <w:szCs w:val="20"/>
        </w:rPr>
        <w:t>Afarwuah</w:t>
      </w:r>
      <w:proofErr w:type="spellEnd"/>
      <w:r w:rsidRPr="00BE00B7">
        <w:rPr>
          <w:rFonts w:ascii="Arial" w:eastAsia="Cambria" w:hAnsi="Arial" w:cs="ArialUnicodeMS"/>
          <w:sz w:val="22"/>
          <w:szCs w:val="20"/>
        </w:rPr>
        <w:t xml:space="preserve"> 2008), in part due to the ease of incorporating it into existing feeding routines. Breastfeeding is highly prevalent in both populations, and so we have focused on supplements that would not replace this essential source of nutrition (Black 2008). </w:t>
      </w:r>
      <w:r w:rsidR="00443A86" w:rsidRPr="00736974">
        <w:t>The Kenyan government is committed to promote, protect and support exclusive breastfeeding for the first six months of life and continued breastfeeding for two years and beyond through creating an enabling environment at the household level (GOK, 2012).</w:t>
      </w:r>
    </w:p>
    <w:p w14:paraId="69C72218" w14:textId="77777777" w:rsidR="00E403C3" w:rsidRPr="00BE00B7" w:rsidRDefault="00E403C3" w:rsidP="00E403C3">
      <w:pPr>
        <w:widowControl w:val="0"/>
        <w:autoSpaceDE w:val="0"/>
        <w:autoSpaceDN w:val="0"/>
        <w:adjustRightInd w:val="0"/>
        <w:rPr>
          <w:rFonts w:ascii="Arial" w:eastAsia="Cambria" w:hAnsi="Arial" w:cs="ArialUnicodeMS"/>
          <w:sz w:val="22"/>
          <w:szCs w:val="20"/>
        </w:rPr>
      </w:pPr>
    </w:p>
    <w:p w14:paraId="1773E8E2" w14:textId="77777777" w:rsidR="00E403C3" w:rsidRDefault="00E403C3" w:rsidP="00E403C3">
      <w:pPr>
        <w:widowControl w:val="0"/>
        <w:autoSpaceDE w:val="0"/>
        <w:autoSpaceDN w:val="0"/>
        <w:adjustRightInd w:val="0"/>
        <w:rPr>
          <w:rFonts w:ascii="Arial" w:eastAsia="Cambria" w:hAnsi="Arial" w:cs="ArialUnicodeMS"/>
          <w:sz w:val="22"/>
          <w:szCs w:val="20"/>
        </w:rPr>
      </w:pPr>
      <w:r w:rsidRPr="00BE00B7">
        <w:rPr>
          <w:rFonts w:ascii="Arial" w:eastAsia="Cambria" w:hAnsi="Arial" w:cs="ArialUnicodeMS"/>
          <w:sz w:val="22"/>
          <w:szCs w:val="20"/>
        </w:rPr>
        <w:t xml:space="preserve">Our collaborators at UC Davis have a series of ongoing randomized trials evaluating the impact of LNS supplementation provided to pregnant and lactating women and/or their infants in Ghana, Malawi, and Burkina Faso through the International Lipid Based Nutrient Supplementation Project (www.ilins.org).). The objectives of the project include the development of low-cost, acceptable LNS formulations using locally available ingredients and evaluation of the efficacy of reduced cost formulations of LNS for infants, young children and pregnant women. Acceptability trials have been conducted in all the three of the countries with positive results. Importantly, the </w:t>
      </w:r>
      <w:proofErr w:type="spellStart"/>
      <w:r w:rsidRPr="00BE00B7">
        <w:rPr>
          <w:rFonts w:ascii="Arial" w:eastAsia="Cambria" w:hAnsi="Arial" w:cs="ArialUnicodeMS"/>
          <w:sz w:val="22"/>
          <w:szCs w:val="20"/>
        </w:rPr>
        <w:t>iLiNS</w:t>
      </w:r>
      <w:proofErr w:type="spellEnd"/>
      <w:r w:rsidRPr="00BE00B7">
        <w:rPr>
          <w:rFonts w:ascii="Arial" w:eastAsia="Cambria" w:hAnsi="Arial" w:cs="ArialUnicodeMS"/>
          <w:sz w:val="22"/>
          <w:szCs w:val="20"/>
        </w:rPr>
        <w:t xml:space="preserve"> project has already demonstrated that LNS is acceptable among young children in similar cultures to the rural Kenyan population.</w:t>
      </w:r>
    </w:p>
    <w:p w14:paraId="54B9EABC" w14:textId="77777777" w:rsidR="00A84054" w:rsidRDefault="00A84054" w:rsidP="00E403C3">
      <w:pPr>
        <w:widowControl w:val="0"/>
        <w:autoSpaceDE w:val="0"/>
        <w:autoSpaceDN w:val="0"/>
        <w:adjustRightInd w:val="0"/>
        <w:rPr>
          <w:rFonts w:ascii="Arial" w:eastAsia="Cambria" w:hAnsi="Arial" w:cs="ArialUnicodeMS"/>
          <w:sz w:val="22"/>
          <w:szCs w:val="20"/>
        </w:rPr>
      </w:pPr>
    </w:p>
    <w:p w14:paraId="7B6F16D2" w14:textId="2103FB12" w:rsidR="00CE1CC0" w:rsidRDefault="00A84054" w:rsidP="00947C15">
      <w:pPr>
        <w:widowControl w:val="0"/>
        <w:autoSpaceDE w:val="0"/>
        <w:autoSpaceDN w:val="0"/>
        <w:adjustRightInd w:val="0"/>
      </w:pPr>
      <w:r w:rsidRPr="00A84054">
        <w:rPr>
          <w:rFonts w:eastAsia="Cambria"/>
        </w:rPr>
        <w:t xml:space="preserve">There is only one factory in France, run by </w:t>
      </w:r>
      <w:proofErr w:type="spellStart"/>
      <w:r w:rsidRPr="00A84054">
        <w:rPr>
          <w:rFonts w:eastAsia="Cambria"/>
        </w:rPr>
        <w:t>Nutriset</w:t>
      </w:r>
      <w:proofErr w:type="spellEnd"/>
      <w:r w:rsidRPr="00A84054">
        <w:rPr>
          <w:rFonts w:eastAsia="Cambria"/>
        </w:rPr>
        <w:t xml:space="preserve">, with the capacity to manufacture the LNS proposed for this trial. In the event that the specified LNS is not immediately available for distribution at the time the nutrition intervention is rolled out, we will plan to </w:t>
      </w:r>
      <w:r w:rsidRPr="00A84054">
        <w:t xml:space="preserve">provide </w:t>
      </w:r>
      <w:proofErr w:type="spellStart"/>
      <w:r w:rsidRPr="00A84054">
        <w:t>Nutributter</w:t>
      </w:r>
      <w:proofErr w:type="spellEnd"/>
      <w:r w:rsidRPr="00A84054">
        <w:t xml:space="preserve">, an </w:t>
      </w:r>
      <w:r w:rsidR="00BA2539">
        <w:t xml:space="preserve">off-the-shelf product that is very similar in nutrient content to our research </w:t>
      </w:r>
      <w:r w:rsidR="00BA2539">
        <w:lastRenderedPageBreak/>
        <w:t>formulation of LNS, and is available through a second factory in the United States (</w:t>
      </w:r>
      <w:proofErr w:type="spellStart"/>
      <w:r w:rsidR="00BA2539">
        <w:t>Edesia</w:t>
      </w:r>
      <w:proofErr w:type="spellEnd"/>
      <w:r w:rsidR="00BA2539">
        <w:t xml:space="preserve">) that has not experienced the contamination problem.  We have provided a comparison table in </w:t>
      </w:r>
      <w:r w:rsidR="00947C15">
        <w:t>an attachment</w:t>
      </w:r>
      <w:r w:rsidRPr="00FA0EC1">
        <w:t xml:space="preserve">.  We feel that when provided for a short time as a stop-gap measure, </w:t>
      </w:r>
      <w:proofErr w:type="spellStart"/>
      <w:r w:rsidR="00BA2539">
        <w:t>Nutributter</w:t>
      </w:r>
      <w:proofErr w:type="spellEnd"/>
      <w:r w:rsidR="00BA2539">
        <w:t xml:space="preserve"> is similar enough to our research LNS to be comparable.  We will only switch to </w:t>
      </w:r>
      <w:proofErr w:type="spellStart"/>
      <w:r w:rsidR="00BA2539">
        <w:t>Nutributter</w:t>
      </w:r>
      <w:proofErr w:type="spellEnd"/>
      <w:r w:rsidR="00BA2539">
        <w:t xml:space="preserve"> if we discover that the problems within the </w:t>
      </w:r>
      <w:proofErr w:type="spellStart"/>
      <w:r w:rsidR="00BA2539">
        <w:t>Nutriset</w:t>
      </w:r>
      <w:proofErr w:type="spellEnd"/>
      <w:r w:rsidR="00BA2539">
        <w:t xml:space="preserve"> factory persist or unexpected new problems arise. </w:t>
      </w:r>
    </w:p>
    <w:p w14:paraId="6FCB5F09" w14:textId="77777777" w:rsidR="009E0C5E" w:rsidRDefault="009E0C5E" w:rsidP="00E403C3">
      <w:pPr>
        <w:widowControl w:val="0"/>
        <w:autoSpaceDE w:val="0"/>
        <w:autoSpaceDN w:val="0"/>
        <w:adjustRightInd w:val="0"/>
      </w:pPr>
    </w:p>
    <w:p w14:paraId="6809DA12" w14:textId="78AC1C3B" w:rsidR="009E0C5E" w:rsidRPr="009E0C5E" w:rsidRDefault="00443A86" w:rsidP="00E403C3">
      <w:pPr>
        <w:widowControl w:val="0"/>
        <w:autoSpaceDE w:val="0"/>
        <w:autoSpaceDN w:val="0"/>
        <w:adjustRightInd w:val="0"/>
      </w:pPr>
      <w:r w:rsidRPr="00736974">
        <w:t>For the first six months of life we will promote exclusive breastfeeding in line with the WHO/UNICEF and Government of Kenya’s guidelines. After 6 months, we promote locally available nutrient-rich complementary foods in combination with the LNS that is provided.</w:t>
      </w:r>
    </w:p>
    <w:p w14:paraId="5CFFE3D7" w14:textId="77777777" w:rsidR="009E0C5E" w:rsidRDefault="009E0C5E" w:rsidP="00E403C3">
      <w:pPr>
        <w:widowControl w:val="0"/>
        <w:autoSpaceDE w:val="0"/>
        <w:autoSpaceDN w:val="0"/>
        <w:adjustRightInd w:val="0"/>
      </w:pPr>
    </w:p>
    <w:p w14:paraId="5FD4A03F" w14:textId="77777777" w:rsidR="00CE1CC0" w:rsidRDefault="00CE1CC0" w:rsidP="00E403C3">
      <w:pPr>
        <w:widowControl w:val="0"/>
        <w:autoSpaceDE w:val="0"/>
        <w:autoSpaceDN w:val="0"/>
        <w:adjustRightInd w:val="0"/>
      </w:pPr>
    </w:p>
    <w:p w14:paraId="7B14755D" w14:textId="77777777" w:rsidR="00CE1CC0" w:rsidRPr="00BE00B7" w:rsidRDefault="00CE1CC0" w:rsidP="00CE1CC0">
      <w:pPr>
        <w:spacing w:before="120" w:after="120"/>
        <w:rPr>
          <w:rFonts w:ascii="Arial" w:hAnsi="Arial"/>
          <w:i/>
          <w:sz w:val="22"/>
        </w:rPr>
      </w:pPr>
      <w:r w:rsidRPr="00BE00B7">
        <w:rPr>
          <w:rFonts w:ascii="Arial" w:hAnsi="Arial"/>
          <w:i/>
          <w:sz w:val="22"/>
        </w:rPr>
        <w:t>Pilot Work (2010-12-2601)</w:t>
      </w:r>
    </w:p>
    <w:p w14:paraId="5AE760E0" w14:textId="66AE4570" w:rsidR="00CE1CC0" w:rsidRDefault="00CE1CC0" w:rsidP="00CE1CC0">
      <w:pPr>
        <w:spacing w:before="120" w:after="120"/>
        <w:rPr>
          <w:rFonts w:ascii="Arial" w:hAnsi="Arial"/>
          <w:sz w:val="22"/>
        </w:rPr>
      </w:pPr>
      <w:r w:rsidRPr="00BE00B7">
        <w:rPr>
          <w:rFonts w:ascii="Arial" w:hAnsi="Arial"/>
          <w:sz w:val="22"/>
        </w:rPr>
        <w:t>The</w:t>
      </w:r>
      <w:r>
        <w:rPr>
          <w:rFonts w:ascii="Arial" w:hAnsi="Arial"/>
          <w:sz w:val="22"/>
        </w:rPr>
        <w:t xml:space="preserve"> WASH Benefits</w:t>
      </w:r>
      <w:r w:rsidRPr="00BE00B7">
        <w:rPr>
          <w:rFonts w:ascii="Arial" w:hAnsi="Arial"/>
          <w:sz w:val="22"/>
        </w:rPr>
        <w:t xml:space="preserve"> pilot work has allowed the study teams to refine the sanitation, handwashing</w:t>
      </w:r>
      <w:r w:rsidR="00F46D78">
        <w:rPr>
          <w:rFonts w:ascii="Arial" w:hAnsi="Arial"/>
          <w:sz w:val="22"/>
        </w:rPr>
        <w:t>, nutrition</w:t>
      </w:r>
      <w:r w:rsidRPr="00BE00B7">
        <w:rPr>
          <w:rFonts w:ascii="Arial" w:hAnsi="Arial"/>
          <w:sz w:val="22"/>
        </w:rPr>
        <w:t xml:space="preserve"> and water quality interventions and identify hardware and behavior change packages that result in high levels of uptake. </w:t>
      </w:r>
    </w:p>
    <w:p w14:paraId="797C6762" w14:textId="77777777" w:rsidR="00CE1CC0" w:rsidRDefault="00CE1CC0" w:rsidP="00CE1CC0">
      <w:pPr>
        <w:spacing w:before="120" w:after="120"/>
        <w:rPr>
          <w:rFonts w:ascii="Arial" w:hAnsi="Arial"/>
          <w:sz w:val="22"/>
        </w:rPr>
      </w:pPr>
    </w:p>
    <w:p w14:paraId="34971E07" w14:textId="77777777" w:rsidR="00CE1CC0" w:rsidRPr="00BE00B7" w:rsidRDefault="00CE1CC0" w:rsidP="00CE1CC0">
      <w:pPr>
        <w:spacing w:before="120" w:after="120"/>
        <w:rPr>
          <w:rFonts w:ascii="Arial" w:hAnsi="Arial"/>
          <w:sz w:val="22"/>
        </w:rPr>
      </w:pPr>
      <w:r>
        <w:rPr>
          <w:rFonts w:ascii="Arial" w:hAnsi="Arial"/>
          <w:sz w:val="22"/>
        </w:rPr>
        <w:t>Based on the results of the pilot work, the following water, sanitation, hygiene, and nutrition interventions will be implemented</w:t>
      </w:r>
      <w:r w:rsidRPr="00BE00B7">
        <w:rPr>
          <w:rFonts w:ascii="Arial" w:hAnsi="Arial"/>
          <w:sz w:val="22"/>
        </w:rPr>
        <w:t xml:space="preserve">: </w:t>
      </w:r>
    </w:p>
    <w:p w14:paraId="2467BD19" w14:textId="77777777" w:rsidR="00CE1CC0" w:rsidRPr="00BE00B7" w:rsidRDefault="00CE1CC0" w:rsidP="00CE1CC0">
      <w:pPr>
        <w:spacing w:before="120" w:after="120"/>
        <w:rPr>
          <w:rFonts w:ascii="Arial" w:hAnsi="Arial"/>
          <w:sz w:val="22"/>
        </w:rPr>
      </w:pPr>
      <w:r w:rsidRPr="00BE00B7">
        <w:rPr>
          <w:rFonts w:ascii="Arial" w:hAnsi="Arial"/>
          <w:sz w:val="22"/>
        </w:rPr>
        <w:t xml:space="preserve"> </w:t>
      </w:r>
    </w:p>
    <w:tbl>
      <w:tblPr>
        <w:tblW w:w="5000" w:type="pct"/>
        <w:tblLook w:val="0000" w:firstRow="0" w:lastRow="0" w:firstColumn="0" w:lastColumn="0" w:noHBand="0" w:noVBand="0"/>
      </w:tblPr>
      <w:tblGrid>
        <w:gridCol w:w="2180"/>
        <w:gridCol w:w="7180"/>
      </w:tblGrid>
      <w:tr w:rsidR="00CE1CC0" w:rsidRPr="00BE00B7" w14:paraId="0FD6E027" w14:textId="77777777" w:rsidTr="00EF7F2B">
        <w:trPr>
          <w:cantSplit/>
          <w:trHeight w:val="300"/>
        </w:trPr>
        <w:tc>
          <w:tcPr>
            <w:tcW w:w="221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ACE37A8" w14:textId="77777777" w:rsidR="00CE1CC0" w:rsidRPr="00BE00B7" w:rsidRDefault="00CE1CC0" w:rsidP="00EF7F2B">
            <w:pPr>
              <w:rPr>
                <w:rFonts w:ascii="Arial" w:hAnsi="Arial"/>
                <w:sz w:val="22"/>
              </w:rPr>
            </w:pPr>
            <w:r w:rsidRPr="00BE00B7">
              <w:rPr>
                <w:rFonts w:ascii="Arial" w:hAnsi="Arial"/>
                <w:sz w:val="22"/>
              </w:rPr>
              <w:t>Intervention class</w:t>
            </w:r>
          </w:p>
        </w:tc>
        <w:tc>
          <w:tcPr>
            <w:tcW w:w="7429"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1439FE20" w14:textId="77777777" w:rsidR="00CE1CC0" w:rsidRPr="00BE00B7" w:rsidRDefault="00CE1CC0" w:rsidP="00EF7F2B">
            <w:pPr>
              <w:rPr>
                <w:rFonts w:ascii="Arial" w:hAnsi="Arial"/>
                <w:sz w:val="22"/>
              </w:rPr>
            </w:pPr>
            <w:r w:rsidRPr="00BE00B7">
              <w:rPr>
                <w:rFonts w:ascii="Arial" w:hAnsi="Arial"/>
                <w:sz w:val="22"/>
              </w:rPr>
              <w:t>Examples of front-running candidate interventions</w:t>
            </w:r>
          </w:p>
        </w:tc>
      </w:tr>
      <w:tr w:rsidR="00CE1CC0" w:rsidRPr="00BE00B7" w14:paraId="42667E4F" w14:textId="77777777" w:rsidTr="00EF7F2B">
        <w:trPr>
          <w:cantSplit/>
          <w:trHeight w:val="435"/>
        </w:trPr>
        <w:tc>
          <w:tcPr>
            <w:tcW w:w="2218" w:type="dxa"/>
            <w:tcBorders>
              <w:top w:val="single" w:sz="4"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161F96E" w14:textId="77777777" w:rsidR="00CE1CC0" w:rsidRPr="00BE00B7" w:rsidRDefault="00CE1CC0" w:rsidP="00EF7F2B">
            <w:pPr>
              <w:rPr>
                <w:rFonts w:ascii="Arial" w:hAnsi="Arial"/>
                <w:sz w:val="22"/>
              </w:rPr>
            </w:pPr>
            <w:r w:rsidRPr="00BE00B7">
              <w:rPr>
                <w:rFonts w:ascii="Arial" w:hAnsi="Arial"/>
                <w:sz w:val="22"/>
              </w:rPr>
              <w:t>Sanitation</w:t>
            </w:r>
          </w:p>
        </w:tc>
        <w:tc>
          <w:tcPr>
            <w:tcW w:w="7429" w:type="dxa"/>
            <w:tcBorders>
              <w:top w:val="single" w:sz="4"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6AAD2D1" w14:textId="77777777" w:rsidR="00CE1CC0" w:rsidRPr="00BE00B7" w:rsidRDefault="00CE1CC0" w:rsidP="00EF7F2B">
            <w:pPr>
              <w:rPr>
                <w:rFonts w:ascii="Arial" w:hAnsi="Arial"/>
                <w:sz w:val="22"/>
              </w:rPr>
            </w:pPr>
            <w:r w:rsidRPr="00BE00B7">
              <w:rPr>
                <w:rFonts w:ascii="Arial" w:hAnsi="Arial"/>
                <w:sz w:val="22"/>
              </w:rPr>
              <w:t xml:space="preserve">Sanitation promotion, child </w:t>
            </w:r>
            <w:proofErr w:type="spellStart"/>
            <w:r w:rsidRPr="00BE00B7">
              <w:rPr>
                <w:rFonts w:ascii="Arial" w:hAnsi="Arial"/>
                <w:sz w:val="22"/>
              </w:rPr>
              <w:t>potties</w:t>
            </w:r>
            <w:proofErr w:type="spellEnd"/>
            <w:r w:rsidRPr="00BE00B7">
              <w:rPr>
                <w:rFonts w:ascii="Arial" w:hAnsi="Arial"/>
                <w:sz w:val="22"/>
              </w:rPr>
              <w:t xml:space="preserve">, </w:t>
            </w:r>
            <w:proofErr w:type="spellStart"/>
            <w:r w:rsidRPr="00BE00B7">
              <w:rPr>
                <w:rFonts w:ascii="Arial" w:hAnsi="Arial"/>
                <w:sz w:val="22"/>
              </w:rPr>
              <w:t>sani</w:t>
            </w:r>
            <w:proofErr w:type="spellEnd"/>
            <w:r w:rsidRPr="00BE00B7">
              <w:rPr>
                <w:rFonts w:ascii="Arial" w:hAnsi="Arial"/>
                <w:sz w:val="22"/>
              </w:rPr>
              <w:t>-scoop hoes to remove feces from household environments, latrine upgrades</w:t>
            </w:r>
            <w:r>
              <w:rPr>
                <w:rFonts w:ascii="Arial" w:hAnsi="Arial"/>
                <w:sz w:val="22"/>
              </w:rPr>
              <w:t xml:space="preserve"> and subsidized construction</w:t>
            </w:r>
          </w:p>
        </w:tc>
      </w:tr>
      <w:tr w:rsidR="00CE1CC0" w:rsidRPr="00BE00B7" w14:paraId="66B65F9E" w14:textId="77777777" w:rsidTr="00EF7F2B">
        <w:trPr>
          <w:cantSplit/>
          <w:trHeight w:val="420"/>
        </w:trPr>
        <w:tc>
          <w:tcPr>
            <w:tcW w:w="221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1086321" w14:textId="77777777" w:rsidR="00CE1CC0" w:rsidRPr="00BE00B7" w:rsidRDefault="00CE1CC0" w:rsidP="00EF7F2B">
            <w:pPr>
              <w:rPr>
                <w:rFonts w:ascii="Arial" w:hAnsi="Arial"/>
                <w:sz w:val="22"/>
              </w:rPr>
            </w:pPr>
            <w:r w:rsidRPr="00BE00B7">
              <w:rPr>
                <w:rFonts w:ascii="Arial" w:hAnsi="Arial"/>
                <w:sz w:val="22"/>
              </w:rPr>
              <w:t>Handwashing</w:t>
            </w:r>
          </w:p>
        </w:tc>
        <w:tc>
          <w:tcPr>
            <w:tcW w:w="7429"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9CFDF4C" w14:textId="77777777" w:rsidR="00CE1CC0" w:rsidRPr="00BE00B7" w:rsidRDefault="00CE1CC0" w:rsidP="00EF7F2B">
            <w:pPr>
              <w:rPr>
                <w:rFonts w:ascii="Arial" w:hAnsi="Arial"/>
                <w:sz w:val="22"/>
              </w:rPr>
            </w:pPr>
            <w:r w:rsidRPr="00BE00B7">
              <w:rPr>
                <w:rFonts w:ascii="Arial" w:hAnsi="Arial"/>
                <w:sz w:val="22"/>
              </w:rPr>
              <w:t xml:space="preserve">Promotion of handwashing with soap at critical times, tippy-tap handwashing stations, soapy water at handwashing locations </w:t>
            </w:r>
          </w:p>
        </w:tc>
      </w:tr>
      <w:tr w:rsidR="00CE1CC0" w:rsidRPr="00BE00B7" w14:paraId="6CC053EE" w14:textId="77777777" w:rsidTr="00EF7F2B">
        <w:trPr>
          <w:cantSplit/>
          <w:trHeight w:val="425"/>
        </w:trPr>
        <w:tc>
          <w:tcPr>
            <w:tcW w:w="221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7F17A5" w14:textId="77777777" w:rsidR="00CE1CC0" w:rsidRDefault="00CE1CC0" w:rsidP="00EF7F2B">
            <w:pPr>
              <w:rPr>
                <w:rFonts w:ascii="Arial" w:hAnsi="Arial"/>
                <w:sz w:val="22"/>
              </w:rPr>
            </w:pPr>
            <w:r w:rsidRPr="00BE00B7">
              <w:rPr>
                <w:rFonts w:ascii="Arial" w:hAnsi="Arial"/>
                <w:sz w:val="22"/>
              </w:rPr>
              <w:t>Water quality</w:t>
            </w:r>
          </w:p>
          <w:p w14:paraId="0FBB20B0" w14:textId="77777777" w:rsidR="00CE1CC0" w:rsidRDefault="00CE1CC0" w:rsidP="00EF7F2B">
            <w:pPr>
              <w:rPr>
                <w:rFonts w:ascii="Arial" w:hAnsi="Arial"/>
                <w:sz w:val="22"/>
              </w:rPr>
            </w:pPr>
          </w:p>
          <w:p w14:paraId="18E1AA46" w14:textId="77777777" w:rsidR="00CE1CC0" w:rsidRPr="00BE00B7" w:rsidRDefault="00CE1CC0" w:rsidP="00EF7F2B">
            <w:pPr>
              <w:rPr>
                <w:rFonts w:ascii="Arial" w:hAnsi="Arial"/>
                <w:sz w:val="22"/>
              </w:rPr>
            </w:pPr>
            <w:r>
              <w:rPr>
                <w:rFonts w:ascii="Arial" w:hAnsi="Arial"/>
                <w:sz w:val="22"/>
              </w:rPr>
              <w:t>Nutrition</w:t>
            </w:r>
          </w:p>
        </w:tc>
        <w:tc>
          <w:tcPr>
            <w:tcW w:w="7429"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44E0AF6" w14:textId="77777777" w:rsidR="00CE1CC0" w:rsidRDefault="00CE1CC0" w:rsidP="00EF7F2B">
            <w:pPr>
              <w:rPr>
                <w:rFonts w:ascii="Arial" w:hAnsi="Arial"/>
                <w:sz w:val="22"/>
              </w:rPr>
            </w:pPr>
            <w:r>
              <w:rPr>
                <w:rFonts w:ascii="Arial" w:hAnsi="Arial"/>
                <w:sz w:val="22"/>
              </w:rPr>
              <w:t>Water treatment promotion, c</w:t>
            </w:r>
            <w:r w:rsidRPr="00BE00B7">
              <w:rPr>
                <w:rFonts w:ascii="Arial" w:hAnsi="Arial"/>
                <w:sz w:val="22"/>
              </w:rPr>
              <w:t xml:space="preserve">hlorine dispensers at water sources, </w:t>
            </w:r>
            <w:r>
              <w:rPr>
                <w:rFonts w:ascii="Arial" w:hAnsi="Arial"/>
                <w:sz w:val="22"/>
              </w:rPr>
              <w:t xml:space="preserve">supplemental bottled chlorine for in-home use </w:t>
            </w:r>
          </w:p>
          <w:p w14:paraId="61073670" w14:textId="77777777" w:rsidR="00CE1CC0" w:rsidRPr="00AA5EBB" w:rsidRDefault="00CE1CC0" w:rsidP="00EF7F2B">
            <w:pPr>
              <w:rPr>
                <w:rFonts w:ascii="Arial" w:hAnsi="Arial"/>
                <w:sz w:val="22"/>
              </w:rPr>
            </w:pPr>
            <w:r w:rsidRPr="00CA7998">
              <w:rPr>
                <w:rFonts w:eastAsia="Cambria"/>
              </w:rPr>
              <w:t>Appropriate nutrition for pregnant mothers</w:t>
            </w:r>
            <w:r w:rsidRPr="00AA5EBB">
              <w:rPr>
                <w:rFonts w:eastAsia="Cambria"/>
              </w:rPr>
              <w:t xml:space="preserve">, promotion of exclusive breastfeeding for children 0-6 months, </w:t>
            </w:r>
            <w:r w:rsidRPr="00CA7998">
              <w:rPr>
                <w:rFonts w:eastAsia="Cambria"/>
              </w:rPr>
              <w:t>Lipid-based Nutritional Supplementation (LNS) for children 6-24 months, promotion of appropriate complementary foods and continued breastfeeding</w:t>
            </w:r>
            <w:r w:rsidRPr="00AA5EBB">
              <w:rPr>
                <w:rFonts w:eastAsia="Cambria"/>
              </w:rPr>
              <w:t xml:space="preserve"> </w:t>
            </w:r>
          </w:p>
        </w:tc>
      </w:tr>
    </w:tbl>
    <w:p w14:paraId="2960CB39" w14:textId="77777777" w:rsidR="00CE1CC0" w:rsidRPr="00BE00B7" w:rsidRDefault="00CE1CC0" w:rsidP="00CE1CC0">
      <w:pPr>
        <w:rPr>
          <w:rFonts w:ascii="Arial" w:hAnsi="Arial"/>
          <w:iCs/>
          <w:sz w:val="22"/>
        </w:rPr>
      </w:pPr>
    </w:p>
    <w:p w14:paraId="016103A1" w14:textId="77777777" w:rsidR="00A84054" w:rsidRPr="00A84054" w:rsidRDefault="00BA2539" w:rsidP="00E403C3">
      <w:pPr>
        <w:widowControl w:val="0"/>
        <w:autoSpaceDE w:val="0"/>
        <w:autoSpaceDN w:val="0"/>
        <w:adjustRightInd w:val="0"/>
        <w:rPr>
          <w:rFonts w:eastAsia="Cambria"/>
        </w:rPr>
      </w:pPr>
      <w:r>
        <w:t xml:space="preserve"> </w:t>
      </w:r>
    </w:p>
    <w:p w14:paraId="01D4FAA1" w14:textId="77777777" w:rsidR="00E403C3" w:rsidRPr="00BE00B7" w:rsidRDefault="00E403C3" w:rsidP="00E403C3">
      <w:pPr>
        <w:widowControl w:val="0"/>
        <w:autoSpaceDE w:val="0"/>
        <w:autoSpaceDN w:val="0"/>
        <w:adjustRightInd w:val="0"/>
        <w:rPr>
          <w:rFonts w:ascii="Arial" w:eastAsia="Cambria" w:hAnsi="Arial" w:cs="ArialUnicodeMS"/>
          <w:sz w:val="22"/>
          <w:szCs w:val="20"/>
          <w:u w:val="single"/>
        </w:rPr>
      </w:pPr>
    </w:p>
    <w:p w14:paraId="629F9C5F" w14:textId="77777777" w:rsidR="00E403C3" w:rsidRPr="00BE00B7" w:rsidRDefault="00E403C3" w:rsidP="00E403C3">
      <w:pPr>
        <w:widowControl w:val="0"/>
        <w:autoSpaceDE w:val="0"/>
        <w:autoSpaceDN w:val="0"/>
        <w:adjustRightInd w:val="0"/>
        <w:rPr>
          <w:rFonts w:ascii="Arial" w:eastAsia="Cambria" w:hAnsi="Arial" w:cs="ArialUnicodeMS"/>
          <w:sz w:val="22"/>
          <w:szCs w:val="20"/>
          <w:u w:val="single"/>
        </w:rPr>
      </w:pPr>
      <w:r w:rsidRPr="00BE00B7">
        <w:rPr>
          <w:rFonts w:ascii="Arial" w:eastAsia="Cambria" w:hAnsi="Arial" w:cs="ArialUnicodeMS"/>
          <w:sz w:val="22"/>
          <w:szCs w:val="20"/>
          <w:u w:val="single"/>
        </w:rPr>
        <w:t>Biomarkers for Environmental Enteropathy</w:t>
      </w:r>
      <w:r w:rsidR="000178A1">
        <w:rPr>
          <w:rFonts w:ascii="Arial" w:eastAsia="Cambria" w:hAnsi="Arial" w:cs="ArialUnicodeMS"/>
          <w:sz w:val="22"/>
          <w:szCs w:val="20"/>
          <w:u w:val="single"/>
        </w:rPr>
        <w:t xml:space="preserve"> </w:t>
      </w:r>
    </w:p>
    <w:p w14:paraId="203EE275" w14:textId="221ECD37" w:rsidR="00E403C3" w:rsidRPr="00BE00B7" w:rsidRDefault="009F0D33" w:rsidP="00E403C3">
      <w:pPr>
        <w:widowControl w:val="0"/>
        <w:autoSpaceDE w:val="0"/>
        <w:autoSpaceDN w:val="0"/>
        <w:adjustRightInd w:val="0"/>
        <w:rPr>
          <w:rFonts w:ascii="Arial" w:eastAsia="Cambria" w:hAnsi="Arial" w:cs="ArialUnicodeMS"/>
          <w:sz w:val="22"/>
          <w:szCs w:val="20"/>
        </w:rPr>
      </w:pPr>
      <w:r w:rsidRPr="00BE00B7">
        <w:rPr>
          <w:rFonts w:ascii="Arial" w:eastAsia="Cambria" w:hAnsi="Arial" w:cs="ArialUnicodeMS"/>
          <w:sz w:val="22"/>
          <w:szCs w:val="20"/>
        </w:rPr>
        <w:t>Environmental enteropathy, an inflammatory disorder of the intestines that compromises nutrient absorption, is associated with child malnutrition and poor development (</w:t>
      </w:r>
      <w:proofErr w:type="spellStart"/>
      <w:r w:rsidRPr="00BE00B7">
        <w:rPr>
          <w:rFonts w:ascii="Arial" w:eastAsia="Cambria" w:hAnsi="Arial" w:cs="ArialUnicodeMS"/>
          <w:sz w:val="22"/>
          <w:szCs w:val="20"/>
        </w:rPr>
        <w:t>Haghighi</w:t>
      </w:r>
      <w:proofErr w:type="spellEnd"/>
      <w:r w:rsidRPr="00BE00B7">
        <w:rPr>
          <w:rFonts w:ascii="Arial" w:eastAsia="Cambria" w:hAnsi="Arial" w:cs="ArialUnicodeMS"/>
          <w:sz w:val="22"/>
          <w:szCs w:val="20"/>
        </w:rPr>
        <w:t xml:space="preserve"> 1997, Humphrey 2009, McKay 2010).</w:t>
      </w:r>
      <w:r>
        <w:rPr>
          <w:rFonts w:ascii="Arial" w:eastAsia="Cambria" w:hAnsi="Arial" w:cs="ArialUnicodeMS"/>
          <w:sz w:val="22"/>
          <w:szCs w:val="20"/>
        </w:rPr>
        <w:t xml:space="preserve"> </w:t>
      </w:r>
      <w:r w:rsidR="000178A1">
        <w:rPr>
          <w:rFonts w:ascii="Arial" w:eastAsia="Cambria" w:hAnsi="Arial" w:cs="ArialUnicodeMS"/>
          <w:sz w:val="22"/>
          <w:szCs w:val="20"/>
        </w:rPr>
        <w:t>Environmental enteropathy is one of the main hypothesized pathways for the impact of our interventions on growth and development. Measurement of environmental enteropathy symptoms will provide important information about the mechanism for intervention impacts (or lack of impact)</w:t>
      </w:r>
      <w:r w:rsidR="00887EC4">
        <w:rPr>
          <w:rFonts w:ascii="Arial" w:eastAsia="Cambria" w:hAnsi="Arial" w:cs="ArialUnicodeMS"/>
          <w:sz w:val="22"/>
          <w:szCs w:val="20"/>
        </w:rPr>
        <w:t xml:space="preserve"> in this study</w:t>
      </w:r>
      <w:r w:rsidR="000178A1">
        <w:rPr>
          <w:rFonts w:ascii="Arial" w:eastAsia="Cambria" w:hAnsi="Arial" w:cs="ArialUnicodeMS"/>
          <w:sz w:val="22"/>
          <w:szCs w:val="20"/>
        </w:rPr>
        <w:t>.</w:t>
      </w:r>
      <w:r w:rsidR="00E403C3" w:rsidRPr="00BE00B7">
        <w:rPr>
          <w:rFonts w:ascii="Arial" w:eastAsia="Cambria" w:hAnsi="Arial" w:cs="ArialUnicodeMS"/>
          <w:sz w:val="22"/>
          <w:szCs w:val="20"/>
        </w:rPr>
        <w:t xml:space="preserve"> </w:t>
      </w:r>
      <w:r w:rsidR="006430A2">
        <w:rPr>
          <w:rFonts w:ascii="Arial" w:eastAsia="Cambria" w:hAnsi="Arial" w:cs="ArialUnicodeMS"/>
          <w:sz w:val="22"/>
          <w:szCs w:val="20"/>
        </w:rPr>
        <w:t xml:space="preserve">The gold standard measurement for environmental enteropathy is an intestinal biopsy, which would not be feasible in this study. </w:t>
      </w:r>
      <w:r w:rsidR="00E403C3" w:rsidRPr="00BE00B7">
        <w:rPr>
          <w:rFonts w:ascii="Arial" w:eastAsia="Cambria" w:hAnsi="Arial" w:cs="ArialUnicodeMS"/>
          <w:sz w:val="22"/>
          <w:szCs w:val="20"/>
        </w:rPr>
        <w:t>Altered intestinal permeability is an indicator of environmental enteropathy, measured using a dual-sugar permeability test in which the lactulose: mannitol urinary excretion ratio is measured (Lunn 2000, Campbell 2003</w:t>
      </w:r>
      <w:r w:rsidRPr="00BE00B7">
        <w:rPr>
          <w:rFonts w:ascii="Arial" w:eastAsia="Cambria" w:hAnsi="Arial" w:cs="ArialUnicodeMS"/>
          <w:sz w:val="22"/>
          <w:szCs w:val="20"/>
        </w:rPr>
        <w:t>).</w:t>
      </w:r>
      <w:r w:rsidR="00E403C3" w:rsidRPr="00BE00B7">
        <w:rPr>
          <w:rFonts w:ascii="Arial" w:eastAsia="Cambria" w:hAnsi="Arial" w:cs="ArialUnicodeMS"/>
          <w:sz w:val="22"/>
          <w:szCs w:val="20"/>
        </w:rPr>
        <w:t xml:space="preserve"> The child is given a combination of the two sugars, lactulose and mannitol. Mannitol diffuses through a transcellular pathway and is used to assess the absorptive capacity and mucosal surface area of the enterocytes. Lactulose is typically minimally absorbed </w:t>
      </w:r>
      <w:r w:rsidR="00E403C3" w:rsidRPr="00BE00B7">
        <w:rPr>
          <w:rFonts w:ascii="Arial" w:eastAsia="Cambria" w:hAnsi="Arial" w:cs="ArialUnicodeMS"/>
          <w:sz w:val="22"/>
          <w:szCs w:val="20"/>
        </w:rPr>
        <w:lastRenderedPageBreak/>
        <w:t xml:space="preserve">via the </w:t>
      </w:r>
      <w:proofErr w:type="spellStart"/>
      <w:r w:rsidR="00E403C3" w:rsidRPr="00BE00B7">
        <w:rPr>
          <w:rFonts w:ascii="Arial" w:eastAsia="Cambria" w:hAnsi="Arial" w:cs="ArialUnicodeMS"/>
          <w:sz w:val="22"/>
          <w:szCs w:val="20"/>
        </w:rPr>
        <w:t>paracellular</w:t>
      </w:r>
      <w:proofErr w:type="spellEnd"/>
      <w:r w:rsidR="00E403C3" w:rsidRPr="00BE00B7">
        <w:rPr>
          <w:rFonts w:ascii="Arial" w:eastAsia="Cambria" w:hAnsi="Arial" w:cs="ArialUnicodeMS"/>
          <w:sz w:val="22"/>
          <w:szCs w:val="20"/>
        </w:rPr>
        <w:t xml:space="preserve"> tight junctions and thus, it is used to assess epithelial integrity. A normal intestinal epithelium absorbs nearly all mannitol, but almost no lactulose. A damaged epithelium absorbs mannitol less efficiently and more lactulose. By measuring the </w:t>
      </w:r>
      <w:proofErr w:type="gramStart"/>
      <w:r w:rsidR="00E403C3" w:rsidRPr="00BE00B7">
        <w:rPr>
          <w:rFonts w:ascii="Arial" w:eastAsia="Cambria" w:hAnsi="Arial" w:cs="ArialUnicodeMS"/>
          <w:sz w:val="22"/>
          <w:szCs w:val="20"/>
        </w:rPr>
        <w:t>lactulose :</w:t>
      </w:r>
      <w:proofErr w:type="gramEnd"/>
      <w:r w:rsidR="00E403C3" w:rsidRPr="00BE00B7">
        <w:rPr>
          <w:rFonts w:ascii="Arial" w:eastAsia="Cambria" w:hAnsi="Arial" w:cs="ArialUnicodeMS"/>
          <w:sz w:val="22"/>
          <w:szCs w:val="20"/>
        </w:rPr>
        <w:t xml:space="preserve"> mannitol ratio in the urine passed over the subsequent 3-5 hours, the intestinal absorptive efficiency can be calculated and the severity of environmental enteropathy inferred.</w:t>
      </w:r>
    </w:p>
    <w:p w14:paraId="278269FD" w14:textId="77777777" w:rsidR="00E403C3" w:rsidRPr="00BE00B7" w:rsidRDefault="00E403C3" w:rsidP="00E403C3">
      <w:pPr>
        <w:widowControl w:val="0"/>
        <w:autoSpaceDE w:val="0"/>
        <w:autoSpaceDN w:val="0"/>
        <w:adjustRightInd w:val="0"/>
        <w:rPr>
          <w:rFonts w:ascii="Arial" w:eastAsia="Cambria" w:hAnsi="Arial" w:cs="ArialUnicodeMS"/>
          <w:sz w:val="22"/>
          <w:szCs w:val="20"/>
        </w:rPr>
      </w:pPr>
    </w:p>
    <w:p w14:paraId="5128CD53" w14:textId="77777777" w:rsidR="00E403C3" w:rsidRPr="00BE00B7" w:rsidRDefault="00E403C3" w:rsidP="00E403C3">
      <w:pPr>
        <w:widowControl w:val="0"/>
        <w:autoSpaceDE w:val="0"/>
        <w:autoSpaceDN w:val="0"/>
        <w:adjustRightInd w:val="0"/>
        <w:rPr>
          <w:rFonts w:ascii="Arial" w:eastAsia="Cambria" w:hAnsi="Arial" w:cs="ArialUnicodeMS"/>
          <w:sz w:val="22"/>
          <w:szCs w:val="20"/>
        </w:rPr>
      </w:pPr>
      <w:r w:rsidRPr="00BE00B7">
        <w:rPr>
          <w:rFonts w:ascii="Arial" w:eastAsia="Cambria" w:hAnsi="Arial" w:cs="ArialUnicodeMS"/>
          <w:sz w:val="22"/>
          <w:szCs w:val="20"/>
        </w:rPr>
        <w:t>Earlier studies demonstrated that environmental enteropathy as assessed by</w:t>
      </w:r>
      <w:r w:rsidR="009F0D33">
        <w:rPr>
          <w:rFonts w:ascii="Arial" w:eastAsia="Cambria" w:hAnsi="Arial" w:cs="ArialUnicodeMS"/>
          <w:sz w:val="22"/>
          <w:szCs w:val="20"/>
        </w:rPr>
        <w:t xml:space="preserve"> altered</w:t>
      </w:r>
      <w:r w:rsidRPr="00BE00B7">
        <w:rPr>
          <w:rFonts w:ascii="Arial" w:eastAsia="Cambria" w:hAnsi="Arial" w:cs="ArialUnicodeMS"/>
          <w:sz w:val="22"/>
          <w:szCs w:val="20"/>
        </w:rPr>
        <w:t xml:space="preserve"> intestinal absorption </w:t>
      </w:r>
      <w:r w:rsidR="009F0D33">
        <w:rPr>
          <w:rFonts w:ascii="Arial" w:eastAsia="Cambria" w:hAnsi="Arial" w:cs="ArialUnicodeMS"/>
          <w:sz w:val="22"/>
          <w:szCs w:val="20"/>
        </w:rPr>
        <w:t xml:space="preserve">and permeability, </w:t>
      </w:r>
      <w:r w:rsidRPr="00BE00B7">
        <w:rPr>
          <w:rFonts w:ascii="Arial" w:eastAsia="Cambria" w:hAnsi="Arial" w:cs="ArialUnicodeMS"/>
          <w:sz w:val="22"/>
          <w:szCs w:val="20"/>
        </w:rPr>
        <w:t>is widespread in low income tropical countries where fecal contamination of water, food, and the environment are common in contrast to rarely being seen among normal residents of high income temperate countries (</w:t>
      </w:r>
      <w:proofErr w:type="spellStart"/>
      <w:r w:rsidRPr="00BE00B7">
        <w:rPr>
          <w:rFonts w:ascii="Arial" w:eastAsia="Cambria" w:hAnsi="Arial" w:cs="ArialUnicodeMS"/>
          <w:sz w:val="22"/>
          <w:szCs w:val="20"/>
        </w:rPr>
        <w:t>Haghighi</w:t>
      </w:r>
      <w:proofErr w:type="spellEnd"/>
      <w:r w:rsidRPr="00BE00B7">
        <w:rPr>
          <w:rFonts w:ascii="Arial" w:eastAsia="Cambria" w:hAnsi="Arial" w:cs="ArialUnicodeMS"/>
          <w:sz w:val="22"/>
          <w:szCs w:val="20"/>
        </w:rPr>
        <w:t xml:space="preserve"> 2003). Environmental enteropathy is acquired early in childhood. Stillborn children in tropical countries have normal intestinal small intestinal cellular structure (</w:t>
      </w:r>
      <w:proofErr w:type="spellStart"/>
      <w:r w:rsidRPr="00BE00B7">
        <w:rPr>
          <w:rFonts w:ascii="Arial" w:eastAsia="Cambria" w:hAnsi="Arial" w:cs="ArialUnicodeMS"/>
          <w:sz w:val="22"/>
          <w:szCs w:val="20"/>
        </w:rPr>
        <w:t>Haghighi</w:t>
      </w:r>
      <w:proofErr w:type="spellEnd"/>
      <w:r w:rsidRPr="00BE00B7">
        <w:rPr>
          <w:rFonts w:ascii="Arial" w:eastAsia="Cambria" w:hAnsi="Arial" w:cs="ArialUnicodeMS"/>
          <w:sz w:val="22"/>
          <w:szCs w:val="20"/>
        </w:rPr>
        <w:t xml:space="preserve"> 1979). During the first three months of life mannitol/lactulose absorption is normal in children in The Gambia compared to children in the UK, however after three months intestinal absorption among Gambian children progressively decreases during the first year of life (Lunn 1991). Recent studies in </w:t>
      </w:r>
      <w:r w:rsidR="001F1031">
        <w:rPr>
          <w:rFonts w:ascii="Arial" w:eastAsia="Cambria" w:hAnsi="Arial" w:cs="ArialUnicodeMS"/>
          <w:sz w:val="22"/>
          <w:szCs w:val="20"/>
        </w:rPr>
        <w:t xml:space="preserve">rural </w:t>
      </w:r>
      <w:r w:rsidRPr="00BE00B7">
        <w:rPr>
          <w:rFonts w:ascii="Arial" w:eastAsia="Cambria" w:hAnsi="Arial" w:cs="ArialUnicodeMS"/>
          <w:sz w:val="22"/>
          <w:szCs w:val="20"/>
        </w:rPr>
        <w:t xml:space="preserve">Bangladesh confirm intestinal malabsorption consistent with environmental enteropathy is present in children 3 – 24 months of </w:t>
      </w:r>
      <w:r w:rsidR="001F1031">
        <w:rPr>
          <w:rFonts w:ascii="Arial" w:eastAsia="Cambria" w:hAnsi="Arial" w:cs="ArialUnicodeMS"/>
          <w:sz w:val="22"/>
          <w:szCs w:val="20"/>
        </w:rPr>
        <w:t>age</w:t>
      </w:r>
      <w:r w:rsidRPr="00BE00B7">
        <w:rPr>
          <w:rFonts w:ascii="Arial" w:eastAsia="Cambria" w:hAnsi="Arial" w:cs="ArialUnicodeMS"/>
          <w:sz w:val="22"/>
          <w:szCs w:val="20"/>
        </w:rPr>
        <w:t>; the degree of impairment in absorption increased in children between 3 and 12 months of age (</w:t>
      </w:r>
      <w:proofErr w:type="spellStart"/>
      <w:r w:rsidRPr="00BE00B7">
        <w:rPr>
          <w:rFonts w:ascii="Arial" w:eastAsia="Cambria" w:hAnsi="Arial" w:cs="ArialUnicodeMS"/>
          <w:sz w:val="22"/>
          <w:szCs w:val="20"/>
        </w:rPr>
        <w:t>Goto</w:t>
      </w:r>
      <w:proofErr w:type="spellEnd"/>
      <w:r w:rsidRPr="00BE00B7">
        <w:rPr>
          <w:rFonts w:ascii="Arial" w:eastAsia="Cambria" w:hAnsi="Arial" w:cs="ArialUnicodeMS"/>
          <w:sz w:val="22"/>
          <w:szCs w:val="20"/>
        </w:rPr>
        <w:t xml:space="preserve"> 2009a, </w:t>
      </w:r>
      <w:proofErr w:type="spellStart"/>
      <w:r w:rsidRPr="00BE00B7">
        <w:rPr>
          <w:rFonts w:ascii="Arial" w:eastAsia="Cambria" w:hAnsi="Arial" w:cs="ArialUnicodeMS"/>
          <w:sz w:val="22"/>
          <w:szCs w:val="20"/>
        </w:rPr>
        <w:t>Goto</w:t>
      </w:r>
      <w:proofErr w:type="spellEnd"/>
      <w:r w:rsidRPr="00BE00B7">
        <w:rPr>
          <w:rFonts w:ascii="Arial" w:eastAsia="Cambria" w:hAnsi="Arial" w:cs="ArialUnicodeMS"/>
          <w:sz w:val="22"/>
          <w:szCs w:val="20"/>
        </w:rPr>
        <w:t xml:space="preserve"> 2009b). The intestinal absorption and pathology of migrants who move from highly contaminated low income tropical countries to developed temperate countries normalizes within 3 to 5 years (Gerson 1971). </w:t>
      </w:r>
    </w:p>
    <w:p w14:paraId="2559CEC2" w14:textId="77777777" w:rsidR="00E403C3" w:rsidRPr="00BE00B7" w:rsidRDefault="00E403C3" w:rsidP="00E403C3">
      <w:pPr>
        <w:widowControl w:val="0"/>
        <w:autoSpaceDE w:val="0"/>
        <w:autoSpaceDN w:val="0"/>
        <w:adjustRightInd w:val="0"/>
        <w:rPr>
          <w:rFonts w:ascii="Arial" w:eastAsia="Cambria" w:hAnsi="Arial" w:cs="ArialUnicodeMS"/>
          <w:sz w:val="22"/>
          <w:szCs w:val="20"/>
        </w:rPr>
      </w:pPr>
    </w:p>
    <w:p w14:paraId="015DA7A5" w14:textId="77777777" w:rsidR="00E403C3" w:rsidRDefault="00E403C3" w:rsidP="00E403C3">
      <w:pPr>
        <w:widowControl w:val="0"/>
        <w:autoSpaceDE w:val="0"/>
        <w:autoSpaceDN w:val="0"/>
        <w:adjustRightInd w:val="0"/>
        <w:rPr>
          <w:rFonts w:ascii="Arial" w:eastAsia="Cambria" w:hAnsi="Arial" w:cs="ArialUnicodeMS"/>
          <w:sz w:val="22"/>
          <w:szCs w:val="20"/>
        </w:rPr>
      </w:pPr>
      <w:r w:rsidRPr="00BE00B7">
        <w:rPr>
          <w:rFonts w:ascii="Arial" w:eastAsia="Cambria" w:hAnsi="Arial" w:cs="ArialUnicodeMS"/>
          <w:sz w:val="22"/>
          <w:szCs w:val="20"/>
        </w:rPr>
        <w:t xml:space="preserve">If improvements in sanitation, water quality, hand hygiene </w:t>
      </w:r>
      <w:r w:rsidR="000178A1">
        <w:rPr>
          <w:rFonts w:ascii="Arial" w:eastAsia="Cambria" w:hAnsi="Arial" w:cs="ArialUnicodeMS"/>
          <w:sz w:val="22"/>
          <w:szCs w:val="20"/>
        </w:rPr>
        <w:t xml:space="preserve">and nutrition </w:t>
      </w:r>
      <w:r w:rsidRPr="00BE00B7">
        <w:rPr>
          <w:rFonts w:ascii="Arial" w:eastAsia="Cambria" w:hAnsi="Arial" w:cs="ArialUnicodeMS"/>
          <w:sz w:val="22"/>
          <w:szCs w:val="20"/>
        </w:rPr>
        <w:t xml:space="preserve">could reduce the severity of intestinal malabsorption from environmental enteropathy either by preventing its acquisition by reversing the pathology, this would represent an important contribution to global public health, and would be a useful outcome assessment for the larger planned intervention study. </w:t>
      </w:r>
      <w:r w:rsidR="000178A1">
        <w:rPr>
          <w:rFonts w:ascii="Arial" w:eastAsia="Cambria" w:hAnsi="Arial" w:cs="ArialUnicodeMS"/>
          <w:sz w:val="22"/>
          <w:szCs w:val="20"/>
        </w:rPr>
        <w:t>Nutritionists have recently</w:t>
      </w:r>
      <w:r w:rsidRPr="00BE00B7">
        <w:rPr>
          <w:rFonts w:ascii="Arial" w:eastAsia="Cambria" w:hAnsi="Arial" w:cs="ArialUnicodeMS"/>
          <w:sz w:val="22"/>
          <w:szCs w:val="20"/>
        </w:rPr>
        <w:t xml:space="preserve"> argued that environmental enteropathy is most likely caused by poor sanitation</w:t>
      </w:r>
      <w:r w:rsidR="000178A1">
        <w:rPr>
          <w:rFonts w:ascii="Arial" w:eastAsia="Cambria" w:hAnsi="Arial" w:cs="ArialUnicodeMS"/>
          <w:sz w:val="22"/>
          <w:szCs w:val="20"/>
        </w:rPr>
        <w:t xml:space="preserve"> and hygiene</w:t>
      </w:r>
      <w:r w:rsidRPr="00BE00B7">
        <w:rPr>
          <w:rFonts w:ascii="Arial" w:eastAsia="Cambria" w:hAnsi="Arial" w:cs="ArialUnicodeMS"/>
          <w:sz w:val="22"/>
          <w:szCs w:val="20"/>
        </w:rPr>
        <w:t xml:space="preserve"> in low income countries (Humphrey 2009</w:t>
      </w:r>
      <w:r w:rsidR="000178A1">
        <w:rPr>
          <w:rFonts w:ascii="Arial" w:eastAsia="Cambria" w:hAnsi="Arial" w:cs="ArialUnicodeMS"/>
          <w:sz w:val="22"/>
          <w:szCs w:val="20"/>
        </w:rPr>
        <w:t>, McKay 2010</w:t>
      </w:r>
      <w:r w:rsidRPr="00BE00B7">
        <w:rPr>
          <w:rFonts w:ascii="Arial" w:eastAsia="Cambria" w:hAnsi="Arial" w:cs="ArialUnicodeMS"/>
          <w:sz w:val="22"/>
          <w:szCs w:val="20"/>
        </w:rPr>
        <w:t>). Yet, there are no studies that demonstrate a specific association between environmental enteropathy and poor sanitation separated from other exposures in a low income country environment, although one study from Rhodesia 30 years ago noted an association between intestinal absorption and socioeconomic status (Thomas 1976).</w:t>
      </w:r>
    </w:p>
    <w:p w14:paraId="00F51D24" w14:textId="77777777" w:rsidR="007C00DC" w:rsidRDefault="007C00DC" w:rsidP="00E403C3">
      <w:pPr>
        <w:widowControl w:val="0"/>
        <w:autoSpaceDE w:val="0"/>
        <w:autoSpaceDN w:val="0"/>
        <w:adjustRightInd w:val="0"/>
        <w:rPr>
          <w:rFonts w:ascii="Arial" w:eastAsia="Cambria" w:hAnsi="Arial" w:cs="ArialUnicodeMS"/>
          <w:sz w:val="22"/>
          <w:szCs w:val="20"/>
        </w:rPr>
      </w:pPr>
    </w:p>
    <w:p w14:paraId="035FF16E" w14:textId="048AE95F" w:rsidR="00DE1392" w:rsidRDefault="00DE1392" w:rsidP="00E403C3">
      <w:pPr>
        <w:widowControl w:val="0"/>
        <w:autoSpaceDE w:val="0"/>
        <w:autoSpaceDN w:val="0"/>
        <w:adjustRightInd w:val="0"/>
        <w:rPr>
          <w:rFonts w:ascii="Arial" w:eastAsia="Cambria" w:hAnsi="Arial" w:cs="ArialUnicodeMS"/>
          <w:sz w:val="22"/>
          <w:szCs w:val="20"/>
        </w:rPr>
      </w:pPr>
      <w:r w:rsidRPr="00DE1392">
        <w:rPr>
          <w:rFonts w:ascii="Arial" w:eastAsia="Cambria" w:hAnsi="Arial" w:cs="ArialUnicodeMS"/>
          <w:sz w:val="22"/>
          <w:szCs w:val="20"/>
        </w:rPr>
        <w:t>A growing body of evidence suggests that future adult disease risk is shaped by “developmental origins”</w:t>
      </w:r>
      <w:r>
        <w:rPr>
          <w:rFonts w:ascii="Arial" w:hAnsi="Arial" w:cs="Arial"/>
        </w:rPr>
        <w:t xml:space="preserve"> (Barker 2007)</w:t>
      </w:r>
      <w:r w:rsidRPr="00DE1392">
        <w:rPr>
          <w:rFonts w:ascii="Arial" w:eastAsia="Cambria" w:hAnsi="Arial" w:cs="ArialUnicodeMS"/>
          <w:sz w:val="22"/>
          <w:szCs w:val="20"/>
        </w:rPr>
        <w:t>.</w:t>
      </w:r>
      <w:r>
        <w:rPr>
          <w:rFonts w:ascii="Arial" w:eastAsia="Cambria" w:hAnsi="Arial" w:cs="ArialUnicodeMS"/>
          <w:sz w:val="22"/>
          <w:szCs w:val="20"/>
        </w:rPr>
        <w:t xml:space="preserve"> </w:t>
      </w:r>
      <w:r w:rsidRPr="00DE1392">
        <w:rPr>
          <w:rFonts w:ascii="Arial" w:eastAsia="Cambria" w:hAnsi="Arial" w:cs="ArialUnicodeMS"/>
          <w:sz w:val="22"/>
          <w:szCs w:val="20"/>
        </w:rPr>
        <w:t xml:space="preserve">Multiple in utero and early life exposures to psychosocial stress (e.g., family </w:t>
      </w:r>
      <w:r w:rsidR="000C17C7">
        <w:rPr>
          <w:rFonts w:ascii="Arial" w:eastAsia="Cambria" w:hAnsi="Arial" w:cs="ArialUnicodeMS"/>
          <w:sz w:val="22"/>
          <w:szCs w:val="20"/>
        </w:rPr>
        <w:t>stress</w:t>
      </w:r>
      <w:r w:rsidRPr="00DE1392">
        <w:rPr>
          <w:rFonts w:ascii="Arial" w:eastAsia="Cambria" w:hAnsi="Arial" w:cs="ArialUnicodeMS"/>
          <w:sz w:val="22"/>
          <w:szCs w:val="20"/>
        </w:rPr>
        <w:t>, maternal depression) and biological stress (e.g., infections, environmental enteropathy, micronutrient deficiencies) may increase allostatic load (the cumulative biological damage from chronic stress) and increase susceptibility to disease later in life</w:t>
      </w:r>
      <w:r>
        <w:rPr>
          <w:rFonts w:ascii="Arial" w:eastAsia="Cambria" w:hAnsi="Arial" w:cs="ArialUnicodeMS"/>
          <w:sz w:val="22"/>
          <w:szCs w:val="20"/>
        </w:rPr>
        <w:t xml:space="preserve"> </w:t>
      </w:r>
      <w:r w:rsidRPr="00DE1392">
        <w:rPr>
          <w:rFonts w:ascii="Arial" w:eastAsia="Cambria" w:hAnsi="Arial" w:cs="ArialUnicodeMS"/>
          <w:sz w:val="22"/>
          <w:szCs w:val="20"/>
        </w:rPr>
        <w:t>(</w:t>
      </w:r>
      <w:proofErr w:type="spellStart"/>
      <w:r w:rsidRPr="00DE1392">
        <w:rPr>
          <w:rFonts w:ascii="Arial" w:eastAsia="Cambria" w:hAnsi="Arial" w:cs="ArialUnicodeMS"/>
          <w:sz w:val="22"/>
          <w:szCs w:val="20"/>
        </w:rPr>
        <w:t>Shonkoff</w:t>
      </w:r>
      <w:proofErr w:type="spellEnd"/>
      <w:r w:rsidRPr="00DE1392">
        <w:rPr>
          <w:rFonts w:ascii="Arial" w:eastAsia="Cambria" w:hAnsi="Arial" w:cs="ArialUnicodeMS"/>
          <w:sz w:val="22"/>
          <w:szCs w:val="20"/>
        </w:rPr>
        <w:t xml:space="preserve">, Boyce et al. 2009, </w:t>
      </w:r>
      <w:proofErr w:type="spellStart"/>
      <w:r w:rsidRPr="00DE1392">
        <w:rPr>
          <w:rFonts w:ascii="Arial" w:eastAsia="Cambria" w:hAnsi="Arial" w:cs="ArialUnicodeMS"/>
          <w:sz w:val="22"/>
          <w:szCs w:val="20"/>
        </w:rPr>
        <w:t>Entringer</w:t>
      </w:r>
      <w:proofErr w:type="spellEnd"/>
      <w:r w:rsidRPr="00DE1392">
        <w:rPr>
          <w:rFonts w:ascii="Arial" w:eastAsia="Cambria" w:hAnsi="Arial" w:cs="ArialUnicodeMS"/>
          <w:sz w:val="22"/>
          <w:szCs w:val="20"/>
        </w:rPr>
        <w:t xml:space="preserve">, Buss et al. 2010, </w:t>
      </w:r>
      <w:proofErr w:type="spellStart"/>
      <w:r w:rsidRPr="00DE1392">
        <w:rPr>
          <w:rFonts w:ascii="Arial" w:eastAsia="Cambria" w:hAnsi="Arial" w:cs="ArialUnicodeMS"/>
          <w:sz w:val="22"/>
          <w:szCs w:val="20"/>
        </w:rPr>
        <w:t>Tomiyama</w:t>
      </w:r>
      <w:proofErr w:type="spellEnd"/>
      <w:r w:rsidRPr="00DE1392">
        <w:rPr>
          <w:rFonts w:ascii="Arial" w:eastAsia="Cambria" w:hAnsi="Arial" w:cs="ArialUnicodeMS"/>
          <w:sz w:val="22"/>
          <w:szCs w:val="20"/>
        </w:rPr>
        <w:t>, O'Donovan et al. 2012).</w:t>
      </w:r>
      <w:r>
        <w:rPr>
          <w:rFonts w:ascii="Arial" w:eastAsia="Cambria" w:hAnsi="Arial" w:cs="ArialUnicodeMS"/>
          <w:sz w:val="22"/>
          <w:szCs w:val="20"/>
        </w:rPr>
        <w:t xml:space="preserve"> </w:t>
      </w:r>
      <w:r w:rsidRPr="00DE1392">
        <w:rPr>
          <w:rFonts w:ascii="Arial" w:eastAsia="Cambria" w:hAnsi="Arial" w:cs="ArialUnicodeMS"/>
          <w:sz w:val="22"/>
          <w:szCs w:val="20"/>
        </w:rPr>
        <w:t xml:space="preserve">The attrition of telomeres, the repetitive DNA sequences protecting the tips of chromosomes, may serve as a biomarker of cumulative lifetime stress or play a causal role in the etiology of various diseases, or </w:t>
      </w:r>
      <w:proofErr w:type="gramStart"/>
      <w:r w:rsidRPr="00DE1392">
        <w:rPr>
          <w:rFonts w:ascii="Arial" w:eastAsia="Cambria" w:hAnsi="Arial" w:cs="ArialUnicodeMS"/>
          <w:sz w:val="22"/>
          <w:szCs w:val="20"/>
        </w:rPr>
        <w:t>both(</w:t>
      </w:r>
      <w:proofErr w:type="spellStart"/>
      <w:proofErr w:type="gramEnd"/>
      <w:r w:rsidRPr="00DE1392">
        <w:rPr>
          <w:rFonts w:ascii="Arial" w:eastAsia="Cambria" w:hAnsi="Arial" w:cs="ArialUnicodeMS"/>
          <w:sz w:val="22"/>
          <w:szCs w:val="20"/>
        </w:rPr>
        <w:t>Entringer</w:t>
      </w:r>
      <w:proofErr w:type="spellEnd"/>
      <w:r w:rsidRPr="00DE1392">
        <w:rPr>
          <w:rFonts w:ascii="Arial" w:eastAsia="Cambria" w:hAnsi="Arial" w:cs="ArialUnicodeMS"/>
          <w:sz w:val="22"/>
          <w:szCs w:val="20"/>
        </w:rPr>
        <w:t xml:space="preserve">, </w:t>
      </w:r>
      <w:proofErr w:type="spellStart"/>
      <w:r w:rsidRPr="00DE1392">
        <w:rPr>
          <w:rFonts w:ascii="Arial" w:eastAsia="Cambria" w:hAnsi="Arial" w:cs="ArialUnicodeMS"/>
          <w:sz w:val="22"/>
          <w:szCs w:val="20"/>
        </w:rPr>
        <w:t>Epel</w:t>
      </w:r>
      <w:proofErr w:type="spellEnd"/>
      <w:r w:rsidRPr="00DE1392">
        <w:rPr>
          <w:rFonts w:ascii="Arial" w:eastAsia="Cambria" w:hAnsi="Arial" w:cs="ArialUnicodeMS"/>
          <w:sz w:val="22"/>
          <w:szCs w:val="20"/>
        </w:rPr>
        <w:t xml:space="preserve"> et al. 2011).</w:t>
      </w:r>
      <w:r>
        <w:rPr>
          <w:rFonts w:ascii="Arial" w:eastAsia="Cambria" w:hAnsi="Arial" w:cs="ArialUnicodeMS"/>
          <w:sz w:val="22"/>
          <w:szCs w:val="20"/>
        </w:rPr>
        <w:t xml:space="preserve"> </w:t>
      </w:r>
      <w:r w:rsidRPr="00DE1392">
        <w:rPr>
          <w:rFonts w:ascii="Arial" w:eastAsia="Cambria" w:hAnsi="Arial" w:cs="ArialUnicodeMS"/>
          <w:sz w:val="22"/>
          <w:szCs w:val="20"/>
        </w:rPr>
        <w:t xml:space="preserve">During the sensitive period of early postnatal life, cellular replication occurs at a rapid rate as the immune system, brain, and other systems </w:t>
      </w:r>
      <w:proofErr w:type="gramStart"/>
      <w:r w:rsidRPr="00DE1392">
        <w:rPr>
          <w:rFonts w:ascii="Arial" w:eastAsia="Cambria" w:hAnsi="Arial" w:cs="ArialUnicodeMS"/>
          <w:sz w:val="22"/>
          <w:szCs w:val="20"/>
        </w:rPr>
        <w:t>develop(</w:t>
      </w:r>
      <w:proofErr w:type="spellStart"/>
      <w:proofErr w:type="gramEnd"/>
      <w:r w:rsidRPr="00DE1392">
        <w:rPr>
          <w:rFonts w:ascii="Arial" w:eastAsia="Cambria" w:hAnsi="Arial" w:cs="ArialUnicodeMS"/>
          <w:sz w:val="22"/>
          <w:szCs w:val="20"/>
        </w:rPr>
        <w:t>Zeichner</w:t>
      </w:r>
      <w:proofErr w:type="spellEnd"/>
      <w:r w:rsidRPr="00DE1392">
        <w:rPr>
          <w:rFonts w:ascii="Arial" w:eastAsia="Cambria" w:hAnsi="Arial" w:cs="ArialUnicodeMS"/>
          <w:sz w:val="22"/>
          <w:szCs w:val="20"/>
        </w:rPr>
        <w:t xml:space="preserve">, Palumbo et al. 1999). Since telomeres are a key determinant of tissue development and shorten at a dramatically faster rate in infancy compared to in adulthood, it is imperative to focus on early childhood factors that may accelerate telomere </w:t>
      </w:r>
      <w:proofErr w:type="gramStart"/>
      <w:r w:rsidRPr="00DE1392">
        <w:rPr>
          <w:rFonts w:ascii="Arial" w:eastAsia="Cambria" w:hAnsi="Arial" w:cs="ArialUnicodeMS"/>
          <w:sz w:val="22"/>
          <w:szCs w:val="20"/>
        </w:rPr>
        <w:t>attrition(</w:t>
      </w:r>
      <w:proofErr w:type="spellStart"/>
      <w:proofErr w:type="gramEnd"/>
      <w:r w:rsidRPr="00DE1392">
        <w:rPr>
          <w:rFonts w:ascii="Arial" w:eastAsia="Cambria" w:hAnsi="Arial" w:cs="ArialUnicodeMS"/>
          <w:sz w:val="22"/>
          <w:szCs w:val="20"/>
        </w:rPr>
        <w:t>Frenck</w:t>
      </w:r>
      <w:proofErr w:type="spellEnd"/>
      <w:r w:rsidRPr="00DE1392">
        <w:rPr>
          <w:rFonts w:ascii="Arial" w:eastAsia="Cambria" w:hAnsi="Arial" w:cs="ArialUnicodeMS"/>
          <w:sz w:val="22"/>
          <w:szCs w:val="20"/>
        </w:rPr>
        <w:t xml:space="preserve">, Blackburn et al. 1998, </w:t>
      </w:r>
      <w:proofErr w:type="spellStart"/>
      <w:r w:rsidRPr="00DE1392">
        <w:rPr>
          <w:rFonts w:ascii="Arial" w:eastAsia="Cambria" w:hAnsi="Arial" w:cs="ArialUnicodeMS"/>
          <w:sz w:val="22"/>
          <w:szCs w:val="20"/>
        </w:rPr>
        <w:t>Zeichner</w:t>
      </w:r>
      <w:proofErr w:type="spellEnd"/>
      <w:r w:rsidRPr="00DE1392">
        <w:rPr>
          <w:rFonts w:ascii="Arial" w:eastAsia="Cambria" w:hAnsi="Arial" w:cs="ArialUnicodeMS"/>
          <w:sz w:val="22"/>
          <w:szCs w:val="20"/>
        </w:rPr>
        <w:t>, Palumbo et al. 1999). Although telomere attrition within the context of various diseases in adult populations has been widely studied(</w:t>
      </w:r>
      <w:proofErr w:type="spellStart"/>
      <w:r w:rsidRPr="00DE1392">
        <w:rPr>
          <w:rFonts w:ascii="Arial" w:eastAsia="Cambria" w:hAnsi="Arial" w:cs="ArialUnicodeMS"/>
          <w:sz w:val="22"/>
          <w:szCs w:val="20"/>
        </w:rPr>
        <w:t>Calado</w:t>
      </w:r>
      <w:proofErr w:type="spellEnd"/>
      <w:r w:rsidRPr="00DE1392">
        <w:rPr>
          <w:rFonts w:ascii="Arial" w:eastAsia="Cambria" w:hAnsi="Arial" w:cs="ArialUnicodeMS"/>
          <w:sz w:val="22"/>
          <w:szCs w:val="20"/>
        </w:rPr>
        <w:t xml:space="preserve"> and Young 2009, Lin, </w:t>
      </w:r>
      <w:proofErr w:type="spellStart"/>
      <w:r w:rsidRPr="00DE1392">
        <w:rPr>
          <w:rFonts w:ascii="Arial" w:eastAsia="Cambria" w:hAnsi="Arial" w:cs="ArialUnicodeMS"/>
          <w:sz w:val="22"/>
          <w:szCs w:val="20"/>
        </w:rPr>
        <w:t>Epel</w:t>
      </w:r>
      <w:proofErr w:type="spellEnd"/>
      <w:r w:rsidRPr="00DE1392">
        <w:rPr>
          <w:rFonts w:ascii="Arial" w:eastAsia="Cambria" w:hAnsi="Arial" w:cs="ArialUnicodeMS"/>
          <w:sz w:val="22"/>
          <w:szCs w:val="20"/>
        </w:rPr>
        <w:t xml:space="preserve"> et al. 2012), little is known about the pregnancy and early life risk factors associated with telomere attrition in infants from low-income countries.</w:t>
      </w:r>
      <w:r>
        <w:rPr>
          <w:rFonts w:ascii="Arial" w:eastAsia="Cambria" w:hAnsi="Arial" w:cs="ArialUnicodeMS"/>
          <w:sz w:val="22"/>
          <w:szCs w:val="20"/>
        </w:rPr>
        <w:t xml:space="preserve"> </w:t>
      </w:r>
      <w:r w:rsidRPr="00DE1392">
        <w:rPr>
          <w:rFonts w:ascii="Arial" w:eastAsia="Cambria" w:hAnsi="Arial" w:cs="ArialUnicodeMS"/>
          <w:sz w:val="22"/>
          <w:szCs w:val="20"/>
        </w:rPr>
        <w:t xml:space="preserve">Complex pathways connect early life insults – micronutrient deficiencies, environmental enteropathy, and family </w:t>
      </w:r>
      <w:r w:rsidR="0077374D">
        <w:rPr>
          <w:rFonts w:ascii="Arial" w:eastAsia="Cambria" w:hAnsi="Arial" w:cs="ArialUnicodeMS"/>
          <w:sz w:val="22"/>
          <w:szCs w:val="20"/>
        </w:rPr>
        <w:t>stress</w:t>
      </w:r>
      <w:r w:rsidRPr="00DE1392">
        <w:rPr>
          <w:rFonts w:ascii="Arial" w:eastAsia="Cambria" w:hAnsi="Arial" w:cs="ArialUnicodeMS"/>
          <w:sz w:val="22"/>
          <w:szCs w:val="20"/>
        </w:rPr>
        <w:t xml:space="preserve"> – to adverse child health outcomes, and accumulating evidence implicates telomere </w:t>
      </w:r>
      <w:r w:rsidRPr="00DE1392">
        <w:rPr>
          <w:rFonts w:ascii="Arial" w:eastAsia="Cambria" w:hAnsi="Arial" w:cs="ArialUnicodeMS"/>
          <w:sz w:val="22"/>
          <w:szCs w:val="20"/>
        </w:rPr>
        <w:lastRenderedPageBreak/>
        <w:t>attrition, allostatic load, inflammation, and growth factors as potentially important underlying mechanisms linking these environmental stressors and disease susceptibility</w:t>
      </w:r>
      <w:r>
        <w:rPr>
          <w:rFonts w:ascii="Arial" w:eastAsia="Cambria" w:hAnsi="Arial" w:cs="ArialUnicodeMS"/>
          <w:sz w:val="22"/>
          <w:szCs w:val="20"/>
        </w:rPr>
        <w:t xml:space="preserve">. </w:t>
      </w:r>
      <w:r w:rsidRPr="00DE1392">
        <w:rPr>
          <w:rFonts w:ascii="Arial" w:eastAsia="Cambria" w:hAnsi="Arial" w:cs="ArialUnicodeMS"/>
          <w:sz w:val="22"/>
          <w:szCs w:val="20"/>
        </w:rPr>
        <w:t>This trial will be the first to evaluate the impact of water, sanitation, hygiene, and nutrition interventions on telomere length in infants living in rural, low-income countries.</w:t>
      </w:r>
    </w:p>
    <w:p w14:paraId="12BDA98F" w14:textId="77777777" w:rsidR="00DE1392" w:rsidRDefault="00DE1392" w:rsidP="00E403C3">
      <w:pPr>
        <w:widowControl w:val="0"/>
        <w:autoSpaceDE w:val="0"/>
        <w:autoSpaceDN w:val="0"/>
        <w:adjustRightInd w:val="0"/>
        <w:rPr>
          <w:rFonts w:ascii="Arial" w:eastAsia="Cambria" w:hAnsi="Arial" w:cs="ArialUnicodeMS"/>
          <w:sz w:val="22"/>
          <w:szCs w:val="20"/>
        </w:rPr>
      </w:pPr>
    </w:p>
    <w:p w14:paraId="566BAA65" w14:textId="5F99373F" w:rsidR="007C00DC" w:rsidRPr="00D51F91" w:rsidRDefault="00443A86" w:rsidP="007C00DC">
      <w:pPr>
        <w:widowControl w:val="0"/>
        <w:autoSpaceDE w:val="0"/>
        <w:autoSpaceDN w:val="0"/>
        <w:adjustRightInd w:val="0"/>
        <w:jc w:val="both"/>
        <w:rPr>
          <w:rFonts w:ascii="Arial" w:eastAsia="Cambria" w:hAnsi="Arial" w:cs="ArialUnicodeMS"/>
          <w:sz w:val="22"/>
          <w:szCs w:val="20"/>
        </w:rPr>
      </w:pPr>
      <w:r w:rsidRPr="00D51F91">
        <w:rPr>
          <w:rFonts w:ascii="Arial" w:eastAsia="Cambria" w:hAnsi="Arial" w:cs="ArialUnicodeMS"/>
          <w:sz w:val="22"/>
          <w:szCs w:val="20"/>
        </w:rPr>
        <w:t>Breastmilk is known to have both nutritive and non-nutr</w:t>
      </w:r>
      <w:r w:rsidR="00BC0B21" w:rsidRPr="00D51F91">
        <w:rPr>
          <w:rFonts w:ascii="Arial" w:eastAsia="Cambria" w:hAnsi="Arial" w:cs="ArialUnicodeMS"/>
          <w:sz w:val="22"/>
          <w:szCs w:val="20"/>
        </w:rPr>
        <w:t>i</w:t>
      </w:r>
      <w:r w:rsidRPr="00D51F91">
        <w:rPr>
          <w:rFonts w:ascii="Arial" w:eastAsia="Cambria" w:hAnsi="Arial" w:cs="ArialUnicodeMS"/>
          <w:sz w:val="22"/>
          <w:szCs w:val="20"/>
        </w:rPr>
        <w:t>tive components that may contribute to gut permeability (</w:t>
      </w:r>
      <w:proofErr w:type="spellStart"/>
      <w:r w:rsidRPr="00D51F91">
        <w:rPr>
          <w:rFonts w:ascii="Arial" w:eastAsia="Cambria" w:hAnsi="Arial" w:cs="ArialUnicodeMS"/>
          <w:sz w:val="22"/>
          <w:szCs w:val="20"/>
        </w:rPr>
        <w:t>Weizman</w:t>
      </w:r>
      <w:proofErr w:type="spellEnd"/>
      <w:r w:rsidRPr="00D51F91">
        <w:rPr>
          <w:rFonts w:ascii="Arial" w:eastAsia="Cambria" w:hAnsi="Arial" w:cs="ArialUnicodeMS"/>
          <w:sz w:val="22"/>
          <w:szCs w:val="20"/>
        </w:rPr>
        <w:t xml:space="preserve">, 2013; Bode et al., 2012).  Based on maternal dietary intake, concentrations of water soluble vitamins and fatty acids fluctuate in breastmilk, both of which play important physiologic roles in the growth and development of children (Allen, 2012; Alvarado et al., 2005; Huffman et al., 2011).  Having a profile of breastmilk components, such as fatty acid profiles, concentration of B vitamins and </w:t>
      </w:r>
      <w:proofErr w:type="spellStart"/>
      <w:r w:rsidRPr="00D51F91">
        <w:rPr>
          <w:rFonts w:ascii="Arial" w:eastAsia="Cambria" w:hAnsi="Arial" w:cs="ArialUnicodeMS"/>
          <w:sz w:val="22"/>
          <w:szCs w:val="20"/>
        </w:rPr>
        <w:t>lactoferrin</w:t>
      </w:r>
      <w:proofErr w:type="spellEnd"/>
      <w:r w:rsidRPr="00D51F91">
        <w:rPr>
          <w:rFonts w:ascii="Arial" w:eastAsia="Cambria" w:hAnsi="Arial" w:cs="ArialUnicodeMS"/>
          <w:sz w:val="22"/>
          <w:szCs w:val="20"/>
        </w:rPr>
        <w:t xml:space="preserve"> could help elucidate mechanisms related to child growth and development during the 0-6 month age window, when only breastmilk is recommended.</w:t>
      </w:r>
    </w:p>
    <w:p w14:paraId="7B74D27E" w14:textId="77777777" w:rsidR="007C00DC" w:rsidRPr="00BE00B7" w:rsidRDefault="007C00DC" w:rsidP="00E403C3">
      <w:pPr>
        <w:widowControl w:val="0"/>
        <w:autoSpaceDE w:val="0"/>
        <w:autoSpaceDN w:val="0"/>
        <w:adjustRightInd w:val="0"/>
        <w:rPr>
          <w:rFonts w:ascii="Arial" w:eastAsia="Cambria" w:hAnsi="Arial" w:cs="ArialUnicodeMS"/>
          <w:sz w:val="22"/>
          <w:szCs w:val="20"/>
        </w:rPr>
      </w:pPr>
    </w:p>
    <w:p w14:paraId="4BBC2FA6" w14:textId="77777777" w:rsidR="00E403C3" w:rsidRPr="00BE00B7" w:rsidRDefault="00E403C3" w:rsidP="00E403C3">
      <w:pPr>
        <w:widowControl w:val="0"/>
        <w:autoSpaceDE w:val="0"/>
        <w:autoSpaceDN w:val="0"/>
        <w:adjustRightInd w:val="0"/>
        <w:rPr>
          <w:rFonts w:ascii="Arial" w:eastAsia="Cambria" w:hAnsi="Arial" w:cs="ArialUnicodeMS"/>
          <w:sz w:val="22"/>
          <w:szCs w:val="20"/>
        </w:rPr>
      </w:pPr>
    </w:p>
    <w:p w14:paraId="0D7CC129" w14:textId="77777777" w:rsidR="00E403C3" w:rsidRPr="00BE00B7" w:rsidRDefault="00E403C3" w:rsidP="00E403C3">
      <w:pPr>
        <w:jc w:val="both"/>
        <w:rPr>
          <w:rFonts w:ascii="Arial" w:hAnsi="Arial"/>
          <w:sz w:val="22"/>
          <w:szCs w:val="20"/>
        </w:rPr>
      </w:pPr>
    </w:p>
    <w:p w14:paraId="060AEACF" w14:textId="77777777" w:rsidR="00E403C3" w:rsidRPr="00BE00B7" w:rsidRDefault="00E403C3" w:rsidP="00E403C3">
      <w:pPr>
        <w:rPr>
          <w:rFonts w:ascii="Arial" w:hAnsi="Arial"/>
          <w:i/>
          <w:sz w:val="22"/>
          <w:szCs w:val="20"/>
        </w:rPr>
      </w:pPr>
      <w:r w:rsidRPr="00BE00B7">
        <w:rPr>
          <w:rFonts w:ascii="Arial" w:hAnsi="Arial"/>
          <w:i/>
          <w:sz w:val="22"/>
          <w:szCs w:val="20"/>
        </w:rPr>
        <w:t>Pilot Environmental Enteropathy Work in Banglades</w:t>
      </w:r>
      <w:r>
        <w:rPr>
          <w:rFonts w:ascii="Arial" w:hAnsi="Arial"/>
          <w:i/>
          <w:sz w:val="22"/>
          <w:szCs w:val="20"/>
        </w:rPr>
        <w:t>h</w:t>
      </w:r>
      <w:r w:rsidRPr="00BE00B7">
        <w:rPr>
          <w:rFonts w:ascii="Arial" w:hAnsi="Arial"/>
          <w:i/>
          <w:sz w:val="22"/>
          <w:szCs w:val="20"/>
        </w:rPr>
        <w:t xml:space="preserve"> (CPHS Protocol # 2010-11-2536)</w:t>
      </w:r>
    </w:p>
    <w:p w14:paraId="6BDEC16B" w14:textId="77777777" w:rsidR="00E403C3" w:rsidRPr="00BE00B7" w:rsidRDefault="00E403C3" w:rsidP="00E403C3">
      <w:pPr>
        <w:jc w:val="both"/>
        <w:rPr>
          <w:rFonts w:ascii="Arial" w:hAnsi="Arial"/>
          <w:sz w:val="22"/>
          <w:szCs w:val="20"/>
        </w:rPr>
      </w:pPr>
    </w:p>
    <w:p w14:paraId="5BAF04E1" w14:textId="77777777" w:rsidR="00E403C3" w:rsidRPr="00BE00B7" w:rsidRDefault="00E403C3" w:rsidP="00E403C3">
      <w:pPr>
        <w:jc w:val="both"/>
        <w:rPr>
          <w:rFonts w:ascii="Arial" w:hAnsi="Arial"/>
          <w:sz w:val="22"/>
          <w:szCs w:val="20"/>
        </w:rPr>
      </w:pPr>
      <w:r w:rsidRPr="00BE00B7">
        <w:rPr>
          <w:rFonts w:ascii="Arial" w:hAnsi="Arial"/>
          <w:sz w:val="22"/>
          <w:szCs w:val="20"/>
        </w:rPr>
        <w:t xml:space="preserve">In our Bangladesh environmental enteropathy pilot study, we selected 119 children from the existing SHEWA-B cohort who lived in different levels of household environmental cleanliness based on sanitation, water quality and handwashing indicators. The children were between age 8 and 48 </w:t>
      </w:r>
      <w:proofErr w:type="spellStart"/>
      <w:r w:rsidRPr="00BE00B7">
        <w:rPr>
          <w:rFonts w:ascii="Arial" w:hAnsi="Arial"/>
          <w:sz w:val="22"/>
          <w:szCs w:val="20"/>
        </w:rPr>
        <w:t>mo</w:t>
      </w:r>
      <w:proofErr w:type="spellEnd"/>
      <w:r w:rsidRPr="00BE00B7">
        <w:rPr>
          <w:rFonts w:ascii="Arial" w:hAnsi="Arial"/>
          <w:sz w:val="22"/>
          <w:szCs w:val="20"/>
        </w:rPr>
        <w:t xml:space="preserve"> in May 2010 and lived in 83 different rural villages across Bangladesh. </w:t>
      </w:r>
    </w:p>
    <w:p w14:paraId="645B11DD" w14:textId="77777777" w:rsidR="00E403C3" w:rsidRPr="00BE00B7" w:rsidRDefault="00E403C3" w:rsidP="00E403C3">
      <w:pPr>
        <w:jc w:val="both"/>
        <w:rPr>
          <w:rFonts w:ascii="Arial" w:hAnsi="Arial"/>
          <w:sz w:val="22"/>
          <w:szCs w:val="20"/>
        </w:rPr>
      </w:pPr>
    </w:p>
    <w:p w14:paraId="14C93B3B" w14:textId="77777777" w:rsidR="00E403C3" w:rsidRPr="00BE00B7" w:rsidRDefault="00E403C3" w:rsidP="00E403C3">
      <w:pPr>
        <w:jc w:val="both"/>
        <w:rPr>
          <w:rFonts w:ascii="Arial" w:hAnsi="Arial"/>
          <w:sz w:val="22"/>
          <w:szCs w:val="20"/>
        </w:rPr>
      </w:pPr>
      <w:r w:rsidRPr="00BE00B7">
        <w:rPr>
          <w:rFonts w:ascii="Arial" w:hAnsi="Arial"/>
          <w:sz w:val="22"/>
          <w:szCs w:val="20"/>
        </w:rPr>
        <w:t xml:space="preserve">The 66 children from households with improved household hygiene lived in homes with good sanitation (flush/septic/piped sewerage or a pit latrine with slab and water seal), good water quality (median </w:t>
      </w:r>
      <w:r w:rsidRPr="00BE00B7">
        <w:rPr>
          <w:rFonts w:ascii="Arial" w:hAnsi="Arial"/>
          <w:i/>
          <w:sz w:val="22"/>
          <w:szCs w:val="20"/>
        </w:rPr>
        <w:t xml:space="preserve">E. coli </w:t>
      </w:r>
      <w:r w:rsidRPr="00BE00B7">
        <w:rPr>
          <w:rFonts w:ascii="Arial" w:hAnsi="Arial"/>
          <w:sz w:val="22"/>
          <w:szCs w:val="20"/>
        </w:rPr>
        <w:t xml:space="preserve">&lt; 10 CFU/100 ml in up to 8 samples collected over 24 </w:t>
      </w:r>
      <w:proofErr w:type="spellStart"/>
      <w:r w:rsidRPr="00BE00B7">
        <w:rPr>
          <w:rFonts w:ascii="Arial" w:hAnsi="Arial"/>
          <w:sz w:val="22"/>
          <w:szCs w:val="20"/>
        </w:rPr>
        <w:t>mo</w:t>
      </w:r>
      <w:proofErr w:type="spellEnd"/>
      <w:r w:rsidRPr="00BE00B7">
        <w:rPr>
          <w:rFonts w:ascii="Arial" w:hAnsi="Arial"/>
          <w:sz w:val="22"/>
          <w:szCs w:val="20"/>
        </w:rPr>
        <w:t xml:space="preserve">), and favorable handwashing conditions (a dedicated location to wash hands stocked with soap and water). In contrast, the 53 children who lived in homes with poor household hygiene lacked adequate sanitation (open defecation, open pit latrines, slabs with broken water seals, toilets that flush to “somewhere else” or hanging toilets), had poor water quality (median </w:t>
      </w:r>
      <w:r w:rsidRPr="00BE00B7">
        <w:rPr>
          <w:rFonts w:ascii="Arial" w:hAnsi="Arial"/>
          <w:i/>
          <w:sz w:val="22"/>
          <w:szCs w:val="20"/>
        </w:rPr>
        <w:t xml:space="preserve">E. coli </w:t>
      </w:r>
      <w:r w:rsidRPr="00BE00B7">
        <w:rPr>
          <w:rFonts w:ascii="Arial" w:hAnsi="Arial"/>
          <w:sz w:val="22"/>
          <w:szCs w:val="20"/>
        </w:rPr>
        <w:t xml:space="preserve">≥ 10 CFU/100 ml), and had unfavorable handwashing conditions (no dedicated location to wash hands, or a dedicated location that lacked either water or soap). The definitions of improved hygienic conditions were chosen to reflect indicators that we hope to improve through intervention in the WASH Benefits study. </w:t>
      </w:r>
    </w:p>
    <w:p w14:paraId="06F20826" w14:textId="77777777" w:rsidR="00E403C3" w:rsidRPr="00BE00B7" w:rsidRDefault="00E403C3" w:rsidP="00E403C3">
      <w:pPr>
        <w:jc w:val="both"/>
        <w:rPr>
          <w:rFonts w:ascii="Arial" w:hAnsi="Arial"/>
          <w:sz w:val="22"/>
          <w:szCs w:val="20"/>
        </w:rPr>
      </w:pPr>
    </w:p>
    <w:p w14:paraId="0E2F58BF" w14:textId="12B383A3" w:rsidR="00E403C3" w:rsidRPr="00BE00B7" w:rsidRDefault="00E403C3" w:rsidP="00E403C3">
      <w:pPr>
        <w:jc w:val="both"/>
        <w:rPr>
          <w:rFonts w:ascii="Arial" w:hAnsi="Arial"/>
          <w:sz w:val="22"/>
          <w:szCs w:val="20"/>
        </w:rPr>
      </w:pPr>
      <w:r w:rsidRPr="00BE00B7">
        <w:rPr>
          <w:rFonts w:ascii="Arial" w:hAnsi="Arial"/>
          <w:sz w:val="22"/>
          <w:szCs w:val="20"/>
        </w:rPr>
        <w:t xml:space="preserve">Children in the two environments differed greatly in their growth: after statistical adjustment for potentially confounding differences, children in households with improved hygienic conditions had 0.54 SDs (95%CI 0.06, 1.01) higher HAZ than children in households with poor hygienic conditions (unadjusted difference = 0.91 SDs). Importantly, the children also differed in biomarkers for environmental enteropathy. After statistical adjustment, children living in improved hygienic households had lactulose: mannitol (L:M) ratios that were –0.32 SDs lower than children living in poor hygienic conditions (95% CI –0.72, 0.08). Children in improved hygienic households also had lower Immunoglobulin G endotoxin core antibody (IgG </w:t>
      </w:r>
      <w:proofErr w:type="spellStart"/>
      <w:r w:rsidRPr="00BE00B7">
        <w:rPr>
          <w:rFonts w:ascii="Arial" w:hAnsi="Arial"/>
          <w:sz w:val="22"/>
          <w:szCs w:val="20"/>
        </w:rPr>
        <w:t>EndoCAb</w:t>
      </w:r>
      <w:proofErr w:type="spellEnd"/>
      <w:r w:rsidRPr="00BE00B7">
        <w:rPr>
          <w:rFonts w:ascii="Arial" w:hAnsi="Arial"/>
          <w:sz w:val="22"/>
          <w:szCs w:val="20"/>
        </w:rPr>
        <w:t>) titers (–0.23 SDs, 95% CI: –0.63, 0.17) than children living in poor hygienic conditions. After adjusting for age and sex, the L:M ratio was also strongly associated with HAZ in the population: a 1-unit increase in the log L:M was associated with a –0.36 SDs reduction in HAZ (95% CI –0.64, –0.07).</w:t>
      </w:r>
    </w:p>
    <w:p w14:paraId="496C610A" w14:textId="77777777" w:rsidR="00E403C3" w:rsidRPr="00BE00B7" w:rsidRDefault="00E403C3" w:rsidP="00E403C3">
      <w:pPr>
        <w:jc w:val="both"/>
        <w:rPr>
          <w:rFonts w:ascii="Arial" w:hAnsi="Arial"/>
          <w:sz w:val="22"/>
          <w:szCs w:val="20"/>
        </w:rPr>
      </w:pPr>
    </w:p>
    <w:p w14:paraId="5DD3ABAD" w14:textId="77777777" w:rsidR="00E403C3" w:rsidRPr="00BE00B7" w:rsidRDefault="00E403C3" w:rsidP="00E403C3">
      <w:pPr>
        <w:jc w:val="both"/>
        <w:rPr>
          <w:rFonts w:ascii="Arial" w:hAnsi="Arial"/>
          <w:sz w:val="22"/>
          <w:szCs w:val="20"/>
        </w:rPr>
      </w:pPr>
      <w:r w:rsidRPr="00BE00B7">
        <w:rPr>
          <w:rFonts w:ascii="Arial" w:hAnsi="Arial"/>
          <w:sz w:val="22"/>
          <w:szCs w:val="20"/>
        </w:rPr>
        <w:t xml:space="preserve">These pilot results support our original rationale to conduct the main WASH Benefits study. However, because household environmental conditions in the pilot were not randomized, it remains possible that differences observed between the children in growth and EE biomarkers result from unmeasured or unquantifiable differences between groups that we cannot control for </w:t>
      </w:r>
      <w:r w:rsidRPr="00BE00B7">
        <w:rPr>
          <w:rFonts w:ascii="Arial" w:hAnsi="Arial"/>
          <w:sz w:val="22"/>
          <w:szCs w:val="20"/>
        </w:rPr>
        <w:lastRenderedPageBreak/>
        <w:t>without an experiment. A randomized trial that delivers high impact household environmental interventions (i.e., interventions with good uptake and high efficacy at reducing pathogen transmission to young children) in large populations as we have in our Kenya and Bangladesh cohorts would provide more conclusive evidence.</w:t>
      </w:r>
    </w:p>
    <w:p w14:paraId="1C6DED08" w14:textId="77777777" w:rsidR="00E403C3" w:rsidRPr="00BE00B7" w:rsidRDefault="00E403C3" w:rsidP="00E403C3">
      <w:pPr>
        <w:spacing w:before="10"/>
        <w:jc w:val="both"/>
        <w:rPr>
          <w:rFonts w:ascii="Arial" w:hAnsi="Arial"/>
          <w:sz w:val="22"/>
          <w:szCs w:val="20"/>
        </w:rPr>
      </w:pPr>
    </w:p>
    <w:p w14:paraId="402B15F0" w14:textId="77777777" w:rsidR="00E403C3" w:rsidRPr="00BE00B7" w:rsidRDefault="00E403C3" w:rsidP="00E403C3">
      <w:pPr>
        <w:rPr>
          <w:rFonts w:ascii="Arial" w:hAnsi="Arial"/>
          <w:iCs/>
          <w:sz w:val="22"/>
        </w:rPr>
      </w:pPr>
    </w:p>
    <w:p w14:paraId="4FF55D58" w14:textId="77777777" w:rsidR="00E403C3" w:rsidRPr="00BE00B7" w:rsidRDefault="00E403C3" w:rsidP="00E403C3">
      <w:pPr>
        <w:pBdr>
          <w:bottom w:val="single" w:sz="4" w:space="1" w:color="auto"/>
        </w:pBdr>
        <w:rPr>
          <w:rFonts w:ascii="Arial" w:hAnsi="Arial"/>
          <w:b/>
          <w:color w:val="FF0000"/>
          <w:sz w:val="22"/>
          <w:szCs w:val="20"/>
        </w:rPr>
      </w:pPr>
      <w:r w:rsidRPr="00BE00B7">
        <w:rPr>
          <w:rFonts w:ascii="Arial" w:hAnsi="Arial"/>
          <w:b/>
          <w:sz w:val="22"/>
          <w:szCs w:val="20"/>
        </w:rPr>
        <w:t xml:space="preserve">3. Collaborative Research </w:t>
      </w:r>
      <w:r w:rsidRPr="00BE00B7">
        <w:rPr>
          <w:rFonts w:ascii="Arial" w:hAnsi="Arial"/>
          <w:b/>
          <w:color w:val="FF0000"/>
          <w:sz w:val="22"/>
          <w:szCs w:val="20"/>
        </w:rPr>
        <w:t>(Intentionally Left Blank – to be filled in online)</w:t>
      </w:r>
    </w:p>
    <w:p w14:paraId="130AEBE9" w14:textId="77777777" w:rsidR="00E403C3" w:rsidRPr="00BE00B7" w:rsidRDefault="00E403C3" w:rsidP="00BA4C41">
      <w:pPr>
        <w:rPr>
          <w:rFonts w:ascii="Arial" w:hAnsi="Arial"/>
          <w:b/>
          <w:sz w:val="22"/>
        </w:rPr>
      </w:pPr>
    </w:p>
    <w:p w14:paraId="2509158D" w14:textId="77777777" w:rsidR="00E403C3" w:rsidRPr="00BE00B7" w:rsidRDefault="00E403C3" w:rsidP="00E403C3">
      <w:pPr>
        <w:pBdr>
          <w:bottom w:val="single" w:sz="4" w:space="1" w:color="auto"/>
        </w:pBdr>
        <w:rPr>
          <w:rFonts w:ascii="Arial" w:hAnsi="Arial"/>
          <w:b/>
          <w:color w:val="FF0000"/>
          <w:sz w:val="22"/>
          <w:szCs w:val="20"/>
        </w:rPr>
      </w:pPr>
      <w:r w:rsidRPr="00BE00B7">
        <w:rPr>
          <w:rFonts w:ascii="Arial" w:hAnsi="Arial"/>
          <w:b/>
          <w:sz w:val="22"/>
        </w:rPr>
        <w:t xml:space="preserve">4. Qualifications of Study Personnel </w:t>
      </w:r>
      <w:r w:rsidRPr="00BE00B7">
        <w:rPr>
          <w:rFonts w:ascii="Arial" w:hAnsi="Arial"/>
          <w:b/>
          <w:color w:val="FF0000"/>
          <w:sz w:val="22"/>
          <w:szCs w:val="20"/>
        </w:rPr>
        <w:t>(Intentionally Left Blank – to be filled in online)</w:t>
      </w:r>
    </w:p>
    <w:p w14:paraId="688C75C5" w14:textId="77777777" w:rsidR="00E403C3" w:rsidRPr="00BE00B7" w:rsidRDefault="00E403C3" w:rsidP="00BA4C41">
      <w:pPr>
        <w:rPr>
          <w:rFonts w:ascii="Arial" w:hAnsi="Arial"/>
          <w:sz w:val="22"/>
        </w:rPr>
      </w:pPr>
    </w:p>
    <w:p w14:paraId="6F8F0591" w14:textId="77777777" w:rsidR="00E403C3" w:rsidRPr="00BE00B7" w:rsidRDefault="00E403C3" w:rsidP="00BA4C41">
      <w:pPr>
        <w:rPr>
          <w:rFonts w:ascii="Arial" w:hAnsi="Arial"/>
          <w:sz w:val="22"/>
        </w:rPr>
      </w:pPr>
    </w:p>
    <w:p w14:paraId="5CD5874E" w14:textId="77777777" w:rsidR="00E403C3" w:rsidRPr="00BE00B7" w:rsidRDefault="00E403C3" w:rsidP="00BA4C41">
      <w:pPr>
        <w:rPr>
          <w:rFonts w:ascii="Arial" w:hAnsi="Arial"/>
          <w:sz w:val="22"/>
        </w:rPr>
      </w:pPr>
    </w:p>
    <w:p w14:paraId="06B4B074" w14:textId="77777777" w:rsidR="00E403C3" w:rsidRPr="00BE00B7" w:rsidRDefault="00E403C3" w:rsidP="00E403C3">
      <w:pPr>
        <w:rPr>
          <w:rFonts w:ascii="Arial" w:hAnsi="Arial" w:cs="Arial"/>
          <w:b/>
          <w:sz w:val="22"/>
          <w:szCs w:val="20"/>
          <w:u w:val="single"/>
        </w:rPr>
      </w:pPr>
      <w:r w:rsidRPr="00BE00B7">
        <w:rPr>
          <w:rFonts w:ascii="Arial" w:hAnsi="Arial" w:cs="Arial"/>
          <w:b/>
          <w:sz w:val="22"/>
          <w:szCs w:val="20"/>
          <w:u w:val="single"/>
        </w:rPr>
        <w:t>5. Subject Population</w:t>
      </w:r>
    </w:p>
    <w:p w14:paraId="5CE201F2" w14:textId="77777777" w:rsidR="00E403C3" w:rsidRPr="00BE00B7" w:rsidRDefault="00E403C3" w:rsidP="00E403C3">
      <w:pPr>
        <w:rPr>
          <w:rFonts w:ascii="Arial" w:hAnsi="Arial" w:cs="Arial"/>
          <w:sz w:val="22"/>
          <w:szCs w:val="20"/>
        </w:rPr>
      </w:pPr>
    </w:p>
    <w:p w14:paraId="65717668" w14:textId="77777777" w:rsidR="00E403C3" w:rsidRPr="00BE00B7" w:rsidRDefault="00E403C3" w:rsidP="00E403C3">
      <w:pPr>
        <w:spacing w:after="120"/>
        <w:ind w:left="360" w:hanging="360"/>
        <w:rPr>
          <w:rFonts w:ascii="Arial" w:hAnsi="Arial" w:cs="Arial"/>
          <w:sz w:val="22"/>
          <w:szCs w:val="20"/>
        </w:rPr>
      </w:pPr>
      <w:r w:rsidRPr="00BE00B7">
        <w:rPr>
          <w:rFonts w:ascii="Arial" w:hAnsi="Arial" w:cs="Arial"/>
          <w:sz w:val="22"/>
          <w:szCs w:val="20"/>
        </w:rPr>
        <w:t xml:space="preserve">a)   </w:t>
      </w:r>
      <w:r w:rsidRPr="00BE00B7">
        <w:rPr>
          <w:rFonts w:ascii="Arial" w:hAnsi="Arial" w:cs="Arial"/>
          <w:b/>
          <w:sz w:val="22"/>
          <w:szCs w:val="20"/>
        </w:rPr>
        <w:t>Describe proposed subject population, stating age range, gender, race, ethnicity, language and literacy.</w:t>
      </w:r>
    </w:p>
    <w:p w14:paraId="4CD85749" w14:textId="6D017EFF" w:rsidR="000E7157" w:rsidRDefault="00C223DE" w:rsidP="00E403C3">
      <w:pPr>
        <w:widowControl w:val="0"/>
        <w:autoSpaceDE w:val="0"/>
        <w:autoSpaceDN w:val="0"/>
        <w:adjustRightInd w:val="0"/>
        <w:rPr>
          <w:rFonts w:ascii="Arial" w:eastAsia="Cambria" w:hAnsi="Arial" w:cs="ArialUnicodeMS"/>
          <w:sz w:val="22"/>
          <w:szCs w:val="20"/>
        </w:rPr>
      </w:pPr>
      <w:r w:rsidRPr="005F2EE2">
        <w:t xml:space="preserve">The intervention trial will be implemented in rural communities </w:t>
      </w:r>
      <w:r w:rsidRPr="000438A1">
        <w:t xml:space="preserve">in </w:t>
      </w:r>
      <w:proofErr w:type="spellStart"/>
      <w:r w:rsidRPr="000438A1">
        <w:t>Bungoma</w:t>
      </w:r>
      <w:proofErr w:type="spellEnd"/>
      <w:r w:rsidR="001C47DA">
        <w:t>,</w:t>
      </w:r>
      <w:r w:rsidRPr="000438A1">
        <w:t xml:space="preserve"> </w:t>
      </w:r>
      <w:proofErr w:type="spellStart"/>
      <w:r w:rsidRPr="000438A1">
        <w:t>Kakam</w:t>
      </w:r>
      <w:r w:rsidR="003B0D93">
        <w:t>eg</w:t>
      </w:r>
      <w:r w:rsidRPr="000438A1">
        <w:t>a</w:t>
      </w:r>
      <w:proofErr w:type="spellEnd"/>
      <w:r w:rsidR="001C47DA">
        <w:t xml:space="preserve">, and </w:t>
      </w:r>
      <w:proofErr w:type="spellStart"/>
      <w:r w:rsidR="001C47DA">
        <w:t>Vihiga</w:t>
      </w:r>
      <w:proofErr w:type="spellEnd"/>
      <w:r w:rsidRPr="000438A1">
        <w:t xml:space="preserve"> Counties in Western Kenya. </w:t>
      </w:r>
      <w:r w:rsidR="00E403C3" w:rsidRPr="00BE00B7">
        <w:rPr>
          <w:rFonts w:ascii="Arial" w:eastAsia="Cambria" w:hAnsi="Arial" w:cs="ArialUnicodeMS"/>
          <w:sz w:val="22"/>
          <w:szCs w:val="20"/>
        </w:rPr>
        <w:t>The subject population will be young children and their mothers/guardians living in Western Province, Kenya</w:t>
      </w:r>
      <w:r w:rsidR="000E7157">
        <w:rPr>
          <w:rFonts w:ascii="Arial" w:eastAsia="Cambria" w:hAnsi="Arial" w:cs="ArialUnicodeMS"/>
          <w:sz w:val="22"/>
          <w:szCs w:val="20"/>
        </w:rPr>
        <w:t>, in communities that meet the following study criteria:</w:t>
      </w:r>
    </w:p>
    <w:p w14:paraId="22996DC1" w14:textId="77777777" w:rsidR="00A645DE" w:rsidRPr="00BE00B7" w:rsidRDefault="00A645DE" w:rsidP="00A645DE">
      <w:pPr>
        <w:pStyle w:val="ListParagraph"/>
        <w:numPr>
          <w:ilvl w:val="0"/>
          <w:numId w:val="24"/>
        </w:numPr>
        <w:rPr>
          <w:rFonts w:ascii="Arial" w:hAnsi="Arial" w:cs="Arial"/>
          <w:sz w:val="22"/>
          <w:szCs w:val="20"/>
        </w:rPr>
      </w:pPr>
      <w:r w:rsidRPr="00BE00B7">
        <w:rPr>
          <w:rFonts w:ascii="Arial" w:hAnsi="Arial" w:cs="Arial"/>
          <w:sz w:val="22"/>
          <w:szCs w:val="20"/>
        </w:rPr>
        <w:t>The water source located in a rural area</w:t>
      </w:r>
    </w:p>
    <w:p w14:paraId="73143D9B" w14:textId="77777777" w:rsidR="00C223DE" w:rsidRPr="000438A1" w:rsidRDefault="00C223DE" w:rsidP="00C223DE">
      <w:pPr>
        <w:pStyle w:val="ListParagraph"/>
        <w:numPr>
          <w:ilvl w:val="0"/>
          <w:numId w:val="24"/>
        </w:numPr>
        <w:autoSpaceDE w:val="0"/>
        <w:autoSpaceDN w:val="0"/>
        <w:adjustRightInd w:val="0"/>
        <w:jc w:val="both"/>
      </w:pPr>
      <w:r w:rsidRPr="000438A1">
        <w:t>The majority of village members collect their water from communal sources</w:t>
      </w:r>
    </w:p>
    <w:p w14:paraId="6A8C61DC" w14:textId="77777777" w:rsidR="00A645DE" w:rsidRDefault="00A645DE" w:rsidP="00A645DE">
      <w:pPr>
        <w:pStyle w:val="ListParagraph"/>
        <w:numPr>
          <w:ilvl w:val="0"/>
          <w:numId w:val="24"/>
        </w:numPr>
        <w:rPr>
          <w:rFonts w:ascii="Arial" w:hAnsi="Arial" w:cs="Arial"/>
          <w:sz w:val="22"/>
          <w:szCs w:val="20"/>
        </w:rPr>
      </w:pPr>
      <w:r w:rsidRPr="00BE00B7">
        <w:rPr>
          <w:rFonts w:ascii="Arial" w:hAnsi="Arial" w:cs="Arial"/>
          <w:sz w:val="22"/>
          <w:szCs w:val="20"/>
        </w:rPr>
        <w:t>The majority of the community members relies on unimproved sanitation facilities</w:t>
      </w:r>
    </w:p>
    <w:p w14:paraId="26932D2F" w14:textId="68A5AA84" w:rsidR="00C223DE" w:rsidRDefault="00C223DE" w:rsidP="00C223DE">
      <w:pPr>
        <w:pStyle w:val="ListParagraph"/>
        <w:numPr>
          <w:ilvl w:val="0"/>
          <w:numId w:val="24"/>
        </w:numPr>
        <w:autoSpaceDE w:val="0"/>
        <w:autoSpaceDN w:val="0"/>
        <w:adjustRightInd w:val="0"/>
        <w:jc w:val="both"/>
      </w:pPr>
      <w:r w:rsidRPr="000438A1">
        <w:t xml:space="preserve">There are at least </w:t>
      </w:r>
      <w:r w:rsidR="007C00DC">
        <w:t>2</w:t>
      </w:r>
      <w:r w:rsidRPr="000438A1">
        <w:t xml:space="preserve"> eligible target children in the village whose </w:t>
      </w:r>
      <w:r w:rsidR="007C00DC">
        <w:t>family owns their home and who</w:t>
      </w:r>
      <w:r w:rsidRPr="000438A1">
        <w:t xml:space="preserve"> have no plans to move away in the next 12 months</w:t>
      </w:r>
    </w:p>
    <w:p w14:paraId="77392C01" w14:textId="20A4E4B3" w:rsidR="007C00DC" w:rsidRDefault="007C00DC" w:rsidP="007C00DC">
      <w:pPr>
        <w:pStyle w:val="ListParagraph"/>
        <w:numPr>
          <w:ilvl w:val="0"/>
          <w:numId w:val="24"/>
        </w:numPr>
        <w:autoSpaceDE w:val="0"/>
        <w:autoSpaceDN w:val="0"/>
        <w:adjustRightInd w:val="0"/>
        <w:jc w:val="both"/>
      </w:pPr>
      <w:r w:rsidRPr="007E705C">
        <w:t>The village cannot already have a chlorine dispenser installed</w:t>
      </w:r>
    </w:p>
    <w:p w14:paraId="13C3F106" w14:textId="3C1868F6" w:rsidR="00BB7A23" w:rsidRPr="007E705C" w:rsidRDefault="00BB7A23" w:rsidP="007C00DC">
      <w:pPr>
        <w:pStyle w:val="ListParagraph"/>
        <w:numPr>
          <w:ilvl w:val="0"/>
          <w:numId w:val="24"/>
        </w:numPr>
        <w:autoSpaceDE w:val="0"/>
        <w:autoSpaceDN w:val="0"/>
        <w:adjustRightInd w:val="0"/>
        <w:jc w:val="both"/>
      </w:pPr>
      <w:r>
        <w:t xml:space="preserve">The respondent can speak either </w:t>
      </w:r>
      <w:r w:rsidR="003B0D93">
        <w:t xml:space="preserve">English, </w:t>
      </w:r>
      <w:r>
        <w:t>Kiswahili or Luhya</w:t>
      </w:r>
    </w:p>
    <w:p w14:paraId="675A0A96" w14:textId="77777777" w:rsidR="007C00DC" w:rsidRPr="000438A1" w:rsidRDefault="007C00DC" w:rsidP="007E705C">
      <w:pPr>
        <w:pStyle w:val="ListParagraph"/>
        <w:autoSpaceDE w:val="0"/>
        <w:autoSpaceDN w:val="0"/>
        <w:adjustRightInd w:val="0"/>
        <w:ind w:left="1080"/>
        <w:jc w:val="both"/>
      </w:pPr>
    </w:p>
    <w:p w14:paraId="04550FD0" w14:textId="77777777" w:rsidR="004753F4" w:rsidRDefault="004753F4">
      <w:pPr>
        <w:pStyle w:val="ListParagraph"/>
        <w:ind w:left="1080"/>
        <w:rPr>
          <w:rFonts w:ascii="Arial" w:hAnsi="Arial" w:cs="Arial"/>
          <w:sz w:val="22"/>
          <w:szCs w:val="20"/>
        </w:rPr>
      </w:pPr>
    </w:p>
    <w:p w14:paraId="4E4C4094" w14:textId="393852AE" w:rsidR="00C223DE" w:rsidRPr="00736974" w:rsidRDefault="006874BC" w:rsidP="00C223DE">
      <w:pPr>
        <w:widowControl w:val="0"/>
        <w:autoSpaceDE w:val="0"/>
        <w:autoSpaceDN w:val="0"/>
        <w:adjustRightInd w:val="0"/>
        <w:jc w:val="both"/>
        <w:rPr>
          <w:b/>
        </w:rPr>
      </w:pPr>
      <w:r w:rsidRPr="006874BC">
        <w:t xml:space="preserve">Because of efficiencies of scale in intervention delivery, villages with larger numbers of pregnant women </w:t>
      </w:r>
      <w:r w:rsidR="005D7870">
        <w:t xml:space="preserve">in their second of third trimester </w:t>
      </w:r>
      <w:r w:rsidRPr="006874BC">
        <w:t>will be prioritized for enrollment.</w:t>
      </w:r>
      <w:r w:rsidR="001D7CE6">
        <w:t xml:space="preserve"> </w:t>
      </w:r>
      <w:r w:rsidR="00443A86" w:rsidRPr="00736974">
        <w:t xml:space="preserve">Two </w:t>
      </w:r>
      <w:r w:rsidR="00D12FCE">
        <w:t xml:space="preserve">or more </w:t>
      </w:r>
      <w:r w:rsidR="00443A86" w:rsidRPr="00736974">
        <w:t xml:space="preserve">neighboring villages may be combined to create one cluster as long as the </w:t>
      </w:r>
      <w:r w:rsidR="00D12FCE">
        <w:t>cluster</w:t>
      </w:r>
      <w:r w:rsidR="00D12FCE" w:rsidRPr="00736974">
        <w:t xml:space="preserve"> </w:t>
      </w:r>
      <w:r w:rsidR="00443A86" w:rsidRPr="00736974">
        <w:t>of villages has at least 8 eligible pregnant wom</w:t>
      </w:r>
      <w:r w:rsidR="005D7870" w:rsidRPr="005D7870">
        <w:t>en</w:t>
      </w:r>
      <w:r w:rsidR="001C47DA">
        <w:t xml:space="preserve"> and</w:t>
      </w:r>
      <w:r w:rsidR="005D7870" w:rsidRPr="005D7870">
        <w:t xml:space="preserve"> shares a border</w:t>
      </w:r>
      <w:r w:rsidR="00443A86" w:rsidRPr="00736974">
        <w:t>.</w:t>
      </w:r>
      <w:r w:rsidR="001D7CE6" w:rsidRPr="00EF4B3B">
        <w:rPr>
          <w:b/>
        </w:rPr>
        <w:t xml:space="preserve"> </w:t>
      </w:r>
      <w:r w:rsidR="00D832E5" w:rsidRPr="009F141C">
        <w:t>After the survey visit</w:t>
      </w:r>
      <w:r w:rsidR="00EF5CA1" w:rsidRPr="009F141C">
        <w:t xml:space="preserve"> the village/cluster </w:t>
      </w:r>
      <w:r w:rsidR="00073C56" w:rsidRPr="009F141C">
        <w:t>will</w:t>
      </w:r>
      <w:r w:rsidR="00D832E5" w:rsidRPr="009F141C">
        <w:t xml:space="preserve"> have at least 6 eligible surveyed women to be enrolled.</w:t>
      </w:r>
      <w:r w:rsidR="00D832E5">
        <w:rPr>
          <w:b/>
        </w:rPr>
        <w:t xml:space="preserve">  </w:t>
      </w:r>
    </w:p>
    <w:p w14:paraId="5E565970" w14:textId="77777777" w:rsidR="000E7157" w:rsidRDefault="000E7157" w:rsidP="00E403C3">
      <w:pPr>
        <w:widowControl w:val="0"/>
        <w:autoSpaceDE w:val="0"/>
        <w:autoSpaceDN w:val="0"/>
        <w:adjustRightInd w:val="0"/>
        <w:rPr>
          <w:rFonts w:ascii="Arial" w:eastAsia="Cambria" w:hAnsi="Arial" w:cs="ArialUnicodeMS"/>
          <w:sz w:val="22"/>
          <w:szCs w:val="20"/>
        </w:rPr>
      </w:pPr>
    </w:p>
    <w:p w14:paraId="31B1F834" w14:textId="06613FF7" w:rsidR="00E403C3" w:rsidRPr="00BE00B7" w:rsidRDefault="00933E6D" w:rsidP="00E403C3">
      <w:pPr>
        <w:widowControl w:val="0"/>
        <w:autoSpaceDE w:val="0"/>
        <w:autoSpaceDN w:val="0"/>
        <w:adjustRightInd w:val="0"/>
        <w:rPr>
          <w:rFonts w:ascii="Arial" w:hAnsi="Arial" w:cs="Arial"/>
          <w:sz w:val="22"/>
          <w:szCs w:val="20"/>
        </w:rPr>
      </w:pPr>
      <w:r>
        <w:rPr>
          <w:rFonts w:ascii="Arial" w:eastAsia="Cambria" w:hAnsi="Arial" w:cs="ArialUnicodeMS"/>
          <w:sz w:val="22"/>
          <w:szCs w:val="20"/>
        </w:rPr>
        <w:t>Target c</w:t>
      </w:r>
      <w:r w:rsidR="00491444">
        <w:rPr>
          <w:rFonts w:ascii="Arial" w:eastAsia="Cambria" w:hAnsi="Arial" w:cs="ArialUnicodeMS"/>
          <w:sz w:val="22"/>
          <w:szCs w:val="20"/>
        </w:rPr>
        <w:t xml:space="preserve">hildren will be </w:t>
      </w:r>
      <w:r>
        <w:rPr>
          <w:rFonts w:ascii="Arial" w:eastAsia="Cambria" w:hAnsi="Arial" w:cs="ArialUnicodeMS"/>
          <w:sz w:val="22"/>
          <w:szCs w:val="20"/>
        </w:rPr>
        <w:t xml:space="preserve">unborn children of pregnant women identified by report of their </w:t>
      </w:r>
      <w:r w:rsidR="007E705C">
        <w:rPr>
          <w:rFonts w:ascii="Arial" w:eastAsia="Cambria" w:hAnsi="Arial" w:cs="ArialUnicodeMS"/>
          <w:sz w:val="22"/>
          <w:szCs w:val="20"/>
        </w:rPr>
        <w:t xml:space="preserve">pregnancy length and reported expected data of delivery (EDD) </w:t>
      </w:r>
      <w:r>
        <w:rPr>
          <w:rFonts w:ascii="Arial" w:eastAsia="Cambria" w:hAnsi="Arial" w:cs="ArialUnicodeMS"/>
          <w:sz w:val="22"/>
          <w:szCs w:val="20"/>
        </w:rPr>
        <w:t>at enrollment</w:t>
      </w:r>
      <w:r w:rsidR="00C223DE">
        <w:rPr>
          <w:rFonts w:ascii="Arial" w:eastAsia="Cambria" w:hAnsi="Arial" w:cs="ArialUnicodeMS"/>
          <w:sz w:val="22"/>
          <w:szCs w:val="20"/>
        </w:rPr>
        <w:t xml:space="preserve"> or infants up to 3 months old</w:t>
      </w:r>
      <w:r w:rsidR="007E705C">
        <w:rPr>
          <w:rFonts w:ascii="Arial" w:eastAsia="Cambria" w:hAnsi="Arial" w:cs="ArialUnicodeMS"/>
          <w:sz w:val="22"/>
          <w:szCs w:val="20"/>
        </w:rPr>
        <w:t>, although we will only enroll the latter if we are falling short of our targets with children in utero</w:t>
      </w:r>
      <w:r>
        <w:rPr>
          <w:rFonts w:ascii="Arial" w:eastAsia="Cambria" w:hAnsi="Arial" w:cs="ArialUnicodeMS"/>
          <w:sz w:val="22"/>
          <w:szCs w:val="20"/>
        </w:rPr>
        <w:t xml:space="preserve">. Target children will age to between </w:t>
      </w:r>
      <w:r w:rsidR="005D7870">
        <w:rPr>
          <w:rFonts w:ascii="Arial" w:eastAsia="Cambria" w:hAnsi="Arial" w:cs="ArialUnicodeMS"/>
          <w:sz w:val="22"/>
          <w:szCs w:val="20"/>
        </w:rPr>
        <w:t xml:space="preserve">18 </w:t>
      </w:r>
      <w:r>
        <w:rPr>
          <w:rFonts w:ascii="Arial" w:eastAsia="Cambria" w:hAnsi="Arial" w:cs="ArialUnicodeMS"/>
          <w:sz w:val="22"/>
          <w:szCs w:val="20"/>
        </w:rPr>
        <w:t xml:space="preserve">and </w:t>
      </w:r>
      <w:r w:rsidR="00AA2C59">
        <w:rPr>
          <w:rFonts w:ascii="Arial" w:eastAsia="Cambria" w:hAnsi="Arial" w:cs="ArialUnicodeMS"/>
          <w:sz w:val="22"/>
          <w:szCs w:val="20"/>
        </w:rPr>
        <w:t>30</w:t>
      </w:r>
      <w:r w:rsidR="00491444">
        <w:rPr>
          <w:rFonts w:ascii="Arial" w:eastAsia="Cambria" w:hAnsi="Arial" w:cs="ArialUnicodeMS"/>
          <w:sz w:val="22"/>
          <w:szCs w:val="20"/>
        </w:rPr>
        <w:t xml:space="preserve"> months over the course of the study.</w:t>
      </w:r>
      <w:r w:rsidR="00E403C3" w:rsidRPr="00BE00B7">
        <w:rPr>
          <w:rFonts w:ascii="Arial" w:eastAsia="Cambria" w:hAnsi="Arial" w:cs="ArialUnicodeMS"/>
          <w:sz w:val="22"/>
          <w:szCs w:val="20"/>
        </w:rPr>
        <w:t xml:space="preserve"> </w:t>
      </w:r>
      <w:r w:rsidR="006D65BA">
        <w:rPr>
          <w:rFonts w:ascii="Arial" w:eastAsia="Cambria" w:hAnsi="Arial" w:cs="ArialUnicodeMS"/>
          <w:sz w:val="22"/>
          <w:szCs w:val="20"/>
        </w:rPr>
        <w:t>Older</w:t>
      </w:r>
      <w:r w:rsidR="002E68A7">
        <w:rPr>
          <w:rFonts w:ascii="Arial" w:eastAsia="Cambria" w:hAnsi="Arial" w:cs="ArialUnicodeMS"/>
          <w:sz w:val="22"/>
          <w:szCs w:val="20"/>
        </w:rPr>
        <w:t xml:space="preserve"> </w:t>
      </w:r>
      <w:r w:rsidR="006D65BA">
        <w:rPr>
          <w:rFonts w:ascii="Arial" w:eastAsia="Cambria" w:hAnsi="Arial" w:cs="ArialUnicodeMS"/>
          <w:sz w:val="22"/>
          <w:szCs w:val="20"/>
        </w:rPr>
        <w:t>(</w:t>
      </w:r>
      <w:r w:rsidR="002E68A7">
        <w:rPr>
          <w:rFonts w:ascii="Arial" w:eastAsia="Cambria" w:hAnsi="Arial" w:cs="ArialUnicodeMS"/>
          <w:sz w:val="22"/>
          <w:szCs w:val="20"/>
        </w:rPr>
        <w:t>3</w:t>
      </w:r>
      <w:r w:rsidR="00DD26AA">
        <w:rPr>
          <w:rFonts w:ascii="Arial" w:eastAsia="Cambria" w:hAnsi="Arial" w:cs="ArialUnicodeMS"/>
          <w:sz w:val="22"/>
          <w:szCs w:val="20"/>
        </w:rPr>
        <w:t>-15</w:t>
      </w:r>
      <w:r w:rsidR="006D65BA">
        <w:rPr>
          <w:rFonts w:ascii="Arial" w:eastAsia="Cambria" w:hAnsi="Arial" w:cs="ArialUnicodeMS"/>
          <w:sz w:val="22"/>
          <w:szCs w:val="20"/>
        </w:rPr>
        <w:t xml:space="preserve"> years) siblings (or neighbors) of the target children, and children &lt; 36 months of age living in the same compound, will be included in certain aspects of the study as well. </w:t>
      </w:r>
      <w:r w:rsidR="005D7870" w:rsidRPr="000438A1">
        <w:rPr>
          <w:rFonts w:eastAsia="Cambria"/>
        </w:rPr>
        <w:t>For example,</w:t>
      </w:r>
      <w:r w:rsidR="005D7870">
        <w:rPr>
          <w:rFonts w:eastAsia="Cambria"/>
        </w:rPr>
        <w:t xml:space="preserve"> the</w:t>
      </w:r>
      <w:r w:rsidR="005D7870" w:rsidRPr="000438A1">
        <w:rPr>
          <w:rFonts w:eastAsia="Cambria"/>
        </w:rPr>
        <w:t xml:space="preserve"> </w:t>
      </w:r>
      <w:r w:rsidR="005D7870" w:rsidRPr="000438A1">
        <w:t xml:space="preserve">study will measure caregiver-reported diarrhea in </w:t>
      </w:r>
      <w:r w:rsidR="00443A86" w:rsidRPr="00736974">
        <w:t>an additional</w:t>
      </w:r>
      <w:r w:rsidR="005D7870">
        <w:t xml:space="preserve"> </w:t>
      </w:r>
      <w:r w:rsidR="005D7870" w:rsidRPr="000438A1">
        <w:t>child &lt; 36 months at enrollment who live</w:t>
      </w:r>
      <w:r w:rsidR="005D7870">
        <w:t>s</w:t>
      </w:r>
      <w:r w:rsidR="005D7870" w:rsidRPr="000438A1">
        <w:t xml:space="preserve"> in enrolled compounds. </w:t>
      </w:r>
      <w:r w:rsidR="00E403C3" w:rsidRPr="00BE00B7">
        <w:rPr>
          <w:rFonts w:ascii="Arial" w:eastAsia="Cambria" w:hAnsi="Arial" w:cs="ArialUnicodeMS"/>
          <w:sz w:val="22"/>
          <w:szCs w:val="20"/>
        </w:rPr>
        <w:t>The subject population will include both males and females, and no one will be excluded based on their race, ethnicity or literacy.</w:t>
      </w:r>
    </w:p>
    <w:p w14:paraId="138BA68E" w14:textId="77777777" w:rsidR="00E403C3" w:rsidRPr="00BE00B7" w:rsidRDefault="00E403C3" w:rsidP="00E403C3">
      <w:pPr>
        <w:rPr>
          <w:rFonts w:ascii="Arial" w:hAnsi="Arial" w:cs="Arial"/>
          <w:sz w:val="22"/>
          <w:szCs w:val="20"/>
        </w:rPr>
      </w:pPr>
    </w:p>
    <w:p w14:paraId="6F8149E2" w14:textId="77777777" w:rsidR="00E403C3" w:rsidRPr="00BE00B7" w:rsidRDefault="00E403C3" w:rsidP="00E403C3">
      <w:pPr>
        <w:rPr>
          <w:rFonts w:ascii="Arial" w:hAnsi="Arial" w:cs="Arial"/>
          <w:sz w:val="22"/>
          <w:szCs w:val="20"/>
        </w:rPr>
      </w:pPr>
    </w:p>
    <w:p w14:paraId="4DFC5B10" w14:textId="77777777" w:rsidR="00E403C3" w:rsidRPr="00BE00B7" w:rsidRDefault="00E403C3" w:rsidP="00E403C3">
      <w:pPr>
        <w:spacing w:after="120"/>
        <w:ind w:left="360" w:hanging="360"/>
        <w:rPr>
          <w:rFonts w:ascii="Arial" w:hAnsi="Arial" w:cs="Arial"/>
          <w:sz w:val="22"/>
          <w:szCs w:val="20"/>
        </w:rPr>
      </w:pPr>
      <w:r w:rsidRPr="00BE00B7">
        <w:rPr>
          <w:rFonts w:ascii="Arial" w:hAnsi="Arial" w:cs="Arial"/>
          <w:sz w:val="22"/>
          <w:szCs w:val="20"/>
        </w:rPr>
        <w:t xml:space="preserve">b)  </w:t>
      </w:r>
      <w:r w:rsidRPr="00BE00B7">
        <w:rPr>
          <w:rFonts w:ascii="Arial" w:hAnsi="Arial" w:cs="Arial"/>
          <w:b/>
          <w:sz w:val="22"/>
          <w:szCs w:val="20"/>
        </w:rPr>
        <w:t>State total number of subjects planned for the study and how many must be recruited to obtain this sample size. Explain how number of subjects needed to answer the research question was determined.</w:t>
      </w:r>
    </w:p>
    <w:p w14:paraId="653E474E" w14:textId="77777777" w:rsidR="000E7157" w:rsidRDefault="000E7157" w:rsidP="00E403C3">
      <w:pPr>
        <w:ind w:left="360"/>
        <w:rPr>
          <w:rFonts w:ascii="Arial" w:hAnsi="Arial" w:cs="Arial"/>
          <w:sz w:val="22"/>
          <w:szCs w:val="20"/>
        </w:rPr>
      </w:pPr>
    </w:p>
    <w:p w14:paraId="21427B04" w14:textId="77777777" w:rsidR="000E7157" w:rsidRDefault="000E7157" w:rsidP="000E7157">
      <w:pPr>
        <w:pStyle w:val="ProposalSections"/>
        <w:spacing w:after="120"/>
        <w:outlineLvl w:val="0"/>
        <w:rPr>
          <w:rFonts w:ascii="Arial" w:hAnsi="Arial" w:cs="Arial"/>
          <w:color w:val="auto"/>
          <w:sz w:val="20"/>
        </w:rPr>
      </w:pPr>
      <w:r>
        <w:rPr>
          <w:rFonts w:ascii="Arial" w:hAnsi="Arial" w:cs="Arial"/>
          <w:color w:val="auto"/>
          <w:sz w:val="20"/>
        </w:rPr>
        <w:t xml:space="preserve">Figure 1 </w:t>
      </w:r>
      <w:r w:rsidR="0073691C">
        <w:rPr>
          <w:rFonts w:ascii="Arial" w:hAnsi="Arial" w:cs="Arial"/>
          <w:color w:val="auto"/>
          <w:sz w:val="20"/>
        </w:rPr>
        <w:t xml:space="preserve">(attached) </w:t>
      </w:r>
      <w:r>
        <w:rPr>
          <w:rFonts w:ascii="Arial" w:hAnsi="Arial" w:cs="Arial"/>
          <w:color w:val="auto"/>
          <w:sz w:val="20"/>
        </w:rPr>
        <w:t>provides an overview of the WASH Benef</w:t>
      </w:r>
      <w:r w:rsidR="00FD2524">
        <w:rPr>
          <w:rFonts w:ascii="Arial" w:hAnsi="Arial" w:cs="Arial"/>
          <w:color w:val="auto"/>
          <w:sz w:val="20"/>
        </w:rPr>
        <w:t>its study design  (t</w:t>
      </w:r>
      <w:r>
        <w:rPr>
          <w:rFonts w:ascii="Arial" w:hAnsi="Arial" w:cs="Arial"/>
          <w:color w:val="auto"/>
          <w:sz w:val="20"/>
        </w:rPr>
        <w:t xml:space="preserve">he Bangladesh study is described in a separate protocol). The interventions will require about </w:t>
      </w:r>
      <w:r w:rsidR="003C5DA0" w:rsidRPr="003C5DA0">
        <w:rPr>
          <w:rFonts w:ascii="Arial" w:hAnsi="Arial" w:cs="Arial"/>
          <w:color w:val="auto"/>
          <w:sz w:val="20"/>
        </w:rPr>
        <w:t>3 months</w:t>
      </w:r>
      <w:r>
        <w:rPr>
          <w:rFonts w:ascii="Arial" w:hAnsi="Arial" w:cs="Arial"/>
          <w:color w:val="auto"/>
          <w:sz w:val="20"/>
        </w:rPr>
        <w:t xml:space="preserve"> from the baseline survey to deliver. The follow-up rounds are planned for 12 and 24 months after intervention delivery. </w:t>
      </w:r>
    </w:p>
    <w:p w14:paraId="0E760FB7" w14:textId="77777777" w:rsidR="000E7157" w:rsidRPr="0068000E" w:rsidRDefault="000E7157" w:rsidP="000E7157">
      <w:pPr>
        <w:spacing w:before="120" w:after="120"/>
        <w:jc w:val="center"/>
        <w:rPr>
          <w:rFonts w:ascii="Arial" w:hAnsi="Arial"/>
          <w:sz w:val="18"/>
        </w:rPr>
      </w:pPr>
      <w:r w:rsidRPr="0068000E">
        <w:rPr>
          <w:rFonts w:ascii="Arial" w:hAnsi="Arial"/>
          <w:b/>
          <w:sz w:val="18"/>
          <w:szCs w:val="20"/>
        </w:rPr>
        <w:t>Figure 1. WASH Benefits study design overview</w:t>
      </w:r>
      <w:r w:rsidRPr="0068000E">
        <w:rPr>
          <w:rFonts w:ascii="Arial" w:hAnsi="Arial"/>
          <w:sz w:val="18"/>
          <w:szCs w:val="20"/>
        </w:rPr>
        <w:t>.</w:t>
      </w:r>
    </w:p>
    <w:p w14:paraId="624588FD" w14:textId="2A38854D" w:rsidR="000E7157" w:rsidRDefault="004753F4" w:rsidP="00E403C3">
      <w:pPr>
        <w:ind w:left="360"/>
        <w:rPr>
          <w:rFonts w:ascii="Arial" w:hAnsi="Arial" w:cs="Arial"/>
          <w:sz w:val="22"/>
          <w:szCs w:val="20"/>
        </w:rPr>
      </w:pPr>
      <w:r w:rsidRPr="006C1E7F">
        <w:rPr>
          <w:noProof/>
          <w:lang w:bidi="bn-BD"/>
        </w:rPr>
        <w:drawing>
          <wp:inline distT="0" distB="0" distL="0" distR="0" wp14:anchorId="0E21F953" wp14:editId="6EC185AC">
            <wp:extent cx="5613400" cy="4337487"/>
            <wp:effectExtent l="1905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5612679" cy="4336930"/>
                    </a:xfrm>
                    <a:prstGeom prst="rect">
                      <a:avLst/>
                    </a:prstGeom>
                    <a:noFill/>
                    <a:ln w="9525">
                      <a:noFill/>
                      <a:miter lim="800000"/>
                      <a:headEnd/>
                      <a:tailEnd/>
                    </a:ln>
                  </pic:spPr>
                </pic:pic>
              </a:graphicData>
            </a:graphic>
          </wp:inline>
        </w:drawing>
      </w:r>
    </w:p>
    <w:p w14:paraId="20A543E1" w14:textId="77777777" w:rsidR="000E7157" w:rsidRDefault="000E7157" w:rsidP="00E403C3">
      <w:pPr>
        <w:ind w:left="360"/>
        <w:rPr>
          <w:rFonts w:ascii="Arial" w:hAnsi="Arial" w:cs="Arial"/>
          <w:sz w:val="22"/>
          <w:szCs w:val="20"/>
        </w:rPr>
      </w:pPr>
    </w:p>
    <w:p w14:paraId="7F29CCC6" w14:textId="77777777" w:rsidR="000E7157" w:rsidRDefault="000E7157" w:rsidP="00E403C3">
      <w:pPr>
        <w:ind w:left="360"/>
        <w:rPr>
          <w:rFonts w:ascii="Arial" w:hAnsi="Arial" w:cs="Arial"/>
          <w:sz w:val="22"/>
          <w:szCs w:val="20"/>
        </w:rPr>
      </w:pPr>
    </w:p>
    <w:p w14:paraId="01A1D76C" w14:textId="147DCAF2" w:rsidR="00635C5F" w:rsidRDefault="00E403C3" w:rsidP="00E4386D">
      <w:pPr>
        <w:autoSpaceDE w:val="0"/>
        <w:autoSpaceDN w:val="0"/>
        <w:adjustRightInd w:val="0"/>
        <w:jc w:val="both"/>
      </w:pPr>
      <w:r w:rsidRPr="00BE00B7">
        <w:rPr>
          <w:rFonts w:ascii="Arial" w:hAnsi="Arial" w:cs="Arial"/>
          <w:sz w:val="22"/>
          <w:szCs w:val="20"/>
        </w:rPr>
        <w:t xml:space="preserve">In Kenya, we plan to enroll 125 clusters </w:t>
      </w:r>
      <w:r w:rsidR="00F34148">
        <w:rPr>
          <w:rFonts w:ascii="Arial" w:hAnsi="Arial" w:cs="Arial"/>
          <w:sz w:val="22"/>
          <w:szCs w:val="20"/>
        </w:rPr>
        <w:t>(</w:t>
      </w:r>
      <w:r w:rsidR="00635C5F">
        <w:rPr>
          <w:rFonts w:ascii="Arial" w:hAnsi="Arial" w:cs="Arial"/>
          <w:sz w:val="22"/>
          <w:szCs w:val="20"/>
        </w:rPr>
        <w:t xml:space="preserve">consisting of 1 or </w:t>
      </w:r>
      <w:r w:rsidR="00D12FCE">
        <w:rPr>
          <w:rFonts w:ascii="Arial" w:hAnsi="Arial" w:cs="Arial"/>
          <w:sz w:val="22"/>
          <w:szCs w:val="20"/>
        </w:rPr>
        <w:t xml:space="preserve">more </w:t>
      </w:r>
      <w:r w:rsidR="00F34148">
        <w:rPr>
          <w:rFonts w:ascii="Arial" w:hAnsi="Arial" w:cs="Arial"/>
          <w:sz w:val="22"/>
          <w:szCs w:val="20"/>
        </w:rPr>
        <w:t xml:space="preserve">administrative villages) </w:t>
      </w:r>
      <w:r w:rsidRPr="00BE00B7">
        <w:rPr>
          <w:rFonts w:ascii="Arial" w:hAnsi="Arial" w:cs="Arial"/>
          <w:sz w:val="22"/>
          <w:szCs w:val="20"/>
        </w:rPr>
        <w:t xml:space="preserve">per intervention arm, a double-sized control arm, </w:t>
      </w:r>
      <w:r w:rsidR="00134EE2" w:rsidRPr="00BE00B7">
        <w:rPr>
          <w:rFonts w:ascii="Arial" w:hAnsi="Arial" w:cs="Arial"/>
          <w:sz w:val="22"/>
          <w:szCs w:val="20"/>
        </w:rPr>
        <w:t>and</w:t>
      </w:r>
      <w:r w:rsidR="00134EE2">
        <w:rPr>
          <w:rFonts w:ascii="Arial" w:hAnsi="Arial" w:cs="Arial"/>
          <w:sz w:val="22"/>
          <w:szCs w:val="20"/>
        </w:rPr>
        <w:t xml:space="preserve"> a single-sized passive control arm, with</w:t>
      </w:r>
      <w:r w:rsidR="00134EE2" w:rsidRPr="00BE00B7">
        <w:rPr>
          <w:rFonts w:ascii="Arial" w:hAnsi="Arial" w:cs="Arial"/>
          <w:sz w:val="22"/>
          <w:szCs w:val="20"/>
        </w:rPr>
        <w:t xml:space="preserve"> </w:t>
      </w:r>
      <w:r w:rsidR="00134EE2">
        <w:rPr>
          <w:rFonts w:ascii="Arial" w:hAnsi="Arial" w:cs="Arial"/>
          <w:sz w:val="22"/>
          <w:szCs w:val="20"/>
        </w:rPr>
        <w:t>approximately 10 children</w:t>
      </w:r>
      <w:r w:rsidR="00134EE2" w:rsidRPr="00BE00B7">
        <w:rPr>
          <w:rFonts w:ascii="Arial" w:hAnsi="Arial" w:cs="Arial"/>
          <w:sz w:val="22"/>
          <w:szCs w:val="20"/>
        </w:rPr>
        <w:t xml:space="preserve"> per cluster</w:t>
      </w:r>
      <w:r w:rsidR="00134EE2">
        <w:rPr>
          <w:rFonts w:ascii="Arial" w:hAnsi="Arial" w:cs="Arial"/>
          <w:sz w:val="22"/>
          <w:szCs w:val="20"/>
        </w:rPr>
        <w:t xml:space="preserve">. </w:t>
      </w:r>
      <w:r w:rsidR="00635C5F" w:rsidRPr="00884CB6">
        <w:t>Clusters of villages will be formed based on geographic location and number of pregnant women identified in each village</w:t>
      </w:r>
      <w:r w:rsidR="00635C5F">
        <w:rPr>
          <w:rFonts w:ascii="Arial" w:hAnsi="Arial" w:cs="Arial"/>
          <w:sz w:val="22"/>
          <w:szCs w:val="20"/>
        </w:rPr>
        <w:t xml:space="preserve">. </w:t>
      </w:r>
      <w:r w:rsidR="00134EE2">
        <w:rPr>
          <w:rFonts w:ascii="Arial" w:hAnsi="Arial" w:cs="Arial"/>
          <w:sz w:val="22"/>
          <w:szCs w:val="20"/>
        </w:rPr>
        <w:t>The Kenya study includes a passive control arm because there is concern among study investigators that the simple act of promoter visits (independent of any WASH or nutritional intervention) could lead to improved child health (</w:t>
      </w:r>
      <w:proofErr w:type="spellStart"/>
      <w:r w:rsidR="00134EE2">
        <w:rPr>
          <w:rFonts w:ascii="Arial" w:hAnsi="Arial" w:cs="Arial"/>
          <w:sz w:val="22"/>
          <w:szCs w:val="20"/>
        </w:rPr>
        <w:t>Zwane</w:t>
      </w:r>
      <w:proofErr w:type="spellEnd"/>
      <w:r w:rsidR="00134EE2">
        <w:rPr>
          <w:rFonts w:ascii="Arial" w:hAnsi="Arial" w:cs="Arial"/>
          <w:sz w:val="22"/>
          <w:szCs w:val="20"/>
        </w:rPr>
        <w:t xml:space="preserve"> et al. 2011). The passive control arm will not include any promotion activities at all, while the active control arm (double-sized), will include routine visits to measure mid-upper-arm circumference in the study children.</w:t>
      </w:r>
      <w:r w:rsidRPr="00BE00B7">
        <w:rPr>
          <w:rFonts w:ascii="Arial" w:hAnsi="Arial" w:cs="Arial"/>
          <w:sz w:val="22"/>
          <w:szCs w:val="20"/>
        </w:rPr>
        <w:t xml:space="preserve"> </w:t>
      </w:r>
      <w:r w:rsidR="00884CB6" w:rsidRPr="00884CB6">
        <w:t xml:space="preserve">This active control visit is standard across all treatment arms and therefore will allow us to assess the impact of the promoter visits. </w:t>
      </w:r>
      <w:r w:rsidR="00635C5F" w:rsidRPr="005F2EE2">
        <w:t xml:space="preserve">We will enroll as many eligible children per </w:t>
      </w:r>
      <w:r w:rsidR="00635C5F" w:rsidRPr="00884CB6">
        <w:t>cluster</w:t>
      </w:r>
      <w:r w:rsidR="00635C5F" w:rsidRPr="00635C5F">
        <w:t xml:space="preserve"> </w:t>
      </w:r>
      <w:r w:rsidR="00635C5F" w:rsidRPr="00884CB6">
        <w:t>as the field team is able to process, up to all of the eligible children in that village that are known to us at the time of the baseline survey</w:t>
      </w:r>
      <w:r w:rsidR="00635C5F" w:rsidRPr="005F2EE2">
        <w:t xml:space="preserve">. </w:t>
      </w:r>
      <w:r w:rsidRPr="00BE00B7">
        <w:rPr>
          <w:rFonts w:ascii="Arial" w:hAnsi="Arial" w:cs="Arial"/>
          <w:sz w:val="22"/>
          <w:szCs w:val="20"/>
        </w:rPr>
        <w:t>The</w:t>
      </w:r>
      <w:r w:rsidR="003C4F0B">
        <w:rPr>
          <w:rFonts w:ascii="Arial" w:hAnsi="Arial" w:cs="Arial"/>
          <w:sz w:val="22"/>
          <w:szCs w:val="20"/>
        </w:rPr>
        <w:t xml:space="preserve"> </w:t>
      </w:r>
      <w:r w:rsidRPr="00BE00B7">
        <w:rPr>
          <w:rFonts w:ascii="Arial" w:hAnsi="Arial" w:cs="Arial"/>
          <w:sz w:val="22"/>
          <w:szCs w:val="20"/>
        </w:rPr>
        <w:t>control arm</w:t>
      </w:r>
      <w:r w:rsidR="003C4F0B">
        <w:rPr>
          <w:rFonts w:ascii="Arial" w:hAnsi="Arial" w:cs="Arial"/>
          <w:sz w:val="22"/>
          <w:szCs w:val="20"/>
        </w:rPr>
        <w:t>s</w:t>
      </w:r>
      <w:r w:rsidRPr="00BE00B7">
        <w:rPr>
          <w:rFonts w:ascii="Arial" w:hAnsi="Arial" w:cs="Arial"/>
          <w:sz w:val="22"/>
          <w:szCs w:val="20"/>
        </w:rPr>
        <w:t xml:space="preserve"> will include </w:t>
      </w:r>
      <w:r w:rsidR="003C4F0B">
        <w:rPr>
          <w:rFonts w:ascii="Arial" w:hAnsi="Arial" w:cs="Arial"/>
          <w:sz w:val="22"/>
          <w:szCs w:val="20"/>
        </w:rPr>
        <w:t>375</w:t>
      </w:r>
      <w:r w:rsidR="003C4F0B" w:rsidRPr="00BE00B7">
        <w:rPr>
          <w:rFonts w:ascii="Arial" w:hAnsi="Arial" w:cs="Arial"/>
          <w:sz w:val="22"/>
          <w:szCs w:val="20"/>
        </w:rPr>
        <w:t xml:space="preserve">0 </w:t>
      </w:r>
      <w:r w:rsidRPr="00BE00B7">
        <w:rPr>
          <w:rFonts w:ascii="Arial" w:hAnsi="Arial" w:cs="Arial"/>
          <w:sz w:val="22"/>
          <w:szCs w:val="20"/>
        </w:rPr>
        <w:t xml:space="preserve">children and the 6 intervention arms will include a total of 7,500 children. </w:t>
      </w:r>
    </w:p>
    <w:p w14:paraId="38D1F7B7" w14:textId="77777777" w:rsidR="00635C5F" w:rsidRDefault="00635C5F" w:rsidP="00884CB6">
      <w:pPr>
        <w:autoSpaceDE w:val="0"/>
        <w:autoSpaceDN w:val="0"/>
        <w:adjustRightInd w:val="0"/>
        <w:jc w:val="both"/>
      </w:pPr>
    </w:p>
    <w:p w14:paraId="6A190B22" w14:textId="1C791DE4" w:rsidR="00E403C3" w:rsidRDefault="00E403C3" w:rsidP="00884CB6">
      <w:pPr>
        <w:autoSpaceDE w:val="0"/>
        <w:autoSpaceDN w:val="0"/>
        <w:adjustRightInd w:val="0"/>
        <w:jc w:val="both"/>
        <w:rPr>
          <w:rFonts w:ascii="Arial" w:hAnsi="Arial" w:cs="Arial"/>
          <w:sz w:val="22"/>
          <w:szCs w:val="20"/>
        </w:rPr>
      </w:pPr>
      <w:r w:rsidRPr="00BE00B7">
        <w:rPr>
          <w:rFonts w:ascii="Arial" w:hAnsi="Arial" w:cs="Arial"/>
          <w:sz w:val="22"/>
          <w:szCs w:val="20"/>
        </w:rPr>
        <w:lastRenderedPageBreak/>
        <w:t>The total number of children planned for the study is 1</w:t>
      </w:r>
      <w:r w:rsidR="003C4F0B">
        <w:rPr>
          <w:rFonts w:ascii="Arial" w:hAnsi="Arial" w:cs="Arial"/>
          <w:sz w:val="22"/>
          <w:szCs w:val="20"/>
        </w:rPr>
        <w:t>1,250</w:t>
      </w:r>
      <w:r w:rsidR="002D30EA">
        <w:rPr>
          <w:rFonts w:ascii="Arial" w:hAnsi="Arial" w:cs="Arial"/>
          <w:sz w:val="22"/>
          <w:szCs w:val="20"/>
        </w:rPr>
        <w:t xml:space="preserve">, but because of the uncertainty of pregnancy outcome </w:t>
      </w:r>
      <w:r w:rsidR="00087C00">
        <w:rPr>
          <w:rFonts w:ascii="Arial" w:hAnsi="Arial" w:cs="Arial"/>
          <w:sz w:val="22"/>
          <w:szCs w:val="20"/>
        </w:rPr>
        <w:t xml:space="preserve">and variation in village populations </w:t>
      </w:r>
      <w:r w:rsidR="002D30EA">
        <w:rPr>
          <w:rFonts w:ascii="Arial" w:hAnsi="Arial" w:cs="Arial"/>
          <w:sz w:val="22"/>
          <w:szCs w:val="20"/>
        </w:rPr>
        <w:t>we may end up with somewhat more or less than this precise target</w:t>
      </w:r>
      <w:r w:rsidRPr="00BE00B7">
        <w:rPr>
          <w:rFonts w:ascii="Arial" w:hAnsi="Arial" w:cs="Arial"/>
          <w:sz w:val="22"/>
          <w:szCs w:val="20"/>
        </w:rPr>
        <w:t>.</w:t>
      </w:r>
    </w:p>
    <w:p w14:paraId="25ABAB6C" w14:textId="77777777" w:rsidR="00A27BB2" w:rsidRDefault="00A27BB2" w:rsidP="00884CB6">
      <w:pPr>
        <w:autoSpaceDE w:val="0"/>
        <w:autoSpaceDN w:val="0"/>
        <w:adjustRightInd w:val="0"/>
        <w:jc w:val="both"/>
        <w:rPr>
          <w:rFonts w:ascii="Arial" w:hAnsi="Arial" w:cs="Arial"/>
          <w:sz w:val="22"/>
          <w:szCs w:val="20"/>
        </w:rPr>
      </w:pPr>
    </w:p>
    <w:p w14:paraId="2784AEE6" w14:textId="0472B17E" w:rsidR="00A27BB2" w:rsidRPr="00500DF7" w:rsidRDefault="00A27BB2" w:rsidP="00A27BB2">
      <w:pPr>
        <w:autoSpaceDE w:val="0"/>
        <w:autoSpaceDN w:val="0"/>
        <w:adjustRightInd w:val="0"/>
        <w:jc w:val="both"/>
        <w:rPr>
          <w:rFonts w:ascii="Arial" w:hAnsi="Arial" w:cs="Arial"/>
          <w:sz w:val="22"/>
          <w:szCs w:val="20"/>
        </w:rPr>
      </w:pPr>
      <w:r>
        <w:rPr>
          <w:rFonts w:ascii="Arial" w:hAnsi="Arial" w:cs="Arial"/>
          <w:sz w:val="22"/>
          <w:szCs w:val="20"/>
        </w:rPr>
        <w:t xml:space="preserve">We plan to enroll a total </w:t>
      </w:r>
      <w:r w:rsidRPr="00500DF7">
        <w:rPr>
          <w:rFonts w:ascii="Arial" w:hAnsi="Arial" w:cs="Arial"/>
          <w:sz w:val="22"/>
          <w:szCs w:val="20"/>
        </w:rPr>
        <w:t xml:space="preserve">of </w:t>
      </w:r>
      <w:r w:rsidR="0039210C" w:rsidRPr="00500DF7">
        <w:rPr>
          <w:rFonts w:ascii="Arial" w:hAnsi="Arial" w:cs="Arial"/>
          <w:sz w:val="22"/>
          <w:szCs w:val="20"/>
        </w:rPr>
        <w:t>22</w:t>
      </w:r>
      <w:r w:rsidRPr="00500DF7">
        <w:rPr>
          <w:rFonts w:ascii="Arial" w:hAnsi="Arial" w:cs="Arial"/>
          <w:sz w:val="22"/>
          <w:szCs w:val="20"/>
        </w:rPr>
        <w:t>,113 children and 3</w:t>
      </w:r>
      <w:r w:rsidR="00EA4457">
        <w:rPr>
          <w:rFonts w:ascii="Arial" w:hAnsi="Arial" w:cs="Arial"/>
          <w:sz w:val="22"/>
          <w:szCs w:val="20"/>
        </w:rPr>
        <w:t>2,2</w:t>
      </w:r>
      <w:r w:rsidR="00840CCC">
        <w:rPr>
          <w:rFonts w:ascii="Arial" w:hAnsi="Arial" w:cs="Arial"/>
          <w:sz w:val="22"/>
          <w:szCs w:val="20"/>
        </w:rPr>
        <w:t>5</w:t>
      </w:r>
      <w:r w:rsidRPr="00500DF7">
        <w:rPr>
          <w:rFonts w:ascii="Arial" w:hAnsi="Arial" w:cs="Arial"/>
          <w:sz w:val="22"/>
          <w:szCs w:val="20"/>
        </w:rPr>
        <w:t>0 adults in this study</w:t>
      </w:r>
      <w:r w:rsidR="0039210C" w:rsidRPr="00500DF7">
        <w:rPr>
          <w:rFonts w:ascii="Arial" w:hAnsi="Arial" w:cs="Arial"/>
          <w:sz w:val="22"/>
          <w:szCs w:val="20"/>
        </w:rPr>
        <w:t>, for a total of 5</w:t>
      </w:r>
      <w:r w:rsidR="00EA4457">
        <w:rPr>
          <w:rFonts w:ascii="Arial" w:hAnsi="Arial" w:cs="Arial"/>
          <w:sz w:val="22"/>
          <w:szCs w:val="20"/>
        </w:rPr>
        <w:t>7</w:t>
      </w:r>
      <w:r w:rsidR="00840CCC">
        <w:rPr>
          <w:rFonts w:ascii="Arial" w:hAnsi="Arial" w:cs="Arial"/>
          <w:sz w:val="22"/>
          <w:szCs w:val="20"/>
        </w:rPr>
        <w:t>,</w:t>
      </w:r>
      <w:r w:rsidR="00EA4457">
        <w:rPr>
          <w:rFonts w:ascii="Arial" w:hAnsi="Arial" w:cs="Arial"/>
          <w:sz w:val="22"/>
          <w:szCs w:val="20"/>
        </w:rPr>
        <w:t>3</w:t>
      </w:r>
      <w:r w:rsidR="00840CCC">
        <w:rPr>
          <w:rFonts w:ascii="Arial" w:hAnsi="Arial" w:cs="Arial"/>
          <w:sz w:val="22"/>
          <w:szCs w:val="20"/>
        </w:rPr>
        <w:t>6</w:t>
      </w:r>
      <w:r w:rsidR="0039210C" w:rsidRPr="00500DF7">
        <w:rPr>
          <w:rFonts w:ascii="Arial" w:hAnsi="Arial" w:cs="Arial"/>
          <w:sz w:val="22"/>
          <w:szCs w:val="20"/>
        </w:rPr>
        <w:t>3 people</w:t>
      </w:r>
      <w:r w:rsidRPr="00500DF7">
        <w:rPr>
          <w:rFonts w:ascii="Arial" w:hAnsi="Arial" w:cs="Arial"/>
          <w:sz w:val="22"/>
          <w:szCs w:val="20"/>
        </w:rPr>
        <w:t>. The breakdown of the different enrollees contributing to these totals is as follows:</w:t>
      </w:r>
    </w:p>
    <w:p w14:paraId="283674BD" w14:textId="41D28EA0" w:rsidR="00A27BB2" w:rsidRPr="00A27BB2" w:rsidRDefault="00A27BB2" w:rsidP="00A27BB2">
      <w:pPr>
        <w:pStyle w:val="ListParagraph"/>
        <w:numPr>
          <w:ilvl w:val="0"/>
          <w:numId w:val="30"/>
        </w:numPr>
        <w:autoSpaceDE w:val="0"/>
        <w:autoSpaceDN w:val="0"/>
        <w:adjustRightInd w:val="0"/>
        <w:jc w:val="both"/>
        <w:rPr>
          <w:rFonts w:ascii="Arial" w:hAnsi="Arial" w:cs="Arial"/>
          <w:sz w:val="22"/>
          <w:szCs w:val="20"/>
        </w:rPr>
      </w:pPr>
      <w:r w:rsidRPr="00500DF7">
        <w:rPr>
          <w:rFonts w:ascii="Arial" w:hAnsi="Arial" w:cs="Arial"/>
          <w:sz w:val="22"/>
          <w:szCs w:val="20"/>
        </w:rPr>
        <w:t xml:space="preserve">11,250 </w:t>
      </w:r>
      <w:r w:rsidR="00575BB0" w:rsidRPr="00500DF7">
        <w:rPr>
          <w:rFonts w:ascii="Arial" w:hAnsi="Arial" w:cs="Arial"/>
          <w:sz w:val="22"/>
          <w:szCs w:val="20"/>
        </w:rPr>
        <w:t>target</w:t>
      </w:r>
      <w:r w:rsidRPr="00500DF7">
        <w:rPr>
          <w:rFonts w:ascii="Arial" w:hAnsi="Arial" w:cs="Arial"/>
          <w:sz w:val="22"/>
          <w:szCs w:val="20"/>
        </w:rPr>
        <w:t xml:space="preserve"> </w:t>
      </w:r>
      <w:r w:rsidR="002A1090" w:rsidRPr="00500DF7">
        <w:rPr>
          <w:rFonts w:ascii="Arial" w:hAnsi="Arial" w:cs="Arial"/>
          <w:sz w:val="22"/>
          <w:szCs w:val="20"/>
        </w:rPr>
        <w:t>children (</w:t>
      </w:r>
      <w:r w:rsidRPr="00500DF7">
        <w:rPr>
          <w:rFonts w:ascii="Arial" w:hAnsi="Arial" w:cs="Arial"/>
          <w:sz w:val="22"/>
          <w:szCs w:val="20"/>
        </w:rPr>
        <w:t>measure</w:t>
      </w:r>
      <w:r w:rsidR="002A1090" w:rsidRPr="00500DF7">
        <w:rPr>
          <w:rFonts w:ascii="Arial" w:hAnsi="Arial" w:cs="Arial"/>
          <w:sz w:val="22"/>
          <w:szCs w:val="20"/>
        </w:rPr>
        <w:t>d</w:t>
      </w:r>
      <w:r w:rsidRPr="00A27BB2">
        <w:rPr>
          <w:rFonts w:ascii="Arial" w:hAnsi="Arial" w:cs="Arial"/>
          <w:sz w:val="22"/>
          <w:szCs w:val="20"/>
        </w:rPr>
        <w:t xml:space="preserve"> at mid- </w:t>
      </w:r>
      <w:r w:rsidR="00575BB0">
        <w:rPr>
          <w:rFonts w:ascii="Arial" w:hAnsi="Arial" w:cs="Arial"/>
          <w:sz w:val="22"/>
          <w:szCs w:val="20"/>
        </w:rPr>
        <w:t>and</w:t>
      </w:r>
      <w:r w:rsidRPr="00A27BB2">
        <w:rPr>
          <w:rFonts w:ascii="Arial" w:hAnsi="Arial" w:cs="Arial"/>
          <w:sz w:val="22"/>
          <w:szCs w:val="20"/>
        </w:rPr>
        <w:t xml:space="preserve"> end-line)</w:t>
      </w:r>
    </w:p>
    <w:p w14:paraId="4C293F91" w14:textId="45B67487" w:rsidR="00A27BB2" w:rsidRPr="00A27BB2" w:rsidRDefault="00A27BB2" w:rsidP="00A27BB2">
      <w:pPr>
        <w:pStyle w:val="ListParagraph"/>
        <w:numPr>
          <w:ilvl w:val="0"/>
          <w:numId w:val="30"/>
        </w:numPr>
        <w:autoSpaceDE w:val="0"/>
        <w:autoSpaceDN w:val="0"/>
        <w:adjustRightInd w:val="0"/>
        <w:jc w:val="both"/>
        <w:rPr>
          <w:rFonts w:ascii="Arial" w:hAnsi="Arial" w:cs="Arial"/>
          <w:sz w:val="22"/>
          <w:szCs w:val="20"/>
        </w:rPr>
      </w:pPr>
      <w:r w:rsidRPr="00A27BB2">
        <w:rPr>
          <w:rFonts w:ascii="Arial" w:hAnsi="Arial" w:cs="Arial"/>
          <w:sz w:val="22"/>
          <w:szCs w:val="20"/>
        </w:rPr>
        <w:t>2</w:t>
      </w:r>
      <w:r w:rsidR="00575BB0">
        <w:rPr>
          <w:rFonts w:ascii="Arial" w:hAnsi="Arial" w:cs="Arial"/>
          <w:sz w:val="22"/>
          <w:szCs w:val="20"/>
        </w:rPr>
        <w:t>,</w:t>
      </w:r>
      <w:r w:rsidRPr="00A27BB2">
        <w:rPr>
          <w:rFonts w:ascii="Arial" w:hAnsi="Arial" w:cs="Arial"/>
          <w:sz w:val="22"/>
          <w:szCs w:val="20"/>
        </w:rPr>
        <w:t>250 non-</w:t>
      </w:r>
      <w:r w:rsidR="00575BB0">
        <w:rPr>
          <w:rFonts w:ascii="Arial" w:hAnsi="Arial" w:cs="Arial"/>
          <w:sz w:val="22"/>
          <w:szCs w:val="20"/>
        </w:rPr>
        <w:t>target</w:t>
      </w:r>
      <w:r w:rsidRPr="00A27BB2">
        <w:rPr>
          <w:rFonts w:ascii="Arial" w:hAnsi="Arial" w:cs="Arial"/>
          <w:sz w:val="22"/>
          <w:szCs w:val="20"/>
        </w:rPr>
        <w:t xml:space="preserve"> children from whom we take parasite samples at baseline (20% of our households have a child in the parasite-eligible age range)</w:t>
      </w:r>
    </w:p>
    <w:p w14:paraId="65786D66" w14:textId="4FDEFE3D" w:rsidR="00A27BB2" w:rsidRPr="00A27BB2" w:rsidRDefault="00A27BB2" w:rsidP="00A27BB2">
      <w:pPr>
        <w:pStyle w:val="ListParagraph"/>
        <w:numPr>
          <w:ilvl w:val="0"/>
          <w:numId w:val="30"/>
        </w:numPr>
        <w:autoSpaceDE w:val="0"/>
        <w:autoSpaceDN w:val="0"/>
        <w:adjustRightInd w:val="0"/>
        <w:jc w:val="both"/>
        <w:rPr>
          <w:rFonts w:ascii="Arial" w:hAnsi="Arial" w:cs="Arial"/>
          <w:sz w:val="22"/>
          <w:szCs w:val="20"/>
        </w:rPr>
      </w:pPr>
      <w:r w:rsidRPr="006C1E7F">
        <w:rPr>
          <w:rFonts w:ascii="Arial" w:hAnsi="Arial" w:cs="Arial"/>
          <w:sz w:val="22"/>
          <w:szCs w:val="20"/>
        </w:rPr>
        <w:t>7000</w:t>
      </w:r>
      <w:r w:rsidRPr="00A27BB2">
        <w:rPr>
          <w:rFonts w:ascii="Arial" w:hAnsi="Arial" w:cs="Arial"/>
          <w:sz w:val="22"/>
          <w:szCs w:val="20"/>
        </w:rPr>
        <w:t xml:space="preserve"> non</w:t>
      </w:r>
      <w:r w:rsidR="00575BB0">
        <w:rPr>
          <w:rFonts w:ascii="Arial" w:hAnsi="Arial" w:cs="Arial"/>
          <w:sz w:val="22"/>
          <w:szCs w:val="20"/>
        </w:rPr>
        <w:t>-target</w:t>
      </w:r>
      <w:r w:rsidRPr="00A27BB2">
        <w:rPr>
          <w:rFonts w:ascii="Arial" w:hAnsi="Arial" w:cs="Arial"/>
          <w:sz w:val="22"/>
          <w:szCs w:val="20"/>
        </w:rPr>
        <w:t xml:space="preserve"> children from whom we take parasite samples at </w:t>
      </w:r>
      <w:proofErr w:type="spellStart"/>
      <w:r w:rsidRPr="00A27BB2">
        <w:rPr>
          <w:rFonts w:ascii="Arial" w:hAnsi="Arial" w:cs="Arial"/>
          <w:sz w:val="22"/>
          <w:szCs w:val="20"/>
        </w:rPr>
        <w:t>endline</w:t>
      </w:r>
      <w:proofErr w:type="spellEnd"/>
      <w:r w:rsidRPr="00A27BB2">
        <w:rPr>
          <w:rFonts w:ascii="Arial" w:hAnsi="Arial" w:cs="Arial"/>
          <w:sz w:val="22"/>
          <w:szCs w:val="20"/>
        </w:rPr>
        <w:t xml:space="preserve"> </w:t>
      </w:r>
    </w:p>
    <w:p w14:paraId="5809C615" w14:textId="0FFD5E4E" w:rsidR="00A27BB2" w:rsidRPr="00A27BB2" w:rsidRDefault="00A27BB2" w:rsidP="00A27BB2">
      <w:pPr>
        <w:pStyle w:val="ListParagraph"/>
        <w:numPr>
          <w:ilvl w:val="0"/>
          <w:numId w:val="30"/>
        </w:numPr>
        <w:autoSpaceDE w:val="0"/>
        <w:autoSpaceDN w:val="0"/>
        <w:adjustRightInd w:val="0"/>
        <w:jc w:val="both"/>
        <w:rPr>
          <w:rFonts w:ascii="Arial" w:hAnsi="Arial" w:cs="Arial"/>
          <w:sz w:val="22"/>
          <w:szCs w:val="20"/>
        </w:rPr>
      </w:pPr>
      <w:r w:rsidRPr="006C1E7F">
        <w:rPr>
          <w:rFonts w:ascii="Arial" w:hAnsi="Arial" w:cs="Arial"/>
          <w:sz w:val="22"/>
          <w:szCs w:val="20"/>
        </w:rPr>
        <w:t>375</w:t>
      </w:r>
      <w:r w:rsidRPr="00A27BB2">
        <w:rPr>
          <w:rFonts w:ascii="Arial" w:hAnsi="Arial" w:cs="Arial"/>
          <w:sz w:val="22"/>
          <w:szCs w:val="20"/>
        </w:rPr>
        <w:t xml:space="preserve"> LNS-eligible aged siblings in LNS households who will also receive LNS (10% of </w:t>
      </w:r>
      <w:r w:rsidR="00535360">
        <w:rPr>
          <w:rFonts w:ascii="Arial" w:hAnsi="Arial" w:cs="Arial"/>
          <w:sz w:val="22"/>
          <w:szCs w:val="20"/>
        </w:rPr>
        <w:t xml:space="preserve">target </w:t>
      </w:r>
      <w:r w:rsidRPr="00A27BB2">
        <w:rPr>
          <w:rFonts w:ascii="Arial" w:hAnsi="Arial" w:cs="Arial"/>
          <w:sz w:val="22"/>
          <w:szCs w:val="20"/>
        </w:rPr>
        <w:t>households in nutrition arms)</w:t>
      </w:r>
    </w:p>
    <w:p w14:paraId="0A010047" w14:textId="2D3426C0" w:rsidR="00A27BB2" w:rsidRPr="00A27BB2" w:rsidRDefault="00A27BB2" w:rsidP="00A27BB2">
      <w:pPr>
        <w:pStyle w:val="ListParagraph"/>
        <w:numPr>
          <w:ilvl w:val="0"/>
          <w:numId w:val="30"/>
        </w:numPr>
        <w:autoSpaceDE w:val="0"/>
        <w:autoSpaceDN w:val="0"/>
        <w:adjustRightInd w:val="0"/>
        <w:jc w:val="both"/>
        <w:rPr>
          <w:rFonts w:ascii="Arial" w:hAnsi="Arial" w:cs="Arial"/>
          <w:sz w:val="22"/>
          <w:szCs w:val="20"/>
        </w:rPr>
      </w:pPr>
      <w:r w:rsidRPr="006C1E7F">
        <w:rPr>
          <w:rFonts w:ascii="Arial" w:hAnsi="Arial" w:cs="Arial"/>
          <w:sz w:val="22"/>
          <w:szCs w:val="20"/>
        </w:rPr>
        <w:t>113</w:t>
      </w:r>
      <w:r w:rsidRPr="00A27BB2">
        <w:rPr>
          <w:rFonts w:ascii="Arial" w:hAnsi="Arial" w:cs="Arial"/>
          <w:sz w:val="22"/>
          <w:szCs w:val="20"/>
        </w:rPr>
        <w:t xml:space="preserve"> LNS-eligible children of promoters who will receive LNS (estimated 20% in </w:t>
      </w:r>
      <w:r w:rsidR="003F69FC">
        <w:rPr>
          <w:rFonts w:ascii="Arial" w:hAnsi="Arial" w:cs="Arial"/>
          <w:sz w:val="22"/>
          <w:szCs w:val="20"/>
        </w:rPr>
        <w:t>2</w:t>
      </w:r>
      <w:r w:rsidRPr="00A27BB2">
        <w:rPr>
          <w:rFonts w:ascii="Arial" w:hAnsi="Arial" w:cs="Arial"/>
          <w:sz w:val="22"/>
          <w:szCs w:val="20"/>
        </w:rPr>
        <w:t xml:space="preserve"> nutrition arms)</w:t>
      </w:r>
    </w:p>
    <w:p w14:paraId="637465CE" w14:textId="0F220270" w:rsidR="00A27BB2" w:rsidRPr="00A27BB2" w:rsidRDefault="00A27BB2" w:rsidP="00A27BB2">
      <w:pPr>
        <w:pStyle w:val="ListParagraph"/>
        <w:numPr>
          <w:ilvl w:val="0"/>
          <w:numId w:val="30"/>
        </w:numPr>
        <w:autoSpaceDE w:val="0"/>
        <w:autoSpaceDN w:val="0"/>
        <w:adjustRightInd w:val="0"/>
        <w:jc w:val="both"/>
        <w:rPr>
          <w:rFonts w:ascii="Arial" w:hAnsi="Arial" w:cs="Arial"/>
          <w:sz w:val="22"/>
          <w:szCs w:val="20"/>
        </w:rPr>
      </w:pPr>
      <w:r w:rsidRPr="006C1E7F">
        <w:rPr>
          <w:rFonts w:ascii="Arial" w:hAnsi="Arial" w:cs="Arial"/>
          <w:sz w:val="22"/>
          <w:szCs w:val="20"/>
        </w:rPr>
        <w:t>1,125</w:t>
      </w:r>
      <w:r w:rsidRPr="00A27BB2">
        <w:rPr>
          <w:rFonts w:ascii="Arial" w:hAnsi="Arial" w:cs="Arial"/>
          <w:sz w:val="22"/>
          <w:szCs w:val="20"/>
        </w:rPr>
        <w:t xml:space="preserve"> younger siblings born to mothers during the course of the study (measure</w:t>
      </w:r>
      <w:r w:rsidR="002A1090">
        <w:rPr>
          <w:rFonts w:ascii="Arial" w:hAnsi="Arial" w:cs="Arial"/>
          <w:sz w:val="22"/>
          <w:szCs w:val="20"/>
        </w:rPr>
        <w:t>d</w:t>
      </w:r>
      <w:r w:rsidRPr="00A27BB2">
        <w:rPr>
          <w:rFonts w:ascii="Arial" w:hAnsi="Arial" w:cs="Arial"/>
          <w:sz w:val="22"/>
          <w:szCs w:val="20"/>
        </w:rPr>
        <w:t xml:space="preserve"> at </w:t>
      </w:r>
      <w:proofErr w:type="spellStart"/>
      <w:r w:rsidRPr="00A27BB2">
        <w:rPr>
          <w:rFonts w:ascii="Arial" w:hAnsi="Arial" w:cs="Arial"/>
          <w:sz w:val="22"/>
          <w:szCs w:val="20"/>
        </w:rPr>
        <w:t>endline</w:t>
      </w:r>
      <w:proofErr w:type="spellEnd"/>
      <w:r w:rsidRPr="00A27BB2">
        <w:rPr>
          <w:rFonts w:ascii="Arial" w:hAnsi="Arial" w:cs="Arial"/>
          <w:sz w:val="22"/>
          <w:szCs w:val="20"/>
        </w:rPr>
        <w:t>)</w:t>
      </w:r>
    </w:p>
    <w:p w14:paraId="03726AA7" w14:textId="25FC4CD5" w:rsidR="00A27BB2" w:rsidRDefault="00A27BB2" w:rsidP="00A27BB2">
      <w:pPr>
        <w:pStyle w:val="ListParagraph"/>
        <w:numPr>
          <w:ilvl w:val="0"/>
          <w:numId w:val="30"/>
        </w:numPr>
        <w:autoSpaceDE w:val="0"/>
        <w:autoSpaceDN w:val="0"/>
        <w:adjustRightInd w:val="0"/>
        <w:jc w:val="both"/>
        <w:rPr>
          <w:rFonts w:ascii="Arial" w:hAnsi="Arial" w:cs="Arial"/>
          <w:sz w:val="22"/>
          <w:szCs w:val="20"/>
        </w:rPr>
      </w:pPr>
      <w:r w:rsidRPr="00A27BB2">
        <w:rPr>
          <w:rFonts w:ascii="Arial" w:hAnsi="Arial" w:cs="Arial"/>
          <w:sz w:val="22"/>
          <w:szCs w:val="20"/>
        </w:rPr>
        <w:t xml:space="preserve">11,250 mothers </w:t>
      </w:r>
      <w:r w:rsidR="003B34E7">
        <w:rPr>
          <w:rFonts w:ascii="Arial" w:hAnsi="Arial" w:cs="Arial"/>
          <w:sz w:val="22"/>
          <w:szCs w:val="20"/>
        </w:rPr>
        <w:t xml:space="preserve">of target children </w:t>
      </w:r>
    </w:p>
    <w:p w14:paraId="577241D6" w14:textId="18FECBBE" w:rsidR="00A27BB2" w:rsidRPr="00A27BB2" w:rsidRDefault="00A27BB2" w:rsidP="00A27BB2">
      <w:pPr>
        <w:pStyle w:val="ListParagraph"/>
        <w:numPr>
          <w:ilvl w:val="0"/>
          <w:numId w:val="30"/>
        </w:numPr>
        <w:autoSpaceDE w:val="0"/>
        <w:autoSpaceDN w:val="0"/>
        <w:adjustRightInd w:val="0"/>
        <w:jc w:val="both"/>
        <w:rPr>
          <w:rFonts w:ascii="Arial" w:hAnsi="Arial" w:cs="Arial"/>
          <w:sz w:val="22"/>
          <w:szCs w:val="20"/>
        </w:rPr>
      </w:pPr>
      <w:r w:rsidRPr="00A27BB2">
        <w:rPr>
          <w:rFonts w:ascii="Arial" w:hAnsi="Arial" w:cs="Arial"/>
          <w:sz w:val="22"/>
          <w:szCs w:val="20"/>
        </w:rPr>
        <w:t xml:space="preserve">22,500 other mothers who live in compounds </w:t>
      </w:r>
      <w:r w:rsidR="00535360">
        <w:rPr>
          <w:rFonts w:ascii="Arial" w:hAnsi="Arial" w:cs="Arial"/>
          <w:sz w:val="22"/>
          <w:szCs w:val="20"/>
        </w:rPr>
        <w:t xml:space="preserve">where target children live </w:t>
      </w:r>
      <w:r w:rsidRPr="00A27BB2">
        <w:rPr>
          <w:rFonts w:ascii="Arial" w:hAnsi="Arial" w:cs="Arial"/>
          <w:sz w:val="22"/>
          <w:szCs w:val="20"/>
        </w:rPr>
        <w:t xml:space="preserve">who serve as secondary respondents for questions on health outcomes (one per </w:t>
      </w:r>
      <w:r w:rsidR="003572E6">
        <w:rPr>
          <w:rFonts w:ascii="Arial" w:hAnsi="Arial" w:cs="Arial"/>
          <w:sz w:val="22"/>
          <w:szCs w:val="20"/>
        </w:rPr>
        <w:t>compound</w:t>
      </w:r>
      <w:r w:rsidRPr="00A27BB2">
        <w:rPr>
          <w:rFonts w:ascii="Arial" w:hAnsi="Arial" w:cs="Arial"/>
          <w:sz w:val="22"/>
          <w:szCs w:val="20"/>
        </w:rPr>
        <w:t xml:space="preserve"> at baseline and </w:t>
      </w:r>
      <w:proofErr w:type="spellStart"/>
      <w:r w:rsidRPr="00A27BB2">
        <w:rPr>
          <w:rFonts w:ascii="Arial" w:hAnsi="Arial" w:cs="Arial"/>
          <w:sz w:val="22"/>
          <w:szCs w:val="20"/>
        </w:rPr>
        <w:t>endline</w:t>
      </w:r>
      <w:proofErr w:type="spellEnd"/>
      <w:r w:rsidRPr="00A27BB2">
        <w:rPr>
          <w:rFonts w:ascii="Arial" w:hAnsi="Arial" w:cs="Arial"/>
          <w:sz w:val="22"/>
          <w:szCs w:val="20"/>
        </w:rPr>
        <w:t>)</w:t>
      </w:r>
    </w:p>
    <w:p w14:paraId="2A6F869E" w14:textId="6F0A19BE" w:rsidR="00A27BB2" w:rsidRPr="00632BF9" w:rsidRDefault="00A27BB2" w:rsidP="00632BF9">
      <w:pPr>
        <w:pStyle w:val="ListParagraph"/>
        <w:numPr>
          <w:ilvl w:val="0"/>
          <w:numId w:val="30"/>
        </w:numPr>
        <w:autoSpaceDE w:val="0"/>
        <w:autoSpaceDN w:val="0"/>
        <w:adjustRightInd w:val="0"/>
        <w:jc w:val="both"/>
        <w:rPr>
          <w:rFonts w:ascii="Arial" w:hAnsi="Arial" w:cs="Arial"/>
          <w:sz w:val="22"/>
          <w:szCs w:val="20"/>
        </w:rPr>
      </w:pPr>
      <w:r w:rsidRPr="00A27BB2">
        <w:rPr>
          <w:rFonts w:ascii="Arial" w:hAnsi="Arial" w:cs="Arial"/>
          <w:sz w:val="22"/>
          <w:szCs w:val="20"/>
        </w:rPr>
        <w:t>1,5</w:t>
      </w:r>
      <w:r w:rsidR="006C1E7F">
        <w:rPr>
          <w:rFonts w:ascii="Arial" w:hAnsi="Arial" w:cs="Arial"/>
          <w:sz w:val="22"/>
          <w:szCs w:val="20"/>
        </w:rPr>
        <w:t>0</w:t>
      </w:r>
      <w:r w:rsidRPr="00A27BB2">
        <w:rPr>
          <w:rFonts w:ascii="Arial" w:hAnsi="Arial" w:cs="Arial"/>
          <w:sz w:val="22"/>
          <w:szCs w:val="20"/>
        </w:rPr>
        <w:t>0 promoters (1.5 on average per cluster, up to 125 clusters in 8 arms, excluding the passive control)</w:t>
      </w:r>
    </w:p>
    <w:p w14:paraId="5DCD12FB" w14:textId="77777777" w:rsidR="00635C5F" w:rsidRDefault="00635C5F" w:rsidP="00A27BB2">
      <w:pPr>
        <w:autoSpaceDE w:val="0"/>
        <w:autoSpaceDN w:val="0"/>
        <w:adjustRightInd w:val="0"/>
        <w:jc w:val="both"/>
        <w:rPr>
          <w:rFonts w:ascii="Arial" w:hAnsi="Arial" w:cs="Arial"/>
          <w:sz w:val="22"/>
          <w:szCs w:val="20"/>
        </w:rPr>
      </w:pPr>
    </w:p>
    <w:p w14:paraId="1F5E1C26" w14:textId="05B759C7" w:rsidR="00417A7D" w:rsidRDefault="00491444" w:rsidP="00E403C3">
      <w:pPr>
        <w:ind w:left="360"/>
        <w:rPr>
          <w:rFonts w:ascii="Arial" w:hAnsi="Arial" w:cs="Arial"/>
          <w:sz w:val="22"/>
          <w:szCs w:val="20"/>
        </w:rPr>
      </w:pPr>
      <w:r w:rsidRPr="00491444">
        <w:rPr>
          <w:rFonts w:ascii="Arial" w:hAnsi="Arial" w:cs="Arial"/>
          <w:sz w:val="22"/>
          <w:szCs w:val="20"/>
        </w:rPr>
        <w:t xml:space="preserve">We </w:t>
      </w:r>
      <w:r>
        <w:rPr>
          <w:rFonts w:ascii="Arial" w:hAnsi="Arial" w:cs="Arial"/>
          <w:sz w:val="22"/>
          <w:szCs w:val="20"/>
        </w:rPr>
        <w:t xml:space="preserve">arrived at this sample size using </w:t>
      </w:r>
      <w:r w:rsidRPr="00491444">
        <w:rPr>
          <w:rFonts w:ascii="Arial" w:hAnsi="Arial" w:cs="Arial"/>
          <w:sz w:val="22"/>
          <w:szCs w:val="20"/>
        </w:rPr>
        <w:t>Monte Carlo simulations that assume our outcomes arise from a mixed model data generating distribution that is the basis for conventional power calculation formulas [</w:t>
      </w:r>
      <w:proofErr w:type="spellStart"/>
      <w:r w:rsidRPr="00491444">
        <w:rPr>
          <w:rFonts w:ascii="Arial" w:hAnsi="Arial" w:cs="Arial"/>
          <w:sz w:val="22"/>
          <w:szCs w:val="20"/>
        </w:rPr>
        <w:t>Feiveson</w:t>
      </w:r>
      <w:proofErr w:type="spellEnd"/>
      <w:r w:rsidRPr="00491444">
        <w:rPr>
          <w:rFonts w:ascii="Arial" w:hAnsi="Arial" w:cs="Arial"/>
          <w:sz w:val="22"/>
          <w:szCs w:val="20"/>
        </w:rPr>
        <w:t xml:space="preserve"> 2002, Arnold 2011]. </w:t>
      </w:r>
      <w:r>
        <w:rPr>
          <w:rFonts w:ascii="Arial" w:hAnsi="Arial" w:cs="Arial"/>
          <w:sz w:val="22"/>
          <w:szCs w:val="20"/>
        </w:rPr>
        <w:t>To inform the calculations,</w:t>
      </w:r>
      <w:r w:rsidR="0082483D">
        <w:rPr>
          <w:rFonts w:ascii="Arial" w:hAnsi="Arial" w:cs="Arial"/>
          <w:sz w:val="22"/>
          <w:szCs w:val="20"/>
        </w:rPr>
        <w:t xml:space="preserve"> we used measures of variability and cluster-level correlation</w:t>
      </w:r>
      <w:r>
        <w:rPr>
          <w:rFonts w:ascii="Arial" w:hAnsi="Arial" w:cs="Arial"/>
          <w:sz w:val="22"/>
          <w:szCs w:val="20"/>
        </w:rPr>
        <w:t xml:space="preserve"> that we calculated from a large randomized trial of water quality interventions in Western Kenya</w:t>
      </w:r>
      <w:r w:rsidRPr="00491444">
        <w:rPr>
          <w:rFonts w:ascii="Arial" w:hAnsi="Arial" w:cs="Arial"/>
          <w:sz w:val="22"/>
          <w:szCs w:val="20"/>
        </w:rPr>
        <w:t>.</w:t>
      </w:r>
      <w:r w:rsidR="0082483D">
        <w:rPr>
          <w:rFonts w:ascii="Arial" w:hAnsi="Arial" w:cs="Arial"/>
          <w:sz w:val="22"/>
          <w:szCs w:val="20"/>
        </w:rPr>
        <w:t xml:space="preserve"> We repeated the power calculations for two of our primary outcomes for which we have detailed information: height-for-age Z-scores (HAZ) and diarrhea.</w:t>
      </w:r>
    </w:p>
    <w:p w14:paraId="786AA608" w14:textId="77777777" w:rsidR="0082483D" w:rsidRDefault="0082483D" w:rsidP="00E403C3">
      <w:pPr>
        <w:ind w:left="360"/>
        <w:rPr>
          <w:rFonts w:ascii="Arial" w:hAnsi="Arial" w:cs="Arial"/>
          <w:sz w:val="22"/>
          <w:szCs w:val="20"/>
        </w:rPr>
      </w:pPr>
      <w:r>
        <w:rPr>
          <w:rFonts w:ascii="Arial" w:hAnsi="Arial" w:cs="Arial"/>
          <w:sz w:val="22"/>
          <w:szCs w:val="20"/>
        </w:rPr>
        <w:t xml:space="preserve"> </w:t>
      </w:r>
    </w:p>
    <w:p w14:paraId="2E708502" w14:textId="77777777" w:rsidR="0082483D" w:rsidRDefault="0082483D" w:rsidP="00E403C3">
      <w:pPr>
        <w:ind w:left="360"/>
        <w:rPr>
          <w:rFonts w:ascii="Arial" w:hAnsi="Arial" w:cs="Arial"/>
          <w:sz w:val="22"/>
          <w:szCs w:val="20"/>
        </w:rPr>
      </w:pPr>
      <w:r>
        <w:rPr>
          <w:rFonts w:ascii="Arial" w:hAnsi="Arial" w:cs="Arial"/>
          <w:sz w:val="22"/>
          <w:szCs w:val="20"/>
          <w:u w:val="single"/>
        </w:rPr>
        <w:t>HAZ</w:t>
      </w:r>
      <w:r w:rsidR="005406CF">
        <w:rPr>
          <w:rFonts w:ascii="Arial" w:hAnsi="Arial" w:cs="Arial"/>
          <w:sz w:val="22"/>
          <w:szCs w:val="20"/>
          <w:u w:val="single"/>
        </w:rPr>
        <w:t xml:space="preserve"> Sample Size Calculations:</w:t>
      </w:r>
    </w:p>
    <w:p w14:paraId="2DAB5A32" w14:textId="77777777" w:rsidR="0082483D" w:rsidRPr="00C309FC" w:rsidRDefault="00555805" w:rsidP="00E403C3">
      <w:pPr>
        <w:ind w:left="360"/>
        <w:rPr>
          <w:rFonts w:ascii="Arial" w:hAnsi="Arial" w:cs="Arial"/>
          <w:sz w:val="22"/>
          <w:szCs w:val="20"/>
        </w:rPr>
      </w:pPr>
      <w:r>
        <w:rPr>
          <w:rFonts w:ascii="Arial" w:hAnsi="Arial" w:cs="Arial"/>
          <w:sz w:val="22"/>
          <w:szCs w:val="20"/>
        </w:rPr>
        <w:t xml:space="preserve">In </w:t>
      </w:r>
      <w:r w:rsidR="00AA2C59">
        <w:rPr>
          <w:rFonts w:ascii="Arial" w:hAnsi="Arial" w:cs="Arial"/>
          <w:sz w:val="22"/>
          <w:szCs w:val="20"/>
        </w:rPr>
        <w:t>our pilot cohort in</w:t>
      </w:r>
      <w:r w:rsidR="00F34148">
        <w:rPr>
          <w:rFonts w:ascii="Arial" w:hAnsi="Arial" w:cs="Arial"/>
          <w:sz w:val="22"/>
          <w:szCs w:val="20"/>
        </w:rPr>
        <w:t xml:space="preserve"> rural, Western Kenya,</w:t>
      </w:r>
      <w:r>
        <w:rPr>
          <w:rFonts w:ascii="Arial" w:hAnsi="Arial" w:cs="Arial"/>
          <w:sz w:val="22"/>
          <w:szCs w:val="20"/>
        </w:rPr>
        <w:t xml:space="preserve"> t</w:t>
      </w:r>
      <w:r w:rsidR="0082483D" w:rsidRPr="0082483D">
        <w:rPr>
          <w:rFonts w:ascii="Arial" w:hAnsi="Arial" w:cs="Arial"/>
          <w:sz w:val="22"/>
          <w:szCs w:val="20"/>
        </w:rPr>
        <w:t xml:space="preserve">he mean (SD) HAZ among </w:t>
      </w:r>
      <w:r w:rsidR="00AA2C59">
        <w:rPr>
          <w:rFonts w:ascii="Arial" w:hAnsi="Arial" w:cs="Arial"/>
          <w:sz w:val="22"/>
          <w:szCs w:val="20"/>
        </w:rPr>
        <w:t>405</w:t>
      </w:r>
      <w:r w:rsidR="00F34148" w:rsidRPr="0082483D">
        <w:rPr>
          <w:rFonts w:ascii="Arial" w:hAnsi="Arial" w:cs="Arial"/>
          <w:sz w:val="22"/>
          <w:szCs w:val="20"/>
        </w:rPr>
        <w:t xml:space="preserve"> </w:t>
      </w:r>
      <w:r w:rsidR="0082483D" w:rsidRPr="0082483D">
        <w:rPr>
          <w:rFonts w:ascii="Arial" w:hAnsi="Arial" w:cs="Arial"/>
          <w:sz w:val="22"/>
          <w:szCs w:val="20"/>
        </w:rPr>
        <w:t xml:space="preserve">children &lt; </w:t>
      </w:r>
      <w:r w:rsidR="00AA2C59">
        <w:rPr>
          <w:rFonts w:ascii="Arial" w:hAnsi="Arial" w:cs="Arial"/>
          <w:sz w:val="22"/>
          <w:szCs w:val="20"/>
        </w:rPr>
        <w:t>28 months</w:t>
      </w:r>
      <w:r w:rsidR="00AA2C59" w:rsidRPr="0082483D">
        <w:rPr>
          <w:rFonts w:ascii="Arial" w:hAnsi="Arial" w:cs="Arial"/>
          <w:sz w:val="22"/>
          <w:szCs w:val="20"/>
        </w:rPr>
        <w:t xml:space="preserve"> </w:t>
      </w:r>
      <w:r w:rsidR="0082483D" w:rsidRPr="0082483D">
        <w:rPr>
          <w:rFonts w:ascii="Arial" w:hAnsi="Arial" w:cs="Arial"/>
          <w:sz w:val="22"/>
          <w:szCs w:val="20"/>
        </w:rPr>
        <w:t>with height data is -1.</w:t>
      </w:r>
      <w:r w:rsidR="00AA2C59">
        <w:rPr>
          <w:rFonts w:ascii="Arial" w:hAnsi="Arial" w:cs="Arial"/>
          <w:sz w:val="22"/>
          <w:szCs w:val="20"/>
        </w:rPr>
        <w:t>23</w:t>
      </w:r>
      <w:r w:rsidR="00F34148" w:rsidRPr="0082483D">
        <w:rPr>
          <w:rFonts w:ascii="Arial" w:hAnsi="Arial" w:cs="Arial"/>
          <w:sz w:val="22"/>
          <w:szCs w:val="20"/>
        </w:rPr>
        <w:t xml:space="preserve"> </w:t>
      </w:r>
      <w:r w:rsidR="0082483D" w:rsidRPr="0082483D">
        <w:rPr>
          <w:rFonts w:ascii="Arial" w:hAnsi="Arial" w:cs="Arial"/>
          <w:sz w:val="22"/>
          <w:szCs w:val="20"/>
        </w:rPr>
        <w:t>(</w:t>
      </w:r>
      <w:r w:rsidR="00F34148">
        <w:rPr>
          <w:rFonts w:ascii="Arial" w:hAnsi="Arial" w:cs="Arial"/>
          <w:sz w:val="22"/>
          <w:szCs w:val="20"/>
        </w:rPr>
        <w:t>1.</w:t>
      </w:r>
      <w:r w:rsidR="00AA2C59">
        <w:rPr>
          <w:rFonts w:ascii="Arial" w:hAnsi="Arial" w:cs="Arial"/>
          <w:sz w:val="22"/>
          <w:szCs w:val="20"/>
        </w:rPr>
        <w:t>35</w:t>
      </w:r>
      <w:r w:rsidR="0082483D" w:rsidRPr="0082483D">
        <w:rPr>
          <w:rFonts w:ascii="Arial" w:hAnsi="Arial" w:cs="Arial"/>
          <w:sz w:val="22"/>
          <w:szCs w:val="20"/>
        </w:rPr>
        <w:t>). The cluster level ICC is 0.</w:t>
      </w:r>
      <w:r w:rsidR="00F34148" w:rsidRPr="0082483D">
        <w:rPr>
          <w:rFonts w:ascii="Arial" w:hAnsi="Arial" w:cs="Arial"/>
          <w:sz w:val="22"/>
          <w:szCs w:val="20"/>
        </w:rPr>
        <w:t>02</w:t>
      </w:r>
      <w:r w:rsidR="0082483D" w:rsidRPr="0082483D">
        <w:rPr>
          <w:rFonts w:ascii="Arial" w:hAnsi="Arial" w:cs="Arial"/>
          <w:sz w:val="22"/>
          <w:szCs w:val="20"/>
        </w:rPr>
        <w:t>.</w:t>
      </w:r>
      <w:r>
        <w:rPr>
          <w:rFonts w:ascii="Arial" w:hAnsi="Arial" w:cs="Arial"/>
          <w:sz w:val="22"/>
          <w:szCs w:val="20"/>
        </w:rPr>
        <w:t xml:space="preserve"> There are two hypotheses of interest: (H1) comparison of individual treatment arms vs. control, and (H3) comparison of the combined </w:t>
      </w:r>
      <w:proofErr w:type="spellStart"/>
      <w:r>
        <w:rPr>
          <w:rFonts w:ascii="Arial" w:hAnsi="Arial" w:cs="Arial"/>
          <w:sz w:val="22"/>
          <w:szCs w:val="20"/>
        </w:rPr>
        <w:t>nutrition+WSH</w:t>
      </w:r>
      <w:proofErr w:type="spellEnd"/>
      <w:r>
        <w:rPr>
          <w:rFonts w:ascii="Arial" w:hAnsi="Arial" w:cs="Arial"/>
          <w:sz w:val="22"/>
          <w:szCs w:val="20"/>
        </w:rPr>
        <w:t xml:space="preserve"> arm to the nutrition arm. Both comparisons are statistically equivalent for power calculations. </w:t>
      </w:r>
      <w:r w:rsidRPr="00C309FC">
        <w:rPr>
          <w:rFonts w:ascii="Arial" w:hAnsi="Arial" w:cs="Arial"/>
          <w:sz w:val="22"/>
          <w:szCs w:val="20"/>
        </w:rPr>
        <w:t xml:space="preserve">We identified the minimum detectable effect (MDE) for the two comparisons with &gt; 80% power. We have assumed a one sided </w:t>
      </w:r>
      <w:r w:rsidRPr="00C309FC">
        <w:rPr>
          <w:rFonts w:ascii="Arial" w:hAnsi="Arial" w:cs="Arial"/>
          <w:i/>
          <w:sz w:val="22"/>
          <w:szCs w:val="20"/>
        </w:rPr>
        <w:t>α</w:t>
      </w:r>
      <w:r w:rsidRPr="00C309FC">
        <w:rPr>
          <w:rFonts w:ascii="Arial" w:hAnsi="Arial" w:cs="Arial"/>
          <w:sz w:val="22"/>
          <w:szCs w:val="20"/>
        </w:rPr>
        <w:t xml:space="preserve"> of 0.05.</w:t>
      </w:r>
      <w:r w:rsidR="007E58E5" w:rsidRPr="00C309FC">
        <w:rPr>
          <w:rFonts w:ascii="Arial" w:hAnsi="Arial" w:cs="Arial"/>
          <w:sz w:val="22"/>
          <w:szCs w:val="20"/>
        </w:rPr>
        <w:t xml:space="preserve">  With the current design, we will have power to detect differences of +0.1</w:t>
      </w:r>
      <w:r w:rsidR="00AA2C59">
        <w:rPr>
          <w:rFonts w:ascii="Arial" w:hAnsi="Arial" w:cs="Arial"/>
          <w:sz w:val="22"/>
          <w:szCs w:val="20"/>
        </w:rPr>
        <w:t>5</w:t>
      </w:r>
      <w:r w:rsidR="007E58E5" w:rsidRPr="00C309FC">
        <w:rPr>
          <w:rFonts w:ascii="Arial" w:hAnsi="Arial" w:cs="Arial"/>
          <w:sz w:val="22"/>
          <w:szCs w:val="20"/>
        </w:rPr>
        <w:t xml:space="preserve"> HAZ; this is approximately half the mean effect size observed in supplemental feeding intervention studies (Dewey 2008). We have targeted a smaller effect size because we expect the impacts from water, sanitation, and handwashing interventions to be smaller than from nutritional interventions.</w:t>
      </w:r>
    </w:p>
    <w:p w14:paraId="21AFFA0C" w14:textId="77777777" w:rsidR="0082483D" w:rsidRPr="00C309FC" w:rsidRDefault="0082483D" w:rsidP="00E403C3">
      <w:pPr>
        <w:ind w:left="360"/>
        <w:rPr>
          <w:rFonts w:ascii="Arial" w:hAnsi="Arial" w:cs="Arial"/>
          <w:sz w:val="22"/>
          <w:szCs w:val="20"/>
        </w:rPr>
      </w:pPr>
    </w:p>
    <w:p w14:paraId="77185594" w14:textId="77777777" w:rsidR="0082483D" w:rsidRPr="00C309FC" w:rsidRDefault="0082483D" w:rsidP="00E403C3">
      <w:pPr>
        <w:ind w:left="360"/>
        <w:rPr>
          <w:rFonts w:ascii="Arial" w:hAnsi="Arial" w:cs="Arial"/>
          <w:sz w:val="22"/>
          <w:szCs w:val="20"/>
        </w:rPr>
      </w:pPr>
      <w:r w:rsidRPr="00C309FC">
        <w:rPr>
          <w:rFonts w:ascii="Arial" w:hAnsi="Arial" w:cs="Arial"/>
          <w:sz w:val="22"/>
          <w:szCs w:val="20"/>
        </w:rPr>
        <w:t>Diarrhea</w:t>
      </w:r>
      <w:r w:rsidR="005406CF" w:rsidRPr="00C309FC">
        <w:rPr>
          <w:rFonts w:ascii="Arial" w:hAnsi="Arial" w:cs="Arial"/>
          <w:sz w:val="22"/>
          <w:szCs w:val="20"/>
        </w:rPr>
        <w:t xml:space="preserve"> Sample Size Calculations</w:t>
      </w:r>
      <w:r w:rsidRPr="00C309FC">
        <w:rPr>
          <w:rFonts w:ascii="Arial" w:hAnsi="Arial" w:cs="Arial"/>
          <w:sz w:val="22"/>
          <w:szCs w:val="20"/>
        </w:rPr>
        <w:t>:</w:t>
      </w:r>
    </w:p>
    <w:p w14:paraId="7B9809F2" w14:textId="77777777" w:rsidR="0082483D" w:rsidRPr="00C309FC" w:rsidRDefault="0082483D" w:rsidP="0082483D">
      <w:pPr>
        <w:ind w:left="360"/>
        <w:rPr>
          <w:rFonts w:ascii="Arial" w:hAnsi="Arial" w:cs="Arial"/>
          <w:sz w:val="22"/>
          <w:szCs w:val="20"/>
        </w:rPr>
      </w:pPr>
      <w:r w:rsidRPr="00C309FC">
        <w:rPr>
          <w:rFonts w:ascii="Arial" w:hAnsi="Arial" w:cs="Arial"/>
          <w:sz w:val="22"/>
          <w:szCs w:val="20"/>
        </w:rPr>
        <w:t xml:space="preserve">In the </w:t>
      </w:r>
      <w:r w:rsidR="00F34148">
        <w:rPr>
          <w:rFonts w:ascii="Arial" w:hAnsi="Arial" w:cs="Arial"/>
          <w:sz w:val="22"/>
          <w:szCs w:val="20"/>
        </w:rPr>
        <w:t xml:space="preserve">same </w:t>
      </w:r>
      <w:r w:rsidRPr="00C309FC">
        <w:rPr>
          <w:rFonts w:ascii="Arial" w:hAnsi="Arial" w:cs="Arial"/>
          <w:sz w:val="22"/>
          <w:szCs w:val="20"/>
        </w:rPr>
        <w:t>Kenya</w:t>
      </w:r>
      <w:r w:rsidR="00F34148">
        <w:rPr>
          <w:rFonts w:ascii="Arial" w:hAnsi="Arial" w:cs="Arial"/>
          <w:sz w:val="22"/>
          <w:szCs w:val="20"/>
        </w:rPr>
        <w:t>n</w:t>
      </w:r>
      <w:r w:rsidRPr="00C309FC">
        <w:rPr>
          <w:rFonts w:ascii="Arial" w:hAnsi="Arial" w:cs="Arial"/>
          <w:sz w:val="22"/>
          <w:szCs w:val="20"/>
        </w:rPr>
        <w:t xml:space="preserve"> </w:t>
      </w:r>
      <w:r w:rsidR="00F34148">
        <w:rPr>
          <w:rFonts w:ascii="Arial" w:hAnsi="Arial" w:cs="Arial"/>
          <w:sz w:val="22"/>
          <w:szCs w:val="20"/>
        </w:rPr>
        <w:t>cohort</w:t>
      </w:r>
      <w:r w:rsidRPr="00C309FC">
        <w:rPr>
          <w:rFonts w:ascii="Arial" w:hAnsi="Arial" w:cs="Arial"/>
          <w:sz w:val="22"/>
          <w:szCs w:val="20"/>
        </w:rPr>
        <w:t>, the estimated 48 hour period prevale</w:t>
      </w:r>
      <w:r w:rsidR="00C93148" w:rsidRPr="00C309FC">
        <w:rPr>
          <w:rFonts w:ascii="Arial" w:hAnsi="Arial" w:cs="Arial"/>
          <w:sz w:val="22"/>
          <w:szCs w:val="20"/>
        </w:rPr>
        <w:t>nce is between 12.2% and 13.7%</w:t>
      </w:r>
      <w:r w:rsidRPr="00C309FC">
        <w:rPr>
          <w:rFonts w:ascii="Arial" w:hAnsi="Arial" w:cs="Arial"/>
          <w:sz w:val="22"/>
          <w:szCs w:val="20"/>
        </w:rPr>
        <w:t xml:space="preserve">. For all calculations, we have assumed that the prevalence in the control group will be 12.0%. For comparisons of the </w:t>
      </w:r>
      <w:r w:rsidR="009F0D33" w:rsidRPr="00C309FC">
        <w:rPr>
          <w:rFonts w:ascii="Arial" w:hAnsi="Arial" w:cs="Arial"/>
          <w:sz w:val="22"/>
          <w:szCs w:val="20"/>
        </w:rPr>
        <w:t xml:space="preserve">combined WSH arm </w:t>
      </w:r>
      <w:r w:rsidRPr="00C309FC">
        <w:rPr>
          <w:rFonts w:ascii="Arial" w:hAnsi="Arial" w:cs="Arial"/>
          <w:sz w:val="22"/>
          <w:szCs w:val="20"/>
        </w:rPr>
        <w:t xml:space="preserve">to any single treatment arm we assume that the single treatment arm prevalence is 8.0% (a 33% relative reduction from the control). There are two </w:t>
      </w:r>
      <w:r w:rsidR="00555805" w:rsidRPr="00C309FC">
        <w:rPr>
          <w:rFonts w:ascii="Arial" w:hAnsi="Arial" w:cs="Arial"/>
          <w:sz w:val="22"/>
          <w:szCs w:val="20"/>
        </w:rPr>
        <w:t>hypotheses</w:t>
      </w:r>
      <w:r w:rsidRPr="00C309FC">
        <w:rPr>
          <w:rFonts w:ascii="Arial" w:hAnsi="Arial" w:cs="Arial"/>
          <w:sz w:val="22"/>
          <w:szCs w:val="20"/>
        </w:rPr>
        <w:t xml:space="preserve"> of interest: (</w:t>
      </w:r>
      <w:r w:rsidR="00555805" w:rsidRPr="00C309FC">
        <w:rPr>
          <w:rFonts w:ascii="Arial" w:hAnsi="Arial" w:cs="Arial"/>
          <w:sz w:val="22"/>
          <w:szCs w:val="20"/>
        </w:rPr>
        <w:t>H</w:t>
      </w:r>
      <w:r w:rsidRPr="00C309FC">
        <w:rPr>
          <w:rFonts w:ascii="Arial" w:hAnsi="Arial" w:cs="Arial"/>
          <w:sz w:val="22"/>
          <w:szCs w:val="20"/>
        </w:rPr>
        <w:t xml:space="preserve">1) comparison of individual treatment arms </w:t>
      </w:r>
      <w:r w:rsidRPr="00C309FC">
        <w:rPr>
          <w:rFonts w:ascii="Arial" w:hAnsi="Arial" w:cs="Arial"/>
          <w:sz w:val="22"/>
          <w:szCs w:val="20"/>
        </w:rPr>
        <w:lastRenderedPageBreak/>
        <w:t>vs. control, and (</w:t>
      </w:r>
      <w:r w:rsidR="00555805" w:rsidRPr="00C309FC">
        <w:rPr>
          <w:rFonts w:ascii="Arial" w:hAnsi="Arial" w:cs="Arial"/>
          <w:sz w:val="22"/>
          <w:szCs w:val="20"/>
        </w:rPr>
        <w:t>H</w:t>
      </w:r>
      <w:r w:rsidRPr="00C309FC">
        <w:rPr>
          <w:rFonts w:ascii="Arial" w:hAnsi="Arial" w:cs="Arial"/>
          <w:sz w:val="22"/>
          <w:szCs w:val="20"/>
        </w:rPr>
        <w:t xml:space="preserve">2) comparison of impacts in the combined </w:t>
      </w:r>
      <w:r w:rsidR="00555805" w:rsidRPr="00C309FC">
        <w:rPr>
          <w:rFonts w:ascii="Arial" w:hAnsi="Arial" w:cs="Arial"/>
          <w:sz w:val="22"/>
          <w:szCs w:val="20"/>
        </w:rPr>
        <w:t xml:space="preserve">WSH </w:t>
      </w:r>
      <w:r w:rsidRPr="00C309FC">
        <w:rPr>
          <w:rFonts w:ascii="Arial" w:hAnsi="Arial" w:cs="Arial"/>
          <w:sz w:val="22"/>
          <w:szCs w:val="20"/>
        </w:rPr>
        <w:t xml:space="preserve">arm with the individual treatment arms.  </w:t>
      </w:r>
      <w:r w:rsidR="00C93148" w:rsidRPr="00C309FC">
        <w:rPr>
          <w:rFonts w:ascii="Arial" w:hAnsi="Arial" w:cs="Arial"/>
          <w:sz w:val="22"/>
          <w:szCs w:val="20"/>
        </w:rPr>
        <w:t>W</w:t>
      </w:r>
      <w:r w:rsidRPr="00C309FC">
        <w:rPr>
          <w:rFonts w:ascii="Arial" w:hAnsi="Arial" w:cs="Arial"/>
          <w:sz w:val="22"/>
          <w:szCs w:val="20"/>
        </w:rPr>
        <w:t>e identified the minimum detectable effect (MDE) for the two comparisons with &gt; 80% power</w:t>
      </w:r>
      <w:r w:rsidR="0073691C">
        <w:rPr>
          <w:rFonts w:ascii="Arial" w:hAnsi="Arial" w:cs="Arial"/>
          <w:sz w:val="22"/>
          <w:szCs w:val="20"/>
        </w:rPr>
        <w:t xml:space="preserve"> (see Table 1 below)</w:t>
      </w:r>
      <w:r w:rsidRPr="00C309FC">
        <w:rPr>
          <w:rFonts w:ascii="Arial" w:hAnsi="Arial" w:cs="Arial"/>
          <w:sz w:val="22"/>
          <w:szCs w:val="20"/>
        </w:rPr>
        <w:t xml:space="preserve">. We have assumed a one sided </w:t>
      </w:r>
      <w:r w:rsidRPr="00C309FC">
        <w:rPr>
          <w:rFonts w:ascii="Arial" w:hAnsi="Arial" w:cs="Arial"/>
          <w:i/>
          <w:sz w:val="22"/>
          <w:szCs w:val="20"/>
        </w:rPr>
        <w:t>α</w:t>
      </w:r>
      <w:r w:rsidRPr="00C309FC">
        <w:rPr>
          <w:rFonts w:ascii="Arial" w:hAnsi="Arial" w:cs="Arial"/>
          <w:sz w:val="22"/>
          <w:szCs w:val="20"/>
        </w:rPr>
        <w:t xml:space="preserve"> of 0.05.</w:t>
      </w:r>
    </w:p>
    <w:p w14:paraId="12C27A6F" w14:textId="77777777" w:rsidR="00C93148" w:rsidRDefault="00C93148" w:rsidP="0082483D">
      <w:pPr>
        <w:ind w:left="360"/>
        <w:rPr>
          <w:rFonts w:ascii="Arial" w:hAnsi="Arial" w:cs="Arial"/>
          <w:sz w:val="22"/>
          <w:szCs w:val="20"/>
          <w:u w:val="single"/>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115" w:type="dxa"/>
          <w:bottom w:w="72" w:type="dxa"/>
          <w:right w:w="115" w:type="dxa"/>
        </w:tblCellMar>
        <w:tblLook w:val="00A0" w:firstRow="1" w:lastRow="0" w:firstColumn="1" w:lastColumn="0" w:noHBand="0" w:noVBand="0"/>
      </w:tblPr>
      <w:tblGrid>
        <w:gridCol w:w="2221"/>
        <w:gridCol w:w="2391"/>
        <w:gridCol w:w="2370"/>
        <w:gridCol w:w="2368"/>
      </w:tblGrid>
      <w:tr w:rsidR="00C93148" w:rsidRPr="0070709A" w14:paraId="02AC5B57" w14:textId="77777777">
        <w:tc>
          <w:tcPr>
            <w:tcW w:w="9590" w:type="dxa"/>
            <w:gridSpan w:val="4"/>
          </w:tcPr>
          <w:p w14:paraId="49DFAEFE" w14:textId="77777777" w:rsidR="00C93148" w:rsidRPr="006C0B06" w:rsidRDefault="00BD376F" w:rsidP="00CC07D0">
            <w:pPr>
              <w:rPr>
                <w:rFonts w:ascii="Helvetica" w:hAnsi="Helvetica"/>
                <w:b/>
                <w:sz w:val="22"/>
                <w:szCs w:val="22"/>
              </w:rPr>
            </w:pPr>
            <w:r>
              <w:rPr>
                <w:rFonts w:ascii="Helvetica" w:hAnsi="Helvetica"/>
                <w:b/>
                <w:sz w:val="22"/>
                <w:szCs w:val="22"/>
              </w:rPr>
              <w:t>Minimum Detectable Effect (MDE) Sizes for Height-for-Age Z-scores (HAZ) and Diarrhea</w:t>
            </w:r>
          </w:p>
          <w:p w14:paraId="254928BB" w14:textId="77777777" w:rsidR="00C93148" w:rsidRPr="0070709A" w:rsidRDefault="00C93148" w:rsidP="00395B3E">
            <w:pPr>
              <w:rPr>
                <w:sz w:val="22"/>
                <w:szCs w:val="22"/>
              </w:rPr>
            </w:pPr>
            <w:r w:rsidRPr="0070709A">
              <w:rPr>
                <w:sz w:val="22"/>
                <w:szCs w:val="22"/>
              </w:rPr>
              <w:t>MDEs with</w:t>
            </w:r>
            <w:r>
              <w:rPr>
                <w:sz w:val="22"/>
                <w:szCs w:val="22"/>
              </w:rPr>
              <w:t xml:space="preserve"> &gt;</w:t>
            </w:r>
            <w:r w:rsidRPr="0070709A">
              <w:rPr>
                <w:sz w:val="22"/>
                <w:szCs w:val="22"/>
              </w:rPr>
              <w:t xml:space="preserve">80% power for treatment minus control </w:t>
            </w:r>
            <w:r>
              <w:rPr>
                <w:sz w:val="22"/>
                <w:szCs w:val="22"/>
              </w:rPr>
              <w:t>for H1 (treatment v control)</w:t>
            </w:r>
            <w:r w:rsidR="00CC07D0">
              <w:rPr>
                <w:sz w:val="22"/>
                <w:szCs w:val="22"/>
              </w:rPr>
              <w:t xml:space="preserve">, </w:t>
            </w:r>
            <w:r>
              <w:rPr>
                <w:sz w:val="22"/>
                <w:szCs w:val="22"/>
              </w:rPr>
              <w:t>H2 (</w:t>
            </w:r>
            <w:r w:rsidRPr="00850EEE">
              <w:rPr>
                <w:i/>
                <w:smallCaps/>
                <w:sz w:val="22"/>
                <w:szCs w:val="22"/>
              </w:rPr>
              <w:t>wsh</w:t>
            </w:r>
            <w:r>
              <w:rPr>
                <w:sz w:val="22"/>
                <w:szCs w:val="22"/>
              </w:rPr>
              <w:t xml:space="preserve"> v single treatments)</w:t>
            </w:r>
            <w:r w:rsidR="00CC07D0">
              <w:rPr>
                <w:sz w:val="22"/>
                <w:szCs w:val="22"/>
              </w:rPr>
              <w:t xml:space="preserve"> and H3 (</w:t>
            </w:r>
            <w:r w:rsidR="001837E9" w:rsidRPr="001837E9">
              <w:rPr>
                <w:i/>
                <w:smallCaps/>
                <w:sz w:val="22"/>
                <w:szCs w:val="22"/>
              </w:rPr>
              <w:t>n</w:t>
            </w:r>
            <w:r w:rsidR="001837E9">
              <w:rPr>
                <w:sz w:val="22"/>
                <w:szCs w:val="22"/>
              </w:rPr>
              <w:t xml:space="preserve"> v </w:t>
            </w:r>
            <w:r w:rsidR="001837E9" w:rsidRPr="001837E9">
              <w:rPr>
                <w:i/>
                <w:smallCaps/>
                <w:sz w:val="22"/>
                <w:szCs w:val="22"/>
              </w:rPr>
              <w:t>nwsh</w:t>
            </w:r>
            <w:r w:rsidR="001837E9">
              <w:rPr>
                <w:sz w:val="22"/>
                <w:szCs w:val="22"/>
              </w:rPr>
              <w:t>)</w:t>
            </w:r>
            <w:r>
              <w:rPr>
                <w:sz w:val="22"/>
                <w:szCs w:val="22"/>
              </w:rPr>
              <w:t xml:space="preserve">. </w:t>
            </w:r>
            <w:r w:rsidR="00395B3E">
              <w:rPr>
                <w:sz w:val="22"/>
                <w:szCs w:val="22"/>
              </w:rPr>
              <w:t>HAZ c</w:t>
            </w:r>
            <w:r>
              <w:rPr>
                <w:sz w:val="22"/>
                <w:szCs w:val="22"/>
              </w:rPr>
              <w:t>alculations assume</w:t>
            </w:r>
            <w:r w:rsidR="00395B3E">
              <w:rPr>
                <w:sz w:val="22"/>
                <w:szCs w:val="22"/>
              </w:rPr>
              <w:t xml:space="preserve"> 1 post treatment measurement. Diarrhea calculations assume</w:t>
            </w:r>
            <w:r>
              <w:rPr>
                <w:sz w:val="22"/>
                <w:szCs w:val="22"/>
              </w:rPr>
              <w:t xml:space="preserve"> 2 post-treatment measurements.</w:t>
            </w:r>
          </w:p>
        </w:tc>
      </w:tr>
      <w:tr w:rsidR="00C93148" w:rsidRPr="0070709A" w14:paraId="4FBC8264" w14:textId="77777777">
        <w:tc>
          <w:tcPr>
            <w:tcW w:w="2275" w:type="dxa"/>
            <w:tcBorders>
              <w:bottom w:val="nil"/>
            </w:tcBorders>
          </w:tcPr>
          <w:p w14:paraId="2938BE12" w14:textId="77777777" w:rsidR="00C93148" w:rsidRPr="0070709A" w:rsidRDefault="00C93148" w:rsidP="00CC07D0">
            <w:pPr>
              <w:rPr>
                <w:sz w:val="22"/>
                <w:szCs w:val="22"/>
              </w:rPr>
            </w:pPr>
          </w:p>
        </w:tc>
        <w:tc>
          <w:tcPr>
            <w:tcW w:w="2438" w:type="dxa"/>
            <w:tcBorders>
              <w:bottom w:val="nil"/>
            </w:tcBorders>
          </w:tcPr>
          <w:p w14:paraId="00E08B7E" w14:textId="77777777" w:rsidR="00C93148" w:rsidRPr="0070709A" w:rsidRDefault="00C93148" w:rsidP="00C93148">
            <w:pPr>
              <w:jc w:val="center"/>
              <w:rPr>
                <w:sz w:val="22"/>
                <w:szCs w:val="22"/>
              </w:rPr>
            </w:pPr>
            <w:r>
              <w:rPr>
                <w:sz w:val="22"/>
                <w:szCs w:val="22"/>
              </w:rPr>
              <w:t>HAZ</w:t>
            </w:r>
          </w:p>
        </w:tc>
        <w:tc>
          <w:tcPr>
            <w:tcW w:w="4877" w:type="dxa"/>
            <w:gridSpan w:val="2"/>
            <w:tcBorders>
              <w:bottom w:val="single" w:sz="4" w:space="0" w:color="000000"/>
            </w:tcBorders>
          </w:tcPr>
          <w:p w14:paraId="415407D0" w14:textId="77777777" w:rsidR="00C93148" w:rsidRPr="0070709A" w:rsidRDefault="00C93148" w:rsidP="00CC07D0">
            <w:pPr>
              <w:jc w:val="center"/>
              <w:rPr>
                <w:sz w:val="22"/>
                <w:szCs w:val="22"/>
              </w:rPr>
            </w:pPr>
            <w:r>
              <w:rPr>
                <w:sz w:val="22"/>
                <w:szCs w:val="22"/>
              </w:rPr>
              <w:t>Diarrhea</w:t>
            </w:r>
          </w:p>
        </w:tc>
      </w:tr>
      <w:tr w:rsidR="00C93148" w:rsidRPr="0070709A" w14:paraId="380F91C0" w14:textId="77777777">
        <w:tc>
          <w:tcPr>
            <w:tcW w:w="2275" w:type="dxa"/>
            <w:tcBorders>
              <w:top w:val="nil"/>
            </w:tcBorders>
          </w:tcPr>
          <w:p w14:paraId="0DE314BE" w14:textId="77777777" w:rsidR="00C93148" w:rsidRPr="0070709A" w:rsidRDefault="00C93148" w:rsidP="00CC07D0">
            <w:pPr>
              <w:rPr>
                <w:sz w:val="22"/>
                <w:szCs w:val="22"/>
              </w:rPr>
            </w:pPr>
            <w:r w:rsidRPr="0070709A">
              <w:rPr>
                <w:sz w:val="22"/>
                <w:szCs w:val="22"/>
              </w:rPr>
              <w:t>Clusters</w:t>
            </w:r>
            <w:r>
              <w:rPr>
                <w:sz w:val="22"/>
                <w:szCs w:val="22"/>
              </w:rPr>
              <w:t xml:space="preserve"> </w:t>
            </w:r>
            <w:r w:rsidRPr="0070709A">
              <w:rPr>
                <w:sz w:val="22"/>
                <w:szCs w:val="22"/>
              </w:rPr>
              <w:t>per arm</w:t>
            </w:r>
          </w:p>
        </w:tc>
        <w:tc>
          <w:tcPr>
            <w:tcW w:w="2438" w:type="dxa"/>
            <w:tcBorders>
              <w:top w:val="nil"/>
            </w:tcBorders>
          </w:tcPr>
          <w:p w14:paraId="5B9F6B67" w14:textId="77777777" w:rsidR="00C93148" w:rsidRPr="00C4089B" w:rsidRDefault="00C93148" w:rsidP="00CC07D0">
            <w:pPr>
              <w:jc w:val="center"/>
              <w:rPr>
                <w:sz w:val="22"/>
                <w:szCs w:val="22"/>
              </w:rPr>
            </w:pPr>
            <w:r w:rsidRPr="00C4089B">
              <w:rPr>
                <w:sz w:val="22"/>
                <w:szCs w:val="22"/>
              </w:rPr>
              <w:t>H1</w:t>
            </w:r>
            <w:r>
              <w:rPr>
                <w:sz w:val="22"/>
                <w:szCs w:val="22"/>
              </w:rPr>
              <w:t>, H3</w:t>
            </w:r>
          </w:p>
          <w:p w14:paraId="0DE838F8" w14:textId="77777777" w:rsidR="00C93148" w:rsidRPr="0070709A" w:rsidRDefault="00C93148" w:rsidP="00CC07D0">
            <w:pPr>
              <w:jc w:val="center"/>
              <w:rPr>
                <w:sz w:val="22"/>
                <w:szCs w:val="22"/>
              </w:rPr>
            </w:pPr>
            <w:r>
              <w:rPr>
                <w:sz w:val="22"/>
                <w:szCs w:val="22"/>
              </w:rPr>
              <w:t>Single Arm Comparison</w:t>
            </w:r>
          </w:p>
        </w:tc>
        <w:tc>
          <w:tcPr>
            <w:tcW w:w="2438" w:type="dxa"/>
            <w:tcBorders>
              <w:right w:val="nil"/>
            </w:tcBorders>
          </w:tcPr>
          <w:p w14:paraId="20DE40D0" w14:textId="77777777" w:rsidR="00C93148" w:rsidRDefault="00C93148" w:rsidP="00CC07D0">
            <w:pPr>
              <w:jc w:val="center"/>
              <w:rPr>
                <w:sz w:val="22"/>
                <w:szCs w:val="22"/>
              </w:rPr>
            </w:pPr>
            <w:r>
              <w:rPr>
                <w:sz w:val="22"/>
                <w:szCs w:val="22"/>
              </w:rPr>
              <w:t>H1</w:t>
            </w:r>
          </w:p>
          <w:p w14:paraId="09692051" w14:textId="77777777" w:rsidR="00C93148" w:rsidRDefault="00C93148" w:rsidP="00CC07D0">
            <w:pPr>
              <w:jc w:val="center"/>
              <w:rPr>
                <w:sz w:val="22"/>
                <w:szCs w:val="22"/>
              </w:rPr>
            </w:pPr>
            <w:r>
              <w:rPr>
                <w:sz w:val="22"/>
                <w:szCs w:val="22"/>
              </w:rPr>
              <w:t xml:space="preserve">Single </w:t>
            </w:r>
            <w:proofErr w:type="spellStart"/>
            <w:r>
              <w:rPr>
                <w:sz w:val="22"/>
                <w:szCs w:val="22"/>
              </w:rPr>
              <w:t>Tr</w:t>
            </w:r>
            <w:proofErr w:type="spellEnd"/>
          </w:p>
          <w:p w14:paraId="2109721C" w14:textId="77777777" w:rsidR="00C93148" w:rsidRPr="0070709A" w:rsidRDefault="00C93148" w:rsidP="00CC07D0">
            <w:pPr>
              <w:jc w:val="center"/>
              <w:rPr>
                <w:sz w:val="22"/>
                <w:szCs w:val="22"/>
              </w:rPr>
            </w:pPr>
            <w:r>
              <w:rPr>
                <w:sz w:val="22"/>
                <w:szCs w:val="22"/>
              </w:rPr>
              <w:t>(12% base)</w:t>
            </w:r>
          </w:p>
        </w:tc>
        <w:tc>
          <w:tcPr>
            <w:tcW w:w="2439" w:type="dxa"/>
            <w:tcBorders>
              <w:left w:val="nil"/>
            </w:tcBorders>
          </w:tcPr>
          <w:p w14:paraId="026B55DF" w14:textId="77777777" w:rsidR="00C93148" w:rsidRDefault="00C93148" w:rsidP="00CC07D0">
            <w:pPr>
              <w:jc w:val="center"/>
              <w:rPr>
                <w:sz w:val="22"/>
                <w:szCs w:val="22"/>
              </w:rPr>
            </w:pPr>
            <w:r>
              <w:rPr>
                <w:sz w:val="22"/>
                <w:szCs w:val="22"/>
              </w:rPr>
              <w:t>H2</w:t>
            </w:r>
          </w:p>
          <w:p w14:paraId="6AC9FA3D" w14:textId="77777777" w:rsidR="00C93148" w:rsidRPr="00C92270" w:rsidRDefault="00C93148" w:rsidP="00CC07D0">
            <w:pPr>
              <w:jc w:val="center"/>
              <w:rPr>
                <w:sz w:val="22"/>
                <w:szCs w:val="22"/>
              </w:rPr>
            </w:pPr>
            <w:r w:rsidRPr="00850EEE">
              <w:rPr>
                <w:i/>
                <w:smallCaps/>
                <w:sz w:val="22"/>
                <w:szCs w:val="22"/>
              </w:rPr>
              <w:t>wsh</w:t>
            </w:r>
            <w:r>
              <w:rPr>
                <w:sz w:val="22"/>
                <w:szCs w:val="22"/>
              </w:rPr>
              <w:t xml:space="preserve"> v (</w:t>
            </w:r>
            <w:r w:rsidRPr="00C92270">
              <w:rPr>
                <w:i/>
                <w:smallCaps/>
                <w:sz w:val="22"/>
                <w:szCs w:val="22"/>
              </w:rPr>
              <w:t>w</w:t>
            </w:r>
            <w:r>
              <w:rPr>
                <w:i/>
                <w:smallCaps/>
                <w:sz w:val="22"/>
                <w:szCs w:val="22"/>
              </w:rPr>
              <w:t xml:space="preserve"> </w:t>
            </w:r>
            <w:r w:rsidRPr="00C92270">
              <w:rPr>
                <w:i/>
                <w:smallCaps/>
                <w:sz w:val="22"/>
                <w:szCs w:val="22"/>
              </w:rPr>
              <w:t>|</w:t>
            </w:r>
            <w:r>
              <w:rPr>
                <w:i/>
                <w:smallCaps/>
                <w:sz w:val="22"/>
                <w:szCs w:val="22"/>
              </w:rPr>
              <w:t xml:space="preserve"> </w:t>
            </w:r>
            <w:r w:rsidRPr="00C92270">
              <w:rPr>
                <w:i/>
                <w:smallCaps/>
                <w:sz w:val="22"/>
                <w:szCs w:val="22"/>
              </w:rPr>
              <w:t>s</w:t>
            </w:r>
            <w:r>
              <w:rPr>
                <w:i/>
                <w:smallCaps/>
                <w:sz w:val="22"/>
                <w:szCs w:val="22"/>
              </w:rPr>
              <w:t xml:space="preserve"> </w:t>
            </w:r>
            <w:r w:rsidRPr="00C92270">
              <w:rPr>
                <w:i/>
                <w:smallCaps/>
                <w:sz w:val="22"/>
                <w:szCs w:val="22"/>
              </w:rPr>
              <w:t>|</w:t>
            </w:r>
            <w:r>
              <w:rPr>
                <w:i/>
                <w:smallCaps/>
                <w:sz w:val="22"/>
                <w:szCs w:val="22"/>
              </w:rPr>
              <w:t xml:space="preserve"> </w:t>
            </w:r>
            <w:r w:rsidRPr="00C92270">
              <w:rPr>
                <w:i/>
                <w:smallCaps/>
                <w:sz w:val="22"/>
                <w:szCs w:val="22"/>
              </w:rPr>
              <w:t>h</w:t>
            </w:r>
            <w:r>
              <w:rPr>
                <w:sz w:val="22"/>
                <w:szCs w:val="22"/>
              </w:rPr>
              <w:t>)</w:t>
            </w:r>
          </w:p>
          <w:p w14:paraId="6191F923" w14:textId="77777777" w:rsidR="00C93148" w:rsidRPr="0070709A" w:rsidRDefault="00C93148" w:rsidP="00CC07D0">
            <w:pPr>
              <w:jc w:val="center"/>
              <w:rPr>
                <w:sz w:val="22"/>
                <w:szCs w:val="22"/>
              </w:rPr>
            </w:pPr>
            <w:r>
              <w:rPr>
                <w:sz w:val="22"/>
                <w:szCs w:val="22"/>
              </w:rPr>
              <w:t xml:space="preserve"> (8% base)</w:t>
            </w:r>
          </w:p>
        </w:tc>
      </w:tr>
      <w:tr w:rsidR="00C93148" w:rsidRPr="0070709A" w14:paraId="4A98EC3A" w14:textId="77777777">
        <w:tc>
          <w:tcPr>
            <w:tcW w:w="2275" w:type="dxa"/>
          </w:tcPr>
          <w:p w14:paraId="48574B04" w14:textId="77777777" w:rsidR="00C93148" w:rsidRDefault="00C93148" w:rsidP="00CC07D0">
            <w:pPr>
              <w:rPr>
                <w:sz w:val="22"/>
                <w:szCs w:val="22"/>
              </w:rPr>
            </w:pPr>
            <w:r>
              <w:rPr>
                <w:sz w:val="22"/>
                <w:szCs w:val="22"/>
              </w:rPr>
              <w:t xml:space="preserve">     90</w:t>
            </w:r>
          </w:p>
        </w:tc>
        <w:tc>
          <w:tcPr>
            <w:tcW w:w="2438" w:type="dxa"/>
          </w:tcPr>
          <w:p w14:paraId="57E5B13E" w14:textId="77777777" w:rsidR="00C93148" w:rsidRPr="004B6B38" w:rsidRDefault="00C93148" w:rsidP="00CC07D0">
            <w:pPr>
              <w:jc w:val="center"/>
              <w:rPr>
                <w:sz w:val="22"/>
                <w:szCs w:val="22"/>
              </w:rPr>
            </w:pPr>
            <w:r w:rsidRPr="004B6B38">
              <w:rPr>
                <w:smallCaps/>
                <w:sz w:val="22"/>
                <w:szCs w:val="22"/>
              </w:rPr>
              <w:t>0.16</w:t>
            </w:r>
          </w:p>
        </w:tc>
        <w:tc>
          <w:tcPr>
            <w:tcW w:w="2438" w:type="dxa"/>
            <w:tcBorders>
              <w:right w:val="nil"/>
            </w:tcBorders>
          </w:tcPr>
          <w:p w14:paraId="21CD7ABB" w14:textId="77777777" w:rsidR="00C93148" w:rsidRPr="00001484" w:rsidRDefault="00C93148" w:rsidP="00CC07D0">
            <w:pPr>
              <w:jc w:val="center"/>
              <w:rPr>
                <w:sz w:val="22"/>
                <w:szCs w:val="22"/>
              </w:rPr>
            </w:pPr>
            <w:r w:rsidRPr="00001484">
              <w:rPr>
                <w:smallCaps/>
                <w:sz w:val="22"/>
                <w:szCs w:val="22"/>
              </w:rPr>
              <w:t>2.3%</w:t>
            </w:r>
          </w:p>
        </w:tc>
        <w:tc>
          <w:tcPr>
            <w:tcW w:w="2439" w:type="dxa"/>
            <w:tcBorders>
              <w:left w:val="nil"/>
            </w:tcBorders>
          </w:tcPr>
          <w:p w14:paraId="62EA1E4A" w14:textId="77777777" w:rsidR="00C93148" w:rsidRPr="00001484" w:rsidRDefault="00C93148" w:rsidP="00CC07D0">
            <w:pPr>
              <w:jc w:val="center"/>
              <w:rPr>
                <w:sz w:val="22"/>
                <w:szCs w:val="22"/>
              </w:rPr>
            </w:pPr>
            <w:r w:rsidRPr="00001484">
              <w:rPr>
                <w:smallCaps/>
                <w:sz w:val="22"/>
                <w:szCs w:val="22"/>
              </w:rPr>
              <w:t>2.0%</w:t>
            </w:r>
          </w:p>
        </w:tc>
      </w:tr>
      <w:tr w:rsidR="00C93148" w:rsidRPr="0070709A" w14:paraId="3FED9C6C" w14:textId="77777777">
        <w:tc>
          <w:tcPr>
            <w:tcW w:w="2275" w:type="dxa"/>
          </w:tcPr>
          <w:p w14:paraId="67AB43C3" w14:textId="77777777" w:rsidR="00C93148" w:rsidRPr="0070709A" w:rsidRDefault="00C93148" w:rsidP="00CC07D0">
            <w:pPr>
              <w:rPr>
                <w:sz w:val="22"/>
                <w:szCs w:val="22"/>
              </w:rPr>
            </w:pPr>
            <w:r>
              <w:rPr>
                <w:sz w:val="22"/>
                <w:szCs w:val="22"/>
              </w:rPr>
              <w:t xml:space="preserve">   </w:t>
            </w:r>
            <w:r w:rsidRPr="0070709A">
              <w:rPr>
                <w:sz w:val="22"/>
                <w:szCs w:val="22"/>
              </w:rPr>
              <w:t>100</w:t>
            </w:r>
          </w:p>
        </w:tc>
        <w:tc>
          <w:tcPr>
            <w:tcW w:w="2438" w:type="dxa"/>
          </w:tcPr>
          <w:p w14:paraId="30536FC0" w14:textId="77777777" w:rsidR="00C93148" w:rsidRPr="0070709A" w:rsidRDefault="00C93148" w:rsidP="00CC07D0">
            <w:pPr>
              <w:jc w:val="center"/>
              <w:rPr>
                <w:sz w:val="22"/>
                <w:szCs w:val="22"/>
              </w:rPr>
            </w:pPr>
            <w:r>
              <w:rPr>
                <w:sz w:val="22"/>
                <w:szCs w:val="22"/>
              </w:rPr>
              <w:t>0.15</w:t>
            </w:r>
          </w:p>
        </w:tc>
        <w:tc>
          <w:tcPr>
            <w:tcW w:w="2438" w:type="dxa"/>
            <w:tcBorders>
              <w:right w:val="nil"/>
            </w:tcBorders>
          </w:tcPr>
          <w:p w14:paraId="0BF2DF69" w14:textId="77777777" w:rsidR="00C93148" w:rsidRPr="0070709A" w:rsidRDefault="00C93148" w:rsidP="00CC07D0">
            <w:pPr>
              <w:jc w:val="center"/>
              <w:rPr>
                <w:sz w:val="22"/>
                <w:szCs w:val="22"/>
              </w:rPr>
            </w:pPr>
            <w:r>
              <w:rPr>
                <w:sz w:val="22"/>
                <w:szCs w:val="22"/>
              </w:rPr>
              <w:t>2.2%</w:t>
            </w:r>
          </w:p>
        </w:tc>
        <w:tc>
          <w:tcPr>
            <w:tcW w:w="2439" w:type="dxa"/>
            <w:tcBorders>
              <w:left w:val="nil"/>
            </w:tcBorders>
          </w:tcPr>
          <w:p w14:paraId="7F717DA2" w14:textId="77777777" w:rsidR="00C93148" w:rsidRPr="0070709A" w:rsidRDefault="00C93148" w:rsidP="00CC07D0">
            <w:pPr>
              <w:jc w:val="center"/>
              <w:rPr>
                <w:sz w:val="22"/>
                <w:szCs w:val="22"/>
              </w:rPr>
            </w:pPr>
            <w:r>
              <w:rPr>
                <w:sz w:val="22"/>
                <w:szCs w:val="22"/>
              </w:rPr>
              <w:t>1.9%</w:t>
            </w:r>
          </w:p>
        </w:tc>
      </w:tr>
      <w:tr w:rsidR="00C93148" w:rsidRPr="0070709A" w14:paraId="3F2E97D9" w14:textId="77777777">
        <w:tc>
          <w:tcPr>
            <w:tcW w:w="2275" w:type="dxa"/>
          </w:tcPr>
          <w:p w14:paraId="1996BCB8" w14:textId="77777777" w:rsidR="00C93148" w:rsidRPr="00C93148" w:rsidRDefault="00C93148" w:rsidP="00CC07D0">
            <w:pPr>
              <w:rPr>
                <w:b/>
                <w:sz w:val="22"/>
                <w:szCs w:val="22"/>
              </w:rPr>
            </w:pPr>
            <w:r w:rsidRPr="00C93148">
              <w:rPr>
                <w:b/>
                <w:sz w:val="22"/>
                <w:szCs w:val="22"/>
              </w:rPr>
              <w:t xml:space="preserve">   125</w:t>
            </w:r>
          </w:p>
        </w:tc>
        <w:tc>
          <w:tcPr>
            <w:tcW w:w="2438" w:type="dxa"/>
          </w:tcPr>
          <w:p w14:paraId="46D29E62" w14:textId="77777777" w:rsidR="00C93148" w:rsidRPr="00C93148" w:rsidRDefault="00C93148" w:rsidP="00CC07D0">
            <w:pPr>
              <w:jc w:val="center"/>
              <w:rPr>
                <w:b/>
                <w:sz w:val="22"/>
                <w:szCs w:val="22"/>
              </w:rPr>
            </w:pPr>
            <w:r w:rsidRPr="00C93148">
              <w:rPr>
                <w:b/>
                <w:sz w:val="22"/>
                <w:szCs w:val="22"/>
              </w:rPr>
              <w:t>0.14</w:t>
            </w:r>
          </w:p>
        </w:tc>
        <w:tc>
          <w:tcPr>
            <w:tcW w:w="2438" w:type="dxa"/>
            <w:tcBorders>
              <w:right w:val="nil"/>
            </w:tcBorders>
          </w:tcPr>
          <w:p w14:paraId="1912F0A4" w14:textId="77777777" w:rsidR="00C93148" w:rsidRPr="00C93148" w:rsidRDefault="00C93148" w:rsidP="00CC07D0">
            <w:pPr>
              <w:jc w:val="center"/>
              <w:rPr>
                <w:b/>
                <w:sz w:val="22"/>
                <w:szCs w:val="22"/>
              </w:rPr>
            </w:pPr>
            <w:r w:rsidRPr="00C93148">
              <w:rPr>
                <w:b/>
                <w:sz w:val="22"/>
                <w:szCs w:val="22"/>
              </w:rPr>
              <w:t>2.0%</w:t>
            </w:r>
          </w:p>
        </w:tc>
        <w:tc>
          <w:tcPr>
            <w:tcW w:w="2439" w:type="dxa"/>
            <w:tcBorders>
              <w:left w:val="nil"/>
            </w:tcBorders>
          </w:tcPr>
          <w:p w14:paraId="06A691A8" w14:textId="77777777" w:rsidR="00C93148" w:rsidRPr="00C93148" w:rsidRDefault="00C93148" w:rsidP="00CC07D0">
            <w:pPr>
              <w:jc w:val="center"/>
              <w:rPr>
                <w:b/>
                <w:sz w:val="22"/>
                <w:szCs w:val="22"/>
              </w:rPr>
            </w:pPr>
            <w:r w:rsidRPr="00C93148">
              <w:rPr>
                <w:b/>
                <w:sz w:val="22"/>
                <w:szCs w:val="22"/>
              </w:rPr>
              <w:t>1.7%</w:t>
            </w:r>
          </w:p>
        </w:tc>
      </w:tr>
      <w:tr w:rsidR="00C93148" w:rsidRPr="0070709A" w14:paraId="3122E97D" w14:textId="77777777">
        <w:tc>
          <w:tcPr>
            <w:tcW w:w="2275" w:type="dxa"/>
          </w:tcPr>
          <w:p w14:paraId="7984340C" w14:textId="77777777" w:rsidR="00C93148" w:rsidRPr="0070709A" w:rsidRDefault="00C93148" w:rsidP="00CC07D0">
            <w:pPr>
              <w:rPr>
                <w:sz w:val="22"/>
                <w:szCs w:val="22"/>
              </w:rPr>
            </w:pPr>
            <w:r>
              <w:rPr>
                <w:sz w:val="22"/>
                <w:szCs w:val="22"/>
              </w:rPr>
              <w:t xml:space="preserve">   </w:t>
            </w:r>
            <w:r w:rsidRPr="0070709A">
              <w:rPr>
                <w:sz w:val="22"/>
                <w:szCs w:val="22"/>
              </w:rPr>
              <w:t>150</w:t>
            </w:r>
          </w:p>
        </w:tc>
        <w:tc>
          <w:tcPr>
            <w:tcW w:w="2438" w:type="dxa"/>
          </w:tcPr>
          <w:p w14:paraId="5FCDB6DB" w14:textId="77777777" w:rsidR="00C93148" w:rsidRPr="0070709A" w:rsidRDefault="00C93148" w:rsidP="00CC07D0">
            <w:pPr>
              <w:jc w:val="center"/>
              <w:rPr>
                <w:sz w:val="22"/>
                <w:szCs w:val="22"/>
              </w:rPr>
            </w:pPr>
            <w:r>
              <w:rPr>
                <w:sz w:val="22"/>
                <w:szCs w:val="22"/>
              </w:rPr>
              <w:t>0.13</w:t>
            </w:r>
          </w:p>
        </w:tc>
        <w:tc>
          <w:tcPr>
            <w:tcW w:w="2438" w:type="dxa"/>
            <w:tcBorders>
              <w:right w:val="nil"/>
            </w:tcBorders>
          </w:tcPr>
          <w:p w14:paraId="71ECCB31" w14:textId="77777777" w:rsidR="00C93148" w:rsidRPr="0070709A" w:rsidRDefault="00C93148" w:rsidP="00CC07D0">
            <w:pPr>
              <w:jc w:val="center"/>
              <w:rPr>
                <w:sz w:val="22"/>
                <w:szCs w:val="22"/>
              </w:rPr>
            </w:pPr>
            <w:r>
              <w:rPr>
                <w:sz w:val="22"/>
                <w:szCs w:val="22"/>
              </w:rPr>
              <w:t>1.8%</w:t>
            </w:r>
          </w:p>
        </w:tc>
        <w:tc>
          <w:tcPr>
            <w:tcW w:w="2439" w:type="dxa"/>
            <w:tcBorders>
              <w:left w:val="nil"/>
            </w:tcBorders>
          </w:tcPr>
          <w:p w14:paraId="243C1CA0" w14:textId="77777777" w:rsidR="00C93148" w:rsidRPr="0070709A" w:rsidRDefault="00C93148" w:rsidP="00CC07D0">
            <w:pPr>
              <w:jc w:val="center"/>
              <w:rPr>
                <w:sz w:val="22"/>
                <w:szCs w:val="22"/>
              </w:rPr>
            </w:pPr>
            <w:r>
              <w:rPr>
                <w:sz w:val="22"/>
                <w:szCs w:val="22"/>
              </w:rPr>
              <w:t>1.5%</w:t>
            </w:r>
          </w:p>
        </w:tc>
      </w:tr>
    </w:tbl>
    <w:p w14:paraId="23641F34" w14:textId="77777777" w:rsidR="00C93148" w:rsidRPr="0082483D" w:rsidRDefault="00C93148" w:rsidP="0082483D">
      <w:pPr>
        <w:ind w:left="360"/>
        <w:rPr>
          <w:rFonts w:ascii="Arial" w:hAnsi="Arial" w:cs="Arial"/>
          <w:sz w:val="22"/>
          <w:szCs w:val="20"/>
          <w:u w:val="single"/>
        </w:rPr>
      </w:pPr>
    </w:p>
    <w:p w14:paraId="530DC99C" w14:textId="77777777" w:rsidR="00E66BD8" w:rsidRPr="00CA7755" w:rsidRDefault="00E66BD8" w:rsidP="005406CF">
      <w:pPr>
        <w:ind w:left="360"/>
        <w:rPr>
          <w:rFonts w:ascii="Arial" w:hAnsi="Arial" w:cs="Arial"/>
          <w:sz w:val="22"/>
          <w:szCs w:val="20"/>
          <w:u w:val="single"/>
        </w:rPr>
      </w:pPr>
      <w:r w:rsidRPr="00CA7755">
        <w:rPr>
          <w:rFonts w:ascii="Arial" w:hAnsi="Arial" w:cs="Arial"/>
          <w:sz w:val="22"/>
          <w:szCs w:val="20"/>
          <w:u w:val="single"/>
        </w:rPr>
        <w:t>Environmental Enteropathy Subgroup</w:t>
      </w:r>
      <w:r w:rsidR="004662B0" w:rsidRPr="00CA7755">
        <w:rPr>
          <w:rFonts w:ascii="Arial" w:hAnsi="Arial" w:cs="Arial"/>
          <w:sz w:val="22"/>
          <w:szCs w:val="20"/>
          <w:u w:val="single"/>
        </w:rPr>
        <w:t xml:space="preserve"> Sample Size Calculations</w:t>
      </w:r>
      <w:r w:rsidRPr="00CA7755">
        <w:rPr>
          <w:rFonts w:ascii="Arial" w:hAnsi="Arial" w:cs="Arial"/>
          <w:sz w:val="22"/>
          <w:szCs w:val="20"/>
          <w:u w:val="single"/>
        </w:rPr>
        <w:t>:</w:t>
      </w:r>
    </w:p>
    <w:p w14:paraId="52FC3698" w14:textId="1D42BCCA" w:rsidR="005406CF" w:rsidRPr="00CA7755" w:rsidRDefault="005406CF" w:rsidP="00E403C3">
      <w:pPr>
        <w:ind w:left="360"/>
        <w:rPr>
          <w:rFonts w:ascii="Arial" w:hAnsi="Arial" w:cs="Arial"/>
          <w:sz w:val="22"/>
          <w:szCs w:val="20"/>
        </w:rPr>
      </w:pPr>
      <w:r w:rsidRPr="00CA7755">
        <w:rPr>
          <w:rFonts w:ascii="Arial" w:hAnsi="Arial" w:cs="Arial"/>
          <w:sz w:val="22"/>
          <w:szCs w:val="20"/>
        </w:rPr>
        <w:t xml:space="preserve">We will collect </w:t>
      </w:r>
      <w:r w:rsidR="00B52CD4">
        <w:rPr>
          <w:rFonts w:ascii="Arial" w:hAnsi="Arial" w:cs="Arial"/>
          <w:sz w:val="22"/>
          <w:szCs w:val="20"/>
        </w:rPr>
        <w:t>blood</w:t>
      </w:r>
      <w:r w:rsidRPr="00CA7755">
        <w:rPr>
          <w:rFonts w:ascii="Arial" w:hAnsi="Arial" w:cs="Arial"/>
          <w:sz w:val="22"/>
          <w:szCs w:val="20"/>
        </w:rPr>
        <w:t xml:space="preserve">, urine, </w:t>
      </w:r>
      <w:r w:rsidR="00C3462A">
        <w:rPr>
          <w:rFonts w:ascii="Arial" w:hAnsi="Arial" w:cs="Arial"/>
          <w:sz w:val="22"/>
          <w:szCs w:val="20"/>
        </w:rPr>
        <w:t xml:space="preserve">saliva, </w:t>
      </w:r>
      <w:r w:rsidRPr="00CA7755">
        <w:rPr>
          <w:rFonts w:ascii="Arial" w:hAnsi="Arial" w:cs="Arial"/>
          <w:sz w:val="22"/>
          <w:szCs w:val="20"/>
        </w:rPr>
        <w:t>and stool specimens from a subsample of 1,500 children in the study to measure biomarkers for environmental enteropathy</w:t>
      </w:r>
      <w:r w:rsidR="00E37221">
        <w:rPr>
          <w:rFonts w:ascii="Arial" w:hAnsi="Arial" w:cs="Arial"/>
          <w:sz w:val="22"/>
          <w:szCs w:val="20"/>
        </w:rPr>
        <w:t xml:space="preserve"> including allostatic load and telomere length</w:t>
      </w:r>
      <w:r w:rsidRPr="00CA7755">
        <w:rPr>
          <w:rFonts w:ascii="Arial" w:hAnsi="Arial" w:cs="Arial"/>
          <w:sz w:val="22"/>
          <w:szCs w:val="20"/>
        </w:rPr>
        <w:t xml:space="preserve">. Environmental enteropathy is one of the key hypothesized mechanisms for intervention impact on child growth and development.  The sample of 1,500 children will be distributed equally over four arms in the study – 375 children in each of the </w:t>
      </w:r>
      <w:r w:rsidR="00B52CD4">
        <w:rPr>
          <w:rFonts w:ascii="Arial" w:hAnsi="Arial" w:cs="Arial"/>
          <w:sz w:val="22"/>
          <w:szCs w:val="20"/>
        </w:rPr>
        <w:t xml:space="preserve">active </w:t>
      </w:r>
      <w:r w:rsidRPr="00CA7755">
        <w:rPr>
          <w:rFonts w:ascii="Arial" w:hAnsi="Arial" w:cs="Arial"/>
          <w:sz w:val="22"/>
          <w:szCs w:val="20"/>
        </w:rPr>
        <w:t xml:space="preserve">control arm, LNS alone arm, combined WSH arm, and the LNS+ combined WSH arm.  Specimen collection </w:t>
      </w:r>
      <w:r w:rsidR="002D30EA">
        <w:rPr>
          <w:rFonts w:ascii="Arial" w:hAnsi="Arial" w:cs="Arial"/>
          <w:sz w:val="22"/>
          <w:szCs w:val="20"/>
        </w:rPr>
        <w:t xml:space="preserve">will take place </w:t>
      </w:r>
      <w:r w:rsidR="00DD26AA">
        <w:rPr>
          <w:rFonts w:ascii="Arial" w:hAnsi="Arial" w:cs="Arial"/>
          <w:sz w:val="22"/>
          <w:szCs w:val="20"/>
        </w:rPr>
        <w:t>6</w:t>
      </w:r>
      <w:r w:rsidR="002D30EA">
        <w:rPr>
          <w:rFonts w:ascii="Arial" w:hAnsi="Arial" w:cs="Arial"/>
          <w:sz w:val="22"/>
          <w:szCs w:val="20"/>
        </w:rPr>
        <w:t xml:space="preserve"> months following baseline, at</w:t>
      </w:r>
      <w:r w:rsidR="00A7765E">
        <w:rPr>
          <w:rFonts w:ascii="Arial" w:hAnsi="Arial" w:cs="Arial"/>
          <w:sz w:val="22"/>
          <w:szCs w:val="20"/>
        </w:rPr>
        <w:t xml:space="preserve"> midline (</w:t>
      </w:r>
      <w:r w:rsidR="002D30EA">
        <w:rPr>
          <w:rFonts w:ascii="Arial" w:hAnsi="Arial" w:cs="Arial"/>
          <w:sz w:val="22"/>
          <w:szCs w:val="20"/>
        </w:rPr>
        <w:t xml:space="preserve">15 months </w:t>
      </w:r>
      <w:r w:rsidR="00A7765E">
        <w:rPr>
          <w:rFonts w:ascii="Arial" w:hAnsi="Arial" w:cs="Arial"/>
          <w:sz w:val="22"/>
          <w:szCs w:val="20"/>
        </w:rPr>
        <w:t xml:space="preserve">following baseline), and </w:t>
      </w:r>
      <w:proofErr w:type="spellStart"/>
      <w:r w:rsidR="00A7765E">
        <w:rPr>
          <w:rFonts w:ascii="Arial" w:hAnsi="Arial" w:cs="Arial"/>
          <w:sz w:val="22"/>
          <w:szCs w:val="20"/>
        </w:rPr>
        <w:t>endline</w:t>
      </w:r>
      <w:proofErr w:type="spellEnd"/>
      <w:r w:rsidR="00A7765E">
        <w:rPr>
          <w:rFonts w:ascii="Arial" w:hAnsi="Arial" w:cs="Arial"/>
          <w:sz w:val="22"/>
          <w:szCs w:val="20"/>
        </w:rPr>
        <w:t xml:space="preserve"> (</w:t>
      </w:r>
      <w:r w:rsidR="002D30EA">
        <w:rPr>
          <w:rFonts w:ascii="Arial" w:hAnsi="Arial" w:cs="Arial"/>
          <w:sz w:val="22"/>
          <w:szCs w:val="20"/>
        </w:rPr>
        <w:t>27 months</w:t>
      </w:r>
      <w:r w:rsidR="00A7765E">
        <w:rPr>
          <w:rFonts w:ascii="Arial" w:hAnsi="Arial" w:cs="Arial"/>
          <w:sz w:val="22"/>
          <w:szCs w:val="20"/>
        </w:rPr>
        <w:t xml:space="preserve"> following baseline)</w:t>
      </w:r>
      <w:r w:rsidRPr="00CA7755">
        <w:rPr>
          <w:rFonts w:ascii="Arial" w:hAnsi="Arial" w:cs="Arial"/>
          <w:sz w:val="22"/>
          <w:szCs w:val="20"/>
        </w:rPr>
        <w:t>.</w:t>
      </w:r>
      <w:r w:rsidR="00366F7C">
        <w:rPr>
          <w:rFonts w:ascii="Arial" w:hAnsi="Arial" w:cs="Arial"/>
          <w:sz w:val="22"/>
          <w:szCs w:val="20"/>
        </w:rPr>
        <w:t xml:space="preserve"> </w:t>
      </w:r>
      <w:r w:rsidRPr="00CA7755">
        <w:rPr>
          <w:rFonts w:ascii="Arial" w:hAnsi="Arial" w:cs="Arial"/>
          <w:sz w:val="22"/>
          <w:szCs w:val="20"/>
        </w:rPr>
        <w:t xml:space="preserve">We plan to collect specimens on the entire subsample at </w:t>
      </w:r>
      <w:r w:rsidR="00DE4409">
        <w:rPr>
          <w:rFonts w:ascii="Arial" w:hAnsi="Arial" w:cs="Arial"/>
          <w:sz w:val="22"/>
          <w:szCs w:val="20"/>
        </w:rPr>
        <w:t>all three time points</w:t>
      </w:r>
      <w:r w:rsidRPr="00CA7755">
        <w:rPr>
          <w:rFonts w:ascii="Arial" w:hAnsi="Arial" w:cs="Arial"/>
          <w:sz w:val="22"/>
          <w:szCs w:val="20"/>
        </w:rPr>
        <w:t xml:space="preserve">.  </w:t>
      </w:r>
    </w:p>
    <w:p w14:paraId="30C745A7" w14:textId="77777777" w:rsidR="005406CF" w:rsidRPr="00CA7755" w:rsidRDefault="005406CF" w:rsidP="00E403C3">
      <w:pPr>
        <w:ind w:left="360"/>
        <w:rPr>
          <w:rFonts w:ascii="Arial" w:hAnsi="Arial" w:cs="Arial"/>
          <w:sz w:val="22"/>
          <w:szCs w:val="20"/>
        </w:rPr>
      </w:pPr>
    </w:p>
    <w:p w14:paraId="66E1B7F6" w14:textId="77777777" w:rsidR="00CB5C4F" w:rsidRDefault="00430FDD" w:rsidP="009F141C">
      <w:pPr>
        <w:ind w:left="360"/>
        <w:rPr>
          <w:rFonts w:ascii="Arial" w:hAnsi="Arial" w:cs="Arial"/>
          <w:sz w:val="22"/>
          <w:szCs w:val="20"/>
        </w:rPr>
      </w:pPr>
      <w:r w:rsidRPr="00CA7755">
        <w:rPr>
          <w:rFonts w:ascii="Arial" w:hAnsi="Arial" w:cs="Arial"/>
          <w:sz w:val="22"/>
          <w:szCs w:val="20"/>
        </w:rPr>
        <w:t xml:space="preserve">We arrived at a </w:t>
      </w:r>
      <w:r w:rsidR="005406CF" w:rsidRPr="00CA7755">
        <w:rPr>
          <w:rFonts w:ascii="Arial" w:hAnsi="Arial" w:cs="Arial"/>
          <w:sz w:val="22"/>
          <w:szCs w:val="20"/>
        </w:rPr>
        <w:t xml:space="preserve">sample </w:t>
      </w:r>
      <w:r w:rsidRPr="00CA7755">
        <w:rPr>
          <w:rFonts w:ascii="Arial" w:hAnsi="Arial" w:cs="Arial"/>
          <w:sz w:val="22"/>
          <w:szCs w:val="20"/>
        </w:rPr>
        <w:t xml:space="preserve">size </w:t>
      </w:r>
      <w:r w:rsidR="005406CF" w:rsidRPr="00CA7755">
        <w:rPr>
          <w:rFonts w:ascii="Arial" w:hAnsi="Arial" w:cs="Arial"/>
          <w:sz w:val="22"/>
          <w:szCs w:val="20"/>
        </w:rPr>
        <w:t>of 1,500 children</w:t>
      </w:r>
      <w:r w:rsidRPr="00CA7755">
        <w:rPr>
          <w:rFonts w:ascii="Arial" w:hAnsi="Arial" w:cs="Arial"/>
          <w:sz w:val="22"/>
          <w:szCs w:val="20"/>
        </w:rPr>
        <w:t xml:space="preserve"> (375 children per arm) using two outcome measurements we collected in our Bangladesh environmental enteropathy pilot study</w:t>
      </w:r>
      <w:r w:rsidR="005406CF" w:rsidRPr="00CA7755">
        <w:rPr>
          <w:rFonts w:ascii="Arial" w:hAnsi="Arial" w:cs="Arial"/>
          <w:sz w:val="22"/>
          <w:szCs w:val="20"/>
        </w:rPr>
        <w:t xml:space="preserve">. In the pilot, </w:t>
      </w:r>
      <w:r w:rsidRPr="00CA7755">
        <w:rPr>
          <w:rFonts w:ascii="Arial" w:hAnsi="Arial" w:cs="Arial"/>
          <w:sz w:val="22"/>
          <w:szCs w:val="20"/>
        </w:rPr>
        <w:t xml:space="preserve">the 119 </w:t>
      </w:r>
      <w:r w:rsidR="005406CF" w:rsidRPr="00CA7755">
        <w:rPr>
          <w:rFonts w:ascii="Arial" w:hAnsi="Arial" w:cs="Arial"/>
          <w:sz w:val="22"/>
          <w:szCs w:val="20"/>
        </w:rPr>
        <w:t xml:space="preserve">children ranged in age from 10 to 48 months </w:t>
      </w:r>
      <w:r w:rsidRPr="00CA7755">
        <w:rPr>
          <w:rFonts w:ascii="Arial" w:hAnsi="Arial" w:cs="Arial"/>
          <w:sz w:val="22"/>
          <w:szCs w:val="20"/>
        </w:rPr>
        <w:t>and</w:t>
      </w:r>
      <w:r w:rsidR="005406CF" w:rsidRPr="00CA7755">
        <w:rPr>
          <w:rFonts w:ascii="Arial" w:hAnsi="Arial" w:cs="Arial"/>
          <w:sz w:val="22"/>
          <w:szCs w:val="20"/>
        </w:rPr>
        <w:t xml:space="preserve"> lived in 83 villages across rural Bangladesh.</w:t>
      </w:r>
      <w:r w:rsidRPr="00CA7755">
        <w:rPr>
          <w:rFonts w:ascii="Arial" w:hAnsi="Arial" w:cs="Arial"/>
          <w:sz w:val="22"/>
          <w:szCs w:val="20"/>
        </w:rPr>
        <w:t xml:space="preserve"> Using estimates </w:t>
      </w:r>
      <w:r w:rsidR="005406CF" w:rsidRPr="00CA7755">
        <w:rPr>
          <w:rFonts w:ascii="Arial" w:hAnsi="Arial" w:cs="Arial"/>
          <w:sz w:val="22"/>
          <w:szCs w:val="20"/>
        </w:rPr>
        <w:t xml:space="preserve">of variability in the </w:t>
      </w:r>
      <w:proofErr w:type="spellStart"/>
      <w:proofErr w:type="gramStart"/>
      <w:r w:rsidRPr="00CA7755">
        <w:rPr>
          <w:rFonts w:ascii="Arial" w:hAnsi="Arial" w:cs="Arial"/>
          <w:sz w:val="22"/>
          <w:szCs w:val="20"/>
        </w:rPr>
        <w:t>lactulose:mannitol</w:t>
      </w:r>
      <w:proofErr w:type="spellEnd"/>
      <w:proofErr w:type="gramEnd"/>
      <w:r w:rsidRPr="00CA7755">
        <w:rPr>
          <w:rFonts w:ascii="Arial" w:hAnsi="Arial" w:cs="Arial"/>
          <w:sz w:val="22"/>
          <w:szCs w:val="20"/>
        </w:rPr>
        <w:t xml:space="preserve"> (</w:t>
      </w:r>
      <w:r w:rsidR="005406CF" w:rsidRPr="00CA7755">
        <w:rPr>
          <w:rFonts w:ascii="Arial" w:hAnsi="Arial" w:cs="Arial"/>
          <w:sz w:val="22"/>
          <w:szCs w:val="20"/>
        </w:rPr>
        <w:t>L/M</w:t>
      </w:r>
      <w:r w:rsidRPr="00CA7755">
        <w:rPr>
          <w:rFonts w:ascii="Arial" w:hAnsi="Arial" w:cs="Arial"/>
          <w:sz w:val="22"/>
          <w:szCs w:val="20"/>
        </w:rPr>
        <w:t>)</w:t>
      </w:r>
      <w:r w:rsidR="005406CF" w:rsidRPr="00CA7755">
        <w:rPr>
          <w:rFonts w:ascii="Arial" w:hAnsi="Arial" w:cs="Arial"/>
          <w:sz w:val="22"/>
          <w:szCs w:val="20"/>
        </w:rPr>
        <w:t xml:space="preserve"> ratio and </w:t>
      </w:r>
      <w:r w:rsidRPr="00CA7755">
        <w:rPr>
          <w:rFonts w:ascii="Arial" w:hAnsi="Arial" w:cs="Arial"/>
          <w:sz w:val="22"/>
          <w:szCs w:val="20"/>
        </w:rPr>
        <w:t>Endotoxin Core Antibody (</w:t>
      </w:r>
      <w:proofErr w:type="spellStart"/>
      <w:r w:rsidR="005406CF" w:rsidRPr="00CA7755">
        <w:rPr>
          <w:rFonts w:ascii="Arial" w:hAnsi="Arial" w:cs="Arial"/>
          <w:sz w:val="22"/>
          <w:szCs w:val="20"/>
        </w:rPr>
        <w:t>EndoCAb</w:t>
      </w:r>
      <w:proofErr w:type="spellEnd"/>
      <w:r w:rsidRPr="00CA7755">
        <w:rPr>
          <w:rFonts w:ascii="Arial" w:hAnsi="Arial" w:cs="Arial"/>
          <w:sz w:val="22"/>
          <w:szCs w:val="20"/>
        </w:rPr>
        <w:t>), w</w:t>
      </w:r>
      <w:r w:rsidR="005406CF" w:rsidRPr="00CA7755">
        <w:rPr>
          <w:rFonts w:ascii="Arial" w:hAnsi="Arial" w:cs="Arial"/>
          <w:sz w:val="22"/>
          <w:szCs w:val="20"/>
        </w:rPr>
        <w:t xml:space="preserve">e estimate that this design will have greater than 80 percent power to detect differences between groups of –0.20 SDs in the L:M ratio and –0.25 SDs in IgG </w:t>
      </w:r>
      <w:proofErr w:type="spellStart"/>
      <w:r w:rsidR="005406CF" w:rsidRPr="00CA7755">
        <w:rPr>
          <w:rFonts w:ascii="Arial" w:hAnsi="Arial" w:cs="Arial"/>
          <w:sz w:val="22"/>
          <w:szCs w:val="20"/>
        </w:rPr>
        <w:t>EndoCAb</w:t>
      </w:r>
      <w:proofErr w:type="spellEnd"/>
      <w:r w:rsidR="005406CF" w:rsidRPr="00CA7755">
        <w:rPr>
          <w:rFonts w:ascii="Arial" w:hAnsi="Arial" w:cs="Arial"/>
          <w:sz w:val="22"/>
          <w:szCs w:val="20"/>
        </w:rPr>
        <w:t xml:space="preserve"> antibodies. </w:t>
      </w:r>
      <w:r w:rsidRPr="00CA7755">
        <w:rPr>
          <w:rFonts w:ascii="Arial" w:hAnsi="Arial" w:cs="Arial"/>
          <w:sz w:val="22"/>
          <w:szCs w:val="20"/>
        </w:rPr>
        <w:t>These detectable differences are smaller than those observed between children in poor versus improved hygiene households in the pilot study:</w:t>
      </w:r>
      <w:r w:rsidR="005406CF" w:rsidRPr="00CA7755">
        <w:rPr>
          <w:rFonts w:ascii="Arial" w:hAnsi="Arial" w:cs="Arial"/>
          <w:sz w:val="22"/>
          <w:szCs w:val="20"/>
        </w:rPr>
        <w:t xml:space="preserve"> –0.42 SDs for L:M and –0.29 SDs for </w:t>
      </w:r>
      <w:proofErr w:type="spellStart"/>
      <w:r w:rsidR="005406CF" w:rsidRPr="00CA7755">
        <w:rPr>
          <w:rFonts w:ascii="Arial" w:hAnsi="Arial" w:cs="Arial"/>
          <w:sz w:val="22"/>
          <w:szCs w:val="20"/>
        </w:rPr>
        <w:t>EndoCAb</w:t>
      </w:r>
      <w:proofErr w:type="spellEnd"/>
      <w:r w:rsidR="005406CF" w:rsidRPr="00CA7755">
        <w:rPr>
          <w:rFonts w:ascii="Arial" w:hAnsi="Arial" w:cs="Arial"/>
          <w:sz w:val="22"/>
          <w:szCs w:val="20"/>
        </w:rPr>
        <w:t xml:space="preserve">. </w:t>
      </w:r>
      <w:r w:rsidRPr="00CA7755">
        <w:rPr>
          <w:rFonts w:ascii="Arial" w:hAnsi="Arial" w:cs="Arial"/>
          <w:sz w:val="22"/>
          <w:szCs w:val="20"/>
        </w:rPr>
        <w:t>In these calculations, we</w:t>
      </w:r>
      <w:r w:rsidR="005406CF" w:rsidRPr="00CA7755">
        <w:rPr>
          <w:rFonts w:ascii="Arial" w:hAnsi="Arial" w:cs="Arial"/>
          <w:sz w:val="22"/>
          <w:szCs w:val="20"/>
        </w:rPr>
        <w:t xml:space="preserve"> assume</w:t>
      </w:r>
      <w:r w:rsidRPr="00CA7755">
        <w:rPr>
          <w:rFonts w:ascii="Arial" w:hAnsi="Arial" w:cs="Arial"/>
          <w:sz w:val="22"/>
          <w:szCs w:val="20"/>
        </w:rPr>
        <w:t>d</w:t>
      </w:r>
      <w:r w:rsidR="005406CF" w:rsidRPr="00CA7755">
        <w:rPr>
          <w:rFonts w:ascii="Arial" w:hAnsi="Arial" w:cs="Arial"/>
          <w:sz w:val="22"/>
          <w:szCs w:val="20"/>
        </w:rPr>
        <w:t xml:space="preserve"> a village-level intra-class correlation of 0.05 for L:M and 0.27 for </w:t>
      </w:r>
      <w:proofErr w:type="spellStart"/>
      <w:r w:rsidR="005406CF" w:rsidRPr="00CA7755">
        <w:rPr>
          <w:rFonts w:ascii="Arial" w:hAnsi="Arial" w:cs="Arial"/>
          <w:sz w:val="22"/>
          <w:szCs w:val="20"/>
        </w:rPr>
        <w:t>EndoCAb</w:t>
      </w:r>
      <w:proofErr w:type="spellEnd"/>
      <w:r w:rsidR="005406CF" w:rsidRPr="00CA7755">
        <w:rPr>
          <w:rFonts w:ascii="Arial" w:hAnsi="Arial" w:cs="Arial"/>
          <w:sz w:val="22"/>
          <w:szCs w:val="20"/>
        </w:rPr>
        <w:t>, and child-level intra-class correlations (for repeated measures within children) that range between 0.5 and 0.9.</w:t>
      </w:r>
    </w:p>
    <w:p w14:paraId="563F57C6" w14:textId="77777777" w:rsidR="00CB5C4F" w:rsidRDefault="00CB5C4F" w:rsidP="009F141C">
      <w:pPr>
        <w:ind w:left="360"/>
        <w:rPr>
          <w:rFonts w:ascii="Arial" w:hAnsi="Arial" w:cs="Arial"/>
          <w:sz w:val="22"/>
          <w:szCs w:val="20"/>
        </w:rPr>
      </w:pPr>
    </w:p>
    <w:p w14:paraId="59563556" w14:textId="4EA07004" w:rsidR="00CB5C4F" w:rsidRDefault="00CB5C4F" w:rsidP="009F141C">
      <w:pPr>
        <w:ind w:left="360"/>
        <w:rPr>
          <w:rFonts w:ascii="Arial" w:hAnsi="Arial" w:cs="Arial"/>
          <w:b/>
          <w:color w:val="222222"/>
          <w:sz w:val="20"/>
          <w:szCs w:val="20"/>
          <w:shd w:val="clear" w:color="auto" w:fill="FFFFFF"/>
        </w:rPr>
      </w:pPr>
      <w:r w:rsidRPr="007B2418">
        <w:rPr>
          <w:rFonts w:ascii="Arial" w:hAnsi="Arial" w:cs="Arial"/>
          <w:b/>
          <w:color w:val="222222"/>
          <w:sz w:val="20"/>
          <w:szCs w:val="20"/>
          <w:shd w:val="clear" w:color="auto" w:fill="FFFFFF"/>
        </w:rPr>
        <w:t>We plan to collect samples from 1500 infants at the first survey round, which will take place approximately 6 months after baseline. However, the entire sample of 1,500 will likely not be present for the 1 year (midline) and 2 year (</w:t>
      </w:r>
      <w:proofErr w:type="spellStart"/>
      <w:r w:rsidRPr="007B2418">
        <w:rPr>
          <w:rFonts w:ascii="Arial" w:hAnsi="Arial" w:cs="Arial"/>
          <w:b/>
          <w:color w:val="222222"/>
          <w:sz w:val="20"/>
          <w:szCs w:val="20"/>
          <w:shd w:val="clear" w:color="auto" w:fill="FFFFFF"/>
        </w:rPr>
        <w:t>endline</w:t>
      </w:r>
      <w:proofErr w:type="spellEnd"/>
      <w:r w:rsidRPr="007B2418">
        <w:rPr>
          <w:rFonts w:ascii="Arial" w:hAnsi="Arial" w:cs="Arial"/>
          <w:b/>
          <w:color w:val="222222"/>
          <w:sz w:val="20"/>
          <w:szCs w:val="20"/>
          <w:shd w:val="clear" w:color="auto" w:fill="FFFFFF"/>
        </w:rPr>
        <w:t xml:space="preserve">) assessments due to the high number of refusals and absences between rounds of measurement. Thus, at the midline and </w:t>
      </w:r>
      <w:proofErr w:type="spellStart"/>
      <w:r w:rsidRPr="007B2418">
        <w:rPr>
          <w:rFonts w:ascii="Arial" w:hAnsi="Arial" w:cs="Arial"/>
          <w:b/>
          <w:color w:val="222222"/>
          <w:sz w:val="20"/>
          <w:szCs w:val="20"/>
          <w:shd w:val="clear" w:color="auto" w:fill="FFFFFF"/>
        </w:rPr>
        <w:t>endline</w:t>
      </w:r>
      <w:proofErr w:type="spellEnd"/>
      <w:r w:rsidRPr="007B2418">
        <w:rPr>
          <w:rFonts w:ascii="Arial" w:hAnsi="Arial" w:cs="Arial"/>
          <w:b/>
          <w:color w:val="222222"/>
          <w:sz w:val="20"/>
          <w:szCs w:val="20"/>
          <w:shd w:val="clear" w:color="auto" w:fill="FFFFFF"/>
        </w:rPr>
        <w:t xml:space="preserve"> </w:t>
      </w:r>
      <w:r w:rsidRPr="007B2418">
        <w:rPr>
          <w:rFonts w:ascii="Arial" w:hAnsi="Arial" w:cs="Arial"/>
          <w:b/>
          <w:color w:val="222222"/>
          <w:sz w:val="20"/>
          <w:szCs w:val="20"/>
          <w:shd w:val="clear" w:color="auto" w:fill="FFFFFF"/>
        </w:rPr>
        <w:lastRenderedPageBreak/>
        <w:t>assessments, we will need to i</w:t>
      </w:r>
      <w:r w:rsidR="005A7F4A">
        <w:rPr>
          <w:rFonts w:ascii="Arial" w:hAnsi="Arial" w:cs="Arial"/>
          <w:b/>
          <w:color w:val="222222"/>
          <w:sz w:val="20"/>
          <w:szCs w:val="20"/>
          <w:shd w:val="clear" w:color="auto" w:fill="FFFFFF"/>
        </w:rPr>
        <w:t>ncrease the sample size by potentially 500</w:t>
      </w:r>
      <w:r w:rsidRPr="007B2418">
        <w:rPr>
          <w:rFonts w:ascii="Arial" w:hAnsi="Arial" w:cs="Arial"/>
          <w:b/>
          <w:color w:val="222222"/>
          <w:sz w:val="20"/>
          <w:szCs w:val="20"/>
          <w:shd w:val="clear" w:color="auto" w:fill="FFFFFF"/>
        </w:rPr>
        <w:t xml:space="preserve"> children</w:t>
      </w:r>
      <w:r w:rsidR="009B69B0">
        <w:rPr>
          <w:rFonts w:ascii="Arial" w:hAnsi="Arial" w:cs="Arial"/>
          <w:b/>
          <w:color w:val="222222"/>
          <w:sz w:val="20"/>
          <w:szCs w:val="20"/>
          <w:shd w:val="clear" w:color="auto" w:fill="FFFFFF"/>
        </w:rPr>
        <w:t xml:space="preserve"> per round</w:t>
      </w:r>
      <w:r w:rsidR="005A7F4A">
        <w:rPr>
          <w:rFonts w:ascii="Arial" w:hAnsi="Arial" w:cs="Arial"/>
          <w:b/>
          <w:color w:val="222222"/>
          <w:sz w:val="20"/>
          <w:szCs w:val="20"/>
          <w:shd w:val="clear" w:color="auto" w:fill="FFFFFF"/>
        </w:rPr>
        <w:t xml:space="preserve"> for a total </w:t>
      </w:r>
      <w:r w:rsidR="006A61BD">
        <w:rPr>
          <w:rFonts w:ascii="Arial" w:hAnsi="Arial" w:cs="Arial"/>
          <w:b/>
          <w:color w:val="222222"/>
          <w:sz w:val="20"/>
          <w:szCs w:val="20"/>
          <w:shd w:val="clear" w:color="auto" w:fill="FFFFFF"/>
        </w:rPr>
        <w:t>subset sample size of 2000 at each time point</w:t>
      </w:r>
      <w:r w:rsidR="009B69B0">
        <w:rPr>
          <w:rFonts w:ascii="Arial" w:hAnsi="Arial" w:cs="Arial"/>
          <w:b/>
          <w:color w:val="222222"/>
          <w:sz w:val="20"/>
          <w:szCs w:val="20"/>
          <w:shd w:val="clear" w:color="auto" w:fill="FFFFFF"/>
        </w:rPr>
        <w:t xml:space="preserve">. </w:t>
      </w:r>
    </w:p>
    <w:p w14:paraId="19BA7E6D" w14:textId="77777777" w:rsidR="004F6BD8" w:rsidRDefault="004F6BD8" w:rsidP="009F141C">
      <w:pPr>
        <w:ind w:left="360"/>
        <w:rPr>
          <w:rFonts w:ascii="Arial" w:hAnsi="Arial" w:cs="Arial"/>
          <w:b/>
          <w:color w:val="222222"/>
          <w:sz w:val="20"/>
          <w:szCs w:val="20"/>
          <w:shd w:val="clear" w:color="auto" w:fill="FFFFFF"/>
        </w:rPr>
      </w:pPr>
    </w:p>
    <w:p w14:paraId="2290E2C8" w14:textId="66DFCEA0" w:rsidR="004F6BD8" w:rsidRPr="009F141C" w:rsidRDefault="004F6BD8" w:rsidP="009F141C">
      <w:pPr>
        <w:ind w:left="360"/>
        <w:rPr>
          <w:rFonts w:ascii="Arial" w:hAnsi="Arial" w:cs="Arial"/>
          <w:sz w:val="22"/>
          <w:szCs w:val="20"/>
        </w:rPr>
      </w:pPr>
      <w:r>
        <w:rPr>
          <w:rFonts w:ascii="Arial" w:hAnsi="Arial" w:cs="Arial"/>
          <w:b/>
          <w:color w:val="222222"/>
          <w:sz w:val="20"/>
          <w:szCs w:val="20"/>
          <w:shd w:val="clear" w:color="auto" w:fill="FFFFFF"/>
        </w:rPr>
        <w:t>Repeat diet recall will be conducted as a quality control measure in the EE sub-study. Specifically, of the EE –sub</w:t>
      </w:r>
      <w:r w:rsidR="00AE3C03">
        <w:rPr>
          <w:rFonts w:ascii="Arial" w:hAnsi="Arial" w:cs="Arial"/>
          <w:b/>
          <w:color w:val="222222"/>
          <w:sz w:val="20"/>
          <w:szCs w:val="20"/>
          <w:shd w:val="clear" w:color="auto" w:fill="FFFFFF"/>
        </w:rPr>
        <w:t xml:space="preserve"> a further sub-sample of ~60</w:t>
      </w:r>
      <w:r>
        <w:rPr>
          <w:rFonts w:ascii="Arial" w:hAnsi="Arial" w:cs="Arial"/>
          <w:b/>
          <w:color w:val="222222"/>
          <w:sz w:val="20"/>
          <w:szCs w:val="20"/>
          <w:shd w:val="clear" w:color="auto" w:fill="FFFFFF"/>
        </w:rPr>
        <w:t xml:space="preserve"> will be asked repeat diet recall questions as a quality control mechanism. </w:t>
      </w:r>
    </w:p>
    <w:p w14:paraId="47170637" w14:textId="77777777" w:rsidR="00CB5C4F" w:rsidRDefault="00CB5C4F" w:rsidP="00E403C3">
      <w:pPr>
        <w:ind w:left="360"/>
        <w:rPr>
          <w:rFonts w:ascii="Arial" w:hAnsi="Arial" w:cs="Arial"/>
          <w:sz w:val="22"/>
          <w:szCs w:val="20"/>
        </w:rPr>
      </w:pPr>
    </w:p>
    <w:p w14:paraId="7B388907" w14:textId="77777777" w:rsidR="00884CB6" w:rsidRDefault="00884CB6" w:rsidP="00E403C3">
      <w:pPr>
        <w:ind w:left="360"/>
        <w:rPr>
          <w:rFonts w:ascii="Arial" w:hAnsi="Arial" w:cs="Arial"/>
          <w:sz w:val="22"/>
          <w:szCs w:val="20"/>
        </w:rPr>
      </w:pPr>
    </w:p>
    <w:p w14:paraId="42EDC0BD" w14:textId="77777777" w:rsidR="00884CB6" w:rsidRPr="00000345" w:rsidRDefault="00884CB6" w:rsidP="00000345">
      <w:pPr>
        <w:autoSpaceDE w:val="0"/>
        <w:autoSpaceDN w:val="0"/>
        <w:adjustRightInd w:val="0"/>
        <w:ind w:firstLine="360"/>
        <w:jc w:val="both"/>
        <w:rPr>
          <w:u w:val="single"/>
        </w:rPr>
      </w:pPr>
      <w:r w:rsidRPr="00000345">
        <w:rPr>
          <w:u w:val="single"/>
        </w:rPr>
        <w:t>Breastmilk Sample Size Calculations (to be nested within the EE subgroup):</w:t>
      </w:r>
    </w:p>
    <w:p w14:paraId="3607DB6B" w14:textId="77777777" w:rsidR="00884CB6" w:rsidRPr="00000345" w:rsidRDefault="00884CB6" w:rsidP="00C841EF">
      <w:pPr>
        <w:autoSpaceDE w:val="0"/>
        <w:autoSpaceDN w:val="0"/>
        <w:adjustRightInd w:val="0"/>
        <w:jc w:val="both"/>
      </w:pPr>
    </w:p>
    <w:p w14:paraId="776C48FA" w14:textId="77777777" w:rsidR="006E0310" w:rsidRPr="00632BF9" w:rsidRDefault="006E0310" w:rsidP="00632BF9">
      <w:pPr>
        <w:autoSpaceDE w:val="0"/>
        <w:autoSpaceDN w:val="0"/>
        <w:adjustRightInd w:val="0"/>
        <w:ind w:left="360"/>
        <w:jc w:val="both"/>
        <w:rPr>
          <w:rFonts w:ascii="Arial" w:hAnsi="Arial" w:cs="Arial"/>
          <w:sz w:val="22"/>
          <w:szCs w:val="20"/>
        </w:rPr>
      </w:pPr>
      <w:r w:rsidRPr="00632BF9">
        <w:rPr>
          <w:rFonts w:ascii="Arial" w:hAnsi="Arial" w:cs="Arial"/>
          <w:sz w:val="22"/>
          <w:szCs w:val="20"/>
        </w:rPr>
        <w:t xml:space="preserve">To test the hypothesis that greater proportion of long chain omega 3 polyunsaturated fatty acids in breastmilk will be inversely correlated with </w:t>
      </w:r>
      <w:proofErr w:type="spellStart"/>
      <w:r w:rsidRPr="00632BF9">
        <w:rPr>
          <w:rFonts w:ascii="Arial" w:hAnsi="Arial" w:cs="Arial"/>
          <w:sz w:val="22"/>
          <w:szCs w:val="20"/>
        </w:rPr>
        <w:t>lactulose:mannitol</w:t>
      </w:r>
      <w:proofErr w:type="spellEnd"/>
      <w:r w:rsidRPr="00632BF9">
        <w:rPr>
          <w:rFonts w:ascii="Arial" w:hAnsi="Arial" w:cs="Arial"/>
          <w:sz w:val="22"/>
          <w:szCs w:val="20"/>
        </w:rPr>
        <w:t xml:space="preserve"> ratio, we assume a type I error (</w:t>
      </w:r>
      <w:r w:rsidRPr="00632BF9">
        <w:rPr>
          <w:rFonts w:ascii="Arial" w:hAnsi="Arial" w:cs="Arial" w:hint="eastAsia"/>
          <w:sz w:val="22"/>
          <w:szCs w:val="20"/>
        </w:rPr>
        <w:t>α</w:t>
      </w:r>
      <w:r w:rsidRPr="00632BF9">
        <w:rPr>
          <w:rFonts w:ascii="Arial" w:hAnsi="Arial" w:cs="Arial"/>
          <w:sz w:val="22"/>
          <w:szCs w:val="20"/>
        </w:rPr>
        <w:t xml:space="preserve">) of 0.05, power (1 – </w:t>
      </w:r>
      <w:r w:rsidRPr="00632BF9">
        <w:rPr>
          <w:rFonts w:ascii="Arial" w:hAnsi="Arial" w:cs="Arial" w:hint="eastAsia"/>
          <w:sz w:val="22"/>
          <w:szCs w:val="20"/>
        </w:rPr>
        <w:t>β</w:t>
      </w:r>
      <w:r w:rsidRPr="00632BF9">
        <w:rPr>
          <w:rFonts w:ascii="Arial" w:hAnsi="Arial" w:cs="Arial"/>
          <w:sz w:val="22"/>
          <w:szCs w:val="20"/>
        </w:rPr>
        <w:t xml:space="preserve">),  of 0.80, a design effect of 1.5 (based on an ICC=0.1 and 6 women/cluster) and a correlation &gt; 0.2 to be meaningful.  </w:t>
      </w:r>
    </w:p>
    <w:p w14:paraId="10388540" w14:textId="77777777" w:rsidR="006E0310" w:rsidRPr="00632BF9" w:rsidRDefault="006E0310" w:rsidP="00632BF9">
      <w:pPr>
        <w:autoSpaceDE w:val="0"/>
        <w:autoSpaceDN w:val="0"/>
        <w:adjustRightInd w:val="0"/>
        <w:ind w:left="360"/>
        <w:jc w:val="both"/>
        <w:rPr>
          <w:rFonts w:ascii="Arial" w:hAnsi="Arial" w:cs="Arial"/>
          <w:sz w:val="22"/>
          <w:szCs w:val="20"/>
        </w:rPr>
      </w:pPr>
    </w:p>
    <w:p w14:paraId="635CA76A" w14:textId="77777777" w:rsidR="006E0310" w:rsidRPr="00632BF9" w:rsidRDefault="006E0310" w:rsidP="00632BF9">
      <w:pPr>
        <w:autoSpaceDE w:val="0"/>
        <w:autoSpaceDN w:val="0"/>
        <w:adjustRightInd w:val="0"/>
        <w:ind w:left="360"/>
        <w:jc w:val="both"/>
        <w:rPr>
          <w:rFonts w:ascii="Arial" w:hAnsi="Arial" w:cs="Arial"/>
          <w:sz w:val="22"/>
          <w:szCs w:val="20"/>
        </w:rPr>
      </w:pPr>
      <w:r w:rsidRPr="00632BF9">
        <w:rPr>
          <w:rFonts w:ascii="Arial" w:hAnsi="Arial" w:cs="Arial"/>
          <w:sz w:val="22"/>
          <w:szCs w:val="20"/>
        </w:rPr>
        <w:t xml:space="preserve">To detect differences between groups in the breastmilk riboflavin and B12 concentrations &gt; 0.55 SD, 296 breastmilk samples are required, though to account for missing data, a 15% oversampling buffer is included.  </w:t>
      </w:r>
    </w:p>
    <w:p w14:paraId="748F6C10" w14:textId="77777777" w:rsidR="006E0310" w:rsidRPr="00632BF9" w:rsidRDefault="006E0310" w:rsidP="00632BF9">
      <w:pPr>
        <w:autoSpaceDE w:val="0"/>
        <w:autoSpaceDN w:val="0"/>
        <w:adjustRightInd w:val="0"/>
        <w:ind w:left="360"/>
        <w:jc w:val="both"/>
        <w:rPr>
          <w:rFonts w:ascii="Arial" w:hAnsi="Arial" w:cs="Arial"/>
          <w:sz w:val="22"/>
          <w:szCs w:val="20"/>
        </w:rPr>
      </w:pPr>
      <w:r w:rsidRPr="00632BF9">
        <w:rPr>
          <w:rFonts w:ascii="Arial" w:hAnsi="Arial" w:cs="Arial"/>
          <w:sz w:val="22"/>
          <w:szCs w:val="20"/>
        </w:rPr>
        <w:t>Thus, as a project target, 340 breastmilk samples will be collected during visit 1 of the EE subsample.  The sample of 340 mothers will be distributed evenly over the four intervention arms (85/arm) included in the subsample.</w:t>
      </w:r>
    </w:p>
    <w:p w14:paraId="3D31AADB" w14:textId="77777777" w:rsidR="006E0310" w:rsidRPr="00632BF9" w:rsidRDefault="006E0310" w:rsidP="00632BF9">
      <w:pPr>
        <w:autoSpaceDE w:val="0"/>
        <w:autoSpaceDN w:val="0"/>
        <w:adjustRightInd w:val="0"/>
        <w:ind w:left="360"/>
        <w:jc w:val="both"/>
        <w:rPr>
          <w:rFonts w:ascii="Arial" w:hAnsi="Arial" w:cs="Arial"/>
          <w:sz w:val="22"/>
          <w:szCs w:val="20"/>
        </w:rPr>
      </w:pPr>
    </w:p>
    <w:p w14:paraId="357475F1" w14:textId="77777777" w:rsidR="006E0310" w:rsidRPr="00632BF9" w:rsidRDefault="006E0310" w:rsidP="00632BF9">
      <w:pPr>
        <w:autoSpaceDE w:val="0"/>
        <w:autoSpaceDN w:val="0"/>
        <w:adjustRightInd w:val="0"/>
        <w:ind w:left="360"/>
        <w:jc w:val="both"/>
        <w:rPr>
          <w:rFonts w:ascii="Arial" w:hAnsi="Arial" w:cs="Arial"/>
          <w:sz w:val="22"/>
          <w:szCs w:val="20"/>
        </w:rPr>
      </w:pPr>
      <w:r w:rsidRPr="00632BF9">
        <w:rPr>
          <w:rFonts w:ascii="Arial" w:hAnsi="Arial" w:cs="Arial"/>
          <w:sz w:val="22"/>
          <w:szCs w:val="20"/>
        </w:rPr>
        <w:t xml:space="preserve">Women in the nutrition or WASH + nutrition groups will be compared to women in the WASH alone or control groups. One hundred and fifty breastmilk samples in both groups are required to detect an effect size of at least 0.4 in breastmilk nutritive biomarkers (riboflavin and vitamin B12 concentrations, and the proportion of n-3 PUFAs in total fat) with 80% power, </w:t>
      </w:r>
      <w:r w:rsidRPr="00632BF9">
        <w:rPr>
          <w:rFonts w:ascii="Arial" w:hAnsi="Arial" w:cs="Arial"/>
          <w:sz w:val="22"/>
          <w:szCs w:val="20"/>
        </w:rPr>
        <w:sym w:font="Symbol" w:char="F061"/>
      </w:r>
      <w:r w:rsidRPr="00632BF9">
        <w:rPr>
          <w:rFonts w:ascii="Arial" w:hAnsi="Arial" w:cs="Arial"/>
          <w:sz w:val="22"/>
          <w:szCs w:val="20"/>
        </w:rPr>
        <w:t>=0.05 and a design effect=1.5 (based on an ICC=0.1 and 6 women/cluster). Linear regression will be used to model the continuous outcomes of interest, including the nutrition intervention effect variable, hunger score variable, and their interaction along with potential confounders. Generalized estimated equations will be used to account for correlated observations at the cluster level when conducting hypotheses testing. Secondary analyses of observational data, categorizing women by ASF intake and overall diet diversity are also planned.</w:t>
      </w:r>
    </w:p>
    <w:p w14:paraId="4FDD64FC" w14:textId="77777777" w:rsidR="006E0310" w:rsidRPr="00632BF9" w:rsidRDefault="006E0310" w:rsidP="00632BF9">
      <w:pPr>
        <w:autoSpaceDE w:val="0"/>
        <w:autoSpaceDN w:val="0"/>
        <w:adjustRightInd w:val="0"/>
        <w:ind w:left="360"/>
        <w:jc w:val="both"/>
        <w:rPr>
          <w:rFonts w:ascii="Arial" w:hAnsi="Arial" w:cs="Arial"/>
          <w:sz w:val="22"/>
          <w:szCs w:val="20"/>
        </w:rPr>
      </w:pPr>
    </w:p>
    <w:p w14:paraId="667959A8" w14:textId="7F7184CC" w:rsidR="00884CB6" w:rsidRDefault="00884CB6" w:rsidP="00632BF9">
      <w:pPr>
        <w:autoSpaceDE w:val="0"/>
        <w:autoSpaceDN w:val="0"/>
        <w:adjustRightInd w:val="0"/>
        <w:ind w:left="360"/>
        <w:jc w:val="both"/>
        <w:rPr>
          <w:rFonts w:ascii="Arial" w:hAnsi="Arial" w:cs="Arial"/>
          <w:sz w:val="22"/>
          <w:szCs w:val="20"/>
        </w:rPr>
      </w:pPr>
      <w:r w:rsidRPr="00632BF9">
        <w:rPr>
          <w:rFonts w:ascii="Arial" w:hAnsi="Arial" w:cs="Arial"/>
          <w:sz w:val="22"/>
          <w:szCs w:val="20"/>
        </w:rPr>
        <w:t xml:space="preserve">We hypothesize that docosahexaenoic acid (DHA, 22:6 n-3), riboflavin, B-12, and </w:t>
      </w:r>
      <w:proofErr w:type="spellStart"/>
      <w:r w:rsidRPr="00632BF9">
        <w:rPr>
          <w:rFonts w:ascii="Arial" w:hAnsi="Arial" w:cs="Arial"/>
          <w:sz w:val="22"/>
          <w:szCs w:val="20"/>
        </w:rPr>
        <w:t>lactoferrin</w:t>
      </w:r>
      <w:proofErr w:type="spellEnd"/>
      <w:r w:rsidRPr="00632BF9">
        <w:rPr>
          <w:rFonts w:ascii="Arial" w:hAnsi="Arial" w:cs="Arial"/>
          <w:sz w:val="22"/>
          <w:szCs w:val="20"/>
        </w:rPr>
        <w:t xml:space="preserve"> will vary based on </w:t>
      </w:r>
      <w:r w:rsidR="00904411" w:rsidRPr="00632BF9">
        <w:rPr>
          <w:rFonts w:ascii="Arial" w:hAnsi="Arial" w:cs="Arial"/>
          <w:sz w:val="22"/>
          <w:szCs w:val="20"/>
        </w:rPr>
        <w:t>treatment arm</w:t>
      </w:r>
      <w:r w:rsidRPr="00632BF9">
        <w:rPr>
          <w:rFonts w:ascii="Arial" w:hAnsi="Arial" w:cs="Arial"/>
          <w:sz w:val="22"/>
          <w:szCs w:val="20"/>
        </w:rPr>
        <w:t>.  </w:t>
      </w:r>
    </w:p>
    <w:p w14:paraId="033114BD" w14:textId="77777777" w:rsidR="004F6BD8" w:rsidRDefault="004F6BD8" w:rsidP="00632BF9">
      <w:pPr>
        <w:autoSpaceDE w:val="0"/>
        <w:autoSpaceDN w:val="0"/>
        <w:adjustRightInd w:val="0"/>
        <w:ind w:left="360"/>
        <w:jc w:val="both"/>
        <w:rPr>
          <w:rFonts w:ascii="Arial" w:hAnsi="Arial" w:cs="Arial"/>
          <w:sz w:val="22"/>
          <w:szCs w:val="20"/>
        </w:rPr>
      </w:pPr>
    </w:p>
    <w:p w14:paraId="0CF53708" w14:textId="322A3EDD" w:rsidR="004F6BD8" w:rsidRPr="00632BF9" w:rsidRDefault="004F6BD8" w:rsidP="00632BF9">
      <w:pPr>
        <w:autoSpaceDE w:val="0"/>
        <w:autoSpaceDN w:val="0"/>
        <w:adjustRightInd w:val="0"/>
        <w:ind w:left="360"/>
        <w:jc w:val="both"/>
        <w:rPr>
          <w:rFonts w:ascii="Arial" w:hAnsi="Arial" w:cs="Arial"/>
          <w:sz w:val="22"/>
          <w:szCs w:val="20"/>
        </w:rPr>
      </w:pPr>
    </w:p>
    <w:p w14:paraId="58716E4D" w14:textId="77777777" w:rsidR="00884CB6" w:rsidRPr="00CA7755" w:rsidRDefault="00884CB6" w:rsidP="00E403C3">
      <w:pPr>
        <w:ind w:left="360"/>
        <w:rPr>
          <w:rFonts w:ascii="Arial" w:hAnsi="Arial" w:cs="Arial"/>
          <w:sz w:val="22"/>
          <w:szCs w:val="20"/>
        </w:rPr>
      </w:pPr>
    </w:p>
    <w:p w14:paraId="12A16BDF" w14:textId="77777777" w:rsidR="005F2E9A" w:rsidRDefault="005F2E9A" w:rsidP="00E403C3">
      <w:pPr>
        <w:ind w:left="360"/>
        <w:rPr>
          <w:rFonts w:ascii="Arial" w:hAnsi="Arial" w:cs="Arial"/>
          <w:sz w:val="22"/>
          <w:szCs w:val="20"/>
          <w:u w:val="single"/>
        </w:rPr>
      </w:pPr>
    </w:p>
    <w:p w14:paraId="55B41311" w14:textId="77777777" w:rsidR="00E66BD8" w:rsidRPr="00E66BD8" w:rsidRDefault="00A6542C" w:rsidP="00E403C3">
      <w:pPr>
        <w:ind w:left="360"/>
        <w:rPr>
          <w:rFonts w:ascii="Arial" w:hAnsi="Arial" w:cs="Arial"/>
          <w:sz w:val="22"/>
          <w:szCs w:val="20"/>
          <w:u w:val="single"/>
        </w:rPr>
      </w:pPr>
      <w:r>
        <w:rPr>
          <w:rFonts w:ascii="Arial" w:hAnsi="Arial" w:cs="Arial"/>
          <w:sz w:val="22"/>
          <w:szCs w:val="20"/>
          <w:u w:val="single"/>
        </w:rPr>
        <w:t>Intestinal P</w:t>
      </w:r>
      <w:r w:rsidR="00E66BD8">
        <w:rPr>
          <w:rFonts w:ascii="Arial" w:hAnsi="Arial" w:cs="Arial"/>
          <w:sz w:val="22"/>
          <w:szCs w:val="20"/>
          <w:u w:val="single"/>
        </w:rPr>
        <w:t xml:space="preserve">arasite Measurement in Target Children and Older </w:t>
      </w:r>
      <w:r w:rsidR="001C5AB8">
        <w:rPr>
          <w:rFonts w:ascii="Arial" w:hAnsi="Arial" w:cs="Arial"/>
          <w:sz w:val="22"/>
          <w:szCs w:val="20"/>
          <w:u w:val="single"/>
        </w:rPr>
        <w:t>Children</w:t>
      </w:r>
      <w:r w:rsidR="00E66BD8">
        <w:rPr>
          <w:rFonts w:ascii="Arial" w:hAnsi="Arial" w:cs="Arial"/>
          <w:sz w:val="22"/>
          <w:szCs w:val="20"/>
          <w:u w:val="single"/>
        </w:rPr>
        <w:t>:</w:t>
      </w:r>
    </w:p>
    <w:p w14:paraId="55228D37" w14:textId="2D863E98" w:rsidR="00B22694" w:rsidRDefault="00A7765E" w:rsidP="009F141C">
      <w:pPr>
        <w:ind w:left="360"/>
        <w:rPr>
          <w:rFonts w:ascii="Arial" w:hAnsi="Arial" w:cs="Arial"/>
          <w:sz w:val="22"/>
        </w:rPr>
      </w:pPr>
      <w:r>
        <w:rPr>
          <w:rFonts w:ascii="Arial" w:hAnsi="Arial" w:cs="Arial"/>
          <w:sz w:val="22"/>
          <w:szCs w:val="20"/>
        </w:rPr>
        <w:t>At baseline, w</w:t>
      </w:r>
      <w:r w:rsidR="00430FDD" w:rsidRPr="00430FDD">
        <w:rPr>
          <w:rFonts w:ascii="Arial" w:hAnsi="Arial" w:cs="Arial"/>
          <w:sz w:val="22"/>
          <w:szCs w:val="20"/>
        </w:rPr>
        <w:t xml:space="preserve">e plan </w:t>
      </w:r>
      <w:r w:rsidR="00430FDD">
        <w:rPr>
          <w:rFonts w:ascii="Arial" w:hAnsi="Arial" w:cs="Arial"/>
          <w:sz w:val="22"/>
          <w:szCs w:val="20"/>
        </w:rPr>
        <w:t xml:space="preserve">to collect stool specimens </w:t>
      </w:r>
      <w:r>
        <w:rPr>
          <w:rFonts w:ascii="Arial" w:hAnsi="Arial" w:cs="Arial"/>
          <w:sz w:val="22"/>
          <w:szCs w:val="20"/>
        </w:rPr>
        <w:t>and blood spot samples</w:t>
      </w:r>
      <w:r w:rsidR="006C5F33">
        <w:rPr>
          <w:rFonts w:ascii="Arial" w:hAnsi="Arial" w:cs="Arial"/>
          <w:sz w:val="22"/>
          <w:szCs w:val="20"/>
        </w:rPr>
        <w:t xml:space="preserve"> (finger prick)</w:t>
      </w:r>
      <w:r>
        <w:rPr>
          <w:rFonts w:ascii="Arial" w:hAnsi="Arial" w:cs="Arial"/>
          <w:sz w:val="22"/>
          <w:szCs w:val="20"/>
        </w:rPr>
        <w:t xml:space="preserve"> from</w:t>
      </w:r>
      <w:r w:rsidR="00A40BC3" w:rsidRPr="00A40BC3">
        <w:rPr>
          <w:b/>
        </w:rPr>
        <w:t xml:space="preserve"> </w:t>
      </w:r>
      <w:r w:rsidR="00A40BC3" w:rsidRPr="00A40BC3">
        <w:t>all 18-27 month olds residing in the same compound as the study child (approximately 2 children per cluster; 2250 total).</w:t>
      </w:r>
      <w:r>
        <w:rPr>
          <w:rFonts w:ascii="Arial" w:hAnsi="Arial" w:cs="Arial"/>
          <w:sz w:val="22"/>
          <w:szCs w:val="20"/>
        </w:rPr>
        <w:t xml:space="preserve"> At the</w:t>
      </w:r>
      <w:r w:rsidR="00430FDD">
        <w:rPr>
          <w:rFonts w:ascii="Arial" w:hAnsi="Arial" w:cs="Arial"/>
          <w:sz w:val="22"/>
          <w:szCs w:val="20"/>
        </w:rPr>
        <w:t xml:space="preserve"> </w:t>
      </w:r>
      <w:proofErr w:type="spellStart"/>
      <w:r w:rsidR="00D55C8E">
        <w:rPr>
          <w:rFonts w:ascii="Arial" w:hAnsi="Arial" w:cs="Arial"/>
          <w:sz w:val="22"/>
          <w:szCs w:val="20"/>
        </w:rPr>
        <w:t>endline</w:t>
      </w:r>
      <w:proofErr w:type="spellEnd"/>
      <w:r w:rsidR="00430FDD">
        <w:rPr>
          <w:rFonts w:ascii="Arial" w:hAnsi="Arial" w:cs="Arial"/>
          <w:sz w:val="22"/>
          <w:szCs w:val="20"/>
        </w:rPr>
        <w:t xml:space="preserve"> follow-up</w:t>
      </w:r>
      <w:r>
        <w:rPr>
          <w:rFonts w:ascii="Arial" w:hAnsi="Arial" w:cs="Arial"/>
          <w:sz w:val="22"/>
          <w:szCs w:val="20"/>
        </w:rPr>
        <w:t xml:space="preserve">, we will collect stool specimens and blood spot samples from target children as well as </w:t>
      </w:r>
      <w:r w:rsidR="00FE4457">
        <w:rPr>
          <w:rFonts w:ascii="Arial" w:hAnsi="Arial" w:cs="Arial"/>
          <w:sz w:val="22"/>
          <w:szCs w:val="20"/>
        </w:rPr>
        <w:t>one or more</w:t>
      </w:r>
      <w:r w:rsidR="00184452">
        <w:rPr>
          <w:rFonts w:ascii="Arial" w:hAnsi="Arial" w:cs="Arial"/>
          <w:sz w:val="22"/>
          <w:szCs w:val="20"/>
        </w:rPr>
        <w:t xml:space="preserve"> </w:t>
      </w:r>
      <w:r>
        <w:rPr>
          <w:rFonts w:ascii="Arial" w:hAnsi="Arial" w:cs="Arial"/>
          <w:sz w:val="22"/>
          <w:szCs w:val="20"/>
        </w:rPr>
        <w:t>older sibling</w:t>
      </w:r>
      <w:r w:rsidR="00FE4457">
        <w:rPr>
          <w:rFonts w:ascii="Arial" w:hAnsi="Arial" w:cs="Arial"/>
          <w:sz w:val="22"/>
          <w:szCs w:val="20"/>
        </w:rPr>
        <w:t>s</w:t>
      </w:r>
      <w:r>
        <w:rPr>
          <w:rFonts w:ascii="Arial" w:hAnsi="Arial" w:cs="Arial"/>
          <w:sz w:val="22"/>
          <w:szCs w:val="20"/>
        </w:rPr>
        <w:t xml:space="preserve"> (14,000 total)</w:t>
      </w:r>
      <w:r w:rsidR="002441CD" w:rsidRPr="002441CD">
        <w:rPr>
          <w:b/>
        </w:rPr>
        <w:t xml:space="preserve"> </w:t>
      </w:r>
      <w:r w:rsidR="00443A86" w:rsidRPr="00736974">
        <w:t>assuming a 70% recovery rate for stool samples among all arms other than the passive control</w:t>
      </w:r>
      <w:r w:rsidRPr="00450B53">
        <w:rPr>
          <w:rFonts w:ascii="Arial" w:hAnsi="Arial" w:cs="Arial"/>
          <w:sz w:val="22"/>
          <w:szCs w:val="20"/>
        </w:rPr>
        <w:t>.</w:t>
      </w:r>
      <w:r>
        <w:rPr>
          <w:rFonts w:ascii="Arial" w:hAnsi="Arial" w:cs="Arial"/>
          <w:sz w:val="22"/>
          <w:szCs w:val="20"/>
        </w:rPr>
        <w:t xml:space="preserve"> </w:t>
      </w:r>
      <w:r w:rsidR="00B52CD4" w:rsidRPr="005F2EE2">
        <w:t xml:space="preserve">We define </w:t>
      </w:r>
      <w:r w:rsidR="009F45E5">
        <w:t xml:space="preserve">older </w:t>
      </w:r>
      <w:r w:rsidR="00B52CD4" w:rsidRPr="005F2EE2">
        <w:t xml:space="preserve">children as children between the ages of </w:t>
      </w:r>
      <w:r w:rsidR="00704BFB">
        <w:t>3</w:t>
      </w:r>
      <w:r w:rsidR="00E43844">
        <w:t xml:space="preserve"> </w:t>
      </w:r>
      <w:r w:rsidR="00B52CD4" w:rsidRPr="005F2EE2">
        <w:t>and 15 years old. If the target child does not have an older, sibling</w:t>
      </w:r>
      <w:r w:rsidR="009F45E5">
        <w:t xml:space="preserve"> in the age range</w:t>
      </w:r>
      <w:r w:rsidR="00B52CD4" w:rsidRPr="005F2EE2">
        <w:t>, then we will randomly select a</w:t>
      </w:r>
      <w:r w:rsidR="009F45E5">
        <w:t>n</w:t>
      </w:r>
      <w:r w:rsidR="00B52CD4" w:rsidRPr="005F2EE2">
        <w:t xml:space="preserve"> </w:t>
      </w:r>
      <w:r w:rsidR="009F45E5">
        <w:t xml:space="preserve">older </w:t>
      </w:r>
      <w:r w:rsidR="00B52CD4" w:rsidRPr="005F2EE2">
        <w:t>child from among the children who live in the same compound.</w:t>
      </w:r>
      <w:r w:rsidR="00B52CD4">
        <w:t xml:space="preserve"> </w:t>
      </w:r>
      <w:r>
        <w:rPr>
          <w:rFonts w:ascii="Arial" w:hAnsi="Arial" w:cs="Arial"/>
          <w:sz w:val="22"/>
          <w:szCs w:val="20"/>
        </w:rPr>
        <w:t>The purpose of the stool collection is</w:t>
      </w:r>
      <w:r w:rsidR="00430FDD">
        <w:rPr>
          <w:rFonts w:ascii="Arial" w:hAnsi="Arial" w:cs="Arial"/>
          <w:sz w:val="22"/>
          <w:szCs w:val="20"/>
        </w:rPr>
        <w:t xml:space="preserve"> to measure the presence and intensity of intestinal parasite infections.</w:t>
      </w:r>
      <w:r w:rsidR="001C5AB8">
        <w:rPr>
          <w:rFonts w:ascii="Arial" w:hAnsi="Arial" w:cs="Arial"/>
          <w:sz w:val="22"/>
          <w:szCs w:val="20"/>
        </w:rPr>
        <w:t xml:space="preserve"> </w:t>
      </w:r>
      <w:r w:rsidR="009F45E5">
        <w:rPr>
          <w:rFonts w:ascii="Arial" w:hAnsi="Arial" w:cs="Arial"/>
          <w:sz w:val="22"/>
          <w:szCs w:val="20"/>
        </w:rPr>
        <w:t xml:space="preserve">Older </w:t>
      </w:r>
      <w:r>
        <w:rPr>
          <w:rFonts w:ascii="Arial" w:hAnsi="Arial" w:cs="Arial"/>
          <w:sz w:val="22"/>
          <w:szCs w:val="20"/>
        </w:rPr>
        <w:t xml:space="preserve">children are more likely to be infected with intestinal parasites and will provide </w:t>
      </w:r>
      <w:r>
        <w:rPr>
          <w:rFonts w:ascii="Arial" w:hAnsi="Arial" w:cs="Arial"/>
          <w:sz w:val="22"/>
          <w:szCs w:val="20"/>
        </w:rPr>
        <w:lastRenderedPageBreak/>
        <w:t>important information about within-household transmission of the parasites (or the interruption of transmission).</w:t>
      </w:r>
      <w:r w:rsidR="00FE4457">
        <w:rPr>
          <w:rFonts w:ascii="Arial" w:hAnsi="Arial" w:cs="Arial"/>
          <w:sz w:val="22"/>
          <w:szCs w:val="20"/>
        </w:rPr>
        <w:t xml:space="preserve"> We will also attempt to collect samples from the same children who contributed s</w:t>
      </w:r>
      <w:r w:rsidR="008F2E87">
        <w:rPr>
          <w:rFonts w:ascii="Arial" w:hAnsi="Arial" w:cs="Arial"/>
          <w:sz w:val="22"/>
          <w:szCs w:val="20"/>
        </w:rPr>
        <w:t xml:space="preserve">amples at baseline, who will be at least 3 years old at </w:t>
      </w:r>
      <w:proofErr w:type="spellStart"/>
      <w:r w:rsidR="008F2E87">
        <w:rPr>
          <w:rFonts w:ascii="Arial" w:hAnsi="Arial" w:cs="Arial"/>
          <w:sz w:val="22"/>
          <w:szCs w:val="20"/>
        </w:rPr>
        <w:t>endline</w:t>
      </w:r>
      <w:proofErr w:type="spellEnd"/>
      <w:r w:rsidR="008F2E87">
        <w:rPr>
          <w:rFonts w:ascii="Arial" w:hAnsi="Arial" w:cs="Arial"/>
          <w:sz w:val="22"/>
          <w:szCs w:val="20"/>
        </w:rPr>
        <w:t>.</w:t>
      </w:r>
      <w:r w:rsidR="006A14B2">
        <w:rPr>
          <w:rFonts w:ascii="Arial" w:hAnsi="Arial" w:cs="Arial"/>
          <w:sz w:val="22"/>
          <w:szCs w:val="20"/>
        </w:rPr>
        <w:t xml:space="preserve"> A mother may consent to having one or more children that meet our criteria provide samples.</w:t>
      </w:r>
      <w:r w:rsidR="00445C88">
        <w:rPr>
          <w:rFonts w:ascii="Arial" w:hAnsi="Arial" w:cs="Arial"/>
          <w:sz w:val="22"/>
          <w:szCs w:val="20"/>
        </w:rPr>
        <w:t xml:space="preserve"> </w:t>
      </w:r>
    </w:p>
    <w:p w14:paraId="04C0023D" w14:textId="77777777" w:rsidR="00B22694" w:rsidRDefault="00B22694" w:rsidP="00430FDD">
      <w:pPr>
        <w:ind w:left="360"/>
        <w:rPr>
          <w:rFonts w:ascii="Arial" w:hAnsi="Arial" w:cs="Arial"/>
          <w:sz w:val="22"/>
          <w:szCs w:val="20"/>
        </w:rPr>
      </w:pPr>
    </w:p>
    <w:p w14:paraId="784C50D5" w14:textId="5EB5EFDE" w:rsidR="00A7765E" w:rsidRDefault="00A7765E" w:rsidP="00430FDD">
      <w:pPr>
        <w:ind w:left="360"/>
        <w:rPr>
          <w:rFonts w:ascii="Arial" w:hAnsi="Arial" w:cs="Arial"/>
          <w:sz w:val="22"/>
          <w:szCs w:val="20"/>
        </w:rPr>
      </w:pPr>
      <w:r>
        <w:rPr>
          <w:rFonts w:ascii="Arial" w:hAnsi="Arial" w:cs="Arial"/>
          <w:sz w:val="22"/>
          <w:szCs w:val="20"/>
        </w:rPr>
        <w:t>The eventual goal of the blood spot collection will be to analyze the samples at some point in the future for intestinal helminthes</w:t>
      </w:r>
      <w:r w:rsidR="002441CD">
        <w:rPr>
          <w:rFonts w:ascii="Arial" w:hAnsi="Arial" w:cs="Arial"/>
          <w:sz w:val="22"/>
          <w:szCs w:val="20"/>
        </w:rPr>
        <w:t xml:space="preserve">, </w:t>
      </w:r>
      <w:r>
        <w:rPr>
          <w:rFonts w:ascii="Arial" w:hAnsi="Arial" w:cs="Arial"/>
          <w:sz w:val="22"/>
          <w:szCs w:val="20"/>
        </w:rPr>
        <w:t>protozoans</w:t>
      </w:r>
      <w:r w:rsidR="002441CD">
        <w:rPr>
          <w:rFonts w:ascii="Arial" w:hAnsi="Arial" w:cs="Arial"/>
          <w:sz w:val="22"/>
          <w:szCs w:val="20"/>
        </w:rPr>
        <w:t>, and other markers of disease</w:t>
      </w:r>
      <w:r>
        <w:rPr>
          <w:rFonts w:ascii="Arial" w:hAnsi="Arial" w:cs="Arial"/>
          <w:sz w:val="22"/>
          <w:szCs w:val="20"/>
        </w:rPr>
        <w:t xml:space="preserve"> using antigen-based assays. </w:t>
      </w:r>
    </w:p>
    <w:p w14:paraId="22C5FD88" w14:textId="77777777" w:rsidR="001C5AB8" w:rsidRDefault="001C5AB8" w:rsidP="00430FDD">
      <w:pPr>
        <w:ind w:left="360"/>
        <w:rPr>
          <w:rFonts w:ascii="Arial" w:hAnsi="Arial" w:cs="Arial"/>
          <w:sz w:val="22"/>
          <w:szCs w:val="20"/>
        </w:rPr>
      </w:pPr>
    </w:p>
    <w:p w14:paraId="209C1184" w14:textId="77777777" w:rsidR="00E403C3" w:rsidRPr="00BE00B7" w:rsidRDefault="00430FDD" w:rsidP="00E403C3">
      <w:pPr>
        <w:ind w:left="360"/>
        <w:rPr>
          <w:rFonts w:ascii="Arial" w:hAnsi="Arial" w:cs="Arial"/>
          <w:sz w:val="22"/>
          <w:szCs w:val="20"/>
        </w:rPr>
      </w:pPr>
      <w:r>
        <w:rPr>
          <w:rFonts w:ascii="Arial" w:hAnsi="Arial" w:cs="Arial"/>
          <w:sz w:val="22"/>
          <w:szCs w:val="20"/>
        </w:rPr>
        <w:t xml:space="preserve">We informed our sample size calculations using parasite infection data collected from </w:t>
      </w:r>
      <w:r w:rsidR="001C5AB8">
        <w:rPr>
          <w:rFonts w:ascii="Arial" w:hAnsi="Arial" w:cs="Arial"/>
          <w:sz w:val="22"/>
          <w:szCs w:val="20"/>
        </w:rPr>
        <w:t>7</w:t>
      </w:r>
      <w:r>
        <w:rPr>
          <w:rFonts w:ascii="Arial" w:hAnsi="Arial" w:cs="Arial"/>
          <w:sz w:val="22"/>
          <w:szCs w:val="20"/>
        </w:rPr>
        <w:t xml:space="preserve">00 children &lt; 24 months in India and </w:t>
      </w:r>
      <w:r w:rsidR="001C5AB8">
        <w:rPr>
          <w:rFonts w:ascii="Arial" w:hAnsi="Arial" w:cs="Arial"/>
          <w:sz w:val="22"/>
          <w:szCs w:val="20"/>
        </w:rPr>
        <w:t>Peru.</w:t>
      </w:r>
      <w:r w:rsidR="009F0D33">
        <w:rPr>
          <w:rFonts w:ascii="Arial" w:hAnsi="Arial" w:cs="Arial"/>
          <w:sz w:val="22"/>
          <w:szCs w:val="20"/>
        </w:rPr>
        <w:t xml:space="preserve"> </w:t>
      </w:r>
      <w:r w:rsidR="00E403C3" w:rsidRPr="00BE00B7">
        <w:rPr>
          <w:rFonts w:ascii="Arial" w:hAnsi="Arial"/>
          <w:sz w:val="22"/>
          <w:szCs w:val="20"/>
        </w:rPr>
        <w:t xml:space="preserve">Our power calculations assume 50% prevalence in the control arm, a village </w:t>
      </w:r>
      <w:proofErr w:type="spellStart"/>
      <w:r w:rsidR="00E403C3" w:rsidRPr="00BE00B7">
        <w:rPr>
          <w:rFonts w:ascii="Arial" w:hAnsi="Arial"/>
          <w:sz w:val="22"/>
          <w:szCs w:val="20"/>
        </w:rPr>
        <w:t>intraclass</w:t>
      </w:r>
      <w:proofErr w:type="spellEnd"/>
      <w:r w:rsidR="00E403C3" w:rsidRPr="00BE00B7">
        <w:rPr>
          <w:rFonts w:ascii="Arial" w:hAnsi="Arial"/>
          <w:sz w:val="22"/>
          <w:szCs w:val="20"/>
        </w:rPr>
        <w:t xml:space="preserve"> correlation of 0.14, and 71% successful stool collection and analysis (10 / 14 samples per village), which is highly conservative. </w:t>
      </w:r>
      <w:r w:rsidR="001C5AB8" w:rsidRPr="00BE00B7">
        <w:rPr>
          <w:rFonts w:ascii="Arial" w:hAnsi="Arial"/>
          <w:sz w:val="22"/>
          <w:szCs w:val="20"/>
        </w:rPr>
        <w:t xml:space="preserve">We estimate that these samples will be sufficient to detect a relative reduction of 15% in infection prevalence of any parasite with a single, post-intervention measure. </w:t>
      </w:r>
    </w:p>
    <w:p w14:paraId="1E58B6E4" w14:textId="77777777" w:rsidR="00B1635B" w:rsidRDefault="00B1635B">
      <w:pPr>
        <w:rPr>
          <w:rFonts w:ascii="Arial" w:hAnsi="Arial" w:cs="Arial"/>
          <w:sz w:val="22"/>
          <w:szCs w:val="20"/>
        </w:rPr>
      </w:pPr>
    </w:p>
    <w:p w14:paraId="4C6D1CAC" w14:textId="77777777" w:rsidR="00E403C3" w:rsidRPr="00BE00B7" w:rsidRDefault="00E403C3" w:rsidP="00E403C3">
      <w:pPr>
        <w:rPr>
          <w:rFonts w:ascii="Arial" w:hAnsi="Arial" w:cs="Arial"/>
          <w:sz w:val="22"/>
          <w:szCs w:val="20"/>
        </w:rPr>
      </w:pPr>
    </w:p>
    <w:p w14:paraId="10F1D624" w14:textId="2FC4094F" w:rsidR="00E403C3" w:rsidRPr="00632BF9" w:rsidRDefault="00F94069" w:rsidP="00632BF9">
      <w:pPr>
        <w:ind w:left="360"/>
        <w:rPr>
          <w:rFonts w:ascii="Arial" w:hAnsi="Arial" w:cs="Arial"/>
          <w:sz w:val="22"/>
          <w:szCs w:val="20"/>
          <w:u w:val="single"/>
        </w:rPr>
      </w:pPr>
      <w:r>
        <w:rPr>
          <w:rFonts w:ascii="Arial" w:hAnsi="Arial" w:cs="Arial"/>
          <w:sz w:val="22"/>
          <w:szCs w:val="20"/>
          <w:u w:val="single"/>
        </w:rPr>
        <w:t>Child mortality sample size calculations</w:t>
      </w:r>
    </w:p>
    <w:p w14:paraId="28B0ECE2" w14:textId="4DBCA655" w:rsidR="00E403C3" w:rsidRDefault="00803815" w:rsidP="00632BF9">
      <w:pPr>
        <w:autoSpaceDE w:val="0"/>
        <w:autoSpaceDN w:val="0"/>
        <w:adjustRightInd w:val="0"/>
        <w:ind w:left="360"/>
        <w:jc w:val="both"/>
        <w:rPr>
          <w:rFonts w:ascii="Arial" w:hAnsi="Arial" w:cs="Arial"/>
          <w:sz w:val="22"/>
          <w:szCs w:val="20"/>
        </w:rPr>
      </w:pPr>
      <w:r>
        <w:rPr>
          <w:rFonts w:ascii="Arial" w:hAnsi="Arial" w:cs="Arial"/>
          <w:sz w:val="22"/>
          <w:szCs w:val="20"/>
        </w:rPr>
        <w:t xml:space="preserve">We propose to conduct verbal autopsies with the caregivers of as many deceased study children as is possible.  These data would be purely descriptive – sample size will be driven by </w:t>
      </w:r>
      <w:r w:rsidRPr="00803815">
        <w:rPr>
          <w:rFonts w:ascii="Arial" w:hAnsi="Arial" w:cs="Arial"/>
          <w:sz w:val="22"/>
          <w:szCs w:val="20"/>
        </w:rPr>
        <w:t>budget</w:t>
      </w:r>
      <w:r>
        <w:rPr>
          <w:rFonts w:ascii="Arial" w:hAnsi="Arial" w:cs="Arial"/>
          <w:sz w:val="22"/>
          <w:szCs w:val="20"/>
        </w:rPr>
        <w:t>ary</w:t>
      </w:r>
      <w:r w:rsidRPr="00803815">
        <w:rPr>
          <w:rFonts w:ascii="Arial" w:hAnsi="Arial" w:cs="Arial"/>
          <w:sz w:val="22"/>
          <w:szCs w:val="20"/>
        </w:rPr>
        <w:t xml:space="preserve"> and logistical constraints</w:t>
      </w:r>
      <w:r w:rsidR="004A231E">
        <w:rPr>
          <w:rFonts w:ascii="Arial" w:hAnsi="Arial" w:cs="Arial"/>
          <w:sz w:val="22"/>
          <w:szCs w:val="20"/>
        </w:rPr>
        <w:t xml:space="preserve"> and we will use a convenience sample</w:t>
      </w:r>
      <w:r>
        <w:rPr>
          <w:rFonts w:ascii="Arial" w:hAnsi="Arial" w:cs="Arial"/>
          <w:sz w:val="22"/>
          <w:szCs w:val="20"/>
        </w:rPr>
        <w:t xml:space="preserve">. The local IRB for the study has requested additional information on the causes and circumstances of deaths of study children, which is best accomplished by means of a formal verbal autopsy.  The project has hired a registered nurse who will visit caregivers of deceased study children for the rest of the study. When a new death occurs, we will check our database of previous deaths to determine if there are any other caregivers of deceased children living nearby who the nurse could interview on the same day. We will prioritize children in the EE cohort since this additional information could help with interpretation of the rich </w:t>
      </w:r>
      <w:r w:rsidR="004A231E">
        <w:rPr>
          <w:rFonts w:ascii="Arial" w:hAnsi="Arial" w:cs="Arial"/>
          <w:sz w:val="22"/>
          <w:szCs w:val="20"/>
        </w:rPr>
        <w:t>dataset of biomarkers we are already collecting for these children.</w:t>
      </w:r>
    </w:p>
    <w:p w14:paraId="6EAB62C6" w14:textId="77777777" w:rsidR="00F94069" w:rsidRDefault="00F94069" w:rsidP="00632BF9">
      <w:pPr>
        <w:autoSpaceDE w:val="0"/>
        <w:autoSpaceDN w:val="0"/>
        <w:adjustRightInd w:val="0"/>
        <w:jc w:val="both"/>
        <w:rPr>
          <w:rFonts w:ascii="Arial" w:hAnsi="Arial" w:cs="Arial"/>
          <w:sz w:val="22"/>
          <w:szCs w:val="20"/>
        </w:rPr>
      </w:pPr>
    </w:p>
    <w:p w14:paraId="3FF94190" w14:textId="77777777" w:rsidR="00F94069" w:rsidRPr="00BE00B7" w:rsidRDefault="00F94069" w:rsidP="00632BF9">
      <w:pPr>
        <w:autoSpaceDE w:val="0"/>
        <w:autoSpaceDN w:val="0"/>
        <w:adjustRightInd w:val="0"/>
        <w:jc w:val="both"/>
        <w:rPr>
          <w:rFonts w:ascii="Arial" w:hAnsi="Arial" w:cs="Arial"/>
          <w:sz w:val="22"/>
          <w:szCs w:val="20"/>
        </w:rPr>
      </w:pPr>
    </w:p>
    <w:p w14:paraId="267C70B8" w14:textId="77777777" w:rsidR="00E403C3" w:rsidRPr="00BE00B7" w:rsidRDefault="00E403C3" w:rsidP="00E403C3">
      <w:pPr>
        <w:spacing w:after="120"/>
        <w:ind w:left="360" w:hanging="360"/>
        <w:rPr>
          <w:rFonts w:ascii="Arial" w:hAnsi="Arial" w:cs="Arial"/>
          <w:sz w:val="22"/>
          <w:szCs w:val="20"/>
        </w:rPr>
      </w:pPr>
      <w:r w:rsidRPr="00BE00B7">
        <w:rPr>
          <w:rFonts w:ascii="Arial" w:hAnsi="Arial" w:cs="Arial"/>
          <w:sz w:val="22"/>
          <w:szCs w:val="20"/>
        </w:rPr>
        <w:t xml:space="preserve">c)   </w:t>
      </w:r>
      <w:r w:rsidRPr="00BE00B7">
        <w:rPr>
          <w:rFonts w:ascii="Arial" w:hAnsi="Arial" w:cs="Arial"/>
          <w:b/>
          <w:sz w:val="22"/>
          <w:szCs w:val="20"/>
        </w:rPr>
        <w:t>If any proposed subjects are children/minors, prisoners, pregnant women, those with physical or cognitive impairments, or others who are considered vulnerable to coercion or undue influence, state rationale for their involvement</w:t>
      </w:r>
      <w:r w:rsidRPr="00BE00B7">
        <w:rPr>
          <w:rFonts w:ascii="Arial" w:hAnsi="Arial" w:cs="Arial"/>
          <w:sz w:val="22"/>
          <w:szCs w:val="20"/>
        </w:rPr>
        <w:t>.</w:t>
      </w:r>
    </w:p>
    <w:p w14:paraId="0EFD1BC9" w14:textId="3285C43A" w:rsidR="00E403C3" w:rsidRPr="00BE00B7" w:rsidRDefault="00E403C3" w:rsidP="00E403C3">
      <w:pPr>
        <w:ind w:left="360"/>
        <w:rPr>
          <w:rFonts w:ascii="Arial" w:hAnsi="Arial" w:cs="Arial"/>
          <w:sz w:val="22"/>
          <w:szCs w:val="20"/>
        </w:rPr>
      </w:pPr>
      <w:r w:rsidRPr="00BE00B7">
        <w:rPr>
          <w:rFonts w:ascii="Arial" w:hAnsi="Arial" w:cs="Arial"/>
          <w:sz w:val="22"/>
          <w:szCs w:val="20"/>
        </w:rPr>
        <w:t>The proposed subjects include very young children</w:t>
      </w:r>
      <w:r w:rsidR="00D55C8E">
        <w:rPr>
          <w:rFonts w:ascii="Arial" w:hAnsi="Arial" w:cs="Arial"/>
          <w:sz w:val="22"/>
          <w:szCs w:val="20"/>
        </w:rPr>
        <w:t>,</w:t>
      </w:r>
      <w:r w:rsidR="00483669" w:rsidRPr="00483669">
        <w:rPr>
          <w:rFonts w:ascii="Arial" w:hAnsi="Arial" w:cs="Arial"/>
          <w:sz w:val="22"/>
          <w:szCs w:val="20"/>
        </w:rPr>
        <w:t xml:space="preserve"> </w:t>
      </w:r>
      <w:r w:rsidR="00483669">
        <w:rPr>
          <w:rFonts w:ascii="Arial" w:hAnsi="Arial" w:cs="Arial"/>
          <w:sz w:val="22"/>
          <w:szCs w:val="20"/>
        </w:rPr>
        <w:t xml:space="preserve">pregnant women </w:t>
      </w:r>
      <w:r w:rsidR="00483669" w:rsidRPr="00483669">
        <w:rPr>
          <w:rFonts w:ascii="Arial" w:hAnsi="Arial" w:cs="Arial"/>
          <w:sz w:val="22"/>
          <w:szCs w:val="20"/>
        </w:rPr>
        <w:t xml:space="preserve">and educationally </w:t>
      </w:r>
      <w:r w:rsidR="00D55C8E">
        <w:rPr>
          <w:rFonts w:ascii="Arial" w:hAnsi="Arial" w:cs="Arial"/>
          <w:sz w:val="22"/>
          <w:szCs w:val="20"/>
        </w:rPr>
        <w:t xml:space="preserve">and </w:t>
      </w:r>
      <w:r w:rsidR="00483669" w:rsidRPr="00483669">
        <w:rPr>
          <w:rFonts w:ascii="Arial" w:hAnsi="Arial" w:cs="Arial"/>
          <w:sz w:val="22"/>
          <w:szCs w:val="20"/>
        </w:rPr>
        <w:t>economically disadvantaged subjects</w:t>
      </w:r>
      <w:r w:rsidRPr="00BE00B7">
        <w:rPr>
          <w:rFonts w:ascii="Arial" w:hAnsi="Arial" w:cs="Arial"/>
          <w:sz w:val="22"/>
          <w:szCs w:val="20"/>
        </w:rPr>
        <w:t xml:space="preserve">. The goal of the WASH Benefits study is to generate rigorous evidence about the impacts of sanitation, water quality, handwashing, and nutrition interventions on child growth and development in the </w:t>
      </w:r>
      <w:r w:rsidR="007C28EE">
        <w:rPr>
          <w:rFonts w:ascii="Arial" w:hAnsi="Arial" w:cs="Arial"/>
          <w:sz w:val="22"/>
          <w:szCs w:val="20"/>
        </w:rPr>
        <w:t xml:space="preserve">early </w:t>
      </w:r>
      <w:r w:rsidRPr="00BE00B7">
        <w:rPr>
          <w:rFonts w:ascii="Arial" w:hAnsi="Arial" w:cs="Arial"/>
          <w:sz w:val="22"/>
          <w:szCs w:val="20"/>
        </w:rPr>
        <w:t xml:space="preserve">years of life. </w:t>
      </w:r>
      <w:r w:rsidR="00514010">
        <w:rPr>
          <w:rFonts w:ascii="Arial" w:hAnsi="Arial" w:cs="Arial"/>
          <w:sz w:val="22"/>
          <w:szCs w:val="20"/>
        </w:rPr>
        <w:t>There is abundant evidence aggregated over more than 325,000 children from around the world that the window for interventions to improve growth is in the first 1,000 days of life</w:t>
      </w:r>
      <w:r w:rsidR="00857F05">
        <w:rPr>
          <w:rFonts w:ascii="Arial" w:hAnsi="Arial" w:cs="Arial"/>
          <w:sz w:val="22"/>
          <w:szCs w:val="20"/>
        </w:rPr>
        <w:t>, including the 9 months before birth</w:t>
      </w:r>
      <w:r w:rsidR="00514010">
        <w:rPr>
          <w:rFonts w:ascii="Arial" w:hAnsi="Arial" w:cs="Arial"/>
          <w:sz w:val="22"/>
          <w:szCs w:val="20"/>
        </w:rPr>
        <w:t xml:space="preserve"> (</w:t>
      </w:r>
      <w:proofErr w:type="spellStart"/>
      <w:r w:rsidR="00514010">
        <w:rPr>
          <w:rFonts w:ascii="Arial" w:hAnsi="Arial" w:cs="Arial"/>
          <w:sz w:val="22"/>
          <w:szCs w:val="20"/>
        </w:rPr>
        <w:t>Victora</w:t>
      </w:r>
      <w:proofErr w:type="spellEnd"/>
      <w:r w:rsidR="00514010">
        <w:rPr>
          <w:rFonts w:ascii="Arial" w:hAnsi="Arial" w:cs="Arial"/>
          <w:sz w:val="22"/>
          <w:szCs w:val="20"/>
        </w:rPr>
        <w:t xml:space="preserve"> 2010). </w:t>
      </w:r>
      <w:r w:rsidRPr="00BE00B7">
        <w:rPr>
          <w:rFonts w:ascii="Arial" w:hAnsi="Arial" w:cs="Arial"/>
          <w:sz w:val="22"/>
          <w:szCs w:val="20"/>
        </w:rPr>
        <w:t xml:space="preserve">Meeting the study goals requires </w:t>
      </w:r>
      <w:r w:rsidR="00514010">
        <w:rPr>
          <w:rFonts w:ascii="Arial" w:hAnsi="Arial" w:cs="Arial"/>
          <w:sz w:val="22"/>
          <w:szCs w:val="20"/>
        </w:rPr>
        <w:t xml:space="preserve">intervention </w:t>
      </w:r>
      <w:r w:rsidR="00857F05">
        <w:rPr>
          <w:rFonts w:ascii="Arial" w:hAnsi="Arial" w:cs="Arial"/>
          <w:sz w:val="22"/>
          <w:szCs w:val="20"/>
        </w:rPr>
        <w:t xml:space="preserve">in the middle </w:t>
      </w:r>
      <w:r w:rsidR="00514010">
        <w:rPr>
          <w:rFonts w:ascii="Arial" w:hAnsi="Arial" w:cs="Arial"/>
          <w:sz w:val="22"/>
          <w:szCs w:val="20"/>
        </w:rPr>
        <w:t xml:space="preserve">of this </w:t>
      </w:r>
      <w:r w:rsidR="006D6499">
        <w:rPr>
          <w:rFonts w:ascii="Arial" w:hAnsi="Arial" w:cs="Arial"/>
          <w:sz w:val="22"/>
          <w:szCs w:val="20"/>
        </w:rPr>
        <w:t>development window</w:t>
      </w:r>
      <w:r w:rsidR="00857F05">
        <w:rPr>
          <w:rFonts w:ascii="Arial" w:hAnsi="Arial" w:cs="Arial"/>
          <w:sz w:val="22"/>
          <w:szCs w:val="20"/>
        </w:rPr>
        <w:t xml:space="preserve">. </w:t>
      </w:r>
      <w:r w:rsidR="00483669" w:rsidRPr="00483669">
        <w:rPr>
          <w:rFonts w:ascii="Arial" w:hAnsi="Arial" w:cs="Arial"/>
          <w:sz w:val="22"/>
          <w:szCs w:val="20"/>
        </w:rPr>
        <w:t xml:space="preserve">The nature of the research study requires </w:t>
      </w:r>
      <w:r w:rsidR="00483669">
        <w:rPr>
          <w:rFonts w:ascii="Arial" w:hAnsi="Arial" w:cs="Arial"/>
          <w:sz w:val="22"/>
          <w:szCs w:val="20"/>
        </w:rPr>
        <w:t xml:space="preserve">recruitment of </w:t>
      </w:r>
      <w:r w:rsidR="00483669" w:rsidRPr="00483669">
        <w:rPr>
          <w:rFonts w:ascii="Arial" w:hAnsi="Arial" w:cs="Arial"/>
          <w:sz w:val="22"/>
          <w:szCs w:val="20"/>
        </w:rPr>
        <w:t xml:space="preserve">subjects </w:t>
      </w:r>
      <w:r w:rsidR="00483669">
        <w:rPr>
          <w:rFonts w:ascii="Arial" w:hAnsi="Arial" w:cs="Arial"/>
          <w:sz w:val="22"/>
          <w:szCs w:val="20"/>
        </w:rPr>
        <w:t>in</w:t>
      </w:r>
      <w:r w:rsidR="00483669" w:rsidRPr="00483669">
        <w:rPr>
          <w:rFonts w:ascii="Arial" w:hAnsi="Arial" w:cs="Arial"/>
          <w:sz w:val="22"/>
          <w:szCs w:val="20"/>
        </w:rPr>
        <w:t xml:space="preserve"> poor rural areas of Kenya. The populations in these areas are both economically and educationally disadvantaged.</w:t>
      </w:r>
    </w:p>
    <w:p w14:paraId="1F1FB8CD" w14:textId="77777777" w:rsidR="00E403C3" w:rsidRPr="00BE00B7" w:rsidRDefault="00E403C3" w:rsidP="00E403C3">
      <w:pPr>
        <w:ind w:left="360" w:hanging="360"/>
        <w:rPr>
          <w:rFonts w:ascii="Arial" w:hAnsi="Arial" w:cs="Arial"/>
          <w:sz w:val="22"/>
          <w:szCs w:val="20"/>
        </w:rPr>
      </w:pPr>
    </w:p>
    <w:p w14:paraId="1F014E97" w14:textId="77777777" w:rsidR="00E403C3" w:rsidRPr="00BE00B7" w:rsidRDefault="00E403C3" w:rsidP="00E403C3">
      <w:pPr>
        <w:rPr>
          <w:rFonts w:ascii="Arial" w:hAnsi="Arial" w:cs="Arial"/>
          <w:b/>
          <w:color w:val="336699"/>
          <w:sz w:val="22"/>
          <w:szCs w:val="20"/>
        </w:rPr>
      </w:pPr>
      <w:r w:rsidRPr="00BE00B7">
        <w:rPr>
          <w:rFonts w:ascii="Arial" w:hAnsi="Arial" w:cs="Arial"/>
          <w:b/>
          <w:color w:val="336699"/>
          <w:sz w:val="22"/>
          <w:szCs w:val="20"/>
        </w:rPr>
        <w:t>6. Recruitment</w:t>
      </w:r>
    </w:p>
    <w:p w14:paraId="1030C097" w14:textId="77777777" w:rsidR="00E403C3" w:rsidRPr="00BE00B7" w:rsidRDefault="00E403C3" w:rsidP="00E403C3">
      <w:pPr>
        <w:ind w:left="360" w:hanging="360"/>
        <w:rPr>
          <w:rFonts w:ascii="Arial" w:hAnsi="Arial" w:cs="Arial"/>
          <w:sz w:val="22"/>
          <w:szCs w:val="20"/>
        </w:rPr>
      </w:pPr>
    </w:p>
    <w:p w14:paraId="39590A24" w14:textId="77777777" w:rsidR="00E403C3" w:rsidRPr="00BE00B7" w:rsidRDefault="00E403C3" w:rsidP="00E403C3">
      <w:pPr>
        <w:spacing w:after="120"/>
        <w:ind w:left="360" w:hanging="360"/>
        <w:rPr>
          <w:rFonts w:ascii="Arial" w:hAnsi="Arial" w:cs="Arial"/>
          <w:sz w:val="22"/>
          <w:szCs w:val="20"/>
        </w:rPr>
      </w:pPr>
      <w:r w:rsidRPr="00BE00B7">
        <w:rPr>
          <w:rFonts w:ascii="Arial" w:hAnsi="Arial" w:cs="Arial"/>
          <w:sz w:val="22"/>
          <w:szCs w:val="20"/>
        </w:rPr>
        <w:t xml:space="preserve">a)  </w:t>
      </w:r>
      <w:r w:rsidRPr="00BE00B7">
        <w:rPr>
          <w:rFonts w:ascii="Arial" w:hAnsi="Arial" w:cs="Arial"/>
          <w:b/>
          <w:sz w:val="22"/>
          <w:szCs w:val="20"/>
        </w:rPr>
        <w:t xml:space="preserve"> Explain how, where, when, and by whom prospective subjects will be identified/selected and approached for study participation. If researcher is subject's instructor, physician, or job supervisor, or if vulnerable subject groups will be </w:t>
      </w:r>
      <w:r w:rsidRPr="00BE00B7">
        <w:rPr>
          <w:rFonts w:ascii="Arial" w:hAnsi="Arial" w:cs="Arial"/>
          <w:b/>
          <w:sz w:val="22"/>
          <w:szCs w:val="20"/>
        </w:rPr>
        <w:lastRenderedPageBreak/>
        <w:t xml:space="preserve">recruited, explain what precautions will be taken to minimize potential coercion or undue influence to participate. </w:t>
      </w:r>
    </w:p>
    <w:p w14:paraId="27E6E424" w14:textId="28A321A9" w:rsidR="00E403C3" w:rsidRDefault="00E403C3" w:rsidP="00E403C3">
      <w:pPr>
        <w:ind w:left="360"/>
        <w:rPr>
          <w:rFonts w:ascii="Arial" w:hAnsi="Arial" w:cs="Arial"/>
          <w:sz w:val="22"/>
          <w:szCs w:val="20"/>
        </w:rPr>
      </w:pPr>
      <w:r w:rsidRPr="00BE00B7">
        <w:rPr>
          <w:rFonts w:ascii="Arial" w:hAnsi="Arial" w:cs="Arial"/>
          <w:sz w:val="22"/>
          <w:szCs w:val="20"/>
        </w:rPr>
        <w:t xml:space="preserve">The intervention trial will be implemented in Western Province, Kenya. </w:t>
      </w:r>
      <w:r w:rsidR="00443A86" w:rsidRPr="00736974">
        <w:t>Potentially</w:t>
      </w:r>
      <w:r w:rsidR="0087718C" w:rsidRPr="0087718C">
        <w:t xml:space="preserve"> e</w:t>
      </w:r>
      <w:r w:rsidR="0087718C" w:rsidRPr="00EC01A0">
        <w:t xml:space="preserve">ligible villages will be identified through </w:t>
      </w:r>
      <w:r w:rsidR="00443A86" w:rsidRPr="00736974">
        <w:t>screening phone calls</w:t>
      </w:r>
      <w:r w:rsidR="0087718C" w:rsidRPr="0087718C">
        <w:t xml:space="preserve"> conducted by IPA </w:t>
      </w:r>
      <w:r w:rsidR="0087718C" w:rsidRPr="00EC01A0">
        <w:t>staff. The village elder (</w:t>
      </w:r>
      <w:proofErr w:type="spellStart"/>
      <w:r w:rsidR="0087718C" w:rsidRPr="00EC01A0">
        <w:t>Liguru</w:t>
      </w:r>
      <w:proofErr w:type="spellEnd"/>
      <w:r w:rsidR="0087718C" w:rsidRPr="00EC01A0">
        <w:t xml:space="preserve">) will be </w:t>
      </w:r>
      <w:r w:rsidR="00443A86" w:rsidRPr="00736974">
        <w:t>called</w:t>
      </w:r>
      <w:r w:rsidR="0087718C" w:rsidRPr="0087718C">
        <w:t xml:space="preserve"> </w:t>
      </w:r>
      <w:r w:rsidR="0087718C" w:rsidRPr="00EC01A0">
        <w:t>by IPA staff, who</w:t>
      </w:r>
      <w:r w:rsidR="00EC01A0" w:rsidRPr="00EC01A0">
        <w:t xml:space="preserve"> will introduce the study and </w:t>
      </w:r>
      <w:r w:rsidR="0087718C" w:rsidRPr="00EC01A0">
        <w:t xml:space="preserve">ask if the village would like to participate.  </w:t>
      </w:r>
      <w:r w:rsidR="00285C22" w:rsidRPr="005F2EE2">
        <w:t xml:space="preserve">With the </w:t>
      </w:r>
      <w:proofErr w:type="spellStart"/>
      <w:r w:rsidR="00285C22" w:rsidRPr="005F2EE2">
        <w:t>Liguru’s</w:t>
      </w:r>
      <w:proofErr w:type="spellEnd"/>
      <w:r w:rsidR="00285C22" w:rsidRPr="005F2EE2">
        <w:t xml:space="preserve"> assistance, IPA staff will gather the information necessary to determine if the village meets the </w:t>
      </w:r>
      <w:r w:rsidR="00285C22" w:rsidRPr="00285C22">
        <w:t>eligibility criteria by conducting a door-to-door census. If the village is eligible,</w:t>
      </w:r>
      <w:r w:rsidR="00285C22" w:rsidRPr="005F2EE2">
        <w:t xml:space="preserve"> </w:t>
      </w:r>
      <w:r w:rsidR="00285C22">
        <w:rPr>
          <w:rFonts w:ascii="Arial" w:hAnsi="Arial" w:cs="Arial"/>
          <w:sz w:val="22"/>
          <w:szCs w:val="20"/>
        </w:rPr>
        <w:t>and</w:t>
      </w:r>
      <w:r w:rsidRPr="00BE00B7">
        <w:rPr>
          <w:rFonts w:ascii="Arial" w:hAnsi="Arial" w:cs="Arial"/>
          <w:sz w:val="22"/>
          <w:szCs w:val="20"/>
        </w:rPr>
        <w:t xml:space="preserve"> the </w:t>
      </w:r>
      <w:proofErr w:type="spellStart"/>
      <w:r w:rsidRPr="00BE00B7">
        <w:rPr>
          <w:rFonts w:ascii="Arial" w:hAnsi="Arial" w:cs="Arial"/>
          <w:sz w:val="22"/>
          <w:szCs w:val="20"/>
        </w:rPr>
        <w:t>Liguru</w:t>
      </w:r>
      <w:proofErr w:type="spellEnd"/>
      <w:r w:rsidRPr="00BE00B7">
        <w:rPr>
          <w:rFonts w:ascii="Arial" w:hAnsi="Arial" w:cs="Arial"/>
          <w:sz w:val="22"/>
          <w:szCs w:val="20"/>
        </w:rPr>
        <w:t xml:space="preserve"> would like for the village to participate, then that village will be </w:t>
      </w:r>
      <w:proofErr w:type="spellStart"/>
      <w:r w:rsidR="00EC01A0" w:rsidRPr="00EC01A0">
        <w:t>censused</w:t>
      </w:r>
      <w:proofErr w:type="spellEnd"/>
      <w:r w:rsidR="00EC01A0" w:rsidRPr="00EC01A0">
        <w:t xml:space="preserve"> to identify all eligible pregnant women</w:t>
      </w:r>
      <w:r w:rsidRPr="00EC01A0">
        <w:rPr>
          <w:rFonts w:ascii="Arial" w:hAnsi="Arial" w:cs="Arial"/>
          <w:sz w:val="22"/>
          <w:szCs w:val="20"/>
        </w:rPr>
        <w:t xml:space="preserve">. </w:t>
      </w:r>
      <w:r w:rsidR="00EC01A0" w:rsidRPr="00EC01A0">
        <w:t>Based on the census data, the village may be assigned to a cluster. When a cluster is enrolled, our staff will coordinate with the village elder(s) to have a meeting with pregnant women and primary caregivers of children under three years to nominate potential promoters who will be enrolled a few weeks later at training sessions sponsored by IPA. On the day of the meeting, the IPA staff will also visit eligible study compounds that have children aged 18-27 months old for the parasite sample consent and specimen collection process. For this activity the caregiver of the target child will be approached by a trained IPA staff member who will describe the study and the parasites component. The following day th</w:t>
      </w:r>
      <w:r w:rsidR="00EC01A0">
        <w:t xml:space="preserve">e survey staff will visit </w:t>
      </w:r>
      <w:r w:rsidR="00EC01A0" w:rsidRPr="00EC01A0">
        <w:t>all eligible compounds</w:t>
      </w:r>
      <w:r w:rsidR="00EC01A0" w:rsidRPr="00EF4B3B">
        <w:rPr>
          <w:b/>
        </w:rPr>
        <w:t>.</w:t>
      </w:r>
      <w:r w:rsidR="00EC01A0">
        <w:rPr>
          <w:b/>
        </w:rPr>
        <w:t xml:space="preserve"> </w:t>
      </w:r>
      <w:r w:rsidRPr="00BE00B7">
        <w:rPr>
          <w:rFonts w:ascii="Arial" w:hAnsi="Arial" w:cs="Arial"/>
          <w:sz w:val="22"/>
          <w:szCs w:val="20"/>
        </w:rPr>
        <w:t xml:space="preserve">Those compounds </w:t>
      </w:r>
      <w:r w:rsidR="00285C22">
        <w:rPr>
          <w:rFonts w:ascii="Arial" w:hAnsi="Arial" w:cs="Arial"/>
          <w:sz w:val="22"/>
          <w:szCs w:val="20"/>
        </w:rPr>
        <w:t xml:space="preserve">with pregnant women </w:t>
      </w:r>
      <w:r w:rsidRPr="00BE00B7">
        <w:rPr>
          <w:rFonts w:ascii="Arial" w:hAnsi="Arial" w:cs="Arial"/>
          <w:sz w:val="22"/>
          <w:szCs w:val="20"/>
        </w:rPr>
        <w:t xml:space="preserve">will be approached by trained IPA staff, who will describe the study to the </w:t>
      </w:r>
      <w:r w:rsidR="0059391C">
        <w:rPr>
          <w:rFonts w:ascii="Arial" w:hAnsi="Arial" w:cs="Arial"/>
          <w:sz w:val="22"/>
          <w:szCs w:val="20"/>
        </w:rPr>
        <w:t xml:space="preserve">eligible </w:t>
      </w:r>
      <w:r w:rsidR="009E161B">
        <w:rPr>
          <w:rFonts w:ascii="Arial" w:hAnsi="Arial" w:cs="Arial"/>
          <w:sz w:val="22"/>
          <w:szCs w:val="20"/>
        </w:rPr>
        <w:t>pregnant women</w:t>
      </w:r>
      <w:r w:rsidRPr="00BE00B7">
        <w:rPr>
          <w:rFonts w:ascii="Arial" w:hAnsi="Arial" w:cs="Arial"/>
          <w:sz w:val="22"/>
          <w:szCs w:val="20"/>
        </w:rPr>
        <w:t xml:space="preserve"> and other heads of the household. If the mother agrees to participate, she will be taken through the consent process. IPA staff will enroll and randomize compounds into the intervention trial </w:t>
      </w:r>
      <w:r w:rsidR="00440F67">
        <w:rPr>
          <w:rFonts w:ascii="Arial" w:hAnsi="Arial" w:cs="Arial"/>
          <w:sz w:val="22"/>
          <w:szCs w:val="20"/>
        </w:rPr>
        <w:t xml:space="preserve">until we reach </w:t>
      </w:r>
      <w:r w:rsidR="00D312E4">
        <w:rPr>
          <w:rFonts w:ascii="Arial" w:hAnsi="Arial" w:cs="Arial"/>
          <w:sz w:val="22"/>
          <w:szCs w:val="20"/>
        </w:rPr>
        <w:t>sufficient</w:t>
      </w:r>
      <w:r w:rsidR="00440F67">
        <w:rPr>
          <w:rFonts w:ascii="Arial" w:hAnsi="Arial" w:cs="Arial"/>
          <w:sz w:val="22"/>
          <w:szCs w:val="20"/>
        </w:rPr>
        <w:t xml:space="preserve"> sample size</w:t>
      </w:r>
      <w:r w:rsidRPr="00BE00B7">
        <w:rPr>
          <w:rFonts w:ascii="Arial" w:hAnsi="Arial" w:cs="Arial"/>
          <w:sz w:val="22"/>
          <w:szCs w:val="20"/>
        </w:rPr>
        <w:t>.</w:t>
      </w:r>
      <w:r w:rsidR="0052014A" w:rsidRPr="0052014A">
        <w:rPr>
          <w:b/>
        </w:rPr>
        <w:t xml:space="preserve"> </w:t>
      </w:r>
      <w:r w:rsidR="0052014A" w:rsidRPr="009F141C">
        <w:t>We will enroll compounds from clusters that meet our eligibility criteria of having at least 6 eligible surveyed women.</w:t>
      </w:r>
      <w:r w:rsidR="0052014A">
        <w:rPr>
          <w:b/>
        </w:rPr>
        <w:t xml:space="preserve"> </w:t>
      </w:r>
    </w:p>
    <w:p w14:paraId="5FCB037B" w14:textId="77777777" w:rsidR="00A815E5" w:rsidRDefault="00A815E5" w:rsidP="00E403C3">
      <w:pPr>
        <w:ind w:left="360"/>
        <w:rPr>
          <w:rFonts w:ascii="Arial" w:hAnsi="Arial" w:cs="Arial"/>
          <w:sz w:val="22"/>
          <w:szCs w:val="20"/>
        </w:rPr>
      </w:pPr>
    </w:p>
    <w:p w14:paraId="0A516DB0" w14:textId="77777777" w:rsidR="00A815E5" w:rsidRPr="00BE00B7" w:rsidRDefault="00A815E5" w:rsidP="00A815E5">
      <w:pPr>
        <w:ind w:left="360"/>
        <w:rPr>
          <w:rFonts w:ascii="Arial" w:hAnsi="Arial" w:cs="Arial"/>
          <w:sz w:val="22"/>
          <w:szCs w:val="20"/>
        </w:rPr>
      </w:pPr>
      <w:r w:rsidRPr="00A815E5">
        <w:rPr>
          <w:rFonts w:ascii="Arial" w:hAnsi="Arial" w:cs="Arial"/>
          <w:sz w:val="22"/>
          <w:szCs w:val="20"/>
        </w:rPr>
        <w:t>Children born into existing study compounds</w:t>
      </w:r>
      <w:r w:rsidR="009E161B">
        <w:rPr>
          <w:rFonts w:ascii="Arial" w:hAnsi="Arial" w:cs="Arial"/>
          <w:sz w:val="22"/>
          <w:szCs w:val="20"/>
        </w:rPr>
        <w:t>, other than those born to pregnant mothers enrolled at baseline,</w:t>
      </w:r>
      <w:r w:rsidRPr="00A815E5">
        <w:rPr>
          <w:rFonts w:ascii="Arial" w:hAnsi="Arial" w:cs="Arial"/>
          <w:sz w:val="22"/>
          <w:szCs w:val="20"/>
        </w:rPr>
        <w:t xml:space="preserve"> will </w:t>
      </w:r>
      <w:r w:rsidR="009E161B">
        <w:rPr>
          <w:rFonts w:ascii="Arial" w:hAnsi="Arial" w:cs="Arial"/>
          <w:sz w:val="22"/>
          <w:szCs w:val="20"/>
        </w:rPr>
        <w:t xml:space="preserve">also </w:t>
      </w:r>
      <w:r w:rsidRPr="00A815E5">
        <w:rPr>
          <w:rFonts w:ascii="Arial" w:hAnsi="Arial" w:cs="Arial"/>
          <w:sz w:val="22"/>
          <w:szCs w:val="20"/>
        </w:rPr>
        <w:t xml:space="preserve">receive the same intervention as the </w:t>
      </w:r>
      <w:r w:rsidR="009E161B">
        <w:rPr>
          <w:rFonts w:ascii="Arial" w:hAnsi="Arial" w:cs="Arial"/>
          <w:sz w:val="22"/>
          <w:szCs w:val="20"/>
        </w:rPr>
        <w:t xml:space="preserve">target </w:t>
      </w:r>
      <w:r w:rsidRPr="00A815E5">
        <w:rPr>
          <w:rFonts w:ascii="Arial" w:hAnsi="Arial" w:cs="Arial"/>
          <w:sz w:val="22"/>
          <w:szCs w:val="20"/>
        </w:rPr>
        <w:t>child in the compound</w:t>
      </w:r>
      <w:r w:rsidR="0059391C">
        <w:rPr>
          <w:rFonts w:ascii="Arial" w:hAnsi="Arial" w:cs="Arial"/>
          <w:sz w:val="22"/>
          <w:szCs w:val="20"/>
        </w:rPr>
        <w:t>,</w:t>
      </w:r>
      <w:r w:rsidR="0059391C" w:rsidRPr="0059391C">
        <w:rPr>
          <w:b/>
        </w:rPr>
        <w:t xml:space="preserve"> </w:t>
      </w:r>
      <w:r w:rsidR="0059391C" w:rsidRPr="00564B8B">
        <w:t>with some minor exceptions (we will not provide additional potties after the initial distribution, we will not install additional handwashing stations although everyone in the compound is encouraged to use the two that will already be provided, and LNS will only be provided to siblings of the target child)</w:t>
      </w:r>
      <w:r w:rsidRPr="0059391C">
        <w:rPr>
          <w:rFonts w:ascii="Arial" w:hAnsi="Arial" w:cs="Arial"/>
          <w:sz w:val="22"/>
          <w:szCs w:val="20"/>
        </w:rPr>
        <w:t>.</w:t>
      </w:r>
      <w:r w:rsidRPr="00A815E5">
        <w:rPr>
          <w:rFonts w:ascii="Arial" w:hAnsi="Arial" w:cs="Arial"/>
          <w:sz w:val="22"/>
          <w:szCs w:val="20"/>
        </w:rPr>
        <w:t xml:space="preserve"> This will be essential to maintain a coherent and consistent intervention within each compound. Since LNS is a more targeted (and expensive) intervention, we plan to limit LNS provision to additional children born to the same mother as target children. For children who are born into existing study compounds, we will </w:t>
      </w:r>
      <w:r>
        <w:rPr>
          <w:rFonts w:ascii="Arial" w:hAnsi="Arial" w:cs="Arial"/>
          <w:sz w:val="22"/>
          <w:szCs w:val="20"/>
        </w:rPr>
        <w:t xml:space="preserve">attempt to enroll them </w:t>
      </w:r>
      <w:r w:rsidR="009E161B">
        <w:rPr>
          <w:rFonts w:ascii="Arial" w:hAnsi="Arial" w:cs="Arial"/>
          <w:sz w:val="22"/>
          <w:szCs w:val="20"/>
        </w:rPr>
        <w:t xml:space="preserve">at midline and baseline </w:t>
      </w:r>
      <w:r>
        <w:rPr>
          <w:rFonts w:ascii="Arial" w:hAnsi="Arial" w:cs="Arial"/>
          <w:sz w:val="22"/>
          <w:szCs w:val="20"/>
        </w:rPr>
        <w:t xml:space="preserve">and if enrolled we will </w:t>
      </w:r>
      <w:r w:rsidRPr="00A815E5">
        <w:rPr>
          <w:rFonts w:ascii="Arial" w:hAnsi="Arial" w:cs="Arial"/>
          <w:sz w:val="22"/>
          <w:szCs w:val="20"/>
        </w:rPr>
        <w:t xml:space="preserve">measure diarrhea, anthropometry (length, weight, head circumference) and child development outcomes (when possible: children would need to be &gt; 4 months old to administer most tests). Due to cost and logistics, we do not plan to measure </w:t>
      </w:r>
      <w:r>
        <w:rPr>
          <w:rFonts w:ascii="Arial" w:hAnsi="Arial" w:cs="Arial"/>
          <w:sz w:val="22"/>
          <w:szCs w:val="20"/>
        </w:rPr>
        <w:t>environmental enteropathy</w:t>
      </w:r>
      <w:r w:rsidRPr="00A815E5">
        <w:rPr>
          <w:rFonts w:ascii="Arial" w:hAnsi="Arial" w:cs="Arial"/>
          <w:sz w:val="22"/>
          <w:szCs w:val="20"/>
        </w:rPr>
        <w:t xml:space="preserve"> biomarkers</w:t>
      </w:r>
      <w:r>
        <w:rPr>
          <w:rFonts w:ascii="Arial" w:hAnsi="Arial" w:cs="Arial"/>
          <w:sz w:val="22"/>
          <w:szCs w:val="20"/>
        </w:rPr>
        <w:t xml:space="preserve"> or parasitic infections</w:t>
      </w:r>
      <w:r w:rsidRPr="00A815E5">
        <w:rPr>
          <w:rFonts w:ascii="Arial" w:hAnsi="Arial" w:cs="Arial"/>
          <w:sz w:val="22"/>
          <w:szCs w:val="20"/>
        </w:rPr>
        <w:t xml:space="preserve"> in the additional enrollees</w:t>
      </w:r>
      <w:r>
        <w:rPr>
          <w:rFonts w:ascii="Arial" w:hAnsi="Arial" w:cs="Arial"/>
          <w:sz w:val="22"/>
          <w:szCs w:val="20"/>
        </w:rPr>
        <w:t xml:space="preserve">. </w:t>
      </w:r>
      <w:r w:rsidRPr="00A815E5">
        <w:rPr>
          <w:rFonts w:ascii="Arial" w:hAnsi="Arial" w:cs="Arial"/>
          <w:sz w:val="22"/>
          <w:szCs w:val="20"/>
        </w:rPr>
        <w:t>We do not plan to include the additional newborn children in our primary analysis because the exposure to intervention for this subset will be shorter than for our index children, and their inclusion would increase the variability of intervention exposure length in our population (and would make defining what constitutes the “intervention” more difficult). However, children born into existing compounds may provide additional information about the impact of our interventions on very young children who are born into cleaner en</w:t>
      </w:r>
      <w:r>
        <w:rPr>
          <w:rFonts w:ascii="Arial" w:hAnsi="Arial" w:cs="Arial"/>
          <w:sz w:val="22"/>
          <w:szCs w:val="20"/>
        </w:rPr>
        <w:t>vironments</w:t>
      </w:r>
      <w:r w:rsidRPr="00A815E5">
        <w:rPr>
          <w:rFonts w:ascii="Arial" w:hAnsi="Arial" w:cs="Arial"/>
          <w:sz w:val="22"/>
          <w:szCs w:val="20"/>
        </w:rPr>
        <w:t>.</w:t>
      </w:r>
    </w:p>
    <w:p w14:paraId="70E9B0E8" w14:textId="77777777" w:rsidR="00E403C3" w:rsidRPr="00BE00B7" w:rsidRDefault="00E403C3" w:rsidP="00E403C3">
      <w:pPr>
        <w:rPr>
          <w:rFonts w:ascii="Arial" w:hAnsi="Arial" w:cs="Arial"/>
          <w:sz w:val="22"/>
          <w:szCs w:val="20"/>
        </w:rPr>
      </w:pPr>
    </w:p>
    <w:p w14:paraId="5034A86B" w14:textId="77777777" w:rsidR="00E403C3" w:rsidRPr="00BE00B7" w:rsidRDefault="00E403C3" w:rsidP="00E403C3">
      <w:pPr>
        <w:rPr>
          <w:rFonts w:ascii="Arial" w:hAnsi="Arial" w:cs="Arial"/>
          <w:sz w:val="22"/>
          <w:szCs w:val="20"/>
        </w:rPr>
      </w:pPr>
    </w:p>
    <w:p w14:paraId="0F2DFFB1" w14:textId="77777777" w:rsidR="00E403C3" w:rsidRPr="00BE00B7" w:rsidRDefault="00E403C3" w:rsidP="00E403C3">
      <w:pPr>
        <w:spacing w:after="120"/>
        <w:ind w:left="360" w:hanging="360"/>
        <w:rPr>
          <w:rFonts w:ascii="Arial" w:hAnsi="Arial" w:cs="Arial"/>
          <w:b/>
          <w:sz w:val="22"/>
          <w:szCs w:val="20"/>
        </w:rPr>
      </w:pPr>
      <w:r w:rsidRPr="00BE00B7">
        <w:rPr>
          <w:rFonts w:ascii="Arial" w:hAnsi="Arial" w:cs="Arial"/>
          <w:sz w:val="22"/>
          <w:szCs w:val="20"/>
        </w:rPr>
        <w:t xml:space="preserve">b)   </w:t>
      </w:r>
      <w:r w:rsidRPr="00BE00B7">
        <w:rPr>
          <w:rFonts w:ascii="Arial" w:hAnsi="Arial" w:cs="Arial"/>
          <w:b/>
          <w:sz w:val="22"/>
          <w:szCs w:val="20"/>
        </w:rPr>
        <w:t xml:space="preserve">Describe any recruitment materials (e.g., letters, flyers, advertisements [note type of media/where posted], scripts for verbal recruitment, etc.) and letter of </w:t>
      </w:r>
      <w:r w:rsidRPr="00BE00B7">
        <w:rPr>
          <w:rFonts w:ascii="Arial" w:hAnsi="Arial" w:cs="Arial"/>
          <w:b/>
          <w:sz w:val="22"/>
          <w:szCs w:val="20"/>
        </w:rPr>
        <w:lastRenderedPageBreak/>
        <w:t>permission/cooperation from institutions, agencies or organizations where off-site subject recruitment will take place (e.g., another UC campus, clinic, school district). Attach these documents in 17. Attachments.</w:t>
      </w:r>
    </w:p>
    <w:p w14:paraId="72B6F593" w14:textId="77777777" w:rsidR="00E403C3" w:rsidRDefault="00857F05" w:rsidP="00E403C3">
      <w:pPr>
        <w:ind w:left="360"/>
        <w:rPr>
          <w:rFonts w:ascii="Arial" w:hAnsi="Arial" w:cs="Arial"/>
          <w:sz w:val="22"/>
          <w:szCs w:val="20"/>
        </w:rPr>
      </w:pPr>
      <w:r>
        <w:rPr>
          <w:rFonts w:ascii="Arial" w:hAnsi="Arial" w:cs="Arial"/>
          <w:sz w:val="22"/>
          <w:szCs w:val="20"/>
        </w:rPr>
        <w:t xml:space="preserve">Recruitment is integrated in to the consent process. There are no separate materials just for recruitment. Trained field staff will approach the eligible household and introduce themselves and describe the study and the participant involvement, should they choose to participate. </w:t>
      </w:r>
      <w:r w:rsidR="00C11825" w:rsidRPr="00C11825">
        <w:rPr>
          <w:rFonts w:ascii="Arial" w:hAnsi="Arial" w:cs="Arial"/>
          <w:sz w:val="22"/>
          <w:szCs w:val="20"/>
        </w:rPr>
        <w:t>The consent forms are attached.</w:t>
      </w:r>
    </w:p>
    <w:p w14:paraId="6FF80528" w14:textId="77777777" w:rsidR="00857F05" w:rsidRPr="00BE00B7" w:rsidRDefault="00857F05" w:rsidP="00E403C3">
      <w:pPr>
        <w:ind w:left="360"/>
        <w:rPr>
          <w:rFonts w:ascii="Arial" w:hAnsi="Arial" w:cs="Arial"/>
          <w:sz w:val="22"/>
          <w:szCs w:val="20"/>
        </w:rPr>
      </w:pPr>
    </w:p>
    <w:p w14:paraId="18EABA02" w14:textId="77777777" w:rsidR="00205DC5" w:rsidRPr="00BE00B7" w:rsidRDefault="00205DC5" w:rsidP="00205DC5">
      <w:pPr>
        <w:ind w:left="360"/>
        <w:rPr>
          <w:rFonts w:ascii="Arial" w:hAnsi="Arial" w:cs="Arial"/>
          <w:sz w:val="22"/>
          <w:szCs w:val="20"/>
        </w:rPr>
      </w:pPr>
      <w:r>
        <w:rPr>
          <w:rFonts w:ascii="Arial" w:hAnsi="Arial" w:cs="Arial"/>
          <w:sz w:val="22"/>
          <w:szCs w:val="20"/>
        </w:rPr>
        <w:t xml:space="preserve"> </w:t>
      </w:r>
    </w:p>
    <w:p w14:paraId="7FEE968B" w14:textId="77777777" w:rsidR="00E403C3" w:rsidRPr="00BE00B7" w:rsidRDefault="00E403C3" w:rsidP="00E403C3">
      <w:pPr>
        <w:ind w:left="360"/>
        <w:rPr>
          <w:rFonts w:ascii="Arial" w:hAnsi="Arial" w:cs="Arial"/>
          <w:sz w:val="22"/>
          <w:szCs w:val="20"/>
        </w:rPr>
      </w:pPr>
    </w:p>
    <w:p w14:paraId="7F125F0F" w14:textId="77777777" w:rsidR="00E403C3" w:rsidRPr="00BE00B7" w:rsidRDefault="00E403C3" w:rsidP="00E403C3">
      <w:pPr>
        <w:rPr>
          <w:rFonts w:ascii="Arial" w:hAnsi="Arial" w:cs="Arial"/>
          <w:b/>
          <w:color w:val="336699"/>
          <w:sz w:val="22"/>
          <w:szCs w:val="20"/>
        </w:rPr>
      </w:pPr>
      <w:r w:rsidRPr="00BE00B7">
        <w:rPr>
          <w:rFonts w:ascii="Arial" w:hAnsi="Arial" w:cs="Arial"/>
          <w:b/>
          <w:color w:val="336699"/>
          <w:sz w:val="22"/>
          <w:szCs w:val="20"/>
        </w:rPr>
        <w:t>7. Screening</w:t>
      </w:r>
    </w:p>
    <w:p w14:paraId="7ED5B95B" w14:textId="77777777" w:rsidR="00E403C3" w:rsidRPr="00BE00B7" w:rsidRDefault="00E403C3" w:rsidP="00E403C3">
      <w:pPr>
        <w:rPr>
          <w:rFonts w:ascii="Arial" w:hAnsi="Arial" w:cs="Arial"/>
          <w:b/>
          <w:color w:val="993300"/>
          <w:sz w:val="22"/>
          <w:szCs w:val="20"/>
        </w:rPr>
      </w:pPr>
    </w:p>
    <w:p w14:paraId="6834E273" w14:textId="77777777" w:rsidR="00E403C3" w:rsidRPr="00BE00B7" w:rsidRDefault="00E403C3" w:rsidP="00E403C3">
      <w:pPr>
        <w:spacing w:after="120"/>
        <w:ind w:left="360" w:hanging="360"/>
        <w:rPr>
          <w:rFonts w:ascii="Arial" w:hAnsi="Arial" w:cs="Arial"/>
          <w:b/>
          <w:color w:val="000000"/>
          <w:sz w:val="22"/>
          <w:szCs w:val="20"/>
        </w:rPr>
      </w:pPr>
      <w:r w:rsidRPr="00BE00B7">
        <w:rPr>
          <w:rFonts w:ascii="Arial" w:hAnsi="Arial" w:cs="Arial"/>
          <w:color w:val="000000"/>
          <w:sz w:val="22"/>
          <w:szCs w:val="20"/>
        </w:rPr>
        <w:t xml:space="preserve">a)   </w:t>
      </w:r>
      <w:r w:rsidRPr="00BE00B7">
        <w:rPr>
          <w:rFonts w:ascii="Arial" w:hAnsi="Arial" w:cs="Arial"/>
          <w:b/>
          <w:color w:val="000000"/>
          <w:sz w:val="22"/>
          <w:szCs w:val="20"/>
        </w:rPr>
        <w:t>Provide criteria for subject inclusion and exclusion. If any inclusion/exclusion criteria are based on gender, race, or ethnicity, explain rationale for restrictions.</w:t>
      </w:r>
    </w:p>
    <w:p w14:paraId="4FE0427F" w14:textId="77777777" w:rsidR="00E403C3" w:rsidRPr="00BE00B7" w:rsidRDefault="00E403C3" w:rsidP="00E403C3">
      <w:pPr>
        <w:ind w:left="360"/>
        <w:rPr>
          <w:rFonts w:ascii="Arial" w:hAnsi="Arial" w:cs="Arial"/>
          <w:sz w:val="22"/>
          <w:szCs w:val="20"/>
        </w:rPr>
      </w:pPr>
      <w:r w:rsidRPr="00BE00B7">
        <w:rPr>
          <w:rFonts w:ascii="Arial" w:hAnsi="Arial" w:cs="Arial"/>
          <w:sz w:val="22"/>
          <w:szCs w:val="20"/>
        </w:rPr>
        <w:t>The study will be conducted in communities in Western Province, Kenya. These communities must meet all of the following criteria:</w:t>
      </w:r>
    </w:p>
    <w:p w14:paraId="6963F17A" w14:textId="77777777" w:rsidR="00E403C3" w:rsidRPr="00BE00B7" w:rsidRDefault="00E403C3" w:rsidP="00E403C3">
      <w:pPr>
        <w:pStyle w:val="ListParagraph"/>
        <w:numPr>
          <w:ilvl w:val="0"/>
          <w:numId w:val="24"/>
        </w:numPr>
        <w:rPr>
          <w:rFonts w:ascii="Arial" w:hAnsi="Arial" w:cs="Arial"/>
          <w:sz w:val="22"/>
          <w:szCs w:val="20"/>
        </w:rPr>
      </w:pPr>
      <w:r w:rsidRPr="00BE00B7">
        <w:rPr>
          <w:rFonts w:ascii="Arial" w:hAnsi="Arial" w:cs="Arial"/>
          <w:sz w:val="22"/>
          <w:szCs w:val="20"/>
        </w:rPr>
        <w:t>The water source located in a rural area</w:t>
      </w:r>
    </w:p>
    <w:p w14:paraId="3A33D260" w14:textId="77777777" w:rsidR="00E403C3" w:rsidRDefault="00E403C3" w:rsidP="00E403C3">
      <w:pPr>
        <w:pStyle w:val="ListParagraph"/>
        <w:numPr>
          <w:ilvl w:val="0"/>
          <w:numId w:val="24"/>
        </w:numPr>
        <w:rPr>
          <w:rFonts w:ascii="Arial" w:hAnsi="Arial" w:cs="Arial"/>
          <w:sz w:val="22"/>
          <w:szCs w:val="20"/>
        </w:rPr>
      </w:pPr>
      <w:r w:rsidRPr="00BE00B7">
        <w:rPr>
          <w:rFonts w:ascii="Arial" w:hAnsi="Arial" w:cs="Arial"/>
          <w:sz w:val="22"/>
          <w:szCs w:val="20"/>
        </w:rPr>
        <w:t>The majority of the community members relies on unimproved sanitation facilities</w:t>
      </w:r>
    </w:p>
    <w:p w14:paraId="711A8CC8" w14:textId="77777777" w:rsidR="00D6529B" w:rsidRPr="000438A1" w:rsidRDefault="00D6529B" w:rsidP="00D6529B">
      <w:pPr>
        <w:pStyle w:val="ListParagraph"/>
        <w:numPr>
          <w:ilvl w:val="0"/>
          <w:numId w:val="24"/>
        </w:numPr>
        <w:autoSpaceDE w:val="0"/>
        <w:autoSpaceDN w:val="0"/>
        <w:adjustRightInd w:val="0"/>
        <w:jc w:val="both"/>
      </w:pPr>
      <w:r w:rsidRPr="000438A1">
        <w:t>The majority of village members collect their water from communal sources</w:t>
      </w:r>
    </w:p>
    <w:p w14:paraId="2297C1AE" w14:textId="27AC47D7" w:rsidR="00D6529B" w:rsidRDefault="00D6529B" w:rsidP="00D6529B">
      <w:pPr>
        <w:pStyle w:val="ListParagraph"/>
        <w:numPr>
          <w:ilvl w:val="0"/>
          <w:numId w:val="24"/>
        </w:numPr>
        <w:autoSpaceDE w:val="0"/>
        <w:autoSpaceDN w:val="0"/>
        <w:adjustRightInd w:val="0"/>
        <w:jc w:val="both"/>
      </w:pPr>
      <w:r w:rsidRPr="000438A1">
        <w:t xml:space="preserve">There are at least </w:t>
      </w:r>
      <w:r w:rsidR="00450B53">
        <w:t xml:space="preserve">2 </w:t>
      </w:r>
      <w:r w:rsidRPr="000438A1">
        <w:t>eligible target children in the village whose parents</w:t>
      </w:r>
      <w:r w:rsidR="00450B53">
        <w:t xml:space="preserve"> own their home and</w:t>
      </w:r>
      <w:r w:rsidRPr="000438A1">
        <w:t xml:space="preserve"> have no plans to move away in the next 12 months</w:t>
      </w:r>
    </w:p>
    <w:p w14:paraId="32EDEEC7" w14:textId="46CA6101" w:rsidR="00450B53" w:rsidRDefault="00450B53" w:rsidP="00450B53">
      <w:pPr>
        <w:pStyle w:val="ListParagraph"/>
        <w:numPr>
          <w:ilvl w:val="0"/>
          <w:numId w:val="24"/>
        </w:numPr>
        <w:autoSpaceDE w:val="0"/>
        <w:autoSpaceDN w:val="0"/>
        <w:adjustRightInd w:val="0"/>
        <w:jc w:val="both"/>
      </w:pPr>
      <w:r w:rsidRPr="007E705C">
        <w:t>The village cannot already have a chlorine dispenser installed</w:t>
      </w:r>
    </w:p>
    <w:p w14:paraId="4C55E413" w14:textId="77777777" w:rsidR="001E175B" w:rsidRPr="007E705C" w:rsidRDefault="001E175B" w:rsidP="001E175B">
      <w:pPr>
        <w:pStyle w:val="ListParagraph"/>
        <w:numPr>
          <w:ilvl w:val="0"/>
          <w:numId w:val="24"/>
        </w:numPr>
        <w:autoSpaceDE w:val="0"/>
        <w:autoSpaceDN w:val="0"/>
        <w:adjustRightInd w:val="0"/>
        <w:jc w:val="both"/>
      </w:pPr>
      <w:r>
        <w:t>The respondent can speak either English, Kiswahili or Luhya</w:t>
      </w:r>
    </w:p>
    <w:p w14:paraId="773877B9" w14:textId="77777777" w:rsidR="001E175B" w:rsidRPr="007E705C" w:rsidRDefault="001E175B" w:rsidP="00D51F91">
      <w:pPr>
        <w:pStyle w:val="ListParagraph"/>
        <w:autoSpaceDE w:val="0"/>
        <w:autoSpaceDN w:val="0"/>
        <w:adjustRightInd w:val="0"/>
        <w:ind w:left="1080"/>
        <w:jc w:val="both"/>
      </w:pPr>
    </w:p>
    <w:p w14:paraId="6CEE1577" w14:textId="77777777" w:rsidR="00947C15" w:rsidRDefault="00947C15" w:rsidP="00736974">
      <w:pPr>
        <w:pStyle w:val="ListParagraph"/>
        <w:autoSpaceDE w:val="0"/>
        <w:autoSpaceDN w:val="0"/>
        <w:adjustRightInd w:val="0"/>
        <w:ind w:left="1080"/>
        <w:jc w:val="both"/>
      </w:pPr>
    </w:p>
    <w:p w14:paraId="04BA79E2" w14:textId="77777777" w:rsidR="004753F4" w:rsidRDefault="004753F4">
      <w:pPr>
        <w:widowControl w:val="0"/>
        <w:autoSpaceDE w:val="0"/>
        <w:autoSpaceDN w:val="0"/>
        <w:adjustRightInd w:val="0"/>
        <w:jc w:val="both"/>
        <w:rPr>
          <w:b/>
        </w:rPr>
      </w:pPr>
    </w:p>
    <w:p w14:paraId="00E28C20" w14:textId="4189116D" w:rsidR="00947C15" w:rsidRDefault="00B03170" w:rsidP="00736974">
      <w:pPr>
        <w:widowControl w:val="0"/>
        <w:autoSpaceDE w:val="0"/>
        <w:autoSpaceDN w:val="0"/>
        <w:adjustRightInd w:val="0"/>
        <w:jc w:val="both"/>
        <w:rPr>
          <w:rFonts w:ascii="Arial" w:hAnsi="Arial" w:cs="Arial"/>
          <w:sz w:val="22"/>
          <w:szCs w:val="20"/>
        </w:rPr>
      </w:pPr>
      <w:r w:rsidRPr="00B03170">
        <w:t>Because of efficiencies of scale in intervention delivery, villages with larger numbers of pregnant women will be prioritized for enrollment.</w:t>
      </w:r>
      <w:r w:rsidR="003311D1">
        <w:rPr>
          <w:rFonts w:ascii="Arial" w:hAnsi="Arial" w:cs="Arial"/>
          <w:sz w:val="22"/>
          <w:szCs w:val="20"/>
        </w:rPr>
        <w:t xml:space="preserve"> </w:t>
      </w:r>
      <w:r w:rsidR="00443A86" w:rsidRPr="00736974">
        <w:t xml:space="preserve">Two </w:t>
      </w:r>
      <w:r w:rsidR="00037AAE">
        <w:t xml:space="preserve">or more </w:t>
      </w:r>
      <w:r w:rsidR="00443A86" w:rsidRPr="00736974">
        <w:t>neighboring villages may be combined to create one cluster as long as the pair of villages has at least 8 eligible pregnant women</w:t>
      </w:r>
      <w:r w:rsidR="005A7022">
        <w:t xml:space="preserve"> and</w:t>
      </w:r>
      <w:r w:rsidR="00443A86" w:rsidRPr="00736974">
        <w:t xml:space="preserve"> shares a border</w:t>
      </w:r>
      <w:r w:rsidR="003311D1" w:rsidRPr="00EF4B3B">
        <w:rPr>
          <w:b/>
        </w:rPr>
        <w:t xml:space="preserve">. </w:t>
      </w:r>
      <w:r w:rsidR="009E161B">
        <w:rPr>
          <w:rFonts w:ascii="Arial" w:hAnsi="Arial" w:cs="Arial"/>
          <w:sz w:val="22"/>
          <w:szCs w:val="20"/>
        </w:rPr>
        <w:t>C</w:t>
      </w:r>
      <w:r w:rsidR="00E403C3" w:rsidRPr="00BE00B7">
        <w:rPr>
          <w:rFonts w:ascii="Arial" w:hAnsi="Arial" w:cs="Arial"/>
          <w:sz w:val="22"/>
          <w:szCs w:val="20"/>
        </w:rPr>
        <w:t xml:space="preserve">ompounds (within eligible communities) will be eligible to participate if they include at least one </w:t>
      </w:r>
      <w:r w:rsidR="009E161B">
        <w:rPr>
          <w:rFonts w:ascii="Arial" w:hAnsi="Arial" w:cs="Arial"/>
          <w:sz w:val="22"/>
          <w:szCs w:val="20"/>
        </w:rPr>
        <w:t>pregnant woman</w:t>
      </w:r>
      <w:r w:rsidR="00450B53">
        <w:rPr>
          <w:rFonts w:ascii="Arial" w:hAnsi="Arial" w:cs="Arial"/>
          <w:sz w:val="22"/>
          <w:szCs w:val="20"/>
        </w:rPr>
        <w:t xml:space="preserve"> in her second or third trimester</w:t>
      </w:r>
      <w:r w:rsidR="009E161B">
        <w:rPr>
          <w:rFonts w:ascii="Arial" w:hAnsi="Arial" w:cs="Arial"/>
          <w:sz w:val="22"/>
          <w:szCs w:val="20"/>
        </w:rPr>
        <w:t xml:space="preserve"> living in the compound</w:t>
      </w:r>
      <w:r w:rsidR="00DE5875">
        <w:rPr>
          <w:rFonts w:ascii="Arial" w:hAnsi="Arial" w:cs="Arial"/>
          <w:sz w:val="22"/>
          <w:szCs w:val="20"/>
        </w:rPr>
        <w:t>. Within each enrolled compound, we will collect information from three types of children:</w:t>
      </w:r>
    </w:p>
    <w:p w14:paraId="0E2663DF" w14:textId="77777777" w:rsidR="00DE5875" w:rsidRPr="00BE00B7" w:rsidRDefault="00DE5875" w:rsidP="00E403C3">
      <w:pPr>
        <w:ind w:left="360"/>
        <w:rPr>
          <w:rFonts w:ascii="Arial" w:hAnsi="Arial" w:cs="Arial"/>
          <w:sz w:val="22"/>
          <w:szCs w:val="20"/>
        </w:rPr>
      </w:pPr>
    </w:p>
    <w:p w14:paraId="71D216FC" w14:textId="77777777" w:rsidR="00E403C3" w:rsidRPr="00BE00B7" w:rsidRDefault="00E403C3" w:rsidP="00DE5875">
      <w:pPr>
        <w:rPr>
          <w:rFonts w:ascii="Arial" w:hAnsi="Arial" w:cs="Arial"/>
          <w:sz w:val="22"/>
          <w:szCs w:val="20"/>
        </w:rPr>
      </w:pPr>
    </w:p>
    <w:p w14:paraId="23C8B700" w14:textId="77777777" w:rsidR="00E403C3" w:rsidRPr="00BE00B7" w:rsidRDefault="00DE5875" w:rsidP="00E403C3">
      <w:pPr>
        <w:ind w:left="360"/>
        <w:rPr>
          <w:rFonts w:ascii="Arial" w:hAnsi="Arial" w:cs="Arial"/>
          <w:sz w:val="22"/>
          <w:szCs w:val="20"/>
        </w:rPr>
      </w:pPr>
      <w:r>
        <w:rPr>
          <w:rFonts w:ascii="Arial" w:hAnsi="Arial" w:cs="Arial"/>
          <w:sz w:val="22"/>
          <w:szCs w:val="20"/>
        </w:rPr>
        <w:t xml:space="preserve">(1) </w:t>
      </w:r>
      <w:r w:rsidR="00E403C3" w:rsidRPr="00BE00B7">
        <w:rPr>
          <w:rFonts w:ascii="Arial" w:hAnsi="Arial" w:cs="Arial"/>
          <w:sz w:val="22"/>
          <w:szCs w:val="20"/>
        </w:rPr>
        <w:t xml:space="preserve">Infants </w:t>
      </w:r>
      <w:r>
        <w:rPr>
          <w:rFonts w:ascii="Arial" w:hAnsi="Arial" w:cs="Arial"/>
          <w:sz w:val="22"/>
          <w:szCs w:val="20"/>
        </w:rPr>
        <w:t xml:space="preserve">(target child) </w:t>
      </w:r>
      <w:r w:rsidR="00E403C3" w:rsidRPr="00BE00B7">
        <w:rPr>
          <w:rFonts w:ascii="Arial" w:hAnsi="Arial" w:cs="Arial"/>
          <w:sz w:val="22"/>
          <w:szCs w:val="20"/>
        </w:rPr>
        <w:t>will be eligible to participate in the study if</w:t>
      </w:r>
      <w:r w:rsidR="00B96FF9">
        <w:rPr>
          <w:rFonts w:ascii="Arial" w:hAnsi="Arial" w:cs="Arial"/>
          <w:sz w:val="22"/>
          <w:szCs w:val="20"/>
        </w:rPr>
        <w:t>:</w:t>
      </w:r>
      <w:r w:rsidR="00E403C3" w:rsidRPr="00BE00B7">
        <w:rPr>
          <w:rFonts w:ascii="Arial" w:hAnsi="Arial" w:cs="Arial"/>
          <w:sz w:val="22"/>
          <w:szCs w:val="20"/>
        </w:rPr>
        <w:t xml:space="preserve"> </w:t>
      </w:r>
    </w:p>
    <w:p w14:paraId="66213704" w14:textId="77777777" w:rsidR="00E403C3" w:rsidRPr="00BE00B7" w:rsidRDefault="00E403C3" w:rsidP="00E403C3">
      <w:pPr>
        <w:ind w:left="360"/>
        <w:rPr>
          <w:rFonts w:ascii="Arial" w:hAnsi="Arial" w:cs="Arial"/>
          <w:sz w:val="22"/>
          <w:szCs w:val="20"/>
        </w:rPr>
      </w:pPr>
      <w:r w:rsidRPr="00BE00B7">
        <w:rPr>
          <w:rFonts w:ascii="Arial" w:hAnsi="Arial" w:cs="Arial"/>
          <w:sz w:val="22"/>
          <w:szCs w:val="20"/>
        </w:rPr>
        <w:tab/>
        <w:t xml:space="preserve">1. </w:t>
      </w:r>
      <w:r w:rsidR="00B96FF9">
        <w:rPr>
          <w:rFonts w:ascii="Arial" w:hAnsi="Arial" w:cs="Arial"/>
          <w:sz w:val="22"/>
          <w:szCs w:val="20"/>
        </w:rPr>
        <w:t xml:space="preserve">They were in utero </w:t>
      </w:r>
      <w:r w:rsidR="00B03170">
        <w:rPr>
          <w:rFonts w:ascii="Arial" w:hAnsi="Arial" w:cs="Arial"/>
          <w:sz w:val="22"/>
          <w:szCs w:val="20"/>
        </w:rPr>
        <w:t xml:space="preserve">or less than 3 months old </w:t>
      </w:r>
      <w:r w:rsidR="00662E42">
        <w:rPr>
          <w:rFonts w:ascii="Arial" w:hAnsi="Arial" w:cs="Arial"/>
          <w:sz w:val="22"/>
          <w:szCs w:val="20"/>
        </w:rPr>
        <w:t>at the time of the village census</w:t>
      </w:r>
    </w:p>
    <w:p w14:paraId="23488140" w14:textId="77777777" w:rsidR="00E403C3" w:rsidRPr="00BE00B7" w:rsidRDefault="00E403C3" w:rsidP="00E403C3">
      <w:pPr>
        <w:ind w:left="360"/>
        <w:rPr>
          <w:rFonts w:ascii="Arial" w:hAnsi="Arial" w:cs="Arial"/>
          <w:sz w:val="22"/>
          <w:szCs w:val="20"/>
        </w:rPr>
      </w:pPr>
      <w:r w:rsidRPr="00BE00B7">
        <w:rPr>
          <w:rFonts w:ascii="Arial" w:hAnsi="Arial" w:cs="Arial"/>
          <w:sz w:val="22"/>
          <w:szCs w:val="20"/>
        </w:rPr>
        <w:tab/>
        <w:t xml:space="preserve">2. </w:t>
      </w:r>
      <w:r w:rsidR="00B96FF9">
        <w:rPr>
          <w:rFonts w:ascii="Arial" w:hAnsi="Arial" w:cs="Arial"/>
          <w:sz w:val="22"/>
          <w:szCs w:val="20"/>
        </w:rPr>
        <w:t xml:space="preserve">Their parents/guardians </w:t>
      </w:r>
      <w:r w:rsidR="00066050">
        <w:rPr>
          <w:rFonts w:ascii="Arial" w:hAnsi="Arial" w:cs="Arial"/>
          <w:sz w:val="22"/>
          <w:szCs w:val="20"/>
        </w:rPr>
        <w:t xml:space="preserve">own their home and </w:t>
      </w:r>
      <w:r w:rsidR="00B96FF9">
        <w:rPr>
          <w:rFonts w:ascii="Arial" w:hAnsi="Arial" w:cs="Arial"/>
          <w:sz w:val="22"/>
          <w:szCs w:val="20"/>
        </w:rPr>
        <w:t>are p</w:t>
      </w:r>
      <w:r w:rsidRPr="00BE00B7">
        <w:rPr>
          <w:rFonts w:ascii="Arial" w:hAnsi="Arial" w:cs="Arial"/>
          <w:sz w:val="22"/>
          <w:szCs w:val="20"/>
        </w:rPr>
        <w:t xml:space="preserve">lanning to stay in the study village for the </w:t>
      </w:r>
      <w:r w:rsidRPr="00FA6968">
        <w:rPr>
          <w:rFonts w:ascii="Arial" w:hAnsi="Arial" w:cs="Arial"/>
          <w:sz w:val="22"/>
          <w:szCs w:val="20"/>
        </w:rPr>
        <w:t xml:space="preserve">next </w:t>
      </w:r>
      <w:r w:rsidR="00B96FF9">
        <w:rPr>
          <w:rFonts w:ascii="Arial" w:hAnsi="Arial" w:cs="Arial"/>
          <w:sz w:val="22"/>
          <w:szCs w:val="20"/>
        </w:rPr>
        <w:t>12</w:t>
      </w:r>
      <w:r w:rsidR="00B96FF9" w:rsidRPr="00FA6968">
        <w:rPr>
          <w:rFonts w:ascii="Arial" w:hAnsi="Arial" w:cs="Arial"/>
          <w:sz w:val="22"/>
          <w:szCs w:val="20"/>
        </w:rPr>
        <w:t xml:space="preserve"> </w:t>
      </w:r>
      <w:r w:rsidRPr="00FA6968">
        <w:rPr>
          <w:rFonts w:ascii="Arial" w:hAnsi="Arial" w:cs="Arial"/>
          <w:sz w:val="22"/>
          <w:szCs w:val="20"/>
        </w:rPr>
        <w:t>months</w:t>
      </w:r>
    </w:p>
    <w:p w14:paraId="2F934433" w14:textId="77777777" w:rsidR="00E403C3" w:rsidRDefault="00E403C3" w:rsidP="00E403C3">
      <w:pPr>
        <w:rPr>
          <w:rFonts w:ascii="Arial" w:hAnsi="Arial" w:cs="Arial"/>
          <w:sz w:val="22"/>
          <w:szCs w:val="20"/>
        </w:rPr>
      </w:pPr>
    </w:p>
    <w:p w14:paraId="3FAC2B19" w14:textId="77777777" w:rsidR="00DE5875" w:rsidRDefault="00DE5875" w:rsidP="00DE5875">
      <w:pPr>
        <w:ind w:left="360"/>
        <w:rPr>
          <w:rFonts w:ascii="Arial" w:hAnsi="Arial" w:cs="Arial"/>
          <w:sz w:val="22"/>
          <w:szCs w:val="20"/>
        </w:rPr>
      </w:pPr>
      <w:r>
        <w:rPr>
          <w:rFonts w:ascii="Arial" w:hAnsi="Arial" w:cs="Arial"/>
          <w:sz w:val="22"/>
          <w:szCs w:val="20"/>
        </w:rPr>
        <w:t>(2) Children &lt; 36 months at baseline that are living in a compound of a target child will be eligible to participate in diarrhea measurement if</w:t>
      </w:r>
      <w:r w:rsidR="00B96FF9">
        <w:rPr>
          <w:rFonts w:ascii="Arial" w:hAnsi="Arial" w:cs="Arial"/>
          <w:sz w:val="22"/>
          <w:szCs w:val="20"/>
        </w:rPr>
        <w:t xml:space="preserve">: </w:t>
      </w:r>
    </w:p>
    <w:p w14:paraId="4AFE3E5D" w14:textId="77777777" w:rsidR="00DE5875" w:rsidRDefault="00DE5875" w:rsidP="00DE5875">
      <w:pPr>
        <w:rPr>
          <w:rFonts w:ascii="Arial" w:hAnsi="Arial" w:cs="Arial"/>
          <w:sz w:val="22"/>
          <w:szCs w:val="20"/>
        </w:rPr>
      </w:pPr>
      <w:r>
        <w:rPr>
          <w:rFonts w:ascii="Arial" w:hAnsi="Arial" w:cs="Arial"/>
          <w:sz w:val="22"/>
          <w:szCs w:val="20"/>
        </w:rPr>
        <w:tab/>
        <w:t xml:space="preserve">1. </w:t>
      </w:r>
      <w:r w:rsidR="00B96FF9">
        <w:rPr>
          <w:rFonts w:ascii="Arial" w:hAnsi="Arial" w:cs="Arial"/>
          <w:sz w:val="22"/>
          <w:szCs w:val="20"/>
        </w:rPr>
        <w:t xml:space="preserve">They are </w:t>
      </w:r>
      <w:r>
        <w:rPr>
          <w:rFonts w:ascii="Arial" w:hAnsi="Arial" w:cs="Arial"/>
          <w:sz w:val="22"/>
          <w:szCs w:val="20"/>
        </w:rPr>
        <w:t>3 – 36 months old at the baseline survey</w:t>
      </w:r>
    </w:p>
    <w:p w14:paraId="16AB5F49" w14:textId="010B3FCC" w:rsidR="00DE5875" w:rsidRDefault="00DE5875" w:rsidP="00DE5875">
      <w:pPr>
        <w:rPr>
          <w:rFonts w:ascii="Arial" w:hAnsi="Arial" w:cs="Arial"/>
          <w:sz w:val="22"/>
          <w:szCs w:val="20"/>
        </w:rPr>
      </w:pPr>
      <w:r>
        <w:rPr>
          <w:rFonts w:ascii="Arial" w:hAnsi="Arial" w:cs="Arial"/>
          <w:sz w:val="22"/>
          <w:szCs w:val="20"/>
        </w:rPr>
        <w:tab/>
      </w:r>
    </w:p>
    <w:p w14:paraId="477343C5" w14:textId="77777777" w:rsidR="00DE5875" w:rsidRDefault="00DE5875" w:rsidP="00DE5875">
      <w:pPr>
        <w:rPr>
          <w:rFonts w:ascii="Arial" w:hAnsi="Arial" w:cs="Arial"/>
          <w:sz w:val="22"/>
          <w:szCs w:val="20"/>
        </w:rPr>
      </w:pPr>
    </w:p>
    <w:p w14:paraId="2BFBA4A6" w14:textId="77777777" w:rsidR="00DE5875" w:rsidRDefault="00DE5875" w:rsidP="00DE5875">
      <w:pPr>
        <w:ind w:left="360"/>
        <w:rPr>
          <w:rFonts w:ascii="Arial" w:hAnsi="Arial" w:cs="Arial"/>
          <w:sz w:val="22"/>
          <w:szCs w:val="20"/>
        </w:rPr>
      </w:pPr>
      <w:r>
        <w:rPr>
          <w:rFonts w:ascii="Arial" w:hAnsi="Arial" w:cs="Arial"/>
          <w:sz w:val="22"/>
          <w:szCs w:val="20"/>
        </w:rPr>
        <w:t>(3) An older sibling or older child from each enrolled compound that includes a target child will be eligible to participate in the intestinal parasite specimen measurement if</w:t>
      </w:r>
      <w:r w:rsidR="00B96FF9">
        <w:rPr>
          <w:rFonts w:ascii="Arial" w:hAnsi="Arial" w:cs="Arial"/>
          <w:sz w:val="22"/>
          <w:szCs w:val="20"/>
        </w:rPr>
        <w:t>:</w:t>
      </w:r>
      <w:r>
        <w:rPr>
          <w:rFonts w:ascii="Arial" w:hAnsi="Arial" w:cs="Arial"/>
          <w:sz w:val="22"/>
          <w:szCs w:val="20"/>
        </w:rPr>
        <w:t xml:space="preserve"> </w:t>
      </w:r>
    </w:p>
    <w:p w14:paraId="6FE8441A" w14:textId="121C1813" w:rsidR="00DE5875" w:rsidRDefault="00DE5875" w:rsidP="00DE5875">
      <w:pPr>
        <w:rPr>
          <w:rFonts w:ascii="Arial" w:hAnsi="Arial" w:cs="Arial"/>
          <w:sz w:val="22"/>
          <w:szCs w:val="20"/>
        </w:rPr>
      </w:pPr>
      <w:r>
        <w:rPr>
          <w:rFonts w:ascii="Arial" w:hAnsi="Arial" w:cs="Arial"/>
          <w:sz w:val="22"/>
          <w:szCs w:val="20"/>
        </w:rPr>
        <w:tab/>
        <w:t xml:space="preserve">1. </w:t>
      </w:r>
      <w:r w:rsidR="00B96FF9">
        <w:rPr>
          <w:rFonts w:ascii="Arial" w:hAnsi="Arial" w:cs="Arial"/>
          <w:sz w:val="22"/>
          <w:szCs w:val="20"/>
        </w:rPr>
        <w:t>They are b</w:t>
      </w:r>
      <w:r>
        <w:rPr>
          <w:rFonts w:ascii="Arial" w:hAnsi="Arial" w:cs="Arial"/>
          <w:sz w:val="22"/>
          <w:szCs w:val="20"/>
        </w:rPr>
        <w:t>etween the ages of</w:t>
      </w:r>
      <w:r w:rsidR="00184452">
        <w:rPr>
          <w:rFonts w:ascii="Arial" w:hAnsi="Arial" w:cs="Arial"/>
          <w:sz w:val="22"/>
          <w:szCs w:val="20"/>
        </w:rPr>
        <w:t xml:space="preserve"> 18-27 months at baseline or</w:t>
      </w:r>
      <w:r>
        <w:rPr>
          <w:rFonts w:ascii="Arial" w:hAnsi="Arial" w:cs="Arial"/>
          <w:sz w:val="22"/>
          <w:szCs w:val="20"/>
        </w:rPr>
        <w:t xml:space="preserve"> </w:t>
      </w:r>
      <w:r w:rsidR="00704BFB">
        <w:rPr>
          <w:rFonts w:ascii="Arial" w:hAnsi="Arial" w:cs="Arial"/>
          <w:sz w:val="22"/>
          <w:szCs w:val="20"/>
        </w:rPr>
        <w:t xml:space="preserve">3 </w:t>
      </w:r>
      <w:r w:rsidR="00DD26AA">
        <w:rPr>
          <w:rFonts w:ascii="Arial" w:hAnsi="Arial" w:cs="Arial"/>
          <w:sz w:val="22"/>
          <w:szCs w:val="20"/>
        </w:rPr>
        <w:t>-15</w:t>
      </w:r>
      <w:r>
        <w:rPr>
          <w:rFonts w:ascii="Arial" w:hAnsi="Arial" w:cs="Arial"/>
          <w:sz w:val="22"/>
          <w:szCs w:val="20"/>
        </w:rPr>
        <w:t xml:space="preserve"> years at </w:t>
      </w:r>
      <w:proofErr w:type="spellStart"/>
      <w:r w:rsidR="00184452">
        <w:rPr>
          <w:rFonts w:ascii="Arial" w:hAnsi="Arial" w:cs="Arial"/>
          <w:sz w:val="22"/>
          <w:szCs w:val="20"/>
        </w:rPr>
        <w:t>end</w:t>
      </w:r>
      <w:r>
        <w:rPr>
          <w:rFonts w:ascii="Arial" w:hAnsi="Arial" w:cs="Arial"/>
          <w:sz w:val="22"/>
          <w:szCs w:val="20"/>
        </w:rPr>
        <w:t>line</w:t>
      </w:r>
      <w:proofErr w:type="spellEnd"/>
    </w:p>
    <w:p w14:paraId="3C898472" w14:textId="52FC4617" w:rsidR="00DE5875" w:rsidRDefault="00DE5875" w:rsidP="00DE5875">
      <w:pPr>
        <w:rPr>
          <w:rFonts w:ascii="Arial" w:hAnsi="Arial" w:cs="Arial"/>
          <w:sz w:val="22"/>
          <w:szCs w:val="20"/>
        </w:rPr>
      </w:pPr>
      <w:r>
        <w:rPr>
          <w:rFonts w:ascii="Arial" w:hAnsi="Arial" w:cs="Arial"/>
          <w:sz w:val="22"/>
          <w:szCs w:val="20"/>
        </w:rPr>
        <w:tab/>
      </w:r>
    </w:p>
    <w:p w14:paraId="02AACB94" w14:textId="77777777" w:rsidR="00DE5875" w:rsidRDefault="00DE5875" w:rsidP="00E403C3">
      <w:pPr>
        <w:rPr>
          <w:rFonts w:ascii="Arial" w:hAnsi="Arial" w:cs="Arial"/>
          <w:sz w:val="22"/>
          <w:szCs w:val="20"/>
        </w:rPr>
      </w:pPr>
    </w:p>
    <w:p w14:paraId="6D50AF26" w14:textId="77777777" w:rsidR="00DE5875" w:rsidRPr="00BE00B7" w:rsidRDefault="00DE5875" w:rsidP="00E403C3">
      <w:pPr>
        <w:rPr>
          <w:rFonts w:ascii="Arial" w:hAnsi="Arial" w:cs="Arial"/>
          <w:sz w:val="22"/>
          <w:szCs w:val="20"/>
        </w:rPr>
      </w:pPr>
    </w:p>
    <w:p w14:paraId="4B5C4276" w14:textId="77777777" w:rsidR="00E403C3" w:rsidRPr="00BE00B7" w:rsidRDefault="00E403C3" w:rsidP="00E403C3">
      <w:pPr>
        <w:ind w:left="360"/>
        <w:rPr>
          <w:rFonts w:ascii="Arial" w:hAnsi="Arial" w:cs="Arial"/>
          <w:sz w:val="22"/>
          <w:szCs w:val="20"/>
        </w:rPr>
      </w:pPr>
      <w:r w:rsidRPr="00BE00B7">
        <w:rPr>
          <w:rFonts w:ascii="Arial" w:hAnsi="Arial" w:cs="Arial"/>
          <w:sz w:val="22"/>
          <w:szCs w:val="20"/>
        </w:rPr>
        <w:t>There will be no exclusion criteria based on gender, race, or ethnicity.</w:t>
      </w:r>
    </w:p>
    <w:p w14:paraId="2D6E8ACD" w14:textId="77777777" w:rsidR="00E403C3" w:rsidRPr="00BE00B7" w:rsidRDefault="00E403C3" w:rsidP="00E403C3">
      <w:pPr>
        <w:rPr>
          <w:rFonts w:ascii="Arial" w:hAnsi="Arial" w:cs="Arial"/>
          <w:sz w:val="22"/>
          <w:szCs w:val="20"/>
        </w:rPr>
      </w:pPr>
    </w:p>
    <w:p w14:paraId="04CF9D76" w14:textId="77777777" w:rsidR="00E403C3" w:rsidRPr="00BE00B7" w:rsidRDefault="00E403C3" w:rsidP="00E403C3">
      <w:pPr>
        <w:spacing w:after="120"/>
        <w:ind w:left="360" w:hanging="360"/>
        <w:rPr>
          <w:rFonts w:ascii="Arial" w:hAnsi="Arial" w:cs="Arial"/>
          <w:b/>
          <w:sz w:val="22"/>
          <w:szCs w:val="20"/>
        </w:rPr>
      </w:pPr>
      <w:r w:rsidRPr="00BE00B7">
        <w:rPr>
          <w:rFonts w:ascii="Arial" w:hAnsi="Arial" w:cs="Arial"/>
          <w:sz w:val="22"/>
          <w:szCs w:val="20"/>
        </w:rPr>
        <w:t xml:space="preserve">b)   </w:t>
      </w:r>
      <w:r w:rsidRPr="00BE00B7">
        <w:rPr>
          <w:rFonts w:ascii="Arial" w:hAnsi="Arial" w:cs="Arial"/>
          <w:b/>
          <w:sz w:val="22"/>
          <w:szCs w:val="20"/>
        </w:rPr>
        <w:t>If prospective subjects will be screened via tests, interviews, etc., prior to entry into the "main" study, explain how, where, when, and by whom screening will be done. NOTE: Consent must be obtained for screening procedures as well as "main" study procedures. As appropriate, either: 1) create a separate "Screening Consent Form;" or 2) include screening information within the consent form for the main study.</w:t>
      </w:r>
    </w:p>
    <w:p w14:paraId="2BD87A2E" w14:textId="77777777" w:rsidR="00205DC5" w:rsidRDefault="00E403C3" w:rsidP="00205DC5">
      <w:pPr>
        <w:spacing w:after="120"/>
        <w:ind w:left="360" w:hanging="360"/>
        <w:rPr>
          <w:rFonts w:ascii="Arial" w:hAnsi="Arial" w:cs="Arial"/>
          <w:sz w:val="22"/>
          <w:szCs w:val="20"/>
        </w:rPr>
      </w:pPr>
      <w:r w:rsidRPr="00BE00B7">
        <w:rPr>
          <w:rFonts w:ascii="Arial" w:hAnsi="Arial" w:cs="Arial"/>
          <w:sz w:val="22"/>
          <w:szCs w:val="20"/>
        </w:rPr>
        <w:tab/>
      </w:r>
      <w:r w:rsidR="00184452">
        <w:rPr>
          <w:rFonts w:ascii="Arial" w:hAnsi="Arial" w:cs="Arial"/>
          <w:sz w:val="22"/>
          <w:szCs w:val="20"/>
        </w:rPr>
        <w:t>Based on</w:t>
      </w:r>
      <w:r w:rsidR="00205DC5">
        <w:rPr>
          <w:rFonts w:ascii="Arial" w:hAnsi="Arial" w:cs="Arial"/>
          <w:sz w:val="22"/>
          <w:szCs w:val="20"/>
        </w:rPr>
        <w:t xml:space="preserve"> a list of potentially eligible </w:t>
      </w:r>
      <w:r w:rsidR="00B96FF9">
        <w:rPr>
          <w:rFonts w:ascii="Arial" w:hAnsi="Arial" w:cs="Arial"/>
          <w:sz w:val="22"/>
          <w:szCs w:val="20"/>
        </w:rPr>
        <w:t xml:space="preserve">mothers </w:t>
      </w:r>
      <w:r w:rsidR="00205DC5">
        <w:rPr>
          <w:rFonts w:ascii="Arial" w:hAnsi="Arial" w:cs="Arial"/>
          <w:sz w:val="22"/>
          <w:szCs w:val="20"/>
        </w:rPr>
        <w:t xml:space="preserve">from the village </w:t>
      </w:r>
      <w:r w:rsidR="00184452">
        <w:rPr>
          <w:rFonts w:ascii="Arial" w:hAnsi="Arial" w:cs="Arial"/>
          <w:sz w:val="22"/>
          <w:szCs w:val="20"/>
        </w:rPr>
        <w:t>census</w:t>
      </w:r>
      <w:r w:rsidR="00205DC5">
        <w:rPr>
          <w:rFonts w:ascii="Arial" w:hAnsi="Arial" w:cs="Arial"/>
          <w:sz w:val="22"/>
          <w:szCs w:val="20"/>
        </w:rPr>
        <w:t xml:space="preserve">, the same field officer who will administer the survey will first visit the compound, and immediately upon entering, introduce him or herself and request permission to screen the </w:t>
      </w:r>
      <w:r w:rsidR="00B96FF9">
        <w:rPr>
          <w:rFonts w:ascii="Arial" w:hAnsi="Arial" w:cs="Arial"/>
          <w:sz w:val="22"/>
          <w:szCs w:val="20"/>
        </w:rPr>
        <w:t xml:space="preserve">pregnant woman </w:t>
      </w:r>
      <w:r w:rsidR="00205DC5">
        <w:rPr>
          <w:rFonts w:ascii="Arial" w:hAnsi="Arial" w:cs="Arial"/>
          <w:sz w:val="22"/>
          <w:szCs w:val="20"/>
        </w:rPr>
        <w:t xml:space="preserve">for participation in the study. If permission is granted, the same field officer will attempt to verify eligibility, and if eligible, the same field officer will request permission for the main survey and begin it immediately. </w:t>
      </w:r>
    </w:p>
    <w:p w14:paraId="2AD40709" w14:textId="77777777" w:rsidR="00E403C3" w:rsidRPr="00BE00B7" w:rsidRDefault="00E403C3" w:rsidP="00E403C3">
      <w:pPr>
        <w:spacing w:after="120"/>
        <w:ind w:left="360" w:hanging="360"/>
        <w:rPr>
          <w:rFonts w:ascii="Arial" w:hAnsi="Arial" w:cs="Arial"/>
          <w:sz w:val="22"/>
          <w:szCs w:val="20"/>
        </w:rPr>
      </w:pPr>
    </w:p>
    <w:p w14:paraId="231EB352" w14:textId="77777777" w:rsidR="00E403C3" w:rsidRPr="00BE00B7" w:rsidRDefault="00E403C3" w:rsidP="00E403C3">
      <w:pPr>
        <w:rPr>
          <w:rFonts w:ascii="Arial" w:hAnsi="Arial" w:cs="Arial"/>
          <w:b/>
          <w:color w:val="336699"/>
          <w:sz w:val="22"/>
          <w:szCs w:val="20"/>
        </w:rPr>
      </w:pPr>
      <w:r w:rsidRPr="00BE00B7">
        <w:rPr>
          <w:rFonts w:ascii="Arial" w:hAnsi="Arial" w:cs="Arial"/>
          <w:b/>
          <w:color w:val="336699"/>
          <w:sz w:val="22"/>
          <w:szCs w:val="20"/>
        </w:rPr>
        <w:t>8. Compensation and Costs</w:t>
      </w:r>
    </w:p>
    <w:p w14:paraId="6BD21C77" w14:textId="77777777" w:rsidR="00E403C3" w:rsidRPr="00BE00B7" w:rsidRDefault="00E403C3" w:rsidP="00E403C3">
      <w:pPr>
        <w:rPr>
          <w:rFonts w:ascii="Arial" w:hAnsi="Arial" w:cs="Arial"/>
          <w:sz w:val="22"/>
          <w:szCs w:val="20"/>
        </w:rPr>
      </w:pPr>
    </w:p>
    <w:p w14:paraId="769AEC9A" w14:textId="77777777" w:rsidR="00E403C3" w:rsidRPr="00BE00B7" w:rsidRDefault="00E403C3" w:rsidP="00E403C3">
      <w:pPr>
        <w:spacing w:after="120"/>
        <w:ind w:left="360" w:hanging="360"/>
        <w:rPr>
          <w:rFonts w:ascii="Arial" w:hAnsi="Arial" w:cs="Arial"/>
          <w:sz w:val="22"/>
          <w:szCs w:val="20"/>
        </w:rPr>
      </w:pPr>
      <w:r w:rsidRPr="00BE00B7">
        <w:rPr>
          <w:rFonts w:ascii="Arial" w:hAnsi="Arial" w:cs="Arial"/>
          <w:sz w:val="22"/>
          <w:szCs w:val="20"/>
        </w:rPr>
        <w:t xml:space="preserve">a)   </w:t>
      </w:r>
      <w:r w:rsidRPr="00BE00B7">
        <w:rPr>
          <w:rFonts w:ascii="Arial" w:hAnsi="Arial" w:cs="Arial"/>
          <w:b/>
          <w:sz w:val="22"/>
          <w:szCs w:val="20"/>
        </w:rPr>
        <w:t xml:space="preserve">Describe plan for compensation of subjects. If no compensation will be provided, this should be stated. If subjects will be compensated for their participation, explain in detail about the </w:t>
      </w:r>
    </w:p>
    <w:p w14:paraId="3073B506" w14:textId="2E29B6C1" w:rsidR="00184452" w:rsidRPr="00184452" w:rsidRDefault="006874BC" w:rsidP="00E403C3">
      <w:pPr>
        <w:ind w:left="360"/>
        <w:rPr>
          <w:rFonts w:eastAsia="Arial Unicode MS"/>
        </w:rPr>
      </w:pPr>
      <w:r w:rsidRPr="006874BC">
        <w:rPr>
          <w:rFonts w:eastAsia="Arial Unicode MS"/>
        </w:rPr>
        <w:t xml:space="preserve">Subjects who participate in structured interviews, focus groups, or household surveys will be given a small token of appreciation for their time, such as a kanga or a small tub of cooking fat, after each data collection session (3 visits total). Subjects in the environmental enteropathy subgroup will be given a small cooking pot (a </w:t>
      </w:r>
      <w:proofErr w:type="spellStart"/>
      <w:r w:rsidRPr="006874BC">
        <w:rPr>
          <w:rFonts w:eastAsia="Arial Unicode MS"/>
        </w:rPr>
        <w:t>suf</w:t>
      </w:r>
      <w:r w:rsidR="00B5755D">
        <w:rPr>
          <w:rFonts w:eastAsia="Arial Unicode MS"/>
        </w:rPr>
        <w:t>u</w:t>
      </w:r>
      <w:r w:rsidRPr="006874BC">
        <w:rPr>
          <w:rFonts w:eastAsia="Arial Unicode MS"/>
        </w:rPr>
        <w:t>ria</w:t>
      </w:r>
      <w:proofErr w:type="spellEnd"/>
      <w:r w:rsidRPr="006874BC">
        <w:rPr>
          <w:rFonts w:eastAsia="Arial Unicode MS"/>
        </w:rPr>
        <w:t xml:space="preserve">) in recognition of the longer duration of sample collection. </w:t>
      </w:r>
      <w:r w:rsidRPr="006874BC">
        <w:rPr>
          <w:rFonts w:eastAsia="Arial Unicode MS"/>
          <w:spacing w:val="55"/>
        </w:rPr>
        <w:t xml:space="preserve"> </w:t>
      </w:r>
      <w:r w:rsidRPr="006874BC">
        <w:rPr>
          <w:rFonts w:eastAsia="Arial Unicode MS"/>
        </w:rPr>
        <w:t>The small gifts are not so extravagant as to unduly influence subjects’ decisions about whether or not to participate in any aspect of the study. No other compensation will be provided.</w:t>
      </w:r>
    </w:p>
    <w:p w14:paraId="61F4825E" w14:textId="77777777" w:rsidR="001465D8" w:rsidRDefault="001465D8" w:rsidP="00E403C3">
      <w:pPr>
        <w:ind w:left="360"/>
        <w:rPr>
          <w:rFonts w:ascii="Arial" w:hAnsi="Arial" w:cs="Arial"/>
          <w:sz w:val="22"/>
          <w:szCs w:val="20"/>
        </w:rPr>
      </w:pPr>
    </w:p>
    <w:p w14:paraId="7C3A2C28" w14:textId="77777777" w:rsidR="001465D8" w:rsidRDefault="001465D8" w:rsidP="00E403C3">
      <w:pPr>
        <w:ind w:left="360"/>
        <w:rPr>
          <w:rFonts w:ascii="Arial" w:hAnsi="Arial" w:cs="Arial"/>
          <w:sz w:val="22"/>
          <w:szCs w:val="20"/>
        </w:rPr>
      </w:pPr>
      <w:r>
        <w:rPr>
          <w:rFonts w:ascii="Arial" w:hAnsi="Arial" w:cs="Arial"/>
          <w:sz w:val="22"/>
          <w:szCs w:val="20"/>
        </w:rPr>
        <w:t xml:space="preserve">In addition, </w:t>
      </w:r>
      <w:r>
        <w:rPr>
          <w:rFonts w:cs="Helvetica"/>
        </w:rPr>
        <w:t xml:space="preserve">participants in treatment arms will receive free </w:t>
      </w:r>
      <w:r w:rsidR="00786848">
        <w:rPr>
          <w:rFonts w:cs="Helvetica"/>
        </w:rPr>
        <w:t xml:space="preserve">chlorine dispensers, </w:t>
      </w:r>
      <w:r>
        <w:rPr>
          <w:rFonts w:cs="Helvetica"/>
        </w:rPr>
        <w:t xml:space="preserve">sanitation and handwashing hardware as part of the study, which they will retain after the completion of the study. Participants with target children in the household will additionally receive free nutritional supplements (LNS), detergent for making soapy water, and water treatment supplies for the duration of their participation in the study. </w:t>
      </w:r>
      <w:r>
        <w:rPr>
          <w:rFonts w:ascii="Arial" w:hAnsi="Arial" w:cs="Arial"/>
          <w:sz w:val="22"/>
          <w:szCs w:val="20"/>
        </w:rPr>
        <w:t xml:space="preserve"> </w:t>
      </w:r>
    </w:p>
    <w:p w14:paraId="73670759" w14:textId="77777777" w:rsidR="006A3F7D" w:rsidRDefault="006A3F7D" w:rsidP="00E403C3">
      <w:pPr>
        <w:ind w:left="360"/>
        <w:rPr>
          <w:rFonts w:ascii="Arial" w:hAnsi="Arial" w:cs="Arial"/>
          <w:sz w:val="22"/>
          <w:szCs w:val="20"/>
        </w:rPr>
      </w:pPr>
    </w:p>
    <w:p w14:paraId="5291CC67" w14:textId="08535404" w:rsidR="006A3F7D" w:rsidRDefault="006A3F7D" w:rsidP="00E403C3">
      <w:pPr>
        <w:ind w:left="360"/>
        <w:rPr>
          <w:rFonts w:ascii="Arial" w:hAnsi="Arial" w:cs="Arial"/>
          <w:sz w:val="22"/>
          <w:szCs w:val="20"/>
        </w:rPr>
      </w:pPr>
      <w:r>
        <w:rPr>
          <w:rFonts w:ascii="Arial" w:hAnsi="Arial" w:cs="Arial"/>
          <w:sz w:val="22"/>
          <w:szCs w:val="20"/>
        </w:rPr>
        <w:t>If qualitative (focus groups and in-depth interviews) follow up is necessary as described below</w:t>
      </w:r>
      <w:r w:rsidR="00257A7B">
        <w:rPr>
          <w:rFonts w:ascii="Arial" w:hAnsi="Arial" w:cs="Arial"/>
          <w:sz w:val="22"/>
          <w:szCs w:val="20"/>
        </w:rPr>
        <w:t>,</w:t>
      </w:r>
      <w:r>
        <w:rPr>
          <w:rFonts w:ascii="Arial" w:hAnsi="Arial" w:cs="Arial"/>
          <w:sz w:val="22"/>
          <w:szCs w:val="20"/>
        </w:rPr>
        <w:t xml:space="preserve"> depending on the nature of the interaction we may reimburse</w:t>
      </w:r>
      <w:r w:rsidR="00257A7B">
        <w:rPr>
          <w:rFonts w:ascii="Arial" w:hAnsi="Arial" w:cs="Arial"/>
          <w:sz w:val="22"/>
          <w:szCs w:val="20"/>
        </w:rPr>
        <w:t xml:space="preserve"> transportation costs for</w:t>
      </w:r>
      <w:r>
        <w:rPr>
          <w:rFonts w:ascii="Arial" w:hAnsi="Arial" w:cs="Arial"/>
          <w:sz w:val="22"/>
          <w:szCs w:val="20"/>
        </w:rPr>
        <w:t xml:space="preserve"> participants for attending a discussion in a central location in or near their village. </w:t>
      </w:r>
    </w:p>
    <w:p w14:paraId="1B7F7B25" w14:textId="77777777" w:rsidR="00D64BAF" w:rsidRDefault="00D64BAF" w:rsidP="00E403C3">
      <w:pPr>
        <w:ind w:left="360"/>
        <w:rPr>
          <w:rFonts w:ascii="Arial" w:hAnsi="Arial" w:cs="Arial"/>
          <w:sz w:val="22"/>
          <w:szCs w:val="20"/>
        </w:rPr>
      </w:pPr>
    </w:p>
    <w:p w14:paraId="04A3EA2D" w14:textId="1F5B6883" w:rsidR="00D64BAF" w:rsidRPr="00BE00B7" w:rsidRDefault="00D64BAF" w:rsidP="00E403C3">
      <w:pPr>
        <w:ind w:left="360"/>
        <w:rPr>
          <w:rFonts w:ascii="Arial" w:hAnsi="Arial" w:cs="Arial"/>
          <w:sz w:val="22"/>
          <w:szCs w:val="20"/>
        </w:rPr>
      </w:pPr>
      <w:r>
        <w:rPr>
          <w:rFonts w:ascii="Arial" w:hAnsi="Arial" w:cs="Arial"/>
          <w:sz w:val="22"/>
          <w:szCs w:val="20"/>
        </w:rPr>
        <w:t>Those who meet the criteria for referrals will be reimbursed for transport costs to travel to the nearest health facility with the capacity to provide care.</w:t>
      </w:r>
    </w:p>
    <w:p w14:paraId="5EBCFCD4" w14:textId="77777777" w:rsidR="00E403C3" w:rsidRPr="00BE00B7" w:rsidRDefault="00E403C3" w:rsidP="00E403C3">
      <w:pPr>
        <w:rPr>
          <w:rFonts w:ascii="Arial" w:hAnsi="Arial" w:cs="Arial"/>
          <w:sz w:val="22"/>
          <w:szCs w:val="20"/>
        </w:rPr>
      </w:pPr>
    </w:p>
    <w:p w14:paraId="133C4C6D" w14:textId="77777777" w:rsidR="00E403C3" w:rsidRPr="00BE00B7" w:rsidRDefault="00E403C3" w:rsidP="00E403C3">
      <w:pPr>
        <w:spacing w:after="120"/>
        <w:ind w:left="360" w:hanging="360"/>
        <w:rPr>
          <w:rFonts w:ascii="Arial" w:hAnsi="Arial" w:cs="Arial"/>
          <w:b/>
          <w:sz w:val="22"/>
          <w:szCs w:val="20"/>
        </w:rPr>
      </w:pPr>
      <w:r w:rsidRPr="00BE00B7">
        <w:rPr>
          <w:rFonts w:ascii="Arial" w:hAnsi="Arial" w:cs="Arial"/>
          <w:sz w:val="22"/>
          <w:szCs w:val="20"/>
        </w:rPr>
        <w:t xml:space="preserve">b)   </w:t>
      </w:r>
      <w:r w:rsidRPr="00BE00B7">
        <w:rPr>
          <w:rFonts w:ascii="Arial" w:hAnsi="Arial" w:cs="Arial"/>
          <w:b/>
          <w:sz w:val="22"/>
          <w:szCs w:val="20"/>
        </w:rPr>
        <w:t>Discuss reasoning behind amount/method/terms of compensation, including appropriateness of compensation for the study population and avoiding undue influence to participate.</w:t>
      </w:r>
    </w:p>
    <w:p w14:paraId="0B4CAB4C" w14:textId="77777777" w:rsidR="00E403C3" w:rsidRPr="00BE00B7" w:rsidRDefault="00786848" w:rsidP="00E403C3">
      <w:pPr>
        <w:ind w:left="360"/>
        <w:rPr>
          <w:rFonts w:ascii="Arial" w:hAnsi="Arial" w:cs="Arial"/>
          <w:sz w:val="22"/>
          <w:szCs w:val="20"/>
        </w:rPr>
      </w:pPr>
      <w:r>
        <w:rPr>
          <w:rFonts w:ascii="Arial" w:hAnsi="Arial" w:cs="Arial"/>
          <w:sz w:val="22"/>
          <w:szCs w:val="20"/>
        </w:rPr>
        <w:t>Budgetary constraints limit what we are able to offer participants in terms of compensation for their time. In addition, larger gifts might unduly influence the study population to participate.</w:t>
      </w:r>
      <w:r w:rsidR="00E403C3" w:rsidRPr="00BE00B7">
        <w:rPr>
          <w:rFonts w:ascii="Arial" w:hAnsi="Arial" w:cs="Arial"/>
          <w:sz w:val="22"/>
          <w:szCs w:val="20"/>
        </w:rPr>
        <w:t xml:space="preserve"> </w:t>
      </w:r>
    </w:p>
    <w:p w14:paraId="175430D8" w14:textId="77777777" w:rsidR="00E403C3" w:rsidRPr="00BE00B7" w:rsidRDefault="00E403C3" w:rsidP="00E403C3">
      <w:pPr>
        <w:rPr>
          <w:rFonts w:ascii="Arial" w:hAnsi="Arial" w:cs="Arial"/>
          <w:sz w:val="22"/>
          <w:szCs w:val="20"/>
        </w:rPr>
      </w:pPr>
    </w:p>
    <w:p w14:paraId="13E284B8" w14:textId="77777777" w:rsidR="00E403C3" w:rsidRPr="00BE00B7" w:rsidRDefault="00E403C3" w:rsidP="00E403C3">
      <w:pPr>
        <w:spacing w:after="120"/>
        <w:ind w:left="360" w:hanging="360"/>
        <w:rPr>
          <w:rFonts w:ascii="Arial" w:hAnsi="Arial" w:cs="Arial"/>
          <w:sz w:val="22"/>
          <w:szCs w:val="20"/>
        </w:rPr>
      </w:pPr>
      <w:r w:rsidRPr="00BE00B7">
        <w:rPr>
          <w:rFonts w:ascii="Arial" w:hAnsi="Arial" w:cs="Arial"/>
          <w:sz w:val="22"/>
          <w:szCs w:val="20"/>
        </w:rPr>
        <w:t xml:space="preserve">c)   </w:t>
      </w:r>
      <w:r w:rsidRPr="00BE00B7">
        <w:rPr>
          <w:rFonts w:ascii="Arial" w:hAnsi="Arial" w:cs="Arial"/>
          <w:b/>
          <w:sz w:val="22"/>
          <w:szCs w:val="20"/>
        </w:rPr>
        <w:t>Costs to Subjects. If applicable, describe any costs/charges which subjects or their insurance carriers will be expected to pay. (If there are no costs to subjects or their insurers, this should be stated.)</w:t>
      </w:r>
    </w:p>
    <w:p w14:paraId="740A4DCC" w14:textId="77777777" w:rsidR="00E403C3" w:rsidRPr="00BE00B7" w:rsidRDefault="00E403C3" w:rsidP="00E403C3">
      <w:pPr>
        <w:ind w:left="360"/>
        <w:rPr>
          <w:rFonts w:ascii="Arial" w:hAnsi="Arial" w:cs="Arial"/>
          <w:sz w:val="22"/>
          <w:szCs w:val="20"/>
        </w:rPr>
      </w:pPr>
      <w:r w:rsidRPr="00BE00B7">
        <w:rPr>
          <w:rFonts w:ascii="Arial" w:hAnsi="Arial" w:cs="Arial"/>
          <w:sz w:val="22"/>
          <w:szCs w:val="20"/>
        </w:rPr>
        <w:t xml:space="preserve">Participation in the study will not result in any costs to subjects, other than cases in which subjects elect to devote their own time or resources to improving their </w:t>
      </w:r>
      <w:r w:rsidR="007265F4">
        <w:rPr>
          <w:rFonts w:ascii="Arial" w:hAnsi="Arial" w:cs="Arial"/>
          <w:sz w:val="22"/>
          <w:szCs w:val="20"/>
        </w:rPr>
        <w:t xml:space="preserve">water quality, </w:t>
      </w:r>
      <w:r w:rsidRPr="00BE00B7">
        <w:rPr>
          <w:rFonts w:ascii="Arial" w:hAnsi="Arial" w:cs="Arial"/>
          <w:sz w:val="22"/>
          <w:szCs w:val="20"/>
        </w:rPr>
        <w:t>sanitation or hygiene practices, as encouraged and facilitated by the interventions</w:t>
      </w:r>
      <w:r w:rsidR="007265F4">
        <w:rPr>
          <w:rFonts w:ascii="Arial" w:hAnsi="Arial" w:cs="Arial"/>
          <w:sz w:val="22"/>
          <w:szCs w:val="20"/>
        </w:rPr>
        <w:t>.</w:t>
      </w:r>
    </w:p>
    <w:p w14:paraId="4A578BD6" w14:textId="77777777" w:rsidR="00E403C3" w:rsidRPr="00BE00B7" w:rsidRDefault="00E403C3" w:rsidP="00E403C3">
      <w:pPr>
        <w:spacing w:after="120"/>
        <w:ind w:left="360" w:hanging="360"/>
        <w:rPr>
          <w:rFonts w:ascii="Arial" w:hAnsi="Arial" w:cs="Arial"/>
          <w:sz w:val="22"/>
          <w:szCs w:val="20"/>
        </w:rPr>
      </w:pPr>
    </w:p>
    <w:p w14:paraId="1B9C6CFB" w14:textId="77777777" w:rsidR="00E403C3" w:rsidRPr="00BE00B7" w:rsidRDefault="00E403C3" w:rsidP="00E403C3">
      <w:pPr>
        <w:rPr>
          <w:rFonts w:ascii="Arial" w:hAnsi="Arial" w:cs="Arial"/>
          <w:b/>
          <w:color w:val="336699"/>
          <w:sz w:val="22"/>
          <w:szCs w:val="20"/>
        </w:rPr>
      </w:pPr>
      <w:r w:rsidRPr="00BE00B7">
        <w:rPr>
          <w:rFonts w:ascii="Arial" w:hAnsi="Arial" w:cs="Arial"/>
          <w:b/>
          <w:color w:val="336699"/>
          <w:sz w:val="22"/>
          <w:szCs w:val="20"/>
        </w:rPr>
        <w:t>9. Study Procedures</w:t>
      </w:r>
    </w:p>
    <w:p w14:paraId="5B0DA3A9" w14:textId="77777777" w:rsidR="00E403C3" w:rsidRPr="00BE00B7" w:rsidRDefault="00E403C3" w:rsidP="00E403C3">
      <w:pPr>
        <w:rPr>
          <w:rFonts w:ascii="Arial" w:hAnsi="Arial" w:cs="Arial"/>
          <w:b/>
          <w:sz w:val="22"/>
          <w:szCs w:val="20"/>
        </w:rPr>
      </w:pPr>
    </w:p>
    <w:p w14:paraId="354C795D" w14:textId="77777777" w:rsidR="00E403C3" w:rsidRPr="00BE00B7" w:rsidRDefault="00E403C3" w:rsidP="00E403C3">
      <w:pPr>
        <w:spacing w:after="120"/>
        <w:ind w:left="360" w:hanging="360"/>
        <w:rPr>
          <w:rFonts w:ascii="Arial" w:hAnsi="Arial" w:cs="Arial"/>
          <w:b/>
          <w:sz w:val="22"/>
          <w:szCs w:val="20"/>
        </w:rPr>
      </w:pPr>
      <w:r w:rsidRPr="00BE00B7">
        <w:rPr>
          <w:rFonts w:ascii="Arial" w:hAnsi="Arial" w:cs="Arial"/>
          <w:sz w:val="22"/>
          <w:szCs w:val="20"/>
        </w:rPr>
        <w:t xml:space="preserve">a) </w:t>
      </w:r>
      <w:r w:rsidRPr="00BE00B7">
        <w:rPr>
          <w:rFonts w:ascii="Arial" w:hAnsi="Arial" w:cs="Arial"/>
          <w:b/>
          <w:sz w:val="22"/>
          <w:szCs w:val="20"/>
        </w:rPr>
        <w:t xml:space="preserve">  Describe in chronological order of events how the research will be conducted, providing information about all study procedures (e.g., all interventions/interactions with subjects, data collection procedures etc.), including follow-up procedures.</w:t>
      </w:r>
    </w:p>
    <w:p w14:paraId="51D8BF00" w14:textId="77777777" w:rsidR="00DA2B8D" w:rsidRPr="00054CEC" w:rsidRDefault="00DA2B8D" w:rsidP="00DA2B8D">
      <w:pPr>
        <w:ind w:left="360"/>
        <w:rPr>
          <w:rFonts w:ascii="Arial" w:hAnsi="Arial" w:cs="Arial"/>
          <w:sz w:val="22"/>
          <w:szCs w:val="20"/>
        </w:rPr>
      </w:pPr>
      <w:r w:rsidRPr="00054CEC">
        <w:rPr>
          <w:rFonts w:ascii="Arial" w:hAnsi="Arial" w:cs="Arial"/>
          <w:sz w:val="22"/>
          <w:szCs w:val="20"/>
        </w:rPr>
        <w:t xml:space="preserve">Please see Figure </w:t>
      </w:r>
      <w:r>
        <w:rPr>
          <w:rFonts w:ascii="Arial" w:hAnsi="Arial" w:cs="Arial"/>
          <w:sz w:val="22"/>
          <w:szCs w:val="20"/>
        </w:rPr>
        <w:t>1</w:t>
      </w:r>
      <w:r w:rsidRPr="00054CEC">
        <w:rPr>
          <w:rFonts w:ascii="Arial" w:hAnsi="Arial" w:cs="Arial"/>
          <w:sz w:val="22"/>
          <w:szCs w:val="20"/>
        </w:rPr>
        <w:t xml:space="preserve"> for </w:t>
      </w:r>
      <w:r>
        <w:rPr>
          <w:rFonts w:ascii="Arial" w:hAnsi="Arial" w:cs="Arial"/>
          <w:sz w:val="22"/>
          <w:szCs w:val="20"/>
        </w:rPr>
        <w:t xml:space="preserve">the </w:t>
      </w:r>
      <w:r w:rsidRPr="00054CEC">
        <w:rPr>
          <w:rFonts w:ascii="Arial" w:hAnsi="Arial" w:cs="Arial"/>
          <w:sz w:val="22"/>
          <w:szCs w:val="20"/>
        </w:rPr>
        <w:t>overall chronology of the study. The interventions will require about 3 months from the baseline to implementation. The follow-up rounds are planned for 12 and 24 months after intervention delivery.  The major activities involved in the study include:</w:t>
      </w:r>
    </w:p>
    <w:p w14:paraId="03243127" w14:textId="77777777" w:rsidR="00DA2B8D" w:rsidRDefault="00DA2B8D" w:rsidP="00DA2B8D">
      <w:pPr>
        <w:ind w:left="360"/>
        <w:rPr>
          <w:rFonts w:ascii="Arial" w:hAnsi="Arial" w:cs="Arial"/>
          <w:sz w:val="22"/>
          <w:szCs w:val="20"/>
          <w:u w:val="single"/>
        </w:rPr>
      </w:pPr>
    </w:p>
    <w:p w14:paraId="1E7E69F4" w14:textId="77777777" w:rsidR="00992634" w:rsidRPr="00992634" w:rsidRDefault="00992634" w:rsidP="00992634">
      <w:pPr>
        <w:pStyle w:val="ListParagraph"/>
        <w:numPr>
          <w:ilvl w:val="0"/>
          <w:numId w:val="26"/>
        </w:numPr>
        <w:autoSpaceDE w:val="0"/>
        <w:autoSpaceDN w:val="0"/>
        <w:adjustRightInd w:val="0"/>
        <w:jc w:val="both"/>
        <w:rPr>
          <w:b/>
        </w:rPr>
      </w:pPr>
      <w:r w:rsidRPr="00992634">
        <w:rPr>
          <w:b/>
        </w:rPr>
        <w:t>Census and Enrollment</w:t>
      </w:r>
    </w:p>
    <w:p w14:paraId="72B385BD" w14:textId="77777777" w:rsidR="00DA2B8D" w:rsidRPr="001863C7" w:rsidRDefault="00DA2B8D" w:rsidP="00DA2B8D">
      <w:pPr>
        <w:pStyle w:val="ListParagraph"/>
        <w:numPr>
          <w:ilvl w:val="0"/>
          <w:numId w:val="26"/>
        </w:numPr>
        <w:rPr>
          <w:rFonts w:ascii="Arial" w:hAnsi="Arial" w:cs="Arial"/>
          <w:sz w:val="22"/>
          <w:szCs w:val="20"/>
          <w:u w:val="single"/>
        </w:rPr>
      </w:pPr>
      <w:r w:rsidRPr="001863C7">
        <w:rPr>
          <w:rFonts w:ascii="Arial" w:hAnsi="Arial" w:cs="Arial"/>
          <w:sz w:val="22"/>
          <w:szCs w:val="20"/>
          <w:u w:val="single"/>
        </w:rPr>
        <w:t>Promoter Selection and Training</w:t>
      </w:r>
    </w:p>
    <w:p w14:paraId="6C1E9B2B" w14:textId="77777777" w:rsidR="00DA2B8D" w:rsidRDefault="00DA2B8D" w:rsidP="00DA2B8D">
      <w:pPr>
        <w:pStyle w:val="ListParagraph"/>
        <w:numPr>
          <w:ilvl w:val="0"/>
          <w:numId w:val="26"/>
        </w:numPr>
        <w:rPr>
          <w:rFonts w:ascii="Arial" w:hAnsi="Arial" w:cs="Arial"/>
          <w:sz w:val="22"/>
          <w:szCs w:val="20"/>
          <w:u w:val="single"/>
        </w:rPr>
      </w:pPr>
      <w:r>
        <w:rPr>
          <w:rFonts w:ascii="Arial" w:hAnsi="Arial" w:cs="Arial"/>
          <w:sz w:val="22"/>
          <w:szCs w:val="20"/>
          <w:u w:val="single"/>
        </w:rPr>
        <w:t>Baseline Assessment</w:t>
      </w:r>
    </w:p>
    <w:p w14:paraId="6D33B608" w14:textId="77777777" w:rsidR="00DA2B8D" w:rsidRDefault="00DA2B8D" w:rsidP="00DA2B8D">
      <w:pPr>
        <w:pStyle w:val="ListParagraph"/>
        <w:numPr>
          <w:ilvl w:val="0"/>
          <w:numId w:val="26"/>
        </w:numPr>
        <w:rPr>
          <w:rFonts w:ascii="Arial" w:hAnsi="Arial" w:cs="Arial"/>
          <w:sz w:val="22"/>
          <w:szCs w:val="20"/>
          <w:u w:val="single"/>
        </w:rPr>
      </w:pPr>
      <w:r>
        <w:rPr>
          <w:rFonts w:ascii="Arial" w:hAnsi="Arial" w:cs="Arial"/>
          <w:sz w:val="22"/>
          <w:szCs w:val="20"/>
          <w:u w:val="single"/>
        </w:rPr>
        <w:t>Intervention Implementation</w:t>
      </w:r>
    </w:p>
    <w:p w14:paraId="73DB4305" w14:textId="77777777" w:rsidR="00DA2B8D" w:rsidRDefault="00DA2B8D" w:rsidP="00DA2B8D">
      <w:pPr>
        <w:pStyle w:val="ListParagraph"/>
        <w:numPr>
          <w:ilvl w:val="0"/>
          <w:numId w:val="26"/>
        </w:numPr>
        <w:rPr>
          <w:rFonts w:ascii="Arial" w:hAnsi="Arial" w:cs="Arial"/>
          <w:sz w:val="22"/>
          <w:szCs w:val="20"/>
          <w:u w:val="single"/>
        </w:rPr>
      </w:pPr>
      <w:r>
        <w:rPr>
          <w:rFonts w:ascii="Arial" w:hAnsi="Arial" w:cs="Arial"/>
          <w:sz w:val="22"/>
          <w:szCs w:val="20"/>
          <w:u w:val="single"/>
        </w:rPr>
        <w:t>Midline Assessment</w:t>
      </w:r>
    </w:p>
    <w:p w14:paraId="3DA7093B" w14:textId="77777777" w:rsidR="00DA2B8D" w:rsidRPr="001863C7" w:rsidRDefault="00DA2B8D" w:rsidP="00DA2B8D">
      <w:pPr>
        <w:pStyle w:val="ListParagraph"/>
        <w:numPr>
          <w:ilvl w:val="0"/>
          <w:numId w:val="26"/>
        </w:numPr>
        <w:rPr>
          <w:rFonts w:ascii="Arial" w:hAnsi="Arial" w:cs="Arial"/>
          <w:sz w:val="22"/>
          <w:szCs w:val="20"/>
          <w:u w:val="single"/>
        </w:rPr>
      </w:pPr>
      <w:proofErr w:type="spellStart"/>
      <w:r>
        <w:rPr>
          <w:rFonts w:ascii="Arial" w:hAnsi="Arial" w:cs="Arial"/>
          <w:sz w:val="22"/>
          <w:szCs w:val="20"/>
          <w:u w:val="single"/>
        </w:rPr>
        <w:t>Endline</w:t>
      </w:r>
      <w:proofErr w:type="spellEnd"/>
      <w:r>
        <w:rPr>
          <w:rFonts w:ascii="Arial" w:hAnsi="Arial" w:cs="Arial"/>
          <w:sz w:val="22"/>
          <w:szCs w:val="20"/>
          <w:u w:val="single"/>
        </w:rPr>
        <w:t xml:space="preserve"> Assessment</w:t>
      </w:r>
    </w:p>
    <w:p w14:paraId="4C1A045C" w14:textId="77777777" w:rsidR="00E403C3" w:rsidRDefault="00E403C3" w:rsidP="00E403C3">
      <w:pPr>
        <w:ind w:left="360"/>
        <w:rPr>
          <w:rFonts w:ascii="Arial" w:hAnsi="Arial" w:cs="Arial"/>
          <w:sz w:val="22"/>
          <w:szCs w:val="20"/>
          <w:u w:val="single"/>
        </w:rPr>
      </w:pPr>
    </w:p>
    <w:p w14:paraId="1D2614CA" w14:textId="77777777" w:rsidR="00DA2B8D" w:rsidRDefault="00DA2B8D" w:rsidP="00E403C3">
      <w:pPr>
        <w:ind w:left="360"/>
        <w:rPr>
          <w:rFonts w:ascii="Arial" w:hAnsi="Arial" w:cs="Arial"/>
          <w:sz w:val="22"/>
          <w:szCs w:val="20"/>
          <w:u w:val="single"/>
        </w:rPr>
      </w:pPr>
    </w:p>
    <w:p w14:paraId="58F85B47" w14:textId="77777777" w:rsidR="00992634" w:rsidRPr="00BE00B7" w:rsidRDefault="00992634" w:rsidP="00E403C3">
      <w:pPr>
        <w:ind w:left="360"/>
        <w:rPr>
          <w:rFonts w:ascii="Arial" w:hAnsi="Arial" w:cs="Arial"/>
          <w:sz w:val="22"/>
          <w:szCs w:val="20"/>
          <w:u w:val="single"/>
        </w:rPr>
      </w:pPr>
    </w:p>
    <w:p w14:paraId="4AD2A116" w14:textId="77777777" w:rsidR="00992634" w:rsidRPr="00A84054" w:rsidRDefault="006874BC" w:rsidP="00992634">
      <w:pPr>
        <w:pStyle w:val="ListParagraph"/>
        <w:numPr>
          <w:ilvl w:val="0"/>
          <w:numId w:val="28"/>
        </w:numPr>
        <w:autoSpaceDE w:val="0"/>
        <w:autoSpaceDN w:val="0"/>
        <w:adjustRightInd w:val="0"/>
        <w:jc w:val="both"/>
        <w:rPr>
          <w:u w:val="single"/>
        </w:rPr>
      </w:pPr>
      <w:r w:rsidRPr="006874BC">
        <w:rPr>
          <w:u w:val="single"/>
        </w:rPr>
        <w:t>Census and Enrollment</w:t>
      </w:r>
    </w:p>
    <w:p w14:paraId="0D7AB139" w14:textId="77777777" w:rsidR="00992634" w:rsidRPr="00A84054" w:rsidRDefault="006874BC" w:rsidP="00992634">
      <w:pPr>
        <w:autoSpaceDE w:val="0"/>
        <w:autoSpaceDN w:val="0"/>
        <w:adjustRightInd w:val="0"/>
        <w:jc w:val="both"/>
      </w:pPr>
      <w:r w:rsidRPr="006874BC">
        <w:t xml:space="preserve">After obtaining permission from the </w:t>
      </w:r>
      <w:proofErr w:type="spellStart"/>
      <w:r w:rsidRPr="006874BC">
        <w:t>Liguru</w:t>
      </w:r>
      <w:proofErr w:type="spellEnd"/>
      <w:r w:rsidRPr="006874BC">
        <w:t xml:space="preserve"> to work in a given village, IPA field staff will conduct a door to door census of every compound in the village, following the boundaries delineated by the </w:t>
      </w:r>
      <w:proofErr w:type="spellStart"/>
      <w:r w:rsidRPr="006874BC">
        <w:t>Liguru</w:t>
      </w:r>
      <w:proofErr w:type="spellEnd"/>
      <w:r w:rsidRPr="006874BC">
        <w:t xml:space="preserve">. After obtaining verbal consent to ask about the population of the household, a respondent in each compound will be asked for the total number of people residing there, the number of households, the number of pregnant women, and the number of children under 5 years of age. If there is an under-5 in the compound the age in years of each child will be asked, as well as the name of primary and secondary drinking water sources that the household accesses. Compounds with pregnant women will be visited at a later date for enrollment into the study and </w:t>
      </w:r>
      <w:proofErr w:type="spellStart"/>
      <w:r w:rsidRPr="006874BC">
        <w:t>admistration</w:t>
      </w:r>
      <w:proofErr w:type="spellEnd"/>
      <w:r w:rsidRPr="006874BC">
        <w:t xml:space="preserve"> of the baseline survey. IPA staff will also ascertain the presence or non-presence of an 18-27 month old child in the compound for participation in parasites </w:t>
      </w:r>
      <w:r w:rsidR="00B52CD4" w:rsidRPr="006874BC">
        <w:t>analysis</w:t>
      </w:r>
      <w:r w:rsidRPr="006874BC">
        <w:t xml:space="preserve"> (see item 3, below). GPS coordinates of all compounds will be recorded for use in computing population density and spillovers (see section 7.2.3, below). Identifying information such as names of respondent, children under five, </w:t>
      </w:r>
      <w:r w:rsidR="00B52CD4">
        <w:t xml:space="preserve">mothers of children under five, </w:t>
      </w:r>
      <w:r w:rsidRPr="006874BC">
        <w:t xml:space="preserve">and compound head name will also be obtained in compounds with a child under the age of 5 in order to better understand the benefits to non-enrolled villagers either via spillovers, or in the case of the water intervention, direct benefit through water chlorination. </w:t>
      </w:r>
      <w:r w:rsidR="00B52CD4" w:rsidRPr="00B52CD4">
        <w:t>In addition, we will visit all water sources in the village and record information such as names of the sources, GPS coordinates, turbidity and seasonality. This information is used to assess the eligibility of the sources for dispenser installation in the water, WASH, and WASH+ villages.</w:t>
      </w:r>
      <w:r w:rsidR="00B52CD4" w:rsidRPr="00EF4B3B">
        <w:rPr>
          <w:b/>
          <w:color w:val="943634" w:themeColor="accent2" w:themeShade="BF"/>
        </w:rPr>
        <w:t xml:space="preserve"> </w:t>
      </w:r>
      <w:r w:rsidRPr="006874BC">
        <w:t xml:space="preserve"> GPS location of schools and markets as well as estimates </w:t>
      </w:r>
      <w:r w:rsidRPr="006874BC">
        <w:lastRenderedPageBreak/>
        <w:t>of attending populations will also be recorded during the census as an additional method of measuring spillovers.</w:t>
      </w:r>
    </w:p>
    <w:p w14:paraId="36ED7E39" w14:textId="77777777" w:rsidR="00992634" w:rsidRDefault="00992634" w:rsidP="00E403C3">
      <w:pPr>
        <w:ind w:left="360"/>
        <w:rPr>
          <w:rFonts w:ascii="Arial" w:hAnsi="Arial" w:cs="Arial"/>
          <w:sz w:val="22"/>
          <w:szCs w:val="20"/>
          <w:u w:val="single"/>
        </w:rPr>
      </w:pPr>
    </w:p>
    <w:p w14:paraId="5010121E" w14:textId="3319B39A" w:rsidR="004753F4" w:rsidRDefault="006874BC">
      <w:pPr>
        <w:pStyle w:val="ListParagraph"/>
        <w:numPr>
          <w:ilvl w:val="0"/>
          <w:numId w:val="28"/>
        </w:numPr>
        <w:rPr>
          <w:rFonts w:ascii="Arial" w:hAnsi="Arial" w:cs="Arial"/>
          <w:sz w:val="22"/>
          <w:szCs w:val="20"/>
          <w:u w:val="single"/>
        </w:rPr>
      </w:pPr>
      <w:r w:rsidRPr="006874BC">
        <w:rPr>
          <w:rFonts w:ascii="Arial" w:hAnsi="Arial" w:cs="Arial"/>
          <w:sz w:val="22"/>
          <w:szCs w:val="20"/>
          <w:u w:val="single"/>
        </w:rPr>
        <w:t>Promoter Selection</w:t>
      </w:r>
      <w:r w:rsidR="004B4027">
        <w:rPr>
          <w:rFonts w:ascii="Arial" w:hAnsi="Arial" w:cs="Arial"/>
          <w:sz w:val="22"/>
          <w:szCs w:val="20"/>
          <w:u w:val="single"/>
        </w:rPr>
        <w:t>,</w:t>
      </w:r>
      <w:r w:rsidRPr="006874BC">
        <w:rPr>
          <w:rFonts w:ascii="Arial" w:hAnsi="Arial" w:cs="Arial"/>
          <w:sz w:val="22"/>
          <w:szCs w:val="20"/>
          <w:u w:val="single"/>
        </w:rPr>
        <w:t xml:space="preserve"> Training</w:t>
      </w:r>
      <w:r w:rsidR="004B4027">
        <w:rPr>
          <w:rFonts w:ascii="Arial" w:hAnsi="Arial" w:cs="Arial"/>
          <w:sz w:val="22"/>
          <w:szCs w:val="20"/>
          <w:u w:val="single"/>
        </w:rPr>
        <w:t>, and Community Activities</w:t>
      </w:r>
    </w:p>
    <w:p w14:paraId="1393F8B2" w14:textId="7FCAD978" w:rsidR="00E403C3" w:rsidRPr="00BE00B7" w:rsidRDefault="00270462" w:rsidP="00E403C3">
      <w:pPr>
        <w:ind w:left="360"/>
        <w:rPr>
          <w:rFonts w:ascii="Arial" w:hAnsi="Arial"/>
          <w:sz w:val="22"/>
          <w:szCs w:val="20"/>
        </w:rPr>
      </w:pPr>
      <w:r>
        <w:rPr>
          <w:rFonts w:ascii="Arial" w:hAnsi="Arial"/>
          <w:sz w:val="22"/>
          <w:szCs w:val="20"/>
        </w:rPr>
        <w:t>For all study arms</w:t>
      </w:r>
      <w:r w:rsidR="00DD26AA">
        <w:rPr>
          <w:rFonts w:ascii="Arial" w:hAnsi="Arial"/>
          <w:sz w:val="22"/>
          <w:szCs w:val="20"/>
        </w:rPr>
        <w:t xml:space="preserve"> </w:t>
      </w:r>
      <w:r w:rsidR="0098157A">
        <w:rPr>
          <w:rFonts w:ascii="Arial" w:hAnsi="Arial"/>
          <w:sz w:val="22"/>
          <w:szCs w:val="20"/>
        </w:rPr>
        <w:t>including</w:t>
      </w:r>
      <w:r w:rsidR="00DD26AA">
        <w:rPr>
          <w:rFonts w:ascii="Arial" w:hAnsi="Arial"/>
          <w:sz w:val="22"/>
          <w:szCs w:val="20"/>
        </w:rPr>
        <w:t xml:space="preserve"> the passive control</w:t>
      </w:r>
      <w:r>
        <w:rPr>
          <w:rFonts w:ascii="Arial" w:hAnsi="Arial"/>
          <w:sz w:val="22"/>
          <w:szCs w:val="20"/>
        </w:rPr>
        <w:t>, l</w:t>
      </w:r>
      <w:r w:rsidR="00E403C3" w:rsidRPr="00BE00B7">
        <w:rPr>
          <w:rFonts w:ascii="Arial" w:hAnsi="Arial"/>
          <w:sz w:val="22"/>
          <w:szCs w:val="20"/>
        </w:rPr>
        <w:t xml:space="preserve">ocal promoters will be nominated by </w:t>
      </w:r>
      <w:r w:rsidR="00443A86" w:rsidRPr="00736974">
        <w:t xml:space="preserve">pregnant women and primary caregivers of children under 3 from clusters that </w:t>
      </w:r>
      <w:proofErr w:type="gramStart"/>
      <w:r w:rsidR="00443A86" w:rsidRPr="00736974">
        <w:t>are</w:t>
      </w:r>
      <w:r w:rsidR="0098157A">
        <w:t xml:space="preserve"> </w:t>
      </w:r>
      <w:r w:rsidR="0098157A" w:rsidRPr="00CA7998">
        <w:t xml:space="preserve"> </w:t>
      </w:r>
      <w:r w:rsidR="00E403C3" w:rsidRPr="00BE00B7">
        <w:rPr>
          <w:rFonts w:ascii="Arial" w:hAnsi="Arial"/>
          <w:sz w:val="22"/>
          <w:szCs w:val="20"/>
        </w:rPr>
        <w:t>participating</w:t>
      </w:r>
      <w:proofErr w:type="gramEnd"/>
      <w:r w:rsidR="00E403C3" w:rsidRPr="00BE00B7">
        <w:rPr>
          <w:rFonts w:ascii="Arial" w:hAnsi="Arial"/>
          <w:sz w:val="22"/>
          <w:szCs w:val="20"/>
        </w:rPr>
        <w:t xml:space="preserve"> in the study. </w:t>
      </w:r>
      <w:r w:rsidR="00443A86" w:rsidRPr="00736974">
        <w:t>We must hold these meetings in the passive control arm where there is not a promoter because randomization will yet have occurred at the time we need to identify the promoter due to other logistical constraints. However, we are explicit that there is a possibility that no one who is nominated will be selected.</w:t>
      </w:r>
      <w:r w:rsidR="00BE3D22" w:rsidRPr="00EF4B3B">
        <w:rPr>
          <w:b/>
        </w:rPr>
        <w:t xml:space="preserve">  </w:t>
      </w:r>
      <w:r w:rsidR="00443A86" w:rsidRPr="00736974">
        <w:t xml:space="preserve">One or </w:t>
      </w:r>
      <w:r w:rsidR="00D12FCE">
        <w:t>more</w:t>
      </w:r>
      <w:r w:rsidR="00D12FCE" w:rsidRPr="00736974">
        <w:t xml:space="preserve"> </w:t>
      </w:r>
      <w:r w:rsidR="00443A86" w:rsidRPr="00736974">
        <w:t>candidates from each cluster</w:t>
      </w:r>
      <w:r w:rsidR="00BE3D22" w:rsidDel="00BE3D22">
        <w:rPr>
          <w:rFonts w:ascii="Arial" w:hAnsi="Arial"/>
          <w:sz w:val="22"/>
          <w:szCs w:val="20"/>
        </w:rPr>
        <w:t xml:space="preserve"> </w:t>
      </w:r>
      <w:r w:rsidR="00E403C3" w:rsidRPr="00BE00B7">
        <w:rPr>
          <w:rFonts w:ascii="Arial" w:hAnsi="Arial"/>
          <w:sz w:val="22"/>
          <w:szCs w:val="20"/>
        </w:rPr>
        <w:t xml:space="preserve">will be invited to an initial </w:t>
      </w:r>
      <w:r w:rsidR="00786848">
        <w:rPr>
          <w:rFonts w:ascii="Arial" w:hAnsi="Arial"/>
          <w:sz w:val="22"/>
          <w:szCs w:val="20"/>
        </w:rPr>
        <w:t>2</w:t>
      </w:r>
      <w:r w:rsidR="00786848" w:rsidRPr="00BE00B7">
        <w:rPr>
          <w:rFonts w:ascii="Arial" w:hAnsi="Arial"/>
          <w:sz w:val="22"/>
          <w:szCs w:val="20"/>
        </w:rPr>
        <w:t xml:space="preserve"> </w:t>
      </w:r>
      <w:r w:rsidR="00E403C3" w:rsidRPr="00BE00B7">
        <w:rPr>
          <w:rFonts w:ascii="Arial" w:hAnsi="Arial"/>
          <w:sz w:val="22"/>
          <w:szCs w:val="20"/>
        </w:rPr>
        <w:t>day training workshop conducted by the research organization’s staff on interpersonal communication, introduction to behavior change communication strategies, basic adult learning theory, time management/planning</w:t>
      </w:r>
      <w:r w:rsidR="00E537F9">
        <w:rPr>
          <w:rFonts w:ascii="Arial" w:hAnsi="Arial"/>
          <w:sz w:val="22"/>
          <w:szCs w:val="20"/>
        </w:rPr>
        <w:t>,</w:t>
      </w:r>
      <w:r w:rsidR="00A70445">
        <w:rPr>
          <w:rFonts w:ascii="Arial" w:hAnsi="Arial"/>
          <w:sz w:val="22"/>
          <w:szCs w:val="20"/>
        </w:rPr>
        <w:t xml:space="preserve"> mid-upper arm circumference</w:t>
      </w:r>
      <w:r w:rsidR="00E537F9">
        <w:rPr>
          <w:rFonts w:ascii="Arial" w:hAnsi="Arial"/>
          <w:sz w:val="22"/>
          <w:szCs w:val="20"/>
        </w:rPr>
        <w:t xml:space="preserve"> </w:t>
      </w:r>
      <w:r w:rsidR="00A70445">
        <w:rPr>
          <w:rFonts w:ascii="Arial" w:hAnsi="Arial"/>
          <w:sz w:val="22"/>
          <w:szCs w:val="20"/>
        </w:rPr>
        <w:t>(</w:t>
      </w:r>
      <w:r w:rsidR="00E537F9">
        <w:rPr>
          <w:rFonts w:ascii="Arial" w:hAnsi="Arial"/>
          <w:sz w:val="22"/>
          <w:szCs w:val="20"/>
        </w:rPr>
        <w:t>MUAC</w:t>
      </w:r>
      <w:r w:rsidR="00A70445">
        <w:rPr>
          <w:rFonts w:ascii="Arial" w:hAnsi="Arial"/>
          <w:sz w:val="22"/>
          <w:szCs w:val="20"/>
        </w:rPr>
        <w:t>)</w:t>
      </w:r>
      <w:r w:rsidR="00E537F9">
        <w:rPr>
          <w:rFonts w:ascii="Arial" w:hAnsi="Arial"/>
          <w:sz w:val="22"/>
          <w:szCs w:val="20"/>
        </w:rPr>
        <w:t xml:space="preserve"> measurement</w:t>
      </w:r>
      <w:r w:rsidR="00E403C3" w:rsidRPr="00BE00B7">
        <w:rPr>
          <w:rFonts w:ascii="Arial" w:hAnsi="Arial"/>
          <w:sz w:val="22"/>
          <w:szCs w:val="20"/>
        </w:rPr>
        <w:t xml:space="preserve"> and reporting </w:t>
      </w:r>
      <w:r w:rsidR="00E537F9" w:rsidRPr="00BE00B7">
        <w:rPr>
          <w:rFonts w:ascii="Arial" w:hAnsi="Arial"/>
          <w:sz w:val="22"/>
          <w:szCs w:val="20"/>
        </w:rPr>
        <w:t>pro</w:t>
      </w:r>
      <w:r w:rsidR="00E537F9">
        <w:rPr>
          <w:rFonts w:ascii="Arial" w:hAnsi="Arial"/>
          <w:sz w:val="22"/>
          <w:szCs w:val="20"/>
        </w:rPr>
        <w:t>cedures</w:t>
      </w:r>
      <w:r w:rsidR="00E403C3" w:rsidRPr="00BE00B7">
        <w:rPr>
          <w:rFonts w:ascii="Arial" w:hAnsi="Arial"/>
          <w:sz w:val="22"/>
          <w:szCs w:val="20"/>
        </w:rPr>
        <w:t xml:space="preserve">. </w:t>
      </w:r>
      <w:r w:rsidR="00443A86" w:rsidRPr="00736974">
        <w:t xml:space="preserve">Each promoter will have </w:t>
      </w:r>
      <w:r w:rsidR="00D12FCE">
        <w:t>approximately</w:t>
      </w:r>
      <w:r w:rsidR="00443A86" w:rsidRPr="00736974">
        <w:t xml:space="preserve"> 10 households assigned to them</w:t>
      </w:r>
      <w:r w:rsidR="00D12FCE">
        <w:t xml:space="preserve"> but the exact number will be based on the total number of enrolled respondents per cluster</w:t>
      </w:r>
      <w:r w:rsidR="00DF555B">
        <w:t xml:space="preserve">. </w:t>
      </w:r>
      <w:r w:rsidR="00E403C3" w:rsidRPr="00BE00B7">
        <w:rPr>
          <w:rFonts w:ascii="Arial" w:hAnsi="Arial"/>
          <w:sz w:val="22"/>
          <w:szCs w:val="20"/>
        </w:rPr>
        <w:t xml:space="preserve">Upon successful completion of the initial training, </w:t>
      </w:r>
      <w:r w:rsidR="001A1D58">
        <w:rPr>
          <w:rFonts w:ascii="Arial" w:hAnsi="Arial"/>
          <w:sz w:val="22"/>
          <w:szCs w:val="20"/>
        </w:rPr>
        <w:t>promoters from all intervention arms</w:t>
      </w:r>
      <w:r w:rsidR="00E403C3" w:rsidRPr="00BE00B7">
        <w:rPr>
          <w:rFonts w:ascii="Arial" w:hAnsi="Arial"/>
          <w:sz w:val="22"/>
          <w:szCs w:val="20"/>
        </w:rPr>
        <w:t xml:space="preserve"> will subsequently attend a </w:t>
      </w:r>
      <w:r w:rsidR="00542695">
        <w:rPr>
          <w:rFonts w:ascii="Arial" w:hAnsi="Arial"/>
          <w:sz w:val="22"/>
          <w:szCs w:val="20"/>
        </w:rPr>
        <w:t>1-to-5</w:t>
      </w:r>
      <w:r w:rsidR="00E403C3" w:rsidRPr="00BE00B7">
        <w:rPr>
          <w:rFonts w:ascii="Arial" w:hAnsi="Arial"/>
          <w:sz w:val="22"/>
          <w:szCs w:val="20"/>
        </w:rPr>
        <w:t xml:space="preserve">-day training </w:t>
      </w:r>
      <w:r w:rsidR="00205DC5">
        <w:rPr>
          <w:rFonts w:ascii="Arial" w:hAnsi="Arial"/>
          <w:sz w:val="22"/>
          <w:szCs w:val="20"/>
        </w:rPr>
        <w:t>specific to the intervention assigned in their</w:t>
      </w:r>
      <w:r w:rsidR="00542695">
        <w:rPr>
          <w:rFonts w:ascii="Arial" w:hAnsi="Arial"/>
          <w:sz w:val="22"/>
          <w:szCs w:val="20"/>
        </w:rPr>
        <w:t xml:space="preserve"> cluster</w:t>
      </w:r>
      <w:r w:rsidR="00205DC5">
        <w:rPr>
          <w:rFonts w:ascii="Arial" w:hAnsi="Arial"/>
          <w:sz w:val="22"/>
          <w:szCs w:val="20"/>
        </w:rPr>
        <w:t xml:space="preserve">. </w:t>
      </w:r>
      <w:r w:rsidR="00542695" w:rsidRPr="00542695">
        <w:t>For example, in villages assigned the nutrition intervention arm, the training will address the importance of good nutritional practices during pregnancy and lactation, and appropriate infant feeding practices, such as early initiation of breastfeeding, exclusive breastfeeding through 6 months, continued breastfeeding through at least 24 months, and timely introduction of healthy complementary foods.  Additionally, modules have been developed describing how LNS can be incorporated into healthy complementary feeding practices</w:t>
      </w:r>
      <w:r w:rsidR="00542695" w:rsidRPr="00EF4B3B">
        <w:rPr>
          <w:b/>
        </w:rPr>
        <w:t>.</w:t>
      </w:r>
      <w:r w:rsidR="00E403C3" w:rsidRPr="00BE00B7">
        <w:rPr>
          <w:rFonts w:ascii="Arial" w:hAnsi="Arial"/>
          <w:sz w:val="22"/>
          <w:szCs w:val="20"/>
        </w:rPr>
        <w:t xml:space="preserve"> In addition there will be refresher trainings at </w:t>
      </w:r>
      <w:proofErr w:type="gramStart"/>
      <w:r w:rsidR="00E403C3" w:rsidRPr="00BE00B7">
        <w:rPr>
          <w:rFonts w:ascii="Arial" w:hAnsi="Arial"/>
          <w:sz w:val="22"/>
          <w:szCs w:val="20"/>
        </w:rPr>
        <w:t xml:space="preserve">six </w:t>
      </w:r>
      <w:r w:rsidR="00B5755D">
        <w:rPr>
          <w:rFonts w:ascii="Arial" w:hAnsi="Arial"/>
          <w:sz w:val="22"/>
          <w:szCs w:val="20"/>
        </w:rPr>
        <w:t xml:space="preserve"> and</w:t>
      </w:r>
      <w:proofErr w:type="gramEnd"/>
      <w:r w:rsidR="00B5755D">
        <w:rPr>
          <w:rFonts w:ascii="Arial" w:hAnsi="Arial"/>
          <w:sz w:val="22"/>
          <w:szCs w:val="20"/>
        </w:rPr>
        <w:t xml:space="preserve"> 12  </w:t>
      </w:r>
      <w:r w:rsidR="00E403C3" w:rsidRPr="00BE00B7">
        <w:rPr>
          <w:rFonts w:ascii="Arial" w:hAnsi="Arial"/>
          <w:sz w:val="22"/>
          <w:szCs w:val="20"/>
        </w:rPr>
        <w:t>month</w:t>
      </w:r>
      <w:r w:rsidR="00B5755D">
        <w:rPr>
          <w:rFonts w:ascii="Arial" w:hAnsi="Arial"/>
          <w:sz w:val="22"/>
          <w:szCs w:val="20"/>
        </w:rPr>
        <w:t>s</w:t>
      </w:r>
      <w:r w:rsidR="00E403C3" w:rsidRPr="00BE00B7">
        <w:rPr>
          <w:rFonts w:ascii="Arial" w:hAnsi="Arial"/>
          <w:sz w:val="22"/>
          <w:szCs w:val="20"/>
        </w:rPr>
        <w:t xml:space="preserve">  that will last for one to two days and present a review of general themes as well as any new behavior change communication strategies that have been developed. The refresher training will serve as a venue to share ideas, lessons learned and best practices among the promoters and their supervisors. </w:t>
      </w:r>
    </w:p>
    <w:p w14:paraId="2EB87871" w14:textId="77777777" w:rsidR="00E403C3" w:rsidRPr="00BE00B7" w:rsidRDefault="00E403C3" w:rsidP="00E403C3">
      <w:pPr>
        <w:ind w:left="360"/>
        <w:rPr>
          <w:rFonts w:ascii="Arial" w:hAnsi="Arial"/>
          <w:sz w:val="22"/>
          <w:szCs w:val="20"/>
        </w:rPr>
      </w:pPr>
    </w:p>
    <w:p w14:paraId="717E2BF8" w14:textId="2405BD64" w:rsidR="00B5755D" w:rsidRPr="00BE00B7" w:rsidRDefault="00E403C3" w:rsidP="00B5755D">
      <w:pPr>
        <w:ind w:left="360"/>
        <w:rPr>
          <w:rFonts w:ascii="Arial" w:hAnsi="Arial"/>
          <w:sz w:val="22"/>
          <w:szCs w:val="20"/>
        </w:rPr>
      </w:pPr>
      <w:r w:rsidRPr="00BE00B7">
        <w:rPr>
          <w:rFonts w:ascii="Arial" w:hAnsi="Arial"/>
          <w:sz w:val="22"/>
          <w:szCs w:val="20"/>
        </w:rPr>
        <w:t xml:space="preserve">Shortly after the training workshops, the promoter will be presented to the community and mothers participating in the study by a representative from the research organization.  The study representative will then accompany the promoter on his/her first </w:t>
      </w:r>
      <w:r w:rsidR="00542695">
        <w:rPr>
          <w:rFonts w:ascii="Arial" w:hAnsi="Arial"/>
          <w:sz w:val="22"/>
          <w:szCs w:val="20"/>
        </w:rPr>
        <w:t>1</w:t>
      </w:r>
      <w:r w:rsidRPr="00BE00B7">
        <w:rPr>
          <w:rFonts w:ascii="Arial" w:hAnsi="Arial"/>
          <w:sz w:val="22"/>
          <w:szCs w:val="20"/>
        </w:rPr>
        <w:t xml:space="preserve">-3 participant interactions (lasting ~1 </w:t>
      </w:r>
      <w:proofErr w:type="spellStart"/>
      <w:r w:rsidRPr="00BE00B7">
        <w:rPr>
          <w:rFonts w:ascii="Arial" w:hAnsi="Arial"/>
          <w:sz w:val="22"/>
          <w:szCs w:val="20"/>
        </w:rPr>
        <w:t>hr</w:t>
      </w:r>
      <w:proofErr w:type="spellEnd"/>
      <w:r w:rsidRPr="00BE00B7">
        <w:rPr>
          <w:rFonts w:ascii="Arial" w:hAnsi="Arial"/>
          <w:sz w:val="22"/>
          <w:szCs w:val="20"/>
        </w:rPr>
        <w:t xml:space="preserve"> each) and provide the promoter with feedback on his/her techniques.  The promoter supervisors will each oversee ~100 promoters for the duration of the study. They will stay in touch with promoters through monthly phone calls and </w:t>
      </w:r>
      <w:r w:rsidR="00542695">
        <w:rPr>
          <w:rFonts w:ascii="Arial" w:hAnsi="Arial"/>
          <w:sz w:val="22"/>
          <w:szCs w:val="20"/>
        </w:rPr>
        <w:t>periodic</w:t>
      </w:r>
      <w:r w:rsidRPr="00BE00B7">
        <w:rPr>
          <w:rFonts w:ascii="Arial" w:hAnsi="Arial"/>
          <w:sz w:val="22"/>
          <w:szCs w:val="20"/>
        </w:rPr>
        <w:t xml:space="preserve"> site visits each year.  In order to ensure that study households are adequately supported, promoters will be asked to make frequent contact with study households in the first days and weeks after the intervention is launched, with interactions then tapering off after the first 6 months of the study to a long-term pattern of monthly visits by promoters to deliver LNS, </w:t>
      </w:r>
      <w:r w:rsidR="00542695">
        <w:rPr>
          <w:rFonts w:ascii="Arial" w:hAnsi="Arial"/>
          <w:sz w:val="22"/>
          <w:szCs w:val="20"/>
        </w:rPr>
        <w:t xml:space="preserve">soap and/or bottled chlorine depending on intervention arm, </w:t>
      </w:r>
      <w:r w:rsidRPr="00BE00B7">
        <w:rPr>
          <w:rFonts w:ascii="Arial" w:hAnsi="Arial"/>
          <w:sz w:val="22"/>
          <w:szCs w:val="20"/>
        </w:rPr>
        <w:t xml:space="preserve">provide ongoing behavior change support, and check on uptake. Promoters will be compensated for their efforts at a rate that is commensurate </w:t>
      </w:r>
      <w:r w:rsidR="00542695" w:rsidRPr="00542695">
        <w:rPr>
          <w:rFonts w:ascii="Arial" w:hAnsi="Arial"/>
          <w:sz w:val="22"/>
          <w:szCs w:val="20"/>
        </w:rPr>
        <w:t xml:space="preserve">with </w:t>
      </w:r>
      <w:r w:rsidR="00542695" w:rsidRPr="00FE04AD">
        <w:t>the requested assistance they provide to their community (~1000</w:t>
      </w:r>
      <w:r w:rsidR="00542695" w:rsidRPr="00542695">
        <w:t xml:space="preserve"> </w:t>
      </w:r>
      <w:proofErr w:type="spellStart"/>
      <w:r w:rsidR="00542695" w:rsidRPr="00542695">
        <w:t>Kshs</w:t>
      </w:r>
      <w:proofErr w:type="spellEnd"/>
      <w:r w:rsidR="00542695" w:rsidRPr="00542695">
        <w:t xml:space="preserve"> in the initial months,</w:t>
      </w:r>
      <w:r w:rsidR="00542695" w:rsidRPr="006213EF">
        <w:t xml:space="preserve"> scaling back as study participants develop new habits and the promoter’s behavior change work load diminishes)</w:t>
      </w:r>
      <w:r w:rsidRPr="00BE00B7">
        <w:rPr>
          <w:rFonts w:ascii="Arial" w:hAnsi="Arial"/>
          <w:sz w:val="22"/>
          <w:szCs w:val="20"/>
        </w:rPr>
        <w:t>, with a strong emphasis on the prestige of being selected as a promoter (actualized in the form of a diploma from the training, an official promoter t-shirt and household visit kit, and potentially a program cell phone to facilitate communication between research staff and promoters).</w:t>
      </w:r>
      <w:r w:rsidR="00B5755D">
        <w:rPr>
          <w:rFonts w:ascii="Arial" w:hAnsi="Arial"/>
          <w:sz w:val="22"/>
          <w:szCs w:val="20"/>
        </w:rPr>
        <w:t xml:space="preserve"> There will also be in person supervision visits at</w:t>
      </w:r>
      <w:r w:rsidR="003949EA">
        <w:rPr>
          <w:rFonts w:ascii="Arial" w:hAnsi="Arial"/>
          <w:sz w:val="22"/>
          <w:szCs w:val="20"/>
        </w:rPr>
        <w:t xml:space="preserve"> approximately four</w:t>
      </w:r>
      <w:r w:rsidR="00B5755D">
        <w:rPr>
          <w:rFonts w:ascii="Arial" w:hAnsi="Arial"/>
          <w:sz w:val="22"/>
          <w:szCs w:val="20"/>
        </w:rPr>
        <w:t xml:space="preserve"> preset intervals. </w:t>
      </w:r>
    </w:p>
    <w:p w14:paraId="75F14E3B" w14:textId="1FE6BA1A" w:rsidR="00E403C3" w:rsidRDefault="00E403C3" w:rsidP="00E403C3">
      <w:pPr>
        <w:ind w:left="360"/>
        <w:rPr>
          <w:rFonts w:ascii="Arial" w:hAnsi="Arial"/>
          <w:sz w:val="22"/>
          <w:szCs w:val="20"/>
        </w:rPr>
      </w:pPr>
    </w:p>
    <w:p w14:paraId="45531CB4" w14:textId="77777777" w:rsidR="00542695" w:rsidRDefault="00542695" w:rsidP="00E403C3">
      <w:pPr>
        <w:ind w:left="360"/>
        <w:rPr>
          <w:rFonts w:ascii="Arial" w:hAnsi="Arial"/>
          <w:sz w:val="22"/>
          <w:szCs w:val="20"/>
        </w:rPr>
      </w:pPr>
    </w:p>
    <w:p w14:paraId="2080F531" w14:textId="0B3F7548" w:rsidR="00542695" w:rsidRPr="00FE04AD" w:rsidRDefault="00542695" w:rsidP="00FE04AD">
      <w:pPr>
        <w:autoSpaceDE w:val="0"/>
        <w:autoSpaceDN w:val="0"/>
        <w:adjustRightInd w:val="0"/>
        <w:ind w:left="360"/>
        <w:jc w:val="both"/>
        <w:rPr>
          <w:u w:val="single"/>
        </w:rPr>
      </w:pPr>
      <w:r w:rsidRPr="00FE04AD">
        <w:t xml:space="preserve">We will conduct a brief survey with promoter nominees to collect information on their pre-training knowledge, behaviors and observations of living conditions (including an inspection of the latrine and presence of soap in the house and a test for chlorine in stored drinking water), with an additional module covering demographic and socio-economic characteristics administered to trained promoters during a later interaction due to logistical constraints.  These data will allow us to describe our pool of promoters and test for interaction effects between promoter characteristics and outcomes among study participants.  </w:t>
      </w:r>
      <w:r w:rsidR="00094D00">
        <w:t xml:space="preserve">We will also conduct surveys or qualitative follow up with promoters at mid and </w:t>
      </w:r>
      <w:proofErr w:type="spellStart"/>
      <w:r w:rsidR="00094D00">
        <w:t>endline</w:t>
      </w:r>
      <w:proofErr w:type="spellEnd"/>
      <w:r w:rsidR="00094D00">
        <w:t xml:space="preserve"> survey rounds and the questions will be drawn from approved instruments. </w:t>
      </w:r>
      <w:r w:rsidRPr="00FE04AD">
        <w:t>We will obtain written consent from all promoters (and nominees) who participate in the survey.</w:t>
      </w:r>
    </w:p>
    <w:p w14:paraId="0E4B1D70" w14:textId="77777777" w:rsidR="00542695" w:rsidRPr="00BE00B7" w:rsidRDefault="00542695" w:rsidP="00E403C3">
      <w:pPr>
        <w:ind w:left="360"/>
        <w:rPr>
          <w:rFonts w:ascii="Arial" w:hAnsi="Arial" w:cs="Arial"/>
          <w:sz w:val="22"/>
          <w:szCs w:val="20"/>
          <w:u w:val="single"/>
        </w:rPr>
      </w:pPr>
    </w:p>
    <w:p w14:paraId="72B513D9" w14:textId="77777777" w:rsidR="00E403C3" w:rsidRPr="00BE00B7" w:rsidRDefault="00E403C3" w:rsidP="00E403C3">
      <w:pPr>
        <w:ind w:left="360"/>
        <w:rPr>
          <w:rFonts w:ascii="Arial" w:hAnsi="Arial" w:cs="Arial"/>
          <w:sz w:val="22"/>
          <w:szCs w:val="20"/>
          <w:u w:val="single"/>
        </w:rPr>
      </w:pPr>
    </w:p>
    <w:p w14:paraId="27C75495" w14:textId="77777777" w:rsidR="00E403C3" w:rsidRPr="00BE00B7" w:rsidRDefault="00E403C3" w:rsidP="00E403C3">
      <w:pPr>
        <w:ind w:left="360"/>
        <w:rPr>
          <w:rFonts w:ascii="Arial" w:hAnsi="Arial" w:cs="Arial"/>
          <w:sz w:val="22"/>
          <w:szCs w:val="20"/>
          <w:u w:val="single"/>
        </w:rPr>
      </w:pPr>
    </w:p>
    <w:p w14:paraId="2504AF92" w14:textId="1687AE05" w:rsidR="004753F4" w:rsidRDefault="00992634">
      <w:pPr>
        <w:ind w:firstLine="360"/>
        <w:rPr>
          <w:rFonts w:ascii="Arial" w:hAnsi="Arial" w:cs="Arial"/>
          <w:sz w:val="22"/>
          <w:szCs w:val="20"/>
          <w:u w:val="single"/>
        </w:rPr>
      </w:pPr>
      <w:r>
        <w:rPr>
          <w:rFonts w:ascii="Arial" w:hAnsi="Arial" w:cs="Arial"/>
          <w:sz w:val="22"/>
          <w:szCs w:val="20"/>
          <w:u w:val="single"/>
        </w:rPr>
        <w:t>3</w:t>
      </w:r>
      <w:r w:rsidR="00F445A4">
        <w:rPr>
          <w:rFonts w:ascii="Arial" w:hAnsi="Arial" w:cs="Arial"/>
          <w:sz w:val="22"/>
          <w:szCs w:val="20"/>
          <w:u w:val="single"/>
        </w:rPr>
        <w:t xml:space="preserve">) </w:t>
      </w:r>
      <w:r w:rsidR="00E403C3" w:rsidRPr="00BE00B7">
        <w:rPr>
          <w:rFonts w:ascii="Arial" w:hAnsi="Arial" w:cs="Arial"/>
          <w:sz w:val="22"/>
          <w:szCs w:val="20"/>
          <w:u w:val="single"/>
        </w:rPr>
        <w:t xml:space="preserve">Baseline Assessment (age -6 to </w:t>
      </w:r>
      <w:r w:rsidR="001C70FD">
        <w:rPr>
          <w:rFonts w:ascii="Arial" w:hAnsi="Arial" w:cs="Arial"/>
          <w:sz w:val="22"/>
          <w:szCs w:val="20"/>
          <w:u w:val="single"/>
        </w:rPr>
        <w:t>0</w:t>
      </w:r>
      <w:r w:rsidR="001C70FD" w:rsidRPr="00BE00B7">
        <w:rPr>
          <w:rFonts w:ascii="Arial" w:hAnsi="Arial" w:cs="Arial"/>
          <w:sz w:val="22"/>
          <w:szCs w:val="20"/>
          <w:u w:val="single"/>
        </w:rPr>
        <w:t xml:space="preserve"> </w:t>
      </w:r>
      <w:commentRangeStart w:id="1"/>
      <w:proofErr w:type="spellStart"/>
      <w:r w:rsidR="00E403C3" w:rsidRPr="00BE00B7">
        <w:rPr>
          <w:rFonts w:ascii="Arial" w:hAnsi="Arial" w:cs="Arial"/>
          <w:sz w:val="22"/>
          <w:szCs w:val="20"/>
          <w:u w:val="single"/>
        </w:rPr>
        <w:t>mo</w:t>
      </w:r>
      <w:commentRangeEnd w:id="1"/>
      <w:proofErr w:type="spellEnd"/>
      <w:r w:rsidR="00B522AC">
        <w:rPr>
          <w:rStyle w:val="CommentReference"/>
          <w:lang w:eastAsia="ar-SA"/>
        </w:rPr>
        <w:commentReference w:id="1"/>
      </w:r>
      <w:r w:rsidR="00E403C3" w:rsidRPr="00BE00B7">
        <w:rPr>
          <w:rFonts w:ascii="Arial" w:hAnsi="Arial" w:cs="Arial"/>
          <w:sz w:val="22"/>
          <w:szCs w:val="20"/>
          <w:u w:val="single"/>
        </w:rPr>
        <w:t>)</w:t>
      </w:r>
    </w:p>
    <w:p w14:paraId="3FD04CE8" w14:textId="77777777" w:rsidR="00E403C3" w:rsidRPr="00BE00B7" w:rsidRDefault="00E403C3" w:rsidP="00E403C3">
      <w:pPr>
        <w:ind w:left="360"/>
        <w:rPr>
          <w:rFonts w:ascii="Arial" w:hAnsi="Arial" w:cs="Arial"/>
          <w:sz w:val="22"/>
          <w:szCs w:val="20"/>
          <w:u w:val="single"/>
        </w:rPr>
      </w:pPr>
    </w:p>
    <w:p w14:paraId="35232418" w14:textId="5C0FC99B" w:rsidR="004753F4" w:rsidRDefault="00786848">
      <w:pPr>
        <w:ind w:left="360"/>
        <w:rPr>
          <w:rFonts w:ascii="Arial" w:hAnsi="Arial"/>
          <w:sz w:val="22"/>
          <w:szCs w:val="22"/>
        </w:rPr>
      </w:pPr>
      <w:r w:rsidRPr="00BE00B7">
        <w:rPr>
          <w:rFonts w:ascii="Arial" w:hAnsi="Arial" w:cs="Arial"/>
          <w:sz w:val="22"/>
          <w:szCs w:val="20"/>
        </w:rPr>
        <w:t xml:space="preserve">After a </w:t>
      </w:r>
      <w:r w:rsidR="00B96FF9">
        <w:rPr>
          <w:rFonts w:ascii="Arial" w:hAnsi="Arial" w:cs="Arial"/>
          <w:sz w:val="22"/>
          <w:szCs w:val="20"/>
        </w:rPr>
        <w:t>pregnant woman</w:t>
      </w:r>
      <w:r w:rsidR="00B96FF9" w:rsidRPr="00BE00B7">
        <w:rPr>
          <w:rFonts w:ascii="Arial" w:hAnsi="Arial" w:cs="Arial"/>
          <w:sz w:val="22"/>
          <w:szCs w:val="20"/>
        </w:rPr>
        <w:t xml:space="preserve"> </w:t>
      </w:r>
      <w:r w:rsidRPr="00BE00B7">
        <w:rPr>
          <w:rFonts w:ascii="Arial" w:hAnsi="Arial" w:cs="Arial"/>
          <w:sz w:val="22"/>
          <w:szCs w:val="20"/>
        </w:rPr>
        <w:t xml:space="preserve">has been enrolled in the study, our trained staff will conduct a baseline assessment. </w:t>
      </w:r>
      <w:r w:rsidR="000B5741">
        <w:rPr>
          <w:rFonts w:ascii="Arial" w:hAnsi="Arial" w:cs="Arial"/>
          <w:sz w:val="22"/>
          <w:szCs w:val="20"/>
        </w:rPr>
        <w:t xml:space="preserve">Mothers will be asked </w:t>
      </w:r>
      <w:proofErr w:type="gramStart"/>
      <w:r w:rsidR="000B5741">
        <w:rPr>
          <w:rFonts w:ascii="Arial" w:hAnsi="Arial" w:cs="Arial"/>
          <w:sz w:val="22"/>
          <w:szCs w:val="20"/>
        </w:rPr>
        <w:t>standard  questions</w:t>
      </w:r>
      <w:proofErr w:type="gramEnd"/>
      <w:r w:rsidR="000B5741">
        <w:rPr>
          <w:rFonts w:ascii="Arial" w:hAnsi="Arial" w:cs="Arial"/>
          <w:sz w:val="22"/>
          <w:szCs w:val="20"/>
        </w:rPr>
        <w:t xml:space="preserve"> about their (and spousal) education, activities, occupation, household assets, and current sanitation</w:t>
      </w:r>
      <w:r w:rsidR="00417DF8">
        <w:rPr>
          <w:rFonts w:ascii="Arial" w:hAnsi="Arial" w:cs="Arial"/>
          <w:sz w:val="22"/>
          <w:szCs w:val="20"/>
        </w:rPr>
        <w:t>, nutrition,</w:t>
      </w:r>
      <w:r w:rsidR="000B5741">
        <w:rPr>
          <w:rFonts w:ascii="Arial" w:hAnsi="Arial" w:cs="Arial"/>
          <w:sz w:val="22"/>
          <w:szCs w:val="20"/>
        </w:rPr>
        <w:t xml:space="preserve"> </w:t>
      </w:r>
      <w:r w:rsidR="00A04D67">
        <w:rPr>
          <w:rFonts w:ascii="Arial" w:hAnsi="Arial" w:cs="Arial"/>
          <w:sz w:val="22"/>
          <w:szCs w:val="20"/>
        </w:rPr>
        <w:t xml:space="preserve">water, sanitation, </w:t>
      </w:r>
      <w:r w:rsidR="000B5741">
        <w:rPr>
          <w:rFonts w:ascii="Arial" w:hAnsi="Arial" w:cs="Arial"/>
          <w:sz w:val="22"/>
          <w:szCs w:val="20"/>
        </w:rPr>
        <w:t xml:space="preserve">and hygiene practices. </w:t>
      </w:r>
      <w:r w:rsidR="00275D05">
        <w:t>All households will be asked to provide phone number</w:t>
      </w:r>
      <w:r w:rsidR="00A04D67">
        <w:t>s</w:t>
      </w:r>
      <w:r w:rsidR="00275D05">
        <w:t xml:space="preserve"> to allow for tracking of study respondents throughout the study. </w:t>
      </w:r>
      <w:r w:rsidR="000B5741">
        <w:rPr>
          <w:rFonts w:ascii="Arial" w:hAnsi="Arial" w:cs="Arial"/>
          <w:sz w:val="22"/>
          <w:szCs w:val="20"/>
        </w:rPr>
        <w:t xml:space="preserve">The baseline assessment in all participating households will include bar soap and detergent powder consumption measurements, latrine use (visual inspection), and numerous spot-check hygiene indicators (e.g. presence of animal or human feces in the household environment). The field team will collect these measurements at the three measurement rounds of the study (baseline, 1-year follow-up, 2-year follow-up). </w:t>
      </w:r>
    </w:p>
    <w:p w14:paraId="202C6EF5" w14:textId="77777777" w:rsidR="00786848" w:rsidRPr="00BE00B7" w:rsidRDefault="00786848" w:rsidP="00786848">
      <w:pPr>
        <w:ind w:left="360"/>
        <w:rPr>
          <w:rFonts w:ascii="Arial" w:hAnsi="Arial" w:cs="Arial"/>
          <w:sz w:val="22"/>
          <w:szCs w:val="20"/>
        </w:rPr>
      </w:pPr>
    </w:p>
    <w:p w14:paraId="63A9765B" w14:textId="4E8B0DC7" w:rsidR="00E403C3" w:rsidRDefault="00275D05" w:rsidP="00E403C3">
      <w:pPr>
        <w:ind w:left="360"/>
      </w:pPr>
      <w:r w:rsidRPr="005F2EE2">
        <w:t>The baseline assessment also will include measurements of free chlorine residuals (water treatment), water quality (enumeration of fecal indicator bacteria in source and in stored water of households</w:t>
      </w:r>
      <w:r w:rsidR="007633E8">
        <w:t>, molecular analysis of fecal contamination origin</w:t>
      </w:r>
      <w:r w:rsidRPr="005F2EE2">
        <w:t xml:space="preserve">), availability of soap in the home, </w:t>
      </w:r>
      <w:r w:rsidR="007633E8">
        <w:t xml:space="preserve">visual inspections of hands, handwashing demonstrations, </w:t>
      </w:r>
      <w:r w:rsidRPr="005F2EE2">
        <w:t xml:space="preserve">measurements of environmental contamination using sentinel objects, </w:t>
      </w:r>
      <w:r>
        <w:t xml:space="preserve">child hand rinses, </w:t>
      </w:r>
      <w:r w:rsidR="007633E8">
        <w:t xml:space="preserve">soil, food, and </w:t>
      </w:r>
      <w:r w:rsidRPr="005F2EE2">
        <w:t xml:space="preserve">measurement of fly density in households (enumeration </w:t>
      </w:r>
      <w:r w:rsidR="007633E8">
        <w:t xml:space="preserve">and speciation </w:t>
      </w:r>
      <w:r w:rsidRPr="005F2EE2">
        <w:t xml:space="preserve">of flies </w:t>
      </w:r>
      <w:r w:rsidR="007633E8">
        <w:t>at the latrine and at the</w:t>
      </w:r>
      <w:r w:rsidRPr="005F2EE2">
        <w:t xml:space="preserve"> eating area over a specified time period), latrine use (visual inspection, </w:t>
      </w:r>
      <w:r w:rsidR="007633E8">
        <w:t xml:space="preserve">including latrine depth measurement, </w:t>
      </w:r>
      <w:r w:rsidRPr="005F2EE2">
        <w:t>infrared latrine-use</w:t>
      </w:r>
      <w:r>
        <w:t xml:space="preserve"> and/or tippy tap sensors</w:t>
      </w:r>
      <w:r w:rsidRPr="005F2EE2">
        <w:t>), and numerous spot-check sanitation indicators (e.g., presence of animal or human feces in the household environment). The field team will collect these measurements at the three measurement rounds of the study (baseline, 1-year follow-up, 2-year follow-up).</w:t>
      </w:r>
      <w:r w:rsidR="00270462">
        <w:rPr>
          <w:rFonts w:ascii="Arial" w:hAnsi="Arial"/>
          <w:sz w:val="22"/>
          <w:szCs w:val="20"/>
        </w:rPr>
        <w:t xml:space="preserve"> Additionally, intervention promoters will collect a subset of the indicators (LNS sachet consumption, hardware use indicators) on a monthly basis</w:t>
      </w:r>
      <w:r w:rsidR="008B2BF4">
        <w:rPr>
          <w:rFonts w:ascii="Arial" w:hAnsi="Arial"/>
          <w:sz w:val="22"/>
          <w:szCs w:val="20"/>
        </w:rPr>
        <w:t xml:space="preserve"> </w:t>
      </w:r>
      <w:r w:rsidR="008B2BF4">
        <w:t xml:space="preserve">which will be provided to IPA staff on </w:t>
      </w:r>
      <w:r w:rsidR="008B2BF4" w:rsidRPr="008B2BF4">
        <w:t>regular check-in phone calls</w:t>
      </w:r>
      <w:r w:rsidR="00270462">
        <w:rPr>
          <w:rFonts w:ascii="Arial" w:hAnsi="Arial"/>
          <w:sz w:val="22"/>
          <w:szCs w:val="20"/>
        </w:rPr>
        <w:t>.</w:t>
      </w:r>
      <w:r w:rsidR="00C1402C">
        <w:rPr>
          <w:rFonts w:ascii="Arial" w:hAnsi="Arial"/>
          <w:sz w:val="22"/>
          <w:szCs w:val="20"/>
        </w:rPr>
        <w:t xml:space="preserve"> </w:t>
      </w:r>
      <w:r w:rsidR="00C1402C" w:rsidRPr="00B1563C">
        <w:t xml:space="preserve">We will </w:t>
      </w:r>
      <w:r w:rsidR="00C1402C">
        <w:t xml:space="preserve">also </w:t>
      </w:r>
      <w:r w:rsidR="00C1402C" w:rsidRPr="00B1563C">
        <w:t xml:space="preserve">ask mothers to provide a sample of blood for testing of nutrition and other biochemical parameters, and a stool sample to permit future testing of </w:t>
      </w:r>
      <w:r w:rsidR="00C1402C">
        <w:t>parasites or pathogens</w:t>
      </w:r>
      <w:r w:rsidR="00C1402C" w:rsidRPr="00B1563C">
        <w:t xml:space="preserve">. Although we are not currently funded to analyze these </w:t>
      </w:r>
      <w:r w:rsidR="00C1402C">
        <w:t xml:space="preserve">maternal </w:t>
      </w:r>
      <w:r w:rsidR="00C1402C" w:rsidRPr="00B1563C">
        <w:t xml:space="preserve">samples, we envision future interest in assessing the impact and controlling in the analysis for maternal nutritional deficiencies or other biochemical factors on child development, and so we </w:t>
      </w:r>
      <w:r w:rsidR="003872DD">
        <w:t>may</w:t>
      </w:r>
      <w:r w:rsidR="003872DD" w:rsidRPr="00B1563C">
        <w:t xml:space="preserve"> </w:t>
      </w:r>
      <w:r w:rsidR="00C1402C" w:rsidRPr="00B1563C">
        <w:t>collect and archive this prenatal sample.</w:t>
      </w:r>
    </w:p>
    <w:p w14:paraId="772E7A97" w14:textId="77777777" w:rsidR="00417DF8" w:rsidRDefault="00417DF8" w:rsidP="00E403C3">
      <w:pPr>
        <w:ind w:left="360"/>
      </w:pPr>
    </w:p>
    <w:p w14:paraId="4D21E485" w14:textId="7DEE4BB6" w:rsidR="00417DF8" w:rsidRDefault="00417DF8" w:rsidP="00417DF8">
      <w:pPr>
        <w:ind w:left="360"/>
        <w:rPr>
          <w:rFonts w:ascii="Arial" w:hAnsi="Arial"/>
          <w:sz w:val="22"/>
          <w:szCs w:val="22"/>
        </w:rPr>
      </w:pPr>
      <w:r>
        <w:rPr>
          <w:rFonts w:ascii="Arial" w:hAnsi="Arial"/>
          <w:sz w:val="22"/>
          <w:szCs w:val="22"/>
        </w:rPr>
        <w:lastRenderedPageBreak/>
        <w:t xml:space="preserve">We will select 54 clusters (375 children) from each of four arms – the </w:t>
      </w:r>
      <w:r w:rsidR="005547F3">
        <w:rPr>
          <w:rFonts w:ascii="Arial" w:hAnsi="Arial"/>
          <w:sz w:val="22"/>
          <w:szCs w:val="22"/>
        </w:rPr>
        <w:t xml:space="preserve">active </w:t>
      </w:r>
      <w:r>
        <w:rPr>
          <w:rFonts w:ascii="Arial" w:hAnsi="Arial"/>
          <w:sz w:val="22"/>
          <w:szCs w:val="22"/>
        </w:rPr>
        <w:t xml:space="preserve">control group, the combined WASH interventions, the nutrition intervention and the combined WASH and nutrition interventions) for detailed measures of environmental enteropathy (detailed below). </w:t>
      </w:r>
    </w:p>
    <w:p w14:paraId="2848B149" w14:textId="77777777" w:rsidR="00417DF8" w:rsidRPr="00BE00B7" w:rsidRDefault="00417DF8" w:rsidP="00E403C3">
      <w:pPr>
        <w:ind w:left="360"/>
        <w:rPr>
          <w:rFonts w:ascii="Arial" w:hAnsi="Arial" w:cs="Arial"/>
          <w:sz w:val="22"/>
          <w:szCs w:val="20"/>
        </w:rPr>
      </w:pPr>
    </w:p>
    <w:p w14:paraId="07C617BD" w14:textId="77777777" w:rsidR="00F445A4" w:rsidRDefault="00F445A4" w:rsidP="00E403C3">
      <w:pPr>
        <w:ind w:left="360"/>
        <w:rPr>
          <w:rFonts w:ascii="Arial" w:hAnsi="Arial"/>
          <w:sz w:val="22"/>
          <w:szCs w:val="20"/>
        </w:rPr>
      </w:pPr>
    </w:p>
    <w:p w14:paraId="55895572" w14:textId="77777777" w:rsidR="00F445A4" w:rsidRPr="00FA6C05" w:rsidRDefault="00F445A4" w:rsidP="00F445A4">
      <w:pPr>
        <w:ind w:left="360"/>
        <w:rPr>
          <w:rFonts w:ascii="Arial" w:hAnsi="Arial" w:cs="Arial"/>
          <w:i/>
          <w:sz w:val="22"/>
          <w:szCs w:val="20"/>
        </w:rPr>
      </w:pPr>
      <w:r w:rsidRPr="00EB084F">
        <w:rPr>
          <w:rFonts w:ascii="Arial" w:hAnsi="Arial" w:cs="Arial"/>
          <w:i/>
          <w:sz w:val="22"/>
          <w:szCs w:val="20"/>
        </w:rPr>
        <w:t>Parasite Assessment</w:t>
      </w:r>
      <w:r>
        <w:rPr>
          <w:rFonts w:ascii="Arial" w:hAnsi="Arial" w:cs="Arial"/>
          <w:i/>
          <w:sz w:val="22"/>
          <w:szCs w:val="20"/>
        </w:rPr>
        <w:t xml:space="preserve"> (a</w:t>
      </w:r>
      <w:r w:rsidR="00786848">
        <w:rPr>
          <w:rFonts w:ascii="Arial" w:hAnsi="Arial" w:cs="Arial"/>
          <w:i/>
          <w:sz w:val="22"/>
          <w:szCs w:val="20"/>
        </w:rPr>
        <w:t>n</w:t>
      </w:r>
      <w:r>
        <w:rPr>
          <w:rFonts w:ascii="Arial" w:hAnsi="Arial" w:cs="Arial"/>
          <w:i/>
          <w:sz w:val="22"/>
          <w:szCs w:val="20"/>
        </w:rPr>
        <w:t xml:space="preserve"> older sibling aged </w:t>
      </w:r>
      <w:r w:rsidR="00980382">
        <w:rPr>
          <w:rFonts w:ascii="Arial" w:hAnsi="Arial" w:cs="Arial"/>
          <w:i/>
          <w:sz w:val="22"/>
          <w:szCs w:val="20"/>
        </w:rPr>
        <w:t>18-27 months old</w:t>
      </w:r>
      <w:r>
        <w:rPr>
          <w:rFonts w:ascii="Arial" w:hAnsi="Arial" w:cs="Arial"/>
          <w:i/>
          <w:sz w:val="22"/>
          <w:szCs w:val="20"/>
        </w:rPr>
        <w:t>)</w:t>
      </w:r>
    </w:p>
    <w:p w14:paraId="109FE191" w14:textId="1C82F75E" w:rsidR="00182548" w:rsidRPr="00CA7998" w:rsidRDefault="00AA0ADD" w:rsidP="00182548">
      <w:pPr>
        <w:autoSpaceDE w:val="0"/>
        <w:autoSpaceDN w:val="0"/>
        <w:adjustRightInd w:val="0"/>
        <w:jc w:val="both"/>
      </w:pPr>
      <w:r w:rsidRPr="005F2EE2">
        <w:t xml:space="preserve">Stool and blood spot samples will be collected from </w:t>
      </w:r>
      <w:r w:rsidR="00443A86" w:rsidRPr="00736974">
        <w:t>all 18-27 month old children in the study compound</w:t>
      </w:r>
      <w:r w:rsidRPr="005F2EE2">
        <w:t xml:space="preserve"> at baseline. If the target child has no siblings, another age-eligible child from the compound will be randomly selected to provide stool and blood spot (consent will be obtained first). </w:t>
      </w:r>
      <w:r w:rsidR="00F445A4">
        <w:rPr>
          <w:rFonts w:ascii="Arial" w:hAnsi="Arial" w:cs="Arial"/>
          <w:sz w:val="22"/>
          <w:szCs w:val="20"/>
        </w:rPr>
        <w:t xml:space="preserve"> </w:t>
      </w:r>
      <w:r w:rsidR="00F445A4" w:rsidRPr="002C2131">
        <w:rPr>
          <w:rFonts w:ascii="Arial" w:hAnsi="Arial" w:cs="Arial"/>
          <w:sz w:val="22"/>
          <w:szCs w:val="20"/>
        </w:rPr>
        <w:t xml:space="preserve">Stool collection will require two visits to each household. On day 1, the field team will deliver to each caregiver a stool collection kit and instruct them how to collect stool from their children. Caregivers will be instructed to collect stool from their children on the following morning in the event that the child defecates before </w:t>
      </w:r>
      <w:r w:rsidR="00182548" w:rsidRPr="006213EF">
        <w:t>the field team arrives at their household</w:t>
      </w:r>
      <w:r w:rsidR="00F445A4" w:rsidRPr="002C2131">
        <w:rPr>
          <w:rFonts w:ascii="Arial" w:hAnsi="Arial" w:cs="Arial"/>
          <w:sz w:val="22"/>
          <w:szCs w:val="20"/>
        </w:rPr>
        <w:t>. Caregivers will be instructed to have their child defecate on a sheet of provided plastic</w:t>
      </w:r>
      <w:r>
        <w:rPr>
          <w:rFonts w:ascii="Arial" w:hAnsi="Arial" w:cs="Arial"/>
          <w:sz w:val="22"/>
          <w:szCs w:val="20"/>
        </w:rPr>
        <w:t xml:space="preserve"> or aluminum foil</w:t>
      </w:r>
      <w:r w:rsidR="00F445A4" w:rsidRPr="002C2131">
        <w:rPr>
          <w:rFonts w:ascii="Arial" w:hAnsi="Arial" w:cs="Arial"/>
          <w:sz w:val="22"/>
          <w:szCs w:val="20"/>
        </w:rPr>
        <w:t xml:space="preserve">, to use a provided plastic scoop (integrated into a storage container) to collect ~10 mL of fresh stool from the top of the pile, and to bring the collected specimens to the centralized test location. On day 2, field staff will </w:t>
      </w:r>
      <w:r w:rsidR="00F445A4">
        <w:rPr>
          <w:rFonts w:ascii="Arial" w:hAnsi="Arial" w:cs="Arial"/>
          <w:sz w:val="22"/>
          <w:szCs w:val="20"/>
        </w:rPr>
        <w:t>return to the household to collect the stool sample</w:t>
      </w:r>
      <w:r w:rsidR="00F445A4" w:rsidRPr="00F6120D">
        <w:rPr>
          <w:rFonts w:ascii="Arial" w:hAnsi="Arial" w:cs="Arial"/>
          <w:sz w:val="22"/>
          <w:szCs w:val="20"/>
        </w:rPr>
        <w:t xml:space="preserve">. Field staff will aliquot stool specimens </w:t>
      </w:r>
      <w:r w:rsidR="00182548" w:rsidRPr="005F2EE2">
        <w:t>to allow for the analysis of intestinal protozoan parasites (</w:t>
      </w:r>
      <w:r w:rsidR="00182548" w:rsidRPr="005F2EE2">
        <w:rPr>
          <w:i/>
          <w:iCs/>
        </w:rPr>
        <w:t xml:space="preserve">Giardia, Entamoeba </w:t>
      </w:r>
      <w:proofErr w:type="spellStart"/>
      <w:r w:rsidR="00182548" w:rsidRPr="005F2EE2">
        <w:rPr>
          <w:i/>
          <w:iCs/>
        </w:rPr>
        <w:t>histolytica</w:t>
      </w:r>
      <w:proofErr w:type="spellEnd"/>
      <w:r w:rsidR="00182548" w:rsidRPr="005F2EE2">
        <w:rPr>
          <w:i/>
          <w:iCs/>
        </w:rPr>
        <w:t>, Cryptosporidium sp.</w:t>
      </w:r>
      <w:r w:rsidR="00182548" w:rsidRPr="005F2EE2">
        <w:t>) using antigen-based tests (ELISA</w:t>
      </w:r>
      <w:r w:rsidR="00182548" w:rsidRPr="0051494C">
        <w:t>).</w:t>
      </w:r>
      <w:r w:rsidR="00F445A4" w:rsidRPr="00F6120D">
        <w:rPr>
          <w:rFonts w:ascii="Arial" w:hAnsi="Arial" w:cs="Arial"/>
          <w:sz w:val="22"/>
          <w:szCs w:val="20"/>
        </w:rPr>
        <w:t xml:space="preserve"> We will maintain a cold chain of 4°C until the </w:t>
      </w:r>
      <w:r w:rsidR="00182548">
        <w:rPr>
          <w:rFonts w:ascii="Arial" w:hAnsi="Arial" w:cs="Arial"/>
          <w:sz w:val="22"/>
          <w:szCs w:val="20"/>
        </w:rPr>
        <w:t>stool</w:t>
      </w:r>
      <w:r w:rsidR="00182548" w:rsidRPr="00F6120D">
        <w:rPr>
          <w:rFonts w:ascii="Arial" w:hAnsi="Arial" w:cs="Arial"/>
          <w:sz w:val="22"/>
          <w:szCs w:val="20"/>
        </w:rPr>
        <w:t xml:space="preserve"> </w:t>
      </w:r>
      <w:r w:rsidR="00F445A4" w:rsidRPr="00F6120D">
        <w:rPr>
          <w:rFonts w:ascii="Arial" w:hAnsi="Arial" w:cs="Arial"/>
          <w:sz w:val="22"/>
          <w:szCs w:val="20"/>
        </w:rPr>
        <w:t xml:space="preserve">are transported to </w:t>
      </w:r>
      <w:r w:rsidR="00182548" w:rsidRPr="0051494C">
        <w:t>a sample processing center,</w:t>
      </w:r>
      <w:r w:rsidR="00182548" w:rsidRPr="00CA7998">
        <w:t xml:space="preserve"> where they will be stored at –20°C until they are </w:t>
      </w:r>
      <w:r w:rsidR="00182548" w:rsidRPr="0051494C">
        <w:t>shipped on dry ice to the ESAICPAC</w:t>
      </w:r>
      <w:r w:rsidR="00182548">
        <w:t>/</w:t>
      </w:r>
      <w:r w:rsidR="00182548" w:rsidRPr="0051494C">
        <w:t xml:space="preserve">KEMRI lab in Nairobi to be </w:t>
      </w:r>
      <w:r w:rsidR="00182548" w:rsidRPr="00CA7998">
        <w:t>analyzed.</w:t>
      </w:r>
    </w:p>
    <w:p w14:paraId="609D2169" w14:textId="37720E28" w:rsidR="00F445A4" w:rsidRDefault="00F445A4" w:rsidP="00F445A4">
      <w:pPr>
        <w:ind w:left="360"/>
        <w:rPr>
          <w:rFonts w:ascii="Arial" w:hAnsi="Arial" w:cs="Arial"/>
          <w:sz w:val="22"/>
          <w:szCs w:val="20"/>
        </w:rPr>
      </w:pPr>
    </w:p>
    <w:p w14:paraId="071799A8" w14:textId="77777777" w:rsidR="00F445A4" w:rsidRDefault="00F445A4" w:rsidP="00F445A4">
      <w:pPr>
        <w:ind w:left="360"/>
        <w:rPr>
          <w:rFonts w:ascii="Arial" w:hAnsi="Arial" w:cs="Arial"/>
          <w:sz w:val="22"/>
          <w:szCs w:val="20"/>
        </w:rPr>
      </w:pPr>
    </w:p>
    <w:p w14:paraId="3BF35A5B" w14:textId="1EF39085" w:rsidR="0070072B" w:rsidRDefault="00F445A4" w:rsidP="009F141C">
      <w:pPr>
        <w:spacing w:before="100" w:beforeAutospacing="1" w:after="120"/>
        <w:rPr>
          <w:b/>
        </w:rPr>
      </w:pPr>
      <w:r w:rsidRPr="00044E2D">
        <w:rPr>
          <w:rFonts w:ascii="Arial" w:hAnsi="Arial"/>
          <w:sz w:val="22"/>
          <w:szCs w:val="20"/>
        </w:rPr>
        <w:t>Paired with each stool sample we collect we will also collect a finger prick blood sample. One of the child's fingers will be cleaned using the disinfectant liquid and after drying completely prick to adapt to 0.25 mm using a spring-loaded disposable handset (</w:t>
      </w:r>
      <w:r w:rsidRPr="00044E2D">
        <w:rPr>
          <w:rFonts w:ascii="Arial" w:hAnsi="Arial"/>
          <w:color w:val="000000"/>
          <w:sz w:val="22"/>
        </w:rPr>
        <w:t xml:space="preserve">BD </w:t>
      </w:r>
      <w:proofErr w:type="spellStart"/>
      <w:r w:rsidRPr="00044E2D">
        <w:rPr>
          <w:rFonts w:ascii="Arial" w:hAnsi="Arial"/>
          <w:color w:val="000000"/>
          <w:sz w:val="22"/>
        </w:rPr>
        <w:t>Microtainer</w:t>
      </w:r>
      <w:proofErr w:type="spellEnd"/>
      <w:r w:rsidRPr="00044E2D">
        <w:rPr>
          <w:rFonts w:ascii="Arial" w:hAnsi="Arial"/>
          <w:color w:val="000000"/>
          <w:sz w:val="22"/>
        </w:rPr>
        <w:t>®)</w:t>
      </w:r>
      <w:r w:rsidRPr="00044E2D">
        <w:rPr>
          <w:rFonts w:ascii="Arial" w:hAnsi="Arial"/>
          <w:sz w:val="22"/>
          <w:szCs w:val="20"/>
        </w:rPr>
        <w:t xml:space="preserve">. </w:t>
      </w:r>
      <w:r w:rsidR="005921BC">
        <w:rPr>
          <w:rFonts w:ascii="Arial" w:hAnsi="Arial"/>
          <w:sz w:val="22"/>
          <w:szCs w:val="20"/>
        </w:rPr>
        <w:t>Six</w:t>
      </w:r>
      <w:r w:rsidR="005921BC" w:rsidRPr="00044E2D">
        <w:rPr>
          <w:rFonts w:ascii="Arial" w:hAnsi="Arial"/>
          <w:sz w:val="22"/>
          <w:szCs w:val="20"/>
        </w:rPr>
        <w:t xml:space="preserve"> </w:t>
      </w:r>
      <w:r w:rsidRPr="00044E2D">
        <w:rPr>
          <w:rFonts w:ascii="Arial" w:hAnsi="Arial"/>
          <w:sz w:val="22"/>
          <w:szCs w:val="20"/>
        </w:rPr>
        <w:t xml:space="preserve">drops of blood (about </w:t>
      </w:r>
      <w:r w:rsidR="005921BC">
        <w:rPr>
          <w:rFonts w:ascii="Arial" w:hAnsi="Arial"/>
          <w:sz w:val="22"/>
          <w:szCs w:val="20"/>
        </w:rPr>
        <w:t>6</w:t>
      </w:r>
      <w:r w:rsidR="005921BC" w:rsidRPr="00044E2D">
        <w:rPr>
          <w:rFonts w:ascii="Arial" w:hAnsi="Arial"/>
          <w:sz w:val="22"/>
          <w:szCs w:val="20"/>
        </w:rPr>
        <w:t xml:space="preserve">0 </w:t>
      </w:r>
      <w:r w:rsidRPr="00044E2D">
        <w:rPr>
          <w:rFonts w:ascii="Arial" w:hAnsi="Arial"/>
          <w:sz w:val="22"/>
          <w:szCs w:val="20"/>
        </w:rPr>
        <w:t xml:space="preserve">µl) will be collected using a </w:t>
      </w:r>
      <w:r w:rsidR="005921BC">
        <w:rPr>
          <w:rFonts w:ascii="Arial" w:hAnsi="Arial"/>
          <w:sz w:val="22"/>
          <w:szCs w:val="20"/>
        </w:rPr>
        <w:t>filter disk</w:t>
      </w:r>
      <w:r w:rsidRPr="00044E2D">
        <w:rPr>
          <w:rFonts w:ascii="Arial" w:hAnsi="Arial"/>
          <w:sz w:val="22"/>
          <w:szCs w:val="20"/>
        </w:rPr>
        <w:t xml:space="preserve">. We will store the </w:t>
      </w:r>
      <w:r w:rsidR="00CA6671">
        <w:t>filter disk at 4</w:t>
      </w:r>
      <w:r w:rsidR="00CA6671" w:rsidRPr="005F2EE2">
        <w:t>°C</w:t>
      </w:r>
      <w:r w:rsidRPr="00044E2D">
        <w:rPr>
          <w:rFonts w:ascii="Arial" w:hAnsi="Arial"/>
          <w:sz w:val="22"/>
          <w:szCs w:val="20"/>
        </w:rPr>
        <w:t xml:space="preserve">. The </w:t>
      </w:r>
      <w:r w:rsidR="00CA6671">
        <w:t>filter disk</w:t>
      </w:r>
      <w:r w:rsidRPr="00044E2D">
        <w:rPr>
          <w:rFonts w:ascii="Arial" w:hAnsi="Arial"/>
          <w:sz w:val="22"/>
          <w:szCs w:val="20"/>
        </w:rPr>
        <w:t xml:space="preserve"> will then be frozen and transported to the study’s labs in each country, where they will be stored at –80°C. The eventual goal of the serum specimen collection will be to analyze them for </w:t>
      </w:r>
      <w:r w:rsidR="00E525E3">
        <w:t>parasite infe</w:t>
      </w:r>
      <w:r w:rsidR="00E525E3" w:rsidRPr="0039755C">
        <w:t xml:space="preserve">ctious </w:t>
      </w:r>
      <w:r w:rsidR="00E525E3" w:rsidRPr="00D51F91">
        <w:t>and other markers of infection</w:t>
      </w:r>
      <w:r w:rsidRPr="0039755C">
        <w:rPr>
          <w:rFonts w:ascii="Arial" w:hAnsi="Arial"/>
          <w:sz w:val="22"/>
          <w:szCs w:val="20"/>
        </w:rPr>
        <w:t xml:space="preserve"> </w:t>
      </w:r>
      <w:r w:rsidRPr="00044E2D">
        <w:rPr>
          <w:rFonts w:ascii="Arial" w:hAnsi="Arial"/>
          <w:sz w:val="22"/>
          <w:szCs w:val="20"/>
        </w:rPr>
        <w:t>using antigen-based assays (</w:t>
      </w:r>
      <w:proofErr w:type="spellStart"/>
      <w:r w:rsidRPr="00044E2D">
        <w:rPr>
          <w:rFonts w:ascii="Arial" w:hAnsi="Arial"/>
          <w:sz w:val="22"/>
          <w:szCs w:val="20"/>
        </w:rPr>
        <w:t>Luminex</w:t>
      </w:r>
      <w:proofErr w:type="spellEnd"/>
      <w:r w:rsidRPr="00044E2D">
        <w:rPr>
          <w:rFonts w:ascii="Arial" w:hAnsi="Arial"/>
          <w:sz w:val="22"/>
          <w:szCs w:val="20"/>
        </w:rPr>
        <w:t>), but this protocol does not include the serum analysis activities.</w:t>
      </w:r>
    </w:p>
    <w:p w14:paraId="2F6E73B6" w14:textId="27B195FA" w:rsidR="00F445A4" w:rsidRPr="00044E2D" w:rsidRDefault="00F445A4" w:rsidP="00F445A4">
      <w:pPr>
        <w:ind w:left="360"/>
        <w:rPr>
          <w:rFonts w:ascii="Arial" w:hAnsi="Arial" w:cs="Arial"/>
          <w:sz w:val="22"/>
          <w:szCs w:val="20"/>
        </w:rPr>
      </w:pPr>
    </w:p>
    <w:p w14:paraId="3B59D101" w14:textId="77777777" w:rsidR="00F445A4" w:rsidRDefault="00F445A4" w:rsidP="00E403C3">
      <w:pPr>
        <w:ind w:left="360"/>
        <w:rPr>
          <w:rFonts w:ascii="Arial" w:hAnsi="Arial"/>
          <w:sz w:val="22"/>
          <w:szCs w:val="20"/>
        </w:rPr>
      </w:pPr>
    </w:p>
    <w:p w14:paraId="7FB3DC91" w14:textId="77777777" w:rsidR="00F445A4" w:rsidRDefault="00F445A4" w:rsidP="00E403C3">
      <w:pPr>
        <w:ind w:left="360"/>
        <w:rPr>
          <w:rFonts w:ascii="Arial" w:hAnsi="Arial"/>
          <w:sz w:val="22"/>
          <w:szCs w:val="20"/>
        </w:rPr>
      </w:pPr>
    </w:p>
    <w:p w14:paraId="32219246" w14:textId="77777777" w:rsidR="00E403C3" w:rsidRPr="00BE00B7" w:rsidRDefault="00E403C3" w:rsidP="00E403C3">
      <w:pPr>
        <w:ind w:left="360"/>
        <w:rPr>
          <w:rFonts w:ascii="Arial" w:hAnsi="Arial" w:cs="Arial"/>
          <w:sz w:val="22"/>
          <w:szCs w:val="20"/>
        </w:rPr>
      </w:pPr>
    </w:p>
    <w:p w14:paraId="4CF55AF9" w14:textId="77777777" w:rsidR="00E403C3" w:rsidRPr="00BE00B7" w:rsidRDefault="00E403C3" w:rsidP="00E403C3">
      <w:pPr>
        <w:ind w:left="360"/>
        <w:rPr>
          <w:rFonts w:ascii="Arial" w:hAnsi="Arial" w:cs="Arial"/>
          <w:i/>
          <w:sz w:val="22"/>
          <w:szCs w:val="20"/>
        </w:rPr>
      </w:pPr>
      <w:r w:rsidRPr="00BE00B7">
        <w:rPr>
          <w:rFonts w:ascii="Arial" w:hAnsi="Arial" w:cs="Arial"/>
          <w:i/>
          <w:sz w:val="22"/>
          <w:szCs w:val="20"/>
        </w:rPr>
        <w:t>Subsample Environmental Enteropathy (EE) Assessment</w:t>
      </w:r>
    </w:p>
    <w:p w14:paraId="5A3F1125" w14:textId="1CE3594C" w:rsidR="0039755C" w:rsidRPr="0039755C" w:rsidRDefault="00F445A4" w:rsidP="00D51F91">
      <w:pPr>
        <w:autoSpaceDE w:val="0"/>
        <w:autoSpaceDN w:val="0"/>
        <w:adjustRightInd w:val="0"/>
        <w:ind w:left="360"/>
        <w:jc w:val="both"/>
      </w:pPr>
      <w:r w:rsidRPr="00BE00B7">
        <w:rPr>
          <w:rFonts w:ascii="Arial" w:hAnsi="Arial" w:cs="Arial"/>
          <w:sz w:val="22"/>
          <w:szCs w:val="20"/>
        </w:rPr>
        <w:t xml:space="preserve">Environmental enteropathy biomarkers will be collected from a subset of </w:t>
      </w:r>
      <w:r>
        <w:rPr>
          <w:rFonts w:ascii="Arial" w:hAnsi="Arial" w:cs="Arial"/>
          <w:sz w:val="22"/>
          <w:szCs w:val="20"/>
        </w:rPr>
        <w:t xml:space="preserve">1,500 </w:t>
      </w:r>
      <w:r w:rsidRPr="00BE00B7">
        <w:rPr>
          <w:rFonts w:ascii="Arial" w:hAnsi="Arial" w:cs="Arial"/>
          <w:sz w:val="22"/>
          <w:szCs w:val="20"/>
        </w:rPr>
        <w:t>infants</w:t>
      </w:r>
      <w:r w:rsidR="00813A07">
        <w:rPr>
          <w:rFonts w:ascii="Arial" w:hAnsi="Arial" w:cs="Arial"/>
          <w:sz w:val="22"/>
          <w:szCs w:val="20"/>
        </w:rPr>
        <w:t xml:space="preserve"> </w:t>
      </w:r>
      <w:r w:rsidRPr="009F141C">
        <w:rPr>
          <w:rFonts w:ascii="Arial" w:hAnsi="Arial" w:cs="Arial"/>
          <w:sz w:val="22"/>
          <w:szCs w:val="20"/>
          <w:highlight w:val="yellow"/>
        </w:rPr>
        <w:t>in approximately 21</w:t>
      </w:r>
      <w:r w:rsidR="00AA0ADD" w:rsidRPr="009F141C">
        <w:rPr>
          <w:rFonts w:ascii="Arial" w:hAnsi="Arial" w:cs="Arial"/>
          <w:sz w:val="22"/>
          <w:szCs w:val="20"/>
          <w:highlight w:val="yellow"/>
        </w:rPr>
        <w:t>6</w:t>
      </w:r>
      <w:r w:rsidRPr="009F141C">
        <w:rPr>
          <w:rFonts w:ascii="Arial" w:hAnsi="Arial" w:cs="Arial"/>
          <w:sz w:val="22"/>
          <w:szCs w:val="20"/>
          <w:highlight w:val="yellow"/>
        </w:rPr>
        <w:t xml:space="preserve"> village clusters</w:t>
      </w:r>
      <w:r w:rsidRPr="00B237B6">
        <w:rPr>
          <w:rFonts w:ascii="Arial" w:hAnsi="Arial" w:cs="Arial"/>
          <w:sz w:val="22"/>
          <w:szCs w:val="20"/>
        </w:rPr>
        <w:t>.</w:t>
      </w:r>
      <w:r w:rsidR="00AC2499">
        <w:rPr>
          <w:rFonts w:ascii="Arial" w:hAnsi="Arial" w:cs="Arial"/>
          <w:sz w:val="22"/>
          <w:szCs w:val="20"/>
        </w:rPr>
        <w:t xml:space="preserve"> During mid and </w:t>
      </w:r>
      <w:proofErr w:type="spellStart"/>
      <w:r w:rsidR="00AC2499">
        <w:rPr>
          <w:rFonts w:ascii="Arial" w:hAnsi="Arial" w:cs="Arial"/>
          <w:sz w:val="22"/>
          <w:szCs w:val="20"/>
        </w:rPr>
        <w:t>endline</w:t>
      </w:r>
      <w:proofErr w:type="spellEnd"/>
      <w:r w:rsidR="00AC2499">
        <w:rPr>
          <w:rFonts w:ascii="Arial" w:hAnsi="Arial" w:cs="Arial"/>
          <w:sz w:val="22"/>
          <w:szCs w:val="20"/>
        </w:rPr>
        <w:t xml:space="preserve"> an additional 500 participants may be enrolled to account for loss to follow up for a total subset sample size of 2000</w:t>
      </w:r>
      <w:r w:rsidR="00386615">
        <w:rPr>
          <w:rFonts w:ascii="Arial" w:hAnsi="Arial" w:cs="Arial"/>
          <w:sz w:val="22"/>
          <w:szCs w:val="20"/>
        </w:rPr>
        <w:t xml:space="preserve"> at each time point</w:t>
      </w:r>
      <w:r w:rsidR="00AC2499">
        <w:rPr>
          <w:rFonts w:ascii="Arial" w:hAnsi="Arial" w:cs="Arial"/>
          <w:sz w:val="22"/>
          <w:szCs w:val="20"/>
        </w:rPr>
        <w:t xml:space="preserve">.  </w:t>
      </w:r>
      <w:r w:rsidRPr="00B237B6">
        <w:rPr>
          <w:rFonts w:ascii="Arial" w:hAnsi="Arial" w:cs="Arial"/>
          <w:sz w:val="22"/>
          <w:szCs w:val="20"/>
        </w:rPr>
        <w:t xml:space="preserve"> </w:t>
      </w:r>
      <w:r w:rsidR="00C1402C" w:rsidRPr="00B237B6">
        <w:rPr>
          <w:rFonts w:ascii="Arial" w:hAnsi="Arial" w:cs="Arial"/>
          <w:sz w:val="22"/>
          <w:szCs w:val="20"/>
        </w:rPr>
        <w:t>T</w:t>
      </w:r>
      <w:r w:rsidR="00AA0ADD" w:rsidRPr="00B237B6">
        <w:t xml:space="preserve">his data collection will be implemented over two days per </w:t>
      </w:r>
      <w:r w:rsidR="00E433CE" w:rsidRPr="00B237B6">
        <w:t>cluster</w:t>
      </w:r>
      <w:r w:rsidR="00AA0ADD" w:rsidRPr="00B237B6">
        <w:t xml:space="preserve">.  </w:t>
      </w:r>
      <w:r w:rsidR="00E433CE" w:rsidRPr="00B237B6">
        <w:t xml:space="preserve">On the first day, consent, anthropometric measurements, </w:t>
      </w:r>
      <w:r w:rsidR="000D6D0A">
        <w:t xml:space="preserve">blood pressure, heart rate, </w:t>
      </w:r>
      <w:r w:rsidR="00E433CE" w:rsidRPr="00B237B6">
        <w:t>provision of stool collection materials</w:t>
      </w:r>
      <w:r w:rsidR="002C0B67">
        <w:t>,</w:t>
      </w:r>
      <w:r w:rsidR="00E433CE" w:rsidRPr="00B237B6">
        <w:t xml:space="preserve"> </w:t>
      </w:r>
      <w:r w:rsidR="002C0B67">
        <w:t>saliva</w:t>
      </w:r>
      <w:r w:rsidR="00366F7C">
        <w:t xml:space="preserve"> </w:t>
      </w:r>
      <w:r w:rsidR="002C0B67">
        <w:t xml:space="preserve">and </w:t>
      </w:r>
      <w:r w:rsidR="00E433CE" w:rsidRPr="00B237B6">
        <w:t>blood collection take place. On the second day we will collect urine</w:t>
      </w:r>
      <w:r w:rsidR="008026D9">
        <w:t xml:space="preserve"> </w:t>
      </w:r>
      <w:r w:rsidR="00E433CE" w:rsidRPr="00B237B6">
        <w:t xml:space="preserve">from </w:t>
      </w:r>
      <w:r w:rsidR="008026D9">
        <w:t xml:space="preserve">the </w:t>
      </w:r>
      <w:r w:rsidR="00E433CE" w:rsidRPr="00B237B6">
        <w:t>study children,</w:t>
      </w:r>
      <w:r w:rsidR="00941FCF">
        <w:t xml:space="preserve"> pick up the stool</w:t>
      </w:r>
      <w:r w:rsidR="008026D9">
        <w:t xml:space="preserve"> from the study children</w:t>
      </w:r>
      <w:r w:rsidR="00941FCF">
        <w:t>,</w:t>
      </w:r>
      <w:r w:rsidR="00E433CE" w:rsidRPr="00B237B6">
        <w:t xml:space="preserve"> </w:t>
      </w:r>
      <w:r w:rsidR="00366F7C">
        <w:t xml:space="preserve">and </w:t>
      </w:r>
      <w:r w:rsidR="00E433CE" w:rsidRPr="00B237B6">
        <w:t>interview the mothe</w:t>
      </w:r>
      <w:r w:rsidR="00443A86" w:rsidRPr="00B237B6">
        <w:t>rs about their</w:t>
      </w:r>
      <w:r w:rsidR="0039755C" w:rsidRPr="0039755C">
        <w:rPr>
          <w:u w:val="single"/>
        </w:rPr>
        <w:t xml:space="preserve"> </w:t>
      </w:r>
      <w:r w:rsidR="0039755C" w:rsidRPr="0001315E">
        <w:rPr>
          <w:u w:val="single"/>
        </w:rPr>
        <w:t>diets as well as their</w:t>
      </w:r>
      <w:r w:rsidR="00443A86" w:rsidRPr="00B237B6">
        <w:t xml:space="preserve"> infant’s diet during the past week and the previous 24 hours</w:t>
      </w:r>
      <w:r w:rsidR="00D1513C">
        <w:t xml:space="preserve">, and interview the mothers about their </w:t>
      </w:r>
      <w:r w:rsidR="009F2071">
        <w:t>health, and exposure to depression and stress</w:t>
      </w:r>
      <w:r w:rsidR="00D1513C">
        <w:t xml:space="preserve"> and that of their child over the period of pregnancy to the present time. </w:t>
      </w:r>
      <w:r w:rsidR="0039755C" w:rsidRPr="00151019">
        <w:rPr>
          <w:rFonts w:cstheme="minorHAnsi"/>
          <w:u w:val="single"/>
        </w:rPr>
        <w:t xml:space="preserve">On a non-consecutive day, a subsample </w:t>
      </w:r>
      <w:r w:rsidR="0039755C" w:rsidRPr="00151019">
        <w:rPr>
          <w:rFonts w:cstheme="minorHAnsi"/>
          <w:u w:val="single"/>
        </w:rPr>
        <w:lastRenderedPageBreak/>
        <w:t>of mothers (n=60) will be revisited to be interviewed about their diet as a quality control measure.</w:t>
      </w:r>
      <w:r w:rsidR="0039755C">
        <w:rPr>
          <w:rFonts w:cstheme="minorHAnsi"/>
          <w:u w:val="single"/>
        </w:rPr>
        <w:t xml:space="preserve"> </w:t>
      </w:r>
    </w:p>
    <w:p w14:paraId="01955DE0" w14:textId="77777777" w:rsidR="0039755C" w:rsidRPr="00B237B6" w:rsidRDefault="0039755C" w:rsidP="00E433CE">
      <w:pPr>
        <w:autoSpaceDE w:val="0"/>
        <w:autoSpaceDN w:val="0"/>
        <w:adjustRightInd w:val="0"/>
        <w:ind w:left="360"/>
        <w:jc w:val="both"/>
      </w:pPr>
    </w:p>
    <w:p w14:paraId="27AE1E3C" w14:textId="77777777" w:rsidR="00E433CE" w:rsidRPr="00B237B6" w:rsidRDefault="00E433CE" w:rsidP="00E433CE">
      <w:pPr>
        <w:autoSpaceDE w:val="0"/>
        <w:autoSpaceDN w:val="0"/>
        <w:adjustRightInd w:val="0"/>
        <w:jc w:val="both"/>
      </w:pPr>
    </w:p>
    <w:p w14:paraId="5DCAB8FD" w14:textId="2BBDB031" w:rsidR="00AA0ADD" w:rsidRDefault="00E433CE" w:rsidP="00E433CE">
      <w:pPr>
        <w:ind w:left="360"/>
      </w:pPr>
      <w:r w:rsidRPr="00B237B6">
        <w:t>We will also measure the child’s length, weight, MUAC and head circumference using standardized measurement techniques. Our anthropometric teams will have been trained and standardized in measurement techniques according to the FANTA and WHO guidelines (</w:t>
      </w:r>
      <w:proofErr w:type="spellStart"/>
      <w:r w:rsidRPr="00B237B6">
        <w:t>Cogill</w:t>
      </w:r>
      <w:proofErr w:type="spellEnd"/>
      <w:r w:rsidRPr="00B237B6">
        <w:t xml:space="preserve"> 2003, </w:t>
      </w:r>
      <w:proofErr w:type="spellStart"/>
      <w:r w:rsidRPr="00B237B6">
        <w:t>deOnis</w:t>
      </w:r>
      <w:proofErr w:type="spellEnd"/>
      <w:r w:rsidRPr="00B237B6">
        <w:t xml:space="preserve"> 2004). The child will be weighed using a calibrated scale and will have his/her length or height measured using a height board and head circumference using a </w:t>
      </w:r>
      <w:r w:rsidR="00443A86" w:rsidRPr="00B237B6">
        <w:t>tape measure.  We will also measure maternal height</w:t>
      </w:r>
      <w:r w:rsidR="0039755C">
        <w:t>, MUAC</w:t>
      </w:r>
      <w:r w:rsidR="00443A86" w:rsidRPr="00B237B6">
        <w:t xml:space="preserve"> and weight.</w:t>
      </w:r>
      <w:r w:rsidRPr="00B237B6">
        <w:t xml:space="preserve"> </w:t>
      </w:r>
      <w:r w:rsidR="00AA0ADD" w:rsidRPr="00B237B6">
        <w:t>We will begin environmental enteropathy</w:t>
      </w:r>
      <w:r w:rsidR="00AA0ADD">
        <w:t xml:space="preserve"> data collection approximately 6 months after baseline data collection. </w:t>
      </w:r>
    </w:p>
    <w:p w14:paraId="4527AFE8" w14:textId="77777777" w:rsidR="002C2131" w:rsidRDefault="002C2131" w:rsidP="00E403C3">
      <w:pPr>
        <w:ind w:left="360"/>
        <w:rPr>
          <w:rFonts w:ascii="Arial" w:hAnsi="Arial" w:cs="Arial"/>
          <w:sz w:val="22"/>
          <w:szCs w:val="20"/>
        </w:rPr>
      </w:pPr>
    </w:p>
    <w:p w14:paraId="1E9423A3" w14:textId="25323745" w:rsidR="00F445A4" w:rsidRDefault="00F445A4">
      <w:pPr>
        <w:ind w:left="360"/>
        <w:rPr>
          <w:rFonts w:ascii="Arial" w:hAnsi="Arial" w:cs="Arial"/>
          <w:sz w:val="22"/>
          <w:szCs w:val="20"/>
        </w:rPr>
      </w:pPr>
      <w:r w:rsidRPr="000E151F">
        <w:rPr>
          <w:rFonts w:ascii="Arial" w:hAnsi="Arial" w:cs="Arial"/>
          <w:sz w:val="22"/>
          <w:szCs w:val="20"/>
          <w:u w:val="single"/>
        </w:rPr>
        <w:t>Urine specimen collection and analysis:</w:t>
      </w:r>
      <w:r w:rsidRPr="000E151F">
        <w:rPr>
          <w:rFonts w:ascii="Arial" w:hAnsi="Arial" w:cs="Arial"/>
          <w:sz w:val="22"/>
          <w:szCs w:val="20"/>
        </w:rPr>
        <w:t xml:space="preserve"> Our field teams will collect urine samples from all eligible children</w:t>
      </w:r>
      <w:r w:rsidR="000D6D0A">
        <w:rPr>
          <w:rFonts w:ascii="Arial" w:hAnsi="Arial" w:cs="Arial"/>
          <w:sz w:val="22"/>
          <w:szCs w:val="20"/>
        </w:rPr>
        <w:t xml:space="preserve"> </w:t>
      </w:r>
      <w:r w:rsidRPr="000E151F">
        <w:rPr>
          <w:rFonts w:ascii="Arial" w:hAnsi="Arial" w:cs="Arial"/>
          <w:sz w:val="22"/>
          <w:szCs w:val="20"/>
        </w:rPr>
        <w:t xml:space="preserve">in a study cluster </w:t>
      </w:r>
      <w:r>
        <w:rPr>
          <w:rFonts w:ascii="Arial" w:hAnsi="Arial" w:cs="Arial"/>
          <w:sz w:val="22"/>
          <w:szCs w:val="20"/>
        </w:rPr>
        <w:t xml:space="preserve">(up to </w:t>
      </w:r>
      <w:r w:rsidR="00922A2F">
        <w:rPr>
          <w:rFonts w:ascii="Arial" w:hAnsi="Arial" w:cs="Arial"/>
          <w:sz w:val="22"/>
          <w:szCs w:val="20"/>
        </w:rPr>
        <w:t xml:space="preserve">20 </w:t>
      </w:r>
      <w:r>
        <w:rPr>
          <w:rFonts w:ascii="Arial" w:hAnsi="Arial" w:cs="Arial"/>
          <w:sz w:val="22"/>
          <w:szCs w:val="20"/>
        </w:rPr>
        <w:t xml:space="preserve">children) </w:t>
      </w:r>
      <w:r w:rsidRPr="000E151F">
        <w:rPr>
          <w:rFonts w:ascii="Arial" w:hAnsi="Arial" w:cs="Arial"/>
          <w:sz w:val="22"/>
          <w:szCs w:val="20"/>
        </w:rPr>
        <w:t xml:space="preserve">in one day per cluster. </w:t>
      </w:r>
      <w:r w:rsidR="00366F7C">
        <w:rPr>
          <w:rFonts w:ascii="Arial" w:hAnsi="Arial" w:cs="Arial"/>
          <w:sz w:val="22"/>
          <w:szCs w:val="20"/>
        </w:rPr>
        <w:t>T</w:t>
      </w:r>
      <w:r w:rsidR="000D6D0A">
        <w:rPr>
          <w:rFonts w:ascii="Arial" w:hAnsi="Arial" w:cs="Arial"/>
          <w:sz w:val="22"/>
          <w:szCs w:val="20"/>
        </w:rPr>
        <w:t xml:space="preserve">he field team will request </w:t>
      </w:r>
      <w:r w:rsidRPr="00BE00B7">
        <w:rPr>
          <w:rFonts w:ascii="Arial" w:hAnsi="Arial" w:cs="Arial"/>
          <w:sz w:val="22"/>
          <w:szCs w:val="20"/>
        </w:rPr>
        <w:t>that mothers not feed their children for at least one hour be</w:t>
      </w:r>
      <w:r>
        <w:rPr>
          <w:rFonts w:ascii="Arial" w:hAnsi="Arial" w:cs="Arial"/>
          <w:sz w:val="22"/>
          <w:szCs w:val="20"/>
        </w:rPr>
        <w:t>fore they receive the lactulose</w:t>
      </w:r>
      <w:r w:rsidR="000D6D0A">
        <w:rPr>
          <w:rFonts w:ascii="Arial" w:hAnsi="Arial" w:cs="Arial"/>
          <w:sz w:val="22"/>
          <w:szCs w:val="20"/>
        </w:rPr>
        <w:t>-</w:t>
      </w:r>
      <w:r w:rsidRPr="00BE00B7">
        <w:rPr>
          <w:rFonts w:ascii="Arial" w:hAnsi="Arial" w:cs="Arial"/>
          <w:sz w:val="22"/>
          <w:szCs w:val="20"/>
        </w:rPr>
        <w:t xml:space="preserve">mannitol. </w:t>
      </w:r>
      <w:r>
        <w:rPr>
          <w:rFonts w:ascii="Arial" w:hAnsi="Arial" w:cs="Arial"/>
          <w:sz w:val="22"/>
          <w:szCs w:val="20"/>
        </w:rPr>
        <w:t>The children will be weighed and measured using the same anthropometric procedures as described above. The lactulose</w:t>
      </w:r>
      <w:r w:rsidR="000D6D0A">
        <w:rPr>
          <w:rFonts w:ascii="Arial" w:hAnsi="Arial" w:cs="Arial"/>
          <w:sz w:val="22"/>
          <w:szCs w:val="20"/>
        </w:rPr>
        <w:t>-</w:t>
      </w:r>
      <w:r w:rsidRPr="00BE00B7">
        <w:rPr>
          <w:rFonts w:ascii="Arial" w:hAnsi="Arial" w:cs="Arial"/>
          <w:sz w:val="22"/>
          <w:szCs w:val="20"/>
        </w:rPr>
        <w:t>mannitol solution will be prepared at the field office using lactulose</w:t>
      </w:r>
      <w:r w:rsidR="00C4433E">
        <w:rPr>
          <w:rFonts w:ascii="Arial" w:hAnsi="Arial" w:cs="Arial"/>
          <w:sz w:val="22"/>
          <w:szCs w:val="20"/>
        </w:rPr>
        <w:t xml:space="preserve"> syrup</w:t>
      </w:r>
      <w:r w:rsidRPr="00BE00B7">
        <w:rPr>
          <w:rFonts w:ascii="Arial" w:hAnsi="Arial" w:cs="Arial"/>
          <w:sz w:val="22"/>
          <w:szCs w:val="20"/>
        </w:rPr>
        <w:t xml:space="preserve"> and mannitol</w:t>
      </w:r>
      <w:r w:rsidR="001A3E8B">
        <w:rPr>
          <w:rFonts w:ascii="Arial" w:hAnsi="Arial" w:cs="Arial"/>
          <w:sz w:val="22"/>
          <w:szCs w:val="20"/>
        </w:rPr>
        <w:t xml:space="preserve"> </w:t>
      </w:r>
      <w:r w:rsidR="00C4433E">
        <w:rPr>
          <w:rFonts w:ascii="Arial" w:hAnsi="Arial" w:cs="Arial"/>
          <w:sz w:val="22"/>
          <w:szCs w:val="20"/>
        </w:rPr>
        <w:t>powder</w:t>
      </w:r>
      <w:r w:rsidR="00C4433E" w:rsidRPr="00BE00B7">
        <w:rPr>
          <w:rFonts w:ascii="Arial" w:hAnsi="Arial" w:cs="Arial"/>
          <w:sz w:val="22"/>
          <w:szCs w:val="20"/>
        </w:rPr>
        <w:t xml:space="preserve"> </w:t>
      </w:r>
      <w:r w:rsidRPr="00BE00B7">
        <w:rPr>
          <w:rFonts w:ascii="Arial" w:hAnsi="Arial" w:cs="Arial"/>
          <w:sz w:val="22"/>
          <w:szCs w:val="20"/>
        </w:rPr>
        <w:t>secured from international pharmaceutical suppliers. The lactulose</w:t>
      </w:r>
      <w:r w:rsidR="000D6D0A">
        <w:rPr>
          <w:rFonts w:ascii="Arial" w:hAnsi="Arial" w:cs="Arial"/>
          <w:sz w:val="22"/>
          <w:szCs w:val="20"/>
        </w:rPr>
        <w:t>-</w:t>
      </w:r>
      <w:r w:rsidRPr="00BE00B7">
        <w:rPr>
          <w:rFonts w:ascii="Arial" w:hAnsi="Arial" w:cs="Arial"/>
          <w:sz w:val="22"/>
          <w:szCs w:val="20"/>
        </w:rPr>
        <w:t xml:space="preserve">mannitol will be mixed with sterile water to produce a solution with a concentration of </w:t>
      </w:r>
      <w:r w:rsidR="00D462A2">
        <w:rPr>
          <w:rFonts w:ascii="Arial" w:hAnsi="Arial" w:cs="Arial"/>
          <w:sz w:val="22"/>
          <w:szCs w:val="20"/>
        </w:rPr>
        <w:t>250</w:t>
      </w:r>
      <w:r w:rsidRPr="00BE00B7">
        <w:rPr>
          <w:rFonts w:ascii="Arial" w:hAnsi="Arial" w:cs="Arial"/>
          <w:sz w:val="22"/>
          <w:szCs w:val="20"/>
        </w:rPr>
        <w:t xml:space="preserve"> mg of lactulose</w:t>
      </w:r>
      <w:r w:rsidR="004C4BE8">
        <w:rPr>
          <w:rFonts w:ascii="Arial" w:hAnsi="Arial" w:cs="Arial"/>
          <w:sz w:val="22"/>
          <w:szCs w:val="20"/>
        </w:rPr>
        <w:t>,</w:t>
      </w:r>
      <w:r w:rsidR="001A3E8B">
        <w:rPr>
          <w:rFonts w:ascii="Arial" w:hAnsi="Arial" w:cs="Arial"/>
          <w:sz w:val="22"/>
          <w:szCs w:val="20"/>
        </w:rPr>
        <w:t xml:space="preserve"> and</w:t>
      </w:r>
      <w:r w:rsidR="004C4BE8">
        <w:rPr>
          <w:rFonts w:ascii="Arial" w:hAnsi="Arial" w:cs="Arial"/>
          <w:sz w:val="22"/>
          <w:szCs w:val="20"/>
        </w:rPr>
        <w:t xml:space="preserve"> </w:t>
      </w:r>
      <w:r w:rsidRPr="00BE00B7">
        <w:rPr>
          <w:rFonts w:ascii="Arial" w:hAnsi="Arial" w:cs="Arial"/>
          <w:sz w:val="22"/>
          <w:szCs w:val="20"/>
        </w:rPr>
        <w:t>50 mg of mannitol</w:t>
      </w:r>
      <w:r w:rsidR="004C4BE8">
        <w:rPr>
          <w:rFonts w:ascii="Arial" w:hAnsi="Arial" w:cs="Arial"/>
          <w:sz w:val="22"/>
          <w:szCs w:val="20"/>
        </w:rPr>
        <w:t xml:space="preserve">, </w:t>
      </w:r>
      <w:r w:rsidRPr="00BE00B7">
        <w:rPr>
          <w:rFonts w:ascii="Arial" w:hAnsi="Arial" w:cs="Arial"/>
          <w:sz w:val="22"/>
          <w:szCs w:val="20"/>
        </w:rPr>
        <w:t xml:space="preserve">Field workers will administer 2mL of the solution per kilogram of body weight of the child. </w:t>
      </w:r>
      <w:r w:rsidR="001A3E8B" w:rsidRPr="00B820A3">
        <w:rPr>
          <w:rFonts w:ascii="Arial" w:hAnsi="Arial" w:cs="Arial"/>
          <w:sz w:val="22"/>
          <w:szCs w:val="20"/>
          <w:lang w:val="en-GB"/>
        </w:rPr>
        <w:t xml:space="preserve">The lactulose-mannitol assay requires the collection of an additional pre-LM urine sample to serve as a "control or baseline" urine for comparison with the post-LM urine.  </w:t>
      </w:r>
      <w:r w:rsidR="001A3E8B" w:rsidRPr="00B820A3">
        <w:rPr>
          <w:rFonts w:ascii="Arial" w:hAnsi="Arial" w:cs="Arial"/>
          <w:sz w:val="22"/>
          <w:szCs w:val="20"/>
        </w:rPr>
        <w:t xml:space="preserve">A pre-LM urine sample is a sample of urine (12 ml) that is collected during the 1-hour fasting period preceding the administration of lactulose-mannitol solution to the child. This additional pre-LM urine sample does not change the amount of time we are present in the household. </w:t>
      </w:r>
      <w:r w:rsidR="001A3E8B" w:rsidRPr="00B820A3">
        <w:rPr>
          <w:rFonts w:ascii="Arial" w:hAnsi="Arial" w:cs="Arial"/>
          <w:sz w:val="22"/>
          <w:szCs w:val="20"/>
          <w:lang w:val="en-GB"/>
        </w:rPr>
        <w:t>For assay standardization and QA/QC purposes, we also plan to spike these pre-LM urine samples with fixed concentrations of lactulose, mannitol, or a known interfering compound during analysis.</w:t>
      </w:r>
      <w:r w:rsidRPr="00BE00B7">
        <w:rPr>
          <w:rFonts w:ascii="Arial" w:hAnsi="Arial" w:cs="Arial"/>
          <w:sz w:val="22"/>
          <w:szCs w:val="20"/>
        </w:rPr>
        <w:t xml:space="preserve"> A urine collection bag equipped with a drainage tube will be attached to the </w:t>
      </w:r>
      <w:proofErr w:type="gramStart"/>
      <w:r w:rsidRPr="00BE00B7">
        <w:rPr>
          <w:rFonts w:ascii="Arial" w:hAnsi="Arial" w:cs="Arial"/>
          <w:sz w:val="22"/>
          <w:szCs w:val="20"/>
        </w:rPr>
        <w:t xml:space="preserve">infant </w:t>
      </w:r>
      <w:r w:rsidR="001A3E8B">
        <w:rPr>
          <w:rFonts w:ascii="Arial" w:hAnsi="Arial" w:cs="Arial"/>
          <w:sz w:val="22"/>
          <w:szCs w:val="20"/>
        </w:rPr>
        <w:t xml:space="preserve"> at</w:t>
      </w:r>
      <w:proofErr w:type="gramEnd"/>
      <w:r w:rsidR="001A3E8B">
        <w:rPr>
          <w:rFonts w:ascii="Arial" w:hAnsi="Arial" w:cs="Arial"/>
          <w:sz w:val="22"/>
          <w:szCs w:val="20"/>
        </w:rPr>
        <w:t xml:space="preserve"> the beginning of the fasting period</w:t>
      </w:r>
      <w:r w:rsidRPr="00BE00B7">
        <w:rPr>
          <w:rFonts w:ascii="Arial" w:hAnsi="Arial" w:cs="Arial"/>
          <w:sz w:val="22"/>
          <w:szCs w:val="20"/>
        </w:rPr>
        <w:t xml:space="preserve">. </w:t>
      </w:r>
      <w:r>
        <w:rPr>
          <w:rFonts w:ascii="Arial" w:hAnsi="Arial" w:cs="Arial"/>
          <w:sz w:val="22"/>
          <w:szCs w:val="20"/>
        </w:rPr>
        <w:t xml:space="preserve">Thirty minutes after the infant consumes </w:t>
      </w:r>
      <w:proofErr w:type="gramStart"/>
      <w:r>
        <w:rPr>
          <w:rFonts w:ascii="Arial" w:hAnsi="Arial" w:cs="Arial"/>
          <w:sz w:val="22"/>
          <w:szCs w:val="20"/>
        </w:rPr>
        <w:t xml:space="preserve">the </w:t>
      </w:r>
      <w:r w:rsidR="001A3E8B">
        <w:rPr>
          <w:rFonts w:ascii="Arial" w:hAnsi="Arial" w:cs="Arial"/>
          <w:sz w:val="22"/>
          <w:szCs w:val="20"/>
        </w:rPr>
        <w:t xml:space="preserve"> lactulose</w:t>
      </w:r>
      <w:proofErr w:type="gramEnd"/>
      <w:r w:rsidR="001A3E8B">
        <w:rPr>
          <w:rFonts w:ascii="Arial" w:hAnsi="Arial" w:cs="Arial"/>
          <w:sz w:val="22"/>
          <w:szCs w:val="20"/>
        </w:rPr>
        <w:t>-mannitol solution,</w:t>
      </w:r>
      <w:r>
        <w:rPr>
          <w:rFonts w:ascii="Arial" w:hAnsi="Arial" w:cs="Arial"/>
          <w:sz w:val="22"/>
          <w:szCs w:val="20"/>
        </w:rPr>
        <w:t xml:space="preserve"> mothers will be encouraged to breastfeed infants &lt;6 months to help their urination. Children over 6 months</w:t>
      </w:r>
      <w:r w:rsidRPr="00BE00B7">
        <w:rPr>
          <w:rFonts w:ascii="Arial" w:hAnsi="Arial" w:cs="Arial"/>
          <w:sz w:val="22"/>
          <w:szCs w:val="20"/>
        </w:rPr>
        <w:t xml:space="preserve"> will be given purified drinking water 30 minutes after taking the sugar to help urination. Whenever the child urinates, the urine will be removed from the bag and placed in a container marked with </w:t>
      </w:r>
      <w:r w:rsidR="00684CE7" w:rsidRPr="00E0346C">
        <w:t>0.1% thimerosal (1 drop per 5 ml), a preservative</w:t>
      </w:r>
      <w:r w:rsidRPr="00BE00B7">
        <w:rPr>
          <w:rFonts w:ascii="Arial" w:hAnsi="Arial" w:cs="Arial"/>
          <w:sz w:val="22"/>
          <w:szCs w:val="20"/>
        </w:rPr>
        <w:t xml:space="preserve">. The total volume of urine collected after </w:t>
      </w:r>
      <w:r>
        <w:rPr>
          <w:rFonts w:ascii="Arial" w:hAnsi="Arial" w:cs="Arial"/>
          <w:sz w:val="22"/>
          <w:szCs w:val="20"/>
        </w:rPr>
        <w:t xml:space="preserve">5 hours will be noted, </w:t>
      </w:r>
      <w:r w:rsidRPr="00BE00B7">
        <w:rPr>
          <w:rFonts w:ascii="Arial" w:hAnsi="Arial" w:cs="Arial"/>
          <w:sz w:val="22"/>
          <w:szCs w:val="20"/>
        </w:rPr>
        <w:t xml:space="preserve">a </w:t>
      </w:r>
      <w:r w:rsidR="004D0CEF">
        <w:rPr>
          <w:rFonts w:ascii="Arial" w:hAnsi="Arial" w:cs="Arial"/>
          <w:sz w:val="22"/>
          <w:szCs w:val="20"/>
        </w:rPr>
        <w:t xml:space="preserve">24 </w:t>
      </w:r>
      <w:r w:rsidRPr="00BE00B7">
        <w:rPr>
          <w:rFonts w:ascii="Arial" w:hAnsi="Arial" w:cs="Arial"/>
          <w:sz w:val="22"/>
          <w:szCs w:val="20"/>
        </w:rPr>
        <w:t>mL well mixed sample will be stored at -</w:t>
      </w:r>
      <w:r w:rsidR="00684CE7">
        <w:rPr>
          <w:rFonts w:ascii="Arial" w:hAnsi="Arial" w:cs="Arial"/>
          <w:sz w:val="22"/>
          <w:szCs w:val="20"/>
        </w:rPr>
        <w:t>8</w:t>
      </w:r>
      <w:r w:rsidR="00684CE7" w:rsidRPr="00BE00B7">
        <w:rPr>
          <w:rFonts w:ascii="Arial" w:hAnsi="Arial" w:cs="Arial"/>
          <w:sz w:val="22"/>
          <w:szCs w:val="20"/>
        </w:rPr>
        <w:t xml:space="preserve">0 </w:t>
      </w:r>
      <w:r w:rsidRPr="00BE00B7">
        <w:rPr>
          <w:rFonts w:ascii="Arial" w:hAnsi="Arial" w:cs="Arial"/>
          <w:sz w:val="22"/>
          <w:szCs w:val="20"/>
        </w:rPr>
        <w:t>degrees C</w:t>
      </w:r>
      <w:r>
        <w:rPr>
          <w:rFonts w:ascii="Arial" w:hAnsi="Arial" w:cs="Arial"/>
          <w:sz w:val="22"/>
          <w:szCs w:val="20"/>
        </w:rPr>
        <w:t xml:space="preserve">, and </w:t>
      </w:r>
      <w:r w:rsidRPr="00BE00B7">
        <w:rPr>
          <w:rFonts w:ascii="Arial" w:hAnsi="Arial" w:cs="Arial"/>
          <w:sz w:val="22"/>
          <w:szCs w:val="20"/>
        </w:rPr>
        <w:t>the urin</w:t>
      </w:r>
      <w:r>
        <w:rPr>
          <w:rFonts w:ascii="Arial" w:hAnsi="Arial" w:cs="Arial"/>
          <w:sz w:val="22"/>
          <w:szCs w:val="20"/>
        </w:rPr>
        <w:t>e</w:t>
      </w:r>
      <w:r w:rsidRPr="00BE00B7">
        <w:rPr>
          <w:rFonts w:ascii="Arial" w:hAnsi="Arial" w:cs="Arial"/>
          <w:sz w:val="22"/>
          <w:szCs w:val="20"/>
        </w:rPr>
        <w:t xml:space="preserve"> bag will be removed from the child.</w:t>
      </w:r>
    </w:p>
    <w:p w14:paraId="3427DB37" w14:textId="77777777" w:rsidR="00F445A4" w:rsidRDefault="00F445A4" w:rsidP="00F445A4">
      <w:pPr>
        <w:ind w:left="360"/>
        <w:rPr>
          <w:rFonts w:ascii="Arial" w:hAnsi="Arial" w:cs="Arial"/>
          <w:sz w:val="22"/>
          <w:szCs w:val="20"/>
        </w:rPr>
      </w:pPr>
    </w:p>
    <w:p w14:paraId="29639AC8" w14:textId="1CB3AB19" w:rsidR="007A59EA" w:rsidRPr="007A59EA" w:rsidRDefault="00684CE7" w:rsidP="00FA7C59">
      <w:pPr>
        <w:ind w:left="360"/>
        <w:rPr>
          <w:rFonts w:ascii="Arial" w:hAnsi="Arial" w:cs="Arial"/>
          <w:sz w:val="22"/>
          <w:szCs w:val="20"/>
        </w:rPr>
      </w:pPr>
      <w:r w:rsidRPr="00684CE7">
        <w:rPr>
          <w:rFonts w:ascii="Arial" w:hAnsi="Arial" w:cs="Arial"/>
          <w:sz w:val="22"/>
          <w:szCs w:val="20"/>
        </w:rPr>
        <w:t>Since the mannitol</w:t>
      </w:r>
      <w:r w:rsidR="004C4BE8">
        <w:rPr>
          <w:rFonts w:ascii="Arial" w:hAnsi="Arial" w:cs="Arial"/>
          <w:sz w:val="22"/>
          <w:szCs w:val="20"/>
        </w:rPr>
        <w:t>/</w:t>
      </w:r>
      <w:r w:rsidRPr="00684CE7">
        <w:rPr>
          <w:rFonts w:ascii="Arial" w:hAnsi="Arial" w:cs="Arial"/>
          <w:sz w:val="22"/>
          <w:szCs w:val="20"/>
        </w:rPr>
        <w:t xml:space="preserve">lactulose concentration measurements necessitate the use of </w:t>
      </w:r>
      <w:r w:rsidR="00D12FCE">
        <w:rPr>
          <w:rFonts w:ascii="Arial" w:hAnsi="Arial" w:cs="Arial"/>
          <w:sz w:val="22"/>
          <w:szCs w:val="20"/>
        </w:rPr>
        <w:t xml:space="preserve">high </w:t>
      </w:r>
      <w:proofErr w:type="gramStart"/>
      <w:r w:rsidR="00D12FCE">
        <w:rPr>
          <w:rFonts w:ascii="Arial" w:hAnsi="Arial" w:cs="Arial"/>
          <w:sz w:val="22"/>
          <w:szCs w:val="20"/>
        </w:rPr>
        <w:t xml:space="preserve">performance  </w:t>
      </w:r>
      <w:r w:rsidR="00562B88">
        <w:rPr>
          <w:rFonts w:ascii="Arial" w:hAnsi="Arial" w:cs="Arial"/>
          <w:sz w:val="22"/>
          <w:szCs w:val="20"/>
        </w:rPr>
        <w:t>liquid</w:t>
      </w:r>
      <w:proofErr w:type="gramEnd"/>
      <w:r w:rsidR="00562B88">
        <w:rPr>
          <w:rFonts w:ascii="Arial" w:hAnsi="Arial" w:cs="Arial"/>
          <w:sz w:val="22"/>
          <w:szCs w:val="20"/>
        </w:rPr>
        <w:t xml:space="preserve"> </w:t>
      </w:r>
      <w:r w:rsidR="00D12FCE">
        <w:rPr>
          <w:rFonts w:ascii="Arial" w:hAnsi="Arial" w:cs="Arial"/>
          <w:sz w:val="22"/>
          <w:szCs w:val="20"/>
        </w:rPr>
        <w:t>chromatography</w:t>
      </w:r>
      <w:r w:rsidR="00562B88">
        <w:rPr>
          <w:rFonts w:ascii="Arial" w:hAnsi="Arial" w:cs="Arial"/>
          <w:sz w:val="22"/>
          <w:szCs w:val="20"/>
        </w:rPr>
        <w:t xml:space="preserve"> and mass spectrometry (LC-MS/MS)</w:t>
      </w:r>
      <w:r w:rsidR="00562B88" w:rsidRPr="00684CE7">
        <w:rPr>
          <w:rFonts w:ascii="Arial" w:hAnsi="Arial" w:cs="Arial"/>
          <w:sz w:val="22"/>
          <w:szCs w:val="20"/>
        </w:rPr>
        <w:t xml:space="preserve">, </w:t>
      </w:r>
      <w:r w:rsidRPr="00684CE7">
        <w:rPr>
          <w:rFonts w:ascii="Arial" w:hAnsi="Arial" w:cs="Arial"/>
          <w:sz w:val="22"/>
          <w:szCs w:val="20"/>
        </w:rPr>
        <w:t xml:space="preserve"> which is presently unavailable in Kenya, the </w:t>
      </w:r>
      <w:r w:rsidR="00FA7C59">
        <w:rPr>
          <w:rFonts w:ascii="Arial" w:hAnsi="Arial" w:cs="Arial"/>
          <w:sz w:val="22"/>
          <w:szCs w:val="20"/>
        </w:rPr>
        <w:t xml:space="preserve">child </w:t>
      </w:r>
      <w:r w:rsidRPr="00684CE7">
        <w:rPr>
          <w:rFonts w:ascii="Arial" w:hAnsi="Arial" w:cs="Arial"/>
          <w:sz w:val="22"/>
          <w:szCs w:val="20"/>
        </w:rPr>
        <w:t>urine samples will be shipped</w:t>
      </w:r>
      <w:r w:rsidR="003657D3">
        <w:rPr>
          <w:rFonts w:ascii="Arial" w:hAnsi="Arial" w:cs="Arial"/>
          <w:sz w:val="22"/>
          <w:szCs w:val="20"/>
        </w:rPr>
        <w:t xml:space="preserve"> </w:t>
      </w:r>
      <w:r w:rsidR="00562B88">
        <w:rPr>
          <w:rFonts w:ascii="Arial" w:hAnsi="Arial" w:cs="Arial"/>
          <w:sz w:val="22"/>
          <w:szCs w:val="20"/>
        </w:rPr>
        <w:t xml:space="preserve"> to the US and Bangladesh, where the LC-MS/MS labs are located. </w:t>
      </w:r>
      <w:r w:rsidR="009569EF">
        <w:rPr>
          <w:rFonts w:ascii="Arial" w:hAnsi="Arial" w:cs="Arial"/>
          <w:sz w:val="22"/>
          <w:szCs w:val="20"/>
        </w:rPr>
        <w:t>W</w:t>
      </w:r>
      <w:r w:rsidR="00562B88">
        <w:rPr>
          <w:rFonts w:ascii="Arial" w:hAnsi="Arial" w:cs="Arial"/>
          <w:sz w:val="22"/>
          <w:szCs w:val="20"/>
        </w:rPr>
        <w:t xml:space="preserve">e plan to collaborate with </w:t>
      </w:r>
      <w:r w:rsidR="00562B88" w:rsidRPr="00A01D34">
        <w:rPr>
          <w:rFonts w:ascii="Arial" w:hAnsi="Arial" w:cs="Arial"/>
          <w:sz w:val="22"/>
          <w:szCs w:val="20"/>
        </w:rPr>
        <w:t xml:space="preserve">Dr. Mohammad </w:t>
      </w:r>
      <w:proofErr w:type="spellStart"/>
      <w:r w:rsidR="00562B88" w:rsidRPr="00A01D34">
        <w:rPr>
          <w:rFonts w:ascii="Arial" w:hAnsi="Arial" w:cs="Arial"/>
          <w:sz w:val="22"/>
          <w:szCs w:val="20"/>
        </w:rPr>
        <w:t>Alauddin</w:t>
      </w:r>
      <w:proofErr w:type="spellEnd"/>
      <w:r w:rsidR="00562B88" w:rsidRPr="00A01D34">
        <w:rPr>
          <w:rFonts w:ascii="Arial" w:hAnsi="Arial" w:cs="Arial"/>
          <w:sz w:val="22"/>
          <w:szCs w:val="20"/>
        </w:rPr>
        <w:t xml:space="preserve"> and his team at Wagner College </w:t>
      </w:r>
      <w:r w:rsidR="00562B88">
        <w:rPr>
          <w:rFonts w:ascii="Arial" w:hAnsi="Arial" w:cs="Arial"/>
          <w:sz w:val="22"/>
          <w:szCs w:val="20"/>
        </w:rPr>
        <w:t>to</w:t>
      </w:r>
      <w:r w:rsidR="003657D3">
        <w:rPr>
          <w:rFonts w:ascii="Arial" w:hAnsi="Arial" w:cs="Arial"/>
          <w:sz w:val="22"/>
          <w:szCs w:val="20"/>
        </w:rPr>
        <w:t xml:space="preserve"> analyze these urine samples.</w:t>
      </w:r>
      <w:r w:rsidR="007A59EA">
        <w:rPr>
          <w:rFonts w:ascii="Arial" w:hAnsi="Arial" w:cs="Arial"/>
          <w:sz w:val="22"/>
          <w:szCs w:val="20"/>
        </w:rPr>
        <w:t xml:space="preserve"> </w:t>
      </w:r>
      <w:r w:rsidR="00FA7C59" w:rsidRPr="007A59EA">
        <w:rPr>
          <w:rFonts w:ascii="Arial" w:hAnsi="Arial" w:cs="Arial"/>
          <w:sz w:val="22"/>
          <w:szCs w:val="20"/>
        </w:rPr>
        <w:t xml:space="preserve">Oxidative stress </w:t>
      </w:r>
      <w:r w:rsidR="00FA7C59">
        <w:rPr>
          <w:rFonts w:ascii="Arial" w:hAnsi="Arial" w:cs="Arial"/>
          <w:sz w:val="22"/>
          <w:szCs w:val="20"/>
        </w:rPr>
        <w:t>and h</w:t>
      </w:r>
      <w:r w:rsidR="00FA7C59" w:rsidRPr="007A59EA">
        <w:rPr>
          <w:rFonts w:ascii="Arial" w:hAnsi="Arial" w:cs="Arial"/>
          <w:sz w:val="22"/>
          <w:szCs w:val="20"/>
        </w:rPr>
        <w:t xml:space="preserve">ypothalamic-pituitary-adrenal axis markers will </w:t>
      </w:r>
      <w:r w:rsidR="00FA7C59">
        <w:rPr>
          <w:rFonts w:ascii="Arial" w:hAnsi="Arial" w:cs="Arial"/>
          <w:sz w:val="22"/>
          <w:szCs w:val="20"/>
        </w:rPr>
        <w:t xml:space="preserve">also </w:t>
      </w:r>
      <w:r w:rsidR="00FA7C59" w:rsidRPr="007A59EA">
        <w:rPr>
          <w:rFonts w:ascii="Arial" w:hAnsi="Arial" w:cs="Arial"/>
          <w:sz w:val="22"/>
          <w:szCs w:val="20"/>
        </w:rPr>
        <w:t>be measured</w:t>
      </w:r>
      <w:r w:rsidR="00FA7C59">
        <w:rPr>
          <w:rFonts w:ascii="Arial" w:hAnsi="Arial" w:cs="Arial"/>
          <w:sz w:val="22"/>
          <w:szCs w:val="20"/>
        </w:rPr>
        <w:t xml:space="preserve"> in the urine samples from the mother and child: </w:t>
      </w:r>
      <w:r w:rsidR="007A59EA" w:rsidRPr="007A59EA">
        <w:rPr>
          <w:rFonts w:ascii="Arial" w:hAnsi="Arial" w:cs="Arial"/>
          <w:sz w:val="22"/>
          <w:szCs w:val="20"/>
        </w:rPr>
        <w:t>F2-isoprostanes will be analyzed using gas chromatography (GC)/negative ion chemical ionization (NICI) mass spectrometry (MS)</w:t>
      </w:r>
      <w:r w:rsidR="00FA7C59">
        <w:rPr>
          <w:rFonts w:ascii="Arial" w:hAnsi="Arial" w:cs="Arial"/>
          <w:sz w:val="22"/>
          <w:szCs w:val="20"/>
        </w:rPr>
        <w:t xml:space="preserve"> </w:t>
      </w:r>
      <w:r w:rsidR="007A59EA" w:rsidRPr="007A59EA">
        <w:rPr>
          <w:rFonts w:ascii="Arial" w:hAnsi="Arial" w:cs="Arial"/>
          <w:sz w:val="22"/>
          <w:szCs w:val="20"/>
        </w:rPr>
        <w:t>(Morrow and Roberts 2002)</w:t>
      </w:r>
      <w:r w:rsidR="00FA7C59">
        <w:rPr>
          <w:rFonts w:ascii="Arial" w:hAnsi="Arial" w:cs="Arial"/>
          <w:sz w:val="22"/>
          <w:szCs w:val="20"/>
        </w:rPr>
        <w:t>,</w:t>
      </w:r>
      <w:r w:rsidR="007A59EA" w:rsidRPr="007A59EA">
        <w:rPr>
          <w:rFonts w:ascii="Arial" w:hAnsi="Arial" w:cs="Arial"/>
          <w:sz w:val="22"/>
          <w:szCs w:val="20"/>
        </w:rPr>
        <w:t xml:space="preserve"> 8-hydroxy-2'-deoxyguanosine (8</w:t>
      </w:r>
      <w:r w:rsidR="00FA7C59">
        <w:rPr>
          <w:rFonts w:ascii="Arial" w:hAnsi="Arial" w:cs="Arial"/>
          <w:sz w:val="22"/>
          <w:szCs w:val="20"/>
        </w:rPr>
        <w:t xml:space="preserve">-OHdG) will be measured in </w:t>
      </w:r>
      <w:r w:rsidR="007A59EA" w:rsidRPr="007A59EA">
        <w:rPr>
          <w:rFonts w:ascii="Arial" w:hAnsi="Arial" w:cs="Arial"/>
          <w:sz w:val="22"/>
          <w:szCs w:val="20"/>
        </w:rPr>
        <w:t>using high-performance liquid chromatography-tandem mass spectrometry (HPLC-MS/MS)</w:t>
      </w:r>
      <w:r w:rsidR="00FA7C59">
        <w:rPr>
          <w:rFonts w:ascii="Arial" w:hAnsi="Arial" w:cs="Arial"/>
          <w:sz w:val="22"/>
          <w:szCs w:val="20"/>
        </w:rPr>
        <w:t xml:space="preserve"> </w:t>
      </w:r>
      <w:r w:rsidR="00FA7C59">
        <w:rPr>
          <w:rFonts w:ascii="Arial" w:hAnsi="Arial" w:cs="Arial"/>
          <w:sz w:val="22"/>
          <w:szCs w:val="20"/>
        </w:rPr>
        <w:lastRenderedPageBreak/>
        <w:t>(</w:t>
      </w:r>
      <w:proofErr w:type="spellStart"/>
      <w:r w:rsidR="00FA7C59">
        <w:rPr>
          <w:rFonts w:ascii="Arial" w:hAnsi="Arial" w:cs="Arial"/>
          <w:sz w:val="22"/>
          <w:szCs w:val="20"/>
        </w:rPr>
        <w:t>Weimann</w:t>
      </w:r>
      <w:proofErr w:type="spellEnd"/>
      <w:r w:rsidR="00FA7C59">
        <w:rPr>
          <w:rFonts w:ascii="Arial" w:hAnsi="Arial" w:cs="Arial"/>
          <w:sz w:val="22"/>
          <w:szCs w:val="20"/>
        </w:rPr>
        <w:t xml:space="preserve">, Belling et al. 2002), and </w:t>
      </w:r>
      <w:proofErr w:type="spellStart"/>
      <w:r w:rsidR="00FA7C59">
        <w:rPr>
          <w:rFonts w:ascii="Arial" w:hAnsi="Arial" w:cs="Arial"/>
          <w:sz w:val="22"/>
          <w:szCs w:val="20"/>
        </w:rPr>
        <w:t>c</w:t>
      </w:r>
      <w:r w:rsidR="007A59EA" w:rsidRPr="007A59EA">
        <w:rPr>
          <w:rFonts w:ascii="Arial" w:hAnsi="Arial" w:cs="Arial"/>
          <w:sz w:val="22"/>
          <w:szCs w:val="20"/>
        </w:rPr>
        <w:t>atecholamines</w:t>
      </w:r>
      <w:proofErr w:type="spellEnd"/>
      <w:r w:rsidR="007A59EA" w:rsidRPr="007A59EA">
        <w:rPr>
          <w:rFonts w:ascii="Arial" w:hAnsi="Arial" w:cs="Arial"/>
          <w:sz w:val="22"/>
          <w:szCs w:val="20"/>
        </w:rPr>
        <w:t xml:space="preserve"> (epinephrine, norepinephrine, and dopamine) will be measured using a commercial ELISA kit (Parks, Miller et al. 2009).</w:t>
      </w:r>
    </w:p>
    <w:p w14:paraId="78118CE4" w14:textId="32F350DB" w:rsidR="00F445A4" w:rsidRDefault="00F445A4" w:rsidP="00F445A4">
      <w:pPr>
        <w:ind w:left="360"/>
        <w:rPr>
          <w:rFonts w:ascii="Arial" w:hAnsi="Arial" w:cs="Arial"/>
          <w:sz w:val="22"/>
          <w:szCs w:val="20"/>
        </w:rPr>
      </w:pPr>
    </w:p>
    <w:p w14:paraId="545704B5" w14:textId="77777777" w:rsidR="00F445A4" w:rsidRDefault="00F445A4" w:rsidP="00F445A4">
      <w:pPr>
        <w:ind w:left="360"/>
        <w:rPr>
          <w:rFonts w:ascii="Arial" w:hAnsi="Arial" w:cs="Arial"/>
          <w:sz w:val="22"/>
          <w:szCs w:val="20"/>
        </w:rPr>
      </w:pPr>
    </w:p>
    <w:p w14:paraId="295C7397" w14:textId="1F5E8A2F" w:rsidR="00F445A4" w:rsidRDefault="00151E2F" w:rsidP="00F445A4">
      <w:pPr>
        <w:ind w:left="360"/>
        <w:rPr>
          <w:rFonts w:ascii="Arial" w:hAnsi="Arial" w:cs="Arial"/>
          <w:sz w:val="22"/>
          <w:szCs w:val="20"/>
        </w:rPr>
      </w:pPr>
      <w:r>
        <w:rPr>
          <w:rFonts w:ascii="Arial" w:hAnsi="Arial" w:cs="Arial"/>
          <w:sz w:val="22"/>
          <w:szCs w:val="20"/>
          <w:u w:val="single"/>
        </w:rPr>
        <w:t>Blood</w:t>
      </w:r>
      <w:r w:rsidRPr="00FA6968">
        <w:rPr>
          <w:rFonts w:ascii="Arial" w:hAnsi="Arial" w:cs="Arial"/>
          <w:sz w:val="22"/>
          <w:szCs w:val="20"/>
          <w:u w:val="single"/>
        </w:rPr>
        <w:t xml:space="preserve"> </w:t>
      </w:r>
      <w:r w:rsidR="00F445A4" w:rsidRPr="00FA6968">
        <w:rPr>
          <w:rFonts w:ascii="Arial" w:hAnsi="Arial" w:cs="Arial"/>
          <w:sz w:val="22"/>
          <w:szCs w:val="20"/>
          <w:u w:val="single"/>
        </w:rPr>
        <w:t>specimen collection and analysis:</w:t>
      </w:r>
      <w:r w:rsidR="00F445A4" w:rsidRPr="00FA6968">
        <w:rPr>
          <w:rFonts w:ascii="Arial" w:hAnsi="Arial" w:cs="Arial"/>
          <w:sz w:val="22"/>
          <w:szCs w:val="20"/>
        </w:rPr>
        <w:t xml:space="preserve"> </w:t>
      </w:r>
      <w:r w:rsidR="00684CE7">
        <w:rPr>
          <w:rFonts w:ascii="Arial" w:hAnsi="Arial" w:cs="Arial"/>
          <w:sz w:val="22"/>
          <w:szCs w:val="20"/>
        </w:rPr>
        <w:t>In addition to the</w:t>
      </w:r>
      <w:r w:rsidR="00F445A4" w:rsidRPr="00FA6968">
        <w:rPr>
          <w:rFonts w:ascii="Arial" w:hAnsi="Arial" w:cs="Arial"/>
          <w:sz w:val="22"/>
          <w:szCs w:val="20"/>
        </w:rPr>
        <w:t xml:space="preserve"> urine </w:t>
      </w:r>
      <w:r w:rsidR="00684CE7">
        <w:rPr>
          <w:rFonts w:ascii="Arial" w:hAnsi="Arial" w:cs="Arial"/>
          <w:sz w:val="22"/>
          <w:szCs w:val="20"/>
        </w:rPr>
        <w:t>collection</w:t>
      </w:r>
      <w:r w:rsidR="00F445A4" w:rsidRPr="00FA6968">
        <w:rPr>
          <w:rFonts w:ascii="Arial" w:hAnsi="Arial" w:cs="Arial"/>
          <w:sz w:val="22"/>
          <w:szCs w:val="20"/>
        </w:rPr>
        <w:t>, trained phlebotomists will collect up to 5 mL of venous blood from each child (&lt; 2.5% of total blood volume for infants &gt; 2 kg)</w:t>
      </w:r>
      <w:r w:rsidR="00F445A4" w:rsidRPr="004A019C">
        <w:rPr>
          <w:rFonts w:ascii="Arial" w:hAnsi="Arial" w:cs="Arial"/>
          <w:sz w:val="22"/>
          <w:szCs w:val="20"/>
        </w:rPr>
        <w:t>.</w:t>
      </w:r>
      <w:r w:rsidR="00F445A4" w:rsidRPr="00FA6968">
        <w:rPr>
          <w:rFonts w:ascii="Arial" w:hAnsi="Arial" w:cs="Arial"/>
          <w:sz w:val="22"/>
          <w:szCs w:val="20"/>
        </w:rPr>
        <w:t xml:space="preserve"> </w:t>
      </w:r>
      <w:r w:rsidR="005921BC" w:rsidRPr="00AE344E">
        <w:t xml:space="preserve">Blood spots will be collected for </w:t>
      </w:r>
      <w:proofErr w:type="spellStart"/>
      <w:r w:rsidR="005921BC" w:rsidRPr="00AE344E">
        <w:t>luminex</w:t>
      </w:r>
      <w:proofErr w:type="spellEnd"/>
      <w:r w:rsidR="005921BC" w:rsidRPr="00AE344E">
        <w:t xml:space="preserve"> testing of antibodies to intestinal parasites. </w:t>
      </w:r>
      <w:r w:rsidR="000A20CC">
        <w:rPr>
          <w:rFonts w:ascii="Arial" w:hAnsi="Arial" w:cs="Arial"/>
          <w:sz w:val="22"/>
          <w:szCs w:val="20"/>
        </w:rPr>
        <w:t>Blood</w:t>
      </w:r>
      <w:r w:rsidR="005921BC" w:rsidRPr="00FA6968">
        <w:rPr>
          <w:rFonts w:ascii="Arial" w:hAnsi="Arial" w:cs="Arial"/>
          <w:sz w:val="22"/>
          <w:szCs w:val="20"/>
        </w:rPr>
        <w:t xml:space="preserve"> </w:t>
      </w:r>
      <w:r w:rsidR="00F445A4" w:rsidRPr="00FA6968">
        <w:rPr>
          <w:rFonts w:ascii="Arial" w:hAnsi="Arial" w:cs="Arial"/>
          <w:sz w:val="22"/>
          <w:szCs w:val="20"/>
        </w:rPr>
        <w:t>samples will be centrifuged within two hours of collection to separate the plasma</w:t>
      </w:r>
      <w:r w:rsidR="00562B88">
        <w:rPr>
          <w:rFonts w:ascii="Arial" w:hAnsi="Arial" w:cs="Arial"/>
          <w:sz w:val="22"/>
          <w:szCs w:val="20"/>
        </w:rPr>
        <w:t xml:space="preserve"> and serum</w:t>
      </w:r>
      <w:r w:rsidR="00F445A4" w:rsidRPr="00FA6968">
        <w:rPr>
          <w:rFonts w:ascii="Arial" w:hAnsi="Arial" w:cs="Arial"/>
          <w:sz w:val="22"/>
          <w:szCs w:val="20"/>
        </w:rPr>
        <w:t xml:space="preserve"> from the red blood cells. The </w:t>
      </w:r>
      <w:r w:rsidR="00F445A4" w:rsidRPr="005B75B1">
        <w:rPr>
          <w:rFonts w:ascii="Arial" w:hAnsi="Arial" w:cs="Arial"/>
          <w:sz w:val="22"/>
          <w:szCs w:val="20"/>
        </w:rPr>
        <w:t>plasma</w:t>
      </w:r>
      <w:r w:rsidR="003456BE">
        <w:rPr>
          <w:rFonts w:ascii="Arial" w:hAnsi="Arial" w:cs="Arial"/>
          <w:sz w:val="22"/>
          <w:szCs w:val="20"/>
        </w:rPr>
        <w:t>, serum</w:t>
      </w:r>
      <w:r w:rsidR="00F445A4" w:rsidRPr="005B75B1">
        <w:rPr>
          <w:rFonts w:ascii="Arial" w:hAnsi="Arial" w:cs="Arial"/>
          <w:sz w:val="22"/>
          <w:szCs w:val="20"/>
        </w:rPr>
        <w:t xml:space="preserve"> </w:t>
      </w:r>
      <w:r w:rsidR="000A20CC" w:rsidRPr="00842DDC">
        <w:t xml:space="preserve">and packed red blood cells will be separately </w:t>
      </w:r>
      <w:proofErr w:type="spellStart"/>
      <w:r w:rsidR="000A20CC" w:rsidRPr="00842DDC">
        <w:t>aliquotted</w:t>
      </w:r>
      <w:proofErr w:type="spellEnd"/>
      <w:r w:rsidR="000A20CC" w:rsidRPr="00842DDC">
        <w:t xml:space="preserve"> and</w:t>
      </w:r>
      <w:r w:rsidR="000A20CC" w:rsidRPr="005B75B1">
        <w:rPr>
          <w:rFonts w:ascii="Arial" w:hAnsi="Arial" w:cs="Arial"/>
          <w:sz w:val="22"/>
          <w:szCs w:val="20"/>
        </w:rPr>
        <w:t xml:space="preserve"> </w:t>
      </w:r>
      <w:r w:rsidR="00F445A4" w:rsidRPr="00FA6968">
        <w:rPr>
          <w:rFonts w:ascii="Arial" w:hAnsi="Arial" w:cs="Arial"/>
          <w:sz w:val="22"/>
          <w:szCs w:val="20"/>
        </w:rPr>
        <w:t>will then be frozen and</w:t>
      </w:r>
      <w:r w:rsidR="00F445A4" w:rsidRPr="002C2131">
        <w:rPr>
          <w:rFonts w:ascii="Arial" w:hAnsi="Arial" w:cs="Arial"/>
          <w:sz w:val="22"/>
          <w:szCs w:val="20"/>
        </w:rPr>
        <w:t xml:space="preserve"> transported to the study’s labs in</w:t>
      </w:r>
      <w:r w:rsidR="00F445A4">
        <w:rPr>
          <w:rFonts w:ascii="Arial" w:hAnsi="Arial" w:cs="Arial"/>
          <w:sz w:val="22"/>
          <w:szCs w:val="20"/>
        </w:rPr>
        <w:t>-country</w:t>
      </w:r>
      <w:r w:rsidR="00F445A4" w:rsidRPr="002C2131">
        <w:rPr>
          <w:rFonts w:ascii="Arial" w:hAnsi="Arial" w:cs="Arial"/>
          <w:sz w:val="22"/>
          <w:szCs w:val="20"/>
        </w:rPr>
        <w:t>, where they will be stored at –80°C. Commercially available ELISA kits will be used to measure total IgG, IgG endotoxin core antibodies (</w:t>
      </w:r>
      <w:proofErr w:type="spellStart"/>
      <w:r w:rsidR="00F445A4" w:rsidRPr="002C2131">
        <w:rPr>
          <w:rFonts w:ascii="Arial" w:hAnsi="Arial" w:cs="Arial"/>
          <w:sz w:val="22"/>
          <w:szCs w:val="20"/>
        </w:rPr>
        <w:t>Coaset</w:t>
      </w:r>
      <w:proofErr w:type="spellEnd"/>
      <w:r w:rsidR="00F445A4" w:rsidRPr="002C2131">
        <w:rPr>
          <w:rFonts w:ascii="Arial" w:hAnsi="Arial" w:cs="Arial"/>
          <w:sz w:val="22"/>
          <w:szCs w:val="20"/>
        </w:rPr>
        <w:t xml:space="preserve"> </w:t>
      </w:r>
      <w:proofErr w:type="spellStart"/>
      <w:r w:rsidR="00F445A4" w:rsidRPr="002C2131">
        <w:rPr>
          <w:rFonts w:ascii="Arial" w:hAnsi="Arial" w:cs="Arial"/>
          <w:sz w:val="22"/>
          <w:szCs w:val="20"/>
        </w:rPr>
        <w:t>EndoCAb</w:t>
      </w:r>
      <w:proofErr w:type="spellEnd"/>
      <w:r w:rsidR="00F445A4" w:rsidRPr="002C2131">
        <w:rPr>
          <w:rFonts w:ascii="Arial" w:hAnsi="Arial" w:cs="Arial"/>
          <w:sz w:val="22"/>
          <w:szCs w:val="20"/>
        </w:rPr>
        <w:t>)</w:t>
      </w:r>
      <w:r w:rsidR="003456BE">
        <w:rPr>
          <w:rFonts w:ascii="Arial" w:hAnsi="Arial" w:cs="Arial"/>
          <w:sz w:val="22"/>
          <w:szCs w:val="20"/>
        </w:rPr>
        <w:t>,</w:t>
      </w:r>
      <w:r w:rsidR="00F445A4" w:rsidRPr="002C2131">
        <w:rPr>
          <w:rFonts w:ascii="Arial" w:hAnsi="Arial" w:cs="Arial"/>
          <w:sz w:val="22"/>
          <w:szCs w:val="20"/>
        </w:rPr>
        <w:t xml:space="preserve"> C-reactive</w:t>
      </w:r>
      <w:r w:rsidR="003456BE">
        <w:rPr>
          <w:rFonts w:ascii="Arial" w:hAnsi="Arial" w:cs="Arial"/>
          <w:sz w:val="22"/>
          <w:szCs w:val="20"/>
        </w:rPr>
        <w:t xml:space="preserve"> protein (CRP), alpha-1 acid glyco</w:t>
      </w:r>
      <w:r w:rsidR="00F445A4" w:rsidRPr="002C2131">
        <w:rPr>
          <w:rFonts w:ascii="Arial" w:hAnsi="Arial" w:cs="Arial"/>
          <w:sz w:val="22"/>
          <w:szCs w:val="20"/>
        </w:rPr>
        <w:t>protein</w:t>
      </w:r>
      <w:r w:rsidR="003456BE">
        <w:rPr>
          <w:rFonts w:ascii="Arial" w:hAnsi="Arial" w:cs="Arial"/>
          <w:sz w:val="22"/>
          <w:szCs w:val="20"/>
        </w:rPr>
        <w:t xml:space="preserve"> (AGP)</w:t>
      </w:r>
      <w:r w:rsidR="007A59EA">
        <w:rPr>
          <w:rFonts w:ascii="Arial" w:hAnsi="Arial" w:cs="Arial"/>
          <w:sz w:val="22"/>
          <w:szCs w:val="20"/>
        </w:rPr>
        <w:t>, i</w:t>
      </w:r>
      <w:r w:rsidR="007A59EA" w:rsidRPr="007A59EA">
        <w:rPr>
          <w:rFonts w:ascii="Arial" w:hAnsi="Arial" w:cs="Arial"/>
          <w:sz w:val="22"/>
          <w:szCs w:val="20"/>
        </w:rPr>
        <w:t>nterleukin 6</w:t>
      </w:r>
      <w:r w:rsidR="007A59EA">
        <w:rPr>
          <w:rFonts w:ascii="Arial" w:hAnsi="Arial" w:cs="Arial"/>
          <w:sz w:val="22"/>
          <w:szCs w:val="20"/>
        </w:rPr>
        <w:t xml:space="preserve"> (IL-6), interleukin 1 (IL-1), </w:t>
      </w:r>
      <w:r w:rsidR="007A59EA" w:rsidRPr="007A59EA">
        <w:rPr>
          <w:rFonts w:ascii="Arial" w:hAnsi="Arial" w:cs="Arial"/>
          <w:sz w:val="22"/>
          <w:szCs w:val="20"/>
        </w:rPr>
        <w:t>tumor necrosis factor (TNF)</w:t>
      </w:r>
      <w:r w:rsidR="007A59EA">
        <w:rPr>
          <w:rFonts w:ascii="Arial" w:hAnsi="Arial" w:cs="Arial"/>
          <w:sz w:val="22"/>
          <w:szCs w:val="20"/>
        </w:rPr>
        <w:t>, and i</w:t>
      </w:r>
      <w:r w:rsidR="007A59EA" w:rsidRPr="007A59EA">
        <w:rPr>
          <w:rFonts w:ascii="Arial" w:hAnsi="Arial" w:cs="Arial"/>
          <w:sz w:val="22"/>
          <w:szCs w:val="20"/>
        </w:rPr>
        <w:t xml:space="preserve">nsulin-like growth factor 1 (IGF-1). </w:t>
      </w:r>
      <w:r w:rsidR="00F445A4" w:rsidRPr="002C2131">
        <w:rPr>
          <w:rFonts w:ascii="Arial" w:hAnsi="Arial" w:cs="Arial"/>
          <w:sz w:val="22"/>
          <w:szCs w:val="20"/>
        </w:rPr>
        <w:t xml:space="preserve">At least 50 microliters of each </w:t>
      </w:r>
      <w:r w:rsidR="003456BE">
        <w:rPr>
          <w:rFonts w:ascii="Arial" w:hAnsi="Arial" w:cs="Arial"/>
          <w:sz w:val="22"/>
          <w:szCs w:val="20"/>
        </w:rPr>
        <w:t xml:space="preserve">serum </w:t>
      </w:r>
      <w:r w:rsidR="00F445A4" w:rsidRPr="002C2131">
        <w:rPr>
          <w:rFonts w:ascii="Arial" w:hAnsi="Arial" w:cs="Arial"/>
          <w:sz w:val="22"/>
          <w:szCs w:val="20"/>
        </w:rPr>
        <w:t>sample will be reserved for nutritional markers (iron, vitamin A</w:t>
      </w:r>
      <w:r w:rsidR="003456BE">
        <w:rPr>
          <w:rFonts w:ascii="Arial" w:hAnsi="Arial" w:cs="Arial"/>
          <w:sz w:val="22"/>
          <w:szCs w:val="20"/>
        </w:rPr>
        <w:t>, folate, and B12</w:t>
      </w:r>
      <w:r w:rsidR="00F445A4" w:rsidRPr="002C2131">
        <w:rPr>
          <w:rFonts w:ascii="Arial" w:hAnsi="Arial" w:cs="Arial"/>
          <w:sz w:val="22"/>
          <w:szCs w:val="20"/>
        </w:rPr>
        <w:t xml:space="preserve">) and the rest of the sample will be frozen to allow for the analysis of future </w:t>
      </w:r>
      <w:r w:rsidR="00FA6968">
        <w:rPr>
          <w:rFonts w:ascii="Arial" w:hAnsi="Arial" w:cs="Arial"/>
          <w:sz w:val="22"/>
          <w:szCs w:val="20"/>
        </w:rPr>
        <w:t>parasite</w:t>
      </w:r>
      <w:r w:rsidR="007161F6">
        <w:rPr>
          <w:rFonts w:ascii="Arial" w:hAnsi="Arial" w:cs="Arial"/>
          <w:sz w:val="22"/>
          <w:szCs w:val="20"/>
        </w:rPr>
        <w:t xml:space="preserve">, </w:t>
      </w:r>
      <w:r w:rsidR="00F445A4">
        <w:rPr>
          <w:rFonts w:ascii="Arial" w:hAnsi="Arial" w:cs="Arial"/>
          <w:sz w:val="22"/>
          <w:szCs w:val="20"/>
        </w:rPr>
        <w:t>environmental enteropathy</w:t>
      </w:r>
      <w:r w:rsidR="007161F6" w:rsidRPr="00D51F91">
        <w:rPr>
          <w:rFonts w:ascii="Arial" w:hAnsi="Arial" w:cs="Arial"/>
          <w:sz w:val="22"/>
          <w:szCs w:val="20"/>
          <w:highlight w:val="yellow"/>
        </w:rPr>
        <w:t>, and stress</w:t>
      </w:r>
      <w:r w:rsidR="00F445A4" w:rsidRPr="002C2131">
        <w:rPr>
          <w:rFonts w:ascii="Arial" w:hAnsi="Arial" w:cs="Arial"/>
          <w:sz w:val="22"/>
          <w:szCs w:val="20"/>
        </w:rPr>
        <w:t xml:space="preserve"> biomarkers.</w:t>
      </w:r>
      <w:r w:rsidR="00684CE7">
        <w:rPr>
          <w:rFonts w:ascii="Arial" w:hAnsi="Arial" w:cs="Arial"/>
          <w:sz w:val="22"/>
          <w:szCs w:val="20"/>
        </w:rPr>
        <w:t xml:space="preserve"> </w:t>
      </w:r>
      <w:r w:rsidR="00684CE7" w:rsidRPr="000438A1">
        <w:t xml:space="preserve">Aliquots of the blood samples may be shipped to </w:t>
      </w:r>
      <w:ins w:id="2" w:author="Audrie Lin" w:date="2015-12-17T12:24:00Z">
        <w:r w:rsidR="00837CFC">
          <w:t xml:space="preserve">the WASH Benefits lab at </w:t>
        </w:r>
        <w:proofErr w:type="spellStart"/>
        <w:proofErr w:type="gramStart"/>
        <w:r w:rsidR="00837CFC">
          <w:t>icddr,b</w:t>
        </w:r>
        <w:proofErr w:type="spellEnd"/>
        <w:proofErr w:type="gramEnd"/>
        <w:r w:rsidR="00837CFC">
          <w:t xml:space="preserve"> (Bangladesh)</w:t>
        </w:r>
      </w:ins>
      <w:ins w:id="3" w:author="Audrie Lin" w:date="2015-12-17T12:26:00Z">
        <w:r w:rsidR="00ED7351">
          <w:t xml:space="preserve"> and </w:t>
        </w:r>
        <w:r w:rsidR="00837CFC">
          <w:t>Stanford University (USA)</w:t>
        </w:r>
      </w:ins>
      <w:ins w:id="4" w:author="Audrie Lin" w:date="2015-12-17T12:24:00Z">
        <w:r w:rsidR="00837CFC">
          <w:t xml:space="preserve"> and o</w:t>
        </w:r>
      </w:ins>
      <w:del w:id="5" w:author="Audrie Lin" w:date="2015-12-17T12:24:00Z">
        <w:r w:rsidR="00684CE7" w:rsidRPr="000438A1" w:rsidDel="00837CFC">
          <w:delText>ano</w:delText>
        </w:r>
      </w:del>
      <w:r w:rsidR="00684CE7" w:rsidRPr="000438A1">
        <w:t>ther countr</w:t>
      </w:r>
      <w:ins w:id="6" w:author="Audrie Lin" w:date="2015-12-17T12:24:00Z">
        <w:r w:rsidR="00837CFC">
          <w:t>ies</w:t>
        </w:r>
      </w:ins>
      <w:del w:id="7" w:author="Audrie Lin" w:date="2015-12-17T12:24:00Z">
        <w:r w:rsidR="00684CE7" w:rsidRPr="000438A1" w:rsidDel="00837CFC">
          <w:delText>y</w:delText>
        </w:r>
      </w:del>
      <w:r w:rsidR="00684CE7" w:rsidRPr="000438A1">
        <w:t xml:space="preserve"> for the nutrient panel</w:t>
      </w:r>
      <w:del w:id="8" w:author="Audrie Lin" w:date="2015-12-17T12:23:00Z">
        <w:r w:rsidR="00684CE7" w:rsidRPr="000438A1" w:rsidDel="00837CFC">
          <w:delText xml:space="preserve"> </w:delText>
        </w:r>
        <w:r w:rsidR="008E693B" w:rsidDel="00837CFC">
          <w:delText>and</w:delText>
        </w:r>
      </w:del>
      <w:ins w:id="9" w:author="Audrie Lin" w:date="2015-12-17T12:23:00Z">
        <w:r w:rsidR="00837CFC">
          <w:t>,</w:t>
        </w:r>
      </w:ins>
      <w:r w:rsidR="008E693B">
        <w:t xml:space="preserve"> telomere </w:t>
      </w:r>
      <w:r w:rsidR="00684CE7" w:rsidRPr="000438A1">
        <w:t>analys</w:t>
      </w:r>
      <w:r w:rsidR="008E693B">
        <w:t>e</w:t>
      </w:r>
      <w:r w:rsidR="00684CE7" w:rsidRPr="000438A1">
        <w:t>s</w:t>
      </w:r>
      <w:ins w:id="10" w:author="Audrie Lin" w:date="2015-12-17T12:23:00Z">
        <w:r w:rsidR="00837CFC">
          <w:t>, and</w:t>
        </w:r>
      </w:ins>
      <w:ins w:id="11" w:author="Audrie Lin" w:date="2015-12-17T12:24:00Z">
        <w:r w:rsidR="00837CFC">
          <w:t xml:space="preserve"> EE biomarker testing</w:t>
        </w:r>
      </w:ins>
      <w:del w:id="12" w:author="Audrie Lin" w:date="2015-12-17T12:32:00Z">
        <w:r w:rsidR="00684CE7" w:rsidRPr="000438A1" w:rsidDel="00837CFC">
          <w:delText>.</w:delText>
        </w:r>
      </w:del>
      <w:ins w:id="13" w:author="Audrie Lin" w:date="2015-12-17T12:32:00Z">
        <w:r w:rsidR="00837CFC">
          <w:t xml:space="preserve"> to ensure comparability between the WASH Benefits Kenya and Bangladesh sites.</w:t>
        </w:r>
      </w:ins>
    </w:p>
    <w:p w14:paraId="5ACB278B" w14:textId="77777777" w:rsidR="00F445A4" w:rsidRDefault="00F445A4" w:rsidP="00F445A4">
      <w:pPr>
        <w:ind w:left="360"/>
        <w:rPr>
          <w:rFonts w:ascii="Arial" w:hAnsi="Arial" w:cs="Arial"/>
          <w:sz w:val="22"/>
          <w:szCs w:val="20"/>
        </w:rPr>
      </w:pPr>
    </w:p>
    <w:p w14:paraId="3EB8E879" w14:textId="43993998" w:rsidR="00F445A4" w:rsidRDefault="00F445A4" w:rsidP="00F445A4">
      <w:pPr>
        <w:ind w:left="360"/>
        <w:rPr>
          <w:rFonts w:ascii="Arial" w:hAnsi="Arial" w:cs="Arial"/>
          <w:sz w:val="22"/>
          <w:szCs w:val="20"/>
        </w:rPr>
      </w:pPr>
      <w:r w:rsidRPr="00113840">
        <w:rPr>
          <w:rFonts w:ascii="Arial" w:hAnsi="Arial" w:cs="Arial"/>
          <w:sz w:val="22"/>
          <w:szCs w:val="20"/>
          <w:u w:val="single"/>
        </w:rPr>
        <w:t>Stool specimen collection:</w:t>
      </w:r>
      <w:r w:rsidRPr="00113840">
        <w:rPr>
          <w:rFonts w:ascii="Arial" w:hAnsi="Arial" w:cs="Arial"/>
          <w:i/>
          <w:sz w:val="22"/>
          <w:szCs w:val="20"/>
        </w:rPr>
        <w:t xml:space="preserve"> </w:t>
      </w:r>
      <w:r w:rsidRPr="002C2131">
        <w:rPr>
          <w:rFonts w:ascii="Arial" w:hAnsi="Arial" w:cs="Arial"/>
          <w:sz w:val="22"/>
          <w:szCs w:val="20"/>
        </w:rPr>
        <w:t xml:space="preserve">Stool collection will require two visits to each household. On day 1, the field team will deliver to each caregiver a stool collection kit and instruct them how to collect stool from their children. Caregivers will be instructed to collect stool from their children on the following morning in the event that the child defecates before they report to a central location in the cluster for urine and serum sample collection. Caregivers will be instructed to have their child defecate </w:t>
      </w:r>
      <w:r w:rsidR="00385A30">
        <w:rPr>
          <w:rFonts w:ascii="Arial" w:hAnsi="Arial" w:cs="Arial"/>
          <w:sz w:val="22"/>
          <w:szCs w:val="20"/>
        </w:rPr>
        <w:t xml:space="preserve">in a plastic diaper or </w:t>
      </w:r>
      <w:r w:rsidRPr="002C2131">
        <w:rPr>
          <w:rFonts w:ascii="Arial" w:hAnsi="Arial" w:cs="Arial"/>
          <w:sz w:val="22"/>
          <w:szCs w:val="20"/>
        </w:rPr>
        <w:t xml:space="preserve">on a sheet of provided </w:t>
      </w:r>
      <w:r w:rsidR="00385A30">
        <w:rPr>
          <w:rFonts w:ascii="Arial" w:hAnsi="Arial" w:cs="Arial"/>
          <w:sz w:val="22"/>
          <w:szCs w:val="20"/>
        </w:rPr>
        <w:t>aluminum foil</w:t>
      </w:r>
      <w:r w:rsidRPr="002C2131">
        <w:rPr>
          <w:rFonts w:ascii="Arial" w:hAnsi="Arial" w:cs="Arial"/>
          <w:sz w:val="22"/>
          <w:szCs w:val="20"/>
        </w:rPr>
        <w:t xml:space="preserve">, to use a provided plastic scoop (integrated into a storage container) to collect ~10 mL of fresh stool from the top of the pile, and to </w:t>
      </w:r>
      <w:r w:rsidR="00ED2F4F">
        <w:t xml:space="preserve">either remain in their household for sample pickup or </w:t>
      </w:r>
      <w:r w:rsidRPr="002C2131">
        <w:rPr>
          <w:rFonts w:ascii="Arial" w:hAnsi="Arial" w:cs="Arial"/>
          <w:sz w:val="22"/>
          <w:szCs w:val="20"/>
        </w:rPr>
        <w:t xml:space="preserve">bring the collected specimens to the centralized test location. </w:t>
      </w:r>
      <w:r w:rsidR="00ED2F4F" w:rsidRPr="005F2EE2">
        <w:t xml:space="preserve">On day </w:t>
      </w:r>
      <w:r w:rsidR="00ED2F4F">
        <w:t>1</w:t>
      </w:r>
      <w:r w:rsidR="00ED2F4F" w:rsidRPr="005F2EE2">
        <w:t xml:space="preserve">, staff will </w:t>
      </w:r>
      <w:r w:rsidR="00ED2F4F">
        <w:t xml:space="preserve">either collect at the household level or </w:t>
      </w:r>
      <w:r w:rsidR="00ED2F4F" w:rsidRPr="005F2EE2">
        <w:t xml:space="preserve">set up a central testing station for the </w:t>
      </w:r>
      <w:r w:rsidR="00ED2F4F">
        <w:t>blood</w:t>
      </w:r>
      <w:r w:rsidR="00ED2F4F" w:rsidRPr="005F2EE2">
        <w:t xml:space="preserve"> sample collections in each cluster (details above). </w:t>
      </w:r>
      <w:r w:rsidR="00ED2F4F">
        <w:t xml:space="preserve">On day 2, staff will collect the </w:t>
      </w:r>
      <w:r w:rsidR="0039755C">
        <w:t xml:space="preserve">stool </w:t>
      </w:r>
      <w:r w:rsidR="00ED2F4F">
        <w:t xml:space="preserve">samples. </w:t>
      </w:r>
      <w:r w:rsidRPr="002C2131">
        <w:rPr>
          <w:rFonts w:ascii="Arial" w:hAnsi="Arial" w:cs="Arial"/>
          <w:sz w:val="22"/>
          <w:szCs w:val="20"/>
        </w:rPr>
        <w:t xml:space="preserve">Field staff will aliquot stool specimens (either collected by the caregiver in the early morning, or collected by field staff at the central location) </w:t>
      </w:r>
      <w:r w:rsidR="00DA1A8C">
        <w:rPr>
          <w:rFonts w:ascii="Arial" w:hAnsi="Arial" w:cs="Arial"/>
          <w:sz w:val="22"/>
          <w:szCs w:val="20"/>
        </w:rPr>
        <w:t xml:space="preserve">for </w:t>
      </w:r>
      <w:r w:rsidR="00DA1A8C" w:rsidRPr="005F2EE2">
        <w:t>the analysis of intestinal protozoan parasites</w:t>
      </w:r>
      <w:r w:rsidR="00DA1A8C">
        <w:t xml:space="preserve"> </w:t>
      </w:r>
      <w:r w:rsidR="00DA1A8C" w:rsidRPr="005F2EE2">
        <w:t>(</w:t>
      </w:r>
      <w:r w:rsidR="00DA1A8C" w:rsidRPr="005F2EE2">
        <w:rPr>
          <w:i/>
          <w:iCs/>
        </w:rPr>
        <w:t xml:space="preserve">Giardia, Entamoeba </w:t>
      </w:r>
      <w:proofErr w:type="spellStart"/>
      <w:r w:rsidR="00DA1A8C" w:rsidRPr="005F2EE2">
        <w:rPr>
          <w:i/>
          <w:iCs/>
        </w:rPr>
        <w:t>histolytica</w:t>
      </w:r>
      <w:proofErr w:type="spellEnd"/>
      <w:r w:rsidR="00DA1A8C" w:rsidRPr="005F2EE2">
        <w:rPr>
          <w:i/>
          <w:iCs/>
        </w:rPr>
        <w:t>, Cryptosporidium sp.</w:t>
      </w:r>
      <w:r w:rsidR="00DA1A8C" w:rsidRPr="005F2EE2">
        <w:t>)</w:t>
      </w:r>
      <w:r w:rsidR="00DA1A8C" w:rsidRPr="00CA7998">
        <w:t xml:space="preserve"> </w:t>
      </w:r>
      <w:r w:rsidRPr="002C2131">
        <w:rPr>
          <w:rFonts w:ascii="Arial" w:hAnsi="Arial" w:cs="Arial"/>
          <w:sz w:val="22"/>
          <w:szCs w:val="20"/>
        </w:rPr>
        <w:t xml:space="preserve"> </w:t>
      </w:r>
      <w:r w:rsidR="00DA1A8C">
        <w:rPr>
          <w:rFonts w:ascii="Arial" w:hAnsi="Arial" w:cs="Arial"/>
          <w:sz w:val="22"/>
          <w:szCs w:val="20"/>
        </w:rPr>
        <w:t xml:space="preserve">and environmental enteropathy stool biomarkers using ELISA. </w:t>
      </w:r>
      <w:r w:rsidRPr="002C2131">
        <w:rPr>
          <w:rFonts w:ascii="Arial" w:hAnsi="Arial" w:cs="Arial"/>
          <w:sz w:val="22"/>
          <w:szCs w:val="20"/>
        </w:rPr>
        <w:t xml:space="preserve">We will maintain a cold chain of 4°C until the samples are </w:t>
      </w:r>
      <w:proofErr w:type="gramStart"/>
      <w:r w:rsidRPr="002C2131">
        <w:rPr>
          <w:rFonts w:ascii="Arial" w:hAnsi="Arial" w:cs="Arial"/>
          <w:sz w:val="22"/>
          <w:szCs w:val="20"/>
        </w:rPr>
        <w:t>transported  to</w:t>
      </w:r>
      <w:proofErr w:type="gramEnd"/>
      <w:r w:rsidRPr="002C2131">
        <w:rPr>
          <w:rFonts w:ascii="Arial" w:hAnsi="Arial" w:cs="Arial"/>
          <w:sz w:val="22"/>
          <w:szCs w:val="20"/>
        </w:rPr>
        <w:t xml:space="preserve"> central lab (&lt;48 </w:t>
      </w:r>
      <w:proofErr w:type="spellStart"/>
      <w:r w:rsidRPr="002C2131">
        <w:rPr>
          <w:rFonts w:ascii="Arial" w:hAnsi="Arial" w:cs="Arial"/>
          <w:sz w:val="22"/>
          <w:szCs w:val="20"/>
        </w:rPr>
        <w:t>hrs</w:t>
      </w:r>
      <w:proofErr w:type="spellEnd"/>
      <w:r w:rsidRPr="002C2131">
        <w:rPr>
          <w:rFonts w:ascii="Arial" w:hAnsi="Arial" w:cs="Arial"/>
          <w:sz w:val="22"/>
          <w:szCs w:val="20"/>
        </w:rPr>
        <w:t>) where they will be stored  at –</w:t>
      </w:r>
      <w:r w:rsidR="00A74C9A">
        <w:rPr>
          <w:rFonts w:ascii="Arial" w:hAnsi="Arial" w:cs="Arial"/>
          <w:sz w:val="22"/>
          <w:szCs w:val="20"/>
        </w:rPr>
        <w:t>8</w:t>
      </w:r>
      <w:r w:rsidR="00A74C9A" w:rsidRPr="002C2131">
        <w:rPr>
          <w:rFonts w:ascii="Arial" w:hAnsi="Arial" w:cs="Arial"/>
          <w:sz w:val="22"/>
          <w:szCs w:val="20"/>
        </w:rPr>
        <w:t>0</w:t>
      </w:r>
      <w:r w:rsidRPr="002C2131">
        <w:rPr>
          <w:rFonts w:ascii="Arial" w:hAnsi="Arial" w:cs="Arial"/>
          <w:sz w:val="22"/>
          <w:szCs w:val="20"/>
        </w:rPr>
        <w:t>°C until they are analyzed.</w:t>
      </w:r>
      <w:ins w:id="14" w:author="Audrie Lin" w:date="2015-12-17T12:33:00Z">
        <w:r w:rsidR="005D5633">
          <w:rPr>
            <w:rFonts w:ascii="Arial" w:hAnsi="Arial" w:cs="Arial"/>
            <w:sz w:val="22"/>
            <w:szCs w:val="20"/>
          </w:rPr>
          <w:t xml:space="preserve"> </w:t>
        </w:r>
      </w:ins>
      <w:ins w:id="15" w:author="Audrie Lin" w:date="2015-12-17T12:34:00Z">
        <w:r w:rsidR="005D5633" w:rsidRPr="000438A1">
          <w:t xml:space="preserve">Aliquots of the </w:t>
        </w:r>
        <w:r w:rsidR="005D5633">
          <w:t>stool</w:t>
        </w:r>
        <w:r w:rsidR="005D5633" w:rsidRPr="000438A1">
          <w:t xml:space="preserve"> samples may be shipped to </w:t>
        </w:r>
        <w:r w:rsidR="005D5633">
          <w:t>the WASH Benefits lab</w:t>
        </w:r>
        <w:r w:rsidR="00ED7351">
          <w:t>s</w:t>
        </w:r>
        <w:r w:rsidR="005D5633">
          <w:t xml:space="preserve"> at </w:t>
        </w:r>
        <w:proofErr w:type="spellStart"/>
        <w:proofErr w:type="gramStart"/>
        <w:r w:rsidR="005D5633">
          <w:t>icddr,b</w:t>
        </w:r>
        <w:proofErr w:type="spellEnd"/>
        <w:proofErr w:type="gramEnd"/>
        <w:r w:rsidR="005D5633">
          <w:t xml:space="preserve"> (Bangladesh)</w:t>
        </w:r>
        <w:r w:rsidR="00ED7351">
          <w:t xml:space="preserve"> and</w:t>
        </w:r>
        <w:r w:rsidR="005D5633">
          <w:t xml:space="preserve"> Stanford University (USA) and o</w:t>
        </w:r>
        <w:r w:rsidR="005D5633" w:rsidRPr="000438A1">
          <w:t>ther countr</w:t>
        </w:r>
        <w:r w:rsidR="005D5633">
          <w:t>ies</w:t>
        </w:r>
        <w:r w:rsidR="005D5633" w:rsidRPr="000438A1">
          <w:t xml:space="preserve"> for the </w:t>
        </w:r>
        <w:r w:rsidR="005D5633">
          <w:t>EE biomarker testing to ensure comparability between the WASH Benefits Kenya and Bangladesh sites.</w:t>
        </w:r>
      </w:ins>
    </w:p>
    <w:p w14:paraId="56BB2FCA" w14:textId="77777777" w:rsidR="00DA1A8C" w:rsidRDefault="00DA1A8C" w:rsidP="00F445A4">
      <w:pPr>
        <w:ind w:left="360"/>
        <w:rPr>
          <w:rFonts w:ascii="Arial" w:hAnsi="Arial"/>
          <w:sz w:val="22"/>
          <w:u w:val="single"/>
        </w:rPr>
      </w:pPr>
    </w:p>
    <w:p w14:paraId="6A3A16A9" w14:textId="4E324A7A" w:rsidR="00AE392C" w:rsidRPr="00D51F91" w:rsidRDefault="003E442B" w:rsidP="007F558C">
      <w:pPr>
        <w:ind w:left="360"/>
        <w:rPr>
          <w:rFonts w:ascii="Arial" w:hAnsi="Arial" w:cs="Arial"/>
          <w:sz w:val="22"/>
          <w:szCs w:val="20"/>
        </w:rPr>
      </w:pPr>
      <w:r w:rsidRPr="00113840">
        <w:rPr>
          <w:rFonts w:ascii="Arial" w:hAnsi="Arial" w:cs="Arial"/>
          <w:sz w:val="22"/>
          <w:szCs w:val="20"/>
          <w:u w:val="single"/>
        </w:rPr>
        <w:t>S</w:t>
      </w:r>
      <w:r>
        <w:rPr>
          <w:rFonts w:ascii="Arial" w:hAnsi="Arial" w:cs="Arial"/>
          <w:sz w:val="22"/>
          <w:szCs w:val="20"/>
          <w:u w:val="single"/>
        </w:rPr>
        <w:t>aliva</w:t>
      </w:r>
      <w:r w:rsidR="00542707">
        <w:rPr>
          <w:rFonts w:ascii="Arial" w:hAnsi="Arial" w:cs="Arial"/>
          <w:sz w:val="22"/>
          <w:szCs w:val="20"/>
          <w:u w:val="single"/>
        </w:rPr>
        <w:t xml:space="preserve"> </w:t>
      </w:r>
      <w:r w:rsidRPr="00113840">
        <w:rPr>
          <w:rFonts w:ascii="Arial" w:hAnsi="Arial" w:cs="Arial"/>
          <w:sz w:val="22"/>
          <w:szCs w:val="20"/>
          <w:u w:val="single"/>
        </w:rPr>
        <w:t>specimen collection</w:t>
      </w:r>
      <w:r w:rsidR="008F4C1C">
        <w:rPr>
          <w:rFonts w:ascii="Arial" w:hAnsi="Arial" w:cs="Arial"/>
          <w:sz w:val="22"/>
          <w:szCs w:val="20"/>
          <w:u w:val="single"/>
        </w:rPr>
        <w:t xml:space="preserve"> and allostatic load measurements</w:t>
      </w:r>
      <w:r w:rsidRPr="00113840">
        <w:rPr>
          <w:rFonts w:ascii="Arial" w:hAnsi="Arial" w:cs="Arial"/>
          <w:sz w:val="22"/>
          <w:szCs w:val="20"/>
          <w:u w:val="single"/>
        </w:rPr>
        <w:t>:</w:t>
      </w:r>
      <w:r w:rsidRPr="00D51F91">
        <w:rPr>
          <w:rFonts w:ascii="Arial" w:hAnsi="Arial" w:cs="Arial"/>
          <w:sz w:val="22"/>
          <w:szCs w:val="20"/>
        </w:rPr>
        <w:t xml:space="preserve"> </w:t>
      </w:r>
      <w:r w:rsidR="008F4C1C" w:rsidRPr="00D51F91">
        <w:rPr>
          <w:rFonts w:ascii="Arial" w:hAnsi="Arial" w:cs="Arial"/>
          <w:sz w:val="22"/>
          <w:szCs w:val="20"/>
        </w:rPr>
        <w:t xml:space="preserve">On day 1, the field team will collect a total of </w:t>
      </w:r>
      <w:r w:rsidR="00366F7C">
        <w:rPr>
          <w:rFonts w:ascii="Arial" w:hAnsi="Arial" w:cs="Arial"/>
          <w:sz w:val="22"/>
          <w:szCs w:val="20"/>
        </w:rPr>
        <w:t>4</w:t>
      </w:r>
      <w:r w:rsidR="00366F7C" w:rsidRPr="00D51F91">
        <w:rPr>
          <w:rFonts w:ascii="Arial" w:hAnsi="Arial" w:cs="Arial"/>
          <w:sz w:val="22"/>
          <w:szCs w:val="20"/>
        </w:rPr>
        <w:t xml:space="preserve"> </w:t>
      </w:r>
      <w:r w:rsidR="008F4C1C" w:rsidRPr="00D51F91">
        <w:rPr>
          <w:rFonts w:ascii="Arial" w:hAnsi="Arial" w:cs="Arial"/>
          <w:sz w:val="22"/>
          <w:szCs w:val="20"/>
        </w:rPr>
        <w:t xml:space="preserve">saliva specimens </w:t>
      </w:r>
      <w:r w:rsidR="00366F7C">
        <w:rPr>
          <w:rFonts w:ascii="Arial" w:hAnsi="Arial" w:cs="Arial"/>
          <w:sz w:val="22"/>
          <w:szCs w:val="20"/>
        </w:rPr>
        <w:t xml:space="preserve">from the study </w:t>
      </w:r>
      <w:r w:rsidR="008F4C1C" w:rsidRPr="00D51F91">
        <w:rPr>
          <w:rFonts w:ascii="Arial" w:hAnsi="Arial" w:cs="Arial"/>
          <w:sz w:val="22"/>
          <w:szCs w:val="20"/>
        </w:rPr>
        <w:t>children (before the blood draw, immediately following the blood draw, and at a later time point after the blood draw)</w:t>
      </w:r>
      <w:r w:rsidR="00EB6C1A">
        <w:rPr>
          <w:rFonts w:ascii="Arial" w:hAnsi="Arial" w:cs="Arial"/>
          <w:sz w:val="22"/>
          <w:szCs w:val="20"/>
        </w:rPr>
        <w:t xml:space="preserve"> using a soft sponge and tube</w:t>
      </w:r>
      <w:r w:rsidR="008F4C1C" w:rsidRPr="00D51F91">
        <w:rPr>
          <w:rFonts w:ascii="Arial" w:hAnsi="Arial" w:cs="Arial"/>
          <w:sz w:val="22"/>
          <w:szCs w:val="20"/>
        </w:rPr>
        <w:t xml:space="preserve">. </w:t>
      </w:r>
      <w:r w:rsidR="00AE392C" w:rsidRPr="00EB6C1A">
        <w:rPr>
          <w:rFonts w:ascii="Arial" w:hAnsi="Arial" w:cs="Arial"/>
          <w:sz w:val="22"/>
          <w:szCs w:val="20"/>
        </w:rPr>
        <w:t xml:space="preserve">To measure allostatic load, blood pressure measurements will be taken using a </w:t>
      </w:r>
      <w:r w:rsidR="00AE392C" w:rsidRPr="007F558C">
        <w:rPr>
          <w:rFonts w:ascii="Arial" w:hAnsi="Arial" w:cs="Arial"/>
          <w:sz w:val="22"/>
          <w:szCs w:val="20"/>
        </w:rPr>
        <w:t>standard sphygmomanometer</w:t>
      </w:r>
      <w:r w:rsidR="00366F7C">
        <w:rPr>
          <w:rFonts w:ascii="Arial" w:hAnsi="Arial" w:cs="Arial"/>
          <w:sz w:val="22"/>
          <w:szCs w:val="20"/>
        </w:rPr>
        <w:t xml:space="preserve"> and</w:t>
      </w:r>
      <w:r w:rsidR="00AE392C" w:rsidRPr="007F558C">
        <w:rPr>
          <w:rFonts w:ascii="Arial" w:hAnsi="Arial" w:cs="Arial"/>
          <w:sz w:val="22"/>
          <w:szCs w:val="20"/>
        </w:rPr>
        <w:t xml:space="preserve"> heart rate will be measured using </w:t>
      </w:r>
      <w:r w:rsidR="00542707">
        <w:rPr>
          <w:rFonts w:ascii="Arial" w:hAnsi="Arial" w:cs="Arial"/>
          <w:sz w:val="22"/>
          <w:szCs w:val="20"/>
        </w:rPr>
        <w:t>a finger pulse oximeter</w:t>
      </w:r>
      <w:r w:rsidR="00AE392C" w:rsidRPr="008E693B">
        <w:rPr>
          <w:rFonts w:ascii="Arial" w:hAnsi="Arial" w:cs="Arial"/>
          <w:sz w:val="22"/>
          <w:szCs w:val="22"/>
        </w:rPr>
        <w:t xml:space="preserve">. </w:t>
      </w:r>
      <w:r w:rsidR="001E2845" w:rsidRPr="008E693B">
        <w:rPr>
          <w:rFonts w:ascii="Arial" w:hAnsi="Arial" w:cs="Arial"/>
          <w:sz w:val="22"/>
          <w:szCs w:val="22"/>
        </w:rPr>
        <w:t xml:space="preserve">The mother will receive the blood pressure and heart rate results for herself </w:t>
      </w:r>
      <w:r w:rsidR="001E2845" w:rsidRPr="008E693B">
        <w:rPr>
          <w:rFonts w:ascii="Arial" w:hAnsi="Arial" w:cs="Arial"/>
          <w:sz w:val="22"/>
          <w:szCs w:val="22"/>
        </w:rPr>
        <w:lastRenderedPageBreak/>
        <w:t xml:space="preserve">and her child. </w:t>
      </w:r>
      <w:r w:rsidR="00AE392C" w:rsidRPr="00D51F91">
        <w:rPr>
          <w:rFonts w:ascii="Arial" w:hAnsi="Arial" w:cs="Arial"/>
          <w:sz w:val="22"/>
          <w:szCs w:val="22"/>
        </w:rPr>
        <w:t>The saliva samples collected from day 1 will be used to measure cortisol reactivity</w:t>
      </w:r>
      <w:r w:rsidR="000138A6" w:rsidRPr="008E693B">
        <w:rPr>
          <w:rFonts w:ascii="Arial" w:hAnsi="Arial" w:cs="Arial"/>
          <w:sz w:val="22"/>
          <w:szCs w:val="22"/>
        </w:rPr>
        <w:t>, cortisol</w:t>
      </w:r>
      <w:r w:rsidR="00AE392C" w:rsidRPr="00D51F91">
        <w:rPr>
          <w:rFonts w:ascii="Arial" w:hAnsi="Arial" w:cs="Arial"/>
          <w:sz w:val="22"/>
          <w:szCs w:val="22"/>
        </w:rPr>
        <w:t xml:space="preserve"> recov</w:t>
      </w:r>
      <w:r w:rsidR="007F558C" w:rsidRPr="00D51F91">
        <w:rPr>
          <w:rFonts w:ascii="Arial" w:hAnsi="Arial" w:cs="Arial"/>
          <w:sz w:val="22"/>
          <w:szCs w:val="22"/>
        </w:rPr>
        <w:t>ery</w:t>
      </w:r>
      <w:r w:rsidR="000138A6" w:rsidRPr="008E693B">
        <w:rPr>
          <w:rFonts w:ascii="Arial" w:hAnsi="Arial" w:cs="Arial"/>
          <w:sz w:val="22"/>
          <w:szCs w:val="22"/>
        </w:rPr>
        <w:t xml:space="preserve">, and cumulative cortisol levels </w:t>
      </w:r>
      <w:r w:rsidR="0037595D" w:rsidRPr="008E693B">
        <w:rPr>
          <w:rFonts w:ascii="Arial" w:hAnsi="Arial" w:cs="Arial"/>
          <w:sz w:val="22"/>
          <w:szCs w:val="22"/>
        </w:rPr>
        <w:t>using a commercial ELISA ki</w:t>
      </w:r>
      <w:r w:rsidR="000138A6" w:rsidRPr="00A94CCF">
        <w:rPr>
          <w:rFonts w:ascii="Arial" w:hAnsi="Arial" w:cs="Arial"/>
          <w:sz w:val="22"/>
          <w:szCs w:val="22"/>
        </w:rPr>
        <w:t xml:space="preserve">t. </w:t>
      </w:r>
      <w:r w:rsidR="0037595D" w:rsidRPr="00442C6F">
        <w:rPr>
          <w:rFonts w:ascii="Arial" w:hAnsi="Arial" w:cs="Arial"/>
          <w:sz w:val="22"/>
          <w:szCs w:val="22"/>
        </w:rPr>
        <w:t>Telomere length will be measured in saliva samples collected from the children</w:t>
      </w:r>
      <w:r w:rsidR="00813A07">
        <w:rPr>
          <w:rFonts w:ascii="Arial" w:hAnsi="Arial" w:cs="Arial"/>
          <w:sz w:val="22"/>
          <w:szCs w:val="22"/>
        </w:rPr>
        <w:t xml:space="preserve"> and </w:t>
      </w:r>
      <w:r w:rsidR="0037595D" w:rsidRPr="00442C6F">
        <w:rPr>
          <w:rFonts w:ascii="Arial" w:hAnsi="Arial" w:cs="Arial"/>
          <w:sz w:val="22"/>
          <w:szCs w:val="22"/>
        </w:rPr>
        <w:t xml:space="preserve">mothers. </w:t>
      </w:r>
      <w:ins w:id="16" w:author="Audrie Lin" w:date="2015-12-17T12:17:00Z">
        <w:r w:rsidR="0084024B">
          <w:rPr>
            <w:rFonts w:ascii="Arial" w:hAnsi="Arial" w:cs="Arial"/>
            <w:sz w:val="22"/>
            <w:szCs w:val="22"/>
          </w:rPr>
          <w:t xml:space="preserve">Aliquots of saliva will be shipped to </w:t>
        </w:r>
      </w:ins>
      <w:ins w:id="17" w:author="Audrie Lin" w:date="2015-12-17T12:18:00Z">
        <w:r w:rsidR="0084024B">
          <w:rPr>
            <w:rFonts w:ascii="Arial" w:hAnsi="Arial" w:cs="Arial"/>
            <w:sz w:val="22"/>
            <w:szCs w:val="22"/>
          </w:rPr>
          <w:t xml:space="preserve">Johns Hopkins University and UC Irvine for EE biomarker analysis (e.g., </w:t>
        </w:r>
      </w:ins>
      <w:ins w:id="18" w:author="Audrie Lin" w:date="2015-12-17T12:28:00Z">
        <w:r w:rsidR="00837CFC">
          <w:rPr>
            <w:rFonts w:ascii="Arial" w:hAnsi="Arial" w:cs="Arial"/>
            <w:sz w:val="22"/>
            <w:szCs w:val="22"/>
          </w:rPr>
          <w:t xml:space="preserve">secretory IgA, pathogen specific IgA and IgG multiplex assays, </w:t>
        </w:r>
      </w:ins>
      <w:ins w:id="19" w:author="Audrie Lin" w:date="2015-12-17T12:19:00Z">
        <w:r w:rsidR="0084024B">
          <w:rPr>
            <w:rFonts w:ascii="Arial" w:hAnsi="Arial" w:cs="Arial"/>
            <w:sz w:val="22"/>
            <w:szCs w:val="22"/>
          </w:rPr>
          <w:t xml:space="preserve">cortisol, </w:t>
        </w:r>
      </w:ins>
      <w:ins w:id="20" w:author="Audrie Lin" w:date="2015-12-17T12:18:00Z">
        <w:r w:rsidR="0084024B">
          <w:rPr>
            <w:rFonts w:ascii="Arial" w:hAnsi="Arial" w:cs="Arial"/>
            <w:sz w:val="22"/>
            <w:szCs w:val="22"/>
          </w:rPr>
          <w:t xml:space="preserve">etc.) </w:t>
        </w:r>
      </w:ins>
      <w:ins w:id="21" w:author="Audrie Lin" w:date="2015-12-17T12:17:00Z">
        <w:r w:rsidR="0084024B">
          <w:rPr>
            <w:rFonts w:ascii="Arial" w:hAnsi="Arial" w:cs="Arial"/>
            <w:sz w:val="22"/>
            <w:szCs w:val="22"/>
          </w:rPr>
          <w:t xml:space="preserve"> </w:t>
        </w:r>
      </w:ins>
      <w:r w:rsidR="008E693B" w:rsidRPr="00D51F91">
        <w:rPr>
          <w:rFonts w:ascii="Arial" w:hAnsi="Arial" w:cs="Arial"/>
          <w:sz w:val="22"/>
          <w:szCs w:val="22"/>
        </w:rPr>
        <w:t>Aliquots of the saliva samples may be shipped to another country for telomere analysis.</w:t>
      </w:r>
      <w:ins w:id="22" w:author="Audrie Lin" w:date="2015-12-17T12:16:00Z">
        <w:r w:rsidR="0084024B">
          <w:rPr>
            <w:rFonts w:ascii="Arial" w:hAnsi="Arial" w:cs="Arial"/>
            <w:sz w:val="22"/>
            <w:szCs w:val="22"/>
          </w:rPr>
          <w:t xml:space="preserve"> </w:t>
        </w:r>
      </w:ins>
    </w:p>
    <w:p w14:paraId="420BB979" w14:textId="77777777" w:rsidR="003E442B" w:rsidRDefault="003E442B" w:rsidP="00F445A4">
      <w:pPr>
        <w:ind w:left="360"/>
        <w:rPr>
          <w:rFonts w:ascii="Arial" w:hAnsi="Arial"/>
          <w:sz w:val="22"/>
          <w:u w:val="single"/>
        </w:rPr>
      </w:pPr>
    </w:p>
    <w:p w14:paraId="56F6BFCF" w14:textId="2F6189A4" w:rsidR="008F4C1C" w:rsidRDefault="000C17C7" w:rsidP="00F445A4">
      <w:pPr>
        <w:ind w:left="360"/>
        <w:rPr>
          <w:rFonts w:ascii="Arial" w:hAnsi="Arial"/>
          <w:sz w:val="22"/>
          <w:u w:val="single"/>
        </w:rPr>
      </w:pPr>
      <w:r>
        <w:rPr>
          <w:rFonts w:ascii="Arial" w:hAnsi="Arial"/>
          <w:sz w:val="22"/>
          <w:u w:val="single"/>
        </w:rPr>
        <w:t>Stress</w:t>
      </w:r>
      <w:r w:rsidR="008F4C1C">
        <w:rPr>
          <w:rFonts w:ascii="Arial" w:hAnsi="Arial"/>
          <w:sz w:val="22"/>
          <w:u w:val="single"/>
        </w:rPr>
        <w:t xml:space="preserve"> surveys</w:t>
      </w:r>
      <w:r w:rsidR="008F4C1C" w:rsidRPr="008F4C1C">
        <w:rPr>
          <w:rFonts w:ascii="Arial" w:hAnsi="Arial"/>
          <w:sz w:val="22"/>
          <w:u w:val="single"/>
        </w:rPr>
        <w:t xml:space="preserve">: </w:t>
      </w:r>
      <w:r w:rsidR="008F4C1C" w:rsidRPr="00D51F91">
        <w:rPr>
          <w:rFonts w:ascii="Arial" w:hAnsi="Arial"/>
          <w:sz w:val="22"/>
        </w:rPr>
        <w:t xml:space="preserve">During the 6-hour period when the field workers are already present in the household collecting urine samples in the EE subsample, </w:t>
      </w:r>
      <w:r>
        <w:rPr>
          <w:rFonts w:ascii="Arial" w:hAnsi="Arial"/>
          <w:sz w:val="22"/>
        </w:rPr>
        <w:t>interviewers</w:t>
      </w:r>
      <w:r w:rsidR="008F4C1C" w:rsidRPr="00D51F91">
        <w:rPr>
          <w:rFonts w:ascii="Arial" w:hAnsi="Arial"/>
          <w:sz w:val="22"/>
        </w:rPr>
        <w:t xml:space="preserve"> will administer the Cohen’s Perceived Stress Scale (PSS) (Cohen, </w:t>
      </w:r>
      <w:proofErr w:type="spellStart"/>
      <w:r w:rsidR="008F4C1C" w:rsidRPr="00D51F91">
        <w:rPr>
          <w:rFonts w:ascii="Arial" w:hAnsi="Arial"/>
          <w:sz w:val="22"/>
        </w:rPr>
        <w:t>Kamarck</w:t>
      </w:r>
      <w:proofErr w:type="spellEnd"/>
      <w:r w:rsidR="008F4C1C" w:rsidRPr="00D51F91">
        <w:rPr>
          <w:rFonts w:ascii="Arial" w:hAnsi="Arial"/>
          <w:sz w:val="22"/>
        </w:rPr>
        <w:t xml:space="preserve"> et al. 1983) during the 6-hour period. The PSS test asks questions regarding stressful life experiences in the past month and has been widely used in many countries (Hamad, Fernald et al. 2008).</w:t>
      </w:r>
      <w:r w:rsidR="00B541C1">
        <w:rPr>
          <w:rFonts w:ascii="Arial" w:hAnsi="Arial"/>
          <w:sz w:val="22"/>
        </w:rPr>
        <w:t xml:space="preserve"> </w:t>
      </w:r>
      <w:r w:rsidR="00813A07">
        <w:rPr>
          <w:rFonts w:ascii="Arial" w:hAnsi="Arial"/>
          <w:sz w:val="22"/>
        </w:rPr>
        <w:t xml:space="preserve">The </w:t>
      </w:r>
      <w:r w:rsidR="00813A07">
        <w:t xml:space="preserve">Patient Health Questionnaire (PHQ) </w:t>
      </w:r>
      <w:r w:rsidR="00B541C1">
        <w:rPr>
          <w:rFonts w:ascii="Arial" w:hAnsi="Arial"/>
          <w:sz w:val="22"/>
        </w:rPr>
        <w:t>will be used to measure maternal depression</w:t>
      </w:r>
      <w:r w:rsidR="00B541C1" w:rsidRPr="00B541C1">
        <w:rPr>
          <w:rFonts w:ascii="Arial" w:hAnsi="Arial"/>
          <w:sz w:val="22"/>
        </w:rPr>
        <w:t>.</w:t>
      </w:r>
      <w:r w:rsidR="00B541C1">
        <w:rPr>
          <w:rFonts w:ascii="Arial" w:hAnsi="Arial"/>
          <w:sz w:val="22"/>
        </w:rPr>
        <w:t xml:space="preserve"> </w:t>
      </w:r>
      <w:r w:rsidR="00220E9B">
        <w:rPr>
          <w:rFonts w:ascii="Arial" w:hAnsi="Arial"/>
          <w:sz w:val="22"/>
        </w:rPr>
        <w:t>Guardians, mothers, and fathers</w:t>
      </w:r>
      <w:r w:rsidR="00B541C1">
        <w:rPr>
          <w:rFonts w:ascii="Arial" w:hAnsi="Arial"/>
          <w:sz w:val="22"/>
        </w:rPr>
        <w:t xml:space="preserve"> will also be interviewed to obtain general information on perceptions of social norms</w:t>
      </w:r>
      <w:r w:rsidR="00220E9B">
        <w:rPr>
          <w:rFonts w:ascii="Arial" w:hAnsi="Arial"/>
          <w:sz w:val="22"/>
        </w:rPr>
        <w:t xml:space="preserve"> that may affect child health</w:t>
      </w:r>
      <w:r w:rsidR="00B541C1">
        <w:rPr>
          <w:rFonts w:ascii="Arial" w:hAnsi="Arial"/>
          <w:sz w:val="22"/>
        </w:rPr>
        <w:t>.</w:t>
      </w:r>
    </w:p>
    <w:p w14:paraId="53295452" w14:textId="77777777" w:rsidR="008F4C1C" w:rsidRDefault="008F4C1C" w:rsidP="00F445A4">
      <w:pPr>
        <w:ind w:left="360"/>
        <w:rPr>
          <w:rFonts w:ascii="Arial" w:hAnsi="Arial"/>
          <w:sz w:val="22"/>
          <w:u w:val="single"/>
        </w:rPr>
      </w:pPr>
    </w:p>
    <w:p w14:paraId="045378B5" w14:textId="2E0B8001" w:rsidR="006E0310" w:rsidRDefault="00443A86" w:rsidP="00736974">
      <w:pPr>
        <w:ind w:left="360"/>
        <w:rPr>
          <w:rFonts w:ascii="Times" w:hAnsi="Times"/>
        </w:rPr>
      </w:pPr>
      <w:r w:rsidRPr="00736974">
        <w:rPr>
          <w:u w:val="single"/>
        </w:rPr>
        <w:t xml:space="preserve">Breastmilk sample collection:  </w:t>
      </w:r>
      <w:r w:rsidRPr="00736974">
        <w:t xml:space="preserve">Breastmilk collection will occur during the household visit on the second day. </w:t>
      </w:r>
      <w:r w:rsidR="006E0310">
        <w:rPr>
          <w:rFonts w:ascii="Times" w:hAnsi="Times"/>
        </w:rPr>
        <w:t xml:space="preserve">Mothers with infants between 1 and 4 months, who have anthropometry data from the previous day, agreeing to answer questions about recent food intake and able to give written informed consent are eligible for breastmilk sample collection.  </w:t>
      </w:r>
      <w:r w:rsidRPr="00736974">
        <w:t>Children will be requested to fast for one hour prior to receiving the lactulose/mannitol</w:t>
      </w:r>
      <w:r w:rsidR="00C90FCA">
        <w:t>/</w:t>
      </w:r>
      <w:r w:rsidRPr="00736974">
        <w:t xml:space="preserve"> solution and liquids are recommended to be given 30 minutes after the dosing, so to standardize time since last feed, we recommend mothers to breastfeed just prior to the fasting period. When the mother next chooses to </w:t>
      </w:r>
      <w:proofErr w:type="spellStart"/>
      <w:r w:rsidRPr="00736974">
        <w:t>breatfeed</w:t>
      </w:r>
      <w:proofErr w:type="spellEnd"/>
      <w:r w:rsidRPr="00736974">
        <w:t xml:space="preserve"> her baby after the fasting period, we will suggest that she feed her child for </w:t>
      </w:r>
      <w:r w:rsidR="006E0310">
        <w:t>1</w:t>
      </w:r>
      <w:r w:rsidRPr="00736974">
        <w:t xml:space="preserve"> minute from the </w:t>
      </w:r>
      <w:r w:rsidR="006E0310">
        <w:t>same</w:t>
      </w:r>
      <w:r w:rsidRPr="00736974">
        <w:t xml:space="preserve"> breast as the last feed, and then switch the baby to the other side.  From the first breast, the mother will</w:t>
      </w:r>
      <w:r w:rsidR="008A15F0">
        <w:t xml:space="preserve"> </w:t>
      </w:r>
      <w:r w:rsidRPr="00736974">
        <w:t>be asked to hand express 10 mL of milk into a plastic cup.  </w:t>
      </w:r>
      <w:r w:rsidR="006E0310">
        <w:rPr>
          <w:rFonts w:ascii="Times" w:hAnsi="Times"/>
        </w:rPr>
        <w:t>The sample must be collected before 11am.</w:t>
      </w:r>
    </w:p>
    <w:p w14:paraId="7050D8F9" w14:textId="77777777" w:rsidR="006E0310" w:rsidRDefault="006E0310" w:rsidP="00736974">
      <w:pPr>
        <w:ind w:left="360"/>
      </w:pPr>
    </w:p>
    <w:p w14:paraId="66253D4F" w14:textId="0A3A6AA0" w:rsidR="00947C15" w:rsidRDefault="00443A86" w:rsidP="00736974">
      <w:pPr>
        <w:ind w:left="360"/>
        <w:rPr>
          <w:rFonts w:ascii="Arial" w:hAnsi="Arial"/>
          <w:sz w:val="22"/>
          <w:u w:val="single"/>
        </w:rPr>
      </w:pPr>
      <w:r w:rsidRPr="00736974">
        <w:t xml:space="preserve">Milk will later be aliquoted into </w:t>
      </w:r>
      <w:r w:rsidR="006E0310">
        <w:t xml:space="preserve">5 </w:t>
      </w:r>
      <w:proofErr w:type="spellStart"/>
      <w:r w:rsidRPr="00736974">
        <w:t>cryovials</w:t>
      </w:r>
      <w:proofErr w:type="spellEnd"/>
      <w:r w:rsidRPr="00736974">
        <w:t xml:space="preserve"> </w:t>
      </w:r>
      <w:r w:rsidR="006E0310">
        <w:t xml:space="preserve">and be </w:t>
      </w:r>
      <w:r w:rsidRPr="00736974">
        <w:t>maintain</w:t>
      </w:r>
      <w:r w:rsidR="006E0310">
        <w:t>ed on</w:t>
      </w:r>
      <w:r w:rsidRPr="00736974">
        <w:t xml:space="preserve"> a cold chain of 4°C until the samples are transported to a field lab, where they will be stored at –20°C.  All samples will be frozen at -80°C after they move from the field lab to the storage freezer in Nairobi.  These samples will be shipped on dry ice, and the amount of time that breastmilk samples can remain at temperature between 4 and -20°C is &lt; 48 hours.   Breastmilk will be shipped to the University of </w:t>
      </w:r>
      <w:r w:rsidR="00940BCF">
        <w:t>C</w:t>
      </w:r>
      <w:r w:rsidRPr="00736974">
        <w:t xml:space="preserve">alifornia Davis for analysis of B-vitamins, fatty acids, and </w:t>
      </w:r>
      <w:proofErr w:type="spellStart"/>
      <w:r w:rsidRPr="00736974">
        <w:t>lactoferrin</w:t>
      </w:r>
      <w:proofErr w:type="spellEnd"/>
      <w:r w:rsidRPr="00736974">
        <w:t xml:space="preserve">, and for archiving.      </w:t>
      </w:r>
    </w:p>
    <w:p w14:paraId="3DADF33D" w14:textId="77777777" w:rsidR="00DA1A8C" w:rsidRDefault="00DA1A8C" w:rsidP="00F445A4">
      <w:pPr>
        <w:ind w:left="360"/>
        <w:jc w:val="both"/>
        <w:rPr>
          <w:rFonts w:ascii="Arial" w:hAnsi="Arial"/>
          <w:sz w:val="22"/>
          <w:u w:val="single"/>
        </w:rPr>
      </w:pPr>
    </w:p>
    <w:p w14:paraId="15B4C19C" w14:textId="77777777" w:rsidR="006E0310" w:rsidRPr="009F141C" w:rsidRDefault="006E0310" w:rsidP="006E0310">
      <w:pPr>
        <w:rPr>
          <w:rFonts w:ascii="Times" w:hAnsi="Times"/>
        </w:rPr>
      </w:pPr>
      <w:r w:rsidRPr="009F141C">
        <w:rPr>
          <w:rFonts w:ascii="Times" w:hAnsi="Times"/>
        </w:rPr>
        <w:t>The milk collection procedure will be standardized to match technique used in multiple ongoing studies that collect “casual milk” for nutrient content comparison. The steps for collection follow:</w:t>
      </w:r>
    </w:p>
    <w:p w14:paraId="5274393D" w14:textId="77777777" w:rsidR="006E0310" w:rsidRDefault="006E0310" w:rsidP="006E0310">
      <w:pPr>
        <w:rPr>
          <w:rFonts w:ascii="Times" w:hAnsi="Times"/>
        </w:rPr>
      </w:pPr>
      <w:r>
        <w:rPr>
          <w:rFonts w:ascii="Times" w:hAnsi="Times"/>
        </w:rPr>
        <w:t xml:space="preserve"> </w:t>
      </w:r>
    </w:p>
    <w:p w14:paraId="4FC4C282" w14:textId="77777777" w:rsidR="006E0310" w:rsidRDefault="006E0310" w:rsidP="006E0310">
      <w:pPr>
        <w:rPr>
          <w:rFonts w:ascii="Times" w:hAnsi="Times"/>
          <w:sz w:val="20"/>
          <w:szCs w:val="20"/>
        </w:rPr>
      </w:pPr>
      <w:r>
        <w:rPr>
          <w:rFonts w:ascii="Times" w:hAnsi="Times"/>
          <w:sz w:val="20"/>
          <w:szCs w:val="20"/>
        </w:rPr>
        <w:t xml:space="preserve">Observe the mother feeding her infant prior to the lactulose: mannitol dosing and fast period. Record which breast the feed was from, and the time that the feed ended.  If no observation is possible, ask the mother when she last fed the infant from </w:t>
      </w:r>
      <w:r w:rsidRPr="009F141C">
        <w:rPr>
          <w:rFonts w:ascii="Times" w:hAnsi="Times"/>
          <w:sz w:val="20"/>
          <w:szCs w:val="20"/>
        </w:rPr>
        <w:t xml:space="preserve">the right breast </w:t>
      </w:r>
      <w:r w:rsidRPr="00D30486">
        <w:rPr>
          <w:rFonts w:ascii="Times" w:hAnsi="Times"/>
          <w:sz w:val="20"/>
          <w:szCs w:val="20"/>
        </w:rPr>
        <w:t>and</w:t>
      </w:r>
      <w:r>
        <w:rPr>
          <w:rFonts w:ascii="Times" w:hAnsi="Times"/>
          <w:sz w:val="20"/>
          <w:szCs w:val="20"/>
        </w:rPr>
        <w:t xml:space="preserve"> record this information.</w:t>
      </w:r>
    </w:p>
    <w:p w14:paraId="4A66DDE7" w14:textId="77777777" w:rsidR="006E0310" w:rsidRDefault="006E0310" w:rsidP="006E0310">
      <w:pPr>
        <w:rPr>
          <w:rFonts w:ascii="Times" w:hAnsi="Times"/>
          <w:i/>
          <w:sz w:val="20"/>
          <w:szCs w:val="20"/>
        </w:rPr>
      </w:pPr>
    </w:p>
    <w:p w14:paraId="675BB73D" w14:textId="77777777" w:rsidR="006E0310" w:rsidRDefault="006E0310" w:rsidP="006E0310">
      <w:pPr>
        <w:rPr>
          <w:rFonts w:ascii="Times" w:hAnsi="Times"/>
          <w:i/>
          <w:sz w:val="20"/>
          <w:szCs w:val="20"/>
        </w:rPr>
      </w:pPr>
      <w:r>
        <w:rPr>
          <w:rFonts w:ascii="Times" w:hAnsi="Times"/>
          <w:i/>
          <w:sz w:val="20"/>
          <w:szCs w:val="20"/>
        </w:rPr>
        <w:t xml:space="preserve">The field worker may need to ask probing questions to determine the time of last feed from *each breast* and not just the time of last feed. </w:t>
      </w:r>
    </w:p>
    <w:p w14:paraId="44919493" w14:textId="77777777" w:rsidR="006E0310" w:rsidRDefault="006E0310" w:rsidP="006E0310">
      <w:pPr>
        <w:rPr>
          <w:rFonts w:ascii="Times" w:hAnsi="Times"/>
          <w:sz w:val="20"/>
          <w:szCs w:val="20"/>
        </w:rPr>
      </w:pPr>
    </w:p>
    <w:p w14:paraId="1FFD9715" w14:textId="77777777" w:rsidR="006E0310" w:rsidRDefault="006E0310" w:rsidP="006E0310">
      <w:pPr>
        <w:rPr>
          <w:rFonts w:ascii="Times" w:hAnsi="Times"/>
          <w:sz w:val="20"/>
          <w:szCs w:val="20"/>
        </w:rPr>
      </w:pPr>
      <w:r>
        <w:rPr>
          <w:rFonts w:ascii="Times" w:hAnsi="Times"/>
          <w:sz w:val="20"/>
          <w:szCs w:val="20"/>
        </w:rPr>
        <w:lastRenderedPageBreak/>
        <w:t>Examine the right breast to ensure that the areola or nipple area is not broken or cracked. If the skin is broken, red, or inflamed, wipe the area with a soft cloth and apply petroleum jelly or medicated salve. Check to assess whether a sample can be obtained from the left breast.</w:t>
      </w:r>
    </w:p>
    <w:p w14:paraId="5E99C5A3" w14:textId="77777777" w:rsidR="006E0310" w:rsidRDefault="006E0310" w:rsidP="006E0310">
      <w:pPr>
        <w:rPr>
          <w:rFonts w:ascii="Times" w:hAnsi="Times"/>
          <w:sz w:val="20"/>
          <w:szCs w:val="20"/>
        </w:rPr>
      </w:pPr>
    </w:p>
    <w:p w14:paraId="4C3FE338" w14:textId="77777777" w:rsidR="006E0310" w:rsidRDefault="006E0310" w:rsidP="006E0310">
      <w:pPr>
        <w:rPr>
          <w:rFonts w:ascii="Times" w:hAnsi="Times"/>
          <w:sz w:val="20"/>
          <w:szCs w:val="20"/>
        </w:rPr>
      </w:pPr>
      <w:r>
        <w:rPr>
          <w:rFonts w:ascii="Times" w:hAnsi="Times"/>
          <w:sz w:val="20"/>
          <w:szCs w:val="20"/>
        </w:rPr>
        <w:t xml:space="preserve">Clean the areola and nipple area using water and a soft cloth. Make sure the area is clean and dry before proceeding. </w:t>
      </w:r>
    </w:p>
    <w:p w14:paraId="49FCAF7D" w14:textId="77777777" w:rsidR="006E0310" w:rsidRDefault="006E0310" w:rsidP="006E0310">
      <w:pPr>
        <w:rPr>
          <w:rFonts w:ascii="Times" w:hAnsi="Times"/>
          <w:sz w:val="20"/>
          <w:szCs w:val="20"/>
        </w:rPr>
      </w:pPr>
    </w:p>
    <w:p w14:paraId="7DE52792" w14:textId="77777777" w:rsidR="006E0310" w:rsidRDefault="006E0310" w:rsidP="006E0310">
      <w:pPr>
        <w:rPr>
          <w:rFonts w:ascii="Times" w:hAnsi="Times"/>
          <w:sz w:val="20"/>
          <w:szCs w:val="20"/>
        </w:rPr>
      </w:pPr>
      <w:r>
        <w:rPr>
          <w:rFonts w:ascii="Times" w:hAnsi="Times"/>
          <w:sz w:val="20"/>
          <w:szCs w:val="20"/>
        </w:rPr>
        <w:t xml:space="preserve">Allow the infant to feed </w:t>
      </w:r>
      <w:r w:rsidRPr="00D30486">
        <w:rPr>
          <w:rFonts w:ascii="Times" w:hAnsi="Times"/>
          <w:sz w:val="20"/>
          <w:szCs w:val="20"/>
        </w:rPr>
        <w:t xml:space="preserve">from </w:t>
      </w:r>
      <w:r w:rsidRPr="009F141C">
        <w:rPr>
          <w:rFonts w:ascii="Times" w:hAnsi="Times"/>
          <w:sz w:val="20"/>
          <w:szCs w:val="20"/>
        </w:rPr>
        <w:t>the right breast</w:t>
      </w:r>
      <w:r w:rsidRPr="00D30486">
        <w:rPr>
          <w:rFonts w:ascii="Times" w:hAnsi="Times"/>
          <w:sz w:val="20"/>
          <w:szCs w:val="20"/>
        </w:rPr>
        <w:t xml:space="preserve"> (the breast being sampled) to stimulate ‘let-down’. </w:t>
      </w:r>
      <w:r w:rsidRPr="00D30486">
        <w:rPr>
          <w:rFonts w:ascii="Times" w:hAnsi="Times"/>
          <w:i/>
          <w:sz w:val="20"/>
          <w:szCs w:val="20"/>
        </w:rPr>
        <w:t>[Note: It is also acceptable if the mother prefers to express milk without</w:t>
      </w:r>
      <w:r>
        <w:rPr>
          <w:rFonts w:ascii="Times" w:hAnsi="Times"/>
          <w:i/>
          <w:sz w:val="20"/>
          <w:szCs w:val="20"/>
        </w:rPr>
        <w:t xml:space="preserve"> the infant suckling at the same time.]</w:t>
      </w:r>
      <w:r>
        <w:rPr>
          <w:rFonts w:ascii="Times" w:hAnsi="Times"/>
          <w:sz w:val="20"/>
          <w:szCs w:val="20"/>
        </w:rPr>
        <w:t xml:space="preserve"> </w:t>
      </w:r>
    </w:p>
    <w:p w14:paraId="5B2C1216" w14:textId="77777777" w:rsidR="006E0310" w:rsidRDefault="006E0310" w:rsidP="006E0310">
      <w:pPr>
        <w:rPr>
          <w:rFonts w:ascii="Times" w:hAnsi="Times"/>
          <w:sz w:val="20"/>
          <w:szCs w:val="20"/>
        </w:rPr>
      </w:pPr>
    </w:p>
    <w:p w14:paraId="44BEAE2F" w14:textId="77777777" w:rsidR="006E0310" w:rsidRPr="00D30486" w:rsidRDefault="006E0310" w:rsidP="006E0310">
      <w:pPr>
        <w:rPr>
          <w:rFonts w:ascii="Times" w:hAnsi="Times"/>
          <w:sz w:val="20"/>
          <w:szCs w:val="20"/>
        </w:rPr>
      </w:pPr>
      <w:r>
        <w:rPr>
          <w:rFonts w:ascii="Times" w:hAnsi="Times"/>
          <w:sz w:val="20"/>
          <w:szCs w:val="20"/>
        </w:rPr>
        <w:t xml:space="preserve">Approximately 60 seconds (use a watch with a second hand to estimate the time) after the infant begins to suckle, ask the mother to remove the infant (or switch the infant to the left breast). Begin milk collection </w:t>
      </w:r>
      <w:r w:rsidRPr="00D30486">
        <w:rPr>
          <w:rFonts w:ascii="Times" w:hAnsi="Times"/>
          <w:sz w:val="20"/>
          <w:szCs w:val="20"/>
        </w:rPr>
        <w:t xml:space="preserve">from </w:t>
      </w:r>
      <w:r w:rsidRPr="009F141C">
        <w:rPr>
          <w:rFonts w:ascii="Times" w:hAnsi="Times"/>
          <w:sz w:val="20"/>
          <w:szCs w:val="20"/>
        </w:rPr>
        <w:t>the right breast</w:t>
      </w:r>
      <w:r w:rsidRPr="00D30486">
        <w:rPr>
          <w:rFonts w:ascii="Times" w:hAnsi="Times"/>
          <w:sz w:val="20"/>
          <w:szCs w:val="20"/>
        </w:rPr>
        <w:t xml:space="preserve"> as described below. </w:t>
      </w:r>
    </w:p>
    <w:p w14:paraId="622D12E5" w14:textId="77777777" w:rsidR="006E0310" w:rsidRPr="00D30486" w:rsidRDefault="006E0310" w:rsidP="006E0310">
      <w:pPr>
        <w:rPr>
          <w:rFonts w:ascii="Times" w:hAnsi="Times"/>
          <w:i/>
          <w:sz w:val="20"/>
          <w:szCs w:val="20"/>
        </w:rPr>
      </w:pPr>
    </w:p>
    <w:p w14:paraId="763AC284" w14:textId="77777777" w:rsidR="006E0310" w:rsidRPr="00D30486" w:rsidRDefault="006E0310" w:rsidP="006E0310">
      <w:pPr>
        <w:rPr>
          <w:rFonts w:ascii="Times" w:hAnsi="Times"/>
          <w:sz w:val="20"/>
          <w:szCs w:val="20"/>
        </w:rPr>
      </w:pPr>
      <w:r w:rsidRPr="00D30486">
        <w:rPr>
          <w:rFonts w:ascii="Times" w:hAnsi="Times"/>
          <w:i/>
          <w:sz w:val="20"/>
          <w:szCs w:val="20"/>
        </w:rPr>
        <w:t xml:space="preserve">If the mother prefers to express milk without the infant suckling at the same time, collect the first ~2ml of milk into a paper cup and discard or feed to the infant; then collect the next </w:t>
      </w:r>
      <w:r w:rsidRPr="009F141C">
        <w:rPr>
          <w:rFonts w:ascii="Times" w:hAnsi="Times"/>
          <w:i/>
          <w:sz w:val="20"/>
          <w:szCs w:val="20"/>
        </w:rPr>
        <w:t>10ml</w:t>
      </w:r>
      <w:r w:rsidRPr="00D30486">
        <w:rPr>
          <w:rFonts w:ascii="Times" w:hAnsi="Times"/>
          <w:i/>
          <w:sz w:val="20"/>
          <w:szCs w:val="20"/>
        </w:rPr>
        <w:t xml:space="preserve"> of milk into the plastic cup.</w:t>
      </w:r>
    </w:p>
    <w:p w14:paraId="47452E4D" w14:textId="77777777" w:rsidR="006E0310" w:rsidRPr="00D30486" w:rsidRDefault="006E0310" w:rsidP="006E0310">
      <w:pPr>
        <w:rPr>
          <w:rFonts w:ascii="Times" w:hAnsi="Times"/>
          <w:sz w:val="20"/>
          <w:szCs w:val="20"/>
        </w:rPr>
      </w:pPr>
    </w:p>
    <w:p w14:paraId="440E0C79" w14:textId="77777777" w:rsidR="006E0310" w:rsidRPr="00D30486" w:rsidRDefault="006E0310" w:rsidP="006E0310">
      <w:pPr>
        <w:rPr>
          <w:rFonts w:ascii="Times" w:hAnsi="Times"/>
          <w:sz w:val="20"/>
          <w:szCs w:val="20"/>
        </w:rPr>
      </w:pPr>
      <w:r w:rsidRPr="009F141C">
        <w:rPr>
          <w:rFonts w:ascii="Times" w:hAnsi="Times"/>
          <w:sz w:val="20"/>
          <w:szCs w:val="20"/>
        </w:rPr>
        <w:t>Milk collection by manual expression:</w:t>
      </w:r>
      <w:r w:rsidRPr="00D30486">
        <w:rPr>
          <w:rFonts w:ascii="Times" w:hAnsi="Times"/>
          <w:sz w:val="20"/>
          <w:szCs w:val="20"/>
        </w:rPr>
        <w:t xml:space="preserve"> Allow the mother to express her milk by hand. Hold the cup for her and allow her to express her own milk. If the mother has difficulty manually expressing milk, ask the mother to hold the bottle under the nipple.  With clean hands, stimulate the lactiferous ducts by gently sweeping the breast beginning from the top (above the mammary glands) towards the areola. Provide counter-pressure with the other hand on the opposite side of the breast. </w:t>
      </w:r>
    </w:p>
    <w:p w14:paraId="6A016941" w14:textId="77777777" w:rsidR="006E0310" w:rsidRPr="00D30486" w:rsidRDefault="006E0310" w:rsidP="006E0310">
      <w:pPr>
        <w:rPr>
          <w:rFonts w:ascii="Times" w:hAnsi="Times"/>
          <w:sz w:val="20"/>
          <w:szCs w:val="20"/>
        </w:rPr>
      </w:pPr>
    </w:p>
    <w:p w14:paraId="532FC0A6" w14:textId="77777777" w:rsidR="006E0310" w:rsidRPr="00D30486" w:rsidRDefault="006E0310" w:rsidP="006E0310">
      <w:pPr>
        <w:rPr>
          <w:rFonts w:ascii="Times" w:hAnsi="Times"/>
          <w:sz w:val="20"/>
          <w:szCs w:val="20"/>
        </w:rPr>
      </w:pPr>
      <w:r w:rsidRPr="009F141C">
        <w:rPr>
          <w:rFonts w:ascii="Times" w:hAnsi="Times"/>
          <w:sz w:val="20"/>
          <w:szCs w:val="20"/>
        </w:rPr>
        <w:t>If the mother has difficulty letting down:</w:t>
      </w:r>
    </w:p>
    <w:p w14:paraId="69FE7891" w14:textId="77777777" w:rsidR="006E0310" w:rsidRPr="00D30486" w:rsidRDefault="006E0310" w:rsidP="006E0310">
      <w:pPr>
        <w:rPr>
          <w:rFonts w:ascii="Times" w:hAnsi="Times"/>
          <w:sz w:val="20"/>
          <w:szCs w:val="20"/>
        </w:rPr>
      </w:pPr>
      <w:r w:rsidRPr="00D30486">
        <w:rPr>
          <w:rFonts w:ascii="Times" w:hAnsi="Times"/>
          <w:sz w:val="20"/>
          <w:szCs w:val="20"/>
        </w:rPr>
        <w:t>Remove (as much as possible) any sources of stress in the environment: crying babies, heat, crowding, thirst/hunger (have water/plain biscuits on hand), etc.</w:t>
      </w:r>
    </w:p>
    <w:p w14:paraId="626451D4" w14:textId="77777777" w:rsidR="006E0310" w:rsidRPr="00D30486" w:rsidRDefault="006E0310" w:rsidP="006E0310">
      <w:pPr>
        <w:rPr>
          <w:rFonts w:ascii="Times" w:hAnsi="Times"/>
          <w:sz w:val="20"/>
          <w:szCs w:val="20"/>
        </w:rPr>
      </w:pPr>
      <w:r w:rsidRPr="00D30486">
        <w:rPr>
          <w:rFonts w:ascii="Times" w:hAnsi="Times"/>
          <w:sz w:val="20"/>
          <w:szCs w:val="20"/>
        </w:rPr>
        <w:t>Some mothers with no experience in manually expressing milk may feel more comfortable if the field worker expresses milk for them. Ask the mother which she prefers.</w:t>
      </w:r>
    </w:p>
    <w:p w14:paraId="3DA41539" w14:textId="77777777" w:rsidR="006E0310" w:rsidRPr="00D30486" w:rsidRDefault="006E0310" w:rsidP="006E0310">
      <w:pPr>
        <w:rPr>
          <w:rFonts w:ascii="Times" w:hAnsi="Times"/>
          <w:sz w:val="20"/>
          <w:szCs w:val="20"/>
        </w:rPr>
      </w:pPr>
      <w:r w:rsidRPr="00D30486">
        <w:rPr>
          <w:rFonts w:ascii="Times" w:hAnsi="Times"/>
          <w:sz w:val="20"/>
          <w:szCs w:val="20"/>
        </w:rPr>
        <w:t xml:space="preserve">Apply a warm compress (tissue soaked in warm water) over her breast near the under-arm for 10 minutes.  </w:t>
      </w:r>
    </w:p>
    <w:p w14:paraId="5ACEF210" w14:textId="77777777" w:rsidR="006E0310" w:rsidRPr="00D30486" w:rsidRDefault="006E0310" w:rsidP="006E0310">
      <w:pPr>
        <w:rPr>
          <w:rFonts w:ascii="Times" w:hAnsi="Times"/>
          <w:sz w:val="20"/>
          <w:szCs w:val="20"/>
        </w:rPr>
      </w:pPr>
    </w:p>
    <w:p w14:paraId="50293F28" w14:textId="77777777" w:rsidR="006E0310" w:rsidRPr="00D30486" w:rsidRDefault="006E0310" w:rsidP="006E0310">
      <w:pPr>
        <w:rPr>
          <w:rFonts w:ascii="Times" w:hAnsi="Times"/>
          <w:sz w:val="20"/>
          <w:szCs w:val="20"/>
          <w:shd w:val="clear" w:color="auto" w:fill="FFFF00"/>
        </w:rPr>
      </w:pPr>
      <w:r w:rsidRPr="00D30486">
        <w:rPr>
          <w:rFonts w:ascii="Times" w:hAnsi="Times"/>
          <w:sz w:val="20"/>
          <w:szCs w:val="20"/>
        </w:rPr>
        <w:t xml:space="preserve">Following collection, use sterile bulb pipets to aliquot 2 mL into 5 different pre-labeled </w:t>
      </w:r>
      <w:proofErr w:type="spellStart"/>
      <w:r w:rsidRPr="00D30486">
        <w:rPr>
          <w:rFonts w:ascii="Times" w:hAnsi="Times"/>
          <w:sz w:val="20"/>
          <w:szCs w:val="20"/>
        </w:rPr>
        <w:t>cryovials</w:t>
      </w:r>
      <w:proofErr w:type="spellEnd"/>
      <w:r w:rsidRPr="00D30486">
        <w:rPr>
          <w:rFonts w:ascii="Times" w:hAnsi="Times"/>
          <w:sz w:val="20"/>
          <w:szCs w:val="20"/>
        </w:rPr>
        <w:t xml:space="preserve">, and transfer them into the cooler contained in a Ziploc bag that holds all of the moms aliquots together. </w:t>
      </w:r>
      <w:r w:rsidRPr="009F141C">
        <w:rPr>
          <w:rFonts w:ascii="Times" w:hAnsi="Times"/>
          <w:sz w:val="20"/>
          <w:szCs w:val="20"/>
        </w:rPr>
        <w:t xml:space="preserve">Record the </w:t>
      </w:r>
      <w:r w:rsidRPr="009F141C">
        <w:rPr>
          <w:rFonts w:ascii="Times" w:hAnsi="Times"/>
          <w:sz w:val="20"/>
          <w:szCs w:val="20"/>
          <w:u w:val="single"/>
        </w:rPr>
        <w:t>exact time</w:t>
      </w:r>
      <w:r w:rsidRPr="009F141C">
        <w:rPr>
          <w:rFonts w:ascii="Times" w:hAnsi="Times"/>
          <w:sz w:val="20"/>
          <w:szCs w:val="20"/>
        </w:rPr>
        <w:t xml:space="preserve"> that the ‘casual’ milk sample was collected on the Milk Collection form </w:t>
      </w:r>
      <w:r w:rsidRPr="00D30486">
        <w:rPr>
          <w:rFonts w:ascii="Times" w:hAnsi="Times"/>
          <w:sz w:val="20"/>
          <w:szCs w:val="20"/>
        </w:rPr>
        <w:t>(that is, the time that the mother began expressing milk into the cup).</w:t>
      </w:r>
    </w:p>
    <w:p w14:paraId="5968B839" w14:textId="77777777" w:rsidR="006E0310" w:rsidRPr="00D30486" w:rsidRDefault="006E0310" w:rsidP="006E0310">
      <w:pPr>
        <w:rPr>
          <w:rFonts w:ascii="Times" w:hAnsi="Times"/>
          <w:sz w:val="20"/>
          <w:szCs w:val="20"/>
          <w:shd w:val="clear" w:color="auto" w:fill="FFFF00"/>
        </w:rPr>
      </w:pPr>
    </w:p>
    <w:p w14:paraId="2170429E" w14:textId="77777777" w:rsidR="006E0310" w:rsidRPr="00D30486" w:rsidRDefault="006E0310" w:rsidP="006E0310">
      <w:pPr>
        <w:rPr>
          <w:rFonts w:ascii="Times" w:hAnsi="Times"/>
          <w:sz w:val="20"/>
          <w:szCs w:val="20"/>
          <w:shd w:val="clear" w:color="auto" w:fill="FFFF00"/>
        </w:rPr>
      </w:pPr>
      <w:r w:rsidRPr="009F141C">
        <w:rPr>
          <w:rFonts w:ascii="Times" w:hAnsi="Times"/>
          <w:sz w:val="20"/>
          <w:szCs w:val="20"/>
        </w:rPr>
        <w:t>Record the exact time that the aliquots were placed into the cooler and the cooler box temperature data logger ID.</w:t>
      </w:r>
    </w:p>
    <w:p w14:paraId="6AB86E0E" w14:textId="77777777" w:rsidR="006E0310" w:rsidRPr="00D30486" w:rsidRDefault="006E0310" w:rsidP="006E0310">
      <w:pPr>
        <w:rPr>
          <w:rFonts w:ascii="Times" w:hAnsi="Times"/>
          <w:sz w:val="20"/>
          <w:szCs w:val="20"/>
        </w:rPr>
      </w:pPr>
    </w:p>
    <w:p w14:paraId="2F352AC3" w14:textId="6DCD158C" w:rsidR="006E0310" w:rsidRPr="009F141C" w:rsidRDefault="00BA7E05" w:rsidP="006E0310">
      <w:pPr>
        <w:rPr>
          <w:rFonts w:ascii="Times" w:hAnsi="Times"/>
          <w:sz w:val="20"/>
          <w:szCs w:val="20"/>
        </w:rPr>
      </w:pPr>
      <w:r w:rsidRPr="00D30486">
        <w:rPr>
          <w:rFonts w:ascii="Times" w:hAnsi="Times"/>
        </w:rPr>
        <w:t>Sample transport and handling</w:t>
      </w:r>
      <w:r w:rsidR="006E0310" w:rsidRPr="00D30486">
        <w:rPr>
          <w:rFonts w:ascii="Times" w:hAnsi="Times"/>
        </w:rPr>
        <w:t>:</w:t>
      </w:r>
      <w:r w:rsidRPr="00D30486">
        <w:rPr>
          <w:rFonts w:ascii="Times" w:hAnsi="Times"/>
        </w:rPr>
        <w:t xml:space="preserve"> </w:t>
      </w:r>
      <w:r w:rsidR="006E0310" w:rsidRPr="00D30486">
        <w:rPr>
          <w:rFonts w:ascii="Times" w:hAnsi="Times"/>
          <w:sz w:val="20"/>
          <w:szCs w:val="20"/>
        </w:rPr>
        <w:t xml:space="preserve">All samples will be frozen at -80°C after they move from the field lab to the storage freezer in Nairobi.  These samples will be shipped on dry ice, and the amount of time that breastmilk samples can remain at temperature between 4 and -20°C is &lt; 48 hours.   Breastmilk will be shipped to the University of California Davis for analysis of B-vitamins, fatty acids, and </w:t>
      </w:r>
      <w:proofErr w:type="spellStart"/>
      <w:r w:rsidR="006E0310" w:rsidRPr="00D30486">
        <w:rPr>
          <w:rFonts w:ascii="Times" w:hAnsi="Times"/>
          <w:sz w:val="20"/>
          <w:szCs w:val="20"/>
        </w:rPr>
        <w:t>lactoferrin</w:t>
      </w:r>
      <w:proofErr w:type="spellEnd"/>
      <w:r w:rsidR="006E0310" w:rsidRPr="00D30486">
        <w:rPr>
          <w:rFonts w:ascii="Times" w:hAnsi="Times"/>
          <w:sz w:val="20"/>
          <w:szCs w:val="20"/>
        </w:rPr>
        <w:t xml:space="preserve">.  A sample will also be maintained for archival purposes.      </w:t>
      </w:r>
    </w:p>
    <w:p w14:paraId="4D5A4314" w14:textId="77777777" w:rsidR="006E0310" w:rsidRDefault="006E0310" w:rsidP="00F445A4">
      <w:pPr>
        <w:ind w:left="360"/>
        <w:jc w:val="both"/>
        <w:rPr>
          <w:rFonts w:ascii="Arial" w:hAnsi="Arial"/>
          <w:sz w:val="22"/>
          <w:u w:val="single"/>
        </w:rPr>
      </w:pPr>
    </w:p>
    <w:p w14:paraId="55594872" w14:textId="77777777" w:rsidR="008E0A46" w:rsidRPr="00736974" w:rsidRDefault="00443A86" w:rsidP="008E0A46">
      <w:pPr>
        <w:autoSpaceDE w:val="0"/>
        <w:autoSpaceDN w:val="0"/>
        <w:adjustRightInd w:val="0"/>
        <w:ind w:firstLine="360"/>
        <w:jc w:val="both"/>
        <w:rPr>
          <w:u w:val="single"/>
        </w:rPr>
      </w:pPr>
      <w:r w:rsidRPr="00736974">
        <w:rPr>
          <w:u w:val="single"/>
        </w:rPr>
        <w:t>Water quality, sentinel toy, child hand rinse, soil, and food microbial assessments:</w:t>
      </w:r>
    </w:p>
    <w:p w14:paraId="0C83C0D9" w14:textId="4C0DBD9B" w:rsidR="004753F4" w:rsidRDefault="00443A86">
      <w:pPr>
        <w:autoSpaceDE w:val="0"/>
        <w:autoSpaceDN w:val="0"/>
        <w:adjustRightInd w:val="0"/>
        <w:ind w:left="360"/>
        <w:jc w:val="both"/>
      </w:pPr>
      <w:r w:rsidRPr="00736974">
        <w:t>At baseline, a sample of stored drinking water will be collected from all households. In addition, all community public water sources used by study respondents for drinking will also be sampled. The field team will collect 100ml of water from each container of stored drinking water container and water source sampled.</w:t>
      </w:r>
      <w:r w:rsidR="008E0A46" w:rsidRPr="00EF4B3B">
        <w:rPr>
          <w:b/>
        </w:rPr>
        <w:t xml:space="preserve"> </w:t>
      </w:r>
      <w:r w:rsidR="00922A2F" w:rsidRPr="005F2EE2">
        <w:t>A subset of households will be selected for measurements of child exposure to environmental contamination using a sentinel toy</w:t>
      </w:r>
      <w:r w:rsidR="00534D64">
        <w:t xml:space="preserve">, </w:t>
      </w:r>
      <w:ins w:id="23" w:author="Lauren Steinbaum" w:date="2015-12-18T15:59:00Z">
        <w:r w:rsidR="000735D4">
          <w:t xml:space="preserve">mother and </w:t>
        </w:r>
      </w:ins>
      <w:r w:rsidR="00534D64">
        <w:t xml:space="preserve">child hand rinses, </w:t>
      </w:r>
      <w:ins w:id="24" w:author="Lauren Steinbaum" w:date="2015-12-18T16:00:00Z">
        <w:r w:rsidR="000735D4">
          <w:t xml:space="preserve">stored drinking water collection, </w:t>
        </w:r>
      </w:ins>
      <w:r w:rsidR="00534D64">
        <w:t>and food microbial assessments.</w:t>
      </w:r>
      <w:r w:rsidR="00922A2F" w:rsidRPr="005F2EE2">
        <w:t xml:space="preserve"> Each household will be given a sentinel toy (plastic toy ball) on day 1 (the same day the household received the stool sample collection container) by the field team. Every toy ball will be sterilized and stored in a sterile bag until it is distributed. The field team will return on day 2 to collect the toy ball (</w:t>
      </w:r>
      <w:r w:rsidR="0016517E">
        <w:t>~</w:t>
      </w:r>
      <w:r w:rsidR="00922A2F" w:rsidRPr="005F2EE2">
        <w:t xml:space="preserve">24 hours later). </w:t>
      </w:r>
      <w:proofErr w:type="spellStart"/>
      <w:r w:rsidR="00922A2F" w:rsidRPr="005F2EE2">
        <w:t>He/She</w:t>
      </w:r>
      <w:proofErr w:type="spellEnd"/>
      <w:r w:rsidR="00922A2F" w:rsidRPr="005F2EE2">
        <w:t xml:space="preserve"> will ask the mother to locate the toy ball without </w:t>
      </w:r>
      <w:r w:rsidR="00922A2F" w:rsidRPr="005F2EE2">
        <w:lastRenderedPageBreak/>
        <w:t xml:space="preserve">touching it to avoid hand contamination. The field research assistant will use sterile gloves to retrieve the toy and place it in a sterile </w:t>
      </w:r>
      <w:proofErr w:type="spellStart"/>
      <w:r w:rsidR="00922A2F" w:rsidRPr="005F2EE2">
        <w:t>Whirlpak</w:t>
      </w:r>
      <w:proofErr w:type="spellEnd"/>
      <w:r w:rsidR="00922A2F" w:rsidRPr="005F2EE2">
        <w:t xml:space="preserve"> bag containing 200ml of recovery media (sterile water with salts). The toy will be immersed and </w:t>
      </w:r>
      <w:r w:rsidR="0016517E">
        <w:t>rinsed</w:t>
      </w:r>
      <w:r w:rsidR="0016517E" w:rsidRPr="005F2EE2">
        <w:t xml:space="preserve"> </w:t>
      </w:r>
      <w:r w:rsidR="00922A2F" w:rsidRPr="00C7325D">
        <w:t xml:space="preserve">for </w:t>
      </w:r>
      <w:r w:rsidR="00922A2F" w:rsidRPr="009F141C">
        <w:t>30</w:t>
      </w:r>
      <w:r w:rsidR="00922A2F" w:rsidRPr="00C7325D">
        <w:t xml:space="preserve"> seconds</w:t>
      </w:r>
      <w:r w:rsidR="00922A2F" w:rsidRPr="005F2EE2">
        <w:t xml:space="preserve">. The field research assistant will remove the toy, place the sealed bag on ice packs, and then </w:t>
      </w:r>
      <w:r w:rsidR="0016517E">
        <w:t>return</w:t>
      </w:r>
      <w:r w:rsidR="00922A2F" w:rsidRPr="005F2EE2">
        <w:t xml:space="preserve"> it to the household. </w:t>
      </w:r>
      <w:del w:id="25" w:author="Amy Pickering" w:date="2015-12-18T11:33:00Z">
        <w:r w:rsidR="00922A2F" w:rsidRPr="005F2EE2" w:rsidDel="000669EF">
          <w:delText>On day 2, the</w:delText>
        </w:r>
      </w:del>
      <w:ins w:id="26" w:author="Amy Pickering" w:date="2015-12-18T11:33:00Z">
        <w:r w:rsidR="000669EF">
          <w:t>The</w:t>
        </w:r>
      </w:ins>
      <w:r w:rsidR="00922A2F" w:rsidRPr="005F2EE2">
        <w:t xml:space="preserve"> field team will also collect a hand rinse sample from the </w:t>
      </w:r>
      <w:del w:id="27" w:author="Amy Pickering" w:date="2015-12-18T11:33:00Z">
        <w:r w:rsidR="00922A2F" w:rsidRPr="005F2EE2" w:rsidDel="000669EF">
          <w:delText xml:space="preserve">target </w:delText>
        </w:r>
      </w:del>
      <w:ins w:id="28" w:author="Lauren Steinbaum" w:date="2015-12-18T16:04:00Z">
        <w:r w:rsidR="000735D4">
          <w:t xml:space="preserve">mother </w:t>
        </w:r>
      </w:ins>
      <w:ins w:id="29" w:author="Amy Pickering" w:date="2015-12-18T11:32:00Z">
        <w:r w:rsidR="000669EF">
          <w:t>and/</w:t>
        </w:r>
      </w:ins>
      <w:ins w:id="30" w:author="Lauren Steinbaum" w:date="2015-12-18T16:04:00Z">
        <w:r w:rsidR="000735D4">
          <w:t xml:space="preserve">or </w:t>
        </w:r>
      </w:ins>
      <w:ins w:id="31" w:author="Amy Pickering" w:date="2015-12-18T11:33:00Z">
        <w:r w:rsidR="000669EF">
          <w:t xml:space="preserve">target </w:t>
        </w:r>
      </w:ins>
      <w:r w:rsidR="00922A2F" w:rsidRPr="005F2EE2">
        <w:t>child. The</w:t>
      </w:r>
      <w:ins w:id="32" w:author="Lauren Steinbaum" w:date="2015-12-18T16:04:00Z">
        <w:r w:rsidR="000735D4">
          <w:t>y</w:t>
        </w:r>
      </w:ins>
      <w:del w:id="33" w:author="Lauren Steinbaum" w:date="2015-12-18T16:04:00Z">
        <w:r w:rsidR="00922A2F" w:rsidRPr="005F2EE2" w:rsidDel="000735D4">
          <w:delText xml:space="preserve"> child</w:delText>
        </w:r>
      </w:del>
      <w:r w:rsidR="00922A2F" w:rsidRPr="005F2EE2">
        <w:t xml:space="preserve"> will be asked to insert his/her hands, one at a time, into a 69 </w:t>
      </w:r>
      <w:proofErr w:type="spellStart"/>
      <w:r w:rsidR="00922A2F" w:rsidRPr="005F2EE2">
        <w:t>oz</w:t>
      </w:r>
      <w:proofErr w:type="spellEnd"/>
      <w:r w:rsidR="00922A2F" w:rsidRPr="005F2EE2">
        <w:t xml:space="preserve"> </w:t>
      </w:r>
      <w:proofErr w:type="spellStart"/>
      <w:r w:rsidR="00922A2F" w:rsidRPr="005F2EE2">
        <w:t>Whirlpak</w:t>
      </w:r>
      <w:proofErr w:type="spellEnd"/>
      <w:r w:rsidR="00922A2F" w:rsidRPr="005F2EE2">
        <w:t xml:space="preserve"> bag containing 350 ml of recovery media. The field enumerator will massage each </w:t>
      </w:r>
      <w:del w:id="34" w:author="Lauren Steinbaum" w:date="2015-12-18T16:05:00Z">
        <w:r w:rsidR="00922A2F" w:rsidRPr="005F2EE2" w:rsidDel="000735D4">
          <w:delText xml:space="preserve">of the child’s hands </w:delText>
        </w:r>
      </w:del>
      <w:ins w:id="35" w:author="Lauren Steinbaum" w:date="2015-12-18T16:05:00Z">
        <w:r w:rsidR="000735D4">
          <w:t xml:space="preserve">hand </w:t>
        </w:r>
      </w:ins>
      <w:r w:rsidR="00922A2F" w:rsidRPr="005F2EE2">
        <w:t xml:space="preserve">through the bag for 15 seconds. </w:t>
      </w:r>
      <w:r w:rsidR="00A33AE0" w:rsidRPr="00A551F9">
        <w:t>In each study compound, ~100 grams of soil will be excavated using a disposable sterile scoop from approximately a 2</w:t>
      </w:r>
      <w:ins w:id="36" w:author="Lauren Steinbaum" w:date="2015-12-18T16:05:00Z">
        <w:r w:rsidR="000735D4">
          <w:t>5</w:t>
        </w:r>
      </w:ins>
      <w:del w:id="37" w:author="Lauren Steinbaum" w:date="2015-12-18T16:05:00Z">
        <w:r w:rsidR="00A33AE0" w:rsidRPr="00A551F9" w:rsidDel="000735D4">
          <w:delText>0</w:delText>
        </w:r>
      </w:del>
      <w:r w:rsidR="00A33AE0" w:rsidRPr="00A551F9">
        <w:t xml:space="preserve">cm by </w:t>
      </w:r>
      <w:ins w:id="38" w:author="Lauren Steinbaum" w:date="2015-12-18T16:05:00Z">
        <w:r w:rsidR="000735D4">
          <w:t>36</w:t>
        </w:r>
      </w:ins>
      <w:del w:id="39" w:author="Lauren Steinbaum" w:date="2015-12-18T16:05:00Z">
        <w:r w:rsidR="00A33AE0" w:rsidRPr="00A551F9" w:rsidDel="000735D4">
          <w:delText>20</w:delText>
        </w:r>
      </w:del>
      <w:r w:rsidR="00A33AE0" w:rsidRPr="00A551F9">
        <w:t xml:space="preserve">cm area </w:t>
      </w:r>
      <w:r w:rsidRPr="00A551F9">
        <w:fldChar w:fldCharType="begin"/>
      </w:r>
      <w:r w:rsidR="00A33AE0" w:rsidRPr="00A551F9">
        <w:instrText xml:space="preserve"> ADDIN PAPERS2_CITATIONS &lt;citation&gt;&lt;uuid&gt;8821BFA7-B530-429D-9632-4103D6E9112D&lt;/uuid&gt;&lt;priority&gt;37&lt;/priority&gt;&lt;publications&gt;&lt;publication&gt;&lt;publication_date&gt;99201200001200000000200000&lt;/publication_date&gt;&lt;subtitle&gt;Environmental Science &amp;amp; Technology&lt;/subtitle&gt;&lt;doi&gt;10.1021/es300022c&lt;/doi&gt;&lt;title&gt;Fecal contamination and diarrheal pathogens on surfaces and in soils among Tanzanian households with and without improved sanitation&lt;/title&gt;&lt;uuid&gt;4259CD55-5548-4BE1-BBDA-A6C9D3914141&lt;/uuid&gt;&lt;subtype&gt;400&lt;/subtype&gt;&lt;publisher&gt;American Chemical Society&lt;/publisher&gt;&lt;type&gt;400&lt;/type&gt;&lt;url&gt;http://dx.doi.org/10.1021/es300022c&lt;/url&gt;&lt;bundle&gt;&lt;publication&gt;&lt;publisher&gt;American Chemical Society&lt;/publisher&gt;&lt;title&gt;Environmental science &amp;amp; technology&lt;/title&gt;&lt;type&gt;-100&lt;/type&gt;&lt;subtype&gt;-100&lt;/subtype&gt;&lt;uuid&gt;C0A9F446-4ADC-444B-A054-FF12A4F1D39D&lt;/uuid&gt;&lt;/publication&gt;&lt;/bundle&gt;&lt;authors&gt;&lt;author&gt;&lt;firstName&gt;Amy&lt;/firstName&gt;&lt;middleNames&gt;J&lt;/middleNames&gt;&lt;lastName&gt;Pickering&lt;/lastName&gt;&lt;/author&gt;&lt;author&gt;&lt;firstName&gt;Timothy&lt;/firstName&gt;&lt;middleNames&gt;R&lt;/middleNames&gt;&lt;lastName&gt;Julian&lt;/lastName&gt;&lt;/author&gt;&lt;author&gt;&lt;firstName&gt;Sara&lt;/firstName&gt;&lt;middleNames&gt;J&lt;/middleNames&gt;&lt;lastName&gt;Marks&lt;/lastName&gt;&lt;/author&gt;&lt;author&gt;&lt;firstName&gt;Mia&lt;/firstName&gt;&lt;middleNames&gt;C&lt;/middleNames&gt;&lt;lastName&gt;Mattioli&lt;/lastName&gt;&lt;/author&gt;&lt;author&gt;&lt;firstName&gt;Alexandria&lt;/firstName&gt;&lt;middleNames&gt;B&lt;/middleNames&gt;&lt;lastName&gt;Boehm&lt;/lastName&gt;&lt;/author&gt;&lt;author&gt;&lt;firstName&gt;Kellogg&lt;/firstName&gt;&lt;lastName&gt;Schwab&lt;/lastName&gt;&lt;/author&gt;&lt;author&gt;&lt;firstName&gt;Jennifer&lt;/firstName&gt;&lt;lastName&gt;Davis&lt;/lastName&gt;&lt;/author&gt;&lt;/authors&gt;&lt;/publication&gt;&lt;/publications&gt;&lt;cites&gt;&lt;/cites&gt;&lt;/citation&gt;</w:instrText>
      </w:r>
      <w:r w:rsidRPr="00A551F9">
        <w:fldChar w:fldCharType="separate"/>
      </w:r>
      <w:r w:rsidR="00A33AE0" w:rsidRPr="00A551F9">
        <w:t>(Pickering et al., 2012)</w:t>
      </w:r>
      <w:r w:rsidRPr="00A551F9">
        <w:fldChar w:fldCharType="end"/>
      </w:r>
      <w:r w:rsidR="00A33AE0" w:rsidRPr="00A551F9">
        <w:t>. Any previously prepared food being stored in the household for consumption by the index child will be sampled by collecting ~50-100g directly from the storage pot using a sterile spoon, then placed into a sterile plastic bag.</w:t>
      </w:r>
      <w:r w:rsidR="00A33AE0" w:rsidRPr="00EF4B3B">
        <w:rPr>
          <w:b/>
        </w:rPr>
        <w:t xml:space="preserve"> </w:t>
      </w:r>
      <w:r w:rsidR="00683305">
        <w:t xml:space="preserve">Produce </w:t>
      </w:r>
      <w:r w:rsidR="002E3BB7">
        <w:t xml:space="preserve">items </w:t>
      </w:r>
      <w:r w:rsidR="00683305">
        <w:t>in the household will be sampled by rinsing in a sterile bag filled with clean water</w:t>
      </w:r>
      <w:ins w:id="40" w:author="Lauren Steinbaum" w:date="2015-12-18T16:07:00Z">
        <w:r w:rsidR="000735D4">
          <w:t xml:space="preserve"> and </w:t>
        </w:r>
        <w:commentRangeStart w:id="41"/>
        <w:r w:rsidR="000735D4">
          <w:t>soap</w:t>
        </w:r>
        <w:commentRangeEnd w:id="41"/>
        <w:r w:rsidR="000735D4">
          <w:rPr>
            <w:rStyle w:val="CommentReference"/>
            <w:lang w:eastAsia="ar-SA"/>
          </w:rPr>
          <w:commentReference w:id="41"/>
        </w:r>
      </w:ins>
      <w:r w:rsidR="00683305">
        <w:t xml:space="preserve">. </w:t>
      </w:r>
      <w:r w:rsidR="00A33AE0">
        <w:t>All</w:t>
      </w:r>
      <w:r w:rsidR="00922A2F" w:rsidRPr="005F2EE2">
        <w:t xml:space="preserve"> samples will be placed on ice, then transported to IPA’s field microbiology laboratory. All samples will be analyzed for levels of </w:t>
      </w:r>
      <w:r w:rsidR="00922A2F" w:rsidRPr="005F2EE2">
        <w:rPr>
          <w:i/>
        </w:rPr>
        <w:t xml:space="preserve">E. coli, </w:t>
      </w:r>
      <w:r w:rsidR="00922A2F" w:rsidRPr="005F2EE2">
        <w:t xml:space="preserve">fecal coliform, and/or enterococci per 100 ml of sample </w:t>
      </w:r>
      <w:r w:rsidR="00A33AE0">
        <w:t xml:space="preserve">by </w:t>
      </w:r>
      <w:r w:rsidR="00A33AE0" w:rsidRPr="00A551F9">
        <w:t xml:space="preserve">a process of dilution with sterile water and </w:t>
      </w:r>
      <w:r w:rsidR="00A33AE0" w:rsidRPr="00A33AE0">
        <w:t>membrane filtration.</w:t>
      </w:r>
      <w:r w:rsidR="00A33AE0" w:rsidRPr="00A551F9">
        <w:t xml:space="preserve"> An aliquot of the </w:t>
      </w:r>
      <w:r w:rsidR="005D7263">
        <w:t>food</w:t>
      </w:r>
      <w:r w:rsidR="00313800">
        <w:t xml:space="preserve">, </w:t>
      </w:r>
      <w:r w:rsidR="00552DA8">
        <w:t xml:space="preserve">hand, </w:t>
      </w:r>
      <w:r w:rsidR="00313800">
        <w:t>water,</w:t>
      </w:r>
      <w:r w:rsidR="005D7263">
        <w:t xml:space="preserve"> and </w:t>
      </w:r>
      <w:r w:rsidR="00A33AE0" w:rsidRPr="00A551F9">
        <w:t>soil samples will also be processed by</w:t>
      </w:r>
      <w:del w:id="42" w:author="Lauren Steinbaum" w:date="2015-12-18T16:03:00Z">
        <w:r w:rsidR="00A33AE0" w:rsidRPr="00A551F9" w:rsidDel="000735D4">
          <w:delText xml:space="preserve"> Kato Katz</w:delText>
        </w:r>
      </w:del>
      <w:r w:rsidR="00A33AE0" w:rsidRPr="00A551F9">
        <w:t xml:space="preserve"> microscopy for detection of </w:t>
      </w:r>
      <w:proofErr w:type="spellStart"/>
      <w:r w:rsidR="00A33AE0" w:rsidRPr="00A551F9">
        <w:rPr>
          <w:i/>
        </w:rPr>
        <w:t>Ascaris</w:t>
      </w:r>
      <w:proofErr w:type="spellEnd"/>
      <w:r w:rsidR="00A33AE0" w:rsidRPr="00A551F9">
        <w:t xml:space="preserve">, hookworm, and </w:t>
      </w:r>
      <w:proofErr w:type="spellStart"/>
      <w:r w:rsidR="00A33AE0" w:rsidRPr="00A551F9">
        <w:rPr>
          <w:i/>
        </w:rPr>
        <w:t>Trichuris</w:t>
      </w:r>
      <w:proofErr w:type="spellEnd"/>
      <w:r w:rsidR="00A33AE0" w:rsidRPr="00A551F9">
        <w:t xml:space="preserve"> ova </w:t>
      </w:r>
      <w:r w:rsidRPr="00A551F9">
        <w:fldChar w:fldCharType="begin"/>
      </w:r>
      <w:r w:rsidR="00A33AE0" w:rsidRPr="00A551F9">
        <w:instrText xml:space="preserve"> ADDIN PAPERS2_CITATIONS &lt;citation&gt;&lt;uuid&gt;296CCDA2-663D-4BBA-A0FB-A1C515F403A7&lt;/uuid&gt;&lt;priority&gt;40&lt;/priority&gt;&lt;publications&gt;&lt;publication&gt;&lt;uuid&gt;E234EC00-BEEB-44A5-B512-AF0FED3B701B&lt;/uuid&gt;&lt;volume&gt;106&lt;/volume&gt;&lt;doi&gt;10.1016/j.trstmh.2011.11.006&lt;/doi&gt;&lt;subtitle&gt;Transactions of the Royal Society of Tropical Medicine and Hygiene&lt;/subtitle&gt;&lt;startpage&gt;199&lt;/startpage&gt;&lt;publication_date&gt;99201200001200000000200000&lt;/publication_date&gt;&lt;url&gt;http://www.sciencedirect.com/science/article/pii/S0035920311002434&lt;/url&gt;&lt;type&gt;400&lt;/type&gt;&lt;title&gt;Comparison of the Kato-Katz thick smear and McMaster egg counting techniques for monitoring drug efficacy against soil-transmitted helminths in schoolchildren on Pemba Island, Tanzania&lt;/title&gt;&lt;number&gt;3&lt;/number&gt;&lt;subtype&gt;400&lt;/subtype&gt;&lt;endpage&gt;201&lt;/endpage&gt;&lt;bundle&gt;&lt;publication&gt;&lt;publisher&gt;Elsevier&lt;/publisher&gt;&lt;title&gt;Transactions of the Royal Society of Tropical Medicine and Hygiene&lt;/title&gt;&lt;type&gt;-100&lt;/type&gt;&lt;subtype&gt;-100&lt;/subtype&gt;&lt;uuid&gt;20755EC6-AD4D-4815-85F5-9D7E6415C08F&lt;/uuid&gt;&lt;/publication&gt;&lt;/bundle&gt;&lt;authors&gt;&lt;author&gt;&lt;firstName&gt;M&lt;/firstName&gt;&lt;lastName&gt;Albonico&lt;/lastName&gt;&lt;/author&gt;&lt;author&gt;&lt;firstName&gt;S&lt;/firstName&gt;&lt;middleNames&gt;M&lt;/middleNames&gt;&lt;lastName&gt;Ame&lt;/lastName&gt;&lt;/author&gt;&lt;author&gt;&lt;firstName&gt;J&lt;/firstName&gt;&lt;lastName&gt;Vercruysse&lt;/lastName&gt;&lt;/author&gt;&lt;author&gt;&lt;firstName&gt;B&lt;/firstName&gt;&lt;lastName&gt;Levecke&lt;/lastName&gt;&lt;/author&gt;&lt;/authors&gt;&lt;/publication&gt;&lt;/publications&gt;&lt;cites&gt;&lt;/cites&gt;&lt;/citation&gt;</w:instrText>
      </w:r>
      <w:r w:rsidRPr="00A551F9">
        <w:fldChar w:fldCharType="separate"/>
      </w:r>
      <w:r w:rsidR="00A33AE0" w:rsidRPr="00A551F9">
        <w:t>(Albonico et al., 2012)</w:t>
      </w:r>
      <w:r w:rsidRPr="00A551F9">
        <w:fldChar w:fldCharType="end"/>
      </w:r>
      <w:r w:rsidR="00A33AE0" w:rsidRPr="00A551F9">
        <w:t xml:space="preserve"> In addition, aliquots from a subset of hand rinse, soil rinse, diluted food, and water samples will be vacuum filtered and archived for subsequent DNA/RNA extraction, molecular fecal source tracking analysis. The archived filters will be transported to Stanford University for molecular analysis.</w:t>
      </w:r>
    </w:p>
    <w:p w14:paraId="3589FDEE" w14:textId="77777777" w:rsidR="00F445A4" w:rsidRDefault="00F445A4" w:rsidP="00F445A4">
      <w:pPr>
        <w:ind w:left="360"/>
        <w:jc w:val="both"/>
        <w:rPr>
          <w:rFonts w:ascii="Arial" w:hAnsi="Arial"/>
          <w:sz w:val="22"/>
          <w:u w:val="single"/>
        </w:rPr>
      </w:pPr>
    </w:p>
    <w:p w14:paraId="09DF56AD" w14:textId="77777777" w:rsidR="00AB4D61" w:rsidRPr="00AB4D61" w:rsidRDefault="00AB4D61" w:rsidP="00AB4D61">
      <w:pPr>
        <w:ind w:firstLine="360"/>
        <w:rPr>
          <w:u w:val="single"/>
        </w:rPr>
      </w:pPr>
      <w:r w:rsidRPr="00AB4D61">
        <w:rPr>
          <w:u w:val="single"/>
        </w:rPr>
        <w:t>Validation of microbial source tracking methods</w:t>
      </w:r>
    </w:p>
    <w:p w14:paraId="580CDBB3" w14:textId="3F911162" w:rsidR="00AB4D61" w:rsidRPr="00AB4D61" w:rsidRDefault="00AB4D61" w:rsidP="00AB4D61">
      <w:pPr>
        <w:ind w:left="360"/>
        <w:rPr>
          <w:i/>
        </w:rPr>
      </w:pPr>
      <w:r w:rsidRPr="00AB4D61">
        <w:t xml:space="preserve">Fecal contamination has been predominately measured by culture-based methods targeting fecal indicator bacteria, such as </w:t>
      </w:r>
      <w:r w:rsidRPr="00AB4D61">
        <w:rPr>
          <w:i/>
        </w:rPr>
        <w:t>E. coli</w:t>
      </w:r>
      <w:r w:rsidRPr="00AB4D61">
        <w:t xml:space="preserve"> and enterococci.  However, fecal indicator bacteria can originate from various sources, including human, livestock, and wildlife. Culture-independent methods to rapidly detect fecal sources are being developed using molecular assays that target the 16S </w:t>
      </w:r>
      <w:proofErr w:type="spellStart"/>
      <w:r w:rsidRPr="00AB4D61">
        <w:t>rRNA</w:t>
      </w:r>
      <w:proofErr w:type="spellEnd"/>
      <w:r w:rsidRPr="00AB4D61">
        <w:t xml:space="preserve"> gene of enteric bacteria.</w:t>
      </w:r>
      <w:r w:rsidR="000573AA">
        <w:t xml:space="preserve"> </w:t>
      </w:r>
      <w:r w:rsidRPr="00AB4D61">
        <w:t>The effectiveness of MST</w:t>
      </w:r>
      <w:r w:rsidRPr="00AB4D61">
        <w:rPr>
          <w:i/>
        </w:rPr>
        <w:t xml:space="preserve"> </w:t>
      </w:r>
      <w:r w:rsidRPr="00AB4D61">
        <w:t xml:space="preserve">fecal markers in identifying contamination by particular hosts’ feces varies by region, as the enteric organisms found in the gut of </w:t>
      </w:r>
      <w:r w:rsidR="00BA5AAA">
        <w:t>organisms</w:t>
      </w:r>
      <w:r w:rsidRPr="00AB4D61">
        <w:t xml:space="preserve"> may vary by geography. To evaluate the efficacy of microbial source tracking markers in detecting and distinguishing human, ruminant, and avian fecal contamination in rural Kenya fecal samples will be collected from participants in the WASH Benefits study.  Sources will include 20-30 humans (adults and older siblings in study compounds, see consent in Annex 17). The fecal specimens will be made into fecal slurries to allow for filtration of the sample for </w:t>
      </w:r>
      <w:r w:rsidRPr="00AB4D61">
        <w:rPr>
          <w:i/>
        </w:rPr>
        <w:t>E. coli</w:t>
      </w:r>
      <w:r w:rsidRPr="00AB4D61">
        <w:t xml:space="preserve"> and enterococci enumeration.  Additionally, each slurry will be filtered for DNA collection, and the filter will be archived and stored at -20°C until transported to Stanford University for further molecular processing.  At Stanford, each sample will be processed using human, ruminant, and avian MST molecular assays.  The assays to be conducted on the samples will be qPCR MST assays, giving quantitative measurements of source-specific genetic markers.  </w:t>
      </w:r>
    </w:p>
    <w:p w14:paraId="00554C5B" w14:textId="77777777" w:rsidR="00AB4D61" w:rsidRPr="00EF4B3B" w:rsidRDefault="00AB4D61" w:rsidP="00AB4D61">
      <w:pPr>
        <w:pStyle w:val="NoSpacing"/>
        <w:rPr>
          <w:rFonts w:ascii="Times New Roman" w:hAnsi="Times New Roman"/>
          <w:b/>
          <w:sz w:val="24"/>
          <w:szCs w:val="24"/>
        </w:rPr>
      </w:pPr>
    </w:p>
    <w:p w14:paraId="635EE8DE" w14:textId="77777777" w:rsidR="00AB4D61" w:rsidRPr="00EF4B3B" w:rsidRDefault="00AB4D61" w:rsidP="00AB4D61">
      <w:pPr>
        <w:autoSpaceDE w:val="0"/>
        <w:autoSpaceDN w:val="0"/>
        <w:adjustRightInd w:val="0"/>
        <w:ind w:firstLine="360"/>
        <w:jc w:val="both"/>
        <w:rPr>
          <w:b/>
          <w:u w:val="single"/>
        </w:rPr>
      </w:pPr>
      <w:r w:rsidRPr="00EF4B3B">
        <w:rPr>
          <w:b/>
          <w:u w:val="single"/>
        </w:rPr>
        <w:t>Piloting of improved fly density measurements</w:t>
      </w:r>
    </w:p>
    <w:p w14:paraId="4B187420" w14:textId="77777777" w:rsidR="00AB4D61" w:rsidRPr="00AB4D61" w:rsidRDefault="00AB4D61" w:rsidP="00AB4D61">
      <w:pPr>
        <w:ind w:left="360"/>
      </w:pPr>
      <w:r w:rsidRPr="00AB4D61">
        <w:t xml:space="preserve">In order to identify the best method for measuring fly densities at latrines and food preparation areas at households, we will conduct pilot measurements in approximately 200 households in villages that are </w:t>
      </w:r>
      <w:proofErr w:type="spellStart"/>
      <w:r w:rsidRPr="00AB4D61">
        <w:t>censused</w:t>
      </w:r>
      <w:proofErr w:type="spellEnd"/>
      <w:r w:rsidRPr="00AB4D61">
        <w:t xml:space="preserve"> but not enrolled into official clusters for the WASH Benefits study. The piloting will entail comparing the use of a fly grill rapid observation technique versus the hanging of sticky tape for enumerating fly densities. The fly grill </w:t>
      </w:r>
      <w:r w:rsidRPr="00AB4D61">
        <w:lastRenderedPageBreak/>
        <w:t xml:space="preserve">technique, introduced by Scudder in 1947, is a widely utilized and versatile technique for determining fly concentrations in a given area. The grill usually consists of 16-24 slats arranged to form a square of between 20cm and 80 cm, which is painted yellow. The design of the grill attracts flies in the area, which are then observed and counted over a period lasting 30 – 90 seconds. The fly sticky tape method involves hanging 3 horizontal strips of Revenge sticky fly tape in the kitchen and latrine areas. The following day field officers take down the fly tape and count the number of flies captured. In addition to an exploration of the Scudder Grill as a more time efficient and cost effective fly enumeration method, this pilot seeks to establish the variety and types of fly species seen in our study area. Speciation will be done using both the sticky tape and fly grill methods. For the sticky tape method the number of each species of fly will be enumerated by counting the flies on the tape when it is removed and disposed of after 24 hours. Staff will receive a detailed speciation training, and will have species fact sheet guides with photos of local flies to refer to in the field. Staff enumerating flies with the fly grill will also have the same materials and training, but will note just the presence/absence of the target species. Genera/species to be targeted are: </w:t>
      </w:r>
      <w:r w:rsidRPr="00AB4D61">
        <w:rPr>
          <w:i/>
        </w:rPr>
        <w:t xml:space="preserve">Musca </w:t>
      </w:r>
      <w:proofErr w:type="spellStart"/>
      <w:r w:rsidRPr="00AB4D61">
        <w:rPr>
          <w:i/>
        </w:rPr>
        <w:t>domestica</w:t>
      </w:r>
      <w:proofErr w:type="spellEnd"/>
      <w:r w:rsidRPr="00AB4D61">
        <w:rPr>
          <w:i/>
        </w:rPr>
        <w:t xml:space="preserve">, </w:t>
      </w:r>
      <w:proofErr w:type="spellStart"/>
      <w:r w:rsidRPr="00AB4D61">
        <w:rPr>
          <w:i/>
        </w:rPr>
        <w:t>Fannia</w:t>
      </w:r>
      <w:proofErr w:type="spellEnd"/>
      <w:r w:rsidRPr="00AB4D61">
        <w:rPr>
          <w:i/>
        </w:rPr>
        <w:t xml:space="preserve"> </w:t>
      </w:r>
      <w:proofErr w:type="spellStart"/>
      <w:r w:rsidRPr="00AB4D61">
        <w:rPr>
          <w:i/>
        </w:rPr>
        <w:t>canicularis</w:t>
      </w:r>
      <w:proofErr w:type="spellEnd"/>
      <w:r w:rsidRPr="00AB4D61">
        <w:rPr>
          <w:i/>
        </w:rPr>
        <w:t xml:space="preserve">, </w:t>
      </w:r>
      <w:proofErr w:type="spellStart"/>
      <w:r w:rsidRPr="00AB4D61">
        <w:rPr>
          <w:i/>
        </w:rPr>
        <w:t>Calliphora</w:t>
      </w:r>
      <w:proofErr w:type="spellEnd"/>
      <w:r w:rsidRPr="00AB4D61">
        <w:rPr>
          <w:i/>
        </w:rPr>
        <w:t xml:space="preserve">, </w:t>
      </w:r>
      <w:proofErr w:type="spellStart"/>
      <w:r w:rsidRPr="00AB4D61">
        <w:rPr>
          <w:i/>
        </w:rPr>
        <w:t>Lucilia</w:t>
      </w:r>
      <w:proofErr w:type="spellEnd"/>
      <w:r w:rsidRPr="00AB4D61">
        <w:rPr>
          <w:i/>
        </w:rPr>
        <w:t xml:space="preserve">, </w:t>
      </w:r>
      <w:proofErr w:type="spellStart"/>
      <w:r w:rsidRPr="00AB4D61">
        <w:rPr>
          <w:i/>
        </w:rPr>
        <w:t>Stomoxys</w:t>
      </w:r>
      <w:proofErr w:type="spellEnd"/>
      <w:r w:rsidRPr="00AB4D61">
        <w:rPr>
          <w:i/>
        </w:rPr>
        <w:t>,</w:t>
      </w:r>
      <w:r w:rsidRPr="00AB4D61">
        <w:t xml:space="preserve"> and </w:t>
      </w:r>
      <w:proofErr w:type="spellStart"/>
      <w:r w:rsidRPr="00AB4D61">
        <w:rPr>
          <w:i/>
        </w:rPr>
        <w:t>Sarcophaga</w:t>
      </w:r>
      <w:proofErr w:type="spellEnd"/>
      <w:r w:rsidRPr="00AB4D61">
        <w:t xml:space="preserve">. </w:t>
      </w:r>
    </w:p>
    <w:p w14:paraId="042BD1EF" w14:textId="77777777" w:rsidR="00922A2F" w:rsidRDefault="00922A2F" w:rsidP="00F445A4">
      <w:pPr>
        <w:ind w:left="360"/>
        <w:jc w:val="both"/>
        <w:rPr>
          <w:rFonts w:ascii="Arial" w:hAnsi="Arial"/>
          <w:sz w:val="22"/>
          <w:u w:val="single"/>
        </w:rPr>
      </w:pPr>
    </w:p>
    <w:p w14:paraId="255875F8" w14:textId="7C12F80D" w:rsidR="00DB5481" w:rsidRPr="00DB5481" w:rsidRDefault="00F445A4" w:rsidP="00D51F91">
      <w:pPr>
        <w:autoSpaceDE w:val="0"/>
        <w:autoSpaceDN w:val="0"/>
        <w:adjustRightInd w:val="0"/>
        <w:jc w:val="both"/>
      </w:pPr>
      <w:r w:rsidRPr="00113840">
        <w:rPr>
          <w:rFonts w:ascii="Arial" w:hAnsi="Arial"/>
          <w:sz w:val="22"/>
          <w:u w:val="single"/>
        </w:rPr>
        <w:t>Quality Assurance / Quality Control</w:t>
      </w:r>
      <w:r w:rsidR="005F7CF9">
        <w:rPr>
          <w:rFonts w:ascii="Arial" w:hAnsi="Arial"/>
          <w:sz w:val="22"/>
          <w:u w:val="single"/>
        </w:rPr>
        <w:t xml:space="preserve"> (Back check</w:t>
      </w:r>
      <w:proofErr w:type="gramStart"/>
      <w:r w:rsidR="005F7CF9">
        <w:rPr>
          <w:rFonts w:ascii="Arial" w:hAnsi="Arial"/>
          <w:sz w:val="22"/>
          <w:u w:val="single"/>
        </w:rPr>
        <w:t xml:space="preserve">) </w:t>
      </w:r>
      <w:r w:rsidRPr="00113840">
        <w:rPr>
          <w:rFonts w:ascii="Arial" w:hAnsi="Arial"/>
          <w:i/>
          <w:sz w:val="22"/>
        </w:rPr>
        <w:t>:</w:t>
      </w:r>
      <w:proofErr w:type="gramEnd"/>
      <w:r>
        <w:rPr>
          <w:rFonts w:ascii="Arial" w:hAnsi="Arial"/>
          <w:sz w:val="22"/>
          <w:u w:val="single"/>
        </w:rPr>
        <w:t xml:space="preserve"> </w:t>
      </w:r>
      <w:r w:rsidRPr="00586487">
        <w:rPr>
          <w:rFonts w:ascii="Arial" w:hAnsi="Arial"/>
          <w:sz w:val="22"/>
        </w:rPr>
        <w:t>We will include biological and technical replicates to ensure data validity.  Aliquots from the same biological sample will be analyzed separately and compared.  For example, the ELISA test can be performed twice on two separate days for the same sample. We will set aside an aliquot of each batch of L/M solution for further testing in case there are any batch inconsistencies.  Multiple field research assistants can record anthropometric</w:t>
      </w:r>
      <w:r w:rsidR="00305CCC">
        <w:rPr>
          <w:rFonts w:ascii="Arial" w:hAnsi="Arial"/>
          <w:sz w:val="22"/>
        </w:rPr>
        <w:t>, blood pressure, and heart rate</w:t>
      </w:r>
      <w:r w:rsidRPr="00586487">
        <w:rPr>
          <w:rFonts w:ascii="Arial" w:hAnsi="Arial"/>
          <w:sz w:val="22"/>
        </w:rPr>
        <w:t xml:space="preserve"> measurements for the same child to measure human error.</w:t>
      </w:r>
      <w:r w:rsidR="003A03B4">
        <w:rPr>
          <w:rFonts w:ascii="Arial" w:hAnsi="Arial"/>
          <w:sz w:val="22"/>
        </w:rPr>
        <w:t xml:space="preserve"> </w:t>
      </w:r>
      <w:r w:rsidR="003A03B4" w:rsidRPr="00D51F91">
        <w:t>A subset of respondents will be resurveyed</w:t>
      </w:r>
      <w:r w:rsidR="005F7CF9">
        <w:t xml:space="preserve"> (back checked)</w:t>
      </w:r>
      <w:r w:rsidR="003A03B4" w:rsidRPr="00D51F91">
        <w:t xml:space="preserve"> for quality control </w:t>
      </w:r>
      <w:proofErr w:type="gramStart"/>
      <w:r w:rsidR="003A03B4" w:rsidRPr="00D51F91">
        <w:t>purposes</w:t>
      </w:r>
      <w:r w:rsidR="003A03B4" w:rsidRPr="009F141C">
        <w:rPr>
          <w:rFonts w:ascii="Arial" w:hAnsi="Arial"/>
          <w:sz w:val="22"/>
        </w:rPr>
        <w:t>.</w:t>
      </w:r>
      <w:r w:rsidR="005F7CF9" w:rsidRPr="009F141C">
        <w:rPr>
          <w:rFonts w:ascii="Arial" w:hAnsi="Arial"/>
          <w:sz w:val="22"/>
        </w:rPr>
        <w:t>.</w:t>
      </w:r>
      <w:proofErr w:type="gramEnd"/>
      <w:r w:rsidR="005F7CF9" w:rsidRPr="009F141C">
        <w:rPr>
          <w:rFonts w:ascii="Arial" w:hAnsi="Arial"/>
          <w:sz w:val="22"/>
        </w:rPr>
        <w:t xml:space="preserve"> After establishing that we are speaking to the person who participated in the survey we will ask select questions from the survey whose answers should not change over time. This “</w:t>
      </w:r>
      <w:proofErr w:type="spellStart"/>
      <w:r w:rsidR="005F7CF9" w:rsidRPr="009F141C">
        <w:rPr>
          <w:rFonts w:ascii="Arial" w:hAnsi="Arial"/>
          <w:sz w:val="22"/>
        </w:rPr>
        <w:t>backcheck</w:t>
      </w:r>
      <w:proofErr w:type="spellEnd"/>
      <w:r w:rsidR="005F7CF9" w:rsidRPr="009F141C">
        <w:rPr>
          <w:rFonts w:ascii="Arial" w:hAnsi="Arial"/>
          <w:sz w:val="22"/>
        </w:rPr>
        <w:t xml:space="preserve">” activity will occur within ~1 month of the survey and be conducted by trained enumerators.   I would add this on page 28. </w:t>
      </w:r>
      <w:r w:rsidR="00DB5481" w:rsidRPr="009F141C">
        <w:rPr>
          <w:rFonts w:ascii="Arial" w:hAnsi="Arial"/>
          <w:sz w:val="22"/>
        </w:rPr>
        <w:t xml:space="preserve"> </w:t>
      </w:r>
      <w:r w:rsidR="00DB5481" w:rsidRPr="00D51F91">
        <w:t>For our diet recall portion of the study</w:t>
      </w:r>
      <w:r w:rsidR="00442C6F">
        <w:t>,</w:t>
      </w:r>
      <w:r w:rsidR="00DB5481" w:rsidRPr="00D51F91">
        <w:t xml:space="preserve"> </w:t>
      </w:r>
      <w:r w:rsidR="00442C6F">
        <w:t>o</w:t>
      </w:r>
      <w:r w:rsidR="00DB5481" w:rsidRPr="00DB5481">
        <w:rPr>
          <w:rFonts w:cstheme="minorHAnsi"/>
          <w:u w:val="single"/>
        </w:rPr>
        <w:t xml:space="preserve">n a non-consecutive day, a subsample of mothers (n=60) will be revisited to be interviewed about their diet as a quality control measure. </w:t>
      </w:r>
    </w:p>
    <w:p w14:paraId="22EE26EF" w14:textId="77777777" w:rsidR="00DB5481" w:rsidRDefault="00DB5481" w:rsidP="00F445A4">
      <w:pPr>
        <w:ind w:left="360"/>
        <w:rPr>
          <w:rFonts w:ascii="Arial" w:hAnsi="Arial" w:cs="Arial"/>
          <w:sz w:val="22"/>
          <w:szCs w:val="20"/>
        </w:rPr>
      </w:pPr>
    </w:p>
    <w:p w14:paraId="363189D6" w14:textId="77777777" w:rsidR="00F445A4" w:rsidRDefault="00F445A4" w:rsidP="00F445A4">
      <w:pPr>
        <w:ind w:left="360"/>
        <w:rPr>
          <w:rFonts w:ascii="Arial" w:hAnsi="Arial" w:cs="Arial"/>
          <w:sz w:val="22"/>
          <w:szCs w:val="20"/>
        </w:rPr>
      </w:pPr>
      <w:r>
        <w:rPr>
          <w:rFonts w:ascii="Arial" w:hAnsi="Arial" w:cs="Arial"/>
          <w:sz w:val="22"/>
          <w:szCs w:val="20"/>
        </w:rPr>
        <w:t>A list of the modules/instruments that will be utilized at baseline include:</w:t>
      </w:r>
    </w:p>
    <w:p w14:paraId="2581BA8C" w14:textId="77777777" w:rsidR="00F445A4" w:rsidRDefault="00F445A4" w:rsidP="00F445A4">
      <w:pPr>
        <w:ind w:left="360"/>
        <w:rPr>
          <w:rFonts w:ascii="Arial" w:hAnsi="Arial" w:cs="Arial"/>
          <w:sz w:val="22"/>
          <w:szCs w:val="20"/>
        </w:rPr>
      </w:pPr>
    </w:p>
    <w:p w14:paraId="7CDE6499" w14:textId="77777777" w:rsidR="00872034" w:rsidRPr="005F2EE2" w:rsidRDefault="00872034" w:rsidP="00872034">
      <w:pPr>
        <w:autoSpaceDE w:val="0"/>
        <w:autoSpaceDN w:val="0"/>
        <w:adjustRightInd w:val="0"/>
        <w:jc w:val="both"/>
      </w:pPr>
      <w:r w:rsidRPr="005F2EE2">
        <w:t>Module 0. Tracking information</w:t>
      </w:r>
    </w:p>
    <w:p w14:paraId="7AC63651" w14:textId="77777777" w:rsidR="00872034" w:rsidRPr="005F2EE2" w:rsidRDefault="00872034" w:rsidP="00872034">
      <w:pPr>
        <w:autoSpaceDE w:val="0"/>
        <w:autoSpaceDN w:val="0"/>
        <w:adjustRightInd w:val="0"/>
        <w:jc w:val="both"/>
      </w:pPr>
      <w:r w:rsidRPr="005F2EE2">
        <w:t>Module 1. Birthdate &amp; age measurement</w:t>
      </w:r>
    </w:p>
    <w:p w14:paraId="211EC1A1" w14:textId="77777777" w:rsidR="00872034" w:rsidRPr="005F2EE2" w:rsidRDefault="00872034" w:rsidP="00872034">
      <w:pPr>
        <w:autoSpaceDE w:val="0"/>
        <w:autoSpaceDN w:val="0"/>
        <w:adjustRightInd w:val="0"/>
        <w:jc w:val="both"/>
      </w:pPr>
      <w:r w:rsidRPr="005F2EE2">
        <w:t>Module 2. Diarrhea and illness symptoms</w:t>
      </w:r>
    </w:p>
    <w:p w14:paraId="33F70F3C" w14:textId="77777777" w:rsidR="00872034" w:rsidRPr="005F2EE2" w:rsidRDefault="00872034" w:rsidP="00872034">
      <w:pPr>
        <w:autoSpaceDE w:val="0"/>
        <w:autoSpaceDN w:val="0"/>
        <w:adjustRightInd w:val="0"/>
        <w:jc w:val="both"/>
      </w:pPr>
      <w:r w:rsidRPr="005F2EE2">
        <w:t>Module 3. Deworming</w:t>
      </w:r>
    </w:p>
    <w:p w14:paraId="28105128" w14:textId="77777777" w:rsidR="00872034" w:rsidRPr="005F2EE2" w:rsidRDefault="00872034" w:rsidP="00872034">
      <w:pPr>
        <w:autoSpaceDE w:val="0"/>
        <w:autoSpaceDN w:val="0"/>
        <w:adjustRightInd w:val="0"/>
        <w:jc w:val="both"/>
      </w:pPr>
      <w:r w:rsidRPr="005F2EE2">
        <w:t>Module 7. Handwashing assessment</w:t>
      </w:r>
    </w:p>
    <w:p w14:paraId="150635A3" w14:textId="77777777" w:rsidR="00872034" w:rsidRPr="005F2EE2" w:rsidRDefault="00872034" w:rsidP="00872034">
      <w:pPr>
        <w:autoSpaceDE w:val="0"/>
        <w:autoSpaceDN w:val="0"/>
        <w:adjustRightInd w:val="0"/>
        <w:jc w:val="both"/>
      </w:pPr>
      <w:r w:rsidRPr="005F2EE2">
        <w:t>Module 8. Sanitation assessment</w:t>
      </w:r>
    </w:p>
    <w:p w14:paraId="2A447A58" w14:textId="77777777" w:rsidR="00872034" w:rsidRPr="005F2EE2" w:rsidRDefault="00872034" w:rsidP="00872034">
      <w:pPr>
        <w:autoSpaceDE w:val="0"/>
        <w:autoSpaceDN w:val="0"/>
        <w:adjustRightInd w:val="0"/>
        <w:jc w:val="both"/>
      </w:pPr>
      <w:r w:rsidRPr="005F2EE2">
        <w:t>Module 9. Child defecation and feces disposal assessment</w:t>
      </w:r>
    </w:p>
    <w:p w14:paraId="20164A6D" w14:textId="77777777" w:rsidR="00872034" w:rsidRPr="005F2EE2" w:rsidRDefault="00872034" w:rsidP="00872034">
      <w:pPr>
        <w:autoSpaceDE w:val="0"/>
        <w:autoSpaceDN w:val="0"/>
        <w:adjustRightInd w:val="0"/>
        <w:jc w:val="both"/>
      </w:pPr>
      <w:r w:rsidRPr="005F2EE2">
        <w:t>Module 10. Water access, storage, and treatment practices</w:t>
      </w:r>
    </w:p>
    <w:p w14:paraId="123203E1" w14:textId="77777777" w:rsidR="00872034" w:rsidRPr="005F2EE2" w:rsidRDefault="00872034" w:rsidP="00872034">
      <w:pPr>
        <w:autoSpaceDE w:val="0"/>
        <w:autoSpaceDN w:val="0"/>
        <w:adjustRightInd w:val="0"/>
        <w:jc w:val="both"/>
      </w:pPr>
      <w:r w:rsidRPr="005F2EE2">
        <w:t>Module 11. Food insecurity</w:t>
      </w:r>
    </w:p>
    <w:p w14:paraId="23CB7EC5" w14:textId="77777777" w:rsidR="00872034" w:rsidRPr="005F2EE2" w:rsidRDefault="00872034" w:rsidP="00872034">
      <w:pPr>
        <w:autoSpaceDE w:val="0"/>
        <w:autoSpaceDN w:val="0"/>
        <w:adjustRightInd w:val="0"/>
        <w:jc w:val="both"/>
      </w:pPr>
      <w:r w:rsidRPr="005F2EE2">
        <w:t>Module 13. Measures for spillover</w:t>
      </w:r>
    </w:p>
    <w:p w14:paraId="50CB0F9A" w14:textId="3405038C" w:rsidR="00872034" w:rsidRPr="005F2EE2" w:rsidRDefault="00872034" w:rsidP="00872034">
      <w:pPr>
        <w:autoSpaceDE w:val="0"/>
        <w:autoSpaceDN w:val="0"/>
        <w:adjustRightInd w:val="0"/>
        <w:jc w:val="both"/>
      </w:pPr>
      <w:r w:rsidRPr="005F2EE2">
        <w:t xml:space="preserve">Module 15. </w:t>
      </w:r>
      <w:r w:rsidR="0010061C">
        <w:t>Environmental sampling</w:t>
      </w:r>
      <w:r w:rsidRPr="005F2EE2">
        <w:t xml:space="preserve"> (subset of households)</w:t>
      </w:r>
    </w:p>
    <w:p w14:paraId="19225E17" w14:textId="77777777" w:rsidR="00872034" w:rsidRPr="005F2EE2" w:rsidRDefault="00872034" w:rsidP="00872034">
      <w:pPr>
        <w:autoSpaceDE w:val="0"/>
        <w:autoSpaceDN w:val="0"/>
        <w:adjustRightInd w:val="0"/>
        <w:jc w:val="both"/>
      </w:pPr>
      <w:r w:rsidRPr="005F2EE2">
        <w:t>Module 17. Maternal intelligence</w:t>
      </w:r>
    </w:p>
    <w:p w14:paraId="56805559" w14:textId="77777777" w:rsidR="00872034" w:rsidRPr="005F2EE2" w:rsidRDefault="00872034" w:rsidP="00872034">
      <w:pPr>
        <w:autoSpaceDE w:val="0"/>
        <w:autoSpaceDN w:val="0"/>
        <w:adjustRightInd w:val="0"/>
        <w:jc w:val="both"/>
      </w:pPr>
      <w:r w:rsidRPr="005F2EE2">
        <w:t>Module 18. Maternal food frequency questionnaire</w:t>
      </w:r>
    </w:p>
    <w:p w14:paraId="14570BA1" w14:textId="77777777" w:rsidR="004753F4" w:rsidRDefault="00AA23A6" w:rsidP="00D51F91">
      <w:pPr>
        <w:autoSpaceDE w:val="0"/>
        <w:autoSpaceDN w:val="0"/>
        <w:adjustRightInd w:val="0"/>
        <w:jc w:val="both"/>
      </w:pPr>
      <w:r w:rsidRPr="005F2EE2">
        <w:t>Module 20. Environmental enteropathy assessment (subset of study population)</w:t>
      </w:r>
    </w:p>
    <w:p w14:paraId="6A65E039" w14:textId="77777777" w:rsidR="004753F4" w:rsidRDefault="00AA23A6" w:rsidP="00D51F91">
      <w:pPr>
        <w:autoSpaceDE w:val="0"/>
        <w:autoSpaceDN w:val="0"/>
        <w:adjustRightInd w:val="0"/>
        <w:jc w:val="both"/>
      </w:pPr>
      <w:r w:rsidRPr="005F2EE2">
        <w:lastRenderedPageBreak/>
        <w:t>Module 21. Intestinal parasites assessment (for older siblings of target children)</w:t>
      </w:r>
    </w:p>
    <w:p w14:paraId="6FECF123" w14:textId="6C29BCCF" w:rsidR="00305CCC" w:rsidRDefault="00305CCC" w:rsidP="00D51F91">
      <w:pPr>
        <w:autoSpaceDE w:val="0"/>
        <w:autoSpaceDN w:val="0"/>
        <w:adjustRightInd w:val="0"/>
        <w:jc w:val="both"/>
      </w:pPr>
    </w:p>
    <w:p w14:paraId="047FC275" w14:textId="77777777" w:rsidR="00E403C3" w:rsidRPr="00BE00B7" w:rsidRDefault="00E403C3" w:rsidP="00D51F91">
      <w:pPr>
        <w:rPr>
          <w:rFonts w:ascii="Arial" w:hAnsi="Arial" w:cs="Arial"/>
          <w:sz w:val="22"/>
          <w:szCs w:val="20"/>
        </w:rPr>
      </w:pPr>
      <w:r w:rsidRPr="00BE00B7">
        <w:rPr>
          <w:rFonts w:ascii="Arial" w:hAnsi="Arial" w:cs="Arial"/>
          <w:sz w:val="22"/>
          <w:szCs w:val="20"/>
        </w:rPr>
        <w:t xml:space="preserve"> </w:t>
      </w:r>
    </w:p>
    <w:p w14:paraId="3453C651" w14:textId="77777777" w:rsidR="00E403C3" w:rsidRPr="00BE00B7" w:rsidRDefault="00E403C3" w:rsidP="00E403C3">
      <w:pPr>
        <w:ind w:left="360"/>
        <w:rPr>
          <w:rFonts w:ascii="Arial" w:hAnsi="Arial" w:cs="Arial"/>
          <w:sz w:val="22"/>
          <w:szCs w:val="20"/>
        </w:rPr>
      </w:pPr>
    </w:p>
    <w:p w14:paraId="0CEBD3AA" w14:textId="77777777" w:rsidR="00E403C3" w:rsidRPr="00BE00B7" w:rsidRDefault="00992634" w:rsidP="00E403C3">
      <w:pPr>
        <w:ind w:left="360"/>
        <w:rPr>
          <w:rFonts w:ascii="Arial" w:hAnsi="Arial" w:cs="Arial"/>
          <w:sz w:val="22"/>
          <w:szCs w:val="20"/>
          <w:u w:val="single"/>
        </w:rPr>
      </w:pPr>
      <w:r>
        <w:rPr>
          <w:rFonts w:ascii="Arial" w:hAnsi="Arial" w:cs="Arial"/>
          <w:sz w:val="22"/>
          <w:szCs w:val="20"/>
          <w:u w:val="single"/>
        </w:rPr>
        <w:t>4</w:t>
      </w:r>
      <w:r w:rsidR="00F445A4">
        <w:rPr>
          <w:rFonts w:ascii="Arial" w:hAnsi="Arial" w:cs="Arial"/>
          <w:sz w:val="22"/>
          <w:szCs w:val="20"/>
          <w:u w:val="single"/>
        </w:rPr>
        <w:t xml:space="preserve">) </w:t>
      </w:r>
      <w:r w:rsidR="00E403C3" w:rsidRPr="00BE00B7">
        <w:rPr>
          <w:rFonts w:ascii="Arial" w:hAnsi="Arial" w:cs="Arial"/>
          <w:sz w:val="22"/>
          <w:szCs w:val="20"/>
          <w:u w:val="single"/>
        </w:rPr>
        <w:t>Intervention Implementation</w:t>
      </w:r>
    </w:p>
    <w:p w14:paraId="4E23EA1D" w14:textId="77777777" w:rsidR="00E403C3" w:rsidRPr="00BE00B7" w:rsidRDefault="00E403C3" w:rsidP="00E403C3">
      <w:pPr>
        <w:ind w:left="360"/>
        <w:rPr>
          <w:rFonts w:ascii="Arial" w:hAnsi="Arial" w:cs="Arial"/>
          <w:sz w:val="22"/>
          <w:szCs w:val="20"/>
        </w:rPr>
      </w:pPr>
      <w:r w:rsidRPr="00BE00B7">
        <w:rPr>
          <w:rFonts w:ascii="Arial" w:hAnsi="Arial" w:cs="Arial"/>
          <w:sz w:val="22"/>
          <w:szCs w:val="20"/>
        </w:rPr>
        <w:t xml:space="preserve">There </w:t>
      </w:r>
      <w:r w:rsidR="00586487">
        <w:rPr>
          <w:rFonts w:ascii="Arial" w:hAnsi="Arial" w:cs="Arial"/>
          <w:sz w:val="22"/>
          <w:szCs w:val="20"/>
        </w:rPr>
        <w:t>will</w:t>
      </w:r>
      <w:r w:rsidR="00586487" w:rsidRPr="00BE00B7">
        <w:rPr>
          <w:rFonts w:ascii="Arial" w:hAnsi="Arial" w:cs="Arial"/>
          <w:sz w:val="22"/>
          <w:szCs w:val="20"/>
        </w:rPr>
        <w:t xml:space="preserve"> </w:t>
      </w:r>
      <w:r w:rsidRPr="00BE00B7">
        <w:rPr>
          <w:rFonts w:ascii="Arial" w:hAnsi="Arial" w:cs="Arial"/>
          <w:sz w:val="22"/>
          <w:szCs w:val="20"/>
        </w:rPr>
        <w:t xml:space="preserve">be </w:t>
      </w:r>
      <w:r w:rsidRPr="00586487">
        <w:rPr>
          <w:rFonts w:ascii="Arial" w:hAnsi="Arial" w:cs="Arial"/>
          <w:sz w:val="22"/>
          <w:szCs w:val="20"/>
        </w:rPr>
        <w:t xml:space="preserve">period of </w:t>
      </w:r>
      <w:r w:rsidR="0010061C">
        <w:rPr>
          <w:rFonts w:ascii="Arial" w:hAnsi="Arial" w:cs="Arial"/>
          <w:sz w:val="22"/>
          <w:szCs w:val="20"/>
        </w:rPr>
        <w:t xml:space="preserve">up to </w:t>
      </w:r>
      <w:r w:rsidR="00586487" w:rsidRPr="00586487">
        <w:rPr>
          <w:rFonts w:ascii="Arial" w:hAnsi="Arial" w:cs="Arial"/>
          <w:sz w:val="22"/>
          <w:szCs w:val="20"/>
        </w:rPr>
        <w:t>3</w:t>
      </w:r>
      <w:r w:rsidRPr="00586487">
        <w:rPr>
          <w:rFonts w:ascii="Arial" w:hAnsi="Arial" w:cs="Arial"/>
          <w:sz w:val="22"/>
          <w:szCs w:val="20"/>
        </w:rPr>
        <w:t xml:space="preserve"> months b</w:t>
      </w:r>
      <w:r w:rsidRPr="00BE00B7">
        <w:rPr>
          <w:rFonts w:ascii="Arial" w:hAnsi="Arial" w:cs="Arial"/>
          <w:sz w:val="22"/>
          <w:szCs w:val="20"/>
        </w:rPr>
        <w:t xml:space="preserve">etween the baseline assessment and the intervention implementation. Field staff will return to the intervention compounds after the baseline assessment and randomization into intervention arms. </w:t>
      </w:r>
      <w:r w:rsidR="00AA23A6">
        <w:rPr>
          <w:rFonts w:ascii="Arial" w:hAnsi="Arial" w:cs="Arial"/>
          <w:sz w:val="22"/>
          <w:szCs w:val="20"/>
        </w:rPr>
        <w:t>IPA s</w:t>
      </w:r>
      <w:r w:rsidRPr="00BE00B7">
        <w:rPr>
          <w:rFonts w:ascii="Arial" w:hAnsi="Arial" w:cs="Arial"/>
          <w:sz w:val="22"/>
          <w:szCs w:val="20"/>
        </w:rPr>
        <w:t xml:space="preserve">taff </w:t>
      </w:r>
      <w:r w:rsidR="00AA23A6">
        <w:rPr>
          <w:rFonts w:ascii="Arial" w:hAnsi="Arial" w:cs="Arial"/>
          <w:sz w:val="22"/>
          <w:szCs w:val="20"/>
        </w:rPr>
        <w:t xml:space="preserve">or a sub-contractor </w:t>
      </w:r>
      <w:r w:rsidRPr="00BE00B7">
        <w:rPr>
          <w:rFonts w:ascii="Arial" w:hAnsi="Arial" w:cs="Arial"/>
          <w:sz w:val="22"/>
          <w:szCs w:val="20"/>
        </w:rPr>
        <w:t>will implement latrine improvements, build handwashing stations, and/or install chlorine dispensers, depending on the study arm.  Field staff will discuss the process of intervention implementation and messaging with study participants in each community as the interventions are being rolled out</w:t>
      </w:r>
      <w:r w:rsidR="0010061C" w:rsidRPr="0010061C">
        <w:rPr>
          <w:b/>
        </w:rPr>
        <w:t xml:space="preserve"> </w:t>
      </w:r>
      <w:r w:rsidR="0010061C" w:rsidRPr="0010061C">
        <w:t>and participants will provide informed consent before receiving interventions. We will distribute hardware components of the interventions according to the following criteria:</w:t>
      </w:r>
    </w:p>
    <w:p w14:paraId="52D92DB4" w14:textId="77777777" w:rsidR="00E403C3" w:rsidRDefault="00E403C3" w:rsidP="00E403C3">
      <w:pPr>
        <w:ind w:left="360"/>
        <w:rPr>
          <w:rFonts w:ascii="Arial" w:hAnsi="Arial" w:cs="Arial"/>
          <w:sz w:val="22"/>
          <w:szCs w:val="20"/>
        </w:rPr>
      </w:pPr>
    </w:p>
    <w:p w14:paraId="70BB440E" w14:textId="77777777" w:rsidR="0010061C" w:rsidRPr="00EF4B3B" w:rsidRDefault="0010061C" w:rsidP="0010061C">
      <w:pPr>
        <w:autoSpaceDE w:val="0"/>
        <w:autoSpaceDN w:val="0"/>
        <w:adjustRightInd w:val="0"/>
        <w:jc w:val="both"/>
        <w:rPr>
          <w:b/>
        </w:rPr>
      </w:pPr>
    </w:p>
    <w:tbl>
      <w:tblPr>
        <w:tblStyle w:val="TableGrid"/>
        <w:tblW w:w="0" w:type="auto"/>
        <w:tblLook w:val="04A0" w:firstRow="1" w:lastRow="0" w:firstColumn="1" w:lastColumn="0" w:noHBand="0" w:noVBand="1"/>
      </w:tblPr>
      <w:tblGrid>
        <w:gridCol w:w="2448"/>
        <w:gridCol w:w="6795"/>
      </w:tblGrid>
      <w:tr w:rsidR="0010061C" w:rsidRPr="00EF4B3B" w14:paraId="15CFD13C" w14:textId="77777777" w:rsidTr="00305682">
        <w:tc>
          <w:tcPr>
            <w:tcW w:w="2448" w:type="dxa"/>
            <w:vAlign w:val="center"/>
          </w:tcPr>
          <w:p w14:paraId="5B2EBBFA" w14:textId="77777777" w:rsidR="0010061C" w:rsidRPr="00D51F91" w:rsidRDefault="0010061C" w:rsidP="00305682">
            <w:pPr>
              <w:autoSpaceDE w:val="0"/>
              <w:autoSpaceDN w:val="0"/>
              <w:adjustRightInd w:val="0"/>
              <w:rPr>
                <w:sz w:val="24"/>
                <w:szCs w:val="24"/>
              </w:rPr>
            </w:pPr>
            <w:r w:rsidRPr="00D51F91">
              <w:t>Chlorine dispensers</w:t>
            </w:r>
          </w:p>
        </w:tc>
        <w:tc>
          <w:tcPr>
            <w:tcW w:w="6795" w:type="dxa"/>
          </w:tcPr>
          <w:p w14:paraId="2AEE5F6E" w14:textId="77777777" w:rsidR="0010061C" w:rsidRPr="00D51F91" w:rsidRDefault="0010061C" w:rsidP="00305682">
            <w:pPr>
              <w:autoSpaceDE w:val="0"/>
              <w:autoSpaceDN w:val="0"/>
              <w:adjustRightInd w:val="0"/>
              <w:jc w:val="both"/>
              <w:rPr>
                <w:sz w:val="24"/>
                <w:szCs w:val="24"/>
              </w:rPr>
            </w:pPr>
            <w:r w:rsidRPr="00D51F91">
              <w:t>Available to anyone who uses the water source</w:t>
            </w:r>
          </w:p>
        </w:tc>
      </w:tr>
      <w:tr w:rsidR="0010061C" w:rsidRPr="00EF4B3B" w14:paraId="2477FB20" w14:textId="77777777" w:rsidTr="00305682">
        <w:tc>
          <w:tcPr>
            <w:tcW w:w="2448" w:type="dxa"/>
            <w:vAlign w:val="center"/>
          </w:tcPr>
          <w:p w14:paraId="609AAF34" w14:textId="77777777" w:rsidR="0010061C" w:rsidRPr="00D51F91" w:rsidRDefault="0010061C" w:rsidP="00305682">
            <w:pPr>
              <w:autoSpaceDE w:val="0"/>
              <w:autoSpaceDN w:val="0"/>
              <w:adjustRightInd w:val="0"/>
              <w:rPr>
                <w:sz w:val="24"/>
                <w:szCs w:val="24"/>
              </w:rPr>
            </w:pPr>
            <w:r w:rsidRPr="00D51F91">
              <w:t>Bottled chlorine</w:t>
            </w:r>
          </w:p>
        </w:tc>
        <w:tc>
          <w:tcPr>
            <w:tcW w:w="6795" w:type="dxa"/>
          </w:tcPr>
          <w:p w14:paraId="294057E0" w14:textId="3163F7DB" w:rsidR="0010061C" w:rsidRPr="00D51F91" w:rsidRDefault="0010061C" w:rsidP="004472DF">
            <w:pPr>
              <w:autoSpaceDE w:val="0"/>
              <w:autoSpaceDN w:val="0"/>
              <w:adjustRightInd w:val="0"/>
              <w:jc w:val="both"/>
              <w:rPr>
                <w:sz w:val="24"/>
                <w:szCs w:val="24"/>
              </w:rPr>
            </w:pPr>
            <w:r w:rsidRPr="00D51F91">
              <w:t>To all households in enrolled compounds; additionally (in water</w:t>
            </w:r>
            <w:r w:rsidR="004472DF" w:rsidRPr="00D51F91">
              <w:t>, WASH, and WASH+</w:t>
            </w:r>
            <w:r w:rsidRPr="00D51F91">
              <w:t xml:space="preserve"> arm</w:t>
            </w:r>
            <w:r w:rsidR="004472DF" w:rsidRPr="00D51F91">
              <w:t>s</w:t>
            </w:r>
            <w:r w:rsidRPr="00D51F91">
              <w:t xml:space="preserve"> only) to all households with children under 5</w:t>
            </w:r>
            <w:r w:rsidR="00070C3B">
              <w:t xml:space="preserve"> for at least the first year of intervention delivery</w:t>
            </w:r>
          </w:p>
        </w:tc>
      </w:tr>
      <w:tr w:rsidR="0010061C" w:rsidRPr="00EF4B3B" w14:paraId="1C96F4AB" w14:textId="77777777" w:rsidTr="00305682">
        <w:tc>
          <w:tcPr>
            <w:tcW w:w="2448" w:type="dxa"/>
            <w:vAlign w:val="center"/>
          </w:tcPr>
          <w:p w14:paraId="29E9D0CB" w14:textId="77777777" w:rsidR="0010061C" w:rsidRPr="00D51F91" w:rsidRDefault="0010061C" w:rsidP="00305682">
            <w:pPr>
              <w:autoSpaceDE w:val="0"/>
              <w:autoSpaceDN w:val="0"/>
              <w:adjustRightInd w:val="0"/>
              <w:rPr>
                <w:sz w:val="24"/>
                <w:szCs w:val="24"/>
              </w:rPr>
            </w:pPr>
            <w:r w:rsidRPr="00D51F91">
              <w:t>Tippy-tap handwashing station and soap</w:t>
            </w:r>
          </w:p>
        </w:tc>
        <w:tc>
          <w:tcPr>
            <w:tcW w:w="6795" w:type="dxa"/>
          </w:tcPr>
          <w:p w14:paraId="09FBD13E" w14:textId="77777777" w:rsidR="0010061C" w:rsidRPr="00D51F91" w:rsidRDefault="0010061C" w:rsidP="00305682">
            <w:pPr>
              <w:autoSpaceDE w:val="0"/>
              <w:autoSpaceDN w:val="0"/>
              <w:adjustRightInd w:val="0"/>
              <w:jc w:val="both"/>
              <w:rPr>
                <w:sz w:val="24"/>
                <w:szCs w:val="24"/>
              </w:rPr>
            </w:pPr>
            <w:r w:rsidRPr="00D51F91">
              <w:t>One near the primary latrine used by enrolled pregnant women; one near the enrolled pregnant woman’s cooking area (both can be used by anyone in the compound)</w:t>
            </w:r>
          </w:p>
        </w:tc>
      </w:tr>
      <w:tr w:rsidR="0010061C" w:rsidRPr="00EF4B3B" w14:paraId="272C3CC2" w14:textId="77777777" w:rsidTr="00305682">
        <w:tc>
          <w:tcPr>
            <w:tcW w:w="2448" w:type="dxa"/>
            <w:vAlign w:val="center"/>
          </w:tcPr>
          <w:p w14:paraId="6634FFFD" w14:textId="77777777" w:rsidR="0010061C" w:rsidRPr="00D51F91" w:rsidRDefault="0010061C" w:rsidP="00305682">
            <w:pPr>
              <w:autoSpaceDE w:val="0"/>
              <w:autoSpaceDN w:val="0"/>
              <w:adjustRightInd w:val="0"/>
              <w:rPr>
                <w:sz w:val="24"/>
                <w:szCs w:val="24"/>
              </w:rPr>
            </w:pPr>
            <w:r w:rsidRPr="00D51F91">
              <w:t>Sani-scoop hoes</w:t>
            </w:r>
          </w:p>
        </w:tc>
        <w:tc>
          <w:tcPr>
            <w:tcW w:w="6795" w:type="dxa"/>
          </w:tcPr>
          <w:p w14:paraId="1A4D6BC6" w14:textId="77777777" w:rsidR="0010061C" w:rsidRPr="00D51F91" w:rsidRDefault="0010061C" w:rsidP="00305682">
            <w:pPr>
              <w:autoSpaceDE w:val="0"/>
              <w:autoSpaceDN w:val="0"/>
              <w:adjustRightInd w:val="0"/>
              <w:jc w:val="both"/>
              <w:rPr>
                <w:sz w:val="24"/>
                <w:szCs w:val="24"/>
              </w:rPr>
            </w:pPr>
            <w:r w:rsidRPr="00D51F91">
              <w:t>To all households in enrolled compounds</w:t>
            </w:r>
          </w:p>
        </w:tc>
      </w:tr>
      <w:tr w:rsidR="0010061C" w:rsidRPr="00EF4B3B" w14:paraId="31F4CF2C" w14:textId="77777777" w:rsidTr="00305682">
        <w:tc>
          <w:tcPr>
            <w:tcW w:w="2448" w:type="dxa"/>
            <w:vAlign w:val="center"/>
          </w:tcPr>
          <w:p w14:paraId="6723B04C" w14:textId="77777777" w:rsidR="0010061C" w:rsidRPr="00D51F91" w:rsidRDefault="0010061C" w:rsidP="00305682">
            <w:pPr>
              <w:autoSpaceDE w:val="0"/>
              <w:autoSpaceDN w:val="0"/>
              <w:adjustRightInd w:val="0"/>
              <w:rPr>
                <w:sz w:val="24"/>
                <w:szCs w:val="24"/>
              </w:rPr>
            </w:pPr>
            <w:r w:rsidRPr="00D51F91">
              <w:t>Potties</w:t>
            </w:r>
          </w:p>
        </w:tc>
        <w:tc>
          <w:tcPr>
            <w:tcW w:w="6795" w:type="dxa"/>
          </w:tcPr>
          <w:p w14:paraId="5F2F3AEF" w14:textId="77777777" w:rsidR="0010061C" w:rsidRPr="00D51F91" w:rsidRDefault="0010061C" w:rsidP="00305682">
            <w:pPr>
              <w:autoSpaceDE w:val="0"/>
              <w:autoSpaceDN w:val="0"/>
              <w:adjustRightInd w:val="0"/>
              <w:jc w:val="both"/>
              <w:rPr>
                <w:sz w:val="24"/>
                <w:szCs w:val="24"/>
              </w:rPr>
            </w:pPr>
            <w:r w:rsidRPr="00D51F91">
              <w:t>To all households with children under 3 at baseline in enrolled compounds</w:t>
            </w:r>
          </w:p>
        </w:tc>
      </w:tr>
      <w:tr w:rsidR="0010061C" w:rsidRPr="00EF4B3B" w14:paraId="2A191D01" w14:textId="77777777" w:rsidTr="00305682">
        <w:tc>
          <w:tcPr>
            <w:tcW w:w="2448" w:type="dxa"/>
            <w:vAlign w:val="center"/>
          </w:tcPr>
          <w:p w14:paraId="17BC977D" w14:textId="77777777" w:rsidR="0010061C" w:rsidRPr="00D51F91" w:rsidRDefault="0010061C" w:rsidP="00305682">
            <w:pPr>
              <w:autoSpaceDE w:val="0"/>
              <w:autoSpaceDN w:val="0"/>
              <w:adjustRightInd w:val="0"/>
              <w:rPr>
                <w:sz w:val="24"/>
                <w:szCs w:val="24"/>
              </w:rPr>
            </w:pPr>
            <w:r w:rsidRPr="00D51F91">
              <w:t>Plastic latrine slab with drop hole cover</w:t>
            </w:r>
          </w:p>
        </w:tc>
        <w:tc>
          <w:tcPr>
            <w:tcW w:w="6795" w:type="dxa"/>
          </w:tcPr>
          <w:p w14:paraId="390C5B58" w14:textId="77777777" w:rsidR="0010061C" w:rsidRPr="00D51F91" w:rsidRDefault="0010061C" w:rsidP="00305682">
            <w:pPr>
              <w:autoSpaceDE w:val="0"/>
              <w:autoSpaceDN w:val="0"/>
              <w:adjustRightInd w:val="0"/>
              <w:jc w:val="both"/>
              <w:rPr>
                <w:sz w:val="24"/>
                <w:szCs w:val="24"/>
              </w:rPr>
            </w:pPr>
            <w:r w:rsidRPr="00D51F91">
              <w:t>One for the enrolled pregnant woman’s primary latrine (if it is not cement)</w:t>
            </w:r>
          </w:p>
        </w:tc>
      </w:tr>
      <w:tr w:rsidR="0010061C" w:rsidRPr="00EF4B3B" w14:paraId="235AFB00" w14:textId="77777777" w:rsidTr="00305682">
        <w:tc>
          <w:tcPr>
            <w:tcW w:w="2448" w:type="dxa"/>
            <w:vAlign w:val="center"/>
          </w:tcPr>
          <w:p w14:paraId="207A87A2" w14:textId="77777777" w:rsidR="0010061C" w:rsidRPr="00D51F91" w:rsidRDefault="0010061C" w:rsidP="00305682">
            <w:pPr>
              <w:autoSpaceDE w:val="0"/>
              <w:autoSpaceDN w:val="0"/>
              <w:adjustRightInd w:val="0"/>
              <w:rPr>
                <w:sz w:val="24"/>
                <w:szCs w:val="24"/>
              </w:rPr>
            </w:pPr>
            <w:r w:rsidRPr="00D51F91">
              <w:t>Drop hole cover</w:t>
            </w:r>
          </w:p>
        </w:tc>
        <w:tc>
          <w:tcPr>
            <w:tcW w:w="6795" w:type="dxa"/>
          </w:tcPr>
          <w:p w14:paraId="17B20448" w14:textId="77777777" w:rsidR="0010061C" w:rsidRPr="00D51F91" w:rsidRDefault="0010061C" w:rsidP="00305682">
            <w:pPr>
              <w:autoSpaceDE w:val="0"/>
              <w:autoSpaceDN w:val="0"/>
              <w:adjustRightInd w:val="0"/>
              <w:jc w:val="both"/>
              <w:rPr>
                <w:sz w:val="24"/>
                <w:szCs w:val="24"/>
              </w:rPr>
            </w:pPr>
            <w:r w:rsidRPr="00D51F91">
              <w:t>One for each latrine in the compound that does not have a cover at baseline and is not receiving a plastic slab</w:t>
            </w:r>
          </w:p>
        </w:tc>
      </w:tr>
      <w:tr w:rsidR="0010061C" w:rsidRPr="00EF4B3B" w14:paraId="7083AD42" w14:textId="77777777" w:rsidTr="00305682">
        <w:tc>
          <w:tcPr>
            <w:tcW w:w="2448" w:type="dxa"/>
            <w:vAlign w:val="center"/>
          </w:tcPr>
          <w:p w14:paraId="745BF55B" w14:textId="77777777" w:rsidR="0010061C" w:rsidRPr="00D51F91" w:rsidRDefault="0010061C" w:rsidP="00305682">
            <w:pPr>
              <w:autoSpaceDE w:val="0"/>
              <w:autoSpaceDN w:val="0"/>
              <w:adjustRightInd w:val="0"/>
              <w:rPr>
                <w:sz w:val="24"/>
                <w:szCs w:val="24"/>
              </w:rPr>
            </w:pPr>
            <w:r w:rsidRPr="00D51F91">
              <w:t>Latrine construction</w:t>
            </w:r>
          </w:p>
        </w:tc>
        <w:tc>
          <w:tcPr>
            <w:tcW w:w="6795" w:type="dxa"/>
          </w:tcPr>
          <w:p w14:paraId="06E09368" w14:textId="77777777" w:rsidR="0010061C" w:rsidRPr="00D51F91" w:rsidRDefault="0010061C" w:rsidP="00305682">
            <w:pPr>
              <w:autoSpaceDE w:val="0"/>
              <w:autoSpaceDN w:val="0"/>
              <w:adjustRightInd w:val="0"/>
              <w:jc w:val="both"/>
              <w:rPr>
                <w:sz w:val="24"/>
                <w:szCs w:val="24"/>
              </w:rPr>
            </w:pPr>
            <w:r w:rsidRPr="00D51F91">
              <w:t>One for each compound with pregnant women that does not already have a latrine</w:t>
            </w:r>
          </w:p>
        </w:tc>
      </w:tr>
      <w:tr w:rsidR="0010061C" w:rsidRPr="00EF4B3B" w14:paraId="44F27485" w14:textId="77777777" w:rsidTr="00305682">
        <w:tc>
          <w:tcPr>
            <w:tcW w:w="2448" w:type="dxa"/>
            <w:vAlign w:val="center"/>
          </w:tcPr>
          <w:p w14:paraId="069AAAD3" w14:textId="77777777" w:rsidR="0010061C" w:rsidRPr="00D51F91" w:rsidRDefault="0010061C" w:rsidP="00305682">
            <w:pPr>
              <w:autoSpaceDE w:val="0"/>
              <w:autoSpaceDN w:val="0"/>
              <w:adjustRightInd w:val="0"/>
              <w:rPr>
                <w:sz w:val="24"/>
                <w:szCs w:val="24"/>
              </w:rPr>
            </w:pPr>
            <w:r w:rsidRPr="00D51F91">
              <w:t>LNS</w:t>
            </w:r>
          </w:p>
        </w:tc>
        <w:tc>
          <w:tcPr>
            <w:tcW w:w="6795" w:type="dxa"/>
          </w:tcPr>
          <w:p w14:paraId="76981F37" w14:textId="77777777" w:rsidR="0010061C" w:rsidRPr="00D51F91" w:rsidRDefault="0010061C" w:rsidP="00305682">
            <w:pPr>
              <w:autoSpaceDE w:val="0"/>
              <w:autoSpaceDN w:val="0"/>
              <w:adjustRightInd w:val="0"/>
              <w:jc w:val="both"/>
              <w:rPr>
                <w:sz w:val="24"/>
                <w:szCs w:val="24"/>
              </w:rPr>
            </w:pPr>
            <w:r w:rsidRPr="00D51F91">
              <w:t xml:space="preserve">To all target children from ages 6-24 months; additionally to siblings aged 6-24 months of target children during the period when the target child is receiving LNS </w:t>
            </w:r>
          </w:p>
        </w:tc>
      </w:tr>
    </w:tbl>
    <w:p w14:paraId="246CEFC1" w14:textId="77777777" w:rsidR="0010061C" w:rsidRPr="00CA7998" w:rsidRDefault="0010061C" w:rsidP="0010061C">
      <w:pPr>
        <w:autoSpaceDE w:val="0"/>
        <w:autoSpaceDN w:val="0"/>
        <w:adjustRightInd w:val="0"/>
        <w:jc w:val="both"/>
      </w:pPr>
    </w:p>
    <w:p w14:paraId="02368600" w14:textId="77777777" w:rsidR="0010061C" w:rsidRPr="00BE00B7" w:rsidRDefault="0010061C" w:rsidP="00E403C3">
      <w:pPr>
        <w:ind w:left="360"/>
        <w:rPr>
          <w:rFonts w:ascii="Arial" w:hAnsi="Arial" w:cs="Arial"/>
          <w:sz w:val="22"/>
          <w:szCs w:val="20"/>
        </w:rPr>
      </w:pPr>
    </w:p>
    <w:p w14:paraId="00BF5B09" w14:textId="77777777" w:rsidR="00E403C3" w:rsidRPr="00BE00B7" w:rsidRDefault="00E403C3" w:rsidP="00E403C3">
      <w:pPr>
        <w:ind w:left="360"/>
        <w:rPr>
          <w:rFonts w:ascii="Arial" w:hAnsi="Arial" w:cs="Arial"/>
          <w:sz w:val="22"/>
          <w:szCs w:val="20"/>
        </w:rPr>
      </w:pPr>
      <w:r w:rsidRPr="00BE00B7">
        <w:rPr>
          <w:rFonts w:ascii="Arial" w:hAnsi="Arial" w:cs="Arial"/>
          <w:sz w:val="22"/>
          <w:szCs w:val="20"/>
        </w:rPr>
        <w:t>A trained, local health promoter will deliver the behavior change communication intervention. The health promoter will work with authority figures in the community to communicate central messages</w:t>
      </w:r>
      <w:r w:rsidR="00F445A4">
        <w:rPr>
          <w:rFonts w:ascii="Arial" w:hAnsi="Arial" w:cs="Arial"/>
          <w:sz w:val="22"/>
          <w:szCs w:val="20"/>
        </w:rPr>
        <w:t xml:space="preserve"> depending on the assigned intervention, for example </w:t>
      </w:r>
      <w:r w:rsidRPr="00BE00B7">
        <w:rPr>
          <w:rFonts w:ascii="Arial" w:hAnsi="Arial" w:cs="Arial"/>
          <w:sz w:val="22"/>
          <w:szCs w:val="20"/>
        </w:rPr>
        <w:t>that child feces should be disposed in a latrine, that it is the occasional unseen contaminant in both water and on hands that needs to be protected against, and that key times to wash hands with soap include after defecation, after cleaning a child who has defecated, before preparing food and before eating or feeding their infants.</w:t>
      </w:r>
    </w:p>
    <w:p w14:paraId="4814221E" w14:textId="77777777" w:rsidR="00E403C3" w:rsidRPr="00BE00B7" w:rsidRDefault="00E403C3" w:rsidP="00E403C3">
      <w:pPr>
        <w:ind w:left="360"/>
        <w:rPr>
          <w:rFonts w:ascii="Arial" w:hAnsi="Arial" w:cs="Arial"/>
          <w:sz w:val="22"/>
          <w:szCs w:val="20"/>
        </w:rPr>
      </w:pPr>
    </w:p>
    <w:p w14:paraId="476DAC10" w14:textId="3D2570C8" w:rsidR="00F445A4" w:rsidRDefault="00E403C3" w:rsidP="00E403C3">
      <w:pPr>
        <w:ind w:left="360"/>
        <w:rPr>
          <w:rFonts w:ascii="Arial" w:hAnsi="Arial" w:cs="Arial"/>
          <w:sz w:val="22"/>
          <w:szCs w:val="20"/>
        </w:rPr>
      </w:pPr>
      <w:r w:rsidRPr="00BE00B7">
        <w:rPr>
          <w:rFonts w:ascii="Arial" w:hAnsi="Arial" w:cs="Arial"/>
          <w:sz w:val="22"/>
          <w:szCs w:val="20"/>
        </w:rPr>
        <w:t xml:space="preserve">The nutrition intervention will be implemented in two </w:t>
      </w:r>
      <w:r w:rsidR="001A3F4F">
        <w:rPr>
          <w:rFonts w:ascii="Arial" w:hAnsi="Arial" w:cs="Arial"/>
          <w:sz w:val="22"/>
          <w:szCs w:val="20"/>
        </w:rPr>
        <w:t>phases</w:t>
      </w:r>
      <w:r w:rsidRPr="00BE00B7">
        <w:rPr>
          <w:rFonts w:ascii="Arial" w:hAnsi="Arial" w:cs="Arial"/>
          <w:sz w:val="22"/>
          <w:szCs w:val="20"/>
        </w:rPr>
        <w:t xml:space="preserve">. </w:t>
      </w:r>
      <w:r w:rsidR="00AA1503">
        <w:rPr>
          <w:rFonts w:ascii="Arial" w:hAnsi="Arial" w:cs="Arial"/>
          <w:sz w:val="22"/>
          <w:szCs w:val="20"/>
        </w:rPr>
        <w:t xml:space="preserve">Before birth, and during the first 6 months of the child’s life, study promoters will </w:t>
      </w:r>
      <w:r w:rsidR="007707FE" w:rsidRPr="00D51F91">
        <w:t>promote healthy nutrition during pregnancy and lactation, and</w:t>
      </w:r>
      <w:r w:rsidR="007707FE" w:rsidRPr="00370CD6">
        <w:rPr>
          <w:rFonts w:ascii="Arial" w:hAnsi="Arial" w:cs="Arial"/>
          <w:sz w:val="22"/>
          <w:szCs w:val="20"/>
        </w:rPr>
        <w:t xml:space="preserve"> </w:t>
      </w:r>
      <w:r w:rsidR="00AA1503">
        <w:rPr>
          <w:rFonts w:ascii="Arial" w:hAnsi="Arial" w:cs="Arial"/>
          <w:sz w:val="22"/>
          <w:szCs w:val="20"/>
        </w:rPr>
        <w:t xml:space="preserve">encourage mothers to exclusively breastfeed their children. </w:t>
      </w:r>
      <w:r w:rsidRPr="00BE00B7">
        <w:rPr>
          <w:rFonts w:ascii="Arial" w:hAnsi="Arial" w:cs="Arial"/>
          <w:sz w:val="22"/>
          <w:szCs w:val="20"/>
        </w:rPr>
        <w:t xml:space="preserve">When children turn 6 months of age and are starting to eat solid foods, mothers/guardians will be instructed to continue breastfeeding along with offering </w:t>
      </w:r>
      <w:r w:rsidR="007707FE">
        <w:rPr>
          <w:rFonts w:ascii="Arial" w:hAnsi="Arial" w:cs="Arial"/>
          <w:sz w:val="22"/>
          <w:szCs w:val="20"/>
        </w:rPr>
        <w:t xml:space="preserve">complementary </w:t>
      </w:r>
      <w:r w:rsidRPr="00BE00B7">
        <w:rPr>
          <w:rFonts w:ascii="Arial" w:hAnsi="Arial" w:cs="Arial"/>
          <w:sz w:val="22"/>
          <w:szCs w:val="20"/>
        </w:rPr>
        <w:t>food. They will be instructed to mix 1 sachet (10 mg) of the supplied nutrition supplement (</w:t>
      </w:r>
      <w:r w:rsidR="00586487">
        <w:rPr>
          <w:rFonts w:ascii="Arial" w:hAnsi="Arial" w:cs="Arial"/>
          <w:sz w:val="22"/>
          <w:szCs w:val="20"/>
        </w:rPr>
        <w:t>LNS</w:t>
      </w:r>
      <w:r w:rsidRPr="00BE00B7">
        <w:rPr>
          <w:rFonts w:ascii="Arial" w:hAnsi="Arial" w:cs="Arial"/>
          <w:sz w:val="22"/>
          <w:szCs w:val="20"/>
        </w:rPr>
        <w:t xml:space="preserve">) into the </w:t>
      </w:r>
      <w:r w:rsidRPr="00BE00B7">
        <w:rPr>
          <w:rFonts w:ascii="Arial" w:hAnsi="Arial" w:cs="Arial"/>
          <w:sz w:val="22"/>
          <w:szCs w:val="20"/>
        </w:rPr>
        <w:lastRenderedPageBreak/>
        <w:t>baby’s meal (i.e. porridge) 2 times per day. The mother/guardian will be given a 1-month supply of the supplement at a time. The local health promoter will deliver the monthly supplies</w:t>
      </w:r>
      <w:r w:rsidR="00F445A4">
        <w:rPr>
          <w:rFonts w:ascii="Arial" w:hAnsi="Arial" w:cs="Arial"/>
          <w:sz w:val="22"/>
          <w:szCs w:val="20"/>
        </w:rPr>
        <w:t>, will be responsible for delivering behavior change communication (BCC) messages encouraging continued breastfeeding</w:t>
      </w:r>
      <w:r w:rsidRPr="00BE00B7">
        <w:rPr>
          <w:rFonts w:ascii="Arial" w:hAnsi="Arial" w:cs="Arial"/>
          <w:sz w:val="22"/>
          <w:szCs w:val="20"/>
        </w:rPr>
        <w:t xml:space="preserve">, feeding of nutrient rich complementary foods, feeding frequency, and proper use of the supplement. </w:t>
      </w:r>
      <w:r w:rsidR="00AA1503" w:rsidRPr="007308F4">
        <w:rPr>
          <w:rFonts w:ascii="Arial" w:hAnsi="Arial" w:cs="Arial"/>
          <w:sz w:val="22"/>
          <w:szCs w:val="20"/>
        </w:rPr>
        <w:t>In addition to messages about the preparation and mixing of LNS into children’s complementary foods, we plan to deliver a series of messages about breast feeding and the consumption of micronutrient-rich complementary foods to households receiving LNS, modeling these messages on those recommended in the Guiding Principles for Complementary Feeding of the Breastfed Child and the recent UNICEF Program Guide for Infant and Young Child Feeding Practices.  General messages will include (1) practice exclusive breastfeeding from birth to 6 months of age and introduce complementary foods at 6 months of age while continuing to breastfeed; (2) continue breast feeding as you did before receiving LNS (inserting a local term for LNS); (3) provide your child micronutrient-rich foods such as meat, fish, eggs, and vitamin A rich fruits and vegetables (adapted to locally available food examples); and (4) feed your child at least 2-3 times per day when 6-8 months old and 3-4 times per day when 9-24 months old.</w:t>
      </w:r>
    </w:p>
    <w:p w14:paraId="556EC05F" w14:textId="77777777" w:rsidR="00F445A4" w:rsidRDefault="00F445A4" w:rsidP="00E403C3">
      <w:pPr>
        <w:ind w:left="360"/>
        <w:rPr>
          <w:rFonts w:ascii="Arial" w:hAnsi="Arial" w:cs="Arial"/>
          <w:sz w:val="22"/>
          <w:szCs w:val="20"/>
        </w:rPr>
      </w:pPr>
    </w:p>
    <w:p w14:paraId="14D6DF32" w14:textId="3FAEC8EE" w:rsidR="008B2E27" w:rsidRDefault="00F445A4" w:rsidP="008B2E27">
      <w:pPr>
        <w:autoSpaceDE w:val="0"/>
        <w:autoSpaceDN w:val="0"/>
        <w:adjustRightInd w:val="0"/>
        <w:jc w:val="both"/>
      </w:pPr>
      <w:r>
        <w:rPr>
          <w:rFonts w:ascii="Arial" w:hAnsi="Arial" w:cs="Arial"/>
          <w:sz w:val="22"/>
          <w:szCs w:val="20"/>
        </w:rPr>
        <w:t xml:space="preserve">For all intervention arms, </w:t>
      </w:r>
      <w:r w:rsidRPr="00BE00B7">
        <w:rPr>
          <w:rFonts w:ascii="Arial" w:hAnsi="Arial" w:cs="Arial"/>
          <w:sz w:val="22"/>
          <w:szCs w:val="20"/>
        </w:rPr>
        <w:t xml:space="preserve">the </w:t>
      </w:r>
      <w:r>
        <w:rPr>
          <w:rFonts w:ascii="Arial" w:hAnsi="Arial" w:cs="Arial"/>
          <w:sz w:val="22"/>
          <w:szCs w:val="20"/>
        </w:rPr>
        <w:t xml:space="preserve">health </w:t>
      </w:r>
      <w:r w:rsidRPr="00BE00B7">
        <w:rPr>
          <w:rFonts w:ascii="Arial" w:hAnsi="Arial" w:cs="Arial"/>
          <w:sz w:val="22"/>
          <w:szCs w:val="20"/>
        </w:rPr>
        <w:t xml:space="preserve">promoter will visit the participating household frequently (i.e. </w:t>
      </w:r>
      <w:r w:rsidR="007707FE">
        <w:rPr>
          <w:rFonts w:ascii="Arial" w:hAnsi="Arial" w:cs="Arial"/>
          <w:sz w:val="22"/>
          <w:szCs w:val="20"/>
        </w:rPr>
        <w:t>2 visits per month</w:t>
      </w:r>
      <w:r w:rsidRPr="00BE00B7">
        <w:rPr>
          <w:rFonts w:ascii="Arial" w:hAnsi="Arial" w:cs="Arial"/>
          <w:sz w:val="22"/>
          <w:szCs w:val="20"/>
        </w:rPr>
        <w:t>)</w:t>
      </w:r>
      <w:r>
        <w:rPr>
          <w:rFonts w:ascii="Arial" w:hAnsi="Arial" w:cs="Arial"/>
          <w:sz w:val="22"/>
          <w:szCs w:val="20"/>
        </w:rPr>
        <w:t xml:space="preserve"> early in the study; l</w:t>
      </w:r>
      <w:r w:rsidRPr="00BE00B7">
        <w:rPr>
          <w:rFonts w:ascii="Arial" w:hAnsi="Arial" w:cs="Arial"/>
          <w:sz w:val="22"/>
          <w:szCs w:val="20"/>
        </w:rPr>
        <w:t>ater in the study, the promoter visits will taper off to one visit per month.</w:t>
      </w:r>
      <w:r w:rsidR="008B2E27">
        <w:rPr>
          <w:rFonts w:ascii="Arial" w:hAnsi="Arial" w:cs="Arial"/>
          <w:sz w:val="22"/>
          <w:szCs w:val="20"/>
        </w:rPr>
        <w:t xml:space="preserve"> </w:t>
      </w:r>
      <w:r w:rsidR="006874BC" w:rsidRPr="006874BC">
        <w:t xml:space="preserve">Once per month, promoters in intervention arms will check on the status of the hardware and </w:t>
      </w:r>
      <w:r w:rsidR="007707FE">
        <w:t>talk by phone with</w:t>
      </w:r>
      <w:r w:rsidR="006874BC" w:rsidRPr="006874BC">
        <w:t xml:space="preserve"> their supervisor at IPA with the results of these hardware checks.</w:t>
      </w:r>
      <w:r w:rsidR="008B2E27">
        <w:t xml:space="preserve"> </w:t>
      </w:r>
      <w:r w:rsidR="008B2E27" w:rsidRPr="00701D90">
        <w:t>If we find that take-up drops below our acceptable threshold based on records provided to IPA by the promoters, or random spot-checks to confirm such records, then we may intensify the intervention, for example by holding additional community meetings, organizing some sort of contest that would motivate villages with prizes for higher take-up. In the hygiene arms, we might also opt to start providing free soap.</w:t>
      </w:r>
      <w:r w:rsidR="008B2E27">
        <w:t xml:space="preserve"> </w:t>
      </w:r>
    </w:p>
    <w:p w14:paraId="123D3D1C" w14:textId="3F436DDB" w:rsidR="00C95AC7" w:rsidRPr="00D51F91" w:rsidRDefault="008B2E27" w:rsidP="00C95AC7">
      <w:pPr>
        <w:jc w:val="both"/>
      </w:pPr>
      <w:r w:rsidRPr="00BF6D86">
        <w:t xml:space="preserve">We will also use the </w:t>
      </w:r>
      <w:r w:rsidR="00C95AC7">
        <w:t>phone calls</w:t>
      </w:r>
      <w:r w:rsidRPr="00BF6D86">
        <w:t xml:space="preserve"> from promoters to assess their performance and trigger closer oversight or additional training</w:t>
      </w:r>
      <w:r w:rsidR="00C95AC7">
        <w:t xml:space="preserve">, </w:t>
      </w:r>
      <w:r w:rsidR="00C95AC7" w:rsidRPr="00D51F91">
        <w:t>and to collect information on births, deaths, and participants who have moved</w:t>
      </w:r>
      <w:r w:rsidRPr="00BF6D86">
        <w:t>. In all but the passive control arm, promoters will measure the study child’s MUAC (or the pregnant mother’s belly circumference) monthly, so that there is also a performance measure for promoters in the active control arm. Promoters will share the result of these measures with the enrolled mother on each visit. For study children who are 6 months or older, promoters will refer malnourished subjects to their local health facility based on the</w:t>
      </w:r>
      <w:r w:rsidR="00C95AC7">
        <w:t xml:space="preserve"> Ministry of Medical Services</w:t>
      </w:r>
      <w:r w:rsidRPr="00BF6D86">
        <w:t xml:space="preserve"> </w:t>
      </w:r>
      <w:r w:rsidR="00C95AC7">
        <w:t>(</w:t>
      </w:r>
      <w:r w:rsidRPr="00BF6D86">
        <w:t>MOMS</w:t>
      </w:r>
      <w:r w:rsidR="00C95AC7">
        <w:t>)</w:t>
      </w:r>
      <w:r w:rsidRPr="00BF6D86">
        <w:t xml:space="preserve"> and </w:t>
      </w:r>
      <w:r w:rsidR="00C95AC7">
        <w:t>Ministry of Public Health and Sanitation (</w:t>
      </w:r>
      <w:r w:rsidRPr="00BF6D86">
        <w:t>MOPHS</w:t>
      </w:r>
      <w:r w:rsidR="00C95AC7">
        <w:t>)</w:t>
      </w:r>
      <w:r w:rsidRPr="00BF6D86">
        <w:t xml:space="preserve"> guidelines for use of MUAC measurements as specified in the Handbook on Integrated Management of Acute Malnutrition</w:t>
      </w:r>
      <w:r w:rsidR="00C95AC7">
        <w:t xml:space="preserve"> </w:t>
      </w:r>
      <w:r w:rsidR="00C95AC7" w:rsidRPr="00921A4E">
        <w:t xml:space="preserve">(GOK, 2012b). </w:t>
      </w:r>
      <w:r w:rsidR="00C95AC7" w:rsidRPr="00D51F91">
        <w:t>All children &gt; 6 month old with MUAC &lt;11.5cm will be referred to health facilities treating Severe Acute Malnutrition.</w:t>
      </w:r>
      <w:r w:rsidR="00355C0D">
        <w:t xml:space="preserve"> For those study participants who migrate we will attempt to visit them and provide at least a part of the intervention package and have our staff provide similar information and checks that a promoter would but much less frequently. </w:t>
      </w:r>
    </w:p>
    <w:p w14:paraId="525E1AA3" w14:textId="77777777" w:rsidR="00C95AC7" w:rsidRDefault="00C95AC7" w:rsidP="008B2E27">
      <w:pPr>
        <w:autoSpaceDE w:val="0"/>
        <w:autoSpaceDN w:val="0"/>
        <w:adjustRightInd w:val="0"/>
        <w:jc w:val="both"/>
      </w:pPr>
    </w:p>
    <w:p w14:paraId="7F30B348" w14:textId="77777777" w:rsidR="00C95AC7" w:rsidRDefault="00C95AC7" w:rsidP="008B2E27">
      <w:pPr>
        <w:autoSpaceDE w:val="0"/>
        <w:autoSpaceDN w:val="0"/>
        <w:adjustRightInd w:val="0"/>
        <w:jc w:val="both"/>
      </w:pPr>
    </w:p>
    <w:p w14:paraId="0A5AC9B8" w14:textId="77777777" w:rsidR="008B2E27" w:rsidRDefault="008B2E27" w:rsidP="008B2E27">
      <w:pPr>
        <w:autoSpaceDE w:val="0"/>
        <w:autoSpaceDN w:val="0"/>
        <w:adjustRightInd w:val="0"/>
        <w:jc w:val="both"/>
      </w:pPr>
      <w:r w:rsidRPr="00BF6D86">
        <w:t>Promoters will be instructed not to attempt to provide any other health information, but rather to refer study participants to their local Community Health Worker or health facility for assessment. IPA has made arrangements with health facilities in the study area to accommodate these referrals.</w:t>
      </w:r>
    </w:p>
    <w:p w14:paraId="57F9555C" w14:textId="77777777" w:rsidR="00BF6D86" w:rsidRDefault="00BF6D86" w:rsidP="008B2E27">
      <w:pPr>
        <w:autoSpaceDE w:val="0"/>
        <w:autoSpaceDN w:val="0"/>
        <w:adjustRightInd w:val="0"/>
        <w:jc w:val="both"/>
      </w:pPr>
    </w:p>
    <w:p w14:paraId="134C8922" w14:textId="414B0B30" w:rsidR="00BF6D86" w:rsidRDefault="00BF6D86" w:rsidP="00BF6D86">
      <w:r w:rsidRPr="00197D2C">
        <w:rPr>
          <w:u w:val="single"/>
        </w:rPr>
        <w:t>Monitoring and Process Documentation</w:t>
      </w:r>
      <w:r>
        <w:rPr>
          <w:u w:val="single"/>
        </w:rPr>
        <w:t>.</w:t>
      </w:r>
      <w:r>
        <w:t xml:space="preserve"> </w:t>
      </w:r>
      <w:r w:rsidRPr="00701D90">
        <w:t>Valid evaluation of the study hypotheses req</w:t>
      </w:r>
      <w:r>
        <w:t>uires a consistent intervention</w:t>
      </w:r>
      <w:r w:rsidRPr="00701D90">
        <w:t xml:space="preserve">. While an intervention of this scope and complexity involving this many individuals will inevitably have some deviation from optimal implementation as planned, </w:t>
      </w:r>
      <w:r w:rsidRPr="00701D90">
        <w:lastRenderedPageBreak/>
        <w:t>meaningful interpretation of the results requires a rigorous assessment of how consistently the intervention activities were delivere</w:t>
      </w:r>
      <w:r>
        <w:t>d. This assessment will include a</w:t>
      </w:r>
      <w:r w:rsidRPr="00701D90">
        <w:t xml:space="preserve"> monitoring system that tracks</w:t>
      </w:r>
      <w:r>
        <w:t xml:space="preserve"> </w:t>
      </w:r>
      <w:r w:rsidRPr="00FF1D77">
        <w:t>procurement and distribution of commodities and technologies</w:t>
      </w:r>
      <w:r>
        <w:t xml:space="preserve">, </w:t>
      </w:r>
      <w:r w:rsidRPr="00701D90">
        <w:t xml:space="preserve">recruitment, </w:t>
      </w:r>
      <w:r>
        <w:t xml:space="preserve">as well as </w:t>
      </w:r>
      <w:r w:rsidRPr="00701D90">
        <w:t>training and supervision of promoters</w:t>
      </w:r>
      <w:r>
        <w:t xml:space="preserve">. Uptake indicators </w:t>
      </w:r>
      <w:r w:rsidR="00B74B77">
        <w:t>provided</w:t>
      </w:r>
      <w:r>
        <w:t xml:space="preserve"> by promoters (i.e. presence of soap in tippy tap) will be monitored monthly and </w:t>
      </w:r>
      <w:r w:rsidR="00B74B77">
        <w:t>staff</w:t>
      </w:r>
      <w:r>
        <w:t xml:space="preserve"> will conduct random spot checks at a subset of households</w:t>
      </w:r>
      <w:r w:rsidR="00DB5481">
        <w:t xml:space="preserve"> (also called a rapid uptake assessment)</w:t>
      </w:r>
      <w:r>
        <w:t>. In addition, t</w:t>
      </w:r>
      <w:r w:rsidRPr="00197D2C">
        <w:t xml:space="preserve">rained field workers will conduct </w:t>
      </w:r>
      <w:r>
        <w:t xml:space="preserve">a five hour </w:t>
      </w:r>
      <w:r w:rsidRPr="00197D2C">
        <w:t>structured observation in a sub</w:t>
      </w:r>
      <w:r>
        <w:t>set of participating households (</w:t>
      </w:r>
      <w:r w:rsidR="00B74B77">
        <w:t xml:space="preserve">up to </w:t>
      </w:r>
      <w:r>
        <w:t xml:space="preserve">1000) </w:t>
      </w:r>
      <w:r w:rsidRPr="00197D2C">
        <w:t>to observe how the inter</w:t>
      </w:r>
      <w:r>
        <w:t>ventions are being used. The structured observation will include observation of defecation events, child feeding events, handwashing events, and water extraction events.</w:t>
      </w:r>
      <w:r w:rsidR="003209C3">
        <w:t xml:space="preserve"> Qualitative (focus group discussions and in-depth interviews) follow up may be necessary with the study communities (compound, promoters, etc.) depending on the outcome of the process monitoring. For example, if there is low uptake of a specific intervention or a challenge with a distribution system the project leadership may determine that more details are needed that can’t be obtained quantitatively</w:t>
      </w:r>
      <w:r w:rsidR="00DB5481">
        <w:t>. Questions developed for the individual arms will be agg</w:t>
      </w:r>
      <w:r w:rsidR="00070C3B">
        <w:t>r</w:t>
      </w:r>
      <w:r w:rsidR="00DB5481">
        <w:t xml:space="preserve">egated for implementation in the combined arms. </w:t>
      </w:r>
      <w:r>
        <w:t xml:space="preserve"> If the </w:t>
      </w:r>
      <w:r w:rsidR="00B74B77">
        <w:t>phone call</w:t>
      </w:r>
      <w:r>
        <w:t xml:space="preserve">, spot check, or </w:t>
      </w:r>
      <w:r w:rsidRPr="00197D2C">
        <w:t>structured observation data suggest important difficulties in uptake and use of the interventions, then the project leadership will consider changes to the intervention.</w:t>
      </w:r>
    </w:p>
    <w:p w14:paraId="158FADE1" w14:textId="77777777" w:rsidR="000579EE" w:rsidRDefault="000579EE" w:rsidP="00BF6D86"/>
    <w:p w14:paraId="440E3CB9" w14:textId="4FF730E6" w:rsidR="000579EE" w:rsidRDefault="000579EE" w:rsidP="00BF6D86">
      <w:r w:rsidRPr="00154BC6">
        <w:rPr>
          <w:u w:val="single"/>
        </w:rPr>
        <w:t>Use of sensors to monitor uptake.</w:t>
      </w:r>
      <w:r>
        <w:t xml:space="preserve"> </w:t>
      </w:r>
      <w:r w:rsidR="00F0545C">
        <w:t>To</w:t>
      </w:r>
      <w:r w:rsidR="005F1C68" w:rsidRPr="00154BC6">
        <w:t xml:space="preserve"> objectively and accurately monitor usage of tippy-tap</w:t>
      </w:r>
      <w:r w:rsidR="00154BC6">
        <w:t>s and latrines</w:t>
      </w:r>
      <w:r w:rsidR="00E145E6">
        <w:t>, we will employ remote</w:t>
      </w:r>
      <w:r w:rsidR="00F0545C">
        <w:t xml:space="preserve"> sensors to assess frequency of handwashing and latrine use among a subset of households post-intervention delivery. </w:t>
      </w:r>
      <w:r w:rsidR="00F82BEE">
        <w:t xml:space="preserve">The sensors </w:t>
      </w:r>
      <w:r w:rsidR="00191142">
        <w:t xml:space="preserve">are remote battery-powered monitoring devices that can transmit data in real-time via a mobile phone network. The sensors will be provided by </w:t>
      </w:r>
      <w:proofErr w:type="spellStart"/>
      <w:r w:rsidR="00191142">
        <w:t>Dr</w:t>
      </w:r>
      <w:proofErr w:type="spellEnd"/>
      <w:r w:rsidR="00191142">
        <w:t xml:space="preserve"> Evan Thomas </w:t>
      </w:r>
      <w:r w:rsidR="006E5FBA">
        <w:t>o</w:t>
      </w:r>
      <w:r w:rsidR="00191142">
        <w:t xml:space="preserve">f </w:t>
      </w:r>
      <w:proofErr w:type="spellStart"/>
      <w:r w:rsidR="00191142">
        <w:t>SweetLab</w:t>
      </w:r>
      <w:proofErr w:type="spellEnd"/>
      <w:r w:rsidR="00191142">
        <w:t xml:space="preserve"> at Portland State University, who has a great deal of experience designing and deploying sensors to monitor usage of health-related products.</w:t>
      </w:r>
      <w:r w:rsidR="00F82BEE">
        <w:t xml:space="preserve"> </w:t>
      </w:r>
      <w:r w:rsidR="00191142">
        <w:t xml:space="preserve">The latrine motion sensor will capture when individuals enter and exit latrines, providing an objective indicator of per-capita latrine use in compounds. The tippy-tap sensor will incorporate an accelerometer and pressure transducer to allow for detection of the tippy-tap motion, as well as determination of the volume of water used per handwashing event. </w:t>
      </w:r>
      <w:r w:rsidR="00B8701F">
        <w:t>The two types of s</w:t>
      </w:r>
      <w:r w:rsidR="00F0545C">
        <w:t xml:space="preserve">ensors will be deployed </w:t>
      </w:r>
      <w:r w:rsidR="00B8701F">
        <w:t>together</w:t>
      </w:r>
      <w:r w:rsidR="00191142">
        <w:t xml:space="preserve"> </w:t>
      </w:r>
      <w:r w:rsidR="00E145E6">
        <w:t xml:space="preserve">among a </w:t>
      </w:r>
      <w:r w:rsidR="00191142">
        <w:t xml:space="preserve">subset of </w:t>
      </w:r>
      <w:r w:rsidR="00E145E6">
        <w:t xml:space="preserve">households in </w:t>
      </w:r>
      <w:r w:rsidR="00F0545C">
        <w:t>the hygiene</w:t>
      </w:r>
      <w:r w:rsidR="00E50612">
        <w:t xml:space="preserve">, sanitation, </w:t>
      </w:r>
      <w:r w:rsidR="00F0545C">
        <w:t>WASH</w:t>
      </w:r>
      <w:r w:rsidR="00E50612">
        <w:t>, and WASH+N</w:t>
      </w:r>
      <w:r w:rsidR="00F0545C">
        <w:t xml:space="preserve"> arms</w:t>
      </w:r>
      <w:r w:rsidR="005512AD">
        <w:t xml:space="preserve"> (</w:t>
      </w:r>
      <w:r w:rsidR="003637EA">
        <w:t xml:space="preserve">however </w:t>
      </w:r>
      <w:r w:rsidR="005512AD">
        <w:t>only the latrine sensor will be deployed in the sanitation arm)</w:t>
      </w:r>
      <w:r w:rsidR="00E50612">
        <w:t xml:space="preserve">. </w:t>
      </w:r>
      <w:r w:rsidR="00E145E6">
        <w:t xml:space="preserve">Up to </w:t>
      </w:r>
      <w:r w:rsidR="002B0F10">
        <w:t>8</w:t>
      </w:r>
      <w:r w:rsidR="00E5398C">
        <w:t>00 households will be invited to have sensors installed on their tippy taps and latrines (N~</w:t>
      </w:r>
      <w:r w:rsidR="002B0F10">
        <w:t>200</w:t>
      </w:r>
      <w:r w:rsidR="00E5398C">
        <w:t xml:space="preserve"> per arm)</w:t>
      </w:r>
      <w:r w:rsidR="002B0F10">
        <w:t xml:space="preserve"> for a period of </w:t>
      </w:r>
      <w:r w:rsidR="00FD4D0A">
        <w:t xml:space="preserve">1- </w:t>
      </w:r>
      <w:r w:rsidR="002B0F10">
        <w:t xml:space="preserve">2 weeks. We will compare the objective sensor usage data with other measured outcomes of uptake to better understand the potential social desirability bias associated with observational and self-reported indicators </w:t>
      </w:r>
      <w:r w:rsidR="00E42CCB">
        <w:t>of handwashing and latrine use frequency.</w:t>
      </w:r>
    </w:p>
    <w:p w14:paraId="7A35A79A" w14:textId="77777777" w:rsidR="00BF6D86" w:rsidRDefault="00BF6D86" w:rsidP="00BF6D86"/>
    <w:p w14:paraId="776BBF5F" w14:textId="5D278659" w:rsidR="00BF6D86" w:rsidRPr="00BF6D86" w:rsidRDefault="006874BC" w:rsidP="00BF6D86">
      <w:r w:rsidRPr="006874BC">
        <w:rPr>
          <w:u w:val="single"/>
        </w:rPr>
        <w:t>Promotion of Chlorine Dispensers to Other Households in the Community with Children Under 5.</w:t>
      </w:r>
      <w:r w:rsidRPr="006874BC">
        <w:t xml:space="preserve"> Although we do not currently have plans to collect any data on older children in the study communities, as a community-level intervention the chlorine dispenser could possibly have positive health benefits for other members of the community, particularly children under 5. In order to maximize this potential, as part of the WASH Benefits study IPA will support a Community Dispenser Promoter (CDP) in each </w:t>
      </w:r>
      <w:r w:rsidR="00B74B77">
        <w:t>cluster</w:t>
      </w:r>
      <w:r w:rsidR="00B74B77" w:rsidRPr="006874BC">
        <w:t xml:space="preserve"> </w:t>
      </w:r>
      <w:r w:rsidRPr="006874BC">
        <w:t>enrolled in the water</w:t>
      </w:r>
      <w:r w:rsidR="002D18B1">
        <w:t>, WASH, and WASH+</w:t>
      </w:r>
      <w:r w:rsidRPr="006874BC">
        <w:t xml:space="preserve"> arms of the study. The CDP program will be modeled on the WASH Benefits promoter program, but will be slightly less intensive. </w:t>
      </w:r>
      <w:r w:rsidR="00B74B77" w:rsidRPr="00D51F91">
        <w:t xml:space="preserve">In order to facilitate long-term sustainability of the chlorine dispensers installed through the WASH Benefits study, for each dispenser, a Chlorine </w:t>
      </w:r>
      <w:r w:rsidR="00B74B77" w:rsidRPr="00D51F91">
        <w:lastRenderedPageBreak/>
        <w:t>Dispenser Volunteer will be selected and trained to monitor the functionality of the dispenser and alert the promoter when a refill is necessary</w:t>
      </w:r>
      <w:r w:rsidR="00B74B77" w:rsidRPr="00DC2CC1">
        <w:t>.</w:t>
      </w:r>
    </w:p>
    <w:p w14:paraId="7B99863C" w14:textId="77777777" w:rsidR="00BF6D86" w:rsidRPr="00BF6D86" w:rsidRDefault="00BF6D86" w:rsidP="008B2E27">
      <w:pPr>
        <w:autoSpaceDE w:val="0"/>
        <w:autoSpaceDN w:val="0"/>
        <w:adjustRightInd w:val="0"/>
        <w:jc w:val="both"/>
      </w:pPr>
    </w:p>
    <w:p w14:paraId="4BBFAD33" w14:textId="487622C8" w:rsidR="00F445A4" w:rsidRDefault="00A2744A" w:rsidP="00D51F91">
      <w:pPr>
        <w:tabs>
          <w:tab w:val="left" w:pos="3105"/>
        </w:tabs>
        <w:ind w:left="360"/>
        <w:rPr>
          <w:rFonts w:ascii="Arial" w:hAnsi="Arial" w:cs="Arial"/>
          <w:sz w:val="22"/>
          <w:szCs w:val="20"/>
        </w:rPr>
      </w:pPr>
      <w:r>
        <w:rPr>
          <w:rFonts w:ascii="Arial" w:hAnsi="Arial" w:cs="Arial"/>
          <w:sz w:val="22"/>
          <w:szCs w:val="20"/>
        </w:rPr>
        <w:tab/>
      </w:r>
    </w:p>
    <w:p w14:paraId="13644BAE" w14:textId="77777777" w:rsidR="00E403C3" w:rsidRPr="00BE00B7" w:rsidRDefault="00E403C3" w:rsidP="00E403C3">
      <w:pPr>
        <w:ind w:left="360"/>
        <w:rPr>
          <w:rFonts w:ascii="Arial" w:hAnsi="Arial" w:cs="Arial"/>
          <w:sz w:val="22"/>
          <w:szCs w:val="20"/>
        </w:rPr>
      </w:pPr>
    </w:p>
    <w:p w14:paraId="09B81700" w14:textId="77777777" w:rsidR="00E403C3" w:rsidRPr="00921FEE" w:rsidRDefault="00992634" w:rsidP="00E403C3">
      <w:pPr>
        <w:ind w:left="360"/>
        <w:rPr>
          <w:rFonts w:ascii="Arial" w:hAnsi="Arial" w:cs="Arial"/>
          <w:sz w:val="22"/>
          <w:szCs w:val="20"/>
          <w:u w:val="single"/>
        </w:rPr>
      </w:pPr>
      <w:r>
        <w:rPr>
          <w:rFonts w:ascii="Arial" w:hAnsi="Arial" w:cs="Arial"/>
          <w:sz w:val="22"/>
          <w:szCs w:val="20"/>
          <w:u w:val="single"/>
        </w:rPr>
        <w:t>5</w:t>
      </w:r>
      <w:r w:rsidR="00F445A4">
        <w:rPr>
          <w:rFonts w:ascii="Arial" w:hAnsi="Arial" w:cs="Arial"/>
          <w:sz w:val="22"/>
          <w:szCs w:val="20"/>
          <w:u w:val="single"/>
        </w:rPr>
        <w:t xml:space="preserve">) </w:t>
      </w:r>
      <w:r w:rsidR="00E403C3" w:rsidRPr="00921FEE">
        <w:rPr>
          <w:rFonts w:ascii="Arial" w:hAnsi="Arial" w:cs="Arial"/>
          <w:sz w:val="22"/>
          <w:szCs w:val="20"/>
          <w:u w:val="single"/>
        </w:rPr>
        <w:t>Midline Assessment</w:t>
      </w:r>
    </w:p>
    <w:p w14:paraId="765704BB" w14:textId="5059EDFC" w:rsidR="00F445A4" w:rsidRDefault="00F445A4" w:rsidP="00F445A4">
      <w:pPr>
        <w:ind w:left="360"/>
        <w:rPr>
          <w:rFonts w:ascii="Arial" w:hAnsi="Arial" w:cs="Arial"/>
          <w:sz w:val="22"/>
          <w:szCs w:val="20"/>
        </w:rPr>
      </w:pPr>
      <w:r w:rsidRPr="00BE00B7">
        <w:rPr>
          <w:rFonts w:ascii="Arial" w:hAnsi="Arial" w:cs="Arial"/>
          <w:sz w:val="22"/>
          <w:szCs w:val="20"/>
        </w:rPr>
        <w:t>Field teams will measure outcomes at 1 year following the initiation of intervention. Children will be between 9 and 1</w:t>
      </w:r>
      <w:r w:rsidR="00B74B77">
        <w:rPr>
          <w:rFonts w:ascii="Arial" w:hAnsi="Arial" w:cs="Arial"/>
          <w:sz w:val="22"/>
          <w:szCs w:val="20"/>
        </w:rPr>
        <w:t>5</w:t>
      </w:r>
      <w:r w:rsidRPr="00BE00B7">
        <w:rPr>
          <w:rFonts w:ascii="Arial" w:hAnsi="Arial" w:cs="Arial"/>
          <w:sz w:val="22"/>
          <w:szCs w:val="20"/>
        </w:rPr>
        <w:t xml:space="preserve"> months at the 1-year survey. </w:t>
      </w:r>
      <w:r w:rsidR="00B74B77" w:rsidRPr="00CC0C2E">
        <w:t xml:space="preserve">This will be the first round in which the field team measures </w:t>
      </w:r>
      <w:r w:rsidR="00B74B77" w:rsidRPr="00B74B77">
        <w:t>anthropometry</w:t>
      </w:r>
      <w:r w:rsidR="00443A86" w:rsidRPr="00736974">
        <w:t xml:space="preserve"> (aside from in the EE subsample)</w:t>
      </w:r>
      <w:r w:rsidR="00B74B77" w:rsidRPr="00B74B77">
        <w:t>. The field teams will measure length, weight,</w:t>
      </w:r>
      <w:r w:rsidR="00443A86" w:rsidRPr="00736974">
        <w:t xml:space="preserve"> MUAC</w:t>
      </w:r>
      <w:r w:rsidR="00B74B77" w:rsidRPr="00B74B77">
        <w:t xml:space="preserve"> and head circumference using standardized measurement techniques. Our anthropometric t</w:t>
      </w:r>
      <w:r w:rsidR="00443A86" w:rsidRPr="00736974">
        <w:t>eams will have been trained and standardized in measurement techniques according to the FANTA and WHO guidelines (</w:t>
      </w:r>
      <w:proofErr w:type="spellStart"/>
      <w:r w:rsidR="00443A86" w:rsidRPr="00736974">
        <w:t>Cogill</w:t>
      </w:r>
      <w:proofErr w:type="spellEnd"/>
      <w:r w:rsidR="00443A86" w:rsidRPr="00736974">
        <w:t xml:space="preserve"> 2003, </w:t>
      </w:r>
      <w:proofErr w:type="spellStart"/>
      <w:r w:rsidR="00443A86" w:rsidRPr="00736974">
        <w:t>deOnis</w:t>
      </w:r>
      <w:proofErr w:type="spellEnd"/>
      <w:r w:rsidR="00443A86" w:rsidRPr="00736974">
        <w:t xml:space="preserve"> 2004). The child will be weighed using a calibrated scale and measure his/her length or height using a height board, MUAC</w:t>
      </w:r>
      <w:r w:rsidR="00B74B77" w:rsidRPr="00CC0C2E">
        <w:t xml:space="preserve"> and head circumference using a tape measure.  We will also measure maternal height and weight.</w:t>
      </w:r>
      <w:r w:rsidR="00B74B77" w:rsidRPr="00CA7998">
        <w:t xml:space="preserve"> </w:t>
      </w:r>
      <w:r>
        <w:rPr>
          <w:rFonts w:ascii="Arial" w:hAnsi="Arial" w:cs="Arial"/>
          <w:sz w:val="22"/>
          <w:szCs w:val="20"/>
        </w:rPr>
        <w:t>The common modules that will be utilized at the midline assessment include:</w:t>
      </w:r>
    </w:p>
    <w:p w14:paraId="035D80CF" w14:textId="77777777" w:rsidR="00F445A4" w:rsidRDefault="00F445A4" w:rsidP="00F445A4">
      <w:pPr>
        <w:ind w:left="360"/>
        <w:rPr>
          <w:rFonts w:ascii="Arial" w:hAnsi="Arial" w:cs="Arial"/>
          <w:sz w:val="22"/>
          <w:szCs w:val="20"/>
        </w:rPr>
      </w:pPr>
    </w:p>
    <w:p w14:paraId="352336E1" w14:textId="77777777" w:rsidR="00872034" w:rsidRPr="005F2EE2" w:rsidRDefault="00872034" w:rsidP="00872034">
      <w:pPr>
        <w:autoSpaceDE w:val="0"/>
        <w:autoSpaceDN w:val="0"/>
        <w:adjustRightInd w:val="0"/>
        <w:jc w:val="both"/>
      </w:pPr>
      <w:r w:rsidRPr="005F2EE2">
        <w:t>Module 0. Tracking information</w:t>
      </w:r>
    </w:p>
    <w:p w14:paraId="22FD19A0" w14:textId="77777777" w:rsidR="00872034" w:rsidRPr="005F2EE2" w:rsidRDefault="00872034" w:rsidP="00872034">
      <w:pPr>
        <w:autoSpaceDE w:val="0"/>
        <w:autoSpaceDN w:val="0"/>
        <w:adjustRightInd w:val="0"/>
        <w:jc w:val="both"/>
      </w:pPr>
      <w:r w:rsidRPr="005F2EE2">
        <w:t>Module 1. Birthdate &amp; age measurement</w:t>
      </w:r>
    </w:p>
    <w:p w14:paraId="62CCD854" w14:textId="77777777" w:rsidR="00872034" w:rsidRPr="005F2EE2" w:rsidRDefault="00872034" w:rsidP="00872034">
      <w:pPr>
        <w:autoSpaceDE w:val="0"/>
        <w:autoSpaceDN w:val="0"/>
        <w:adjustRightInd w:val="0"/>
        <w:jc w:val="both"/>
      </w:pPr>
      <w:r w:rsidRPr="005F2EE2">
        <w:t>Module 2. Diarrhea and illness symptoms</w:t>
      </w:r>
    </w:p>
    <w:p w14:paraId="6793FA1C" w14:textId="77777777" w:rsidR="00872034" w:rsidRPr="005F2EE2" w:rsidRDefault="00872034" w:rsidP="00872034">
      <w:pPr>
        <w:autoSpaceDE w:val="0"/>
        <w:autoSpaceDN w:val="0"/>
        <w:adjustRightInd w:val="0"/>
        <w:jc w:val="both"/>
      </w:pPr>
      <w:r w:rsidRPr="005F2EE2">
        <w:t>Module 3. Deworming</w:t>
      </w:r>
    </w:p>
    <w:p w14:paraId="32EEFE15" w14:textId="77777777" w:rsidR="00872034" w:rsidRPr="005F2EE2" w:rsidRDefault="00872034" w:rsidP="00872034">
      <w:pPr>
        <w:autoSpaceDE w:val="0"/>
        <w:autoSpaceDN w:val="0"/>
        <w:adjustRightInd w:val="0"/>
        <w:jc w:val="both"/>
      </w:pPr>
      <w:r w:rsidRPr="005F2EE2">
        <w:t>Module 4. Anthropometry</w:t>
      </w:r>
    </w:p>
    <w:p w14:paraId="1596336A" w14:textId="77777777" w:rsidR="00872034" w:rsidRPr="005F2EE2" w:rsidRDefault="00872034" w:rsidP="00872034">
      <w:pPr>
        <w:autoSpaceDE w:val="0"/>
        <w:autoSpaceDN w:val="0"/>
        <w:adjustRightInd w:val="0"/>
        <w:jc w:val="both"/>
      </w:pPr>
      <w:r w:rsidRPr="005F2EE2">
        <w:t>Module 5. Vaccination history</w:t>
      </w:r>
    </w:p>
    <w:p w14:paraId="3E3F1D6F" w14:textId="77777777" w:rsidR="00872034" w:rsidRPr="005F2EE2" w:rsidRDefault="00872034" w:rsidP="00872034">
      <w:pPr>
        <w:autoSpaceDE w:val="0"/>
        <w:autoSpaceDN w:val="0"/>
        <w:adjustRightInd w:val="0"/>
        <w:jc w:val="both"/>
      </w:pPr>
      <w:r w:rsidRPr="005F2EE2">
        <w:t>Module 6. Child food frequency questionnaire</w:t>
      </w:r>
    </w:p>
    <w:p w14:paraId="16590072" w14:textId="77777777" w:rsidR="00872034" w:rsidRPr="005F2EE2" w:rsidRDefault="00872034" w:rsidP="00872034">
      <w:pPr>
        <w:autoSpaceDE w:val="0"/>
        <w:autoSpaceDN w:val="0"/>
        <w:adjustRightInd w:val="0"/>
        <w:jc w:val="both"/>
      </w:pPr>
      <w:r w:rsidRPr="005F2EE2">
        <w:t>Module 7. Handwashing assessment</w:t>
      </w:r>
    </w:p>
    <w:p w14:paraId="6F72D613" w14:textId="77777777" w:rsidR="00872034" w:rsidRPr="005F2EE2" w:rsidRDefault="00872034" w:rsidP="00872034">
      <w:pPr>
        <w:autoSpaceDE w:val="0"/>
        <w:autoSpaceDN w:val="0"/>
        <w:adjustRightInd w:val="0"/>
        <w:jc w:val="both"/>
      </w:pPr>
      <w:r w:rsidRPr="005F2EE2">
        <w:t>Module 8. Sanitation assessment</w:t>
      </w:r>
    </w:p>
    <w:p w14:paraId="238B8DBE" w14:textId="77777777" w:rsidR="00872034" w:rsidRPr="005F2EE2" w:rsidRDefault="00872034" w:rsidP="00872034">
      <w:pPr>
        <w:autoSpaceDE w:val="0"/>
        <w:autoSpaceDN w:val="0"/>
        <w:adjustRightInd w:val="0"/>
        <w:jc w:val="both"/>
      </w:pPr>
      <w:r w:rsidRPr="005F2EE2">
        <w:t>Module 9. Child defecation and feces disposal assessment</w:t>
      </w:r>
    </w:p>
    <w:p w14:paraId="3BC968CC" w14:textId="77777777" w:rsidR="00872034" w:rsidRPr="005F2EE2" w:rsidRDefault="00872034" w:rsidP="00872034">
      <w:pPr>
        <w:autoSpaceDE w:val="0"/>
        <w:autoSpaceDN w:val="0"/>
        <w:adjustRightInd w:val="0"/>
        <w:jc w:val="both"/>
      </w:pPr>
      <w:r w:rsidRPr="005F2EE2">
        <w:t>Module 10. Water access, storage, and treatment practices</w:t>
      </w:r>
    </w:p>
    <w:p w14:paraId="38C62B7B" w14:textId="77777777" w:rsidR="00872034" w:rsidRDefault="00872034" w:rsidP="00872034">
      <w:pPr>
        <w:autoSpaceDE w:val="0"/>
        <w:autoSpaceDN w:val="0"/>
        <w:adjustRightInd w:val="0"/>
        <w:jc w:val="both"/>
      </w:pPr>
      <w:r w:rsidRPr="005F2EE2">
        <w:t>Module 13. Measures for spillover</w:t>
      </w:r>
    </w:p>
    <w:p w14:paraId="4FD26E2B" w14:textId="0BD3F0E5" w:rsidR="00DC2CC1" w:rsidRPr="005F2EE2" w:rsidRDefault="00DC2CC1" w:rsidP="00872034">
      <w:pPr>
        <w:autoSpaceDE w:val="0"/>
        <w:autoSpaceDN w:val="0"/>
        <w:adjustRightInd w:val="0"/>
        <w:jc w:val="both"/>
      </w:pPr>
      <w:r>
        <w:t>Module 14. LNS Assessment (in WASH +Nutrition and Nutrition arms only)</w:t>
      </w:r>
    </w:p>
    <w:p w14:paraId="257EF191" w14:textId="250BAB60" w:rsidR="00872034" w:rsidRPr="005F2EE2" w:rsidRDefault="00872034" w:rsidP="00872034">
      <w:pPr>
        <w:autoSpaceDE w:val="0"/>
        <w:autoSpaceDN w:val="0"/>
        <w:adjustRightInd w:val="0"/>
        <w:jc w:val="both"/>
      </w:pPr>
      <w:r w:rsidRPr="005F2EE2">
        <w:t xml:space="preserve">Module 15. </w:t>
      </w:r>
      <w:r w:rsidR="00C844ED">
        <w:t>Environmental sampling</w:t>
      </w:r>
      <w:r w:rsidRPr="005F2EE2">
        <w:t xml:space="preserve"> (subset of households)</w:t>
      </w:r>
    </w:p>
    <w:p w14:paraId="12060006" w14:textId="77777777" w:rsidR="00872034" w:rsidRPr="005F2EE2" w:rsidRDefault="00872034" w:rsidP="00872034">
      <w:pPr>
        <w:autoSpaceDE w:val="0"/>
        <w:autoSpaceDN w:val="0"/>
        <w:adjustRightInd w:val="0"/>
        <w:jc w:val="both"/>
      </w:pPr>
      <w:r w:rsidRPr="005F2EE2">
        <w:t>Module 16: Child development</w:t>
      </w:r>
    </w:p>
    <w:p w14:paraId="6B47C653" w14:textId="4BEA3809" w:rsidR="00151019" w:rsidRPr="005F2EE2" w:rsidRDefault="00151019" w:rsidP="00151019">
      <w:pPr>
        <w:autoSpaceDE w:val="0"/>
        <w:autoSpaceDN w:val="0"/>
        <w:adjustRightInd w:val="0"/>
        <w:jc w:val="both"/>
      </w:pPr>
      <w:r>
        <w:t>Module 19: Patient Health Questionnaire (PHQ) – depression screening</w:t>
      </w:r>
    </w:p>
    <w:p w14:paraId="0B3BB070" w14:textId="77777777" w:rsidR="00872034" w:rsidRDefault="00872034" w:rsidP="00872034">
      <w:pPr>
        <w:autoSpaceDE w:val="0"/>
        <w:autoSpaceDN w:val="0"/>
        <w:adjustRightInd w:val="0"/>
        <w:jc w:val="both"/>
      </w:pPr>
      <w:r w:rsidRPr="005F2EE2">
        <w:t>Module 20. Environmental enteropathy assessment (subset of study population)</w:t>
      </w:r>
    </w:p>
    <w:p w14:paraId="6D26AD47" w14:textId="77777777" w:rsidR="00CD3E70" w:rsidRPr="0014384B" w:rsidRDefault="00CD3E70" w:rsidP="00CD3E70">
      <w:pPr>
        <w:autoSpaceDE w:val="0"/>
        <w:autoSpaceDN w:val="0"/>
        <w:adjustRightInd w:val="0"/>
        <w:jc w:val="both"/>
      </w:pPr>
      <w:r w:rsidRPr="009F141C">
        <w:t>Module BF: Breastfeeding Practices</w:t>
      </w:r>
    </w:p>
    <w:p w14:paraId="1EFE310E" w14:textId="5204C168" w:rsidR="00305CCC" w:rsidRDefault="00305CCC" w:rsidP="00305CCC">
      <w:pPr>
        <w:autoSpaceDE w:val="0"/>
        <w:autoSpaceDN w:val="0"/>
        <w:adjustRightInd w:val="0"/>
        <w:jc w:val="both"/>
      </w:pPr>
    </w:p>
    <w:p w14:paraId="1C91D206" w14:textId="77777777" w:rsidR="00CD3E70" w:rsidRPr="005F2EE2" w:rsidRDefault="00CD3E70" w:rsidP="00872034">
      <w:pPr>
        <w:autoSpaceDE w:val="0"/>
        <w:autoSpaceDN w:val="0"/>
        <w:adjustRightInd w:val="0"/>
        <w:jc w:val="both"/>
      </w:pPr>
    </w:p>
    <w:p w14:paraId="0BEC6C64" w14:textId="77777777" w:rsidR="00E403C3" w:rsidRPr="00BE00B7" w:rsidRDefault="00E403C3" w:rsidP="00E403C3">
      <w:pPr>
        <w:ind w:left="360"/>
        <w:rPr>
          <w:rFonts w:ascii="Arial" w:hAnsi="Arial" w:cs="Arial"/>
          <w:sz w:val="22"/>
          <w:szCs w:val="20"/>
        </w:rPr>
      </w:pPr>
    </w:p>
    <w:p w14:paraId="0806F88C" w14:textId="421C09AD" w:rsidR="00683156" w:rsidRPr="007875AB" w:rsidRDefault="00683156" w:rsidP="00683156">
      <w:pPr>
        <w:ind w:left="360"/>
        <w:rPr>
          <w:rFonts w:ascii="Arial" w:hAnsi="Arial"/>
          <w:sz w:val="22"/>
        </w:rPr>
      </w:pPr>
      <w:r w:rsidRPr="007875AB">
        <w:rPr>
          <w:rFonts w:ascii="Arial" w:hAnsi="Arial"/>
          <w:sz w:val="22"/>
        </w:rPr>
        <w:t xml:space="preserve">The </w:t>
      </w:r>
      <w:r w:rsidR="00A24CE2">
        <w:rPr>
          <w:rFonts w:ascii="Arial" w:hAnsi="Arial"/>
          <w:sz w:val="22"/>
        </w:rPr>
        <w:t xml:space="preserve">uptake </w:t>
      </w:r>
      <w:r w:rsidRPr="007875AB">
        <w:rPr>
          <w:rFonts w:ascii="Arial" w:hAnsi="Arial"/>
          <w:sz w:val="22"/>
        </w:rPr>
        <w:t xml:space="preserve">assessment of the sanitation interventions will </w:t>
      </w:r>
      <w:r w:rsidR="00A24CE2">
        <w:rPr>
          <w:rFonts w:ascii="Arial" w:hAnsi="Arial"/>
          <w:sz w:val="22"/>
        </w:rPr>
        <w:t>include</w:t>
      </w:r>
      <w:r w:rsidRPr="007875AB">
        <w:rPr>
          <w:rFonts w:ascii="Arial" w:hAnsi="Arial"/>
          <w:sz w:val="22"/>
        </w:rPr>
        <w:t xml:space="preserve"> spot checks of latrine structures to assess type, cleanliness, stated use, and state of repair</w:t>
      </w:r>
      <w:r w:rsidR="00A24CE2">
        <w:rPr>
          <w:rFonts w:ascii="Arial" w:hAnsi="Arial"/>
          <w:sz w:val="22"/>
        </w:rPr>
        <w:t>, latrine depth,</w:t>
      </w:r>
      <w:r w:rsidRPr="007875AB">
        <w:rPr>
          <w:rFonts w:ascii="Arial" w:hAnsi="Arial"/>
          <w:sz w:val="22"/>
        </w:rPr>
        <w:t xml:space="preserve"> as well </w:t>
      </w:r>
      <w:r w:rsidR="00A24CE2">
        <w:rPr>
          <w:rFonts w:ascii="Arial" w:hAnsi="Arial"/>
          <w:sz w:val="22"/>
        </w:rPr>
        <w:t>reported disposal methods for children’s feces and the</w:t>
      </w:r>
      <w:r w:rsidRPr="007875AB">
        <w:rPr>
          <w:rFonts w:ascii="Arial" w:hAnsi="Arial"/>
          <w:sz w:val="22"/>
        </w:rPr>
        <w:t xml:space="preserve"> presence of child feces or other feces that appears to be human in or near the compound.</w:t>
      </w:r>
      <w:r>
        <w:rPr>
          <w:rFonts w:ascii="Arial" w:hAnsi="Arial"/>
          <w:sz w:val="22"/>
        </w:rPr>
        <w:t xml:space="preserve"> Measures of fly density and </w:t>
      </w:r>
      <w:r w:rsidR="0035196D">
        <w:rPr>
          <w:rFonts w:ascii="Arial" w:hAnsi="Arial"/>
          <w:sz w:val="22"/>
        </w:rPr>
        <w:t xml:space="preserve">sentinel </w:t>
      </w:r>
      <w:r>
        <w:rPr>
          <w:rFonts w:ascii="Arial" w:hAnsi="Arial"/>
          <w:sz w:val="22"/>
        </w:rPr>
        <w:t>object (Child Toy) contamination, will also be assessed.</w:t>
      </w:r>
    </w:p>
    <w:p w14:paraId="0E79B987" w14:textId="77777777" w:rsidR="00683156" w:rsidRPr="007875AB" w:rsidRDefault="00683156" w:rsidP="00683156">
      <w:pPr>
        <w:ind w:left="360"/>
        <w:rPr>
          <w:rFonts w:ascii="Arial" w:hAnsi="Arial"/>
          <w:sz w:val="22"/>
        </w:rPr>
      </w:pPr>
    </w:p>
    <w:p w14:paraId="6ECF1907" w14:textId="77777777" w:rsidR="00683156" w:rsidRDefault="00683156" w:rsidP="00683156">
      <w:pPr>
        <w:ind w:left="360"/>
        <w:rPr>
          <w:rFonts w:ascii="Arial" w:hAnsi="Arial"/>
          <w:sz w:val="22"/>
        </w:rPr>
      </w:pPr>
      <w:r w:rsidRPr="007875AB">
        <w:rPr>
          <w:rFonts w:ascii="Arial" w:hAnsi="Arial"/>
          <w:sz w:val="22"/>
        </w:rPr>
        <w:t xml:space="preserve">The </w:t>
      </w:r>
      <w:r w:rsidR="00A24CE2">
        <w:rPr>
          <w:rFonts w:ascii="Arial" w:hAnsi="Arial"/>
          <w:sz w:val="22"/>
        </w:rPr>
        <w:t xml:space="preserve">uptake </w:t>
      </w:r>
      <w:r w:rsidRPr="007875AB">
        <w:rPr>
          <w:rFonts w:ascii="Arial" w:hAnsi="Arial"/>
          <w:sz w:val="22"/>
        </w:rPr>
        <w:t xml:space="preserve">assessment for the handwashing intervention will be the presence of soap and water at the handwashing station, the per capita consumption of soap in the </w:t>
      </w:r>
      <w:r>
        <w:rPr>
          <w:rFonts w:ascii="Arial" w:hAnsi="Arial"/>
          <w:sz w:val="22"/>
        </w:rPr>
        <w:t>compound</w:t>
      </w:r>
      <w:r w:rsidRPr="007875AB">
        <w:rPr>
          <w:rFonts w:ascii="Arial" w:hAnsi="Arial"/>
          <w:sz w:val="22"/>
        </w:rPr>
        <w:t>, and the assessment of visible dirt on mothers and children's hands.</w:t>
      </w:r>
    </w:p>
    <w:p w14:paraId="1A000919" w14:textId="77777777" w:rsidR="00786848" w:rsidRDefault="00786848" w:rsidP="00683156">
      <w:pPr>
        <w:ind w:left="360"/>
        <w:rPr>
          <w:rFonts w:ascii="Arial" w:hAnsi="Arial"/>
          <w:sz w:val="22"/>
        </w:rPr>
      </w:pPr>
    </w:p>
    <w:p w14:paraId="0E69B8C3" w14:textId="77777777" w:rsidR="00683156" w:rsidRPr="007875AB" w:rsidRDefault="00683156" w:rsidP="00683156">
      <w:pPr>
        <w:ind w:left="360"/>
        <w:rPr>
          <w:rFonts w:ascii="Arial" w:hAnsi="Arial"/>
          <w:sz w:val="22"/>
        </w:rPr>
      </w:pPr>
    </w:p>
    <w:p w14:paraId="08E1B88E" w14:textId="73749AD7" w:rsidR="00683156" w:rsidRPr="007875AB" w:rsidRDefault="00683156" w:rsidP="00683156">
      <w:pPr>
        <w:ind w:left="360"/>
        <w:rPr>
          <w:rFonts w:ascii="Arial" w:hAnsi="Arial"/>
          <w:sz w:val="22"/>
        </w:rPr>
      </w:pPr>
      <w:r w:rsidRPr="00FA6968">
        <w:rPr>
          <w:rFonts w:ascii="Arial" w:hAnsi="Arial"/>
          <w:sz w:val="22"/>
        </w:rPr>
        <w:t xml:space="preserve">The primary </w:t>
      </w:r>
      <w:r w:rsidR="00A24CE2">
        <w:rPr>
          <w:rFonts w:ascii="Arial" w:hAnsi="Arial"/>
          <w:sz w:val="22"/>
        </w:rPr>
        <w:t xml:space="preserve">uptake </w:t>
      </w:r>
      <w:r w:rsidRPr="00FA6968">
        <w:rPr>
          <w:rFonts w:ascii="Arial" w:hAnsi="Arial"/>
          <w:sz w:val="22"/>
        </w:rPr>
        <w:t xml:space="preserve">assessment of drinking water quality will be through the use of household drinking samples to test for free chlorine residuals.  In unannounced visits, field microbiologists will collect drinking water samples (250 ml) from a subset of households that receive water treatment interventions, by asking participants to provide a glass of water that they would give to their child to drink. Collected water samples will be analyzed using </w:t>
      </w:r>
      <w:r w:rsidR="00A24CE2" w:rsidRPr="005F2EE2">
        <w:t xml:space="preserve">membrane filtration for the fecal indicator bacteria </w:t>
      </w:r>
      <w:r w:rsidR="00A24CE2" w:rsidRPr="005F2EE2">
        <w:rPr>
          <w:i/>
        </w:rPr>
        <w:t>E. coli</w:t>
      </w:r>
      <w:r w:rsidR="00A24CE2" w:rsidRPr="005F2EE2">
        <w:t xml:space="preserve"> and total coliform.</w:t>
      </w:r>
      <w:r w:rsidRPr="00FA6968">
        <w:rPr>
          <w:rFonts w:ascii="Arial" w:hAnsi="Arial"/>
          <w:sz w:val="22"/>
        </w:rPr>
        <w:t xml:space="preserve"> We will also assess the presence of </w:t>
      </w:r>
      <w:r w:rsidR="00C25B16">
        <w:rPr>
          <w:rFonts w:ascii="Arial" w:hAnsi="Arial"/>
          <w:sz w:val="22"/>
        </w:rPr>
        <w:t>free chlorine residual in reportedly treated water.</w:t>
      </w:r>
      <w:r w:rsidRPr="00FA6968">
        <w:rPr>
          <w:rFonts w:ascii="Arial" w:hAnsi="Arial"/>
          <w:sz w:val="22"/>
        </w:rPr>
        <w:t xml:space="preserve"> </w:t>
      </w:r>
    </w:p>
    <w:p w14:paraId="5671DD67" w14:textId="77777777" w:rsidR="00683156" w:rsidRPr="007875AB" w:rsidRDefault="00683156" w:rsidP="00683156">
      <w:pPr>
        <w:ind w:left="360"/>
        <w:rPr>
          <w:rFonts w:ascii="Arial" w:hAnsi="Arial"/>
          <w:sz w:val="22"/>
        </w:rPr>
      </w:pPr>
    </w:p>
    <w:p w14:paraId="69478CA3" w14:textId="77777777" w:rsidR="00683156" w:rsidRPr="007875AB" w:rsidRDefault="00683156" w:rsidP="00683156">
      <w:pPr>
        <w:ind w:left="360"/>
        <w:rPr>
          <w:rFonts w:ascii="Arial" w:hAnsi="Arial"/>
          <w:sz w:val="22"/>
        </w:rPr>
      </w:pPr>
      <w:r w:rsidRPr="007875AB">
        <w:rPr>
          <w:rFonts w:ascii="Arial" w:hAnsi="Arial"/>
          <w:sz w:val="22"/>
        </w:rPr>
        <w:t>The primary assessment of compliance with the LNS intervention will be through monitoring the remaining LNS sachets unused at the end of every month.  In addition, caregiver knowledge, attitudes and practices related to LNS usage and complementary feeding practices will be assessed.</w:t>
      </w:r>
    </w:p>
    <w:p w14:paraId="78EB2958" w14:textId="77777777" w:rsidR="00683156" w:rsidRPr="007875AB" w:rsidRDefault="00683156" w:rsidP="00683156">
      <w:pPr>
        <w:ind w:left="360"/>
        <w:rPr>
          <w:rFonts w:ascii="Arial" w:hAnsi="Arial"/>
          <w:sz w:val="22"/>
        </w:rPr>
      </w:pPr>
    </w:p>
    <w:p w14:paraId="709E16E4" w14:textId="0CCA5F48" w:rsidR="00A24CE2" w:rsidRDefault="00683156" w:rsidP="00A24CE2">
      <w:pPr>
        <w:autoSpaceDE w:val="0"/>
        <w:autoSpaceDN w:val="0"/>
        <w:adjustRightInd w:val="0"/>
        <w:jc w:val="both"/>
      </w:pPr>
      <w:r w:rsidRPr="007875AB">
        <w:rPr>
          <w:rFonts w:ascii="Arial" w:hAnsi="Arial"/>
          <w:sz w:val="22"/>
          <w:szCs w:val="22"/>
        </w:rPr>
        <w:t xml:space="preserve">The </w:t>
      </w:r>
      <w:r w:rsidR="00A24CE2">
        <w:rPr>
          <w:rFonts w:ascii="Arial" w:hAnsi="Arial"/>
          <w:sz w:val="22"/>
          <w:szCs w:val="22"/>
        </w:rPr>
        <w:t>midline</w:t>
      </w:r>
      <w:r w:rsidR="00A24CE2" w:rsidRPr="007875AB">
        <w:rPr>
          <w:rFonts w:ascii="Arial" w:hAnsi="Arial"/>
          <w:sz w:val="22"/>
          <w:szCs w:val="22"/>
        </w:rPr>
        <w:t xml:space="preserve"> </w:t>
      </w:r>
      <w:r w:rsidR="00A24CE2">
        <w:rPr>
          <w:rFonts w:ascii="Arial" w:hAnsi="Arial"/>
          <w:sz w:val="22"/>
          <w:szCs w:val="22"/>
        </w:rPr>
        <w:t xml:space="preserve">survey </w:t>
      </w:r>
      <w:r w:rsidRPr="007875AB">
        <w:rPr>
          <w:rFonts w:ascii="Arial" w:hAnsi="Arial"/>
          <w:sz w:val="22"/>
          <w:szCs w:val="22"/>
        </w:rPr>
        <w:t xml:space="preserve">will also include questions that address the major behavior change constructs for social cognitive theory, for new habit formation and for community mobilization. </w:t>
      </w:r>
      <w:r w:rsidR="00A24CE2" w:rsidRPr="005F2EE2">
        <w:t>Key behavioral determinant questions will gauge the respondents’ perceptions of health risk, disgust, nurturing, habits, and attitude towards water, sanitation, and hygiene practices.  </w:t>
      </w:r>
    </w:p>
    <w:p w14:paraId="42EA5C5C" w14:textId="77777777" w:rsidR="00DC2CC1" w:rsidRDefault="00DC2CC1" w:rsidP="00A24CE2">
      <w:pPr>
        <w:autoSpaceDE w:val="0"/>
        <w:autoSpaceDN w:val="0"/>
        <w:adjustRightInd w:val="0"/>
        <w:jc w:val="both"/>
      </w:pPr>
    </w:p>
    <w:p w14:paraId="33E6078B" w14:textId="4CB8ED83" w:rsidR="00DC2CC1" w:rsidRPr="005F2EE2" w:rsidRDefault="00DC2CC1" w:rsidP="00A24CE2">
      <w:pPr>
        <w:autoSpaceDE w:val="0"/>
        <w:autoSpaceDN w:val="0"/>
        <w:adjustRightInd w:val="0"/>
        <w:jc w:val="both"/>
      </w:pPr>
      <w:r>
        <w:t>The midline survey will also include water</w:t>
      </w:r>
      <w:r w:rsidRPr="00DC2CC1">
        <w:rPr>
          <w:color w:val="7030A0"/>
        </w:rPr>
        <w:t xml:space="preserve"> </w:t>
      </w:r>
      <w:r w:rsidRPr="009F141C">
        <w:t xml:space="preserve">sample collection in all water </w:t>
      </w:r>
      <w:r w:rsidR="00717CFF" w:rsidRPr="009F141C">
        <w:t>(water, WASH and WA</w:t>
      </w:r>
      <w:r w:rsidRPr="009F141C">
        <w:t>S</w:t>
      </w:r>
      <w:r w:rsidR="00717CFF" w:rsidRPr="009F141C">
        <w:t>H</w:t>
      </w:r>
      <w:r w:rsidRPr="009F141C">
        <w:t xml:space="preserve">+) clusters. </w:t>
      </w:r>
      <w:r w:rsidR="002E3A22" w:rsidRPr="009F141C">
        <w:t>W</w:t>
      </w:r>
      <w:r w:rsidRPr="009F141C">
        <w:t xml:space="preserve">ater samples will be analyzed using membrane filtration for the fecal indicator bacteria </w:t>
      </w:r>
      <w:r w:rsidRPr="009F141C">
        <w:rPr>
          <w:i/>
        </w:rPr>
        <w:t>E. coli</w:t>
      </w:r>
      <w:r w:rsidRPr="009F141C">
        <w:t xml:space="preserve"> and total coliform</w:t>
      </w:r>
      <w:r w:rsidR="00006888" w:rsidRPr="009F141C">
        <w:t xml:space="preserve"> as described earlier in the protocol</w:t>
      </w:r>
      <w:r w:rsidR="002E3A22">
        <w:rPr>
          <w:color w:val="7030A0"/>
        </w:rPr>
        <w:t>.</w:t>
      </w:r>
    </w:p>
    <w:p w14:paraId="7BE127D4" w14:textId="77777777" w:rsidR="00A24CE2" w:rsidRPr="005F2EE2" w:rsidRDefault="00A24CE2" w:rsidP="00A24CE2">
      <w:pPr>
        <w:autoSpaceDE w:val="0"/>
        <w:autoSpaceDN w:val="0"/>
        <w:adjustRightInd w:val="0"/>
        <w:jc w:val="both"/>
      </w:pPr>
    </w:p>
    <w:p w14:paraId="07C1EBBA" w14:textId="76F90242" w:rsidR="00A24CE2" w:rsidRPr="00CA7998" w:rsidRDefault="00A24CE2" w:rsidP="00A24CE2">
      <w:pPr>
        <w:autoSpaceDE w:val="0"/>
        <w:autoSpaceDN w:val="0"/>
        <w:adjustRightInd w:val="0"/>
        <w:jc w:val="both"/>
        <w:rPr>
          <w:rFonts w:eastAsiaTheme="minorHAnsi"/>
        </w:rPr>
      </w:pPr>
      <w:r w:rsidRPr="005F2EE2">
        <w:t xml:space="preserve">At midline, child development will be assessed using the World Health Organization motor milestones to determine if the child has achieved normal physical motor skills for his/her age (such as sitting up). In addition, the Ages and Stages Questionnaire (ASQ) </w:t>
      </w:r>
      <w:r w:rsidR="002E3A22">
        <w:t>may</w:t>
      </w:r>
      <w:r w:rsidR="002E3A22" w:rsidRPr="005F2EE2">
        <w:t xml:space="preserve"> </w:t>
      </w:r>
      <w:r w:rsidRPr="005F2EE2">
        <w:t>be implemented to understand if the child’s cognitive development is on a normal schedule.</w:t>
      </w:r>
      <w:r w:rsidRPr="00CA7998">
        <w:t xml:space="preserve"> </w:t>
      </w:r>
    </w:p>
    <w:p w14:paraId="357CEDDA" w14:textId="77777777" w:rsidR="00683156" w:rsidRPr="007875AB" w:rsidRDefault="00683156" w:rsidP="00683156">
      <w:pPr>
        <w:ind w:left="360"/>
        <w:rPr>
          <w:rFonts w:ascii="Arial" w:hAnsi="Arial"/>
          <w:sz w:val="22"/>
        </w:rPr>
      </w:pPr>
    </w:p>
    <w:p w14:paraId="14BD8F47" w14:textId="77777777" w:rsidR="00683156" w:rsidRPr="00BE00B7" w:rsidRDefault="00683156" w:rsidP="00683156">
      <w:pPr>
        <w:ind w:left="360"/>
        <w:rPr>
          <w:rFonts w:ascii="Arial" w:hAnsi="Arial" w:cs="Arial"/>
          <w:sz w:val="22"/>
          <w:szCs w:val="20"/>
        </w:rPr>
      </w:pPr>
    </w:p>
    <w:p w14:paraId="221C0D49" w14:textId="2FCCFE6B" w:rsidR="0036174D" w:rsidRPr="00AE3C03" w:rsidRDefault="00683156" w:rsidP="0036174D">
      <w:pPr>
        <w:autoSpaceDE w:val="0"/>
        <w:autoSpaceDN w:val="0"/>
        <w:adjustRightInd w:val="0"/>
        <w:jc w:val="both"/>
      </w:pPr>
      <w:r>
        <w:rPr>
          <w:rFonts w:ascii="Arial" w:hAnsi="Arial" w:cs="Arial"/>
          <w:sz w:val="22"/>
          <w:szCs w:val="20"/>
        </w:rPr>
        <w:t>Environ</w:t>
      </w:r>
      <w:r w:rsidRPr="00BE00B7">
        <w:rPr>
          <w:rFonts w:ascii="Arial" w:hAnsi="Arial" w:cs="Arial"/>
          <w:sz w:val="22"/>
          <w:szCs w:val="20"/>
        </w:rPr>
        <w:t>mental Enteropathy</w:t>
      </w:r>
      <w:r w:rsidR="001124E5">
        <w:rPr>
          <w:rFonts w:ascii="Arial" w:hAnsi="Arial" w:cs="Arial"/>
          <w:sz w:val="22"/>
          <w:szCs w:val="20"/>
        </w:rPr>
        <w:t>, telomere</w:t>
      </w:r>
      <w:r w:rsidR="00906627">
        <w:rPr>
          <w:rFonts w:ascii="Arial" w:hAnsi="Arial" w:cs="Arial"/>
          <w:sz w:val="22"/>
          <w:szCs w:val="20"/>
        </w:rPr>
        <w:t xml:space="preserve"> length</w:t>
      </w:r>
      <w:r w:rsidR="001124E5">
        <w:rPr>
          <w:rFonts w:ascii="Arial" w:hAnsi="Arial" w:cs="Arial"/>
          <w:sz w:val="22"/>
          <w:szCs w:val="20"/>
        </w:rPr>
        <w:t>, allostatic load,</w:t>
      </w:r>
      <w:r w:rsidRPr="00BE00B7">
        <w:rPr>
          <w:rFonts w:ascii="Arial" w:hAnsi="Arial" w:cs="Arial"/>
          <w:sz w:val="22"/>
          <w:szCs w:val="20"/>
        </w:rPr>
        <w:t xml:space="preserve"> </w:t>
      </w:r>
      <w:r w:rsidR="00D14E6C">
        <w:rPr>
          <w:rFonts w:ascii="Arial" w:hAnsi="Arial" w:cs="Arial"/>
          <w:sz w:val="22"/>
          <w:szCs w:val="20"/>
        </w:rPr>
        <w:t xml:space="preserve">and micronutrient </w:t>
      </w:r>
      <w:r w:rsidRPr="00BE00B7">
        <w:rPr>
          <w:rFonts w:ascii="Arial" w:hAnsi="Arial" w:cs="Arial"/>
          <w:sz w:val="22"/>
          <w:szCs w:val="20"/>
        </w:rPr>
        <w:t>biomarkers will also be measured, as described above (</w:t>
      </w:r>
      <w:r w:rsidR="0036174D">
        <w:rPr>
          <w:rFonts w:ascii="Arial" w:hAnsi="Arial" w:cs="Arial"/>
          <w:sz w:val="22"/>
          <w:szCs w:val="20"/>
        </w:rPr>
        <w:t>3</w:t>
      </w:r>
      <w:r>
        <w:rPr>
          <w:rFonts w:ascii="Arial" w:hAnsi="Arial" w:cs="Arial"/>
          <w:sz w:val="22"/>
          <w:szCs w:val="20"/>
        </w:rPr>
        <w:t xml:space="preserve"> </w:t>
      </w:r>
      <w:r w:rsidRPr="00BE00B7">
        <w:rPr>
          <w:rFonts w:ascii="Arial" w:hAnsi="Arial" w:cs="Arial"/>
          <w:sz w:val="22"/>
          <w:szCs w:val="20"/>
        </w:rPr>
        <w:t>Baseline Assessment).</w:t>
      </w:r>
      <w:r w:rsidR="00606074">
        <w:t xml:space="preserve">  </w:t>
      </w:r>
      <w:r w:rsidR="0036174D" w:rsidRPr="00AE3C03">
        <w:t>Within the EE sub</w:t>
      </w:r>
      <w:r w:rsidR="00AE3C03">
        <w:t>-</w:t>
      </w:r>
      <w:r w:rsidR="0036174D" w:rsidRPr="00AE3C03">
        <w:t xml:space="preserve">study, a subset of respondents (n=60) will be re-visited to collect a second day of detailed dietary data on the participant. This activity will involve a separate consent.  </w:t>
      </w:r>
    </w:p>
    <w:p w14:paraId="472E4A6B" w14:textId="03C0F873" w:rsidR="00A24CE2" w:rsidRPr="00AE3C03" w:rsidRDefault="00A24CE2" w:rsidP="00A24CE2">
      <w:pPr>
        <w:autoSpaceDE w:val="0"/>
        <w:autoSpaceDN w:val="0"/>
        <w:adjustRightInd w:val="0"/>
        <w:jc w:val="both"/>
      </w:pPr>
    </w:p>
    <w:p w14:paraId="55E9CA7B" w14:textId="77777777" w:rsidR="00A24CE2" w:rsidRPr="00736974" w:rsidRDefault="00A24CE2" w:rsidP="00A24CE2">
      <w:pPr>
        <w:autoSpaceDE w:val="0"/>
        <w:autoSpaceDN w:val="0"/>
        <w:adjustRightInd w:val="0"/>
        <w:jc w:val="both"/>
      </w:pPr>
    </w:p>
    <w:p w14:paraId="0509A1D6" w14:textId="7F97425E" w:rsidR="00A24CE2" w:rsidRPr="00736974" w:rsidRDefault="00443A86" w:rsidP="00A24CE2">
      <w:r w:rsidRPr="00736974">
        <w:t xml:space="preserve">A subset of households in the active control and intervention arms will be selected for environmental sampling at midline. This sampling will include </w:t>
      </w:r>
      <w:r w:rsidR="00717CFF">
        <w:t>collecting/testing the</w:t>
      </w:r>
      <w:r w:rsidRPr="00736974">
        <w:t xml:space="preserve"> target child drinking</w:t>
      </w:r>
      <w:r w:rsidR="00717CFF">
        <w:t xml:space="preserve"> water</w:t>
      </w:r>
      <w:r w:rsidRPr="00736974">
        <w:t xml:space="preserve">, sentinel toys, target child hand rinses (measure of contamination likely to be ingested by child from hands), food to be consumed by the child, and soil collected from the child’s </w:t>
      </w:r>
      <w:r w:rsidR="00717CFF">
        <w:t>compound/</w:t>
      </w:r>
      <w:r w:rsidRPr="00736974">
        <w:t xml:space="preserve">play area (methods described above). We will also measure fly densities and conduct fly speciation in the latrine and food preparation areas in the same households. </w:t>
      </w:r>
    </w:p>
    <w:p w14:paraId="5D92375A" w14:textId="77777777" w:rsidR="00683156" w:rsidRPr="00BE00B7" w:rsidRDefault="00683156" w:rsidP="00683156">
      <w:pPr>
        <w:ind w:left="360"/>
        <w:rPr>
          <w:rFonts w:ascii="Arial" w:hAnsi="Arial" w:cs="Arial"/>
          <w:sz w:val="22"/>
          <w:szCs w:val="20"/>
        </w:rPr>
      </w:pPr>
    </w:p>
    <w:p w14:paraId="4D6262C4" w14:textId="77777777" w:rsidR="00E403C3" w:rsidRPr="00BE00B7" w:rsidRDefault="00E403C3" w:rsidP="00E403C3">
      <w:pPr>
        <w:ind w:left="360"/>
        <w:rPr>
          <w:rFonts w:ascii="Arial" w:hAnsi="Arial" w:cs="Arial"/>
          <w:sz w:val="22"/>
          <w:szCs w:val="20"/>
        </w:rPr>
      </w:pPr>
    </w:p>
    <w:p w14:paraId="5273E8B2" w14:textId="77777777" w:rsidR="00E403C3" w:rsidRPr="00921FEE" w:rsidRDefault="00992634" w:rsidP="00E403C3">
      <w:pPr>
        <w:ind w:left="360"/>
        <w:rPr>
          <w:rFonts w:ascii="Arial" w:hAnsi="Arial" w:cs="Arial"/>
          <w:sz w:val="22"/>
          <w:szCs w:val="20"/>
          <w:u w:val="single"/>
        </w:rPr>
      </w:pPr>
      <w:r>
        <w:rPr>
          <w:rFonts w:ascii="Arial" w:hAnsi="Arial" w:cs="Arial"/>
          <w:sz w:val="22"/>
          <w:szCs w:val="20"/>
          <w:u w:val="single"/>
        </w:rPr>
        <w:t>6</w:t>
      </w:r>
      <w:r w:rsidR="00683156">
        <w:rPr>
          <w:rFonts w:ascii="Arial" w:hAnsi="Arial" w:cs="Arial"/>
          <w:sz w:val="22"/>
          <w:szCs w:val="20"/>
          <w:u w:val="single"/>
        </w:rPr>
        <w:t xml:space="preserve">) </w:t>
      </w:r>
      <w:proofErr w:type="spellStart"/>
      <w:r w:rsidR="00E403C3" w:rsidRPr="00921FEE">
        <w:rPr>
          <w:rFonts w:ascii="Arial" w:hAnsi="Arial" w:cs="Arial"/>
          <w:sz w:val="22"/>
          <w:szCs w:val="20"/>
          <w:u w:val="single"/>
        </w:rPr>
        <w:t>Endline</w:t>
      </w:r>
      <w:proofErr w:type="spellEnd"/>
      <w:r w:rsidR="00E403C3" w:rsidRPr="00921FEE">
        <w:rPr>
          <w:rFonts w:ascii="Arial" w:hAnsi="Arial" w:cs="Arial"/>
          <w:sz w:val="22"/>
          <w:szCs w:val="20"/>
          <w:u w:val="single"/>
        </w:rPr>
        <w:t xml:space="preserve"> Assessment</w:t>
      </w:r>
    </w:p>
    <w:p w14:paraId="43B2D94B" w14:textId="4AB61769" w:rsidR="00683156" w:rsidRDefault="00683156" w:rsidP="00683156">
      <w:pPr>
        <w:ind w:left="360"/>
        <w:rPr>
          <w:rFonts w:ascii="Arial" w:hAnsi="Arial" w:cs="Arial"/>
          <w:sz w:val="22"/>
          <w:szCs w:val="20"/>
        </w:rPr>
      </w:pPr>
      <w:r w:rsidRPr="00BE00B7">
        <w:rPr>
          <w:rFonts w:ascii="Arial" w:hAnsi="Arial" w:cs="Arial"/>
          <w:sz w:val="22"/>
          <w:szCs w:val="20"/>
        </w:rPr>
        <w:t xml:space="preserve">The final assessment will take place 2 years after the initiation of intervention. Children will be between </w:t>
      </w:r>
      <w:r w:rsidR="00C226B6">
        <w:rPr>
          <w:rFonts w:ascii="Arial" w:hAnsi="Arial" w:cs="Arial"/>
          <w:sz w:val="22"/>
          <w:szCs w:val="20"/>
        </w:rPr>
        <w:t>18</w:t>
      </w:r>
      <w:r w:rsidR="00C226B6" w:rsidRPr="00BE00B7">
        <w:rPr>
          <w:rFonts w:ascii="Arial" w:hAnsi="Arial" w:cs="Arial"/>
          <w:sz w:val="22"/>
          <w:szCs w:val="20"/>
        </w:rPr>
        <w:t xml:space="preserve"> </w:t>
      </w:r>
      <w:r w:rsidRPr="00BE00B7">
        <w:rPr>
          <w:rFonts w:ascii="Arial" w:hAnsi="Arial" w:cs="Arial"/>
          <w:sz w:val="22"/>
          <w:szCs w:val="20"/>
        </w:rPr>
        <w:t xml:space="preserve">and </w:t>
      </w:r>
      <w:r w:rsidR="00FA67D7">
        <w:rPr>
          <w:rFonts w:ascii="Arial" w:hAnsi="Arial" w:cs="Arial"/>
          <w:sz w:val="22"/>
          <w:szCs w:val="20"/>
        </w:rPr>
        <w:t>27</w:t>
      </w:r>
      <w:r w:rsidRPr="00BE00B7">
        <w:rPr>
          <w:rFonts w:ascii="Arial" w:hAnsi="Arial" w:cs="Arial"/>
          <w:sz w:val="22"/>
          <w:szCs w:val="20"/>
        </w:rPr>
        <w:t xml:space="preserve"> months in age. </w:t>
      </w:r>
      <w:r>
        <w:rPr>
          <w:rFonts w:ascii="Arial" w:hAnsi="Arial" w:cs="Arial"/>
          <w:sz w:val="22"/>
          <w:szCs w:val="20"/>
        </w:rPr>
        <w:t>The common modules to be included are:</w:t>
      </w:r>
    </w:p>
    <w:p w14:paraId="3F46E9EA" w14:textId="77777777" w:rsidR="00683156" w:rsidRDefault="00683156" w:rsidP="00683156">
      <w:pPr>
        <w:ind w:left="360"/>
        <w:rPr>
          <w:rFonts w:ascii="Arial" w:hAnsi="Arial" w:cs="Arial"/>
          <w:sz w:val="22"/>
          <w:szCs w:val="20"/>
        </w:rPr>
      </w:pPr>
    </w:p>
    <w:p w14:paraId="1E887D6B" w14:textId="77777777" w:rsidR="00C226B6" w:rsidRPr="005F2EE2" w:rsidRDefault="00C226B6" w:rsidP="00C226B6">
      <w:pPr>
        <w:autoSpaceDE w:val="0"/>
        <w:autoSpaceDN w:val="0"/>
        <w:adjustRightInd w:val="0"/>
        <w:jc w:val="both"/>
      </w:pPr>
      <w:r w:rsidRPr="005F2EE2">
        <w:t>Module 0. Tracking information</w:t>
      </w:r>
    </w:p>
    <w:p w14:paraId="75402951" w14:textId="77777777" w:rsidR="00C226B6" w:rsidRPr="005F2EE2" w:rsidRDefault="00C226B6" w:rsidP="00C226B6">
      <w:pPr>
        <w:autoSpaceDE w:val="0"/>
        <w:autoSpaceDN w:val="0"/>
        <w:adjustRightInd w:val="0"/>
        <w:jc w:val="both"/>
      </w:pPr>
      <w:r w:rsidRPr="005F2EE2">
        <w:lastRenderedPageBreak/>
        <w:t>Module 1. Birthdate &amp; age measurement</w:t>
      </w:r>
    </w:p>
    <w:p w14:paraId="397DF226" w14:textId="77777777" w:rsidR="00C226B6" w:rsidRPr="005F2EE2" w:rsidRDefault="00C226B6" w:rsidP="00C226B6">
      <w:pPr>
        <w:autoSpaceDE w:val="0"/>
        <w:autoSpaceDN w:val="0"/>
        <w:adjustRightInd w:val="0"/>
        <w:jc w:val="both"/>
      </w:pPr>
      <w:r w:rsidRPr="005F2EE2">
        <w:t>Module 2. Diarrhea and illness symptoms</w:t>
      </w:r>
    </w:p>
    <w:p w14:paraId="2FBF8109" w14:textId="77777777" w:rsidR="00C226B6" w:rsidRPr="005F2EE2" w:rsidRDefault="00C226B6" w:rsidP="00C226B6">
      <w:pPr>
        <w:autoSpaceDE w:val="0"/>
        <w:autoSpaceDN w:val="0"/>
        <w:adjustRightInd w:val="0"/>
        <w:jc w:val="both"/>
      </w:pPr>
      <w:r w:rsidRPr="005F2EE2">
        <w:t>Module 3. Deworming</w:t>
      </w:r>
    </w:p>
    <w:p w14:paraId="60C5F8F4" w14:textId="77777777" w:rsidR="00C226B6" w:rsidRPr="005F2EE2" w:rsidRDefault="00C226B6" w:rsidP="00C226B6">
      <w:pPr>
        <w:autoSpaceDE w:val="0"/>
        <w:autoSpaceDN w:val="0"/>
        <w:adjustRightInd w:val="0"/>
        <w:jc w:val="both"/>
      </w:pPr>
      <w:r w:rsidRPr="005F2EE2">
        <w:t>Module 4. Anthropometry</w:t>
      </w:r>
    </w:p>
    <w:p w14:paraId="25EC9BCF" w14:textId="77777777" w:rsidR="00C226B6" w:rsidRPr="005F2EE2" w:rsidRDefault="00C226B6" w:rsidP="00C226B6">
      <w:pPr>
        <w:autoSpaceDE w:val="0"/>
        <w:autoSpaceDN w:val="0"/>
        <w:adjustRightInd w:val="0"/>
        <w:jc w:val="both"/>
      </w:pPr>
      <w:r w:rsidRPr="005F2EE2">
        <w:t>Module 5. Vaccination history</w:t>
      </w:r>
    </w:p>
    <w:p w14:paraId="01220EA6" w14:textId="77777777" w:rsidR="00C226B6" w:rsidRPr="005F2EE2" w:rsidRDefault="00C226B6" w:rsidP="00C226B6">
      <w:pPr>
        <w:autoSpaceDE w:val="0"/>
        <w:autoSpaceDN w:val="0"/>
        <w:adjustRightInd w:val="0"/>
        <w:jc w:val="both"/>
      </w:pPr>
      <w:r w:rsidRPr="005F2EE2">
        <w:t>Module 6. Child food frequency questionnaire</w:t>
      </w:r>
    </w:p>
    <w:p w14:paraId="12989D7F" w14:textId="77777777" w:rsidR="00C226B6" w:rsidRPr="005F2EE2" w:rsidRDefault="00C226B6" w:rsidP="00C226B6">
      <w:pPr>
        <w:autoSpaceDE w:val="0"/>
        <w:autoSpaceDN w:val="0"/>
        <w:adjustRightInd w:val="0"/>
        <w:jc w:val="both"/>
      </w:pPr>
      <w:r w:rsidRPr="005F2EE2">
        <w:t>Module 7. Handwashing assessment</w:t>
      </w:r>
    </w:p>
    <w:p w14:paraId="03DEC48B" w14:textId="77777777" w:rsidR="00C226B6" w:rsidRPr="005F2EE2" w:rsidRDefault="00C226B6" w:rsidP="00C226B6">
      <w:pPr>
        <w:autoSpaceDE w:val="0"/>
        <w:autoSpaceDN w:val="0"/>
        <w:adjustRightInd w:val="0"/>
        <w:jc w:val="both"/>
      </w:pPr>
      <w:r w:rsidRPr="005F2EE2">
        <w:t>Module 8. Sanitation assessment</w:t>
      </w:r>
    </w:p>
    <w:p w14:paraId="1426B857" w14:textId="77777777" w:rsidR="00C226B6" w:rsidRPr="005F2EE2" w:rsidRDefault="00C226B6" w:rsidP="00C226B6">
      <w:pPr>
        <w:autoSpaceDE w:val="0"/>
        <w:autoSpaceDN w:val="0"/>
        <w:adjustRightInd w:val="0"/>
        <w:jc w:val="both"/>
      </w:pPr>
      <w:r w:rsidRPr="005F2EE2">
        <w:t>Module 9. Child defecation and feces disposal assessment</w:t>
      </w:r>
    </w:p>
    <w:p w14:paraId="2C7AA767" w14:textId="77777777" w:rsidR="00C226B6" w:rsidRPr="005F2EE2" w:rsidRDefault="00C226B6" w:rsidP="00C226B6">
      <w:pPr>
        <w:autoSpaceDE w:val="0"/>
        <w:autoSpaceDN w:val="0"/>
        <w:adjustRightInd w:val="0"/>
        <w:jc w:val="both"/>
      </w:pPr>
      <w:r w:rsidRPr="005F2EE2">
        <w:t>Module 10. Water access, storage, and treatment practices</w:t>
      </w:r>
    </w:p>
    <w:p w14:paraId="7874E8AD" w14:textId="77777777" w:rsidR="00C226B6" w:rsidRDefault="00C226B6" w:rsidP="00C226B6">
      <w:pPr>
        <w:autoSpaceDE w:val="0"/>
        <w:autoSpaceDN w:val="0"/>
        <w:adjustRightInd w:val="0"/>
        <w:jc w:val="both"/>
      </w:pPr>
      <w:r w:rsidRPr="005F2EE2">
        <w:t>Module 13. Measures for spillover</w:t>
      </w:r>
    </w:p>
    <w:p w14:paraId="3AB0C523" w14:textId="31891DDF" w:rsidR="00373350" w:rsidRPr="005F2EE2" w:rsidRDefault="00373350" w:rsidP="00C226B6">
      <w:pPr>
        <w:autoSpaceDE w:val="0"/>
        <w:autoSpaceDN w:val="0"/>
        <w:adjustRightInd w:val="0"/>
        <w:jc w:val="both"/>
      </w:pPr>
      <w:r>
        <w:t>Module 14. LNS Assessment (in WASH +Nutrition and Nutrition arms only)</w:t>
      </w:r>
    </w:p>
    <w:p w14:paraId="380F3DA1" w14:textId="46ACF135" w:rsidR="00C226B6" w:rsidRPr="005F2EE2" w:rsidRDefault="00C226B6" w:rsidP="00C226B6">
      <w:pPr>
        <w:autoSpaceDE w:val="0"/>
        <w:autoSpaceDN w:val="0"/>
        <w:adjustRightInd w:val="0"/>
        <w:jc w:val="both"/>
      </w:pPr>
      <w:r w:rsidRPr="005F2EE2">
        <w:t xml:space="preserve">Module 15. </w:t>
      </w:r>
      <w:r w:rsidR="00FA67D7">
        <w:t>Environmental sampling</w:t>
      </w:r>
      <w:r w:rsidRPr="005F2EE2">
        <w:t xml:space="preserve"> (subset of households)</w:t>
      </w:r>
    </w:p>
    <w:p w14:paraId="3BBC26A0" w14:textId="77777777" w:rsidR="00C226B6" w:rsidRDefault="00C226B6" w:rsidP="00C226B6">
      <w:pPr>
        <w:autoSpaceDE w:val="0"/>
        <w:autoSpaceDN w:val="0"/>
        <w:adjustRightInd w:val="0"/>
        <w:jc w:val="both"/>
      </w:pPr>
      <w:r w:rsidRPr="005F2EE2">
        <w:t>Module 16: Child development</w:t>
      </w:r>
    </w:p>
    <w:p w14:paraId="5CF9B8BC" w14:textId="7051DAD3" w:rsidR="00BC20D5" w:rsidRPr="005F2EE2" w:rsidRDefault="00BC20D5" w:rsidP="00C226B6">
      <w:pPr>
        <w:autoSpaceDE w:val="0"/>
        <w:autoSpaceDN w:val="0"/>
        <w:adjustRightInd w:val="0"/>
        <w:jc w:val="both"/>
      </w:pPr>
      <w:r>
        <w:t>Module 19: Patient Health Questionnaire _(PHQ) – depression screening</w:t>
      </w:r>
    </w:p>
    <w:p w14:paraId="3C22997F" w14:textId="77777777" w:rsidR="00C226B6" w:rsidRPr="005F2EE2" w:rsidRDefault="00C226B6" w:rsidP="00C226B6">
      <w:pPr>
        <w:autoSpaceDE w:val="0"/>
        <w:autoSpaceDN w:val="0"/>
        <w:adjustRightInd w:val="0"/>
        <w:jc w:val="both"/>
      </w:pPr>
      <w:r w:rsidRPr="005F2EE2">
        <w:t>Module 20. Environmental enteropathy assessment (subset of study population)</w:t>
      </w:r>
    </w:p>
    <w:p w14:paraId="16678105" w14:textId="24B4412A" w:rsidR="00C226B6" w:rsidRPr="005F2EE2" w:rsidRDefault="00C226B6" w:rsidP="00C226B6">
      <w:pPr>
        <w:autoSpaceDE w:val="0"/>
        <w:autoSpaceDN w:val="0"/>
        <w:adjustRightInd w:val="0"/>
        <w:jc w:val="both"/>
      </w:pPr>
      <w:r w:rsidRPr="005F2EE2">
        <w:t xml:space="preserve">Module 21. Intestinal parasites assessment (target children and </w:t>
      </w:r>
      <w:r w:rsidR="000974B0">
        <w:t>older children</w:t>
      </w:r>
      <w:r w:rsidRPr="005F2EE2">
        <w:t>)</w:t>
      </w:r>
    </w:p>
    <w:p w14:paraId="776F5666" w14:textId="77777777" w:rsidR="00CD3E70" w:rsidRDefault="00CD3E70" w:rsidP="00CD3E70">
      <w:pPr>
        <w:autoSpaceDE w:val="0"/>
        <w:autoSpaceDN w:val="0"/>
        <w:adjustRightInd w:val="0"/>
        <w:jc w:val="both"/>
      </w:pPr>
      <w:r w:rsidRPr="009F141C">
        <w:t>Module BF: Breastfeeding Practices</w:t>
      </w:r>
    </w:p>
    <w:p w14:paraId="412766C6" w14:textId="69A6D07C" w:rsidR="0050339A" w:rsidRPr="009F141C" w:rsidRDefault="0050339A" w:rsidP="00CD3E70">
      <w:pPr>
        <w:autoSpaceDE w:val="0"/>
        <w:autoSpaceDN w:val="0"/>
        <w:adjustRightInd w:val="0"/>
        <w:jc w:val="both"/>
      </w:pPr>
      <w:r>
        <w:t>Module PS: Perceived Stress Scale</w:t>
      </w:r>
    </w:p>
    <w:p w14:paraId="1BCD552A" w14:textId="77777777" w:rsidR="00683156" w:rsidRDefault="00683156" w:rsidP="00683156">
      <w:pPr>
        <w:ind w:left="360"/>
        <w:rPr>
          <w:rFonts w:ascii="Arial" w:hAnsi="Arial" w:cs="Arial"/>
          <w:sz w:val="22"/>
          <w:szCs w:val="20"/>
        </w:rPr>
      </w:pPr>
    </w:p>
    <w:p w14:paraId="2F48F683" w14:textId="77777777" w:rsidR="00683156" w:rsidRDefault="00683156" w:rsidP="00683156">
      <w:pPr>
        <w:rPr>
          <w:rFonts w:ascii="Arial" w:hAnsi="Arial" w:cs="Arial"/>
          <w:sz w:val="22"/>
          <w:szCs w:val="20"/>
        </w:rPr>
      </w:pPr>
    </w:p>
    <w:p w14:paraId="3CA30DD7" w14:textId="3CCC1241" w:rsidR="00BC20D5" w:rsidRDefault="00683156" w:rsidP="00BC20D5">
      <w:pPr>
        <w:pStyle w:val="Body"/>
        <w:rPr>
          <w:ins w:id="43" w:author="Audrie Lin" w:date="2015-12-17T11:31:00Z"/>
        </w:rPr>
      </w:pPr>
      <w:r w:rsidRPr="00BE00B7">
        <w:rPr>
          <w:rFonts w:ascii="Arial" w:hAnsi="Arial" w:cs="Arial"/>
          <w:sz w:val="22"/>
        </w:rPr>
        <w:t>Trained field staff will repeat the anthropometric, child development, and diarrhea morbidity assessments.</w:t>
      </w:r>
      <w:r>
        <w:rPr>
          <w:rFonts w:ascii="Arial" w:hAnsi="Arial" w:cs="Arial"/>
          <w:sz w:val="22"/>
        </w:rPr>
        <w:t xml:space="preserve"> Spot checks and behavior change assessments will be performed as described above (see Midline Assessment).</w:t>
      </w:r>
      <w:r w:rsidR="00BC20D5">
        <w:rPr>
          <w:rFonts w:ascii="Arial" w:hAnsi="Arial" w:cs="Arial"/>
          <w:sz w:val="22"/>
        </w:rPr>
        <w:t xml:space="preserve">  A short depression screening </w:t>
      </w:r>
      <w:r w:rsidR="00074D71">
        <w:rPr>
          <w:rFonts w:ascii="Arial" w:hAnsi="Arial" w:cs="Arial"/>
          <w:sz w:val="22"/>
        </w:rPr>
        <w:t xml:space="preserve">(PHQ) </w:t>
      </w:r>
      <w:r w:rsidR="00BC20D5">
        <w:rPr>
          <w:rFonts w:ascii="Arial" w:hAnsi="Arial" w:cs="Arial"/>
          <w:sz w:val="22"/>
        </w:rPr>
        <w:t>will be administered</w:t>
      </w:r>
      <w:r w:rsidR="00BC20D5">
        <w:t xml:space="preserve"> which has been used in Western Kenya and many other parts of the world.  </w:t>
      </w:r>
    </w:p>
    <w:p w14:paraId="03684DDF" w14:textId="77777777" w:rsidR="002805D4" w:rsidRDefault="002805D4" w:rsidP="00BC20D5">
      <w:pPr>
        <w:pStyle w:val="Body"/>
        <w:rPr>
          <w:ins w:id="44" w:author="Audrie Lin" w:date="2015-12-17T11:31:00Z"/>
        </w:rPr>
      </w:pPr>
    </w:p>
    <w:p w14:paraId="6C3E0DFE" w14:textId="2987EB78" w:rsidR="005D216C" w:rsidRPr="005D216C" w:rsidRDefault="00EA2A2A">
      <w:pPr>
        <w:rPr>
          <w:ins w:id="45" w:author="Audrie Lin" w:date="2015-12-17T11:35:00Z"/>
          <w:rFonts w:ascii="Arial" w:hAnsi="Arial" w:cs="Arial"/>
          <w:sz w:val="22"/>
        </w:rPr>
        <w:pPrChange w:id="46" w:author="Audrie Lin" w:date="2015-12-17T11:36:00Z">
          <w:pPr>
            <w:ind w:left="360"/>
          </w:pPr>
        </w:pPrChange>
      </w:pPr>
      <w:ins w:id="47" w:author="Audrie Lin" w:date="2015-12-17T11:40:00Z">
        <w:r w:rsidRPr="00EA2A2A">
          <w:rPr>
            <w:rFonts w:ascii="Arial" w:hAnsi="Arial" w:cs="Arial"/>
            <w:sz w:val="22"/>
          </w:rPr>
          <w:t>Chronic exposure to stressors, such as overcrowding, poor quality housing, pollution, and family turmoil, is associated with poorer health and developmental outcomes across the lifespan (</w:t>
        </w:r>
        <w:proofErr w:type="spellStart"/>
        <w:r w:rsidRPr="00EA2A2A">
          <w:rPr>
            <w:rFonts w:ascii="Arial" w:hAnsi="Arial" w:cs="Arial"/>
            <w:sz w:val="22"/>
          </w:rPr>
          <w:t>Shonkoff</w:t>
        </w:r>
        <w:proofErr w:type="spellEnd"/>
        <w:r w:rsidRPr="00EA2A2A">
          <w:rPr>
            <w:rFonts w:ascii="Arial" w:hAnsi="Arial" w:cs="Arial"/>
            <w:sz w:val="22"/>
          </w:rPr>
          <w:t xml:space="preserve"> et al 2009). Early adversity may impact health and development by disrupting the child’s ability to regulate stress response and recovery. Sustained physiological response to stress in animals has been linked with damage to the hippocampus, a brain structure important for learning and memory (National Scientific Council on the Developing Child, 2005/2014).</w:t>
        </w:r>
        <w:r>
          <w:rPr>
            <w:rFonts w:ascii="Arial" w:hAnsi="Arial" w:cs="Arial"/>
            <w:sz w:val="22"/>
          </w:rPr>
          <w:t xml:space="preserve"> </w:t>
        </w:r>
      </w:ins>
      <w:ins w:id="48" w:author="Audrie Lin" w:date="2015-12-17T11:41:00Z">
        <w:r w:rsidR="002C32CF">
          <w:rPr>
            <w:rFonts w:ascii="Arial" w:hAnsi="Arial" w:cs="Arial"/>
            <w:sz w:val="22"/>
          </w:rPr>
          <w:t>For this measure</w:t>
        </w:r>
      </w:ins>
      <w:ins w:id="49" w:author="Audrie Lin" w:date="2015-12-17T11:31:00Z">
        <w:r w:rsidR="002805D4" w:rsidRPr="0047114A">
          <w:rPr>
            <w:rFonts w:ascii="Arial" w:hAnsi="Arial" w:cs="Arial"/>
            <w:sz w:val="22"/>
          </w:rPr>
          <w:t xml:space="preserve">, </w:t>
        </w:r>
      </w:ins>
      <w:ins w:id="50" w:author="Audrie Lin" w:date="2015-12-17T11:35:00Z">
        <w:r w:rsidR="005D216C">
          <w:rPr>
            <w:rFonts w:ascii="Arial" w:hAnsi="Arial" w:cs="Arial"/>
            <w:sz w:val="22"/>
          </w:rPr>
          <w:t>videotapes</w:t>
        </w:r>
      </w:ins>
      <w:ins w:id="51" w:author="Audrie Lin" w:date="2015-12-17T11:31:00Z">
        <w:r w:rsidR="002805D4" w:rsidRPr="0047114A">
          <w:rPr>
            <w:rFonts w:ascii="Arial" w:hAnsi="Arial" w:cs="Arial"/>
            <w:sz w:val="22"/>
          </w:rPr>
          <w:t xml:space="preserve"> of child reactivity to a stressful event (the blood-draw, as described in the Environmental Enteropathy </w:t>
        </w:r>
        <w:proofErr w:type="spellStart"/>
        <w:r w:rsidR="002805D4" w:rsidRPr="0047114A">
          <w:rPr>
            <w:rFonts w:ascii="Arial" w:hAnsi="Arial" w:cs="Arial"/>
            <w:sz w:val="22"/>
          </w:rPr>
          <w:t>substudy</w:t>
        </w:r>
        <w:proofErr w:type="spellEnd"/>
        <w:r w:rsidR="002805D4" w:rsidRPr="0047114A">
          <w:rPr>
            <w:rFonts w:ascii="Arial" w:hAnsi="Arial" w:cs="Arial"/>
            <w:sz w:val="22"/>
          </w:rPr>
          <w:t xml:space="preserve"> above) will be made for the children enrolled in that </w:t>
        </w:r>
        <w:proofErr w:type="spellStart"/>
        <w:r w:rsidR="002805D4" w:rsidRPr="0047114A">
          <w:rPr>
            <w:rFonts w:ascii="Arial" w:hAnsi="Arial" w:cs="Arial"/>
            <w:sz w:val="22"/>
          </w:rPr>
          <w:t>substudy</w:t>
        </w:r>
        <w:proofErr w:type="spellEnd"/>
        <w:r w:rsidR="002805D4" w:rsidRPr="0047114A">
          <w:rPr>
            <w:rFonts w:ascii="Arial" w:hAnsi="Arial" w:cs="Arial"/>
            <w:sz w:val="22"/>
          </w:rPr>
          <w:t>.</w:t>
        </w:r>
      </w:ins>
      <w:ins w:id="52" w:author="Audrie Lin" w:date="2015-12-17T11:35:00Z">
        <w:r w:rsidR="005D216C" w:rsidRPr="005D216C">
          <w:rPr>
            <w:rFonts w:ascii="Arial" w:hAnsi="Arial" w:cs="Arial"/>
            <w:sz w:val="22"/>
          </w:rPr>
          <w:t xml:space="preserve"> The videotapes will be used to code child emotional reactivity made before and after the blood draw. There is growing evidence that very high or very low reactivity to a stressful event (e.g., blood draw) is related to difficulties in regulating emotions and developing executive function abilities in young children, which in turn has been related to poorer school performance and cognition during primary school years (Blair, 2010; Blair et al 2011). It is believed an underlying mechanism for poorer development of executive function abilities is that high or low reactors have either too much or too little cortisol available for optimal brain growth in regions governing development of these skills. Gathering information on children's emotional reactivity will contribute to our understanding of how biological factors (i.e., cortisol regulation) help shape child development and behavior. This will also enable us to explore the relative inputs of the WASH and nutrition interventions on other child outcomes being gathered in the study (language, motor, personal-social and executive function skills). </w:t>
        </w:r>
      </w:ins>
    </w:p>
    <w:p w14:paraId="53801431" w14:textId="1809D69F" w:rsidR="002805D4" w:rsidDel="00EA2A2A" w:rsidRDefault="002805D4" w:rsidP="00BC20D5">
      <w:pPr>
        <w:pStyle w:val="Body"/>
        <w:rPr>
          <w:del w:id="53" w:author="Audrie Lin" w:date="2015-12-17T11:40:00Z"/>
        </w:rPr>
      </w:pPr>
    </w:p>
    <w:p w14:paraId="1FC63D97" w14:textId="77777777" w:rsidR="00717CFF" w:rsidRDefault="00717CFF" w:rsidP="00717CFF">
      <w:pPr>
        <w:autoSpaceDE w:val="0"/>
        <w:autoSpaceDN w:val="0"/>
        <w:adjustRightInd w:val="0"/>
        <w:jc w:val="both"/>
      </w:pPr>
    </w:p>
    <w:p w14:paraId="79A3D5D6" w14:textId="68CECDED" w:rsidR="00717CFF" w:rsidRPr="005F2EE2" w:rsidRDefault="00717CFF" w:rsidP="00717CFF">
      <w:pPr>
        <w:autoSpaceDE w:val="0"/>
        <w:autoSpaceDN w:val="0"/>
        <w:adjustRightInd w:val="0"/>
        <w:jc w:val="both"/>
      </w:pPr>
      <w:r>
        <w:lastRenderedPageBreak/>
        <w:t xml:space="preserve">The </w:t>
      </w:r>
      <w:proofErr w:type="spellStart"/>
      <w:r>
        <w:t>endline</w:t>
      </w:r>
      <w:proofErr w:type="spellEnd"/>
      <w:r>
        <w:t xml:space="preserve"> survey will also include </w:t>
      </w:r>
      <w:r w:rsidRPr="00B13C67">
        <w:t>water</w:t>
      </w:r>
      <w:r w:rsidRPr="009F141C">
        <w:t xml:space="preserve"> sample collection in all water (water, WASH and WAHS+) clusters</w:t>
      </w:r>
      <w:r w:rsidR="000974B0" w:rsidRPr="009F141C">
        <w:t>.</w:t>
      </w:r>
      <w:r w:rsidRPr="009F141C">
        <w:t xml:space="preserve">  </w:t>
      </w:r>
      <w:r w:rsidR="000974B0" w:rsidRPr="009F141C">
        <w:t>W</w:t>
      </w:r>
      <w:r w:rsidRPr="009F141C">
        <w:t xml:space="preserve">ater samples will be analyzed using membrane filtration for the fecal indicator bacteria </w:t>
      </w:r>
      <w:r w:rsidRPr="009F141C">
        <w:rPr>
          <w:i/>
        </w:rPr>
        <w:t>E. coli</w:t>
      </w:r>
      <w:r w:rsidRPr="009F141C">
        <w:t xml:space="preserve"> and total coliform</w:t>
      </w:r>
      <w:r w:rsidR="000974B0" w:rsidRPr="009F141C">
        <w:t>.</w:t>
      </w:r>
    </w:p>
    <w:p w14:paraId="36F8961E" w14:textId="77777777" w:rsidR="00717CFF" w:rsidRPr="00BE00B7" w:rsidRDefault="00717CFF" w:rsidP="00683156">
      <w:pPr>
        <w:ind w:left="360"/>
        <w:rPr>
          <w:rFonts w:ascii="Arial" w:hAnsi="Arial" w:cs="Arial"/>
          <w:sz w:val="22"/>
          <w:szCs w:val="20"/>
        </w:rPr>
      </w:pPr>
    </w:p>
    <w:p w14:paraId="501BC23F" w14:textId="77777777" w:rsidR="00683156" w:rsidRPr="00BE00B7" w:rsidRDefault="00683156" w:rsidP="00683156">
      <w:pPr>
        <w:ind w:left="360"/>
        <w:rPr>
          <w:rFonts w:ascii="Arial" w:hAnsi="Arial" w:cs="Arial"/>
          <w:sz w:val="22"/>
          <w:szCs w:val="20"/>
        </w:rPr>
      </w:pPr>
    </w:p>
    <w:p w14:paraId="53F7B7EA" w14:textId="6649148D" w:rsidR="00683156" w:rsidRPr="00874712" w:rsidRDefault="00683156" w:rsidP="00683156">
      <w:pPr>
        <w:ind w:left="360"/>
        <w:rPr>
          <w:rFonts w:ascii="Arial" w:hAnsi="Arial" w:cs="Arial"/>
          <w:sz w:val="22"/>
          <w:szCs w:val="20"/>
        </w:rPr>
      </w:pPr>
      <w:r w:rsidRPr="00BE00B7">
        <w:rPr>
          <w:rFonts w:ascii="Arial" w:hAnsi="Arial" w:cs="Arial"/>
          <w:sz w:val="22"/>
          <w:szCs w:val="20"/>
        </w:rPr>
        <w:t>Environmental Enteropathy</w:t>
      </w:r>
      <w:r w:rsidR="001124E5">
        <w:rPr>
          <w:rFonts w:ascii="Arial" w:hAnsi="Arial" w:cs="Arial"/>
          <w:sz w:val="22"/>
          <w:szCs w:val="20"/>
        </w:rPr>
        <w:t>, telomere</w:t>
      </w:r>
      <w:r w:rsidR="00A8098B">
        <w:rPr>
          <w:rFonts w:ascii="Arial" w:hAnsi="Arial" w:cs="Arial"/>
          <w:sz w:val="22"/>
          <w:szCs w:val="20"/>
        </w:rPr>
        <w:t xml:space="preserve"> length</w:t>
      </w:r>
      <w:r w:rsidR="001124E5">
        <w:rPr>
          <w:rFonts w:ascii="Arial" w:hAnsi="Arial" w:cs="Arial"/>
          <w:sz w:val="22"/>
          <w:szCs w:val="20"/>
        </w:rPr>
        <w:t>, allostatic load,</w:t>
      </w:r>
      <w:r w:rsidRPr="00BE00B7">
        <w:rPr>
          <w:rFonts w:ascii="Arial" w:hAnsi="Arial" w:cs="Arial"/>
          <w:sz w:val="22"/>
          <w:szCs w:val="20"/>
        </w:rPr>
        <w:t xml:space="preserve"> </w:t>
      </w:r>
      <w:r w:rsidR="00D14E6C">
        <w:rPr>
          <w:rFonts w:ascii="Arial" w:hAnsi="Arial" w:cs="Arial"/>
          <w:sz w:val="22"/>
          <w:szCs w:val="20"/>
        </w:rPr>
        <w:t xml:space="preserve">and micronutrient </w:t>
      </w:r>
      <w:r w:rsidRPr="00BE00B7">
        <w:rPr>
          <w:rFonts w:ascii="Arial" w:hAnsi="Arial" w:cs="Arial"/>
          <w:sz w:val="22"/>
          <w:szCs w:val="20"/>
        </w:rPr>
        <w:t xml:space="preserve">biomarkers will also be measured in a subset of participants, as described above (Baseline Assessment). </w:t>
      </w:r>
      <w:r w:rsidR="00443A86" w:rsidRPr="00736974">
        <w:t xml:space="preserve">At </w:t>
      </w:r>
      <w:proofErr w:type="spellStart"/>
      <w:r w:rsidR="00443A86" w:rsidRPr="00736974">
        <w:t>endline</w:t>
      </w:r>
      <w:proofErr w:type="spellEnd"/>
      <w:r w:rsidR="00443A86" w:rsidRPr="00736974">
        <w:t>, hemoglobin will also be measured in the field using a portable spectrophotometer (</w:t>
      </w:r>
      <w:proofErr w:type="spellStart"/>
      <w:r w:rsidR="00443A86" w:rsidRPr="00736974">
        <w:t>Hemocue</w:t>
      </w:r>
      <w:proofErr w:type="spellEnd"/>
      <w:r w:rsidR="00443A86" w:rsidRPr="00736974">
        <w:t xml:space="preserve">) for the assessment of anemia status.  In addition, rapid diagnostic tests will be used to test for malaria. Results will be immediately available and will be provided to mothers during the visit.  Children with severe anemia </w:t>
      </w:r>
      <w:proofErr w:type="spellStart"/>
      <w:r w:rsidR="00443A86" w:rsidRPr="00736974">
        <w:t>Hb</w:t>
      </w:r>
      <w:proofErr w:type="spellEnd"/>
      <w:r w:rsidR="00443A86" w:rsidRPr="00736974">
        <w:t xml:space="preserve">&lt;70 g/L or </w:t>
      </w:r>
      <w:r w:rsidR="00606074">
        <w:t>malaria (</w:t>
      </w:r>
      <w:r w:rsidR="00443A86" w:rsidRPr="00736974">
        <w:t xml:space="preserve">positive malaria test </w:t>
      </w:r>
      <w:r w:rsidR="00606074">
        <w:t xml:space="preserve">plus fever) </w:t>
      </w:r>
      <w:r w:rsidR="00443A86" w:rsidRPr="00736974">
        <w:t>will be referred to the local health facilities.</w:t>
      </w:r>
      <w:ins w:id="54" w:author="Holly Dentz" w:date="2015-08-25T21:15:00Z">
        <w:r w:rsidR="00B360B1">
          <w:t xml:space="preserve"> </w:t>
        </w:r>
      </w:ins>
      <w:r w:rsidR="00B360B1" w:rsidRPr="00736974">
        <w:t>An aliquot of the packed cells will be sent to KEMRI/</w:t>
      </w:r>
      <w:proofErr w:type="spellStart"/>
      <w:r w:rsidR="00B360B1" w:rsidRPr="00736974">
        <w:t>Wellcome</w:t>
      </w:r>
      <w:proofErr w:type="spellEnd"/>
      <w:r w:rsidR="00B360B1" w:rsidRPr="00736974">
        <w:t xml:space="preserve"> Trust Laboratory in </w:t>
      </w:r>
      <w:proofErr w:type="spellStart"/>
      <w:r w:rsidR="00B360B1" w:rsidRPr="00736974">
        <w:t>Kilifi</w:t>
      </w:r>
      <w:proofErr w:type="spellEnd"/>
      <w:r w:rsidR="00B360B1" w:rsidRPr="00736974">
        <w:t xml:space="preserve"> that is headed by Dr. Thomas </w:t>
      </w:r>
      <w:proofErr w:type="spellStart"/>
      <w:r w:rsidR="00B360B1" w:rsidRPr="00736974">
        <w:t>Willams</w:t>
      </w:r>
      <w:proofErr w:type="spellEnd"/>
      <w:r w:rsidR="00B360B1" w:rsidRPr="00736974">
        <w:t xml:space="preserve"> for </w:t>
      </w:r>
      <w:r w:rsidR="00B360B1" w:rsidRPr="00AE3C03">
        <w:t>the assessment of genetic markers of inherited hemoglobin disorders (sickle cell and thalassemia).</w:t>
      </w:r>
      <w:r w:rsidR="00B360B1">
        <w:t xml:space="preserve">Children with a positive sickle cell disease test result will be re-visited to have a second blood draw in order to conduct a confirmatory test.  </w:t>
      </w:r>
      <w:r w:rsidR="00CB102E">
        <w:t xml:space="preserve">This re-visit will involve a permission statement. </w:t>
      </w:r>
      <w:r w:rsidR="00B360B1">
        <w:t xml:space="preserve">Those who test positive will be </w:t>
      </w:r>
      <w:r w:rsidR="00CB102E">
        <w:t>provided with transportation</w:t>
      </w:r>
      <w:r w:rsidR="00B360B1">
        <w:t xml:space="preserve"> to a local health facility with the capacity to provide care.</w:t>
      </w:r>
    </w:p>
    <w:p w14:paraId="61575B5B" w14:textId="77777777" w:rsidR="00683156" w:rsidRPr="00874712" w:rsidRDefault="00683156" w:rsidP="00683156">
      <w:pPr>
        <w:ind w:left="360"/>
        <w:rPr>
          <w:rFonts w:ascii="Arial" w:hAnsi="Arial" w:cs="Arial"/>
          <w:sz w:val="22"/>
          <w:szCs w:val="20"/>
        </w:rPr>
      </w:pPr>
    </w:p>
    <w:p w14:paraId="6F58999B" w14:textId="76D2E613" w:rsidR="00B352D3" w:rsidRDefault="00B352D3" w:rsidP="00B352D3">
      <w:pPr>
        <w:autoSpaceDE w:val="0"/>
        <w:autoSpaceDN w:val="0"/>
        <w:adjustRightInd w:val="0"/>
        <w:jc w:val="both"/>
      </w:pPr>
      <w:r w:rsidRPr="005F2EE2">
        <w:t xml:space="preserve">Intestinal parasitic infections will also be measured at </w:t>
      </w:r>
      <w:proofErr w:type="spellStart"/>
      <w:r w:rsidRPr="005F2EE2">
        <w:t>endline</w:t>
      </w:r>
      <w:proofErr w:type="spellEnd"/>
      <w:r w:rsidRPr="005F2EE2">
        <w:t xml:space="preserve">. We will collect stool and blood spot samples </w:t>
      </w:r>
      <w:r w:rsidRPr="00B13C67">
        <w:t xml:space="preserve">from </w:t>
      </w:r>
      <w:r w:rsidRPr="009F141C">
        <w:t xml:space="preserve">all </w:t>
      </w:r>
      <w:r w:rsidRPr="00B13C67">
        <w:t>target</w:t>
      </w:r>
      <w:r w:rsidRPr="005F2EE2">
        <w:t xml:space="preserve"> children per cluster and </w:t>
      </w:r>
      <w:r w:rsidR="000974B0">
        <w:t>one or more</w:t>
      </w:r>
      <w:r w:rsidR="000974B0" w:rsidRPr="005F2EE2">
        <w:t xml:space="preserve"> </w:t>
      </w:r>
      <w:r w:rsidRPr="005F2EE2">
        <w:t>older</w:t>
      </w:r>
      <w:r>
        <w:t xml:space="preserve"> </w:t>
      </w:r>
      <w:r w:rsidRPr="005F2EE2">
        <w:t>child</w:t>
      </w:r>
      <w:r w:rsidR="000974B0">
        <w:t>ren</w:t>
      </w:r>
      <w:r w:rsidRPr="005F2EE2">
        <w:t xml:space="preserve"> (</w:t>
      </w:r>
      <w:r w:rsidR="00874712">
        <w:rPr>
          <w:b/>
        </w:rPr>
        <w:t>3</w:t>
      </w:r>
      <w:r w:rsidRPr="005F2EE2">
        <w:t xml:space="preserve"> – 15 years old) living in the same household compound. The procedures will be the same as described in the Baseline Assessment section, but will also include a stool aliquot used to measure the presence and intensity of soil </w:t>
      </w:r>
      <w:r w:rsidRPr="0051494C">
        <w:t>transmitted helminths (</w:t>
      </w:r>
      <w:proofErr w:type="spellStart"/>
      <w:r w:rsidRPr="0051494C">
        <w:rPr>
          <w:i/>
          <w:iCs/>
        </w:rPr>
        <w:t>Ascaris</w:t>
      </w:r>
      <w:proofErr w:type="spellEnd"/>
      <w:r w:rsidRPr="0051494C">
        <w:rPr>
          <w:i/>
          <w:iCs/>
        </w:rPr>
        <w:t xml:space="preserve">, </w:t>
      </w:r>
      <w:proofErr w:type="spellStart"/>
      <w:r w:rsidRPr="0051494C">
        <w:rPr>
          <w:i/>
          <w:iCs/>
        </w:rPr>
        <w:t>Trichuris</w:t>
      </w:r>
      <w:proofErr w:type="spellEnd"/>
      <w:r w:rsidRPr="0051494C">
        <w:t>, hookworm) using the Kato-Katz microscopy method</w:t>
      </w:r>
      <w:r w:rsidRPr="007F57ED">
        <w:t>.</w:t>
      </w:r>
      <w:r w:rsidR="00B13C67" w:rsidRPr="007F57ED">
        <w:t xml:space="preserve"> </w:t>
      </w:r>
      <w:r w:rsidR="00B13C67" w:rsidRPr="004A019C">
        <w:t>Extra stool kits will be delivered to compounds in order to maximize stool collection from each enrolled individual. Stool may also be collected at a central location ins</w:t>
      </w:r>
      <w:r w:rsidR="00074D71" w:rsidRPr="004A019C">
        <w:t>tead of at individual household</w:t>
      </w:r>
      <w:r w:rsidR="00B13C67" w:rsidRPr="004A019C">
        <w:t xml:space="preserve">. </w:t>
      </w:r>
      <w:r w:rsidR="00D33E55" w:rsidRPr="004A019C">
        <w:t xml:space="preserve">One </w:t>
      </w:r>
      <w:r w:rsidR="00D33E55" w:rsidRPr="007F57ED">
        <w:t xml:space="preserve">stool aliquot </w:t>
      </w:r>
      <w:r w:rsidR="00D33E55" w:rsidRPr="004A019C">
        <w:t>will be</w:t>
      </w:r>
      <w:r w:rsidR="00D33E55" w:rsidRPr="007F57ED">
        <w:t xml:space="preserve"> used to measure the presence </w:t>
      </w:r>
      <w:r w:rsidR="00D33E55" w:rsidRPr="004A019C">
        <w:t>of protozoan parasites using ELISA assays (</w:t>
      </w:r>
      <w:r w:rsidR="00D33E55" w:rsidRPr="004A019C">
        <w:rPr>
          <w:i/>
          <w:iCs/>
        </w:rPr>
        <w:t xml:space="preserve">Giardia, Entamoeba </w:t>
      </w:r>
      <w:proofErr w:type="spellStart"/>
      <w:r w:rsidR="00D33E55" w:rsidRPr="004A019C">
        <w:rPr>
          <w:i/>
          <w:iCs/>
        </w:rPr>
        <w:t>histolytica</w:t>
      </w:r>
      <w:proofErr w:type="spellEnd"/>
      <w:r w:rsidR="00D33E55" w:rsidRPr="004A019C">
        <w:rPr>
          <w:i/>
          <w:iCs/>
        </w:rPr>
        <w:t>, Cryptosporidium sp.</w:t>
      </w:r>
      <w:r w:rsidR="00D33E55" w:rsidRPr="004A019C">
        <w:t>). A second aliquot will used to measure the presence</w:t>
      </w:r>
      <w:r w:rsidR="00D33E55" w:rsidRPr="00DF04CE">
        <w:rPr>
          <w:b/>
        </w:rPr>
        <w:t xml:space="preserve"> </w:t>
      </w:r>
      <w:r w:rsidR="00D33E55" w:rsidRPr="00DF04CE">
        <w:t>and intensity of soil transmitted helminths</w:t>
      </w:r>
      <w:r w:rsidR="00D33E55" w:rsidRPr="00781FFC">
        <w:t xml:space="preserve"> using Kato-Katz</w:t>
      </w:r>
      <w:r w:rsidR="007F57ED">
        <w:t xml:space="preserve"> microscopy</w:t>
      </w:r>
      <w:r w:rsidR="00D33E55" w:rsidRPr="00DF04CE">
        <w:rPr>
          <w:b/>
        </w:rPr>
        <w:t>.</w:t>
      </w:r>
      <w:r w:rsidR="00D33E55">
        <w:rPr>
          <w:b/>
        </w:rPr>
        <w:t xml:space="preserve"> </w:t>
      </w:r>
      <w:r w:rsidR="004C69DC">
        <w:t>S</w:t>
      </w:r>
      <w:r w:rsidR="004C69DC" w:rsidRPr="00942AF6">
        <w:t xml:space="preserve">tool samples will </w:t>
      </w:r>
      <w:r w:rsidR="004C69DC">
        <w:t xml:space="preserve">also </w:t>
      </w:r>
      <w:r w:rsidR="004C69DC" w:rsidRPr="00942AF6">
        <w:t xml:space="preserve">be </w:t>
      </w:r>
      <w:r w:rsidR="004C69DC">
        <w:t>analyzed</w:t>
      </w:r>
      <w:r w:rsidR="004C69DC" w:rsidRPr="00942AF6">
        <w:t xml:space="preserve"> by multi-parallel qPCR for </w:t>
      </w:r>
      <w:r w:rsidR="004C69DC" w:rsidRPr="00DF04CE">
        <w:t>soil transmitted helminths</w:t>
      </w:r>
      <w:r w:rsidR="004C69DC" w:rsidRPr="00942AF6">
        <w:t xml:space="preserve">, including targets for </w:t>
      </w:r>
      <w:proofErr w:type="spellStart"/>
      <w:r w:rsidR="004C69DC" w:rsidRPr="00942AF6">
        <w:rPr>
          <w:i/>
        </w:rPr>
        <w:t>Necator</w:t>
      </w:r>
      <w:proofErr w:type="spellEnd"/>
      <w:r w:rsidR="004C69DC" w:rsidRPr="00942AF6">
        <w:rPr>
          <w:i/>
        </w:rPr>
        <w:t xml:space="preserve"> </w:t>
      </w:r>
      <w:proofErr w:type="spellStart"/>
      <w:r w:rsidR="004C69DC" w:rsidRPr="00942AF6">
        <w:rPr>
          <w:i/>
        </w:rPr>
        <w:t>americanus</w:t>
      </w:r>
      <w:proofErr w:type="spellEnd"/>
      <w:r w:rsidR="004C69DC" w:rsidRPr="00942AF6">
        <w:t xml:space="preserve">, </w:t>
      </w:r>
      <w:proofErr w:type="spellStart"/>
      <w:r w:rsidR="004C69DC" w:rsidRPr="00942AF6">
        <w:rPr>
          <w:i/>
        </w:rPr>
        <w:t>Ancylostoma</w:t>
      </w:r>
      <w:proofErr w:type="spellEnd"/>
      <w:r w:rsidR="004C69DC" w:rsidRPr="00942AF6">
        <w:rPr>
          <w:i/>
        </w:rPr>
        <w:t xml:space="preserve"> </w:t>
      </w:r>
      <w:proofErr w:type="spellStart"/>
      <w:r w:rsidR="004C69DC" w:rsidRPr="00942AF6">
        <w:rPr>
          <w:i/>
        </w:rPr>
        <w:t>duodenale</w:t>
      </w:r>
      <w:proofErr w:type="spellEnd"/>
      <w:r w:rsidR="004C69DC" w:rsidRPr="00942AF6">
        <w:t xml:space="preserve">, </w:t>
      </w:r>
      <w:proofErr w:type="spellStart"/>
      <w:r w:rsidR="004C69DC" w:rsidRPr="00942AF6">
        <w:rPr>
          <w:i/>
        </w:rPr>
        <w:t>Ascaris</w:t>
      </w:r>
      <w:proofErr w:type="spellEnd"/>
      <w:r w:rsidR="004C69DC" w:rsidRPr="00942AF6">
        <w:rPr>
          <w:i/>
        </w:rPr>
        <w:t xml:space="preserve"> </w:t>
      </w:r>
      <w:proofErr w:type="spellStart"/>
      <w:r w:rsidR="004C69DC" w:rsidRPr="00942AF6">
        <w:rPr>
          <w:i/>
        </w:rPr>
        <w:t>lumbricoides</w:t>
      </w:r>
      <w:proofErr w:type="spellEnd"/>
      <w:r w:rsidR="004C69DC" w:rsidRPr="00942AF6">
        <w:t xml:space="preserve">, </w:t>
      </w:r>
      <w:proofErr w:type="spellStart"/>
      <w:r w:rsidR="004C69DC" w:rsidRPr="00942AF6">
        <w:rPr>
          <w:i/>
        </w:rPr>
        <w:t>Trichuris</w:t>
      </w:r>
      <w:proofErr w:type="spellEnd"/>
      <w:r w:rsidR="004C69DC" w:rsidRPr="00942AF6">
        <w:rPr>
          <w:i/>
        </w:rPr>
        <w:t xml:space="preserve"> </w:t>
      </w:r>
      <w:proofErr w:type="spellStart"/>
      <w:r w:rsidR="004C69DC" w:rsidRPr="00942AF6">
        <w:rPr>
          <w:i/>
        </w:rPr>
        <w:t>trichiura</w:t>
      </w:r>
      <w:proofErr w:type="spellEnd"/>
      <w:r w:rsidR="004C69DC" w:rsidRPr="00942AF6">
        <w:t xml:space="preserve">, and </w:t>
      </w:r>
      <w:proofErr w:type="spellStart"/>
      <w:r w:rsidR="004C69DC" w:rsidRPr="00942AF6">
        <w:rPr>
          <w:i/>
        </w:rPr>
        <w:t>Strongyloides</w:t>
      </w:r>
      <w:proofErr w:type="spellEnd"/>
      <w:r w:rsidR="004C69DC" w:rsidRPr="00942AF6">
        <w:rPr>
          <w:i/>
        </w:rPr>
        <w:t xml:space="preserve"> </w:t>
      </w:r>
      <w:proofErr w:type="spellStart"/>
      <w:r w:rsidR="004C69DC" w:rsidRPr="00942AF6">
        <w:rPr>
          <w:i/>
        </w:rPr>
        <w:t>stercoralis</w:t>
      </w:r>
      <w:proofErr w:type="spellEnd"/>
      <w:r w:rsidR="004C69DC" w:rsidRPr="00942AF6">
        <w:t xml:space="preserve">. qPCR assays </w:t>
      </w:r>
      <w:r w:rsidR="004C69DC">
        <w:t xml:space="preserve">will be performed because they </w:t>
      </w:r>
      <w:r w:rsidR="004C69DC" w:rsidRPr="00942AF6">
        <w:t>have been shown to have better sensitivity than microscopic methods</w:t>
      </w:r>
      <w:r w:rsidR="004C69DC">
        <w:t xml:space="preserve"> (Mejia, 2013)</w:t>
      </w:r>
      <w:r w:rsidR="004C69DC" w:rsidRPr="00942AF6">
        <w:t xml:space="preserve">. </w:t>
      </w:r>
      <w:r w:rsidR="004C69DC">
        <w:t xml:space="preserve">Both Kato Katz and qPCR will be used to detect soil transmitted helminthes because </w:t>
      </w:r>
      <w:r w:rsidR="00A62C0D">
        <w:t xml:space="preserve">these </w:t>
      </w:r>
      <w:r w:rsidR="004C69DC">
        <w:t>qPCR assays have not been validated in our study area</w:t>
      </w:r>
      <w:r w:rsidR="00A62C0D">
        <w:t xml:space="preserve"> in Kenya</w:t>
      </w:r>
      <w:r w:rsidR="004C69DC">
        <w:t xml:space="preserve"> yet. </w:t>
      </w:r>
      <w:r w:rsidR="007F57ED" w:rsidRPr="007F57ED">
        <w:t>Microscopy assays</w:t>
      </w:r>
      <w:r w:rsidRPr="007F57ED">
        <w:t xml:space="preserve"> on stool will be performed within 4</w:t>
      </w:r>
      <w:r w:rsidR="00D33E55" w:rsidRPr="007F57ED">
        <w:t xml:space="preserve"> - 8</w:t>
      </w:r>
      <w:r w:rsidRPr="007F57ED">
        <w:t xml:space="preserve"> hours at our sample processing centers in </w:t>
      </w:r>
      <w:proofErr w:type="spellStart"/>
      <w:r w:rsidRPr="007F57ED">
        <w:t>Kakamega</w:t>
      </w:r>
      <w:proofErr w:type="spellEnd"/>
      <w:r w:rsidRPr="007F57ED">
        <w:t xml:space="preserve"> and </w:t>
      </w:r>
      <w:proofErr w:type="spellStart"/>
      <w:r w:rsidRPr="007F57ED">
        <w:t>Bungoma</w:t>
      </w:r>
      <w:proofErr w:type="spellEnd"/>
      <w:r w:rsidRPr="007F57ED">
        <w:t xml:space="preserve"> in collaboration with ESACIPAC</w:t>
      </w:r>
      <w:r w:rsidR="00316BFB" w:rsidRPr="007F57ED">
        <w:t xml:space="preserve"> </w:t>
      </w:r>
      <w:r w:rsidR="00316BFB" w:rsidRPr="004A019C">
        <w:t>and will yield quantitative counts of eggs per gram of stool tested (</w:t>
      </w:r>
      <w:proofErr w:type="spellStart"/>
      <w:r w:rsidR="00316BFB" w:rsidRPr="004A019C">
        <w:t>Knopp</w:t>
      </w:r>
      <w:proofErr w:type="spellEnd"/>
      <w:r w:rsidR="00316BFB" w:rsidRPr="004A019C">
        <w:t xml:space="preserve"> 2011; </w:t>
      </w:r>
      <w:proofErr w:type="spellStart"/>
      <w:r w:rsidR="00316BFB" w:rsidRPr="004A019C">
        <w:t>Albonico</w:t>
      </w:r>
      <w:proofErr w:type="spellEnd"/>
      <w:r w:rsidR="00316BFB" w:rsidRPr="004A019C">
        <w:t xml:space="preserve"> 2012).</w:t>
      </w:r>
      <w:r w:rsidR="007F57ED">
        <w:t xml:space="preserve"> ELISA and qPCR assays will be conducted at ESACIPAC at KEMRI in Nairobi. Training of ESACIPAC staff on ELISA and qPCR assays will be </w:t>
      </w:r>
      <w:r w:rsidR="00240B81">
        <w:t>provided by study collaborators</w:t>
      </w:r>
      <w:r w:rsidR="007F57ED">
        <w:t>.</w:t>
      </w:r>
      <w:r w:rsidRPr="007F57ED">
        <w:t xml:space="preserve"> </w:t>
      </w:r>
      <w:r w:rsidR="007F57ED">
        <w:t xml:space="preserve">A small subset of stool aliquots will be shipped to the United States for quality control </w:t>
      </w:r>
      <w:r w:rsidR="0042584E">
        <w:t>analysis using qPCR</w:t>
      </w:r>
      <w:r w:rsidR="007F57ED">
        <w:t xml:space="preserve">. </w:t>
      </w:r>
      <w:r w:rsidRPr="0051494C">
        <w:t>At the time of our final stool specimen collection round, in which we test for soil transmitted helminths, we will provide</w:t>
      </w:r>
      <w:r w:rsidRPr="005F2EE2">
        <w:t xml:space="preserve"> all </w:t>
      </w:r>
      <w:r w:rsidR="004E1DAF">
        <w:t>compound members</w:t>
      </w:r>
      <w:r w:rsidR="008933A1">
        <w:t xml:space="preserve"> </w:t>
      </w:r>
      <w:r w:rsidRPr="005F2EE2">
        <w:t>a dose of deworming medication (</w:t>
      </w:r>
      <w:proofErr w:type="spellStart"/>
      <w:r w:rsidRPr="005F2EE2">
        <w:t>albendazole</w:t>
      </w:r>
      <w:proofErr w:type="spellEnd"/>
      <w:r w:rsidRPr="005F2EE2">
        <w:t>). [We will not provide deworming medication at the time of stool collection in earlier rounds because we will not test for helminth infection in earlier rounds.]</w:t>
      </w:r>
      <w:ins w:id="55" w:author="Amy Pickering" w:date="2015-12-18T11:38:00Z">
        <w:r w:rsidR="000669EF">
          <w:t xml:space="preserve"> A subset of stool and blood spot samples may be shipped to Stanford University, Smith College, or other </w:t>
        </w:r>
      </w:ins>
      <w:ins w:id="56" w:author="Andrew Mertens" w:date="2016-02-08T18:59:00Z">
        <w:r w:rsidR="00602E9E">
          <w:t xml:space="preserve">currently unidentified </w:t>
        </w:r>
      </w:ins>
      <w:ins w:id="57" w:author="Amy Pickering" w:date="2015-12-18T11:38:00Z">
        <w:r w:rsidR="000669EF">
          <w:t xml:space="preserve">institutions </w:t>
        </w:r>
      </w:ins>
      <w:ins w:id="58" w:author="Amy Pickering" w:date="2015-12-18T11:39:00Z">
        <w:r w:rsidR="00AE4E29">
          <w:t xml:space="preserve">in the United States </w:t>
        </w:r>
      </w:ins>
      <w:ins w:id="59" w:author="Amy Pickering" w:date="2015-12-18T11:38:00Z">
        <w:r w:rsidR="00D66534">
          <w:t>(</w:t>
        </w:r>
      </w:ins>
      <w:ins w:id="60" w:author="Amy Pickering" w:date="2015-12-18T11:53:00Z">
        <w:r w:rsidR="00D66534">
          <w:t xml:space="preserve">e.g. for quality control purposes </w:t>
        </w:r>
      </w:ins>
      <w:ins w:id="61" w:author="Amy Pickering" w:date="2015-12-18T11:38:00Z">
        <w:r w:rsidR="00D66534">
          <w:t xml:space="preserve">to ensure </w:t>
        </w:r>
        <w:r w:rsidR="00D66534">
          <w:lastRenderedPageBreak/>
          <w:t>comparability with assays run at KEMRI)</w:t>
        </w:r>
        <w:r w:rsidR="000669EF">
          <w:t xml:space="preserve">. </w:t>
        </w:r>
      </w:ins>
      <w:ins w:id="62" w:author="Andrew Mertens" w:date="2016-02-08T18:59:00Z">
        <w:r w:rsidR="00602E9E">
          <w:t xml:space="preserve">Samples sent to institutions not identified in this protocol will be </w:t>
        </w:r>
      </w:ins>
      <w:ins w:id="63" w:author="Andrew Mertens" w:date="2016-02-08T19:01:00Z">
        <w:r w:rsidR="00B44463">
          <w:t>non-</w:t>
        </w:r>
      </w:ins>
      <w:bookmarkStart w:id="64" w:name="_GoBack"/>
      <w:bookmarkEnd w:id="64"/>
      <w:ins w:id="65" w:author="Andrew Mertens" w:date="2016-02-08T18:59:00Z">
        <w:r w:rsidR="00602E9E">
          <w:t>identifiable.</w:t>
        </w:r>
      </w:ins>
    </w:p>
    <w:p w14:paraId="3509D090" w14:textId="77777777" w:rsidR="00E403C3" w:rsidRPr="00BE00B7" w:rsidRDefault="00E403C3" w:rsidP="00E403C3">
      <w:pPr>
        <w:ind w:left="360"/>
        <w:rPr>
          <w:rFonts w:ascii="Arial" w:hAnsi="Arial" w:cs="Arial"/>
          <w:sz w:val="22"/>
          <w:szCs w:val="20"/>
        </w:rPr>
      </w:pPr>
    </w:p>
    <w:p w14:paraId="5492E486" w14:textId="77777777" w:rsidR="00E403C3" w:rsidRPr="00BE00B7" w:rsidRDefault="00E403C3" w:rsidP="00E403C3">
      <w:pPr>
        <w:ind w:left="360"/>
        <w:rPr>
          <w:rFonts w:ascii="Arial" w:hAnsi="Arial" w:cs="Arial"/>
          <w:sz w:val="22"/>
          <w:szCs w:val="20"/>
        </w:rPr>
      </w:pPr>
    </w:p>
    <w:p w14:paraId="2255DC12" w14:textId="75607299" w:rsidR="00D01CC4" w:rsidRPr="00A7433D" w:rsidRDefault="005F7CF9" w:rsidP="00D01CC4">
      <w:pPr>
        <w:autoSpaceDE w:val="0"/>
        <w:autoSpaceDN w:val="0"/>
        <w:adjustRightInd w:val="0"/>
        <w:jc w:val="both"/>
      </w:pPr>
      <w:proofErr w:type="spellStart"/>
      <w:r>
        <w:t>Endline</w:t>
      </w:r>
      <w:proofErr w:type="spellEnd"/>
      <w:r>
        <w:t xml:space="preserve"> Quality Assurance/Back Check:</w:t>
      </w:r>
      <w:r w:rsidRPr="006874BC">
        <w:t xml:space="preserve"> We</w:t>
      </w:r>
      <w:r w:rsidR="006874BC" w:rsidRPr="006874BC">
        <w:t xml:space="preserve"> will follow the same quality assurance / quality control measures as described for the baseline assessment above.</w:t>
      </w:r>
    </w:p>
    <w:p w14:paraId="52E86DE3" w14:textId="77777777" w:rsidR="00E403C3" w:rsidRDefault="00E403C3" w:rsidP="00E403C3">
      <w:pPr>
        <w:rPr>
          <w:rFonts w:ascii="Arial" w:hAnsi="Arial" w:cs="Arial"/>
          <w:sz w:val="22"/>
          <w:szCs w:val="20"/>
        </w:rPr>
      </w:pPr>
    </w:p>
    <w:p w14:paraId="39CC8504" w14:textId="3F6F4484" w:rsidR="00874712" w:rsidRPr="00736974" w:rsidRDefault="00443A86" w:rsidP="00874712">
      <w:r w:rsidRPr="00736974">
        <w:t xml:space="preserve">A subset of households in the active control and intervention arms will be selected for environmental sampling at </w:t>
      </w:r>
      <w:proofErr w:type="spellStart"/>
      <w:r w:rsidRPr="00736974">
        <w:t>endline</w:t>
      </w:r>
      <w:proofErr w:type="spellEnd"/>
      <w:r w:rsidRPr="00736974">
        <w:t>. This sampling will include the target child</w:t>
      </w:r>
      <w:r w:rsidR="00717CFF">
        <w:t>’s</w:t>
      </w:r>
      <w:r w:rsidRPr="00736974">
        <w:t xml:space="preserve"> drinking</w:t>
      </w:r>
      <w:r w:rsidR="00717CFF">
        <w:t xml:space="preserve"> water</w:t>
      </w:r>
      <w:r w:rsidRPr="00736974">
        <w:t xml:space="preserve">, sentinel toys, target child hand rinses (measure of contamination likely to be ingested by child from hands), </w:t>
      </w:r>
      <w:ins w:id="66" w:author="Lauren Steinbaum" w:date="2015-12-18T16:16:00Z">
        <w:r w:rsidR="00330816">
          <w:t xml:space="preserve">primary caretaker hand rinses, </w:t>
        </w:r>
      </w:ins>
      <w:r w:rsidRPr="00736974">
        <w:t>food</w:t>
      </w:r>
      <w:r w:rsidR="002E3BB7">
        <w:t xml:space="preserve"> </w:t>
      </w:r>
      <w:ins w:id="67" w:author="Lauren Steinbaum" w:date="2015-12-18T16:19:00Z">
        <w:del w:id="68" w:author="Amy Pickering" w:date="2015-12-18T12:15:00Z">
          <w:r w:rsidR="00FB4331" w:rsidDel="00491FD3">
            <w:delText>and</w:delText>
          </w:r>
        </w:del>
      </w:ins>
      <w:ins w:id="69" w:author="Amy Pickering" w:date="2015-12-18T12:15:00Z">
        <w:r w:rsidR="00491FD3">
          <w:t>or fresh</w:t>
        </w:r>
      </w:ins>
      <w:ins w:id="70" w:author="Lauren Steinbaum" w:date="2015-12-18T16:19:00Z">
        <w:r w:rsidR="00FB4331">
          <w:t xml:space="preserve"> produce </w:t>
        </w:r>
      </w:ins>
      <w:r w:rsidR="002E3BB7">
        <w:t>from the household</w:t>
      </w:r>
      <w:r w:rsidRPr="00736974">
        <w:t>, and soil collected from the child’s</w:t>
      </w:r>
      <w:r w:rsidR="00717CFF">
        <w:t xml:space="preserve"> </w:t>
      </w:r>
      <w:ins w:id="71" w:author="Lauren Steinbaum" w:date="2015-12-18T16:18:00Z">
        <w:r w:rsidR="00330816">
          <w:t>household</w:t>
        </w:r>
      </w:ins>
      <w:del w:id="72" w:author="Lauren Steinbaum" w:date="2015-12-18T16:18:00Z">
        <w:r w:rsidR="00717CFF" w:rsidDel="00330816">
          <w:delText>compoun</w:delText>
        </w:r>
      </w:del>
      <w:del w:id="73" w:author="Lauren Steinbaum" w:date="2015-12-18T16:17:00Z">
        <w:r w:rsidR="00717CFF" w:rsidDel="00330816">
          <w:delText>d/</w:delText>
        </w:r>
        <w:r w:rsidRPr="00736974" w:rsidDel="00330816">
          <w:delText xml:space="preserve"> play area</w:delText>
        </w:r>
      </w:del>
      <w:r w:rsidRPr="00736974">
        <w:t xml:space="preserve"> (</w:t>
      </w:r>
      <w:r w:rsidR="00DD1FDA">
        <w:t xml:space="preserve">samples will be analyzed for fecal bacteria and soil transmitted helminthes; </w:t>
      </w:r>
      <w:r w:rsidRPr="00736974">
        <w:t xml:space="preserve">methods described above). We will also measure fly densities and conduct fly speciation in the latrine and food preparation areas in the same households. </w:t>
      </w:r>
    </w:p>
    <w:p w14:paraId="7617C557" w14:textId="77777777" w:rsidR="00874712" w:rsidRDefault="00874712" w:rsidP="00E403C3">
      <w:pPr>
        <w:rPr>
          <w:rFonts w:ascii="Arial" w:hAnsi="Arial" w:cs="Arial"/>
          <w:sz w:val="22"/>
          <w:szCs w:val="20"/>
        </w:rPr>
      </w:pPr>
    </w:p>
    <w:p w14:paraId="27CAACFF" w14:textId="308D282C" w:rsidR="00D12FCE" w:rsidRPr="00632BF9" w:rsidRDefault="00D12FCE" w:rsidP="00632BF9">
      <w:r w:rsidRPr="00632BF9">
        <w:rPr>
          <w:u w:val="single"/>
        </w:rPr>
        <w:t>Assessing child mortality.</w:t>
      </w:r>
      <w:r w:rsidRPr="00E97D1B">
        <w:t xml:space="preserve"> </w:t>
      </w:r>
      <w:r w:rsidRPr="00632BF9">
        <w:t xml:space="preserve">A verbal autopsy </w:t>
      </w:r>
      <w:r w:rsidR="000E23FC">
        <w:t>would</w:t>
      </w:r>
      <w:r w:rsidR="000E23FC" w:rsidRPr="00632BF9">
        <w:t xml:space="preserve"> </w:t>
      </w:r>
      <w:r w:rsidRPr="00632BF9">
        <w:t xml:space="preserve">be conducted with the primary caregiver of each deceased </w:t>
      </w:r>
      <w:r w:rsidR="00803815">
        <w:t xml:space="preserve">study </w:t>
      </w:r>
      <w:r w:rsidRPr="00632BF9">
        <w:t>child. The World Health Organization has developed a standard verbal autopsy questionnaire to assess cause of death among children 1 month to 14 years of age. The tool takes 45 minutes for a trained interviewer to administer. Following the verbal autopsy, a computer program (</w:t>
      </w:r>
      <w:proofErr w:type="spellStart"/>
      <w:r w:rsidRPr="00632BF9">
        <w:t>InterVA</w:t>
      </w:r>
      <w:proofErr w:type="spellEnd"/>
      <w:r w:rsidRPr="00632BF9">
        <w:t xml:space="preserve">) can be used to determine the most likely cause of death. </w:t>
      </w:r>
      <w:r w:rsidR="00803815">
        <w:t>If funded, a</w:t>
      </w:r>
      <w:r w:rsidRPr="00632BF9">
        <w:t xml:space="preserve">s a cross-check, </w:t>
      </w:r>
      <w:r w:rsidR="000E23FC">
        <w:t xml:space="preserve">approximately </w:t>
      </w:r>
      <w:r w:rsidRPr="00632BF9">
        <w:t xml:space="preserve">5% of verbal autopsies </w:t>
      </w:r>
      <w:r w:rsidR="000E23FC">
        <w:t>would</w:t>
      </w:r>
      <w:r w:rsidR="000E23FC" w:rsidRPr="00632BF9">
        <w:t xml:space="preserve"> </w:t>
      </w:r>
      <w:r w:rsidRPr="00632BF9">
        <w:t xml:space="preserve">be reviewed and coded by a physician familiar with causes of child mortality in rural Kenya. Verbal autopsies </w:t>
      </w:r>
      <w:r w:rsidR="000E23FC">
        <w:t>would</w:t>
      </w:r>
      <w:r w:rsidR="000E23FC" w:rsidRPr="00632BF9">
        <w:t xml:space="preserve"> </w:t>
      </w:r>
      <w:r w:rsidRPr="00632BF9">
        <w:t>be conducted 1-36 months after a death. Recommended optimal recall periods have ranged from 3 to 24 months (</w:t>
      </w:r>
      <w:proofErr w:type="spellStart"/>
      <w:r w:rsidRPr="00632BF9">
        <w:t>Fottrell</w:t>
      </w:r>
      <w:proofErr w:type="spellEnd"/>
      <w:r w:rsidRPr="00632BF9">
        <w:t xml:space="preserve"> 2010), however, there is evidence that length of recall period up to five years does not affect data quality, since death is a salient event (</w:t>
      </w:r>
      <w:proofErr w:type="spellStart"/>
      <w:r w:rsidRPr="00632BF9">
        <w:t>Baqui</w:t>
      </w:r>
      <w:proofErr w:type="spellEnd"/>
      <w:r w:rsidRPr="00632BF9">
        <w:t>, 1996</w:t>
      </w:r>
      <w:r w:rsidRPr="009F4D86">
        <w:t xml:space="preserve">). </w:t>
      </w:r>
    </w:p>
    <w:p w14:paraId="7145589A" w14:textId="77777777" w:rsidR="00D12FCE" w:rsidRPr="00632BF9" w:rsidRDefault="00D12FCE" w:rsidP="00E403C3"/>
    <w:p w14:paraId="08FA811C" w14:textId="77777777" w:rsidR="00874712" w:rsidRDefault="00874712" w:rsidP="00874712">
      <w:r w:rsidRPr="001B3544">
        <w:rPr>
          <w:u w:val="single"/>
        </w:rPr>
        <w:t>Data from health facilities</w:t>
      </w:r>
      <w:r>
        <w:t xml:space="preserve">. The current study design focuses on individual-level outcomes, measured in the household, as functions of the various interventions.  While child-level outcomes are clearly of utmost interest where health and human wellbeing are concerned, from a public health perspective there is good reason to also measure the cost effectiveness of the study interventions.  Evidence of cost savings from prevention, relative to the cost of treating diarrhea and other diseases after presentation at a health facility, is especially useful for governments facing tight budget constraints for health care. </w:t>
      </w:r>
      <w:r w:rsidRPr="00D51F91">
        <w:t>If funding is obtained</w:t>
      </w:r>
      <w:r>
        <w:t xml:space="preserve">, we will plan to compile data from health facilities in the study area in order to: </w:t>
      </w:r>
      <w:proofErr w:type="spellStart"/>
      <w:r>
        <w:t>i</w:t>
      </w:r>
      <w:proofErr w:type="spellEnd"/>
      <w:r>
        <w:t>) to measure the effects of interventions on demand for formal health care among the target population; ii) to measure spillovers from improvements in the sanitation environment, or from changes in village norms, on otherwise un-surveyed and un-treated members of the village population; and iii) to inform a robust cost-benefit analysis, oriented toward the Government of Kenya, showing the relative costs to the public health care system of prevention and treatment.</w:t>
      </w:r>
    </w:p>
    <w:p w14:paraId="0D37D53C" w14:textId="77777777" w:rsidR="00874712" w:rsidRDefault="00874712" w:rsidP="00874712"/>
    <w:p w14:paraId="31FC0BE8" w14:textId="77777777" w:rsidR="00874712" w:rsidRDefault="00874712" w:rsidP="00874712">
      <w:r w:rsidRPr="006213EF">
        <w:t xml:space="preserve">Data for the clinic survey will be gathered directly at all of the health clinics, hospitals, and larger dispensaries, including both private and public sector facilities, in the study area.  We will collect information from all patients presenting with cases of diarrhea, other waterborne illnesses, respiratory illness, malnutrition, and an unrelated condition for conducting falsification tests. In order to minimize disruption at the facilities, our aim is to gather only the data necessary to measure the rates of health care demand associated with the evaluation arms.  The survey will </w:t>
      </w:r>
      <w:r w:rsidRPr="006213EF">
        <w:lastRenderedPageBreak/>
        <w:t xml:space="preserve">gather the following data points: date and time, age, gender, location, sub-location, village, confirmed diagnosis, registration book from which record was drawn, whether other facilities have been visited for this case of this illness, which other facilities have been visited, and whether the patient lives in a treated or treatment-eligible household.  Village names will be pre-coded to ensure accurate matching of cases to treatment arms.  </w:t>
      </w:r>
    </w:p>
    <w:p w14:paraId="2D618418" w14:textId="77777777" w:rsidR="00874712" w:rsidRPr="006213EF" w:rsidRDefault="00874712" w:rsidP="00874712"/>
    <w:p w14:paraId="11156B22" w14:textId="77777777" w:rsidR="00874712" w:rsidRDefault="00874712" w:rsidP="00874712">
      <w:r>
        <w:t xml:space="preserve">To assemble the data of interest from health facilities, we will maintain a separate record book next to the main triage registration book at each facility. When </w:t>
      </w:r>
      <w:r w:rsidRPr="006213EF">
        <w:t>patients with a condition of interest return to the registration desk to have their diagnosis recorded in the registry, if oral consent is granted by the patient, the necessary information will be recorded in the study record book.  At multiple-service facilities, a small number of additional records on cases of diarrhea and other conditions of interest will be maintained in the inpatient registration book, Child Welfare Clinic (CWC) records (which record malnutrition), and Comprehensive Care Center (CCC) files.  Staff in the inpatient and CWC wings will be trained to notify the field officer responsible for the study record book when a relevant case appears, and the field officer will obtain oral consent from patients before collecting data.  A daily check of the registration book for these wings will be conducted to ensure that all cases were recorded, and additional training will be provided if reporting rates are low.  To doubly protect CCC patient anonymity, a short form will be provided to the CCC staff each day, and they will be trained to obtain consent and provide the relevant information without granting IPA field officers access to the patient files.  These additional procedures related to the inpatient records, CWC, and CCC will account for only a small fraction of total cases, and final protocols will be developed with the input of clinic staff to ensure that the data collection system is not disruptive.</w:t>
      </w:r>
    </w:p>
    <w:p w14:paraId="7DBBA5BB" w14:textId="77777777" w:rsidR="00874712" w:rsidRPr="006213EF" w:rsidRDefault="00874712" w:rsidP="00874712"/>
    <w:p w14:paraId="22D1E17C" w14:textId="77777777" w:rsidR="00874712" w:rsidRPr="00275E76" w:rsidRDefault="00874712" w:rsidP="00874712">
      <w:r>
        <w:t xml:space="preserve">IPA field officers will rotate between facilities, rather than remain stationed at one facility for the duration of the project. Each field officer will be assigned a set of facilities, and she/he will visit them in sequence, one each day. The ratio of staff to facilities will vary with the size of the facilities; dispensaries will be visited less frequently than the larger clinics.  One or more current clinic staff members </w:t>
      </w:r>
      <w:r w:rsidRPr="006213EF">
        <w:t>will receive training and ongoing support related to the study records, and will be compensated with a small stipend to maintain the study record book on the days when our staff is not present.  All clinicians and nurses will be made aware of the study record book and the required data so that they can assist in ensuring that the collected data is accurate and complete.  In-kind compensation in the form of medical supplies (yet to be determined, but likely rubber gloves, masks, cleaning supplies) will be provided to each participating facility each month. </w:t>
      </w:r>
      <w:r w:rsidRPr="006213EF" w:rsidDel="005A500C">
        <w:t xml:space="preserve"> </w:t>
      </w:r>
      <w:r w:rsidRPr="006213EF">
        <w:t>The study</w:t>
      </w:r>
      <w:r>
        <w:t xml:space="preserve"> record book will be anonymized (will not contain any identifying patient information). The study record book will take the form of a binder with ringed, rather than stapled, pages.  Field staff will remove all records each time they leave the clinic, and deliver the data to their respective IPA offices. Data entry will be ongoing throughout the study.</w:t>
      </w:r>
    </w:p>
    <w:p w14:paraId="68C410E9" w14:textId="77777777" w:rsidR="00874712" w:rsidRPr="00BE00B7" w:rsidRDefault="00874712" w:rsidP="00E403C3">
      <w:pPr>
        <w:rPr>
          <w:rFonts w:ascii="Arial" w:hAnsi="Arial" w:cs="Arial"/>
          <w:sz w:val="22"/>
          <w:szCs w:val="20"/>
        </w:rPr>
      </w:pPr>
    </w:p>
    <w:p w14:paraId="44C9A3B2" w14:textId="77777777" w:rsidR="00E403C3" w:rsidRPr="00BE00B7" w:rsidRDefault="00E403C3" w:rsidP="00E403C3">
      <w:pPr>
        <w:rPr>
          <w:rFonts w:ascii="Arial" w:hAnsi="Arial" w:cs="Arial"/>
          <w:sz w:val="22"/>
          <w:szCs w:val="20"/>
        </w:rPr>
      </w:pPr>
    </w:p>
    <w:p w14:paraId="0699B078" w14:textId="77777777" w:rsidR="00E403C3" w:rsidRPr="00BE00B7" w:rsidRDefault="00E403C3" w:rsidP="00E403C3">
      <w:pPr>
        <w:spacing w:after="120"/>
        <w:ind w:left="360" w:hanging="360"/>
        <w:rPr>
          <w:rFonts w:ascii="Arial" w:hAnsi="Arial" w:cs="Arial"/>
          <w:b/>
          <w:sz w:val="22"/>
          <w:szCs w:val="20"/>
        </w:rPr>
      </w:pPr>
      <w:r w:rsidRPr="00BE00B7">
        <w:rPr>
          <w:rFonts w:ascii="Arial" w:hAnsi="Arial" w:cs="Arial"/>
          <w:sz w:val="22"/>
          <w:szCs w:val="20"/>
        </w:rPr>
        <w:t xml:space="preserve">b)   </w:t>
      </w:r>
      <w:r w:rsidRPr="00BE00B7">
        <w:rPr>
          <w:rFonts w:ascii="Arial" w:hAnsi="Arial" w:cs="Arial"/>
          <w:b/>
          <w:sz w:val="22"/>
          <w:szCs w:val="20"/>
        </w:rPr>
        <w:t>Explain who will conduct the procedures, where and when they will take place. Indicate frequency and duration of visits/sessions, as well as total time commitment for the study.</w:t>
      </w:r>
    </w:p>
    <w:p w14:paraId="5113A609" w14:textId="4B3FE810" w:rsidR="00E403C3" w:rsidRPr="00BE00B7" w:rsidRDefault="00E403C3" w:rsidP="00E403C3">
      <w:pPr>
        <w:ind w:left="360"/>
        <w:rPr>
          <w:rFonts w:ascii="Arial" w:hAnsi="Arial" w:cs="Arial"/>
          <w:sz w:val="22"/>
          <w:szCs w:val="20"/>
        </w:rPr>
      </w:pPr>
      <w:r w:rsidRPr="00BE00B7">
        <w:rPr>
          <w:rFonts w:ascii="Arial" w:hAnsi="Arial" w:cs="Arial"/>
          <w:sz w:val="22"/>
          <w:szCs w:val="20"/>
        </w:rPr>
        <w:t>Trained field staff will conduct all diarrhea morbidity, and child development assessments in the participant’s home</w:t>
      </w:r>
      <w:r w:rsidR="00316BFB">
        <w:rPr>
          <w:rFonts w:ascii="Arial" w:hAnsi="Arial" w:cs="Arial"/>
          <w:sz w:val="22"/>
          <w:szCs w:val="20"/>
        </w:rPr>
        <w:t xml:space="preserve"> or central location</w:t>
      </w:r>
      <w:r w:rsidRPr="00BE00B7">
        <w:rPr>
          <w:rFonts w:ascii="Arial" w:hAnsi="Arial" w:cs="Arial"/>
          <w:sz w:val="22"/>
          <w:szCs w:val="20"/>
        </w:rPr>
        <w:t xml:space="preserve"> at the beginning of the study, one year following intervention implementation, and 2 years following intervention implementation. </w:t>
      </w:r>
      <w:r w:rsidR="00020E9B">
        <w:rPr>
          <w:rFonts w:ascii="Arial" w:hAnsi="Arial" w:cs="Arial"/>
          <w:sz w:val="22"/>
          <w:szCs w:val="20"/>
        </w:rPr>
        <w:t>Anthropometry m</w:t>
      </w:r>
      <w:r w:rsidR="001E1A6B">
        <w:rPr>
          <w:rFonts w:ascii="Arial" w:hAnsi="Arial" w:cs="Arial"/>
          <w:sz w:val="22"/>
          <w:szCs w:val="20"/>
        </w:rPr>
        <w:t xml:space="preserve">easurements will take place in </w:t>
      </w:r>
      <w:r w:rsidR="00020E9B">
        <w:rPr>
          <w:rFonts w:ascii="Arial" w:hAnsi="Arial" w:cs="Arial"/>
          <w:sz w:val="22"/>
          <w:szCs w:val="20"/>
        </w:rPr>
        <w:t xml:space="preserve">centralized location in the village a few </w:t>
      </w:r>
      <w:r w:rsidR="00020E9B">
        <w:rPr>
          <w:rFonts w:ascii="Arial" w:hAnsi="Arial" w:cs="Arial"/>
          <w:sz w:val="22"/>
          <w:szCs w:val="20"/>
        </w:rPr>
        <w:lastRenderedPageBreak/>
        <w:t xml:space="preserve">minutes’ walk from the household. </w:t>
      </w:r>
      <w:r w:rsidRPr="00BE00B7">
        <w:rPr>
          <w:rFonts w:ascii="Arial" w:hAnsi="Arial" w:cs="Arial"/>
          <w:sz w:val="22"/>
          <w:szCs w:val="20"/>
        </w:rPr>
        <w:t xml:space="preserve">These assessments will take about </w:t>
      </w:r>
      <w:r w:rsidR="00A11022">
        <w:rPr>
          <w:rFonts w:ascii="Arial" w:hAnsi="Arial" w:cs="Arial"/>
          <w:sz w:val="22"/>
          <w:szCs w:val="20"/>
        </w:rPr>
        <w:t>1 hour</w:t>
      </w:r>
      <w:r w:rsidRPr="00BE00B7">
        <w:rPr>
          <w:rFonts w:ascii="Arial" w:hAnsi="Arial" w:cs="Arial"/>
          <w:sz w:val="22"/>
          <w:szCs w:val="20"/>
        </w:rPr>
        <w:t xml:space="preserve"> to complete</w:t>
      </w:r>
      <w:r w:rsidR="00387AF0">
        <w:rPr>
          <w:rFonts w:ascii="Arial" w:hAnsi="Arial" w:cs="Arial"/>
          <w:sz w:val="22"/>
          <w:szCs w:val="20"/>
        </w:rPr>
        <w:t>, and we expect the baseline/enrollment visit to require 2 hours total</w:t>
      </w:r>
      <w:r w:rsidRPr="00BE00B7">
        <w:rPr>
          <w:rFonts w:ascii="Arial" w:hAnsi="Arial" w:cs="Arial"/>
          <w:sz w:val="22"/>
          <w:szCs w:val="20"/>
        </w:rPr>
        <w:t xml:space="preserve">. </w:t>
      </w:r>
    </w:p>
    <w:p w14:paraId="79D59B2E" w14:textId="77777777" w:rsidR="00E403C3" w:rsidRPr="00BE00B7" w:rsidRDefault="00E403C3" w:rsidP="00E403C3">
      <w:pPr>
        <w:ind w:left="360"/>
        <w:rPr>
          <w:rFonts w:ascii="Arial" w:hAnsi="Arial" w:cs="Arial"/>
          <w:sz w:val="22"/>
          <w:szCs w:val="20"/>
        </w:rPr>
      </w:pPr>
    </w:p>
    <w:p w14:paraId="12AF33D7" w14:textId="16F42718" w:rsidR="00E403C3" w:rsidRPr="00BE00B7" w:rsidRDefault="001E1A6B" w:rsidP="00E403C3">
      <w:pPr>
        <w:ind w:left="360"/>
        <w:rPr>
          <w:rFonts w:ascii="Arial" w:hAnsi="Arial" w:cs="Arial"/>
          <w:sz w:val="22"/>
          <w:szCs w:val="20"/>
        </w:rPr>
      </w:pPr>
      <w:r w:rsidRPr="00BE00B7">
        <w:rPr>
          <w:rFonts w:ascii="Arial" w:hAnsi="Arial" w:cs="Arial"/>
          <w:sz w:val="22"/>
          <w:szCs w:val="20"/>
        </w:rPr>
        <w:t>Local health promoters will</w:t>
      </w:r>
      <w:r>
        <w:rPr>
          <w:rFonts w:ascii="Arial" w:hAnsi="Arial" w:cs="Arial"/>
          <w:sz w:val="22"/>
          <w:szCs w:val="20"/>
        </w:rPr>
        <w:t xml:space="preserve"> visit households </w:t>
      </w:r>
      <w:r w:rsidR="00305682">
        <w:rPr>
          <w:rFonts w:ascii="Arial" w:hAnsi="Arial" w:cs="Arial"/>
          <w:sz w:val="22"/>
          <w:szCs w:val="20"/>
        </w:rPr>
        <w:t xml:space="preserve">biweekly </w:t>
      </w:r>
      <w:r>
        <w:rPr>
          <w:rFonts w:ascii="Arial" w:hAnsi="Arial" w:cs="Arial"/>
          <w:sz w:val="22"/>
          <w:szCs w:val="20"/>
        </w:rPr>
        <w:t xml:space="preserve">early in the study to encourage families to adopt the new behaviors, gradually tapering off to at most monthly by the end of the two year period.  In the arms receiving the nutrition intervention, the promoters </w:t>
      </w:r>
      <w:r w:rsidRPr="00BE00B7">
        <w:rPr>
          <w:rFonts w:ascii="Arial" w:hAnsi="Arial" w:cs="Arial"/>
          <w:sz w:val="22"/>
          <w:szCs w:val="20"/>
        </w:rPr>
        <w:t>deliver the supplement to target households</w:t>
      </w:r>
      <w:r>
        <w:rPr>
          <w:rFonts w:ascii="Arial" w:hAnsi="Arial" w:cs="Arial"/>
          <w:sz w:val="22"/>
          <w:szCs w:val="20"/>
        </w:rPr>
        <w:t xml:space="preserve">, </w:t>
      </w:r>
      <w:r w:rsidRPr="00BE00B7">
        <w:rPr>
          <w:rFonts w:ascii="Arial" w:hAnsi="Arial" w:cs="Arial"/>
          <w:sz w:val="22"/>
          <w:szCs w:val="20"/>
        </w:rPr>
        <w:t xml:space="preserve">teach the mother/guardian about proper use of the supplement, and will deliver behavior change communications to encourage breastfeeding and proper feeding of complementary foods after 6 months of age. </w:t>
      </w:r>
      <w:r>
        <w:rPr>
          <w:rFonts w:ascii="Arial" w:hAnsi="Arial" w:cs="Arial"/>
          <w:sz w:val="22"/>
          <w:szCs w:val="20"/>
        </w:rPr>
        <w:t>In arms receiving water, sanitation, and/or handwashing interventions, the messaging will vary depending on the group assignment.</w:t>
      </w:r>
      <w:r w:rsidR="00E403C3" w:rsidRPr="00BE00B7">
        <w:rPr>
          <w:rFonts w:ascii="Arial" w:hAnsi="Arial" w:cs="Arial"/>
          <w:sz w:val="22"/>
          <w:szCs w:val="20"/>
        </w:rPr>
        <w:t xml:space="preserve"> </w:t>
      </w:r>
    </w:p>
    <w:p w14:paraId="666489F5" w14:textId="77777777" w:rsidR="00E403C3" w:rsidRPr="00BE00B7" w:rsidRDefault="00E403C3" w:rsidP="00E403C3">
      <w:pPr>
        <w:ind w:left="360"/>
        <w:rPr>
          <w:rFonts w:ascii="Arial" w:hAnsi="Arial" w:cs="Arial"/>
          <w:sz w:val="22"/>
          <w:szCs w:val="20"/>
        </w:rPr>
      </w:pPr>
    </w:p>
    <w:p w14:paraId="3A0D6774" w14:textId="5BAF77CD" w:rsidR="00E403C3" w:rsidRPr="00BE00B7" w:rsidRDefault="00E403C3" w:rsidP="00E403C3">
      <w:pPr>
        <w:ind w:left="360"/>
        <w:rPr>
          <w:rFonts w:ascii="Arial" w:hAnsi="Arial" w:cs="Arial"/>
          <w:sz w:val="22"/>
          <w:szCs w:val="20"/>
        </w:rPr>
      </w:pPr>
      <w:r w:rsidRPr="00BE00B7">
        <w:rPr>
          <w:rFonts w:ascii="Arial" w:hAnsi="Arial" w:cs="Arial"/>
          <w:sz w:val="22"/>
          <w:szCs w:val="20"/>
        </w:rPr>
        <w:t>Environmental Enteropathy assessment will be conducted by trained staff, including phlebotomist</w:t>
      </w:r>
      <w:r w:rsidR="00B263F5">
        <w:rPr>
          <w:rFonts w:ascii="Arial" w:hAnsi="Arial" w:cs="Arial"/>
          <w:sz w:val="22"/>
          <w:szCs w:val="20"/>
        </w:rPr>
        <w:t>s</w:t>
      </w:r>
      <w:r w:rsidRPr="00BE00B7">
        <w:rPr>
          <w:rFonts w:ascii="Arial" w:hAnsi="Arial" w:cs="Arial"/>
          <w:sz w:val="22"/>
          <w:szCs w:val="20"/>
        </w:rPr>
        <w:t xml:space="preserve">. This assessment will take place at the beginning, middle and end of the study. The assessment will take about </w:t>
      </w:r>
      <w:del w:id="74" w:author="Audrie Lin" w:date="2015-12-17T11:44:00Z">
        <w:r w:rsidR="003F3A3A" w:rsidDel="0003405E">
          <w:rPr>
            <w:rFonts w:ascii="Arial" w:hAnsi="Arial" w:cs="Arial"/>
            <w:sz w:val="22"/>
            <w:szCs w:val="20"/>
          </w:rPr>
          <w:delText>8</w:delText>
        </w:r>
        <w:r w:rsidR="00CA7755" w:rsidRPr="00BE00B7" w:rsidDel="0003405E">
          <w:rPr>
            <w:rFonts w:ascii="Arial" w:hAnsi="Arial" w:cs="Arial"/>
            <w:sz w:val="22"/>
            <w:szCs w:val="20"/>
          </w:rPr>
          <w:delText xml:space="preserve"> </w:delText>
        </w:r>
      </w:del>
      <w:ins w:id="75" w:author="Audrie Lin" w:date="2015-12-17T11:44:00Z">
        <w:r w:rsidR="0003405E">
          <w:rPr>
            <w:rFonts w:ascii="Arial" w:hAnsi="Arial" w:cs="Arial"/>
            <w:sz w:val="22"/>
            <w:szCs w:val="20"/>
          </w:rPr>
          <w:t>10</w:t>
        </w:r>
        <w:r w:rsidR="0003405E" w:rsidRPr="00BE00B7">
          <w:rPr>
            <w:rFonts w:ascii="Arial" w:hAnsi="Arial" w:cs="Arial"/>
            <w:sz w:val="22"/>
            <w:szCs w:val="20"/>
          </w:rPr>
          <w:t xml:space="preserve"> </w:t>
        </w:r>
        <w:r w:rsidR="0003405E">
          <w:rPr>
            <w:rFonts w:ascii="Arial" w:hAnsi="Arial" w:cs="Arial"/>
            <w:sz w:val="22"/>
            <w:szCs w:val="20"/>
          </w:rPr>
          <w:t xml:space="preserve">and 15 minutes </w:t>
        </w:r>
      </w:ins>
      <w:del w:id="76" w:author="Audrie Lin" w:date="2015-12-17T11:44:00Z">
        <w:r w:rsidRPr="00BE00B7" w:rsidDel="0003405E">
          <w:rPr>
            <w:rFonts w:ascii="Arial" w:hAnsi="Arial" w:cs="Arial"/>
            <w:sz w:val="22"/>
            <w:szCs w:val="20"/>
          </w:rPr>
          <w:delText xml:space="preserve">hours </w:delText>
        </w:r>
      </w:del>
      <w:r w:rsidRPr="00BE00B7">
        <w:rPr>
          <w:rFonts w:ascii="Arial" w:hAnsi="Arial" w:cs="Arial"/>
          <w:sz w:val="22"/>
          <w:szCs w:val="20"/>
        </w:rPr>
        <w:t xml:space="preserve">per participant and will occur </w:t>
      </w:r>
      <w:r w:rsidR="00305682">
        <w:rPr>
          <w:rFonts w:ascii="Arial" w:hAnsi="Arial" w:cs="Arial"/>
          <w:sz w:val="22"/>
          <w:szCs w:val="20"/>
        </w:rPr>
        <w:t>over two days</w:t>
      </w:r>
      <w:r w:rsidR="00B263F5">
        <w:rPr>
          <w:rFonts w:ascii="Arial" w:hAnsi="Arial" w:cs="Arial"/>
          <w:sz w:val="22"/>
          <w:szCs w:val="20"/>
        </w:rPr>
        <w:t xml:space="preserve"> (</w:t>
      </w:r>
      <w:r w:rsidR="003F3A3A">
        <w:rPr>
          <w:rFonts w:ascii="Arial" w:hAnsi="Arial" w:cs="Arial"/>
          <w:sz w:val="22"/>
          <w:szCs w:val="20"/>
        </w:rPr>
        <w:t xml:space="preserve">approximately </w:t>
      </w:r>
      <w:del w:id="77" w:author="Audrie Lin" w:date="2015-12-17T11:44:00Z">
        <w:r w:rsidR="00B263F5" w:rsidDel="0003405E">
          <w:rPr>
            <w:rFonts w:ascii="Arial" w:hAnsi="Arial" w:cs="Arial"/>
            <w:sz w:val="22"/>
            <w:szCs w:val="20"/>
          </w:rPr>
          <w:delText xml:space="preserve">2 </w:delText>
        </w:r>
      </w:del>
      <w:ins w:id="78" w:author="Audrie Lin" w:date="2015-12-17T11:44:00Z">
        <w:r w:rsidR="0003405E">
          <w:rPr>
            <w:rFonts w:ascii="Arial" w:hAnsi="Arial" w:cs="Arial"/>
            <w:sz w:val="22"/>
            <w:szCs w:val="20"/>
          </w:rPr>
          <w:t xml:space="preserve">3 </w:t>
        </w:r>
      </w:ins>
      <w:r w:rsidR="00B263F5">
        <w:rPr>
          <w:rFonts w:ascii="Arial" w:hAnsi="Arial" w:cs="Arial"/>
          <w:sz w:val="22"/>
          <w:szCs w:val="20"/>
        </w:rPr>
        <w:t>hours</w:t>
      </w:r>
      <w:ins w:id="79" w:author="Audrie Lin" w:date="2015-12-17T11:44:00Z">
        <w:r w:rsidR="0003405E">
          <w:rPr>
            <w:rFonts w:ascii="Arial" w:hAnsi="Arial" w:cs="Arial"/>
            <w:sz w:val="22"/>
            <w:szCs w:val="20"/>
          </w:rPr>
          <w:t xml:space="preserve"> and 15 minutes</w:t>
        </w:r>
      </w:ins>
      <w:r w:rsidR="00B263F5">
        <w:rPr>
          <w:rFonts w:ascii="Arial" w:hAnsi="Arial" w:cs="Arial"/>
          <w:sz w:val="22"/>
          <w:szCs w:val="20"/>
        </w:rPr>
        <w:t xml:space="preserve"> the first day</w:t>
      </w:r>
      <w:r w:rsidR="003F3A3A">
        <w:rPr>
          <w:rFonts w:ascii="Arial" w:hAnsi="Arial" w:cs="Arial"/>
          <w:sz w:val="22"/>
          <w:szCs w:val="20"/>
        </w:rPr>
        <w:t xml:space="preserve"> and </w:t>
      </w:r>
      <w:del w:id="80" w:author="Audrie Lin" w:date="2015-12-17T11:44:00Z">
        <w:r w:rsidR="00B263F5" w:rsidDel="0003405E">
          <w:rPr>
            <w:rFonts w:ascii="Arial" w:hAnsi="Arial" w:cs="Arial"/>
            <w:sz w:val="22"/>
            <w:szCs w:val="20"/>
          </w:rPr>
          <w:delText xml:space="preserve">6 </w:delText>
        </w:r>
      </w:del>
      <w:ins w:id="81" w:author="Audrie Lin" w:date="2015-12-17T11:44:00Z">
        <w:r w:rsidR="0003405E">
          <w:rPr>
            <w:rFonts w:ascii="Arial" w:hAnsi="Arial" w:cs="Arial"/>
            <w:sz w:val="22"/>
            <w:szCs w:val="20"/>
          </w:rPr>
          <w:t xml:space="preserve">7 </w:t>
        </w:r>
      </w:ins>
      <w:r w:rsidR="00B263F5">
        <w:rPr>
          <w:rFonts w:ascii="Arial" w:hAnsi="Arial" w:cs="Arial"/>
          <w:sz w:val="22"/>
          <w:szCs w:val="20"/>
        </w:rPr>
        <w:t>hours the second day)</w:t>
      </w:r>
    </w:p>
    <w:p w14:paraId="2F4692C0" w14:textId="77777777" w:rsidR="00E403C3" w:rsidRPr="00BE00B7" w:rsidRDefault="00E403C3" w:rsidP="00E403C3">
      <w:pPr>
        <w:ind w:left="360"/>
        <w:rPr>
          <w:rFonts w:ascii="Arial" w:hAnsi="Arial" w:cs="Arial"/>
          <w:sz w:val="22"/>
          <w:szCs w:val="20"/>
        </w:rPr>
      </w:pPr>
    </w:p>
    <w:p w14:paraId="41789FC6" w14:textId="1019589D" w:rsidR="00E403C3" w:rsidRDefault="00387AF0" w:rsidP="00E403C3">
      <w:pPr>
        <w:ind w:left="360"/>
        <w:rPr>
          <w:rFonts w:ascii="Arial" w:hAnsi="Arial" w:cs="Arial"/>
          <w:sz w:val="22"/>
          <w:szCs w:val="20"/>
        </w:rPr>
      </w:pPr>
      <w:r>
        <w:rPr>
          <w:rFonts w:ascii="Arial" w:hAnsi="Arial" w:cs="Arial"/>
          <w:sz w:val="22"/>
          <w:szCs w:val="20"/>
        </w:rPr>
        <w:t xml:space="preserve">Stool specimen collection to test for intestinal parasites </w:t>
      </w:r>
      <w:r w:rsidR="00E403C3" w:rsidRPr="00BE00B7">
        <w:rPr>
          <w:rFonts w:ascii="Arial" w:hAnsi="Arial" w:cs="Arial"/>
          <w:sz w:val="22"/>
          <w:szCs w:val="20"/>
        </w:rPr>
        <w:t>will be conducted by trained field staff during the</w:t>
      </w:r>
      <w:r>
        <w:rPr>
          <w:rFonts w:ascii="Arial" w:hAnsi="Arial" w:cs="Arial"/>
          <w:sz w:val="22"/>
          <w:szCs w:val="20"/>
        </w:rPr>
        <w:t xml:space="preserve"> final survey.</w:t>
      </w:r>
      <w:r w:rsidR="00E403C3" w:rsidRPr="00BE00B7">
        <w:rPr>
          <w:rFonts w:ascii="Arial" w:hAnsi="Arial" w:cs="Arial"/>
          <w:sz w:val="22"/>
          <w:szCs w:val="20"/>
        </w:rPr>
        <w:t xml:space="preserve"> Stool collection will require two visits to each household. The first visit will last about 20 minutes </w:t>
      </w:r>
      <w:r w:rsidR="00316BFB">
        <w:rPr>
          <w:rFonts w:ascii="Arial" w:hAnsi="Arial" w:cs="Arial"/>
          <w:sz w:val="22"/>
          <w:szCs w:val="20"/>
        </w:rPr>
        <w:t xml:space="preserve"> (not including consent time) </w:t>
      </w:r>
      <w:r w:rsidR="00E403C3" w:rsidRPr="00BE00B7">
        <w:rPr>
          <w:rFonts w:ascii="Arial" w:hAnsi="Arial" w:cs="Arial"/>
          <w:sz w:val="22"/>
          <w:szCs w:val="20"/>
        </w:rPr>
        <w:t>and will involve delivery of the stool collection kit and provision of instructions to the caregiver regarding stool collection. The following day, field staff will return to collect the stool specimen. This visit is expected to take 10 minutes</w:t>
      </w:r>
      <w:r w:rsidR="002713F3">
        <w:rPr>
          <w:rFonts w:ascii="Arial" w:hAnsi="Arial" w:cs="Arial"/>
          <w:sz w:val="22"/>
          <w:szCs w:val="20"/>
        </w:rPr>
        <w:t>, and</w:t>
      </w:r>
      <w:r w:rsidR="00316BFB">
        <w:rPr>
          <w:rFonts w:ascii="Arial" w:hAnsi="Arial" w:cs="Arial"/>
          <w:sz w:val="22"/>
          <w:szCs w:val="20"/>
        </w:rPr>
        <w:t xml:space="preserve"> if logistically feasible </w:t>
      </w:r>
      <w:r w:rsidR="002713F3">
        <w:rPr>
          <w:rFonts w:ascii="Arial" w:hAnsi="Arial" w:cs="Arial"/>
          <w:sz w:val="22"/>
          <w:szCs w:val="20"/>
        </w:rPr>
        <w:t>will be combined with the household survey</w:t>
      </w:r>
      <w:r w:rsidR="00E403C3" w:rsidRPr="00BE00B7">
        <w:rPr>
          <w:rFonts w:ascii="Arial" w:hAnsi="Arial" w:cs="Arial"/>
          <w:sz w:val="22"/>
          <w:szCs w:val="20"/>
        </w:rPr>
        <w:t>.</w:t>
      </w:r>
    </w:p>
    <w:p w14:paraId="03BEC24A" w14:textId="77777777" w:rsidR="00C3285E" w:rsidRDefault="00C3285E" w:rsidP="00E403C3">
      <w:pPr>
        <w:ind w:left="360"/>
        <w:rPr>
          <w:rFonts w:ascii="Arial" w:hAnsi="Arial" w:cs="Arial"/>
          <w:sz w:val="22"/>
          <w:szCs w:val="20"/>
        </w:rPr>
      </w:pPr>
    </w:p>
    <w:p w14:paraId="4830354C" w14:textId="37692A6B" w:rsidR="00C3285E" w:rsidRPr="00BE00B7" w:rsidRDefault="00C3285E" w:rsidP="00E403C3">
      <w:pPr>
        <w:ind w:left="360"/>
        <w:rPr>
          <w:rFonts w:ascii="Arial" w:hAnsi="Arial" w:cs="Arial"/>
          <w:sz w:val="22"/>
          <w:szCs w:val="20"/>
        </w:rPr>
      </w:pPr>
      <w:r>
        <w:rPr>
          <w:rFonts w:ascii="Arial" w:hAnsi="Arial" w:cs="Arial"/>
          <w:sz w:val="22"/>
          <w:szCs w:val="20"/>
        </w:rPr>
        <w:t xml:space="preserve">Our study staff will interact with a sub-set of households as part of our Monitoring and Process Documentation </w:t>
      </w:r>
      <w:r w:rsidRPr="009F141C">
        <w:t xml:space="preserve">Monitoring activities.  The uptake assessment will occur with a randomly selected sub-set of households who are consented and take about 20 minutes. The qualitative components will only be done if there is a need to further understand a specific component of the study. These interactions will take between 60 and 90 minutes. </w:t>
      </w:r>
    </w:p>
    <w:p w14:paraId="4B964878" w14:textId="77777777" w:rsidR="00E403C3" w:rsidRPr="00BE00B7" w:rsidRDefault="00E403C3" w:rsidP="00E403C3">
      <w:pPr>
        <w:rPr>
          <w:rFonts w:ascii="Arial" w:hAnsi="Arial" w:cs="Arial"/>
          <w:sz w:val="22"/>
          <w:szCs w:val="20"/>
        </w:rPr>
      </w:pPr>
    </w:p>
    <w:p w14:paraId="5F66FFC1" w14:textId="77777777" w:rsidR="00E403C3" w:rsidRPr="00BE00B7" w:rsidRDefault="00E403C3" w:rsidP="00E403C3">
      <w:pPr>
        <w:rPr>
          <w:rFonts w:ascii="Arial" w:hAnsi="Arial" w:cs="Arial"/>
          <w:sz w:val="22"/>
          <w:szCs w:val="20"/>
        </w:rPr>
      </w:pPr>
    </w:p>
    <w:p w14:paraId="0D6E78FE" w14:textId="77777777" w:rsidR="00E403C3" w:rsidRPr="00BE00B7" w:rsidRDefault="00E403C3" w:rsidP="00E403C3">
      <w:pPr>
        <w:spacing w:after="120"/>
        <w:ind w:left="360" w:hanging="360"/>
        <w:rPr>
          <w:rFonts w:ascii="Arial" w:hAnsi="Arial" w:cs="Arial"/>
          <w:b/>
          <w:sz w:val="22"/>
          <w:szCs w:val="20"/>
        </w:rPr>
      </w:pPr>
      <w:r w:rsidRPr="00BE00B7">
        <w:rPr>
          <w:rFonts w:ascii="Arial" w:hAnsi="Arial" w:cs="Arial"/>
          <w:sz w:val="22"/>
          <w:szCs w:val="20"/>
        </w:rPr>
        <w:t>c)</w:t>
      </w:r>
      <w:r w:rsidRPr="00BE00B7">
        <w:rPr>
          <w:rFonts w:ascii="Arial" w:hAnsi="Arial" w:cs="Arial"/>
          <w:b/>
          <w:sz w:val="22"/>
          <w:szCs w:val="20"/>
        </w:rPr>
        <w:t xml:space="preserve">   Identify any procedures that are experimental/ investigational and explain how they differ from standard procedures (medical, psychological, educational). If applicable, distinguish between procedures that the subject would undergo regardless of enrollment in the study and procedures done specifically for study.</w:t>
      </w:r>
    </w:p>
    <w:p w14:paraId="62244EA3" w14:textId="77777777" w:rsidR="001E1A6B" w:rsidRDefault="001E1A6B" w:rsidP="001E1A6B">
      <w:pPr>
        <w:widowControl w:val="0"/>
        <w:autoSpaceDE w:val="0"/>
        <w:autoSpaceDN w:val="0"/>
        <w:adjustRightInd w:val="0"/>
        <w:ind w:left="360"/>
        <w:rPr>
          <w:rFonts w:cs="Arial"/>
          <w:szCs w:val="20"/>
        </w:rPr>
      </w:pPr>
      <w:r w:rsidRPr="00986F34">
        <w:rPr>
          <w:rFonts w:cs="Arial"/>
          <w:szCs w:val="20"/>
        </w:rPr>
        <w:t>The element of this study that is not a standard public health interventions is the intensive data collection required to learn from the experience. Most of this data collection involves observation and collection of information that is not particularly culturally sensitive.</w:t>
      </w:r>
      <w:r>
        <w:rPr>
          <w:rFonts w:cs="Arial"/>
          <w:szCs w:val="20"/>
        </w:rPr>
        <w:t xml:space="preserve"> </w:t>
      </w:r>
    </w:p>
    <w:p w14:paraId="25E99D0E" w14:textId="77777777" w:rsidR="001E1A6B" w:rsidRDefault="001E1A6B" w:rsidP="001E1A6B">
      <w:pPr>
        <w:widowControl w:val="0"/>
        <w:autoSpaceDE w:val="0"/>
        <w:autoSpaceDN w:val="0"/>
        <w:adjustRightInd w:val="0"/>
        <w:ind w:left="360"/>
        <w:rPr>
          <w:rFonts w:cs="Arial"/>
          <w:szCs w:val="20"/>
        </w:rPr>
      </w:pPr>
    </w:p>
    <w:p w14:paraId="0E3AF3C3" w14:textId="77777777" w:rsidR="001E1A6B" w:rsidRPr="00BE00B7" w:rsidRDefault="001E1A6B" w:rsidP="001E1A6B">
      <w:pPr>
        <w:ind w:left="360"/>
        <w:rPr>
          <w:rFonts w:ascii="Arial" w:hAnsi="Arial" w:cs="Arial"/>
          <w:sz w:val="22"/>
          <w:szCs w:val="20"/>
        </w:rPr>
      </w:pPr>
      <w:r>
        <w:rPr>
          <w:rFonts w:cs="Arial"/>
          <w:szCs w:val="20"/>
        </w:rPr>
        <w:t xml:space="preserve">The LNS used in the study will be a slightly modified variant of </w:t>
      </w:r>
      <w:proofErr w:type="spellStart"/>
      <w:r>
        <w:rPr>
          <w:rFonts w:cs="Arial"/>
          <w:szCs w:val="20"/>
        </w:rPr>
        <w:t>Nutributter</w:t>
      </w:r>
      <w:proofErr w:type="spellEnd"/>
      <w:r>
        <w:rPr>
          <w:rFonts w:cs="Arial"/>
          <w:szCs w:val="20"/>
        </w:rPr>
        <w:t xml:space="preserve">, which is a commercially-available supplemental feeding product sold by </w:t>
      </w:r>
      <w:proofErr w:type="spellStart"/>
      <w:r>
        <w:rPr>
          <w:rFonts w:cs="Arial"/>
          <w:szCs w:val="20"/>
        </w:rPr>
        <w:t>Nutriset</w:t>
      </w:r>
      <w:proofErr w:type="spellEnd"/>
      <w:r>
        <w:rPr>
          <w:rFonts w:cs="Arial"/>
          <w:szCs w:val="20"/>
        </w:rPr>
        <w:t>. The specific LNS formulation that we will use has been developed by our nutrition colleagues at UC Davis and has been tested extensively in Bangladesh, Malawi, Ghana and Burkina Faso.</w:t>
      </w:r>
    </w:p>
    <w:p w14:paraId="06A632DF" w14:textId="77777777" w:rsidR="00E403C3" w:rsidRPr="00BE00B7" w:rsidRDefault="00E403C3" w:rsidP="00E403C3">
      <w:pPr>
        <w:rPr>
          <w:rFonts w:ascii="Arial" w:hAnsi="Arial" w:cs="Arial"/>
          <w:sz w:val="22"/>
          <w:szCs w:val="20"/>
        </w:rPr>
      </w:pPr>
    </w:p>
    <w:p w14:paraId="30FA3CE0" w14:textId="77777777" w:rsidR="00E403C3" w:rsidRPr="00BE00B7" w:rsidRDefault="00E403C3" w:rsidP="00E403C3">
      <w:pPr>
        <w:rPr>
          <w:rFonts w:ascii="Arial" w:hAnsi="Arial" w:cs="Arial"/>
          <w:sz w:val="22"/>
          <w:szCs w:val="20"/>
        </w:rPr>
      </w:pPr>
    </w:p>
    <w:p w14:paraId="0AFE2922" w14:textId="77777777" w:rsidR="00E403C3" w:rsidRPr="00BE00B7" w:rsidRDefault="00E403C3" w:rsidP="00E403C3">
      <w:pPr>
        <w:pStyle w:val="NormalWeb"/>
        <w:spacing w:before="0" w:beforeAutospacing="0" w:after="120" w:afterAutospacing="0"/>
        <w:ind w:left="360" w:hanging="360"/>
        <w:rPr>
          <w:rFonts w:ascii="Arial" w:hAnsi="Arial" w:cs="Arial"/>
          <w:b/>
          <w:sz w:val="22"/>
          <w:szCs w:val="20"/>
        </w:rPr>
      </w:pPr>
      <w:r w:rsidRPr="00BE00B7">
        <w:rPr>
          <w:rFonts w:ascii="Arial" w:hAnsi="Arial" w:cs="Arial"/>
          <w:sz w:val="22"/>
          <w:szCs w:val="20"/>
        </w:rPr>
        <w:t xml:space="preserve">d)  </w:t>
      </w:r>
      <w:r w:rsidRPr="00BE00B7">
        <w:rPr>
          <w:rFonts w:ascii="Arial" w:hAnsi="Arial" w:cs="Arial"/>
          <w:b/>
          <w:sz w:val="22"/>
          <w:szCs w:val="20"/>
        </w:rPr>
        <w:t xml:space="preserve"> </w:t>
      </w:r>
      <w:r w:rsidRPr="00BE00B7">
        <w:rPr>
          <w:rFonts w:ascii="Arial" w:hAnsi="Arial" w:cs="Arial"/>
          <w:b/>
          <w:sz w:val="22"/>
          <w:szCs w:val="20"/>
        </w:rPr>
        <w:tab/>
        <w:t>If a placebo will be used, provide rationale and explain why active control is not appropriate.</w:t>
      </w:r>
    </w:p>
    <w:p w14:paraId="537CA2F7" w14:textId="085F7F2B" w:rsidR="00E403C3" w:rsidRPr="00BE00B7" w:rsidRDefault="00E403C3" w:rsidP="00E403C3">
      <w:pPr>
        <w:pStyle w:val="NormalWeb"/>
        <w:spacing w:before="0" w:beforeAutospacing="0" w:after="0" w:afterAutospacing="0"/>
        <w:ind w:left="360" w:hanging="360"/>
        <w:rPr>
          <w:rFonts w:ascii="Arial" w:hAnsi="Arial" w:cs="Arial"/>
          <w:sz w:val="22"/>
          <w:szCs w:val="20"/>
        </w:rPr>
      </w:pPr>
      <w:r w:rsidRPr="00BE00B7">
        <w:rPr>
          <w:rFonts w:ascii="Arial" w:hAnsi="Arial" w:cs="Arial"/>
          <w:sz w:val="22"/>
          <w:szCs w:val="20"/>
        </w:rPr>
        <w:lastRenderedPageBreak/>
        <w:tab/>
        <w:t xml:space="preserve">The control group will not receive a </w:t>
      </w:r>
      <w:r w:rsidR="00020E9B" w:rsidRPr="00BE00B7">
        <w:rPr>
          <w:rFonts w:ascii="Arial" w:hAnsi="Arial" w:cs="Arial"/>
          <w:sz w:val="22"/>
          <w:szCs w:val="20"/>
        </w:rPr>
        <w:t>placebo.</w:t>
      </w:r>
      <w:r w:rsidRPr="00BE00B7">
        <w:rPr>
          <w:rFonts w:ascii="Arial" w:hAnsi="Arial" w:cs="Arial"/>
          <w:sz w:val="22"/>
          <w:szCs w:val="20"/>
        </w:rPr>
        <w:t xml:space="preserve"> </w:t>
      </w:r>
      <w:r w:rsidR="001E1A6B">
        <w:rPr>
          <w:rFonts w:ascii="Arial" w:hAnsi="Arial" w:cs="Arial"/>
          <w:sz w:val="22"/>
          <w:szCs w:val="20"/>
        </w:rPr>
        <w:t xml:space="preserve">However, the </w:t>
      </w:r>
      <w:r w:rsidR="002713F3">
        <w:rPr>
          <w:rFonts w:ascii="Arial" w:hAnsi="Arial" w:cs="Arial"/>
          <w:sz w:val="22"/>
          <w:szCs w:val="20"/>
        </w:rPr>
        <w:t xml:space="preserve">active </w:t>
      </w:r>
      <w:r w:rsidR="001E1A6B">
        <w:rPr>
          <w:rFonts w:ascii="Arial" w:hAnsi="Arial" w:cs="Arial"/>
          <w:sz w:val="22"/>
          <w:szCs w:val="20"/>
        </w:rPr>
        <w:t>control group will receive promoter visits. These promoters will measure upper-arm circumference</w:t>
      </w:r>
      <w:r w:rsidR="002713F3">
        <w:rPr>
          <w:rFonts w:ascii="Arial" w:hAnsi="Arial" w:cs="Arial"/>
          <w:sz w:val="22"/>
          <w:szCs w:val="20"/>
        </w:rPr>
        <w:t>.</w:t>
      </w:r>
      <w:r w:rsidR="001E1A6B">
        <w:rPr>
          <w:rFonts w:ascii="Arial" w:hAnsi="Arial" w:cs="Arial"/>
          <w:sz w:val="22"/>
          <w:szCs w:val="20"/>
        </w:rPr>
        <w:t xml:space="preserve"> </w:t>
      </w:r>
    </w:p>
    <w:p w14:paraId="6F84BE9C" w14:textId="77777777" w:rsidR="00E403C3" w:rsidRPr="00BE00B7" w:rsidRDefault="00E403C3" w:rsidP="00E403C3">
      <w:pPr>
        <w:pStyle w:val="NormalWeb"/>
        <w:spacing w:before="0" w:beforeAutospacing="0" w:after="0" w:afterAutospacing="0"/>
        <w:ind w:left="360" w:hanging="360"/>
        <w:rPr>
          <w:rFonts w:ascii="Arial" w:hAnsi="Arial" w:cs="Arial"/>
          <w:sz w:val="22"/>
          <w:szCs w:val="20"/>
        </w:rPr>
      </w:pPr>
    </w:p>
    <w:p w14:paraId="5291618E" w14:textId="77777777" w:rsidR="00E403C3" w:rsidRPr="00BE00B7" w:rsidRDefault="00E403C3" w:rsidP="00E403C3">
      <w:pPr>
        <w:pStyle w:val="NormalWeb"/>
        <w:spacing w:before="0" w:beforeAutospacing="0" w:after="0" w:afterAutospacing="0"/>
        <w:ind w:left="360" w:hanging="360"/>
        <w:rPr>
          <w:rFonts w:ascii="Arial" w:hAnsi="Arial" w:cs="Arial"/>
          <w:b/>
          <w:sz w:val="22"/>
          <w:szCs w:val="20"/>
        </w:rPr>
      </w:pPr>
    </w:p>
    <w:p w14:paraId="2E585A3B" w14:textId="77777777" w:rsidR="00E403C3" w:rsidRPr="00BE00B7" w:rsidRDefault="00E403C3" w:rsidP="00E403C3">
      <w:pPr>
        <w:pStyle w:val="NormalWeb"/>
        <w:spacing w:before="0" w:beforeAutospacing="0" w:after="0" w:afterAutospacing="0"/>
        <w:ind w:left="360" w:hanging="360"/>
        <w:rPr>
          <w:rFonts w:ascii="Arial" w:hAnsi="Arial" w:cs="Arial"/>
          <w:b/>
          <w:sz w:val="22"/>
          <w:szCs w:val="20"/>
        </w:rPr>
      </w:pPr>
    </w:p>
    <w:p w14:paraId="0E8A5484" w14:textId="77777777" w:rsidR="00E403C3" w:rsidRPr="00BE00B7" w:rsidRDefault="00E403C3" w:rsidP="00E403C3">
      <w:pPr>
        <w:pStyle w:val="NormalWeb"/>
        <w:spacing w:before="0" w:beforeAutospacing="0" w:after="120" w:afterAutospacing="0"/>
        <w:ind w:left="360" w:hanging="360"/>
        <w:rPr>
          <w:rFonts w:ascii="Arial" w:hAnsi="Arial" w:cs="Arial"/>
          <w:b/>
          <w:sz w:val="22"/>
          <w:szCs w:val="20"/>
        </w:rPr>
      </w:pPr>
      <w:r w:rsidRPr="00BE00B7">
        <w:rPr>
          <w:rFonts w:ascii="Arial" w:hAnsi="Arial" w:cs="Arial"/>
          <w:sz w:val="22"/>
          <w:szCs w:val="20"/>
        </w:rPr>
        <w:t>e)</w:t>
      </w:r>
      <w:r w:rsidRPr="00BE00B7">
        <w:rPr>
          <w:rFonts w:ascii="Arial" w:hAnsi="Arial" w:cs="Arial"/>
          <w:sz w:val="22"/>
          <w:szCs w:val="20"/>
        </w:rPr>
        <w:tab/>
      </w:r>
      <w:r w:rsidRPr="00BE00B7">
        <w:rPr>
          <w:rFonts w:ascii="Arial" w:hAnsi="Arial" w:cs="Arial"/>
          <w:b/>
          <w:sz w:val="22"/>
          <w:szCs w:val="20"/>
        </w:rPr>
        <w:t xml:space="preserve">If any type of deception or incomplete disclosure will be used, explain what it will entail, why it is justified, and what the plans are to debrief subjects. See </w:t>
      </w:r>
      <w:hyperlink r:id="rId11" w:tgtFrame="blank" w:history="1">
        <w:r w:rsidRPr="00BE00B7">
          <w:rPr>
            <w:rStyle w:val="Hyperlink"/>
            <w:rFonts w:ascii="Arial" w:hAnsi="Arial"/>
            <w:b/>
            <w:sz w:val="22"/>
            <w:szCs w:val="20"/>
          </w:rPr>
          <w:t>CPHS Guidelines on Deception and Incomplete Disclosure</w:t>
        </w:r>
      </w:hyperlink>
      <w:r w:rsidRPr="00BE00B7">
        <w:rPr>
          <w:rFonts w:ascii="Arial" w:hAnsi="Arial" w:cs="Arial"/>
          <w:b/>
          <w:sz w:val="22"/>
          <w:szCs w:val="20"/>
        </w:rPr>
        <w:t xml:space="preserve"> for more information. Any </w:t>
      </w:r>
      <w:proofErr w:type="spellStart"/>
      <w:r w:rsidRPr="00BE00B7">
        <w:rPr>
          <w:rFonts w:ascii="Arial" w:hAnsi="Arial" w:cs="Arial"/>
          <w:b/>
          <w:sz w:val="22"/>
          <w:szCs w:val="20"/>
        </w:rPr>
        <w:t>debreifing</w:t>
      </w:r>
      <w:proofErr w:type="spellEnd"/>
      <w:r w:rsidRPr="00BE00B7">
        <w:rPr>
          <w:rFonts w:ascii="Arial" w:hAnsi="Arial" w:cs="Arial"/>
          <w:b/>
          <w:sz w:val="22"/>
          <w:szCs w:val="20"/>
        </w:rPr>
        <w:t xml:space="preserve"> materials should be included in the Attachments section.</w:t>
      </w:r>
    </w:p>
    <w:p w14:paraId="6BD8FF94" w14:textId="77777777" w:rsidR="00E403C3" w:rsidRPr="00BE00B7" w:rsidRDefault="00E403C3" w:rsidP="00E403C3">
      <w:pPr>
        <w:ind w:left="360"/>
        <w:rPr>
          <w:rFonts w:ascii="Arial" w:hAnsi="Arial" w:cs="Arial"/>
          <w:sz w:val="22"/>
          <w:szCs w:val="20"/>
        </w:rPr>
      </w:pPr>
    </w:p>
    <w:p w14:paraId="7ED1B05F" w14:textId="77777777" w:rsidR="00E403C3" w:rsidRPr="00BE00B7" w:rsidRDefault="00E403C3" w:rsidP="00E403C3">
      <w:pPr>
        <w:rPr>
          <w:rFonts w:ascii="Arial" w:hAnsi="Arial" w:cs="Arial"/>
          <w:sz w:val="22"/>
          <w:szCs w:val="20"/>
        </w:rPr>
      </w:pPr>
      <w:r>
        <w:rPr>
          <w:rFonts w:ascii="Arial" w:hAnsi="Arial" w:cs="Arial"/>
          <w:sz w:val="22"/>
          <w:szCs w:val="20"/>
        </w:rPr>
        <w:t>N/A</w:t>
      </w:r>
    </w:p>
    <w:p w14:paraId="4D682406" w14:textId="77777777" w:rsidR="00E403C3" w:rsidRPr="00BE00B7" w:rsidRDefault="00E403C3" w:rsidP="00E403C3">
      <w:pPr>
        <w:rPr>
          <w:rFonts w:ascii="Arial" w:hAnsi="Arial" w:cs="Arial"/>
          <w:sz w:val="22"/>
          <w:szCs w:val="20"/>
        </w:rPr>
      </w:pPr>
    </w:p>
    <w:p w14:paraId="2F3AC93B" w14:textId="77777777" w:rsidR="00E403C3" w:rsidRPr="00BE00B7" w:rsidRDefault="00E403C3" w:rsidP="00E403C3">
      <w:pPr>
        <w:spacing w:after="120"/>
        <w:ind w:left="360" w:hanging="360"/>
        <w:rPr>
          <w:rFonts w:ascii="Arial" w:hAnsi="Arial" w:cs="Arial"/>
          <w:b/>
          <w:sz w:val="22"/>
          <w:szCs w:val="20"/>
        </w:rPr>
      </w:pPr>
      <w:r w:rsidRPr="00BE00B7">
        <w:rPr>
          <w:rFonts w:ascii="Arial" w:hAnsi="Arial" w:cs="Arial"/>
          <w:sz w:val="22"/>
          <w:szCs w:val="20"/>
        </w:rPr>
        <w:t>f)</w:t>
      </w:r>
      <w:r w:rsidRPr="00BE00B7">
        <w:rPr>
          <w:rFonts w:ascii="Arial" w:hAnsi="Arial" w:cs="Arial"/>
          <w:b/>
          <w:sz w:val="22"/>
          <w:szCs w:val="20"/>
        </w:rPr>
        <w:t xml:space="preserve">   State if audio or video taping will occur. Describe what will become of the tapes after the project (e.g., shown at scientific meetings, erased) and final disposition of the tapes.</w:t>
      </w:r>
    </w:p>
    <w:p w14:paraId="7D46A81C" w14:textId="77777777" w:rsidR="001E1A6B" w:rsidRDefault="001E1A6B" w:rsidP="001E1A6B">
      <w:pPr>
        <w:ind w:left="360"/>
        <w:rPr>
          <w:rFonts w:ascii="Arial" w:hAnsi="Arial" w:cs="Arial"/>
          <w:sz w:val="22"/>
          <w:szCs w:val="20"/>
        </w:rPr>
      </w:pPr>
      <w:r w:rsidRPr="00BE00B7">
        <w:rPr>
          <w:rFonts w:ascii="Arial" w:hAnsi="Arial" w:cs="Arial"/>
          <w:sz w:val="22"/>
          <w:szCs w:val="20"/>
        </w:rPr>
        <w:t>Audiotaping</w:t>
      </w:r>
      <w:r>
        <w:rPr>
          <w:rFonts w:ascii="Arial" w:hAnsi="Arial" w:cs="Arial"/>
          <w:sz w:val="22"/>
          <w:szCs w:val="20"/>
        </w:rPr>
        <w:t>, photography</w:t>
      </w:r>
      <w:r w:rsidRPr="00BE00B7">
        <w:rPr>
          <w:rFonts w:ascii="Arial" w:hAnsi="Arial" w:cs="Arial"/>
          <w:sz w:val="22"/>
          <w:szCs w:val="20"/>
        </w:rPr>
        <w:t xml:space="preserve"> </w:t>
      </w:r>
      <w:r>
        <w:rPr>
          <w:rFonts w:ascii="Arial" w:hAnsi="Arial" w:cs="Arial"/>
          <w:sz w:val="22"/>
          <w:szCs w:val="20"/>
        </w:rPr>
        <w:t xml:space="preserve">and </w:t>
      </w:r>
      <w:r w:rsidRPr="00BE00B7">
        <w:rPr>
          <w:rFonts w:ascii="Arial" w:hAnsi="Arial" w:cs="Arial"/>
          <w:sz w:val="22"/>
          <w:szCs w:val="20"/>
        </w:rPr>
        <w:t>videotaping</w:t>
      </w:r>
      <w:r>
        <w:rPr>
          <w:rFonts w:ascii="Arial" w:hAnsi="Arial" w:cs="Arial"/>
          <w:sz w:val="22"/>
          <w:szCs w:val="20"/>
        </w:rPr>
        <w:t xml:space="preserve"> </w:t>
      </w:r>
      <w:r w:rsidRPr="00BE00B7">
        <w:rPr>
          <w:rFonts w:ascii="Arial" w:hAnsi="Arial" w:cs="Arial"/>
          <w:sz w:val="22"/>
          <w:szCs w:val="20"/>
        </w:rPr>
        <w:t xml:space="preserve">may be done during </w:t>
      </w:r>
      <w:r>
        <w:rPr>
          <w:rFonts w:ascii="Arial" w:hAnsi="Arial" w:cs="Arial"/>
          <w:sz w:val="22"/>
          <w:szCs w:val="20"/>
        </w:rPr>
        <w:t xml:space="preserve">assessment </w:t>
      </w:r>
      <w:r w:rsidRPr="00BE00B7">
        <w:rPr>
          <w:rFonts w:ascii="Arial" w:hAnsi="Arial" w:cs="Arial"/>
          <w:sz w:val="22"/>
          <w:szCs w:val="20"/>
        </w:rPr>
        <w:t xml:space="preserve">visits to record interviews and observations. </w:t>
      </w:r>
      <w:r>
        <w:rPr>
          <w:rFonts w:ascii="Arial" w:hAnsi="Arial" w:cs="Arial"/>
          <w:sz w:val="22"/>
          <w:szCs w:val="20"/>
        </w:rPr>
        <w:t>All media will be digitized and securely stored for up to 20 years. At that point, the media will be destroyed.</w:t>
      </w:r>
    </w:p>
    <w:p w14:paraId="1AAC258C" w14:textId="77777777" w:rsidR="001E1A6B" w:rsidRDefault="001E1A6B" w:rsidP="001E1A6B">
      <w:pPr>
        <w:ind w:left="360"/>
        <w:rPr>
          <w:rFonts w:ascii="Arial" w:hAnsi="Arial" w:cs="Arial"/>
          <w:sz w:val="22"/>
          <w:szCs w:val="20"/>
        </w:rPr>
      </w:pPr>
    </w:p>
    <w:p w14:paraId="59292A93" w14:textId="77777777" w:rsidR="001E1A6B" w:rsidRPr="00BE00B7" w:rsidRDefault="001E1A6B" w:rsidP="001E1A6B">
      <w:pPr>
        <w:ind w:left="360"/>
        <w:rPr>
          <w:rFonts w:ascii="Arial" w:hAnsi="Arial" w:cs="Arial"/>
          <w:sz w:val="22"/>
          <w:szCs w:val="20"/>
        </w:rPr>
      </w:pPr>
      <w:r>
        <w:rPr>
          <w:rFonts w:ascii="Arial" w:hAnsi="Arial" w:cs="Arial"/>
          <w:sz w:val="22"/>
          <w:szCs w:val="20"/>
        </w:rPr>
        <w:t xml:space="preserve">In addition, some videotapes and photographs may be used in public presentations and on project websites. Specific consent for these uses will be obtained from study participants. </w:t>
      </w:r>
      <w:r w:rsidRPr="00BE00B7">
        <w:rPr>
          <w:rFonts w:ascii="Arial" w:hAnsi="Arial" w:cs="Arial"/>
          <w:sz w:val="22"/>
          <w:szCs w:val="20"/>
        </w:rPr>
        <w:t xml:space="preserve"> </w:t>
      </w:r>
    </w:p>
    <w:p w14:paraId="1B532485" w14:textId="77777777" w:rsidR="00E403C3" w:rsidRPr="00BE00B7" w:rsidRDefault="00E403C3" w:rsidP="00E403C3">
      <w:pPr>
        <w:rPr>
          <w:rFonts w:ascii="Arial" w:hAnsi="Arial" w:cs="Arial"/>
          <w:sz w:val="22"/>
          <w:szCs w:val="20"/>
        </w:rPr>
      </w:pPr>
    </w:p>
    <w:p w14:paraId="5FACB0FF" w14:textId="77777777" w:rsidR="00E403C3" w:rsidRPr="00BE00B7" w:rsidRDefault="00E403C3" w:rsidP="00E403C3">
      <w:pPr>
        <w:rPr>
          <w:rFonts w:ascii="Arial" w:hAnsi="Arial" w:cs="Arial"/>
          <w:sz w:val="22"/>
          <w:szCs w:val="20"/>
        </w:rPr>
      </w:pPr>
    </w:p>
    <w:p w14:paraId="7F0F06B1" w14:textId="77777777" w:rsidR="00E403C3" w:rsidRPr="00BE00B7" w:rsidRDefault="00E403C3" w:rsidP="00E403C3">
      <w:pPr>
        <w:rPr>
          <w:rFonts w:ascii="Arial" w:hAnsi="Arial" w:cs="Arial"/>
          <w:b/>
          <w:color w:val="336699"/>
          <w:sz w:val="22"/>
          <w:szCs w:val="20"/>
        </w:rPr>
      </w:pPr>
      <w:r w:rsidRPr="00BE00B7">
        <w:rPr>
          <w:rFonts w:ascii="Arial" w:hAnsi="Arial" w:cs="Arial"/>
          <w:b/>
          <w:color w:val="336699"/>
          <w:sz w:val="22"/>
          <w:szCs w:val="20"/>
        </w:rPr>
        <w:t>10. Alternatives to Participation</w:t>
      </w:r>
    </w:p>
    <w:p w14:paraId="7E80AF41" w14:textId="77777777" w:rsidR="00E403C3" w:rsidRPr="00BE00B7" w:rsidRDefault="00E403C3" w:rsidP="00E403C3">
      <w:pPr>
        <w:rPr>
          <w:rFonts w:ascii="Arial" w:hAnsi="Arial" w:cs="Arial"/>
          <w:sz w:val="22"/>
          <w:szCs w:val="20"/>
        </w:rPr>
      </w:pPr>
    </w:p>
    <w:p w14:paraId="29D053AA" w14:textId="77777777" w:rsidR="00E403C3" w:rsidRPr="00BE00B7" w:rsidRDefault="00E403C3" w:rsidP="00E403C3">
      <w:pPr>
        <w:spacing w:after="120"/>
        <w:ind w:left="360"/>
        <w:rPr>
          <w:rFonts w:ascii="Arial" w:hAnsi="Arial" w:cs="Arial"/>
          <w:b/>
          <w:sz w:val="22"/>
          <w:szCs w:val="20"/>
        </w:rPr>
      </w:pPr>
      <w:r w:rsidRPr="00BE00B7">
        <w:rPr>
          <w:rFonts w:ascii="Arial" w:hAnsi="Arial" w:cs="Arial"/>
          <w:b/>
          <w:sz w:val="22"/>
          <w:szCs w:val="20"/>
        </w:rPr>
        <w:t>Describe appropriate alternative resources, procedures, courses of treatment, if any, that are available to prospective subjects. If there are no appropriate alternatives to study participation, this should be stated. If the study does not involve treatment/intervention, enter "N/A" here.</w:t>
      </w:r>
    </w:p>
    <w:p w14:paraId="38266EC2" w14:textId="77777777" w:rsidR="00E403C3" w:rsidRDefault="00E403C3" w:rsidP="00E403C3">
      <w:pPr>
        <w:widowControl w:val="0"/>
        <w:autoSpaceDE w:val="0"/>
        <w:autoSpaceDN w:val="0"/>
        <w:adjustRightInd w:val="0"/>
        <w:ind w:left="360"/>
        <w:rPr>
          <w:rFonts w:ascii="Arial" w:eastAsia="Cambria" w:hAnsi="Arial" w:cs="ArialUnicodeMS"/>
          <w:sz w:val="22"/>
          <w:szCs w:val="20"/>
        </w:rPr>
      </w:pPr>
      <w:r w:rsidRPr="00BE00B7">
        <w:rPr>
          <w:rFonts w:ascii="Arial" w:eastAsia="Cambria" w:hAnsi="Arial" w:cs="ArialUnicodeMS"/>
          <w:sz w:val="22"/>
          <w:szCs w:val="20"/>
        </w:rPr>
        <w:t>Prospective subjects are free to carry on with their current sanitation and hygiene practices, regardless of whether or not they chose to participate in the study. Those who choose not to participate can purchase most materials that will be subsidized during the course of the study (i.e. latrine components, potties, and soap are available in local stores). Information about advisable sanitation and hygiene practices can be obtained from the Government of Kenya’s public health system, by visiting local hospitals or district clinics.</w:t>
      </w:r>
    </w:p>
    <w:p w14:paraId="3573E5B0" w14:textId="77777777" w:rsidR="001E1A6B" w:rsidRDefault="001E1A6B" w:rsidP="00E403C3">
      <w:pPr>
        <w:widowControl w:val="0"/>
        <w:autoSpaceDE w:val="0"/>
        <w:autoSpaceDN w:val="0"/>
        <w:adjustRightInd w:val="0"/>
        <w:ind w:left="360"/>
        <w:rPr>
          <w:rFonts w:ascii="Arial" w:eastAsia="Cambria" w:hAnsi="Arial" w:cs="ArialUnicodeMS"/>
          <w:sz w:val="22"/>
          <w:szCs w:val="20"/>
        </w:rPr>
      </w:pPr>
    </w:p>
    <w:p w14:paraId="3A3F6947" w14:textId="77777777" w:rsidR="001E1A6B" w:rsidRPr="00BE518C" w:rsidRDefault="001E1A6B" w:rsidP="001E1A6B">
      <w:pPr>
        <w:rPr>
          <w:rFonts w:ascii="Arial" w:hAnsi="Arial" w:cs="Arial"/>
          <w:b/>
          <w:color w:val="365F91" w:themeColor="accent1" w:themeShade="BF"/>
          <w:sz w:val="22"/>
          <w:szCs w:val="20"/>
        </w:rPr>
      </w:pPr>
      <w:r w:rsidRPr="00BE518C">
        <w:rPr>
          <w:rFonts w:ascii="Arial" w:hAnsi="Arial" w:cs="Arial"/>
          <w:b/>
          <w:color w:val="365F91" w:themeColor="accent1" w:themeShade="BF"/>
          <w:sz w:val="22"/>
          <w:szCs w:val="20"/>
        </w:rPr>
        <w:t>11 – 14 to be filled in online</w:t>
      </w:r>
    </w:p>
    <w:p w14:paraId="2DB6A88E" w14:textId="77777777" w:rsidR="001E1A6B" w:rsidRPr="00BE00B7" w:rsidRDefault="001E1A6B" w:rsidP="00E403C3">
      <w:pPr>
        <w:widowControl w:val="0"/>
        <w:autoSpaceDE w:val="0"/>
        <w:autoSpaceDN w:val="0"/>
        <w:adjustRightInd w:val="0"/>
        <w:ind w:left="360"/>
        <w:rPr>
          <w:rFonts w:ascii="Arial" w:eastAsia="Cambria" w:hAnsi="Arial" w:cs="ArialUnicodeMS"/>
          <w:sz w:val="22"/>
          <w:szCs w:val="20"/>
        </w:rPr>
      </w:pPr>
    </w:p>
    <w:p w14:paraId="536D084E" w14:textId="77777777" w:rsidR="00E403C3" w:rsidRPr="00BE00B7" w:rsidRDefault="00E403C3" w:rsidP="00E403C3">
      <w:pPr>
        <w:widowControl w:val="0"/>
        <w:autoSpaceDE w:val="0"/>
        <w:autoSpaceDN w:val="0"/>
        <w:adjustRightInd w:val="0"/>
        <w:ind w:left="360"/>
        <w:rPr>
          <w:rFonts w:ascii="Arial" w:eastAsia="Cambria" w:hAnsi="Arial" w:cs="ArialUnicodeMS"/>
          <w:sz w:val="22"/>
          <w:szCs w:val="20"/>
        </w:rPr>
      </w:pPr>
    </w:p>
    <w:p w14:paraId="18E4856F" w14:textId="77777777" w:rsidR="00E403C3" w:rsidRPr="00BE00B7" w:rsidRDefault="00E403C3" w:rsidP="00E403C3">
      <w:pPr>
        <w:rPr>
          <w:rFonts w:ascii="Arial" w:hAnsi="Arial" w:cs="Arial"/>
          <w:b/>
          <w:color w:val="336699"/>
          <w:sz w:val="22"/>
          <w:szCs w:val="20"/>
        </w:rPr>
      </w:pPr>
      <w:r w:rsidRPr="00BE00B7">
        <w:rPr>
          <w:rFonts w:ascii="Arial" w:hAnsi="Arial" w:cs="Arial"/>
          <w:b/>
          <w:color w:val="336699"/>
          <w:sz w:val="22"/>
          <w:szCs w:val="20"/>
        </w:rPr>
        <w:t>15. Risks and Discomforts</w:t>
      </w:r>
    </w:p>
    <w:p w14:paraId="11DFB8C9" w14:textId="77777777" w:rsidR="00E403C3" w:rsidRPr="00BE00B7" w:rsidRDefault="00E403C3" w:rsidP="00E403C3">
      <w:pPr>
        <w:rPr>
          <w:rFonts w:ascii="Arial" w:hAnsi="Arial" w:cs="Arial"/>
          <w:sz w:val="22"/>
          <w:szCs w:val="20"/>
        </w:rPr>
      </w:pPr>
    </w:p>
    <w:p w14:paraId="4EC0B91B" w14:textId="77777777" w:rsidR="00E403C3" w:rsidRPr="00BE00B7" w:rsidRDefault="00E403C3" w:rsidP="00E403C3">
      <w:pPr>
        <w:spacing w:after="120"/>
        <w:ind w:left="360" w:hanging="360"/>
        <w:rPr>
          <w:rFonts w:ascii="Arial" w:hAnsi="Arial" w:cs="Arial"/>
          <w:b/>
          <w:sz w:val="22"/>
          <w:szCs w:val="20"/>
        </w:rPr>
      </w:pPr>
      <w:r w:rsidRPr="00BE00B7">
        <w:rPr>
          <w:rFonts w:ascii="Arial" w:hAnsi="Arial" w:cs="Arial"/>
          <w:sz w:val="22"/>
          <w:szCs w:val="20"/>
        </w:rPr>
        <w:t xml:space="preserve">a)   </w:t>
      </w:r>
      <w:r w:rsidRPr="00BE00B7">
        <w:rPr>
          <w:rFonts w:ascii="Arial" w:hAnsi="Arial" w:cs="Arial"/>
          <w:b/>
          <w:sz w:val="22"/>
          <w:szCs w:val="20"/>
        </w:rPr>
        <w:t>Describe all known risks, discomforts associated with study procedures, whether physical, psychological, economic or social (e.g., pain, stress, invasion of privacy, breach of confidentiality), noting the likelihood and degree of potential harm.</w:t>
      </w:r>
    </w:p>
    <w:p w14:paraId="528A2297" w14:textId="77777777" w:rsidR="00E403C3" w:rsidRPr="00BE00B7" w:rsidRDefault="00E403C3" w:rsidP="00E403C3">
      <w:pPr>
        <w:widowControl w:val="0"/>
        <w:autoSpaceDE w:val="0"/>
        <w:autoSpaceDN w:val="0"/>
        <w:adjustRightInd w:val="0"/>
        <w:ind w:left="360"/>
        <w:rPr>
          <w:rFonts w:ascii="Arial" w:eastAsia="Cambria" w:hAnsi="Arial" w:cs="ArialUnicodeMS"/>
          <w:sz w:val="22"/>
          <w:szCs w:val="20"/>
        </w:rPr>
      </w:pPr>
      <w:r w:rsidRPr="00BE00B7">
        <w:rPr>
          <w:rFonts w:ascii="Arial" w:eastAsia="Cambria" w:hAnsi="Arial" w:cs="ArialUnicodeMS"/>
          <w:sz w:val="22"/>
          <w:szCs w:val="20"/>
        </w:rPr>
        <w:t>There is minimal risk of physical, psychological, social, or legal injury from participation in this study.</w:t>
      </w:r>
    </w:p>
    <w:p w14:paraId="185DD645" w14:textId="77777777" w:rsidR="006E71F3" w:rsidRDefault="006E71F3" w:rsidP="00E403C3">
      <w:pPr>
        <w:widowControl w:val="0"/>
        <w:autoSpaceDE w:val="0"/>
        <w:autoSpaceDN w:val="0"/>
        <w:adjustRightInd w:val="0"/>
        <w:ind w:left="360"/>
        <w:rPr>
          <w:rFonts w:ascii="Arial" w:eastAsia="Cambria" w:hAnsi="Arial" w:cs="ArialUnicodeMS"/>
          <w:sz w:val="22"/>
          <w:szCs w:val="20"/>
        </w:rPr>
      </w:pPr>
    </w:p>
    <w:p w14:paraId="22F71A02" w14:textId="5DF1B2AC" w:rsidR="00B4314B" w:rsidRDefault="00E403C3" w:rsidP="00B4314B">
      <w:pPr>
        <w:widowControl w:val="0"/>
        <w:autoSpaceDE w:val="0"/>
        <w:autoSpaceDN w:val="0"/>
        <w:adjustRightInd w:val="0"/>
        <w:ind w:left="360"/>
        <w:rPr>
          <w:rFonts w:ascii="Arial" w:eastAsia="Cambria" w:hAnsi="Arial" w:cs="ArialUnicodeMS"/>
          <w:sz w:val="22"/>
          <w:szCs w:val="20"/>
        </w:rPr>
      </w:pPr>
      <w:r w:rsidRPr="00BE00B7">
        <w:rPr>
          <w:rFonts w:ascii="Arial" w:eastAsia="Cambria" w:hAnsi="Arial" w:cs="ArialUnicodeMS"/>
          <w:sz w:val="22"/>
          <w:szCs w:val="20"/>
        </w:rPr>
        <w:t xml:space="preserve">No severe allergic or other reactions to </w:t>
      </w:r>
      <w:proofErr w:type="spellStart"/>
      <w:r w:rsidRPr="00BE00B7">
        <w:rPr>
          <w:rFonts w:ascii="Arial" w:eastAsia="Cambria" w:hAnsi="Arial" w:cs="ArialUnicodeMS"/>
          <w:sz w:val="22"/>
          <w:szCs w:val="20"/>
        </w:rPr>
        <w:t>Nutributter</w:t>
      </w:r>
      <w:proofErr w:type="spellEnd"/>
      <w:r w:rsidRPr="00BE00B7">
        <w:rPr>
          <w:rFonts w:ascii="Arial" w:eastAsia="Cambria" w:hAnsi="Arial" w:cs="ArialUnicodeMS"/>
          <w:sz w:val="22"/>
          <w:szCs w:val="20"/>
        </w:rPr>
        <w:t xml:space="preserve"> (a product with similar ingredients to the LNS used in this pilot study) were observed in similar studies in Ghana or Bangladesh </w:t>
      </w:r>
      <w:r w:rsidRPr="00BE00B7">
        <w:rPr>
          <w:rFonts w:ascii="Arial" w:eastAsia="Cambria" w:hAnsi="Arial" w:cs="ArialUnicodeMS"/>
          <w:sz w:val="22"/>
          <w:szCs w:val="20"/>
        </w:rPr>
        <w:lastRenderedPageBreak/>
        <w:t xml:space="preserve">(conducted by our UC Davis team members), and none are expected in this study. </w:t>
      </w:r>
      <w:r w:rsidR="006E71F3" w:rsidRPr="006E71F3">
        <w:rPr>
          <w:rFonts w:ascii="Arial" w:eastAsia="Cambria" w:hAnsi="Arial" w:cs="ArialUnicodeMS"/>
          <w:sz w:val="22"/>
          <w:szCs w:val="20"/>
        </w:rPr>
        <w:t xml:space="preserve">In the LNS arms, when the children are age 6 months we will ask about peanut allergies and </w:t>
      </w:r>
      <w:r w:rsidR="00B4314B" w:rsidRPr="00632BF9">
        <w:rPr>
          <w:rFonts w:ascii="Arial" w:eastAsia="Cambria" w:hAnsi="Arial" w:cs="ArialUnicodeMS"/>
          <w:sz w:val="22"/>
          <w:szCs w:val="20"/>
        </w:rPr>
        <w:t>when children first receives LNS, a small test sample will be provided by the promoter and children observed for at least 10 minutes</w:t>
      </w:r>
      <w:r w:rsidR="006E71F3" w:rsidRPr="006E71F3">
        <w:rPr>
          <w:rFonts w:ascii="Arial" w:eastAsia="Cambria" w:hAnsi="Arial" w:cs="ArialUnicodeMS"/>
          <w:sz w:val="22"/>
          <w:szCs w:val="20"/>
        </w:rPr>
        <w:t xml:space="preserve">. </w:t>
      </w:r>
      <w:r w:rsidR="00B4314B" w:rsidRPr="00632BF9">
        <w:rPr>
          <w:rFonts w:ascii="Arial" w:eastAsia="Cambria" w:hAnsi="Arial" w:cs="ArialUnicodeMS"/>
          <w:sz w:val="22"/>
          <w:szCs w:val="20"/>
        </w:rPr>
        <w:t xml:space="preserve">If the child experiences any immediate reaction, the child will be referred to a health facility and transportation costs will be provided if necessary. </w:t>
      </w:r>
      <w:r w:rsidR="006E71F3" w:rsidRPr="006E71F3">
        <w:rPr>
          <w:rFonts w:ascii="Arial" w:eastAsia="Cambria" w:hAnsi="Arial" w:cs="ArialUnicodeMS"/>
          <w:sz w:val="22"/>
          <w:szCs w:val="20"/>
        </w:rPr>
        <w:t xml:space="preserve"> If a child is allergic, we will not give them LNS but we will retain them in the intention to treat analysis</w:t>
      </w:r>
      <w:r w:rsidR="006E71F3">
        <w:rPr>
          <w:rFonts w:ascii="Arial" w:eastAsia="Cambria" w:hAnsi="Arial" w:cs="ArialUnicodeMS"/>
          <w:sz w:val="22"/>
          <w:szCs w:val="20"/>
        </w:rPr>
        <w:t>.</w:t>
      </w:r>
      <w:r w:rsidR="006E71F3" w:rsidRPr="006E71F3">
        <w:rPr>
          <w:rFonts w:ascii="Arial" w:eastAsia="Cambria" w:hAnsi="Arial" w:cs="ArialUnicodeMS"/>
          <w:sz w:val="22"/>
          <w:szCs w:val="20"/>
        </w:rPr>
        <w:t xml:space="preserve"> </w:t>
      </w:r>
      <w:r w:rsidRPr="00BE00B7">
        <w:rPr>
          <w:rFonts w:ascii="Arial" w:eastAsia="Cambria" w:hAnsi="Arial" w:cs="ArialUnicodeMS"/>
          <w:sz w:val="22"/>
          <w:szCs w:val="20"/>
        </w:rPr>
        <w:t xml:space="preserve">Community health workers will be trained to tell mothers </w:t>
      </w:r>
      <w:r w:rsidR="00821498">
        <w:rPr>
          <w:rFonts w:ascii="Arial" w:eastAsia="Cambria" w:hAnsi="Arial" w:cs="ArialUnicodeMS"/>
          <w:sz w:val="22"/>
          <w:szCs w:val="20"/>
        </w:rPr>
        <w:t xml:space="preserve">the symptoms of </w:t>
      </w:r>
      <w:r w:rsidRPr="00BE00B7">
        <w:rPr>
          <w:rFonts w:ascii="Arial" w:eastAsia="Cambria" w:hAnsi="Arial" w:cs="ArialUnicodeMS"/>
          <w:sz w:val="22"/>
          <w:szCs w:val="20"/>
        </w:rPr>
        <w:t>allergic reactions children</w:t>
      </w:r>
      <w:r w:rsidR="00821498">
        <w:rPr>
          <w:rFonts w:ascii="Arial" w:eastAsia="Cambria" w:hAnsi="Arial" w:cs="ArialUnicodeMS"/>
          <w:sz w:val="22"/>
          <w:szCs w:val="20"/>
        </w:rPr>
        <w:t xml:space="preserve"> may have</w:t>
      </w:r>
      <w:r w:rsidRPr="00BE00B7">
        <w:rPr>
          <w:rFonts w:ascii="Arial" w:eastAsia="Cambria" w:hAnsi="Arial" w:cs="ArialUnicodeMS"/>
          <w:sz w:val="22"/>
          <w:szCs w:val="20"/>
        </w:rPr>
        <w:t xml:space="preserve"> after using the LNS supplement, and in the event of an allergic reaction, not to give the supplement</w:t>
      </w:r>
      <w:r w:rsidR="00821498">
        <w:rPr>
          <w:rFonts w:ascii="Arial" w:eastAsia="Cambria" w:hAnsi="Arial" w:cs="ArialUnicodeMS"/>
          <w:sz w:val="22"/>
          <w:szCs w:val="20"/>
        </w:rPr>
        <w:t xml:space="preserve"> and to</w:t>
      </w:r>
      <w:r w:rsidR="00B4314B" w:rsidRPr="00632BF9">
        <w:rPr>
          <w:rFonts w:ascii="Arial" w:eastAsia="Cambria" w:hAnsi="Arial" w:cs="ArialUnicodeMS"/>
          <w:sz w:val="22"/>
          <w:szCs w:val="20"/>
        </w:rPr>
        <w:t xml:space="preserve"> call the IPA office</w:t>
      </w:r>
      <w:r w:rsidR="00821498" w:rsidRPr="00632BF9">
        <w:rPr>
          <w:rFonts w:ascii="Arial" w:eastAsia="Cambria" w:hAnsi="Arial" w:cs="ArialUnicodeMS"/>
          <w:sz w:val="22"/>
          <w:szCs w:val="20"/>
        </w:rPr>
        <w:t xml:space="preserve">. </w:t>
      </w:r>
      <w:r w:rsidR="00B4314B" w:rsidRPr="00632BF9">
        <w:rPr>
          <w:rFonts w:ascii="Arial" w:eastAsia="Cambria" w:hAnsi="Arial" w:cs="ArialUnicodeMS"/>
          <w:sz w:val="22"/>
          <w:szCs w:val="20"/>
        </w:rPr>
        <w:t>For any adverse events related to the evaluation study procedures, the project manager and local staff in Kenya will report them to the principal investigator at UC-Berkeley and Innovations for Poverty Action.</w:t>
      </w:r>
    </w:p>
    <w:p w14:paraId="53E1333C" w14:textId="77777777" w:rsidR="00B4314B" w:rsidRDefault="00B4314B" w:rsidP="00632BF9">
      <w:pPr>
        <w:widowControl w:val="0"/>
        <w:autoSpaceDE w:val="0"/>
        <w:autoSpaceDN w:val="0"/>
        <w:adjustRightInd w:val="0"/>
        <w:rPr>
          <w:rFonts w:ascii="Arial" w:eastAsia="Cambria" w:hAnsi="Arial" w:cs="ArialUnicodeMS"/>
          <w:sz w:val="22"/>
          <w:szCs w:val="20"/>
        </w:rPr>
      </w:pPr>
    </w:p>
    <w:p w14:paraId="0A260757" w14:textId="7FA29F62" w:rsidR="00E403C3" w:rsidRPr="00BE00B7" w:rsidRDefault="00E403C3" w:rsidP="00E403C3">
      <w:pPr>
        <w:widowControl w:val="0"/>
        <w:autoSpaceDE w:val="0"/>
        <w:autoSpaceDN w:val="0"/>
        <w:adjustRightInd w:val="0"/>
        <w:ind w:left="360"/>
        <w:rPr>
          <w:rFonts w:ascii="Arial" w:eastAsia="Cambria" w:hAnsi="Arial" w:cs="ArialUnicodeMS"/>
          <w:sz w:val="22"/>
          <w:szCs w:val="20"/>
        </w:rPr>
      </w:pPr>
      <w:r w:rsidRPr="00BE00B7">
        <w:rPr>
          <w:rFonts w:ascii="Arial" w:eastAsia="Cambria" w:hAnsi="Arial" w:cs="ArialUnicodeMS"/>
          <w:sz w:val="22"/>
          <w:szCs w:val="20"/>
        </w:rPr>
        <w:t>The intervention hardware, improved latrines, child potties, handwashing stations, and sodium hypochlorite dispensers are interventions that are widely promoted and used in a variety of contexts. Chlorine treatment of drinking water is the most common water disinfectant used globally</w:t>
      </w:r>
      <w:r w:rsidR="000D6C64">
        <w:rPr>
          <w:rFonts w:ascii="Arial" w:eastAsia="Cambria" w:hAnsi="Arial" w:cs="ArialUnicodeMS"/>
          <w:sz w:val="22"/>
          <w:szCs w:val="20"/>
        </w:rPr>
        <w:t>, and does not present an increased risk to pregnant women/fetuses</w:t>
      </w:r>
      <w:r w:rsidRPr="00BE00B7">
        <w:rPr>
          <w:rFonts w:ascii="Arial" w:eastAsia="Cambria" w:hAnsi="Arial" w:cs="ArialUnicodeMS"/>
          <w:sz w:val="22"/>
          <w:szCs w:val="20"/>
        </w:rPr>
        <w:t xml:space="preserve">. </w:t>
      </w:r>
      <w:r w:rsidR="003227C3">
        <w:rPr>
          <w:rFonts w:ascii="Arial" w:eastAsia="Cambria" w:hAnsi="Arial" w:cs="ArialUnicodeMS"/>
          <w:sz w:val="22"/>
          <w:szCs w:val="20"/>
        </w:rPr>
        <w:t xml:space="preserve">At the time of distributing bottled chlorine, </w:t>
      </w:r>
      <w:r w:rsidR="003227C3">
        <w:rPr>
          <w:rFonts w:ascii="Arial" w:hAnsi="Arial" w:cs="Arial"/>
          <w:sz w:val="22"/>
          <w:szCs w:val="22"/>
        </w:rPr>
        <w:t xml:space="preserve">field workers will mention that it is important not to directly ingest bottled chlorine and to keep bottled chlorine away from small children. </w:t>
      </w:r>
      <w:r w:rsidRPr="00BE00B7">
        <w:rPr>
          <w:rFonts w:ascii="Arial" w:eastAsia="Cambria" w:hAnsi="Arial" w:cs="ArialUnicodeMS"/>
          <w:sz w:val="22"/>
          <w:szCs w:val="20"/>
        </w:rPr>
        <w:t xml:space="preserve">The </w:t>
      </w:r>
      <w:r w:rsidR="00F00771">
        <w:rPr>
          <w:rFonts w:ascii="Arial" w:eastAsia="Cambria" w:hAnsi="Arial" w:cs="ArialUnicodeMS"/>
          <w:sz w:val="22"/>
          <w:szCs w:val="20"/>
        </w:rPr>
        <w:t xml:space="preserve">interventions involve a </w:t>
      </w:r>
      <w:r w:rsidRPr="00BE00B7">
        <w:rPr>
          <w:rFonts w:ascii="Arial" w:eastAsia="Cambria" w:hAnsi="Arial" w:cs="ArialUnicodeMS"/>
          <w:sz w:val="22"/>
          <w:szCs w:val="20"/>
        </w:rPr>
        <w:t xml:space="preserve">behavior change </w:t>
      </w:r>
      <w:r w:rsidR="00F00771">
        <w:rPr>
          <w:rFonts w:ascii="Arial" w:eastAsia="Cambria" w:hAnsi="Arial" w:cs="ArialUnicodeMS"/>
          <w:sz w:val="22"/>
          <w:szCs w:val="20"/>
        </w:rPr>
        <w:t>component</w:t>
      </w:r>
      <w:r w:rsidR="00F00771" w:rsidRPr="00BE00B7">
        <w:rPr>
          <w:rFonts w:ascii="Arial" w:eastAsia="Cambria" w:hAnsi="Arial" w:cs="ArialUnicodeMS"/>
          <w:sz w:val="22"/>
          <w:szCs w:val="20"/>
        </w:rPr>
        <w:t xml:space="preserve"> </w:t>
      </w:r>
      <w:r w:rsidRPr="00BE00B7">
        <w:rPr>
          <w:rFonts w:ascii="Arial" w:eastAsia="Cambria" w:hAnsi="Arial" w:cs="ArialUnicodeMS"/>
          <w:sz w:val="22"/>
          <w:szCs w:val="20"/>
        </w:rPr>
        <w:t>that involve</w:t>
      </w:r>
      <w:r w:rsidR="001E1A6B">
        <w:rPr>
          <w:rFonts w:ascii="Arial" w:eastAsia="Cambria" w:hAnsi="Arial" w:cs="ArialUnicodeMS"/>
          <w:sz w:val="22"/>
          <w:szCs w:val="20"/>
        </w:rPr>
        <w:t>s</w:t>
      </w:r>
      <w:r w:rsidRPr="00BE00B7">
        <w:rPr>
          <w:rFonts w:ascii="Arial" w:eastAsia="Cambria" w:hAnsi="Arial" w:cs="ArialUnicodeMS"/>
          <w:sz w:val="22"/>
          <w:szCs w:val="20"/>
        </w:rPr>
        <w:t xml:space="preserve"> developing communication messages and training a local health promoter to deliver these messages</w:t>
      </w:r>
      <w:r w:rsidR="00F00771">
        <w:rPr>
          <w:rFonts w:ascii="Arial" w:eastAsia="Cambria" w:hAnsi="Arial" w:cs="ArialUnicodeMS"/>
          <w:sz w:val="22"/>
          <w:szCs w:val="20"/>
        </w:rPr>
        <w:t>. This</w:t>
      </w:r>
      <w:r w:rsidRPr="00BE00B7">
        <w:rPr>
          <w:rFonts w:ascii="Arial" w:eastAsia="Cambria" w:hAnsi="Arial" w:cs="ArialUnicodeMS"/>
          <w:sz w:val="22"/>
          <w:szCs w:val="20"/>
        </w:rPr>
        <w:t xml:space="preserve"> is a standard approach to public health promotion used throughout Kenya and other contexts.</w:t>
      </w:r>
    </w:p>
    <w:p w14:paraId="6FF43CD7" w14:textId="77777777" w:rsidR="00E403C3" w:rsidRPr="00BE00B7" w:rsidRDefault="00E403C3" w:rsidP="00E403C3">
      <w:pPr>
        <w:widowControl w:val="0"/>
        <w:autoSpaceDE w:val="0"/>
        <w:autoSpaceDN w:val="0"/>
        <w:adjustRightInd w:val="0"/>
        <w:ind w:left="360"/>
        <w:rPr>
          <w:rFonts w:ascii="Arial" w:eastAsia="Cambria" w:hAnsi="Arial" w:cs="ArialUnicodeMS"/>
          <w:sz w:val="22"/>
          <w:szCs w:val="20"/>
        </w:rPr>
      </w:pPr>
    </w:p>
    <w:p w14:paraId="07CEF2B4" w14:textId="77777777" w:rsidR="00E403C3" w:rsidRPr="00BE00B7" w:rsidRDefault="00E403C3" w:rsidP="00E403C3">
      <w:pPr>
        <w:widowControl w:val="0"/>
        <w:autoSpaceDE w:val="0"/>
        <w:autoSpaceDN w:val="0"/>
        <w:adjustRightInd w:val="0"/>
        <w:ind w:left="360"/>
        <w:rPr>
          <w:rFonts w:ascii="Arial" w:eastAsia="Cambria" w:hAnsi="Arial" w:cs="ArialUnicodeMS"/>
          <w:sz w:val="22"/>
          <w:szCs w:val="20"/>
        </w:rPr>
      </w:pPr>
      <w:r w:rsidRPr="00BE00B7">
        <w:rPr>
          <w:rFonts w:ascii="Arial" w:eastAsia="Cambria" w:hAnsi="Arial" w:cs="ArialUnicodeMS"/>
          <w:sz w:val="22"/>
          <w:szCs w:val="20"/>
        </w:rPr>
        <w:t xml:space="preserve">Some aspects of the interventions and data collection activities might be uncomfortable for subjects to discuss, given cultural sensitivities surrounding the topic of defecation. Currently many young children defecate in the open and parents sometimes do not clean this up and sometimes clean it up with a hoe. When using a </w:t>
      </w:r>
      <w:proofErr w:type="spellStart"/>
      <w:r w:rsidRPr="00BE00B7">
        <w:rPr>
          <w:rFonts w:ascii="Arial" w:eastAsia="Cambria" w:hAnsi="Arial" w:cs="ArialUnicodeMS"/>
          <w:sz w:val="22"/>
          <w:szCs w:val="20"/>
        </w:rPr>
        <w:t>potty</w:t>
      </w:r>
      <w:proofErr w:type="spellEnd"/>
      <w:r w:rsidRPr="00BE00B7">
        <w:rPr>
          <w:rFonts w:ascii="Arial" w:eastAsia="Cambria" w:hAnsi="Arial" w:cs="ArialUnicodeMS"/>
          <w:sz w:val="22"/>
          <w:szCs w:val="20"/>
        </w:rPr>
        <w:t xml:space="preserve"> or </w:t>
      </w:r>
      <w:proofErr w:type="spellStart"/>
      <w:r w:rsidRPr="00BE00B7">
        <w:rPr>
          <w:rFonts w:ascii="Arial" w:eastAsia="Cambria" w:hAnsi="Arial" w:cs="ArialUnicodeMS"/>
          <w:sz w:val="22"/>
          <w:szCs w:val="20"/>
        </w:rPr>
        <w:t>sani</w:t>
      </w:r>
      <w:proofErr w:type="spellEnd"/>
      <w:r w:rsidRPr="00BE00B7">
        <w:rPr>
          <w:rFonts w:ascii="Arial" w:eastAsia="Cambria" w:hAnsi="Arial" w:cs="ArialUnicodeMS"/>
          <w:sz w:val="22"/>
          <w:szCs w:val="20"/>
        </w:rPr>
        <w:t>-scoop, parents may be exposed to their children’s feces in different ways than they previously were.</w:t>
      </w:r>
    </w:p>
    <w:p w14:paraId="59359ED5" w14:textId="77777777" w:rsidR="001124E5" w:rsidRPr="00BE00B7" w:rsidRDefault="001124E5" w:rsidP="00D51F91">
      <w:pPr>
        <w:widowControl w:val="0"/>
        <w:autoSpaceDE w:val="0"/>
        <w:autoSpaceDN w:val="0"/>
        <w:adjustRightInd w:val="0"/>
        <w:rPr>
          <w:rFonts w:ascii="Arial" w:eastAsia="Cambria" w:hAnsi="Arial" w:cs="ArialUnicodeMS"/>
          <w:sz w:val="22"/>
          <w:szCs w:val="20"/>
        </w:rPr>
      </w:pPr>
    </w:p>
    <w:p w14:paraId="54DB0D98" w14:textId="77777777" w:rsidR="00E403C3" w:rsidRPr="00BE00B7" w:rsidRDefault="00E403C3" w:rsidP="00E403C3">
      <w:pPr>
        <w:widowControl w:val="0"/>
        <w:autoSpaceDE w:val="0"/>
        <w:autoSpaceDN w:val="0"/>
        <w:adjustRightInd w:val="0"/>
        <w:ind w:left="360"/>
        <w:rPr>
          <w:rFonts w:ascii="Arial" w:eastAsia="Cambria" w:hAnsi="Arial" w:cs="ArialUnicodeMS"/>
          <w:sz w:val="22"/>
          <w:szCs w:val="20"/>
        </w:rPr>
      </w:pPr>
      <w:r w:rsidRPr="00BE00B7">
        <w:rPr>
          <w:rFonts w:ascii="Arial" w:eastAsia="Cambria" w:hAnsi="Arial" w:cs="ArialUnicodeMS"/>
          <w:sz w:val="22"/>
          <w:szCs w:val="20"/>
        </w:rPr>
        <w:t>There is the slight risk of breach of confidentiality. Community members may see study staff entering study compounds or other homes in their own compounds, and may overhear interviews. We will make every effort to ensure that household surveys and structured interviews are conducted in privacy.</w:t>
      </w:r>
      <w:r w:rsidR="001E1A6B">
        <w:rPr>
          <w:rFonts w:ascii="Arial" w:eastAsia="Cambria" w:hAnsi="Arial" w:cs="ArialUnicodeMS"/>
          <w:sz w:val="22"/>
          <w:szCs w:val="20"/>
        </w:rPr>
        <w:t xml:space="preserve"> There is also the slight risk of breach of confidentiality in the small subset of people from whom we will collect video data. </w:t>
      </w:r>
      <w:r w:rsidR="001E1A6B" w:rsidRPr="002E202D">
        <w:rPr>
          <w:rFonts w:ascii="Arial" w:eastAsia="Cambria" w:hAnsi="Arial" w:cs="ArialUnicodeMS"/>
          <w:sz w:val="22"/>
          <w:szCs w:val="20"/>
        </w:rPr>
        <w:t>We will make every effort to ensure that household surveys and structured interviews are conducted in privacy</w:t>
      </w:r>
      <w:r w:rsidR="001E1A6B">
        <w:rPr>
          <w:rFonts w:ascii="Arial" w:eastAsia="Cambria" w:hAnsi="Arial" w:cs="ArialUnicodeMS"/>
          <w:sz w:val="22"/>
          <w:szCs w:val="20"/>
        </w:rPr>
        <w:t>, and all video data stored securely</w:t>
      </w:r>
      <w:r w:rsidR="001E1A6B" w:rsidRPr="002E202D">
        <w:rPr>
          <w:rFonts w:ascii="Arial" w:eastAsia="Cambria" w:hAnsi="Arial" w:cs="ArialUnicodeMS"/>
          <w:sz w:val="22"/>
          <w:szCs w:val="20"/>
        </w:rPr>
        <w:t>.</w:t>
      </w:r>
    </w:p>
    <w:p w14:paraId="72A5697D" w14:textId="77777777" w:rsidR="00E403C3" w:rsidRPr="00BE00B7" w:rsidRDefault="00E403C3" w:rsidP="00E403C3">
      <w:pPr>
        <w:widowControl w:val="0"/>
        <w:autoSpaceDE w:val="0"/>
        <w:autoSpaceDN w:val="0"/>
        <w:adjustRightInd w:val="0"/>
        <w:ind w:left="360"/>
        <w:rPr>
          <w:rFonts w:ascii="Arial" w:eastAsia="Cambria" w:hAnsi="Arial" w:cs="ArialUnicodeMS"/>
          <w:sz w:val="22"/>
          <w:szCs w:val="20"/>
        </w:rPr>
      </w:pPr>
    </w:p>
    <w:p w14:paraId="4ECCE87B" w14:textId="5CC3F7AB" w:rsidR="00E403C3" w:rsidRPr="00BE00B7" w:rsidRDefault="00E403C3" w:rsidP="00E403C3">
      <w:pPr>
        <w:widowControl w:val="0"/>
        <w:autoSpaceDE w:val="0"/>
        <w:autoSpaceDN w:val="0"/>
        <w:adjustRightInd w:val="0"/>
        <w:ind w:left="360"/>
        <w:rPr>
          <w:rFonts w:ascii="Arial" w:eastAsia="Cambria" w:hAnsi="Arial" w:cs="ArialUnicodeMS"/>
          <w:sz w:val="22"/>
          <w:szCs w:val="20"/>
        </w:rPr>
      </w:pPr>
      <w:r w:rsidRPr="00BE00B7">
        <w:rPr>
          <w:rFonts w:ascii="Arial" w:eastAsia="Cambria" w:hAnsi="Arial" w:cs="ArialUnicodeMS"/>
          <w:sz w:val="22"/>
          <w:szCs w:val="20"/>
        </w:rPr>
        <w:t>The measurements for</w:t>
      </w:r>
      <w:r w:rsidR="00316BFB">
        <w:rPr>
          <w:rFonts w:ascii="Arial" w:eastAsia="Cambria" w:hAnsi="Arial" w:cs="ArialUnicodeMS"/>
          <w:sz w:val="22"/>
          <w:szCs w:val="20"/>
        </w:rPr>
        <w:t xml:space="preserve"> the</w:t>
      </w:r>
      <w:r w:rsidRPr="00BE00B7">
        <w:rPr>
          <w:rFonts w:ascii="Arial" w:eastAsia="Cambria" w:hAnsi="Arial" w:cs="ArialUnicodeMS"/>
          <w:sz w:val="22"/>
          <w:szCs w:val="20"/>
        </w:rPr>
        <w:t xml:space="preserve"> </w:t>
      </w:r>
      <w:r w:rsidR="00B00E4B">
        <w:rPr>
          <w:rFonts w:ascii="Arial" w:eastAsia="Cambria" w:hAnsi="Arial" w:cs="ArialUnicodeMS"/>
          <w:sz w:val="22"/>
          <w:szCs w:val="20"/>
        </w:rPr>
        <w:t>environmental</w:t>
      </w:r>
      <w:r w:rsidR="00B00E4B" w:rsidRPr="00BE00B7">
        <w:rPr>
          <w:rFonts w:ascii="Arial" w:eastAsia="Cambria" w:hAnsi="Arial" w:cs="ArialUnicodeMS"/>
          <w:sz w:val="22"/>
          <w:szCs w:val="20"/>
        </w:rPr>
        <w:t xml:space="preserve"> </w:t>
      </w:r>
      <w:r w:rsidRPr="00BE00B7">
        <w:rPr>
          <w:rFonts w:ascii="Arial" w:eastAsia="Cambria" w:hAnsi="Arial" w:cs="ArialUnicodeMS"/>
          <w:sz w:val="22"/>
          <w:szCs w:val="20"/>
        </w:rPr>
        <w:t>enteropathy</w:t>
      </w:r>
      <w:r w:rsidR="00316BFB">
        <w:rPr>
          <w:rFonts w:ascii="Arial" w:eastAsia="Cambria" w:hAnsi="Arial" w:cs="ArialUnicodeMS"/>
          <w:sz w:val="22"/>
          <w:szCs w:val="20"/>
        </w:rPr>
        <w:t xml:space="preserve"> activity</w:t>
      </w:r>
      <w:r w:rsidRPr="00BE00B7">
        <w:rPr>
          <w:rFonts w:ascii="Arial" w:eastAsia="Cambria" w:hAnsi="Arial" w:cs="ArialUnicodeMS"/>
          <w:sz w:val="22"/>
          <w:szCs w:val="20"/>
        </w:rPr>
        <w:t xml:space="preserve"> involve administration </w:t>
      </w:r>
      <w:r w:rsidR="001E1A6B">
        <w:rPr>
          <w:rFonts w:ascii="Arial" w:eastAsia="Cambria" w:hAnsi="Arial" w:cs="ArialUnicodeMS"/>
          <w:sz w:val="22"/>
          <w:szCs w:val="20"/>
        </w:rPr>
        <w:t xml:space="preserve">of </w:t>
      </w:r>
      <w:r w:rsidRPr="00BE00B7">
        <w:rPr>
          <w:rFonts w:ascii="Arial" w:eastAsia="Cambria" w:hAnsi="Arial" w:cs="ArialUnicodeMS"/>
          <w:sz w:val="22"/>
          <w:szCs w:val="20"/>
        </w:rPr>
        <w:t xml:space="preserve">naturally occurring sugars, and small children seem to enjoy the flavor. There is the risk that some children will not like the flavor and will be upset when it is administered. </w:t>
      </w:r>
      <w:r w:rsidR="00790D2F">
        <w:rPr>
          <w:rFonts w:ascii="Arial" w:eastAsia="Cambria" w:hAnsi="Arial" w:cs="ArialUnicodeMS"/>
          <w:sz w:val="22"/>
          <w:szCs w:val="20"/>
        </w:rPr>
        <w:t xml:space="preserve">There is the minimal risk of short-term loose stools that typically resolve within a few hours of LM dosage. </w:t>
      </w:r>
      <w:r w:rsidRPr="00BE00B7">
        <w:rPr>
          <w:rFonts w:ascii="Arial" w:eastAsia="Cambria" w:hAnsi="Arial" w:cs="ArialUnicodeMS"/>
          <w:sz w:val="22"/>
          <w:szCs w:val="20"/>
        </w:rPr>
        <w:t xml:space="preserve">Collection of urine and stool may be uncomfortable to the parent or child. There is also the risk of short-term discomfort and pain during the collection of </w:t>
      </w:r>
      <w:r w:rsidR="00B00E4B">
        <w:rPr>
          <w:rFonts w:ascii="Arial" w:eastAsia="Cambria" w:hAnsi="Arial" w:cs="ArialUnicodeMS"/>
          <w:sz w:val="22"/>
          <w:szCs w:val="20"/>
        </w:rPr>
        <w:t xml:space="preserve">venous </w:t>
      </w:r>
      <w:r w:rsidRPr="00BE00B7">
        <w:rPr>
          <w:rFonts w:ascii="Arial" w:eastAsia="Cambria" w:hAnsi="Arial" w:cs="ArialUnicodeMS"/>
          <w:sz w:val="22"/>
          <w:szCs w:val="20"/>
        </w:rPr>
        <w:t xml:space="preserve">blood </w:t>
      </w:r>
      <w:r w:rsidR="001E1A6B">
        <w:rPr>
          <w:rFonts w:ascii="Arial" w:eastAsia="Cambria" w:hAnsi="Arial" w:cs="ArialUnicodeMS"/>
          <w:sz w:val="22"/>
          <w:szCs w:val="20"/>
        </w:rPr>
        <w:t xml:space="preserve">and blood spot </w:t>
      </w:r>
      <w:r w:rsidRPr="00BE00B7">
        <w:rPr>
          <w:rFonts w:ascii="Arial" w:eastAsia="Cambria" w:hAnsi="Arial" w:cs="ArialUnicodeMS"/>
          <w:sz w:val="22"/>
          <w:szCs w:val="20"/>
        </w:rPr>
        <w:t>samples.</w:t>
      </w:r>
    </w:p>
    <w:p w14:paraId="25FF8B21" w14:textId="77777777" w:rsidR="00E403C3" w:rsidRPr="00BE00B7" w:rsidRDefault="00E403C3" w:rsidP="00E403C3">
      <w:pPr>
        <w:rPr>
          <w:rFonts w:ascii="Arial" w:hAnsi="Arial" w:cs="Arial"/>
          <w:sz w:val="22"/>
          <w:szCs w:val="20"/>
        </w:rPr>
      </w:pPr>
    </w:p>
    <w:p w14:paraId="57893FA9" w14:textId="77777777" w:rsidR="00E403C3" w:rsidRPr="00BE00B7" w:rsidRDefault="00E403C3" w:rsidP="00E403C3">
      <w:pPr>
        <w:rPr>
          <w:rFonts w:ascii="Arial" w:hAnsi="Arial" w:cs="Arial"/>
          <w:sz w:val="22"/>
          <w:szCs w:val="20"/>
        </w:rPr>
      </w:pPr>
    </w:p>
    <w:p w14:paraId="475C2BF5" w14:textId="77777777" w:rsidR="00E403C3" w:rsidRPr="00BE00B7" w:rsidRDefault="00E403C3" w:rsidP="00E403C3">
      <w:pPr>
        <w:spacing w:after="120"/>
        <w:rPr>
          <w:rFonts w:ascii="Arial" w:hAnsi="Arial" w:cs="Arial"/>
          <w:b/>
          <w:sz w:val="22"/>
          <w:szCs w:val="20"/>
        </w:rPr>
      </w:pPr>
      <w:r w:rsidRPr="00BE00B7">
        <w:rPr>
          <w:rFonts w:ascii="Arial" w:hAnsi="Arial" w:cs="Arial"/>
          <w:sz w:val="22"/>
          <w:szCs w:val="20"/>
        </w:rPr>
        <w:t xml:space="preserve">b)  </w:t>
      </w:r>
      <w:r w:rsidRPr="00BE00B7">
        <w:rPr>
          <w:rFonts w:ascii="Arial" w:hAnsi="Arial" w:cs="Arial"/>
          <w:b/>
          <w:sz w:val="22"/>
          <w:szCs w:val="20"/>
        </w:rPr>
        <w:t>Discuss measures that will be taken to minimize risks or discomforts to subjects.</w:t>
      </w:r>
    </w:p>
    <w:p w14:paraId="360F2F9E" w14:textId="77777777" w:rsidR="00E403C3" w:rsidRPr="00BE00B7" w:rsidRDefault="00E403C3" w:rsidP="00E403C3">
      <w:pPr>
        <w:widowControl w:val="0"/>
        <w:autoSpaceDE w:val="0"/>
        <w:autoSpaceDN w:val="0"/>
        <w:adjustRightInd w:val="0"/>
        <w:ind w:left="360"/>
        <w:rPr>
          <w:rFonts w:ascii="Arial" w:eastAsia="Cambria" w:hAnsi="Arial" w:cs="ArialUnicodeMS"/>
          <w:sz w:val="22"/>
          <w:szCs w:val="20"/>
        </w:rPr>
      </w:pPr>
      <w:r w:rsidRPr="00BE00B7">
        <w:rPr>
          <w:rFonts w:ascii="Arial" w:eastAsia="Cambria" w:hAnsi="Arial" w:cs="ArialUnicodeMS"/>
          <w:sz w:val="22"/>
          <w:szCs w:val="20"/>
        </w:rPr>
        <w:t xml:space="preserve">We will discuss the objectives of the research with participants as part of delivering the intervention. All participants will be informed of potential discomforts during the consent process, and may decide not to participate at any time during the study. The study team will </w:t>
      </w:r>
      <w:r w:rsidR="00020E9B">
        <w:rPr>
          <w:rFonts w:ascii="Arial" w:eastAsia="Cambria" w:hAnsi="Arial" w:cs="ArialUnicodeMS"/>
          <w:sz w:val="22"/>
          <w:szCs w:val="20"/>
        </w:rPr>
        <w:lastRenderedPageBreak/>
        <w:t>r</w:t>
      </w:r>
      <w:r w:rsidRPr="00BE00B7">
        <w:rPr>
          <w:rFonts w:ascii="Arial" w:eastAsia="Cambria" w:hAnsi="Arial" w:cs="ArialUnicodeMS"/>
          <w:sz w:val="22"/>
          <w:szCs w:val="20"/>
        </w:rPr>
        <w:t xml:space="preserve">equest </w:t>
      </w:r>
      <w:r w:rsidR="00020E9B">
        <w:rPr>
          <w:rFonts w:ascii="Arial" w:eastAsia="Cambria" w:hAnsi="Arial" w:cs="ArialUnicodeMS"/>
          <w:sz w:val="22"/>
          <w:szCs w:val="20"/>
        </w:rPr>
        <w:t>verbal i</w:t>
      </w:r>
      <w:r w:rsidRPr="00BE00B7">
        <w:rPr>
          <w:rFonts w:ascii="Arial" w:eastAsia="Cambria" w:hAnsi="Arial" w:cs="ArialUnicodeMS"/>
          <w:sz w:val="22"/>
          <w:szCs w:val="20"/>
        </w:rPr>
        <w:t>nformed from all persons</w:t>
      </w:r>
      <w:r w:rsidR="00020E9B">
        <w:rPr>
          <w:rFonts w:ascii="Arial" w:eastAsia="Cambria" w:hAnsi="Arial" w:cs="ArialUnicodeMS"/>
          <w:sz w:val="22"/>
          <w:szCs w:val="20"/>
        </w:rPr>
        <w:t xml:space="preserve"> (or guardians for children)</w:t>
      </w:r>
      <w:r w:rsidRPr="00BE00B7">
        <w:rPr>
          <w:rFonts w:ascii="Arial" w:eastAsia="Cambria" w:hAnsi="Arial" w:cs="ArialUnicodeMS"/>
          <w:sz w:val="22"/>
          <w:szCs w:val="20"/>
        </w:rPr>
        <w:t xml:space="preserve"> whom the study will collect data from. Individually identified information will be kept confidential.</w:t>
      </w:r>
    </w:p>
    <w:p w14:paraId="7FA2A386" w14:textId="77777777" w:rsidR="00E403C3" w:rsidRPr="00BE00B7" w:rsidRDefault="00E403C3" w:rsidP="00E403C3">
      <w:pPr>
        <w:widowControl w:val="0"/>
        <w:autoSpaceDE w:val="0"/>
        <w:autoSpaceDN w:val="0"/>
        <w:adjustRightInd w:val="0"/>
        <w:ind w:left="360"/>
        <w:rPr>
          <w:rFonts w:ascii="Arial" w:eastAsia="Cambria" w:hAnsi="Arial" w:cs="ArialUnicodeMS"/>
          <w:sz w:val="22"/>
          <w:szCs w:val="20"/>
        </w:rPr>
      </w:pPr>
    </w:p>
    <w:p w14:paraId="1D6857CC" w14:textId="77777777" w:rsidR="001E1A6B" w:rsidRDefault="001E1A6B" w:rsidP="001E1A6B">
      <w:pPr>
        <w:widowControl w:val="0"/>
        <w:autoSpaceDE w:val="0"/>
        <w:autoSpaceDN w:val="0"/>
        <w:adjustRightInd w:val="0"/>
        <w:ind w:left="360"/>
        <w:rPr>
          <w:rFonts w:ascii="Arial" w:eastAsia="Cambria" w:hAnsi="Arial" w:cs="ArialUnicodeMS"/>
          <w:sz w:val="22"/>
          <w:szCs w:val="20"/>
        </w:rPr>
      </w:pPr>
      <w:r w:rsidRPr="00BE00B7">
        <w:rPr>
          <w:rFonts w:ascii="Arial" w:eastAsia="Cambria" w:hAnsi="Arial" w:cs="ArialUnicodeMS"/>
          <w:sz w:val="22"/>
          <w:szCs w:val="20"/>
        </w:rPr>
        <w:t xml:space="preserve">Potential harms of the study include that people will give time to the study that would be better given to address other issues. We will address this risk by securing informed consent, and clarifying that study participants can drop out at any time, even in the middle of an interview or group discussion. </w:t>
      </w:r>
    </w:p>
    <w:p w14:paraId="46FCFA5C" w14:textId="77777777" w:rsidR="001E1A6B" w:rsidRDefault="001E1A6B" w:rsidP="001E1A6B">
      <w:pPr>
        <w:widowControl w:val="0"/>
        <w:autoSpaceDE w:val="0"/>
        <w:autoSpaceDN w:val="0"/>
        <w:adjustRightInd w:val="0"/>
        <w:ind w:left="360"/>
        <w:rPr>
          <w:rFonts w:ascii="Arial" w:eastAsia="Cambria" w:hAnsi="Arial" w:cs="ArialUnicodeMS"/>
          <w:sz w:val="22"/>
          <w:szCs w:val="20"/>
        </w:rPr>
      </w:pPr>
    </w:p>
    <w:p w14:paraId="721D7FAC" w14:textId="77777777" w:rsidR="001E1A6B" w:rsidRPr="00BE00B7" w:rsidRDefault="001E1A6B" w:rsidP="001E1A6B">
      <w:pPr>
        <w:widowControl w:val="0"/>
        <w:autoSpaceDE w:val="0"/>
        <w:autoSpaceDN w:val="0"/>
        <w:adjustRightInd w:val="0"/>
        <w:ind w:left="360"/>
        <w:rPr>
          <w:rFonts w:ascii="Arial" w:eastAsia="Cambria" w:hAnsi="Arial" w:cs="ArialUnicodeMS"/>
          <w:sz w:val="22"/>
          <w:szCs w:val="20"/>
        </w:rPr>
      </w:pPr>
      <w:r w:rsidRPr="00BE00B7">
        <w:rPr>
          <w:rFonts w:ascii="Arial" w:eastAsia="Cambria" w:hAnsi="Arial" w:cs="ArialUnicodeMS"/>
          <w:sz w:val="22"/>
          <w:szCs w:val="20"/>
        </w:rPr>
        <w:t xml:space="preserve">Discomfort during </w:t>
      </w:r>
      <w:r>
        <w:rPr>
          <w:rFonts w:ascii="Arial" w:eastAsia="Cambria" w:hAnsi="Arial" w:cs="ArialUnicodeMS"/>
          <w:sz w:val="22"/>
          <w:szCs w:val="20"/>
        </w:rPr>
        <w:t>venous blood draw</w:t>
      </w:r>
      <w:r w:rsidRPr="00BE00B7">
        <w:rPr>
          <w:rFonts w:ascii="Arial" w:eastAsia="Cambria" w:hAnsi="Arial" w:cs="ArialUnicodeMS"/>
          <w:sz w:val="22"/>
          <w:szCs w:val="20"/>
        </w:rPr>
        <w:t xml:space="preserve"> will be minimized by </w:t>
      </w:r>
      <w:r>
        <w:rPr>
          <w:rFonts w:ascii="Arial" w:eastAsia="Cambria" w:hAnsi="Arial" w:cs="ArialUnicodeMS"/>
          <w:sz w:val="22"/>
          <w:szCs w:val="20"/>
        </w:rPr>
        <w:t>using trained phlebotomists to collect the specimens</w:t>
      </w:r>
      <w:r w:rsidRPr="00BE00B7">
        <w:rPr>
          <w:rFonts w:ascii="Arial" w:eastAsia="Cambria" w:hAnsi="Arial" w:cs="ArialUnicodeMS"/>
          <w:sz w:val="22"/>
          <w:szCs w:val="20"/>
        </w:rPr>
        <w:t xml:space="preserve">. </w:t>
      </w:r>
      <w:r>
        <w:rPr>
          <w:rFonts w:ascii="Arial" w:eastAsia="Cambria" w:hAnsi="Arial" w:cs="ArialUnicodeMS"/>
          <w:sz w:val="22"/>
          <w:szCs w:val="20"/>
        </w:rPr>
        <w:t>Needles</w:t>
      </w:r>
      <w:r w:rsidRPr="00BE00B7">
        <w:rPr>
          <w:rFonts w:ascii="Arial" w:eastAsia="Cambria" w:hAnsi="Arial" w:cs="ArialUnicodeMS"/>
          <w:sz w:val="22"/>
          <w:szCs w:val="20"/>
        </w:rPr>
        <w:t xml:space="preserve"> used to </w:t>
      </w:r>
      <w:r>
        <w:rPr>
          <w:rFonts w:ascii="Arial" w:eastAsia="Cambria" w:hAnsi="Arial" w:cs="ArialUnicodeMS"/>
          <w:sz w:val="22"/>
          <w:szCs w:val="20"/>
        </w:rPr>
        <w:t>collect blood</w:t>
      </w:r>
      <w:r w:rsidRPr="00BE00B7">
        <w:rPr>
          <w:rFonts w:ascii="Arial" w:eastAsia="Cambria" w:hAnsi="Arial" w:cs="ArialUnicodeMS"/>
          <w:sz w:val="22"/>
          <w:szCs w:val="20"/>
        </w:rPr>
        <w:t xml:space="preserve"> will be disposed of in a safe manner and will not be re-used</w:t>
      </w:r>
      <w:r>
        <w:rPr>
          <w:rFonts w:ascii="Arial" w:eastAsia="Cambria" w:hAnsi="Arial" w:cs="ArialUnicodeMS"/>
          <w:sz w:val="22"/>
          <w:szCs w:val="20"/>
        </w:rPr>
        <w:t xml:space="preserve">. Field staff will be carefully trained to collect blood spot samples. </w:t>
      </w:r>
      <w:r w:rsidRPr="00BE00B7">
        <w:rPr>
          <w:rFonts w:ascii="Arial" w:eastAsia="Cambria" w:hAnsi="Arial" w:cs="ArialUnicodeMS"/>
          <w:sz w:val="22"/>
          <w:szCs w:val="20"/>
        </w:rPr>
        <w:t>We will explain the procedures to the parents and will be available to answer any questions they may have.</w:t>
      </w:r>
    </w:p>
    <w:p w14:paraId="70B7EB08" w14:textId="77777777" w:rsidR="001E1A6B" w:rsidRPr="00BE00B7" w:rsidRDefault="001E1A6B" w:rsidP="001E1A6B">
      <w:pPr>
        <w:widowControl w:val="0"/>
        <w:autoSpaceDE w:val="0"/>
        <w:autoSpaceDN w:val="0"/>
        <w:adjustRightInd w:val="0"/>
        <w:ind w:left="360"/>
        <w:rPr>
          <w:rFonts w:ascii="Arial" w:eastAsia="Cambria" w:hAnsi="Arial" w:cs="ArialUnicodeMS"/>
          <w:sz w:val="22"/>
          <w:szCs w:val="20"/>
        </w:rPr>
      </w:pPr>
    </w:p>
    <w:p w14:paraId="5AC0945B" w14:textId="77777777" w:rsidR="001E1A6B" w:rsidRPr="00BE00B7" w:rsidRDefault="001E1A6B" w:rsidP="001E1A6B">
      <w:pPr>
        <w:widowControl w:val="0"/>
        <w:autoSpaceDE w:val="0"/>
        <w:autoSpaceDN w:val="0"/>
        <w:adjustRightInd w:val="0"/>
        <w:ind w:left="360"/>
        <w:rPr>
          <w:rFonts w:ascii="Arial" w:eastAsia="Cambria" w:hAnsi="Arial" w:cs="ArialUnicodeMS"/>
          <w:sz w:val="22"/>
          <w:szCs w:val="20"/>
        </w:rPr>
      </w:pPr>
      <w:r w:rsidRPr="00BE00B7">
        <w:rPr>
          <w:rFonts w:ascii="Arial" w:eastAsia="Cambria" w:hAnsi="Arial" w:cs="ArialUnicodeMS"/>
          <w:sz w:val="22"/>
          <w:szCs w:val="20"/>
        </w:rPr>
        <w:t>We will streamline the data collection procedures as much as possible in order to take as little of the subjects’ time as possible. We will make every effort to put subjects at ease during discussions of sensitive topics such as defecation, by using culturally appropriate terminology or euphemisms as possible, and by reminding subjects at the outset that they are free to withdraw from the study activities at any point. It will be made clear during promotion activities that individuals are free to continue their current sanitation practices, and that no one should be coerced to adopt latrine usage. When parents are trained in use of the child’s potty, they will be taught the importance of handwashing with soap afterwards.</w:t>
      </w:r>
    </w:p>
    <w:p w14:paraId="29084A0A" w14:textId="77777777" w:rsidR="001E1A6B" w:rsidRPr="00BE00B7" w:rsidRDefault="001E1A6B" w:rsidP="001E1A6B">
      <w:pPr>
        <w:widowControl w:val="0"/>
        <w:autoSpaceDE w:val="0"/>
        <w:autoSpaceDN w:val="0"/>
        <w:adjustRightInd w:val="0"/>
        <w:ind w:left="360"/>
        <w:rPr>
          <w:rFonts w:ascii="Arial" w:eastAsia="Cambria" w:hAnsi="Arial" w:cs="ArialUnicodeMS"/>
          <w:sz w:val="22"/>
          <w:szCs w:val="20"/>
        </w:rPr>
      </w:pPr>
    </w:p>
    <w:p w14:paraId="3E0D3973" w14:textId="77777777" w:rsidR="00E403C3" w:rsidRPr="00BE00B7" w:rsidRDefault="001E1A6B" w:rsidP="00E403C3">
      <w:pPr>
        <w:rPr>
          <w:rFonts w:ascii="Arial" w:hAnsi="Arial" w:cs="Arial"/>
          <w:sz w:val="22"/>
          <w:szCs w:val="20"/>
        </w:rPr>
      </w:pPr>
      <w:r w:rsidRPr="00BE00B7">
        <w:rPr>
          <w:rFonts w:ascii="Arial" w:eastAsia="Cambria" w:hAnsi="Arial" w:cs="ArialUnicodeMS"/>
          <w:sz w:val="22"/>
          <w:szCs w:val="20"/>
        </w:rPr>
        <w:t>To minimize the risk of breach of confidentiality, every effort will be made to conduct interviews in the privacy of the participant’s home. Data collected during interviews and observations will be kept secure by study staff.</w:t>
      </w:r>
    </w:p>
    <w:p w14:paraId="1C61C620" w14:textId="77777777" w:rsidR="00E403C3" w:rsidRPr="00BE00B7" w:rsidRDefault="00E403C3" w:rsidP="00E403C3">
      <w:pPr>
        <w:rPr>
          <w:rFonts w:ascii="Arial" w:hAnsi="Arial" w:cs="Arial"/>
          <w:sz w:val="22"/>
          <w:szCs w:val="20"/>
        </w:rPr>
      </w:pPr>
    </w:p>
    <w:p w14:paraId="6DFA68D4" w14:textId="77777777" w:rsidR="00E403C3" w:rsidRPr="00BE00B7" w:rsidRDefault="00E403C3" w:rsidP="00E403C3">
      <w:pPr>
        <w:pStyle w:val="NormalWeb"/>
        <w:spacing w:before="0" w:beforeAutospacing="0" w:after="120" w:afterAutospacing="0"/>
        <w:ind w:left="360" w:hanging="360"/>
        <w:rPr>
          <w:rFonts w:ascii="Arial" w:hAnsi="Arial" w:cs="Arial"/>
          <w:sz w:val="22"/>
          <w:szCs w:val="20"/>
        </w:rPr>
      </w:pPr>
      <w:r w:rsidRPr="00BE00B7">
        <w:rPr>
          <w:rFonts w:ascii="Arial" w:hAnsi="Arial" w:cs="Arial"/>
          <w:sz w:val="22"/>
          <w:szCs w:val="20"/>
        </w:rPr>
        <w:t xml:space="preserve">c)   </w:t>
      </w:r>
      <w:r w:rsidRPr="00BE00B7">
        <w:rPr>
          <w:rFonts w:ascii="Arial" w:hAnsi="Arial" w:cs="Arial"/>
          <w:b/>
          <w:sz w:val="22"/>
          <w:szCs w:val="20"/>
        </w:rPr>
        <w:t>If applicable, indicate if a particular study treatment or procedure may involve risks to the subject (or to the embryo or fetus, if the subject is or may become pregnant) that are currently unforeseeable.</w:t>
      </w:r>
    </w:p>
    <w:p w14:paraId="3A94777D" w14:textId="77777777" w:rsidR="00E403C3" w:rsidRPr="00BE00B7" w:rsidRDefault="00E403C3" w:rsidP="00E403C3">
      <w:pPr>
        <w:pStyle w:val="NormalWeb"/>
        <w:spacing w:before="0" w:beforeAutospacing="0" w:after="0" w:afterAutospacing="0"/>
        <w:ind w:left="360"/>
        <w:rPr>
          <w:rFonts w:ascii="Arial" w:hAnsi="Arial" w:cs="Arial"/>
          <w:sz w:val="22"/>
          <w:szCs w:val="20"/>
        </w:rPr>
      </w:pPr>
      <w:r w:rsidRPr="00BE00B7">
        <w:rPr>
          <w:rFonts w:ascii="Arial" w:hAnsi="Arial" w:cs="Arial"/>
          <w:sz w:val="22"/>
          <w:szCs w:val="20"/>
        </w:rPr>
        <w:t>N/A</w:t>
      </w:r>
    </w:p>
    <w:p w14:paraId="6CB8D498" w14:textId="77777777" w:rsidR="00E403C3" w:rsidRPr="00BE00B7" w:rsidRDefault="00E403C3" w:rsidP="00E403C3">
      <w:pPr>
        <w:pStyle w:val="NormalWeb"/>
        <w:spacing w:before="0" w:beforeAutospacing="0" w:after="0" w:afterAutospacing="0"/>
        <w:ind w:left="360"/>
        <w:rPr>
          <w:rFonts w:ascii="Arial" w:hAnsi="Arial" w:cs="Arial"/>
          <w:sz w:val="22"/>
          <w:szCs w:val="20"/>
        </w:rPr>
      </w:pPr>
    </w:p>
    <w:p w14:paraId="09C0B16D" w14:textId="77777777" w:rsidR="00E403C3" w:rsidRPr="00BE00B7" w:rsidRDefault="00E403C3" w:rsidP="00E403C3">
      <w:pPr>
        <w:pStyle w:val="NormalWeb"/>
        <w:spacing w:before="0" w:beforeAutospacing="0" w:after="0" w:afterAutospacing="0"/>
        <w:ind w:left="360"/>
        <w:rPr>
          <w:rFonts w:ascii="Arial" w:hAnsi="Arial" w:cs="Arial"/>
          <w:sz w:val="22"/>
          <w:szCs w:val="20"/>
        </w:rPr>
      </w:pPr>
    </w:p>
    <w:p w14:paraId="40634CC8" w14:textId="77777777" w:rsidR="00E403C3" w:rsidRPr="00BE00B7" w:rsidRDefault="00E403C3" w:rsidP="00E403C3">
      <w:pPr>
        <w:pStyle w:val="NormalWeb"/>
        <w:spacing w:before="0" w:beforeAutospacing="0" w:after="120" w:afterAutospacing="0"/>
        <w:ind w:left="360" w:hanging="360"/>
        <w:rPr>
          <w:rFonts w:ascii="Arial" w:hAnsi="Arial" w:cs="Arial"/>
          <w:sz w:val="22"/>
          <w:szCs w:val="20"/>
        </w:rPr>
      </w:pPr>
      <w:r w:rsidRPr="00BE00B7">
        <w:rPr>
          <w:rFonts w:ascii="Arial" w:hAnsi="Arial" w:cs="Arial"/>
          <w:sz w:val="22"/>
          <w:szCs w:val="20"/>
        </w:rPr>
        <w:t>d)</w:t>
      </w:r>
      <w:r w:rsidRPr="00BE00B7">
        <w:rPr>
          <w:rFonts w:ascii="Arial" w:hAnsi="Arial" w:cs="Arial"/>
          <w:sz w:val="22"/>
          <w:szCs w:val="20"/>
        </w:rPr>
        <w:tab/>
      </w:r>
      <w:r w:rsidRPr="00BE00B7">
        <w:rPr>
          <w:rFonts w:ascii="Arial" w:hAnsi="Arial" w:cs="Arial"/>
          <w:b/>
          <w:sz w:val="22"/>
          <w:szCs w:val="20"/>
        </w:rPr>
        <w:t xml:space="preserve">If applicable, describe the Data safety Monitoring Plan (DSMP). </w:t>
      </w:r>
      <w:hyperlink r:id="rId12" w:tgtFrame="blank" w:history="1">
        <w:r w:rsidRPr="00BE00B7">
          <w:rPr>
            <w:rStyle w:val="Hyperlink"/>
            <w:rFonts w:ascii="Arial" w:hAnsi="Arial"/>
            <w:b/>
            <w:sz w:val="22"/>
            <w:szCs w:val="20"/>
          </w:rPr>
          <w:t>NIH</w:t>
        </w:r>
      </w:hyperlink>
      <w:r w:rsidRPr="00BE00B7">
        <w:rPr>
          <w:rFonts w:ascii="Arial" w:hAnsi="Arial" w:cs="Arial"/>
          <w:b/>
          <w:sz w:val="22"/>
          <w:szCs w:val="20"/>
        </w:rPr>
        <w:t xml:space="preserve"> may require a DSMP for some projects.</w:t>
      </w:r>
    </w:p>
    <w:p w14:paraId="3C85789C" w14:textId="77777777" w:rsidR="00E403C3" w:rsidRPr="00BE00B7" w:rsidRDefault="00C509FD" w:rsidP="00E403C3">
      <w:pPr>
        <w:pStyle w:val="NormalWeb"/>
        <w:spacing w:before="0" w:beforeAutospacing="0" w:after="0" w:afterAutospacing="0"/>
        <w:ind w:left="360"/>
        <w:rPr>
          <w:rFonts w:ascii="Arial" w:hAnsi="Arial" w:cs="Arial"/>
          <w:sz w:val="22"/>
          <w:szCs w:val="20"/>
        </w:rPr>
      </w:pPr>
      <w:r w:rsidRPr="006902F2">
        <w:rPr>
          <w:bCs/>
        </w:rPr>
        <w:t xml:space="preserve">An independent </w:t>
      </w:r>
      <w:r>
        <w:rPr>
          <w:bCs/>
        </w:rPr>
        <w:t xml:space="preserve">Data Safety Monitoring Board (DSMB) will be assembled </w:t>
      </w:r>
      <w:r w:rsidRPr="006902F2">
        <w:rPr>
          <w:bCs/>
        </w:rPr>
        <w:t>to monitor adverse events and to advise investigators. The Committee will include a multi-disciplinary team that w</w:t>
      </w:r>
      <w:r>
        <w:rPr>
          <w:bCs/>
        </w:rPr>
        <w:t xml:space="preserve">ill track adverse events in </w:t>
      </w:r>
      <w:r w:rsidRPr="006902F2">
        <w:rPr>
          <w:bCs/>
        </w:rPr>
        <w:t xml:space="preserve">the study. This board will meet twice each year, </w:t>
      </w:r>
      <w:r>
        <w:rPr>
          <w:bCs/>
        </w:rPr>
        <w:t>either by phone or in person</w:t>
      </w:r>
      <w:r w:rsidRPr="006902F2">
        <w:rPr>
          <w:bCs/>
        </w:rPr>
        <w:t>.</w:t>
      </w:r>
      <w:r>
        <w:rPr>
          <w:bCs/>
        </w:rPr>
        <w:t xml:space="preserve"> </w:t>
      </w:r>
      <w:r w:rsidRPr="006902F2">
        <w:t>Since this is an efficacy study designed to identify proof of principal, even if a marked early benefit is identified with one or more of the intervention, neither the study implementers nor the Gov</w:t>
      </w:r>
      <w:r>
        <w:t>ernment</w:t>
      </w:r>
      <w:r w:rsidRPr="006902F2">
        <w:t xml:space="preserve"> of Kenya will be in a position to immediately scale up effective interventions. Thus, the social benefit of early stoppage is limited. However, if at the midline, child length for age Z- score in any of the intervention arms is more than 2.0 standard deviations above the control arm we will look to the </w:t>
      </w:r>
      <w:r w:rsidRPr="00275E76">
        <w:t>DSMB to decide on the appropriateness of continuing the trial.</w:t>
      </w:r>
    </w:p>
    <w:p w14:paraId="6770DE59" w14:textId="77777777" w:rsidR="00E403C3" w:rsidRPr="00BE00B7" w:rsidRDefault="00E403C3" w:rsidP="00E403C3">
      <w:pPr>
        <w:pStyle w:val="NormalWeb"/>
        <w:spacing w:before="0" w:beforeAutospacing="0" w:after="0" w:afterAutospacing="0"/>
        <w:rPr>
          <w:rFonts w:ascii="Arial" w:hAnsi="Arial" w:cs="Arial"/>
          <w:sz w:val="22"/>
          <w:szCs w:val="20"/>
        </w:rPr>
      </w:pPr>
    </w:p>
    <w:p w14:paraId="700EE8D3" w14:textId="77777777" w:rsidR="00E403C3" w:rsidRPr="00BE00B7" w:rsidRDefault="00E403C3" w:rsidP="00E403C3">
      <w:pPr>
        <w:pStyle w:val="NormalWeb"/>
        <w:spacing w:before="0" w:beforeAutospacing="0" w:after="0" w:afterAutospacing="0"/>
        <w:ind w:left="360"/>
        <w:rPr>
          <w:rFonts w:ascii="Arial" w:hAnsi="Arial" w:cs="Arial"/>
          <w:b/>
          <w:sz w:val="22"/>
          <w:szCs w:val="20"/>
        </w:rPr>
      </w:pPr>
    </w:p>
    <w:p w14:paraId="0706E775" w14:textId="77777777" w:rsidR="00E403C3" w:rsidRPr="00BE00B7" w:rsidRDefault="00E403C3" w:rsidP="00E403C3">
      <w:pPr>
        <w:pStyle w:val="NormalWeb"/>
        <w:spacing w:before="0" w:beforeAutospacing="0" w:after="0" w:afterAutospacing="0"/>
        <w:ind w:left="360"/>
        <w:rPr>
          <w:rFonts w:ascii="Arial" w:hAnsi="Arial" w:cs="Arial"/>
          <w:b/>
          <w:sz w:val="22"/>
          <w:szCs w:val="20"/>
        </w:rPr>
      </w:pPr>
    </w:p>
    <w:p w14:paraId="2EEA3046" w14:textId="77777777" w:rsidR="00E403C3" w:rsidRPr="00BE00B7" w:rsidRDefault="00E403C3" w:rsidP="00E403C3">
      <w:pPr>
        <w:pStyle w:val="NormalWeb"/>
        <w:spacing w:before="0" w:beforeAutospacing="0" w:after="120" w:afterAutospacing="0"/>
        <w:ind w:left="360" w:hanging="360"/>
        <w:rPr>
          <w:rFonts w:ascii="Arial" w:hAnsi="Arial" w:cs="Arial"/>
          <w:b/>
          <w:sz w:val="22"/>
          <w:szCs w:val="20"/>
        </w:rPr>
      </w:pPr>
      <w:r w:rsidRPr="00BE00B7">
        <w:rPr>
          <w:rFonts w:ascii="Arial" w:hAnsi="Arial" w:cs="Arial"/>
          <w:sz w:val="22"/>
          <w:szCs w:val="20"/>
        </w:rPr>
        <w:lastRenderedPageBreak/>
        <w:t>e) </w:t>
      </w:r>
      <w:r w:rsidRPr="00BE00B7">
        <w:rPr>
          <w:rFonts w:ascii="Arial" w:hAnsi="Arial" w:cs="Arial"/>
          <w:sz w:val="22"/>
          <w:szCs w:val="20"/>
        </w:rPr>
        <w:tab/>
      </w:r>
      <w:r w:rsidRPr="00BE00B7">
        <w:rPr>
          <w:rFonts w:ascii="Arial" w:hAnsi="Arial" w:cs="Arial"/>
          <w:b/>
          <w:sz w:val="22"/>
          <w:szCs w:val="20"/>
        </w:rPr>
        <w:t>Explain how unanticipated negative outcomes/experiences or serious adverse events will be managed. (NOTE: This may apply in social-behavioral as well as biomedical research, e.g., undue stress or anxiety of subject, breach of confidentiality via loss of laptop computer with study data. Provisions should be made and described here if applicable.)</w:t>
      </w:r>
    </w:p>
    <w:p w14:paraId="694AACD1" w14:textId="77777777" w:rsidR="00E403C3" w:rsidRPr="00BE00B7" w:rsidRDefault="00E403C3" w:rsidP="00E403C3">
      <w:pPr>
        <w:pStyle w:val="NormalWeb"/>
        <w:spacing w:before="0" w:beforeAutospacing="0" w:after="0" w:afterAutospacing="0"/>
        <w:ind w:left="360"/>
        <w:rPr>
          <w:rFonts w:ascii="Arial" w:hAnsi="Arial" w:cs="Arial"/>
          <w:sz w:val="22"/>
          <w:szCs w:val="20"/>
        </w:rPr>
      </w:pPr>
      <w:r w:rsidRPr="00BE00B7">
        <w:rPr>
          <w:rFonts w:ascii="Arial" w:hAnsi="Arial" w:cs="Arial"/>
          <w:sz w:val="22"/>
          <w:szCs w:val="20"/>
        </w:rPr>
        <w:t xml:space="preserve">In the event of an unanticipated negative outcome/experience or serious adverse </w:t>
      </w:r>
      <w:r w:rsidR="00F00771" w:rsidRPr="00BE00B7">
        <w:rPr>
          <w:rFonts w:ascii="Arial" w:hAnsi="Arial" w:cs="Arial"/>
          <w:sz w:val="22"/>
          <w:szCs w:val="20"/>
        </w:rPr>
        <w:t>event</w:t>
      </w:r>
      <w:r w:rsidRPr="00BE00B7">
        <w:rPr>
          <w:rFonts w:ascii="Arial" w:hAnsi="Arial" w:cs="Arial"/>
          <w:sz w:val="22"/>
          <w:szCs w:val="20"/>
        </w:rPr>
        <w:t>, caregivers will be told to contact IPA staff, who will be trained on how to respond. The event will be documented on an adverse event form and will be submitted to the study investigators at IPA and UC Berkeley. The IPA investigator will report the event to the Data Monitoring Committee</w:t>
      </w:r>
      <w:r w:rsidR="001E1A6B">
        <w:rPr>
          <w:rFonts w:ascii="Arial" w:hAnsi="Arial" w:cs="Arial"/>
          <w:sz w:val="22"/>
          <w:szCs w:val="20"/>
        </w:rPr>
        <w:t xml:space="preserve"> and to the local Ethical Review Committee</w:t>
      </w:r>
      <w:r w:rsidRPr="00BE00B7">
        <w:rPr>
          <w:rFonts w:ascii="Arial" w:hAnsi="Arial" w:cs="Arial"/>
          <w:sz w:val="22"/>
          <w:szCs w:val="20"/>
        </w:rPr>
        <w:t>.</w:t>
      </w:r>
    </w:p>
    <w:p w14:paraId="70D4C163" w14:textId="77777777" w:rsidR="00E403C3" w:rsidRPr="00BE00B7" w:rsidRDefault="00E403C3" w:rsidP="00E403C3">
      <w:pPr>
        <w:pStyle w:val="NormalWeb"/>
        <w:spacing w:before="0" w:beforeAutospacing="0" w:after="0" w:afterAutospacing="0"/>
        <w:ind w:left="360"/>
        <w:rPr>
          <w:rFonts w:ascii="Arial" w:hAnsi="Arial" w:cs="Arial"/>
          <w:b/>
          <w:sz w:val="22"/>
          <w:szCs w:val="20"/>
        </w:rPr>
      </w:pPr>
    </w:p>
    <w:p w14:paraId="2D0BEFA6" w14:textId="77777777" w:rsidR="00E403C3" w:rsidRPr="00BE00B7" w:rsidRDefault="00E403C3" w:rsidP="00E403C3">
      <w:pPr>
        <w:pStyle w:val="NormalWeb"/>
        <w:spacing w:before="0" w:beforeAutospacing="0" w:after="120" w:afterAutospacing="0"/>
        <w:ind w:left="360" w:hanging="360"/>
        <w:rPr>
          <w:rFonts w:ascii="Arial" w:hAnsi="Arial" w:cs="Arial"/>
          <w:b/>
          <w:sz w:val="22"/>
          <w:szCs w:val="20"/>
        </w:rPr>
      </w:pPr>
      <w:r w:rsidRPr="00BE00B7">
        <w:rPr>
          <w:rFonts w:ascii="Arial" w:hAnsi="Arial" w:cs="Arial"/>
          <w:sz w:val="22"/>
          <w:szCs w:val="20"/>
        </w:rPr>
        <w:t>f)</w:t>
      </w:r>
      <w:r w:rsidRPr="00BE00B7">
        <w:rPr>
          <w:rFonts w:ascii="Arial" w:hAnsi="Arial" w:cs="Arial"/>
          <w:sz w:val="22"/>
          <w:szCs w:val="20"/>
        </w:rPr>
        <w:tab/>
      </w:r>
      <w:r w:rsidRPr="00BE00B7">
        <w:rPr>
          <w:rFonts w:ascii="Arial" w:hAnsi="Arial" w:cs="Arial"/>
          <w:b/>
          <w:sz w:val="22"/>
          <w:szCs w:val="20"/>
        </w:rPr>
        <w:t xml:space="preserve">Discuss plans for reporting unanticipated problems involving risks to subjects or others, or serious adverse events to CPHS. (This applies to all types of research.) See </w:t>
      </w:r>
      <w:hyperlink r:id="rId13" w:tgtFrame="blank" w:history="1">
        <w:r w:rsidRPr="00BE00B7">
          <w:rPr>
            <w:rStyle w:val="Hyperlink"/>
            <w:rFonts w:ascii="Arial" w:hAnsi="Arial"/>
            <w:b/>
            <w:sz w:val="22"/>
            <w:szCs w:val="20"/>
          </w:rPr>
          <w:t>Adverse Event and Unanticipated Problem Reporting.</w:t>
        </w:r>
      </w:hyperlink>
    </w:p>
    <w:p w14:paraId="3DF5705F" w14:textId="77777777" w:rsidR="00E403C3" w:rsidRPr="00BE00B7" w:rsidRDefault="00E403C3" w:rsidP="00E403C3">
      <w:pPr>
        <w:ind w:left="360"/>
        <w:rPr>
          <w:rFonts w:ascii="Arial" w:hAnsi="Arial" w:cs="Arial"/>
          <w:sz w:val="22"/>
          <w:szCs w:val="20"/>
        </w:rPr>
      </w:pPr>
      <w:r w:rsidRPr="00BE00B7">
        <w:rPr>
          <w:rFonts w:ascii="Arial" w:hAnsi="Arial" w:cs="Arial"/>
          <w:sz w:val="22"/>
          <w:szCs w:val="20"/>
        </w:rPr>
        <w:t xml:space="preserve">Adverse events will be reviewed by the UC Berkeley PI. The event will be reported to CPHS if the event 1) is unexpected; 2) is related or possibly related to study participation; AND 3) suggests that the research places subjects or others at a greater risk of harm than was previously known or recognized.  If the event is determined by the PI to be reportable, an initial report will be submitted via email to the Director, Research Subject Projection at CPHS. The initial report will be submitted as soon as possible, but no later than 7 days after the PI learns of the event. The initial report will be followed by a formal written report within 14 days of learning of the incident. The formal report will be submitted to CPHS via </w:t>
      </w:r>
      <w:proofErr w:type="spellStart"/>
      <w:r w:rsidRPr="00BE00B7">
        <w:rPr>
          <w:rFonts w:ascii="Arial" w:hAnsi="Arial" w:cs="Arial"/>
          <w:sz w:val="22"/>
          <w:szCs w:val="20"/>
        </w:rPr>
        <w:t>eProtocol</w:t>
      </w:r>
      <w:proofErr w:type="spellEnd"/>
      <w:r w:rsidRPr="00BE00B7">
        <w:rPr>
          <w:rFonts w:ascii="Arial" w:hAnsi="Arial" w:cs="Arial"/>
          <w:sz w:val="22"/>
          <w:szCs w:val="20"/>
        </w:rPr>
        <w:t>.</w:t>
      </w:r>
    </w:p>
    <w:p w14:paraId="0BE4C7C7" w14:textId="77777777" w:rsidR="00E403C3" w:rsidRPr="00BE00B7" w:rsidRDefault="00E403C3" w:rsidP="00E403C3">
      <w:pPr>
        <w:pStyle w:val="NormalWeb"/>
        <w:spacing w:before="0" w:beforeAutospacing="0" w:after="120" w:afterAutospacing="0"/>
        <w:rPr>
          <w:rFonts w:ascii="Arial" w:hAnsi="Arial" w:cs="Arial"/>
          <w:sz w:val="22"/>
          <w:szCs w:val="20"/>
        </w:rPr>
      </w:pPr>
    </w:p>
    <w:p w14:paraId="62D0D9E8" w14:textId="77777777" w:rsidR="00E403C3" w:rsidRPr="00BE00B7" w:rsidRDefault="00E403C3" w:rsidP="00E403C3">
      <w:pPr>
        <w:pStyle w:val="NormalWeb"/>
        <w:spacing w:before="0" w:beforeAutospacing="0" w:after="120" w:afterAutospacing="0"/>
        <w:ind w:left="360" w:hanging="360"/>
        <w:rPr>
          <w:rFonts w:ascii="Arial" w:hAnsi="Arial"/>
          <w:b/>
          <w:sz w:val="22"/>
        </w:rPr>
      </w:pPr>
      <w:r w:rsidRPr="00BE00B7">
        <w:rPr>
          <w:rFonts w:ascii="Arial" w:hAnsi="Arial" w:cs="Arial"/>
          <w:sz w:val="22"/>
          <w:szCs w:val="20"/>
        </w:rPr>
        <w:t>g)</w:t>
      </w:r>
      <w:r w:rsidRPr="00BE00B7">
        <w:rPr>
          <w:rFonts w:ascii="Arial" w:hAnsi="Arial" w:cs="Arial"/>
          <w:sz w:val="22"/>
          <w:szCs w:val="20"/>
        </w:rPr>
        <w:tab/>
      </w:r>
      <w:r w:rsidRPr="00BE00B7">
        <w:rPr>
          <w:rFonts w:ascii="Arial" w:hAnsi="Arial" w:cs="Arial"/>
          <w:b/>
          <w:sz w:val="22"/>
          <w:szCs w:val="20"/>
        </w:rPr>
        <w:t xml:space="preserve">Describe plans for provision of treatment for study-related injuries, and how costs of injury treatment will be covered. If the study involves more than minimal risk, indicate that the researchers are familiar with and will follow University of California policy in this regard, and will use recommended wording on any consent forms (see </w:t>
      </w:r>
      <w:hyperlink r:id="rId14" w:tgtFrame="blank" w:history="1">
        <w:r w:rsidRPr="00BE00B7">
          <w:rPr>
            <w:rStyle w:val="Hyperlink"/>
            <w:rFonts w:ascii="Arial" w:hAnsi="Arial"/>
            <w:b/>
            <w:sz w:val="22"/>
            <w:szCs w:val="20"/>
          </w:rPr>
          <w:t>CPHS Informed Consent Guidelines</w:t>
        </w:r>
      </w:hyperlink>
      <w:r w:rsidRPr="00BE00B7">
        <w:rPr>
          <w:rFonts w:ascii="Arial" w:hAnsi="Arial" w:cs="Arial"/>
          <w:b/>
          <w:sz w:val="22"/>
          <w:szCs w:val="20"/>
        </w:rPr>
        <w:t>)</w:t>
      </w:r>
      <w:r w:rsidRPr="00BE00B7">
        <w:rPr>
          <w:rFonts w:ascii="Arial" w:hAnsi="Arial"/>
          <w:b/>
          <w:sz w:val="22"/>
        </w:rPr>
        <w:t>.</w:t>
      </w:r>
    </w:p>
    <w:p w14:paraId="01449777" w14:textId="77777777" w:rsidR="00E403C3" w:rsidRPr="00BE00B7" w:rsidRDefault="00E403C3" w:rsidP="00E403C3">
      <w:pPr>
        <w:widowControl w:val="0"/>
        <w:autoSpaceDE w:val="0"/>
        <w:autoSpaceDN w:val="0"/>
        <w:adjustRightInd w:val="0"/>
        <w:ind w:left="360"/>
        <w:rPr>
          <w:rFonts w:ascii="Arial" w:eastAsia="Cambria" w:hAnsi="Arial" w:cs="ArialUnicodeMS"/>
          <w:sz w:val="22"/>
          <w:szCs w:val="20"/>
        </w:rPr>
      </w:pPr>
      <w:r w:rsidRPr="00BE00B7">
        <w:rPr>
          <w:rFonts w:ascii="Arial" w:eastAsia="Cambria" w:hAnsi="Arial" w:cs="ArialUnicodeMS"/>
          <w:sz w:val="22"/>
          <w:szCs w:val="20"/>
        </w:rPr>
        <w:t>This study does not involve more than minimal risk. In the LNS</w:t>
      </w:r>
      <w:r w:rsidR="00DB7BD5">
        <w:rPr>
          <w:rFonts w:ascii="Arial" w:eastAsia="Cambria" w:hAnsi="Arial" w:cs="ArialUnicodeMS"/>
          <w:sz w:val="22"/>
          <w:szCs w:val="20"/>
        </w:rPr>
        <w:t xml:space="preserve"> arms</w:t>
      </w:r>
      <w:r w:rsidRPr="00BE00B7">
        <w:rPr>
          <w:rFonts w:ascii="Arial" w:eastAsia="Cambria" w:hAnsi="Arial" w:cs="ArialUnicodeMS"/>
          <w:sz w:val="22"/>
          <w:szCs w:val="20"/>
        </w:rPr>
        <w:t>, health promoters will recommend that caregivers stop using the LNS and notify one of the IPA staff immediately should their child have any adverse reactions shortly after ingesting the supplement (such as vomiting, stomach pain, rash, breathing problems with wheezing). In the event of an adverse reaction, IPA staff will assess the child’s condition and, if necessary, provide transport to the closest medical facility for treatment.</w:t>
      </w:r>
    </w:p>
    <w:p w14:paraId="3F735F36" w14:textId="77777777" w:rsidR="00E403C3" w:rsidRPr="00BE00B7" w:rsidRDefault="00E403C3" w:rsidP="00E403C3">
      <w:pPr>
        <w:widowControl w:val="0"/>
        <w:autoSpaceDE w:val="0"/>
        <w:autoSpaceDN w:val="0"/>
        <w:adjustRightInd w:val="0"/>
        <w:ind w:left="360"/>
        <w:rPr>
          <w:rFonts w:ascii="Arial" w:eastAsia="Cambria" w:hAnsi="Arial" w:cs="ArialUnicodeMS"/>
          <w:sz w:val="22"/>
          <w:szCs w:val="20"/>
        </w:rPr>
      </w:pPr>
    </w:p>
    <w:p w14:paraId="48187030" w14:textId="77777777" w:rsidR="000C3104" w:rsidRDefault="000C3104" w:rsidP="00E403C3">
      <w:pPr>
        <w:widowControl w:val="0"/>
        <w:autoSpaceDE w:val="0"/>
        <w:autoSpaceDN w:val="0"/>
        <w:adjustRightInd w:val="0"/>
        <w:rPr>
          <w:rFonts w:ascii="Arial" w:eastAsia="Cambria" w:hAnsi="Arial" w:cs="ArialUnicodeMS"/>
          <w:sz w:val="22"/>
          <w:szCs w:val="20"/>
        </w:rPr>
      </w:pPr>
      <w:r w:rsidRPr="00BE00B7">
        <w:rPr>
          <w:rFonts w:ascii="Arial" w:eastAsia="Cambria" w:hAnsi="Arial" w:cs="ArialUnicodeMS"/>
          <w:sz w:val="22"/>
          <w:szCs w:val="20"/>
        </w:rPr>
        <w:t>In the anthropometry and enteropathy assessment survey, children who are found to be severely wasted (</w:t>
      </w:r>
      <w:r w:rsidR="001E26F7">
        <w:rPr>
          <w:rFonts w:ascii="Arial" w:eastAsia="Cambria" w:hAnsi="Arial" w:cs="ArialUnicodeMS"/>
          <w:sz w:val="22"/>
          <w:szCs w:val="20"/>
        </w:rPr>
        <w:t>MUAC&lt; 115mm</w:t>
      </w:r>
      <w:r w:rsidRPr="00BE00B7">
        <w:rPr>
          <w:rFonts w:ascii="Arial" w:eastAsia="Cambria" w:hAnsi="Arial" w:cs="ArialUnicodeMS"/>
          <w:sz w:val="22"/>
          <w:szCs w:val="20"/>
        </w:rPr>
        <w:t xml:space="preserve">) will be referred to the appropriate existing treatment programs. </w:t>
      </w:r>
    </w:p>
    <w:p w14:paraId="6C94B102" w14:textId="77777777" w:rsidR="00E403C3" w:rsidRPr="00BE00B7" w:rsidRDefault="00E403C3" w:rsidP="00E403C3">
      <w:pPr>
        <w:widowControl w:val="0"/>
        <w:autoSpaceDE w:val="0"/>
        <w:autoSpaceDN w:val="0"/>
        <w:adjustRightInd w:val="0"/>
        <w:rPr>
          <w:rFonts w:ascii="Arial" w:eastAsia="Cambria" w:hAnsi="Arial" w:cs="ArialUnicodeMS"/>
          <w:sz w:val="22"/>
          <w:szCs w:val="20"/>
        </w:rPr>
      </w:pPr>
    </w:p>
    <w:p w14:paraId="1F57962F" w14:textId="77777777" w:rsidR="00E403C3" w:rsidRPr="00BE00B7" w:rsidRDefault="00E403C3" w:rsidP="00E403C3">
      <w:pPr>
        <w:rPr>
          <w:rFonts w:ascii="Arial" w:hAnsi="Arial" w:cs="Arial"/>
          <w:b/>
          <w:color w:val="336699"/>
          <w:sz w:val="22"/>
          <w:szCs w:val="20"/>
        </w:rPr>
      </w:pPr>
      <w:r w:rsidRPr="00BE00B7">
        <w:rPr>
          <w:rFonts w:ascii="Arial" w:hAnsi="Arial" w:cs="Arial"/>
          <w:b/>
          <w:color w:val="336699"/>
          <w:sz w:val="22"/>
          <w:szCs w:val="20"/>
        </w:rPr>
        <w:t>16. Benefits</w:t>
      </w:r>
    </w:p>
    <w:p w14:paraId="7E2957AC" w14:textId="77777777" w:rsidR="00E403C3" w:rsidRPr="00BE00B7" w:rsidRDefault="00E403C3" w:rsidP="00E403C3">
      <w:pPr>
        <w:rPr>
          <w:rFonts w:ascii="Arial" w:hAnsi="Arial" w:cs="Arial"/>
          <w:b/>
          <w:color w:val="336699"/>
          <w:sz w:val="22"/>
          <w:szCs w:val="20"/>
        </w:rPr>
      </w:pPr>
    </w:p>
    <w:p w14:paraId="13155015" w14:textId="77777777" w:rsidR="00E403C3" w:rsidRPr="00BE00B7" w:rsidRDefault="00E403C3" w:rsidP="00E403C3">
      <w:pPr>
        <w:spacing w:after="120"/>
        <w:ind w:left="360"/>
        <w:rPr>
          <w:rFonts w:ascii="Arial" w:hAnsi="Arial" w:cs="Arial"/>
          <w:b/>
          <w:color w:val="000000"/>
          <w:sz w:val="22"/>
          <w:szCs w:val="20"/>
        </w:rPr>
      </w:pPr>
      <w:r w:rsidRPr="00BE00B7">
        <w:rPr>
          <w:rFonts w:ascii="Arial" w:hAnsi="Arial" w:cs="Arial"/>
          <w:b/>
          <w:color w:val="000000"/>
          <w:sz w:val="22"/>
          <w:szCs w:val="20"/>
        </w:rPr>
        <w:t>Describe any potential benefits to the individual subject, group of subjects, and/or Society. If subjects will not benefit directly from study procedures, this should be stated.</w:t>
      </w:r>
    </w:p>
    <w:p w14:paraId="33ADED01" w14:textId="77777777" w:rsidR="00E403C3" w:rsidRPr="00BE00B7" w:rsidRDefault="00E403C3" w:rsidP="00E403C3">
      <w:pPr>
        <w:spacing w:after="120"/>
        <w:ind w:left="360"/>
        <w:rPr>
          <w:rFonts w:ascii="Arial" w:hAnsi="Arial" w:cs="Arial"/>
          <w:b/>
          <w:color w:val="000000"/>
          <w:sz w:val="22"/>
          <w:szCs w:val="20"/>
        </w:rPr>
      </w:pPr>
      <w:r w:rsidRPr="00BE00B7">
        <w:rPr>
          <w:rFonts w:ascii="Arial" w:hAnsi="Arial" w:cs="Arial"/>
          <w:b/>
          <w:color w:val="000000"/>
          <w:sz w:val="22"/>
          <w:szCs w:val="20"/>
        </w:rPr>
        <w:t>NOTE: Do not include compensation/payment of subjects in this section, as remuneration is not considered a "benefit" of participation in research.</w:t>
      </w:r>
    </w:p>
    <w:p w14:paraId="3269FBC2" w14:textId="4E0A1286" w:rsidR="00E403C3" w:rsidRPr="00BE00B7" w:rsidRDefault="00E403C3" w:rsidP="00E403C3">
      <w:pPr>
        <w:widowControl w:val="0"/>
        <w:autoSpaceDE w:val="0"/>
        <w:autoSpaceDN w:val="0"/>
        <w:adjustRightInd w:val="0"/>
        <w:ind w:left="360"/>
        <w:rPr>
          <w:rFonts w:ascii="Arial" w:eastAsia="Cambria" w:hAnsi="Arial" w:cs="ArialUnicodeMS"/>
          <w:sz w:val="22"/>
          <w:szCs w:val="20"/>
        </w:rPr>
      </w:pPr>
      <w:r w:rsidRPr="00BE00B7">
        <w:rPr>
          <w:rFonts w:ascii="Arial" w:eastAsia="Cambria" w:hAnsi="Arial" w:cs="ArialUnicodeMS"/>
          <w:sz w:val="22"/>
          <w:szCs w:val="20"/>
        </w:rPr>
        <w:t xml:space="preserve">Participants will receive the results of all </w:t>
      </w:r>
      <w:r w:rsidR="00582477">
        <w:rPr>
          <w:rFonts w:ascii="Arial" w:eastAsia="Cambria" w:hAnsi="Arial" w:cs="ArialUnicodeMS"/>
          <w:sz w:val="22"/>
          <w:szCs w:val="20"/>
        </w:rPr>
        <w:t xml:space="preserve">anthropometry </w:t>
      </w:r>
      <w:r w:rsidRPr="00BE00B7">
        <w:rPr>
          <w:rFonts w:ascii="Arial" w:eastAsia="Cambria" w:hAnsi="Arial" w:cs="ArialUnicodeMS"/>
          <w:sz w:val="22"/>
          <w:szCs w:val="20"/>
        </w:rPr>
        <w:t xml:space="preserve">assessments and referrals to </w:t>
      </w:r>
      <w:r w:rsidRPr="00BE00B7">
        <w:rPr>
          <w:rFonts w:ascii="Arial" w:eastAsia="Cambria" w:hAnsi="Arial" w:cs="ArialUnicodeMS"/>
          <w:sz w:val="22"/>
          <w:szCs w:val="20"/>
        </w:rPr>
        <w:lastRenderedPageBreak/>
        <w:t>appropriate treatment will be made as necessary.</w:t>
      </w:r>
      <w:r w:rsidR="00D67C06">
        <w:rPr>
          <w:rFonts w:ascii="Arial" w:eastAsia="Cambria" w:hAnsi="Arial" w:cs="ArialUnicodeMS"/>
          <w:sz w:val="22"/>
          <w:szCs w:val="20"/>
        </w:rPr>
        <w:t xml:space="preserve"> </w:t>
      </w:r>
      <w:r w:rsidR="00443A86" w:rsidRPr="00736974">
        <w:t xml:space="preserve">The promoters will refer children with MUAC &lt; 11.5cm for management of severe acute malnutrition. Staff will refer children with WLZ&lt;-3 and/or bipedal edema based on EE subsample </w:t>
      </w:r>
      <w:proofErr w:type="spellStart"/>
      <w:r w:rsidR="00443A86" w:rsidRPr="00736974">
        <w:t>anthro</w:t>
      </w:r>
      <w:proofErr w:type="spellEnd"/>
      <w:r w:rsidR="00443A86" w:rsidRPr="00736974">
        <w:t xml:space="preserve"> data, and main study midline, and </w:t>
      </w:r>
      <w:proofErr w:type="spellStart"/>
      <w:r w:rsidR="00443A86" w:rsidRPr="00736974">
        <w:t>endline</w:t>
      </w:r>
      <w:proofErr w:type="spellEnd"/>
      <w:r w:rsidR="00443A86" w:rsidRPr="00736974">
        <w:t xml:space="preserve"> </w:t>
      </w:r>
      <w:proofErr w:type="spellStart"/>
      <w:r w:rsidR="00443A86" w:rsidRPr="00736974">
        <w:t>anthro</w:t>
      </w:r>
      <w:proofErr w:type="spellEnd"/>
      <w:r w:rsidR="00443A86" w:rsidRPr="00736974">
        <w:t xml:space="preserve"> data will also be referred for management for severe acute malnutrition.  Children found to have </w:t>
      </w:r>
      <w:proofErr w:type="spellStart"/>
      <w:r w:rsidR="00443A86" w:rsidRPr="00736974">
        <w:t>Hb</w:t>
      </w:r>
      <w:proofErr w:type="spellEnd"/>
      <w:r w:rsidR="00443A86" w:rsidRPr="00736974">
        <w:t>&lt;0.70 g/L (the cutoff used to define severe anemia) will also be referred for treatment and/or medical advice.</w:t>
      </w:r>
      <w:r w:rsidR="00F15616" w:rsidRPr="004A019C">
        <w:t xml:space="preserve">  </w:t>
      </w:r>
      <w:r w:rsidR="00103C1F" w:rsidRPr="004A019C">
        <w:t xml:space="preserve">Children found to have Sickle Cell Disorder will be referred to the nearest health facility which can provide care. This will benefit the individual and his or her family in that the early diagnosis of SCD will reduce confusion around the symptoms the child may exhibit, and provide knowledge regarding what actions to take if the child is in crisis. In addition, this testing will help us to gain knowledge about the prevalence of sickle cell disorder in this population. </w:t>
      </w:r>
      <w:r w:rsidR="00CD0A48">
        <w:t xml:space="preserve">All compound members in study </w:t>
      </w:r>
      <w:proofErr w:type="gramStart"/>
      <w:r w:rsidR="00CD0A48">
        <w:t xml:space="preserve">compounds </w:t>
      </w:r>
      <w:r w:rsidR="00F15616" w:rsidRPr="006213EF">
        <w:t xml:space="preserve"> </w:t>
      </w:r>
      <w:r w:rsidR="00D67C06" w:rsidRPr="004A019C">
        <w:t>will</w:t>
      </w:r>
      <w:proofErr w:type="gramEnd"/>
      <w:r w:rsidR="00D67C06" w:rsidRPr="004A019C">
        <w:t xml:space="preserve"> receive a dose of deworming medication</w:t>
      </w:r>
      <w:r w:rsidR="0020534A" w:rsidRPr="004A019C">
        <w:t xml:space="preserve"> (</w:t>
      </w:r>
      <w:proofErr w:type="spellStart"/>
      <w:r w:rsidR="0020534A" w:rsidRPr="004A019C">
        <w:t>albendazole</w:t>
      </w:r>
      <w:proofErr w:type="spellEnd"/>
      <w:r w:rsidR="0020534A">
        <w:rPr>
          <w:rFonts w:ascii="Arial" w:eastAsia="Cambria" w:hAnsi="Arial" w:cs="ArialUnicodeMS"/>
          <w:sz w:val="22"/>
          <w:szCs w:val="20"/>
        </w:rPr>
        <w:t xml:space="preserve">), which is used in mass-deworming campaigns </w:t>
      </w:r>
      <w:r w:rsidR="003F701E">
        <w:rPr>
          <w:rFonts w:ascii="Arial" w:eastAsia="Cambria" w:hAnsi="Arial" w:cs="ArialUnicodeMS"/>
          <w:sz w:val="22"/>
          <w:szCs w:val="20"/>
        </w:rPr>
        <w:t>across</w:t>
      </w:r>
      <w:r w:rsidR="0020534A">
        <w:rPr>
          <w:rFonts w:ascii="Arial" w:eastAsia="Cambria" w:hAnsi="Arial" w:cs="ArialUnicodeMS"/>
          <w:sz w:val="22"/>
          <w:szCs w:val="20"/>
        </w:rPr>
        <w:t xml:space="preserve"> rural Kenya</w:t>
      </w:r>
      <w:r w:rsidR="00D67C06">
        <w:rPr>
          <w:rFonts w:ascii="Arial" w:eastAsia="Cambria" w:hAnsi="Arial" w:cs="ArialUnicodeMS"/>
          <w:sz w:val="22"/>
          <w:szCs w:val="20"/>
        </w:rPr>
        <w:t>.</w:t>
      </w:r>
      <w:r w:rsidRPr="00BE00B7">
        <w:rPr>
          <w:rFonts w:ascii="Arial" w:eastAsia="Cambria" w:hAnsi="Arial" w:cs="ArialUnicodeMS"/>
          <w:sz w:val="22"/>
          <w:szCs w:val="20"/>
        </w:rPr>
        <w:t xml:space="preserve"> Households will additionally benefit from free sanitation, handwashing and water quality improvements, and nutrient supplements provided by the study. In the long term, the results of this study could benefit other children in Kenya and elsewhere by helping us understand the effects of providing nutrition supplements in combination with WASH interventions.</w:t>
      </w:r>
      <w:r w:rsidR="00D67C06">
        <w:rPr>
          <w:rFonts w:ascii="Arial" w:eastAsia="Cambria" w:hAnsi="Arial" w:cs="ArialUnicodeMS"/>
          <w:sz w:val="22"/>
          <w:szCs w:val="20"/>
        </w:rPr>
        <w:t xml:space="preserve">  </w:t>
      </w:r>
    </w:p>
    <w:p w14:paraId="26EC0464" w14:textId="77777777" w:rsidR="00E403C3" w:rsidRPr="00BE00B7" w:rsidRDefault="00E403C3" w:rsidP="00E403C3">
      <w:pPr>
        <w:rPr>
          <w:rFonts w:ascii="Arial" w:hAnsi="Arial" w:cs="Arial"/>
          <w:b/>
          <w:color w:val="336699"/>
          <w:sz w:val="22"/>
          <w:szCs w:val="20"/>
        </w:rPr>
      </w:pPr>
    </w:p>
    <w:p w14:paraId="47712BAC" w14:textId="77777777" w:rsidR="00E403C3" w:rsidRPr="00BE00B7" w:rsidRDefault="00E403C3" w:rsidP="00E403C3">
      <w:pPr>
        <w:rPr>
          <w:rFonts w:ascii="Arial" w:hAnsi="Arial" w:cs="Arial"/>
          <w:b/>
          <w:color w:val="336699"/>
          <w:sz w:val="22"/>
          <w:szCs w:val="20"/>
        </w:rPr>
      </w:pPr>
    </w:p>
    <w:p w14:paraId="5BA539ED" w14:textId="77777777" w:rsidR="00E403C3" w:rsidRPr="00BE00B7" w:rsidRDefault="00E403C3" w:rsidP="00E403C3">
      <w:pPr>
        <w:rPr>
          <w:rFonts w:ascii="Arial" w:hAnsi="Arial" w:cs="Arial"/>
          <w:b/>
          <w:color w:val="336699"/>
          <w:sz w:val="22"/>
          <w:szCs w:val="20"/>
        </w:rPr>
      </w:pPr>
      <w:r w:rsidRPr="00BE00B7">
        <w:rPr>
          <w:rFonts w:ascii="Arial" w:hAnsi="Arial" w:cs="Arial"/>
          <w:b/>
          <w:color w:val="336699"/>
          <w:sz w:val="22"/>
          <w:szCs w:val="20"/>
        </w:rPr>
        <w:t>17. Confidentiality</w:t>
      </w:r>
    </w:p>
    <w:p w14:paraId="6CAC2E22" w14:textId="77777777" w:rsidR="00E403C3" w:rsidRPr="00BE00B7" w:rsidRDefault="00E403C3" w:rsidP="00E403C3">
      <w:pPr>
        <w:rPr>
          <w:rFonts w:ascii="Arial" w:hAnsi="Arial" w:cs="Arial"/>
          <w:b/>
          <w:color w:val="336699"/>
          <w:sz w:val="22"/>
          <w:szCs w:val="20"/>
        </w:rPr>
      </w:pPr>
    </w:p>
    <w:p w14:paraId="2472C3EB" w14:textId="77777777" w:rsidR="00E403C3" w:rsidRPr="00BE00B7" w:rsidRDefault="00E403C3" w:rsidP="00E403C3">
      <w:pPr>
        <w:ind w:left="180"/>
        <w:rPr>
          <w:rFonts w:ascii="Arial" w:hAnsi="Arial" w:cs="Arial"/>
          <w:b/>
          <w:sz w:val="22"/>
          <w:szCs w:val="20"/>
        </w:rPr>
      </w:pPr>
      <w:r w:rsidRPr="00BE00B7">
        <w:rPr>
          <w:rFonts w:ascii="Arial" w:hAnsi="Arial" w:cs="Arial"/>
          <w:b/>
          <w:sz w:val="22"/>
          <w:szCs w:val="20"/>
        </w:rPr>
        <w:t xml:space="preserve">NOTE: See </w:t>
      </w:r>
      <w:hyperlink r:id="rId15" w:tgtFrame="blank" w:history="1">
        <w:r w:rsidRPr="00BE00B7">
          <w:rPr>
            <w:rStyle w:val="Hyperlink"/>
            <w:rFonts w:ascii="Arial" w:hAnsi="Arial"/>
            <w:b/>
            <w:sz w:val="22"/>
            <w:szCs w:val="20"/>
          </w:rPr>
          <w:t xml:space="preserve">CPHS Data Security Policy </w:t>
        </w:r>
      </w:hyperlink>
      <w:r w:rsidRPr="00BE00B7">
        <w:rPr>
          <w:rFonts w:ascii="Arial" w:hAnsi="Arial" w:cs="Arial"/>
          <w:b/>
          <w:sz w:val="22"/>
          <w:szCs w:val="20"/>
        </w:rPr>
        <w:t>before completing this section.</w:t>
      </w:r>
    </w:p>
    <w:p w14:paraId="61D2C1B2" w14:textId="77777777" w:rsidR="00E403C3" w:rsidRPr="00BE00B7" w:rsidRDefault="00E403C3" w:rsidP="00E403C3">
      <w:pPr>
        <w:ind w:left="180"/>
        <w:rPr>
          <w:rFonts w:ascii="Arial" w:hAnsi="Arial" w:cs="Arial"/>
          <w:b/>
          <w:sz w:val="22"/>
          <w:szCs w:val="20"/>
        </w:rPr>
      </w:pPr>
    </w:p>
    <w:p w14:paraId="6D5DB3C3" w14:textId="77777777" w:rsidR="00E403C3" w:rsidRPr="00BE00B7" w:rsidRDefault="00E403C3" w:rsidP="00E403C3">
      <w:pPr>
        <w:pStyle w:val="NormalWeb"/>
        <w:spacing w:before="0" w:beforeAutospacing="0" w:after="120" w:afterAutospacing="0"/>
        <w:ind w:left="360" w:hanging="360"/>
        <w:rPr>
          <w:rFonts w:ascii="Arial" w:hAnsi="Arial" w:cs="Arial"/>
          <w:sz w:val="22"/>
          <w:szCs w:val="20"/>
        </w:rPr>
      </w:pPr>
      <w:r w:rsidRPr="00BE00B7">
        <w:rPr>
          <w:rFonts w:ascii="Arial" w:hAnsi="Arial" w:cs="Arial"/>
          <w:sz w:val="22"/>
          <w:szCs w:val="20"/>
        </w:rPr>
        <w:t>a) </w:t>
      </w:r>
      <w:r w:rsidRPr="00BE00B7">
        <w:rPr>
          <w:rFonts w:ascii="Arial" w:hAnsi="Arial" w:cs="Arial"/>
          <w:sz w:val="22"/>
          <w:szCs w:val="20"/>
        </w:rPr>
        <w:tab/>
      </w:r>
      <w:r w:rsidRPr="00BE00B7">
        <w:rPr>
          <w:rFonts w:ascii="Arial" w:hAnsi="Arial" w:cs="Arial"/>
          <w:b/>
          <w:sz w:val="22"/>
          <w:szCs w:val="20"/>
        </w:rPr>
        <w:t xml:space="preserve">If reviewing or accessing </w:t>
      </w:r>
      <w:hyperlink r:id="rId16" w:tgtFrame="blank" w:history="1">
        <w:r w:rsidRPr="00BE00B7">
          <w:rPr>
            <w:rStyle w:val="Hyperlink"/>
            <w:rFonts w:ascii="Arial" w:hAnsi="Arial"/>
            <w:b/>
            <w:sz w:val="22"/>
            <w:szCs w:val="20"/>
          </w:rPr>
          <w:t>Protected Health Information</w:t>
        </w:r>
      </w:hyperlink>
      <w:r w:rsidRPr="00BE00B7">
        <w:rPr>
          <w:rFonts w:ascii="Arial" w:hAnsi="Arial" w:cs="Arial"/>
          <w:b/>
          <w:sz w:val="22"/>
          <w:szCs w:val="20"/>
        </w:rPr>
        <w:t xml:space="preserve"> from the Tang Center, Optometry Clinic or Psychology Clinic for activities preparatory to research, describe the process and confirm that the health information will not be removed from the facility.</w:t>
      </w:r>
    </w:p>
    <w:p w14:paraId="3EC62179" w14:textId="77777777" w:rsidR="00E403C3" w:rsidRPr="00BE00B7" w:rsidRDefault="00E403C3" w:rsidP="00E403C3">
      <w:pPr>
        <w:ind w:left="360"/>
        <w:rPr>
          <w:rFonts w:ascii="Arial" w:hAnsi="Arial" w:cs="Arial"/>
          <w:sz w:val="22"/>
          <w:szCs w:val="20"/>
        </w:rPr>
      </w:pPr>
      <w:r w:rsidRPr="00BE00B7">
        <w:rPr>
          <w:rFonts w:ascii="Arial" w:hAnsi="Arial" w:cs="Arial"/>
          <w:sz w:val="22"/>
          <w:szCs w:val="20"/>
        </w:rPr>
        <w:t>N/A</w:t>
      </w:r>
    </w:p>
    <w:p w14:paraId="51FEEC82" w14:textId="77777777" w:rsidR="00E403C3" w:rsidRPr="00BE00B7" w:rsidRDefault="00E403C3" w:rsidP="00E403C3">
      <w:pPr>
        <w:rPr>
          <w:rFonts w:ascii="Arial" w:hAnsi="Arial" w:cs="Arial"/>
          <w:sz w:val="22"/>
          <w:szCs w:val="20"/>
        </w:rPr>
      </w:pPr>
    </w:p>
    <w:p w14:paraId="3BC410FE" w14:textId="77777777" w:rsidR="00E403C3" w:rsidRPr="00BE00B7" w:rsidRDefault="00E403C3" w:rsidP="00E403C3">
      <w:pPr>
        <w:rPr>
          <w:rFonts w:ascii="Arial" w:hAnsi="Arial" w:cs="Arial"/>
          <w:sz w:val="22"/>
          <w:szCs w:val="20"/>
        </w:rPr>
      </w:pPr>
    </w:p>
    <w:p w14:paraId="2D944258" w14:textId="77777777" w:rsidR="00D51F91" w:rsidRPr="00BE00B7" w:rsidRDefault="00D51F91" w:rsidP="00D51F91">
      <w:pPr>
        <w:spacing w:after="120"/>
        <w:ind w:left="360" w:hanging="360"/>
        <w:rPr>
          <w:rFonts w:ascii="Arial" w:hAnsi="Arial" w:cs="Arial"/>
          <w:b/>
          <w:sz w:val="22"/>
          <w:szCs w:val="20"/>
        </w:rPr>
      </w:pPr>
      <w:r w:rsidRPr="00BE00B7">
        <w:rPr>
          <w:rFonts w:ascii="Arial" w:hAnsi="Arial" w:cs="Arial"/>
          <w:sz w:val="22"/>
          <w:szCs w:val="20"/>
        </w:rPr>
        <w:t>b) </w:t>
      </w:r>
      <w:r w:rsidRPr="00BE00B7">
        <w:rPr>
          <w:rFonts w:ascii="Arial" w:hAnsi="Arial" w:cs="Arial"/>
          <w:sz w:val="22"/>
          <w:szCs w:val="20"/>
        </w:rPr>
        <w:tab/>
      </w:r>
      <w:r w:rsidRPr="00ED084A">
        <w:rPr>
          <w:rFonts w:ascii="Arial" w:hAnsi="Arial" w:cs="Arial"/>
          <w:b/>
          <w:sz w:val="22"/>
          <w:szCs w:val="20"/>
        </w:rPr>
        <w:t>What identifiable data will you obtain from participants? Note: Audio, photo, and video recordings are generally considered identifiable unless distinguishing features can be successfully masked.</w:t>
      </w:r>
    </w:p>
    <w:p w14:paraId="2BC205C2" w14:textId="77777777" w:rsidR="00D51F91" w:rsidRPr="00BE00B7" w:rsidRDefault="00D51F91" w:rsidP="00D51F91">
      <w:pPr>
        <w:widowControl w:val="0"/>
        <w:autoSpaceDE w:val="0"/>
        <w:autoSpaceDN w:val="0"/>
        <w:adjustRightInd w:val="0"/>
        <w:ind w:left="360"/>
        <w:rPr>
          <w:rFonts w:ascii="Arial" w:eastAsia="Cambria" w:hAnsi="Arial" w:cs="ArialUnicodeMS"/>
          <w:sz w:val="22"/>
          <w:szCs w:val="20"/>
        </w:rPr>
      </w:pPr>
    </w:p>
    <w:p w14:paraId="300F18E2" w14:textId="7C78BA42" w:rsidR="00DC2547" w:rsidRDefault="00DC2547" w:rsidP="00A50F17">
      <w:pPr>
        <w:widowControl w:val="0"/>
        <w:autoSpaceDE w:val="0"/>
        <w:autoSpaceDN w:val="0"/>
        <w:adjustRightInd w:val="0"/>
        <w:ind w:left="360"/>
        <w:rPr>
          <w:rFonts w:ascii="Arial" w:eastAsia="Cambria" w:hAnsi="Arial" w:cs="ArialUnicodeMS"/>
          <w:sz w:val="22"/>
          <w:szCs w:val="20"/>
        </w:rPr>
      </w:pPr>
      <w:r>
        <w:rPr>
          <w:rFonts w:ascii="Arial" w:eastAsia="Cambria" w:hAnsi="Arial" w:cs="ArialUnicodeMS"/>
          <w:sz w:val="22"/>
          <w:szCs w:val="20"/>
        </w:rPr>
        <w:t xml:space="preserve">We record the following identifiable data: study participant and their relative’s names, phone numbers, compound location, dates of birth, and </w:t>
      </w:r>
      <w:r w:rsidRPr="00ED084A">
        <w:rPr>
          <w:rFonts w:ascii="Arial" w:eastAsia="Cambria" w:hAnsi="Arial" w:cs="ArialUnicodeMS"/>
          <w:sz w:val="22"/>
          <w:szCs w:val="20"/>
        </w:rPr>
        <w:t>GPS coordinates</w:t>
      </w:r>
      <w:r>
        <w:rPr>
          <w:rFonts w:ascii="Arial" w:eastAsia="Cambria" w:hAnsi="Arial" w:cs="ArialUnicodeMS"/>
          <w:sz w:val="22"/>
          <w:szCs w:val="20"/>
        </w:rPr>
        <w:t xml:space="preserve">. </w:t>
      </w:r>
      <w:r w:rsidR="00D51F91" w:rsidRPr="00ED084A">
        <w:rPr>
          <w:rFonts w:ascii="Arial" w:eastAsia="Cambria" w:hAnsi="Arial" w:cs="ArialUnicodeMS"/>
          <w:sz w:val="22"/>
          <w:szCs w:val="20"/>
        </w:rPr>
        <w:t>Blood, stool, saliva, and urine samples will be labeled with the same numerical ID code used on the household surveys</w:t>
      </w:r>
      <w:r w:rsidR="00D972AD">
        <w:rPr>
          <w:rFonts w:ascii="Arial" w:eastAsia="Cambria" w:hAnsi="Arial" w:cs="ArialUnicodeMS"/>
          <w:sz w:val="22"/>
          <w:szCs w:val="20"/>
        </w:rPr>
        <w:t xml:space="preserve"> and the forms used to collect additional information will include names, phone numbers, compound location, </w:t>
      </w:r>
      <w:r w:rsidR="00D0203D">
        <w:rPr>
          <w:rFonts w:ascii="Arial" w:eastAsia="Cambria" w:hAnsi="Arial" w:cs="ArialUnicodeMS"/>
          <w:sz w:val="22"/>
          <w:szCs w:val="20"/>
        </w:rPr>
        <w:t>and dates of birth.</w:t>
      </w:r>
      <w:r w:rsidR="00D51F91" w:rsidRPr="00ED084A">
        <w:rPr>
          <w:rFonts w:ascii="Arial" w:eastAsia="Cambria" w:hAnsi="Arial" w:cs="ArialUnicodeMS"/>
          <w:sz w:val="22"/>
          <w:szCs w:val="20"/>
        </w:rPr>
        <w:t xml:space="preserve"> </w:t>
      </w:r>
      <w:r w:rsidR="00D972AD">
        <w:rPr>
          <w:rFonts w:ascii="Arial" w:eastAsia="Cambria" w:hAnsi="Arial" w:cs="ArialUnicodeMS"/>
          <w:sz w:val="22"/>
          <w:szCs w:val="20"/>
        </w:rPr>
        <w:t>We will also collect, audio</w:t>
      </w:r>
      <w:r w:rsidR="00A50F17">
        <w:rPr>
          <w:rFonts w:ascii="Arial" w:eastAsia="Cambria" w:hAnsi="Arial" w:cs="ArialUnicodeMS"/>
          <w:sz w:val="22"/>
          <w:szCs w:val="20"/>
        </w:rPr>
        <w:t xml:space="preserve"> (qualitative research)</w:t>
      </w:r>
      <w:r w:rsidR="00D972AD">
        <w:rPr>
          <w:rFonts w:ascii="Arial" w:eastAsia="Cambria" w:hAnsi="Arial" w:cs="ArialUnicodeMS"/>
          <w:sz w:val="22"/>
          <w:szCs w:val="20"/>
        </w:rPr>
        <w:t xml:space="preserve">, video and photo images for specific activities. </w:t>
      </w:r>
    </w:p>
    <w:p w14:paraId="31BA4FAC" w14:textId="77777777" w:rsidR="00DC2547" w:rsidRDefault="00DC2547" w:rsidP="00A50F17">
      <w:pPr>
        <w:widowControl w:val="0"/>
        <w:autoSpaceDE w:val="0"/>
        <w:autoSpaceDN w:val="0"/>
        <w:adjustRightInd w:val="0"/>
        <w:ind w:left="360"/>
        <w:rPr>
          <w:rFonts w:ascii="Arial" w:eastAsia="Cambria" w:hAnsi="Arial" w:cs="ArialUnicodeMS"/>
          <w:sz w:val="22"/>
          <w:szCs w:val="20"/>
        </w:rPr>
      </w:pPr>
    </w:p>
    <w:p w14:paraId="5ADA4B48" w14:textId="7D8B25CC" w:rsidR="00D51F91" w:rsidRDefault="00D51F91" w:rsidP="00A50F17">
      <w:pPr>
        <w:widowControl w:val="0"/>
        <w:autoSpaceDE w:val="0"/>
        <w:autoSpaceDN w:val="0"/>
        <w:adjustRightInd w:val="0"/>
        <w:ind w:left="360"/>
        <w:rPr>
          <w:rFonts w:ascii="Arial" w:eastAsia="Cambria" w:hAnsi="Arial" w:cs="ArialUnicodeMS"/>
          <w:sz w:val="22"/>
          <w:szCs w:val="20"/>
        </w:rPr>
      </w:pPr>
    </w:p>
    <w:p w14:paraId="06F8788F" w14:textId="77777777" w:rsidR="00D51F91" w:rsidRPr="00ED084A" w:rsidRDefault="00D51F91" w:rsidP="00D0203D">
      <w:pPr>
        <w:widowControl w:val="0"/>
        <w:autoSpaceDE w:val="0"/>
        <w:autoSpaceDN w:val="0"/>
        <w:adjustRightInd w:val="0"/>
        <w:rPr>
          <w:rFonts w:ascii="Arial" w:eastAsia="Cambria" w:hAnsi="Arial" w:cs="ArialUnicodeMS"/>
          <w:sz w:val="22"/>
          <w:szCs w:val="20"/>
        </w:rPr>
      </w:pPr>
    </w:p>
    <w:p w14:paraId="0535B4A2" w14:textId="77777777" w:rsidR="00D51F91" w:rsidRPr="00BE00B7" w:rsidRDefault="00D51F91" w:rsidP="00D51F91">
      <w:pPr>
        <w:ind w:left="360"/>
        <w:rPr>
          <w:rFonts w:ascii="Arial" w:hAnsi="Arial" w:cs="Arial"/>
          <w:sz w:val="22"/>
          <w:szCs w:val="20"/>
        </w:rPr>
      </w:pPr>
    </w:p>
    <w:p w14:paraId="785F648B" w14:textId="77777777" w:rsidR="00D51F91" w:rsidRPr="00FD6FE5" w:rsidRDefault="00D51F91" w:rsidP="00D51F91">
      <w:pPr>
        <w:spacing w:after="120"/>
        <w:ind w:left="360" w:hanging="360"/>
        <w:rPr>
          <w:rFonts w:ascii="Arial" w:hAnsi="Arial" w:cs="Arial"/>
          <w:b/>
          <w:sz w:val="22"/>
          <w:szCs w:val="20"/>
        </w:rPr>
      </w:pPr>
      <w:r w:rsidRPr="00BE00B7">
        <w:rPr>
          <w:rFonts w:ascii="Arial" w:hAnsi="Arial" w:cs="Arial"/>
          <w:sz w:val="22"/>
          <w:szCs w:val="20"/>
        </w:rPr>
        <w:t>c)</w:t>
      </w:r>
      <w:r w:rsidRPr="00BE00B7">
        <w:rPr>
          <w:rFonts w:ascii="Arial" w:hAnsi="Arial" w:cs="Arial"/>
          <w:b/>
          <w:sz w:val="22"/>
          <w:szCs w:val="20"/>
        </w:rPr>
        <w:t xml:space="preserve"> </w:t>
      </w:r>
      <w:r w:rsidRPr="00BE00B7">
        <w:rPr>
          <w:rFonts w:ascii="Arial" w:hAnsi="Arial" w:cs="Arial"/>
          <w:b/>
          <w:sz w:val="22"/>
          <w:szCs w:val="20"/>
        </w:rPr>
        <w:tab/>
      </w:r>
      <w:r>
        <w:rPr>
          <w:rFonts w:ascii="Arial" w:hAnsi="Arial" w:cs="Arial"/>
          <w:b/>
          <w:sz w:val="22"/>
          <w:szCs w:val="20"/>
        </w:rPr>
        <w:t>I</w:t>
      </w:r>
      <w:r w:rsidRPr="00FD6FE5">
        <w:rPr>
          <w:rFonts w:ascii="Arial" w:hAnsi="Arial" w:cs="Arial"/>
          <w:b/>
          <w:sz w:val="22"/>
          <w:szCs w:val="20"/>
        </w:rPr>
        <w:t>f obtaining existing data/specimens, will you have access to identifiers?</w:t>
      </w:r>
    </w:p>
    <w:p w14:paraId="7EA12373" w14:textId="77777777" w:rsidR="00D51F91" w:rsidRPr="00BE00B7" w:rsidRDefault="00D51F91" w:rsidP="00D51F91">
      <w:pPr>
        <w:spacing w:after="120"/>
        <w:ind w:left="360" w:hanging="360"/>
        <w:rPr>
          <w:rFonts w:ascii="Arial" w:hAnsi="Arial" w:cs="Arial"/>
          <w:b/>
          <w:sz w:val="22"/>
          <w:szCs w:val="20"/>
        </w:rPr>
      </w:pPr>
    </w:p>
    <w:p w14:paraId="72B89403" w14:textId="5C51357F" w:rsidR="00D51F91" w:rsidRPr="00BE00B7" w:rsidRDefault="008E49B9" w:rsidP="00D51F91">
      <w:pPr>
        <w:rPr>
          <w:rFonts w:ascii="Arial" w:hAnsi="Arial" w:cs="Arial"/>
          <w:sz w:val="22"/>
          <w:szCs w:val="20"/>
        </w:rPr>
      </w:pPr>
      <w:r>
        <w:rPr>
          <w:rFonts w:ascii="Arial" w:hAnsi="Arial" w:cs="Arial"/>
          <w:sz w:val="22"/>
          <w:szCs w:val="20"/>
        </w:rPr>
        <w:t>N/A</w:t>
      </w:r>
    </w:p>
    <w:p w14:paraId="2E133AAA" w14:textId="77777777" w:rsidR="00D51F91" w:rsidRPr="00BE00B7" w:rsidRDefault="00D51F91" w:rsidP="00D51F91">
      <w:pPr>
        <w:rPr>
          <w:rFonts w:ascii="Arial" w:hAnsi="Arial" w:cs="Arial"/>
          <w:sz w:val="22"/>
          <w:szCs w:val="20"/>
        </w:rPr>
      </w:pPr>
    </w:p>
    <w:p w14:paraId="32BE6419" w14:textId="77777777" w:rsidR="00D51F91" w:rsidRPr="00BE00B7" w:rsidRDefault="00D51F91" w:rsidP="00D51F91">
      <w:pPr>
        <w:rPr>
          <w:rFonts w:ascii="Arial" w:hAnsi="Arial" w:cs="Arial"/>
          <w:sz w:val="22"/>
          <w:szCs w:val="20"/>
        </w:rPr>
      </w:pPr>
    </w:p>
    <w:p w14:paraId="4D12F2D7" w14:textId="77777777" w:rsidR="00D51F91" w:rsidRDefault="00D51F91" w:rsidP="00D51F91">
      <w:pPr>
        <w:spacing w:after="120"/>
        <w:ind w:left="360" w:hanging="360"/>
        <w:rPr>
          <w:rFonts w:ascii="Arial" w:hAnsi="Arial" w:cs="Arial"/>
          <w:b/>
          <w:sz w:val="22"/>
          <w:szCs w:val="20"/>
        </w:rPr>
      </w:pPr>
      <w:r w:rsidRPr="00BE00B7">
        <w:rPr>
          <w:rFonts w:ascii="Arial" w:hAnsi="Arial" w:cs="Arial"/>
          <w:sz w:val="22"/>
          <w:szCs w:val="20"/>
        </w:rPr>
        <w:t>d)</w:t>
      </w:r>
      <w:r w:rsidRPr="00BE00B7">
        <w:rPr>
          <w:rFonts w:ascii="Arial" w:hAnsi="Arial" w:cs="Arial"/>
          <w:b/>
          <w:sz w:val="22"/>
          <w:szCs w:val="20"/>
        </w:rPr>
        <w:t xml:space="preserve"> </w:t>
      </w:r>
      <w:r w:rsidRPr="00BE00B7">
        <w:rPr>
          <w:rFonts w:ascii="Arial" w:hAnsi="Arial" w:cs="Arial"/>
          <w:b/>
          <w:sz w:val="22"/>
          <w:szCs w:val="20"/>
        </w:rPr>
        <w:tab/>
      </w:r>
      <w:r w:rsidRPr="00E00813">
        <w:rPr>
          <w:rFonts w:ascii="Arial" w:hAnsi="Arial" w:cs="Arial"/>
          <w:b/>
          <w:sz w:val="22"/>
          <w:szCs w:val="20"/>
        </w:rPr>
        <w:t>Explain how the confidentiality of subject information will be maintained. Include:</w:t>
      </w:r>
    </w:p>
    <w:p w14:paraId="6AFB0130" w14:textId="77777777" w:rsidR="00D51F91" w:rsidRDefault="00D51F91" w:rsidP="00D51F91">
      <w:pPr>
        <w:pStyle w:val="NormalWeb"/>
        <w:numPr>
          <w:ilvl w:val="0"/>
          <w:numId w:val="33"/>
        </w:numPr>
        <w:tabs>
          <w:tab w:val="left" w:pos="76"/>
          <w:tab w:val="left" w:pos="436"/>
          <w:tab w:val="left" w:pos="1200"/>
        </w:tabs>
        <w:rPr>
          <w:rFonts w:ascii="Arial" w:hAnsi="Arial" w:cs="Arial"/>
          <w:b/>
          <w:sz w:val="22"/>
          <w:szCs w:val="22"/>
        </w:rPr>
      </w:pPr>
      <w:r w:rsidRPr="00ED084A">
        <w:rPr>
          <w:rFonts w:ascii="Arial" w:hAnsi="Arial" w:cs="Arial"/>
          <w:b/>
          <w:sz w:val="22"/>
          <w:szCs w:val="22"/>
        </w:rPr>
        <w:t>Who will have access to study records/specimens? If the study is subject to FDA regulations, include a statement that the FDA might inspect the records of the study.</w:t>
      </w:r>
    </w:p>
    <w:p w14:paraId="3A697B89" w14:textId="327E2E97" w:rsidR="00D51F91" w:rsidRPr="00ED084A" w:rsidRDefault="00D51F91" w:rsidP="00D51F91">
      <w:pPr>
        <w:pStyle w:val="NormalWeb"/>
        <w:tabs>
          <w:tab w:val="left" w:pos="76"/>
          <w:tab w:val="left" w:pos="436"/>
          <w:tab w:val="left" w:pos="1200"/>
        </w:tabs>
        <w:rPr>
          <w:rFonts w:ascii="Arial" w:hAnsi="Arial" w:cs="Arial"/>
          <w:b/>
          <w:sz w:val="22"/>
          <w:szCs w:val="22"/>
        </w:rPr>
      </w:pPr>
      <w:r>
        <w:rPr>
          <w:rFonts w:ascii="Arial" w:hAnsi="Arial" w:cs="Arial"/>
          <w:sz w:val="22"/>
          <w:szCs w:val="20"/>
        </w:rPr>
        <w:t>Study specimens will be stored in Kenya and later transported to Bangladesh</w:t>
      </w:r>
      <w:r w:rsidR="0036174D">
        <w:rPr>
          <w:rFonts w:ascii="Arial" w:hAnsi="Arial" w:cs="Arial"/>
          <w:sz w:val="22"/>
          <w:szCs w:val="20"/>
        </w:rPr>
        <w:t>, Europe (Germany)</w:t>
      </w:r>
      <w:r w:rsidR="008276D1">
        <w:rPr>
          <w:rFonts w:ascii="Arial" w:hAnsi="Arial" w:cs="Arial"/>
          <w:sz w:val="22"/>
          <w:szCs w:val="20"/>
        </w:rPr>
        <w:t xml:space="preserve"> or the US</w:t>
      </w:r>
      <w:r>
        <w:rPr>
          <w:rFonts w:ascii="Arial" w:hAnsi="Arial" w:cs="Arial"/>
          <w:sz w:val="22"/>
          <w:szCs w:val="20"/>
        </w:rPr>
        <w:t>.  Only study staff at these labs (and Investigators who have traveled to these labs) will have access to the specimens.   Study records will be digitized and all investigators will have access to the data from questionnaires administered in conjunction with the specimen collection.</w:t>
      </w:r>
    </w:p>
    <w:p w14:paraId="7BB4FC3A" w14:textId="77777777" w:rsidR="00D51F91" w:rsidRDefault="00D51F91" w:rsidP="00D51F91">
      <w:pPr>
        <w:pStyle w:val="NormalWeb"/>
        <w:numPr>
          <w:ilvl w:val="0"/>
          <w:numId w:val="33"/>
        </w:numPr>
        <w:tabs>
          <w:tab w:val="left" w:pos="76"/>
          <w:tab w:val="left" w:pos="436"/>
          <w:tab w:val="left" w:pos="1200"/>
        </w:tabs>
        <w:rPr>
          <w:rFonts w:ascii="Arial" w:hAnsi="Arial" w:cs="Arial"/>
          <w:b/>
          <w:sz w:val="22"/>
          <w:szCs w:val="22"/>
        </w:rPr>
      </w:pPr>
      <w:r w:rsidRPr="00ED084A">
        <w:rPr>
          <w:rFonts w:ascii="Arial" w:hAnsi="Arial" w:cs="Arial"/>
          <w:b/>
          <w:sz w:val="22"/>
          <w:szCs w:val="22"/>
        </w:rPr>
        <w:t xml:space="preserve">How the records will be secured (e.g., password-protected computer, encrypted files, locked cabinet). Response should be consistent with </w:t>
      </w:r>
      <w:hyperlink r:id="rId17" w:tgtFrame="blank" w:history="1">
        <w:r w:rsidRPr="00ED084A">
          <w:rPr>
            <w:rStyle w:val="Hyperlink"/>
            <w:rFonts w:ascii="Arial" w:hAnsi="Arial" w:cs="Arial"/>
            <w:b/>
            <w:sz w:val="22"/>
            <w:szCs w:val="22"/>
          </w:rPr>
          <w:t>CPHS Data Security Policy</w:t>
        </w:r>
      </w:hyperlink>
      <w:r w:rsidRPr="00ED084A">
        <w:rPr>
          <w:rFonts w:ascii="Arial" w:hAnsi="Arial" w:cs="Arial"/>
          <w:b/>
          <w:sz w:val="22"/>
          <w:szCs w:val="22"/>
        </w:rPr>
        <w:t>. </w:t>
      </w:r>
    </w:p>
    <w:p w14:paraId="6BB6FF4E" w14:textId="3930B5F2" w:rsidR="006622B2" w:rsidRDefault="006622B2" w:rsidP="00D51F91">
      <w:pPr>
        <w:pStyle w:val="ListParagraph"/>
        <w:widowControl w:val="0"/>
        <w:autoSpaceDE w:val="0"/>
        <w:autoSpaceDN w:val="0"/>
        <w:adjustRightInd w:val="0"/>
        <w:ind w:left="360"/>
        <w:rPr>
          <w:rFonts w:ascii="Arial" w:eastAsia="Cambria" w:hAnsi="Arial" w:cs="ArialUnicodeMS"/>
          <w:sz w:val="22"/>
          <w:szCs w:val="20"/>
        </w:rPr>
      </w:pPr>
      <w:r>
        <w:rPr>
          <w:rFonts w:ascii="Arial" w:eastAsia="Cambria" w:hAnsi="Arial" w:cs="ArialUnicodeMS"/>
          <w:sz w:val="22"/>
          <w:szCs w:val="20"/>
        </w:rPr>
        <w:t>Any data from d</w:t>
      </w:r>
      <w:r w:rsidR="00D51F91" w:rsidRPr="005D1B7F">
        <w:rPr>
          <w:rFonts w:ascii="Arial" w:eastAsia="Cambria" w:hAnsi="Arial" w:cs="ArialUnicodeMS"/>
          <w:sz w:val="22"/>
          <w:szCs w:val="20"/>
        </w:rPr>
        <w:t xml:space="preserve">ata collection instruments, photographs, videotapes and audiotapes will be stored at Innovations for Poverty Action after study completion. </w:t>
      </w:r>
      <w:ins w:id="82" w:author="Audrie Lin" w:date="2015-12-17T11:46:00Z">
        <w:r w:rsidR="0003405E">
          <w:rPr>
            <w:rFonts w:ascii="Arial" w:eastAsia="Cambria" w:hAnsi="Arial" w:cs="ArialUnicodeMS"/>
            <w:sz w:val="22"/>
            <w:szCs w:val="20"/>
          </w:rPr>
          <w:t xml:space="preserve">All </w:t>
        </w:r>
        <w:r w:rsidR="0003405E" w:rsidRPr="00652DC7">
          <w:rPr>
            <w:rFonts w:ascii="Arial" w:eastAsia="Cambria" w:hAnsi="Arial" w:cs="Arial"/>
            <w:sz w:val="22"/>
            <w:szCs w:val="20"/>
          </w:rPr>
          <w:t>vide</w:t>
        </w:r>
      </w:ins>
      <w:ins w:id="83" w:author="Audrie Lin" w:date="2015-12-17T11:49:00Z">
        <w:r w:rsidR="00D56A37">
          <w:rPr>
            <w:rFonts w:ascii="Arial" w:eastAsia="Cambria" w:hAnsi="Arial" w:cs="Arial"/>
            <w:sz w:val="22"/>
            <w:szCs w:val="20"/>
          </w:rPr>
          <w:t>o recordings</w:t>
        </w:r>
      </w:ins>
      <w:ins w:id="84" w:author="Audrie Lin" w:date="2015-12-17T11:46:00Z">
        <w:r w:rsidR="0003405E" w:rsidRPr="00652DC7">
          <w:rPr>
            <w:rFonts w:ascii="Arial" w:eastAsia="Cambria" w:hAnsi="Arial" w:cs="Arial"/>
            <w:sz w:val="22"/>
            <w:szCs w:val="20"/>
          </w:rPr>
          <w:t xml:space="preserve"> will be identified by a number only; no recordings will identify the respondent by name. </w:t>
        </w:r>
        <w:r w:rsidR="0003405E" w:rsidRPr="001E0DBA">
          <w:rPr>
            <w:rFonts w:ascii="Arial" w:hAnsi="Arial" w:cs="Arial"/>
            <w:sz w:val="22"/>
          </w:rPr>
          <w:t xml:space="preserve">These </w:t>
        </w:r>
        <w:r w:rsidR="0003405E">
          <w:rPr>
            <w:rFonts w:ascii="Arial" w:hAnsi="Arial" w:cs="Arial"/>
            <w:sz w:val="22"/>
          </w:rPr>
          <w:t>video</w:t>
        </w:r>
      </w:ins>
      <w:ins w:id="85" w:author="Audrie Lin" w:date="2015-12-17T11:49:00Z">
        <w:r w:rsidR="00D56A37">
          <w:rPr>
            <w:rFonts w:ascii="Arial" w:hAnsi="Arial" w:cs="Arial"/>
            <w:sz w:val="22"/>
          </w:rPr>
          <w:t xml:space="preserve"> recordings</w:t>
        </w:r>
      </w:ins>
      <w:ins w:id="86" w:author="Audrie Lin" w:date="2015-12-17T11:46:00Z">
        <w:r w:rsidR="0003405E">
          <w:rPr>
            <w:rFonts w:ascii="Arial" w:hAnsi="Arial" w:cs="Arial"/>
            <w:sz w:val="22"/>
          </w:rPr>
          <w:t xml:space="preserve"> </w:t>
        </w:r>
        <w:r w:rsidR="0003405E" w:rsidRPr="001E0DBA">
          <w:rPr>
            <w:rFonts w:ascii="Arial" w:hAnsi="Arial" w:cs="Arial"/>
            <w:sz w:val="22"/>
          </w:rPr>
          <w:t>will be viewed only by trained personnel for coding.</w:t>
        </w:r>
        <w:r w:rsidR="0003405E">
          <w:rPr>
            <w:rFonts w:ascii="Arial" w:hAnsi="Arial" w:cs="Arial"/>
            <w:sz w:val="22"/>
          </w:rPr>
          <w:t xml:space="preserve"> </w:t>
        </w:r>
      </w:ins>
      <w:r>
        <w:rPr>
          <w:rFonts w:ascii="Arial" w:eastAsia="Cambria" w:hAnsi="Arial" w:cs="ArialUnicodeMS"/>
          <w:sz w:val="22"/>
          <w:szCs w:val="20"/>
        </w:rPr>
        <w:t xml:space="preserve">Any physical data </w:t>
      </w:r>
      <w:ins w:id="87" w:author="Audrie Lin" w:date="2015-12-17T11:47:00Z">
        <w:r w:rsidR="0003405E">
          <w:rPr>
            <w:rFonts w:ascii="Arial" w:eastAsia="Cambria" w:hAnsi="Arial" w:cs="ArialUnicodeMS"/>
            <w:sz w:val="22"/>
            <w:szCs w:val="20"/>
          </w:rPr>
          <w:t>and video</w:t>
        </w:r>
      </w:ins>
      <w:ins w:id="88" w:author="Audrie Lin" w:date="2015-12-17T11:49:00Z">
        <w:r w:rsidR="00D56A37">
          <w:rPr>
            <w:rFonts w:ascii="Arial" w:eastAsia="Cambria" w:hAnsi="Arial" w:cs="ArialUnicodeMS"/>
            <w:sz w:val="22"/>
            <w:szCs w:val="20"/>
          </w:rPr>
          <w:t xml:space="preserve"> recordings</w:t>
        </w:r>
      </w:ins>
      <w:ins w:id="89" w:author="Audrie Lin" w:date="2015-12-17T11:47:00Z">
        <w:r w:rsidR="0003405E">
          <w:rPr>
            <w:rFonts w:ascii="Arial" w:eastAsia="Cambria" w:hAnsi="Arial" w:cs="ArialUnicodeMS"/>
            <w:sz w:val="22"/>
            <w:szCs w:val="20"/>
          </w:rPr>
          <w:t xml:space="preserve"> </w:t>
        </w:r>
      </w:ins>
      <w:r>
        <w:rPr>
          <w:rFonts w:ascii="Arial" w:eastAsia="Cambria" w:hAnsi="Arial" w:cs="ArialUnicodeMS"/>
          <w:sz w:val="22"/>
          <w:szCs w:val="20"/>
        </w:rPr>
        <w:t>will</w:t>
      </w:r>
      <w:del w:id="90" w:author="Audrie Lin" w:date="2015-12-17T11:47:00Z">
        <w:r w:rsidDel="0003405E">
          <w:rPr>
            <w:rFonts w:ascii="Arial" w:eastAsia="Cambria" w:hAnsi="Arial" w:cs="ArialUnicodeMS"/>
            <w:sz w:val="22"/>
            <w:szCs w:val="20"/>
          </w:rPr>
          <w:delText xml:space="preserve"> </w:delText>
        </w:r>
      </w:del>
      <w:r w:rsidR="00D51F91" w:rsidRPr="005D1B7F">
        <w:rPr>
          <w:rFonts w:ascii="Arial" w:eastAsia="Cambria" w:hAnsi="Arial" w:cs="ArialUnicodeMS"/>
          <w:sz w:val="22"/>
          <w:szCs w:val="20"/>
        </w:rPr>
        <w:t xml:space="preserve"> be stored securely under</w:t>
      </w:r>
      <w:r>
        <w:rPr>
          <w:rFonts w:ascii="Arial" w:eastAsia="Cambria" w:hAnsi="Arial" w:cs="ArialUnicodeMS"/>
          <w:sz w:val="22"/>
          <w:szCs w:val="20"/>
        </w:rPr>
        <w:t xml:space="preserve"> in a locked storage cabinet or room. The Study PI and project management will have access. </w:t>
      </w:r>
      <w:r w:rsidR="00D51F91" w:rsidRPr="005D1B7F">
        <w:rPr>
          <w:rFonts w:ascii="Arial" w:eastAsia="Cambria" w:hAnsi="Arial" w:cs="ArialUnicodeMS"/>
          <w:sz w:val="22"/>
          <w:szCs w:val="20"/>
        </w:rPr>
        <w:t xml:space="preserve"> </w:t>
      </w:r>
      <w:r>
        <w:rPr>
          <w:rFonts w:ascii="Arial" w:eastAsia="Cambria" w:hAnsi="Arial" w:cs="ArialUnicodeMS"/>
          <w:sz w:val="22"/>
          <w:szCs w:val="20"/>
        </w:rPr>
        <w:t>Electronic data will be stored on password- protecte</w:t>
      </w:r>
      <w:r w:rsidR="008276D1">
        <w:rPr>
          <w:rFonts w:ascii="Arial" w:eastAsia="Cambria" w:hAnsi="Arial" w:cs="ArialUnicodeMS"/>
          <w:sz w:val="22"/>
          <w:szCs w:val="20"/>
        </w:rPr>
        <w:t>d computers and servers and</w:t>
      </w:r>
      <w:r>
        <w:rPr>
          <w:rFonts w:ascii="Arial" w:eastAsia="Cambria" w:hAnsi="Arial" w:cs="ArialUnicodeMS"/>
          <w:sz w:val="22"/>
          <w:szCs w:val="20"/>
        </w:rPr>
        <w:t xml:space="preserve"> encryption will be used. </w:t>
      </w:r>
    </w:p>
    <w:p w14:paraId="35CFFD00" w14:textId="77777777" w:rsidR="006622B2" w:rsidRPr="00ED084A" w:rsidRDefault="006622B2" w:rsidP="00D51F91">
      <w:pPr>
        <w:pStyle w:val="ListParagraph"/>
        <w:widowControl w:val="0"/>
        <w:autoSpaceDE w:val="0"/>
        <w:autoSpaceDN w:val="0"/>
        <w:adjustRightInd w:val="0"/>
        <w:ind w:left="360"/>
      </w:pPr>
    </w:p>
    <w:p w14:paraId="69D5413F" w14:textId="77777777" w:rsidR="00D51F91" w:rsidRDefault="00D51F91" w:rsidP="002A04FC">
      <w:pPr>
        <w:pStyle w:val="ListParagraph"/>
        <w:widowControl w:val="0"/>
        <w:autoSpaceDE w:val="0"/>
        <w:autoSpaceDN w:val="0"/>
        <w:adjustRightInd w:val="0"/>
        <w:ind w:left="360"/>
        <w:rPr>
          <w:rFonts w:ascii="Arial" w:hAnsi="Arial" w:cs="Arial"/>
          <w:b/>
          <w:sz w:val="22"/>
          <w:szCs w:val="22"/>
        </w:rPr>
      </w:pPr>
      <w:r w:rsidRPr="00ED084A">
        <w:rPr>
          <w:rFonts w:ascii="Arial" w:hAnsi="Arial" w:cs="Arial"/>
          <w:b/>
          <w:sz w:val="22"/>
          <w:szCs w:val="22"/>
        </w:rPr>
        <w:t>How long study data will be retained.</w:t>
      </w:r>
    </w:p>
    <w:p w14:paraId="3534F73D" w14:textId="7F87BF59" w:rsidR="00D51F91" w:rsidRPr="00ED084A" w:rsidRDefault="00D51F91" w:rsidP="00D51F91">
      <w:pPr>
        <w:pStyle w:val="NormalWeb"/>
        <w:tabs>
          <w:tab w:val="left" w:pos="76"/>
          <w:tab w:val="left" w:pos="436"/>
          <w:tab w:val="left" w:pos="1200"/>
        </w:tabs>
        <w:ind w:left="360"/>
        <w:rPr>
          <w:rFonts w:ascii="Arial" w:eastAsia="Cambria" w:hAnsi="Arial" w:cs="ArialUnicodeMS"/>
          <w:sz w:val="22"/>
          <w:szCs w:val="20"/>
        </w:rPr>
      </w:pPr>
      <w:r w:rsidRPr="005D1B7F">
        <w:rPr>
          <w:rFonts w:ascii="Arial" w:eastAsia="Cambria" w:hAnsi="Arial" w:cs="ArialUnicodeMS"/>
          <w:sz w:val="22"/>
          <w:szCs w:val="20"/>
        </w:rPr>
        <w:t xml:space="preserve">After study completion, these materials will be digitized, and the hardcopy will be destroyed. </w:t>
      </w:r>
      <w:r w:rsidRPr="005D1B7F" w:rsidDel="0014410D">
        <w:rPr>
          <w:rFonts w:ascii="Arial" w:eastAsia="Cambria" w:hAnsi="Arial" w:cs="ArialUnicodeMS"/>
          <w:sz w:val="22"/>
          <w:szCs w:val="20"/>
        </w:rPr>
        <w:t xml:space="preserve"> </w:t>
      </w:r>
      <w:r w:rsidRPr="00E00813">
        <w:rPr>
          <w:rFonts w:ascii="Arial" w:eastAsia="Cambria" w:hAnsi="Arial" w:cs="ArialUnicodeMS"/>
          <w:sz w:val="22"/>
          <w:szCs w:val="20"/>
        </w:rPr>
        <w:t xml:space="preserve">Digital copies of the data </w:t>
      </w:r>
      <w:ins w:id="91" w:author="Audrie Lin" w:date="2015-12-17T11:48:00Z">
        <w:r w:rsidR="0003405E">
          <w:rPr>
            <w:rFonts w:ascii="Arial" w:eastAsia="Cambria" w:hAnsi="Arial" w:cs="ArialUnicodeMS"/>
            <w:sz w:val="22"/>
            <w:szCs w:val="20"/>
          </w:rPr>
          <w:t xml:space="preserve">and video </w:t>
        </w:r>
      </w:ins>
      <w:ins w:id="92" w:author="Audrie Lin" w:date="2015-12-17T11:49:00Z">
        <w:r w:rsidR="00D56A37">
          <w:rPr>
            <w:rFonts w:ascii="Arial" w:eastAsia="Cambria" w:hAnsi="Arial" w:cs="ArialUnicodeMS"/>
            <w:sz w:val="22"/>
            <w:szCs w:val="20"/>
          </w:rPr>
          <w:t>recordings</w:t>
        </w:r>
      </w:ins>
      <w:ins w:id="93" w:author="Audrie Lin" w:date="2015-12-17T11:48:00Z">
        <w:r w:rsidR="0003405E">
          <w:rPr>
            <w:rFonts w:ascii="Arial" w:eastAsia="Cambria" w:hAnsi="Arial" w:cs="ArialUnicodeMS"/>
            <w:sz w:val="22"/>
            <w:szCs w:val="20"/>
          </w:rPr>
          <w:t xml:space="preserve"> </w:t>
        </w:r>
      </w:ins>
      <w:r w:rsidRPr="00E00813">
        <w:rPr>
          <w:rFonts w:ascii="Arial" w:eastAsia="Cambria" w:hAnsi="Arial" w:cs="ArialUnicodeMS"/>
          <w:sz w:val="22"/>
          <w:szCs w:val="20"/>
        </w:rPr>
        <w:t>will be stored indefinitely after the conclusion of the study, for the</w:t>
      </w:r>
      <w:r>
        <w:rPr>
          <w:rFonts w:ascii="Arial" w:eastAsia="Cambria" w:hAnsi="Arial" w:cs="ArialUnicodeMS"/>
          <w:sz w:val="22"/>
          <w:szCs w:val="20"/>
        </w:rPr>
        <w:t xml:space="preserve"> </w:t>
      </w:r>
      <w:r w:rsidRPr="00E00813">
        <w:rPr>
          <w:rFonts w:ascii="Arial" w:eastAsia="Cambria" w:hAnsi="Arial" w:cs="ArialUnicodeMS"/>
          <w:sz w:val="22"/>
          <w:szCs w:val="20"/>
        </w:rPr>
        <w:t>purposes of additional analysis and informing future research project design.</w:t>
      </w:r>
    </w:p>
    <w:p w14:paraId="4BFDA179" w14:textId="77777777" w:rsidR="00D51F91" w:rsidRPr="00ED084A" w:rsidRDefault="00D51F91" w:rsidP="00D51F91">
      <w:pPr>
        <w:pStyle w:val="NormalWeb"/>
        <w:numPr>
          <w:ilvl w:val="0"/>
          <w:numId w:val="33"/>
        </w:numPr>
        <w:tabs>
          <w:tab w:val="left" w:pos="76"/>
          <w:tab w:val="left" w:pos="436"/>
          <w:tab w:val="left" w:pos="1200"/>
        </w:tabs>
        <w:rPr>
          <w:rFonts w:ascii="Arial" w:hAnsi="Arial" w:cs="Arial"/>
          <w:b/>
          <w:sz w:val="22"/>
          <w:szCs w:val="22"/>
        </w:rPr>
      </w:pPr>
      <w:r w:rsidRPr="00ED084A">
        <w:rPr>
          <w:rFonts w:ascii="Arial" w:hAnsi="Arial" w:cs="Arial"/>
          <w:b/>
          <w:sz w:val="22"/>
          <w:szCs w:val="22"/>
        </w:rPr>
        <w:t>When audio/video recordings will be transcribed and when they will be destroyed (if ever).</w:t>
      </w:r>
    </w:p>
    <w:p w14:paraId="5C286F47" w14:textId="1846FD7E" w:rsidR="00D51F91" w:rsidRPr="00E00813" w:rsidRDefault="00D51F91" w:rsidP="00D51F91">
      <w:pPr>
        <w:pStyle w:val="ListParagraph"/>
        <w:widowControl w:val="0"/>
        <w:autoSpaceDE w:val="0"/>
        <w:autoSpaceDN w:val="0"/>
        <w:adjustRightInd w:val="0"/>
        <w:ind w:left="360"/>
        <w:rPr>
          <w:rFonts w:ascii="Arial" w:eastAsia="Cambria" w:hAnsi="Arial" w:cs="ArialUnicodeMS"/>
          <w:sz w:val="22"/>
          <w:szCs w:val="20"/>
        </w:rPr>
      </w:pPr>
      <w:r w:rsidRPr="00E00813">
        <w:rPr>
          <w:rFonts w:ascii="Arial" w:eastAsia="Cambria" w:hAnsi="Arial" w:cs="ArialUnicodeMS"/>
          <w:sz w:val="22"/>
          <w:szCs w:val="20"/>
        </w:rPr>
        <w:t>Digital</w:t>
      </w:r>
      <w:r w:rsidR="00D837BB">
        <w:rPr>
          <w:rFonts w:ascii="Arial" w:eastAsia="Cambria" w:hAnsi="Arial" w:cs="ArialUnicodeMS"/>
          <w:sz w:val="22"/>
          <w:szCs w:val="20"/>
        </w:rPr>
        <w:t xml:space="preserve"> audio/</w:t>
      </w:r>
      <w:proofErr w:type="gramStart"/>
      <w:r w:rsidR="00D837BB">
        <w:rPr>
          <w:rFonts w:ascii="Arial" w:eastAsia="Cambria" w:hAnsi="Arial" w:cs="ArialUnicodeMS"/>
          <w:sz w:val="22"/>
          <w:szCs w:val="20"/>
        </w:rPr>
        <w:t>video</w:t>
      </w:r>
      <w:r w:rsidRPr="00E00813">
        <w:rPr>
          <w:rFonts w:ascii="Arial" w:eastAsia="Cambria" w:hAnsi="Arial" w:cs="ArialUnicodeMS"/>
          <w:sz w:val="22"/>
          <w:szCs w:val="20"/>
        </w:rPr>
        <w:t xml:space="preserve">  files</w:t>
      </w:r>
      <w:proofErr w:type="gramEnd"/>
      <w:r w:rsidR="00D837BB">
        <w:rPr>
          <w:rFonts w:ascii="Arial" w:eastAsia="Cambria" w:hAnsi="Arial" w:cs="ArialUnicodeMS"/>
          <w:sz w:val="22"/>
          <w:szCs w:val="20"/>
        </w:rPr>
        <w:t xml:space="preserve"> will be transcribed as soon human resources allows, likely within 2 months of data collection. The audio/video files will be kept indefinitely.  </w:t>
      </w:r>
      <w:r w:rsidRPr="00E00813">
        <w:rPr>
          <w:rFonts w:ascii="Arial" w:eastAsia="Cambria" w:hAnsi="Arial" w:cs="ArialUnicodeMS"/>
          <w:sz w:val="22"/>
          <w:szCs w:val="20"/>
        </w:rPr>
        <w:t xml:space="preserve"> </w:t>
      </w:r>
    </w:p>
    <w:p w14:paraId="1641EC35" w14:textId="77777777" w:rsidR="00D51F91" w:rsidRDefault="00D51F91" w:rsidP="00D51F91">
      <w:pPr>
        <w:widowControl w:val="0"/>
        <w:autoSpaceDE w:val="0"/>
        <w:autoSpaceDN w:val="0"/>
        <w:adjustRightInd w:val="0"/>
        <w:ind w:left="360"/>
        <w:rPr>
          <w:rFonts w:ascii="Arial" w:eastAsia="Cambria" w:hAnsi="Arial" w:cs="ArialUnicodeMS"/>
          <w:sz w:val="22"/>
          <w:szCs w:val="20"/>
        </w:rPr>
      </w:pPr>
    </w:p>
    <w:p w14:paraId="7A0F78EE" w14:textId="77777777" w:rsidR="00D51F91" w:rsidRPr="00BE00B7" w:rsidRDefault="00D51F91" w:rsidP="00D51F91">
      <w:pPr>
        <w:ind w:left="360"/>
        <w:rPr>
          <w:rFonts w:ascii="Arial" w:hAnsi="Arial" w:cs="Arial"/>
          <w:sz w:val="22"/>
          <w:szCs w:val="20"/>
        </w:rPr>
      </w:pPr>
    </w:p>
    <w:p w14:paraId="3E9F2DD5" w14:textId="77777777" w:rsidR="00D51F91" w:rsidRPr="00BE00B7" w:rsidRDefault="00D51F91" w:rsidP="00D51F91">
      <w:pPr>
        <w:spacing w:after="120"/>
        <w:ind w:left="360" w:hanging="360"/>
        <w:rPr>
          <w:rFonts w:ascii="Arial" w:hAnsi="Arial" w:cs="Arial"/>
          <w:b/>
          <w:sz w:val="22"/>
          <w:szCs w:val="20"/>
        </w:rPr>
      </w:pPr>
      <w:r w:rsidRPr="00BE00B7">
        <w:rPr>
          <w:rFonts w:ascii="Arial" w:hAnsi="Arial" w:cs="Arial"/>
          <w:sz w:val="22"/>
          <w:szCs w:val="20"/>
        </w:rPr>
        <w:t>e)</w:t>
      </w:r>
      <w:r w:rsidRPr="00BE00B7">
        <w:rPr>
          <w:rFonts w:ascii="Arial" w:hAnsi="Arial" w:cs="Arial"/>
          <w:b/>
          <w:sz w:val="22"/>
          <w:szCs w:val="20"/>
        </w:rPr>
        <w:t xml:space="preserve"> </w:t>
      </w:r>
      <w:r w:rsidRPr="00BE00B7">
        <w:rPr>
          <w:rFonts w:ascii="Arial" w:hAnsi="Arial" w:cs="Arial"/>
          <w:b/>
          <w:sz w:val="22"/>
          <w:szCs w:val="20"/>
        </w:rPr>
        <w:tab/>
      </w:r>
      <w:r w:rsidRPr="00E00813">
        <w:rPr>
          <w:rFonts w:ascii="Arial" w:hAnsi="Arial" w:cs="Arial"/>
          <w:b/>
          <w:sz w:val="22"/>
          <w:szCs w:val="20"/>
        </w:rPr>
        <w:t>Identifiers should be removed from data/specimens as soon as possible following collection, except in cases where the identifiers are embedded (e.g., voices in audio or faces in video recordings). If data are coded in order to retain a link between the data and identifiable information, explain where the key to the code will be stored, how it will be protected, who will have access to it, and when it will be destroyed.</w:t>
      </w:r>
    </w:p>
    <w:p w14:paraId="7BAE2974" w14:textId="77777777" w:rsidR="00D51F91" w:rsidRPr="00BE00B7" w:rsidRDefault="00D51F91" w:rsidP="00D51F91">
      <w:pPr>
        <w:widowControl w:val="0"/>
        <w:autoSpaceDE w:val="0"/>
        <w:autoSpaceDN w:val="0"/>
        <w:adjustRightInd w:val="0"/>
        <w:ind w:left="360"/>
        <w:rPr>
          <w:rFonts w:ascii="Arial" w:eastAsia="Cambria" w:hAnsi="Arial" w:cs="ArialUnicodeMS"/>
          <w:sz w:val="22"/>
          <w:szCs w:val="20"/>
        </w:rPr>
      </w:pPr>
      <w:r w:rsidRPr="00BE00B7">
        <w:rPr>
          <w:rFonts w:ascii="Arial" w:eastAsia="Cambria" w:hAnsi="Arial" w:cs="ArialUnicodeMS"/>
          <w:sz w:val="22"/>
          <w:szCs w:val="20"/>
        </w:rPr>
        <w:t>Identifiers will be removed from the data at the time that the data is sent out for cleaning and analysis.</w:t>
      </w:r>
      <w:r>
        <w:rPr>
          <w:rFonts w:ascii="Arial" w:eastAsia="Cambria" w:hAnsi="Arial" w:cs="ArialUnicodeMS"/>
          <w:sz w:val="22"/>
          <w:szCs w:val="20"/>
        </w:rPr>
        <w:t xml:space="preserve"> </w:t>
      </w:r>
      <w:r w:rsidRPr="00BE00B7">
        <w:rPr>
          <w:rFonts w:ascii="Arial" w:eastAsia="Cambria" w:hAnsi="Arial" w:cs="ArialUnicodeMS"/>
          <w:sz w:val="22"/>
          <w:szCs w:val="20"/>
        </w:rPr>
        <w:t>Identifiers will not be destroyed, but will be stored indefinitely at IPA, as we may return at some future date to evaluate long term intervention effectiveness.</w:t>
      </w:r>
    </w:p>
    <w:p w14:paraId="6379489D" w14:textId="77777777" w:rsidR="00D51F91" w:rsidRDefault="00D51F91" w:rsidP="00D51F91">
      <w:pPr>
        <w:widowControl w:val="0"/>
        <w:autoSpaceDE w:val="0"/>
        <w:autoSpaceDN w:val="0"/>
        <w:adjustRightInd w:val="0"/>
        <w:ind w:left="360"/>
        <w:rPr>
          <w:rFonts w:ascii="Arial" w:eastAsia="Cambria" w:hAnsi="Arial" w:cs="ArialUnicodeMS"/>
          <w:sz w:val="22"/>
          <w:szCs w:val="20"/>
        </w:rPr>
      </w:pPr>
    </w:p>
    <w:p w14:paraId="3EE3AA71" w14:textId="192F6CA9" w:rsidR="00D51F91" w:rsidRDefault="00D51F91" w:rsidP="00D51F91">
      <w:pPr>
        <w:widowControl w:val="0"/>
        <w:autoSpaceDE w:val="0"/>
        <w:autoSpaceDN w:val="0"/>
        <w:adjustRightInd w:val="0"/>
        <w:ind w:left="360"/>
        <w:rPr>
          <w:rFonts w:ascii="Arial" w:eastAsia="Cambria" w:hAnsi="Arial" w:cs="ArialUnicodeMS"/>
          <w:sz w:val="22"/>
          <w:szCs w:val="20"/>
        </w:rPr>
      </w:pPr>
      <w:r w:rsidRPr="00BE00B7">
        <w:rPr>
          <w:rFonts w:ascii="Arial" w:eastAsia="Cambria" w:hAnsi="Arial" w:cs="ArialUnicodeMS"/>
          <w:sz w:val="22"/>
          <w:szCs w:val="20"/>
        </w:rPr>
        <w:t xml:space="preserve">The key to identifiers will be stored in field offices in a locked cabinet and/or password </w:t>
      </w:r>
      <w:r w:rsidRPr="00BE00B7">
        <w:rPr>
          <w:rFonts w:ascii="Arial" w:eastAsia="Cambria" w:hAnsi="Arial" w:cs="ArialUnicodeMS"/>
          <w:sz w:val="22"/>
          <w:szCs w:val="20"/>
        </w:rPr>
        <w:lastRenderedPageBreak/>
        <w:t>protected server. Only study personnel that require the key to complete the study will have access to the locked cabinet. Once the study is completed, the key to identifiers will be stored at IPA in a locked cabinet and/or secure server.</w:t>
      </w:r>
      <w:r w:rsidR="00D837BB">
        <w:rPr>
          <w:rFonts w:ascii="Arial" w:eastAsia="Cambria" w:hAnsi="Arial" w:cs="ArialUnicodeMS"/>
          <w:sz w:val="22"/>
          <w:szCs w:val="20"/>
        </w:rPr>
        <w:t xml:space="preserve"> The identifier key will be both password protected and encrypted</w:t>
      </w:r>
      <w:r w:rsidR="00C24FEB">
        <w:rPr>
          <w:rFonts w:ascii="Arial" w:eastAsia="Cambria" w:hAnsi="Arial" w:cs="ArialUnicodeMS"/>
          <w:sz w:val="22"/>
          <w:szCs w:val="20"/>
        </w:rPr>
        <w:t xml:space="preserve"> when stored electronically</w:t>
      </w:r>
      <w:r w:rsidR="00D837BB">
        <w:rPr>
          <w:rFonts w:ascii="Arial" w:eastAsia="Cambria" w:hAnsi="Arial" w:cs="ArialUnicodeMS"/>
          <w:sz w:val="22"/>
          <w:szCs w:val="20"/>
        </w:rPr>
        <w:t xml:space="preserve">. </w:t>
      </w:r>
      <w:r w:rsidR="00D837BB" w:rsidRPr="00D837BB">
        <w:rPr>
          <w:sz w:val="20"/>
          <w:szCs w:val="20"/>
          <w:highlight w:val="yellow"/>
        </w:rPr>
        <w:t xml:space="preserve"> </w:t>
      </w:r>
    </w:p>
    <w:p w14:paraId="3F0E911C" w14:textId="77777777" w:rsidR="00D51F91" w:rsidRPr="00BE00B7" w:rsidRDefault="00D51F91" w:rsidP="00D51F91">
      <w:pPr>
        <w:ind w:left="360"/>
        <w:rPr>
          <w:rFonts w:ascii="Arial" w:hAnsi="Arial" w:cs="Arial"/>
          <w:sz w:val="22"/>
          <w:szCs w:val="20"/>
        </w:rPr>
      </w:pPr>
    </w:p>
    <w:p w14:paraId="2CE1B3C4" w14:textId="77777777" w:rsidR="00D51F91" w:rsidRPr="00BE00B7" w:rsidRDefault="00D51F91" w:rsidP="00D51F91">
      <w:pPr>
        <w:ind w:left="360"/>
        <w:rPr>
          <w:rFonts w:ascii="Arial" w:hAnsi="Arial" w:cs="Arial"/>
          <w:sz w:val="22"/>
          <w:szCs w:val="20"/>
        </w:rPr>
      </w:pPr>
    </w:p>
    <w:p w14:paraId="69BA42D0" w14:textId="77777777" w:rsidR="00D51F91" w:rsidRPr="00BE00B7" w:rsidRDefault="00D51F91" w:rsidP="00D51F91">
      <w:pPr>
        <w:spacing w:after="120"/>
        <w:ind w:left="360" w:hanging="360"/>
        <w:rPr>
          <w:rFonts w:ascii="Arial" w:hAnsi="Arial" w:cs="Arial"/>
          <w:b/>
          <w:sz w:val="22"/>
          <w:szCs w:val="20"/>
        </w:rPr>
      </w:pPr>
      <w:r w:rsidRPr="00BE00B7">
        <w:rPr>
          <w:rFonts w:ascii="Arial" w:hAnsi="Arial" w:cs="Arial"/>
          <w:sz w:val="22"/>
          <w:szCs w:val="20"/>
        </w:rPr>
        <w:t>f)</w:t>
      </w:r>
      <w:r w:rsidRPr="00BE00B7">
        <w:rPr>
          <w:rFonts w:ascii="Arial" w:hAnsi="Arial" w:cs="Arial"/>
          <w:b/>
          <w:sz w:val="22"/>
          <w:szCs w:val="20"/>
        </w:rPr>
        <w:t xml:space="preserve"> </w:t>
      </w:r>
      <w:r w:rsidRPr="00BE00B7">
        <w:rPr>
          <w:rFonts w:ascii="Arial" w:hAnsi="Arial" w:cs="Arial"/>
          <w:b/>
          <w:sz w:val="22"/>
          <w:szCs w:val="20"/>
        </w:rPr>
        <w:tab/>
      </w:r>
      <w:r w:rsidRPr="00E00813">
        <w:rPr>
          <w:rFonts w:ascii="Arial" w:hAnsi="Arial" w:cs="Arial"/>
          <w:b/>
          <w:sz w:val="22"/>
          <w:szCs w:val="20"/>
        </w:rPr>
        <w:t>Describe how identifiable data will be transferred (e.g., courier, mail) or transmitted (e.g., file transfer software, file sharing, email). If transmitted via electronic networks, describe how you will secure the data while in transit (e.g., prior encryption). If not applicable, enter N/A.</w:t>
      </w:r>
    </w:p>
    <w:p w14:paraId="29A212E2" w14:textId="77777777" w:rsidR="00D51F91" w:rsidRPr="00BE00B7" w:rsidRDefault="00D51F91" w:rsidP="00D51F91">
      <w:pPr>
        <w:ind w:left="360"/>
        <w:rPr>
          <w:rFonts w:ascii="Arial" w:hAnsi="Arial" w:cs="Arial"/>
          <w:sz w:val="22"/>
          <w:szCs w:val="20"/>
        </w:rPr>
      </w:pPr>
    </w:p>
    <w:p w14:paraId="49BB4277" w14:textId="34B9612B" w:rsidR="00D51F91" w:rsidRPr="006250E0" w:rsidRDefault="00D51F91" w:rsidP="00D51F91">
      <w:pPr>
        <w:pStyle w:val="NormalWeb"/>
        <w:tabs>
          <w:tab w:val="left" w:pos="76"/>
          <w:tab w:val="left" w:pos="436"/>
          <w:tab w:val="left" w:pos="1200"/>
        </w:tabs>
        <w:rPr>
          <w:rFonts w:ascii="Arial" w:hAnsi="Arial" w:cs="Arial"/>
          <w:b/>
          <w:sz w:val="22"/>
          <w:szCs w:val="22"/>
        </w:rPr>
      </w:pPr>
      <w:r>
        <w:rPr>
          <w:rFonts w:ascii="Arial" w:hAnsi="Arial" w:cs="Arial"/>
          <w:sz w:val="22"/>
          <w:szCs w:val="20"/>
        </w:rPr>
        <w:t>Data are encrypted before being uploaded to the pass-word protected shared storage</w:t>
      </w:r>
      <w:r w:rsidR="008276D1">
        <w:rPr>
          <w:rFonts w:ascii="Arial" w:hAnsi="Arial" w:cs="Arial"/>
          <w:sz w:val="22"/>
          <w:szCs w:val="20"/>
        </w:rPr>
        <w:t xml:space="preserve"> server</w:t>
      </w:r>
      <w:r>
        <w:rPr>
          <w:rFonts w:ascii="Arial" w:hAnsi="Arial" w:cs="Arial"/>
          <w:sz w:val="22"/>
          <w:szCs w:val="20"/>
        </w:rPr>
        <w:t>, for which each users account must be approved by the Research Manager</w:t>
      </w:r>
      <w:r w:rsidR="008E49B9">
        <w:rPr>
          <w:rFonts w:ascii="Arial" w:hAnsi="Arial" w:cs="Arial"/>
          <w:sz w:val="22"/>
          <w:szCs w:val="20"/>
        </w:rPr>
        <w:t xml:space="preserve">, Theodora </w:t>
      </w:r>
      <w:proofErr w:type="spellStart"/>
      <w:r w:rsidR="008E49B9">
        <w:rPr>
          <w:rFonts w:ascii="Arial" w:hAnsi="Arial" w:cs="Arial"/>
          <w:sz w:val="22"/>
          <w:szCs w:val="20"/>
        </w:rPr>
        <w:t>Meerkerk</w:t>
      </w:r>
      <w:proofErr w:type="spellEnd"/>
      <w:r w:rsidR="008276D1">
        <w:rPr>
          <w:rFonts w:ascii="Arial" w:hAnsi="Arial" w:cs="Arial"/>
          <w:sz w:val="22"/>
          <w:szCs w:val="20"/>
        </w:rPr>
        <w:t xml:space="preserve"> or PI</w:t>
      </w:r>
      <w:r>
        <w:rPr>
          <w:rFonts w:ascii="Arial" w:hAnsi="Arial" w:cs="Arial"/>
          <w:sz w:val="22"/>
          <w:szCs w:val="20"/>
        </w:rPr>
        <w:t>.</w:t>
      </w:r>
      <w:r w:rsidR="008E49B9">
        <w:rPr>
          <w:rFonts w:ascii="Arial" w:hAnsi="Arial" w:cs="Arial"/>
          <w:sz w:val="22"/>
          <w:szCs w:val="20"/>
        </w:rPr>
        <w:t xml:space="preserve"> </w:t>
      </w:r>
    </w:p>
    <w:p w14:paraId="2FF1AB52" w14:textId="77777777" w:rsidR="00D51F91" w:rsidRPr="00BE00B7" w:rsidRDefault="00D51F91" w:rsidP="00D51F91">
      <w:pPr>
        <w:ind w:left="360"/>
        <w:rPr>
          <w:rFonts w:ascii="Arial" w:hAnsi="Arial" w:cs="Arial"/>
          <w:sz w:val="22"/>
          <w:szCs w:val="20"/>
        </w:rPr>
      </w:pPr>
    </w:p>
    <w:p w14:paraId="65462554" w14:textId="77777777" w:rsidR="00D51F91" w:rsidRPr="00BE00B7" w:rsidRDefault="00D51F91" w:rsidP="00D51F91">
      <w:pPr>
        <w:spacing w:after="120"/>
        <w:ind w:left="360" w:hanging="360"/>
        <w:rPr>
          <w:rFonts w:ascii="Arial" w:hAnsi="Arial" w:cs="Arial"/>
          <w:b/>
          <w:sz w:val="22"/>
          <w:szCs w:val="20"/>
        </w:rPr>
      </w:pPr>
      <w:r w:rsidRPr="00BE00B7">
        <w:rPr>
          <w:rFonts w:ascii="Arial" w:hAnsi="Arial" w:cs="Arial"/>
          <w:sz w:val="22"/>
          <w:szCs w:val="20"/>
        </w:rPr>
        <w:t>g)</w:t>
      </w:r>
      <w:r w:rsidRPr="00BE00B7">
        <w:rPr>
          <w:rFonts w:ascii="Arial" w:hAnsi="Arial" w:cs="Arial"/>
          <w:b/>
          <w:sz w:val="22"/>
          <w:szCs w:val="20"/>
        </w:rPr>
        <w:t xml:space="preserve"> </w:t>
      </w:r>
      <w:r w:rsidRPr="00BE00B7">
        <w:rPr>
          <w:rFonts w:ascii="Arial" w:hAnsi="Arial" w:cs="Arial"/>
          <w:b/>
          <w:sz w:val="22"/>
          <w:szCs w:val="20"/>
        </w:rPr>
        <w:tab/>
      </w:r>
      <w:r w:rsidRPr="00E00813">
        <w:rPr>
          <w:rFonts w:ascii="Arial" w:hAnsi="Arial" w:cs="Arial"/>
          <w:b/>
          <w:sz w:val="22"/>
          <w:szCs w:val="20"/>
        </w:rPr>
        <w:t xml:space="preserve">Will subjects be asked to give permission for release of identifiable data (e.g., for future studies, publications, presentations, etc.), now or in the future? If so, explain here and include appropriate statements in the consent materials. See </w:t>
      </w:r>
      <w:hyperlink r:id="rId18" w:tgtFrame="blank" w:history="1">
        <w:r w:rsidRPr="00E00813">
          <w:rPr>
            <w:rStyle w:val="Hyperlink"/>
            <w:rFonts w:ascii="Arial" w:hAnsi="Arial" w:cs="Arial"/>
            <w:b/>
            <w:sz w:val="22"/>
            <w:szCs w:val="20"/>
          </w:rPr>
          <w:t>Media Records Release Form</w:t>
        </w:r>
      </w:hyperlink>
      <w:r w:rsidRPr="00E00813">
        <w:rPr>
          <w:rFonts w:ascii="Arial" w:hAnsi="Arial" w:cs="Arial"/>
          <w:b/>
          <w:sz w:val="22"/>
          <w:szCs w:val="20"/>
        </w:rPr>
        <w:t xml:space="preserve"> template for guidance.</w:t>
      </w:r>
    </w:p>
    <w:p w14:paraId="4F12FEBA" w14:textId="77777777" w:rsidR="00D51F91" w:rsidRDefault="00D51F91" w:rsidP="00D51F91">
      <w:pPr>
        <w:widowControl w:val="0"/>
        <w:autoSpaceDE w:val="0"/>
        <w:autoSpaceDN w:val="0"/>
        <w:adjustRightInd w:val="0"/>
        <w:ind w:left="360"/>
        <w:rPr>
          <w:rFonts w:ascii="Arial" w:eastAsia="Cambria" w:hAnsi="Arial" w:cs="ArialUnicodeMS"/>
          <w:sz w:val="22"/>
          <w:szCs w:val="20"/>
        </w:rPr>
      </w:pPr>
    </w:p>
    <w:p w14:paraId="26C2FF09" w14:textId="77777777" w:rsidR="00D51F91" w:rsidRPr="00BE00B7" w:rsidRDefault="00D51F91" w:rsidP="00D51F91">
      <w:pPr>
        <w:ind w:left="360"/>
        <w:rPr>
          <w:rFonts w:ascii="Arial" w:hAnsi="Arial" w:cs="Arial"/>
          <w:sz w:val="22"/>
          <w:szCs w:val="20"/>
        </w:rPr>
      </w:pPr>
      <w:r>
        <w:rPr>
          <w:rFonts w:ascii="Arial" w:hAnsi="Arial" w:cs="Arial"/>
          <w:sz w:val="22"/>
          <w:szCs w:val="20"/>
        </w:rPr>
        <w:t>Participants will be asked for permission to use their images in photographs and/or videotapes for public presentations and/or on project websites. No other identifiable data will be included within or along with these photos/videos (i.e. no names or other identifiable data). Appropriate statements have been included in consent materials.</w:t>
      </w:r>
    </w:p>
    <w:p w14:paraId="21BED177" w14:textId="77777777" w:rsidR="00D51F91" w:rsidRPr="00BE00B7" w:rsidRDefault="00D51F91" w:rsidP="00D51F91">
      <w:pPr>
        <w:widowControl w:val="0"/>
        <w:autoSpaceDE w:val="0"/>
        <w:autoSpaceDN w:val="0"/>
        <w:adjustRightInd w:val="0"/>
        <w:ind w:left="360"/>
        <w:rPr>
          <w:rFonts w:ascii="Arial" w:eastAsia="Cambria" w:hAnsi="Arial" w:cs="ArialUnicodeMS"/>
          <w:sz w:val="22"/>
          <w:szCs w:val="20"/>
        </w:rPr>
      </w:pPr>
    </w:p>
    <w:p w14:paraId="307689DD" w14:textId="77777777" w:rsidR="00D51F91" w:rsidRPr="00BE00B7" w:rsidRDefault="00D51F91" w:rsidP="00D51F91">
      <w:pPr>
        <w:widowControl w:val="0"/>
        <w:autoSpaceDE w:val="0"/>
        <w:autoSpaceDN w:val="0"/>
        <w:adjustRightInd w:val="0"/>
        <w:rPr>
          <w:rFonts w:ascii="Arial" w:eastAsia="Cambria" w:hAnsi="Arial" w:cs="ArialUnicodeMS"/>
          <w:sz w:val="22"/>
          <w:szCs w:val="20"/>
        </w:rPr>
      </w:pPr>
    </w:p>
    <w:p w14:paraId="4E93AFA3" w14:textId="77777777" w:rsidR="00D51F91" w:rsidRPr="00BE00B7" w:rsidRDefault="00D51F91" w:rsidP="00D51F91">
      <w:pPr>
        <w:spacing w:after="120"/>
        <w:ind w:left="360" w:hanging="360"/>
        <w:rPr>
          <w:rFonts w:ascii="Arial" w:hAnsi="Arial" w:cs="Arial"/>
          <w:b/>
          <w:sz w:val="22"/>
          <w:szCs w:val="20"/>
        </w:rPr>
      </w:pPr>
      <w:r w:rsidRPr="00BE00B7">
        <w:rPr>
          <w:rFonts w:ascii="Arial" w:hAnsi="Arial" w:cs="Arial"/>
          <w:sz w:val="22"/>
          <w:szCs w:val="20"/>
        </w:rPr>
        <w:t>h)</w:t>
      </w:r>
      <w:r w:rsidRPr="00BE00B7">
        <w:rPr>
          <w:rFonts w:ascii="Arial" w:hAnsi="Arial" w:cs="Arial"/>
          <w:b/>
          <w:sz w:val="22"/>
          <w:szCs w:val="20"/>
        </w:rPr>
        <w:t xml:space="preserve"> </w:t>
      </w:r>
      <w:r w:rsidRPr="00BE00B7">
        <w:rPr>
          <w:rFonts w:ascii="Arial" w:hAnsi="Arial" w:cs="Arial"/>
          <w:b/>
          <w:sz w:val="22"/>
          <w:szCs w:val="20"/>
        </w:rPr>
        <w:tab/>
      </w:r>
      <w:r w:rsidRPr="00E00813">
        <w:rPr>
          <w:rFonts w:ascii="Arial" w:hAnsi="Arial" w:cs="Arial"/>
          <w:b/>
          <w:sz w:val="22"/>
          <w:szCs w:val="20"/>
        </w:rPr>
        <w:t xml:space="preserve">Explain how subject </w:t>
      </w:r>
      <w:hyperlink r:id="rId19" w:tgtFrame="blank" w:history="1">
        <w:r w:rsidRPr="00E00813">
          <w:rPr>
            <w:rStyle w:val="Hyperlink"/>
            <w:rFonts w:ascii="Arial" w:hAnsi="Arial" w:cs="Arial"/>
            <w:b/>
            <w:sz w:val="22"/>
            <w:szCs w:val="20"/>
          </w:rPr>
          <w:t>privacy</w:t>
        </w:r>
      </w:hyperlink>
      <w:r w:rsidRPr="00E00813">
        <w:rPr>
          <w:rFonts w:ascii="Arial" w:hAnsi="Arial" w:cs="Arial"/>
          <w:b/>
          <w:sz w:val="22"/>
          <w:szCs w:val="20"/>
        </w:rPr>
        <w:t xml:space="preserve"> will be protected (e.g., conducting interviews in a discreet location).</w:t>
      </w:r>
    </w:p>
    <w:p w14:paraId="3B58015B" w14:textId="055982A9" w:rsidR="00CD0A48" w:rsidRDefault="00D51F91" w:rsidP="00D51F91">
      <w:pPr>
        <w:pStyle w:val="NormalWeb"/>
        <w:rPr>
          <w:rFonts w:ascii="Arial" w:hAnsi="Arial" w:cs="Arial"/>
          <w:sz w:val="22"/>
          <w:szCs w:val="20"/>
        </w:rPr>
      </w:pPr>
      <w:r>
        <w:rPr>
          <w:rFonts w:ascii="Arial" w:hAnsi="Arial" w:cs="Arial"/>
          <w:sz w:val="22"/>
          <w:szCs w:val="20"/>
        </w:rPr>
        <w:t>Interviews will be conducted in discreet locations by staff who have received standardized training on the sensitive instruments.</w:t>
      </w:r>
    </w:p>
    <w:p w14:paraId="597B8A7D" w14:textId="77777777" w:rsidR="00D06604" w:rsidRDefault="00D06604" w:rsidP="00BA4C41">
      <w:pPr>
        <w:rPr>
          <w:rFonts w:ascii="Arial" w:hAnsi="Arial"/>
          <w:sz w:val="22"/>
        </w:rPr>
      </w:pPr>
    </w:p>
    <w:p w14:paraId="737CB154" w14:textId="77777777" w:rsidR="00020E9B" w:rsidRDefault="00020E9B" w:rsidP="00BA4C41">
      <w:pPr>
        <w:rPr>
          <w:rFonts w:ascii="Arial" w:hAnsi="Arial"/>
          <w:b/>
          <w:sz w:val="22"/>
        </w:rPr>
      </w:pPr>
    </w:p>
    <w:p w14:paraId="11ABD99B" w14:textId="77777777" w:rsidR="00886BF2" w:rsidRDefault="00886BF2" w:rsidP="00BA4C41">
      <w:pPr>
        <w:rPr>
          <w:rFonts w:ascii="Arial" w:hAnsi="Arial"/>
          <w:b/>
          <w:sz w:val="22"/>
        </w:rPr>
      </w:pPr>
    </w:p>
    <w:p w14:paraId="08C7CCFA" w14:textId="77777777" w:rsidR="00886BF2" w:rsidRDefault="00886BF2" w:rsidP="00BA4C41">
      <w:pPr>
        <w:rPr>
          <w:rFonts w:ascii="Arial" w:hAnsi="Arial"/>
          <w:b/>
          <w:sz w:val="22"/>
        </w:rPr>
      </w:pPr>
    </w:p>
    <w:p w14:paraId="0B116886" w14:textId="77777777" w:rsidR="00886BF2" w:rsidRDefault="003821CB" w:rsidP="00BA4C41">
      <w:pPr>
        <w:rPr>
          <w:rFonts w:ascii="Arial" w:hAnsi="Arial"/>
          <w:b/>
          <w:sz w:val="22"/>
        </w:rPr>
      </w:pPr>
      <w:r>
        <w:rPr>
          <w:rStyle w:val="CommentReference"/>
          <w:lang w:eastAsia="ar-SA"/>
        </w:rPr>
        <w:commentReference w:id="94"/>
      </w:r>
    </w:p>
    <w:p w14:paraId="35E39A7F" w14:textId="77777777" w:rsidR="00C57A99" w:rsidRDefault="00C57A99" w:rsidP="00BA4C41">
      <w:pPr>
        <w:rPr>
          <w:rFonts w:ascii="Arial" w:hAnsi="Arial"/>
          <w:b/>
          <w:sz w:val="22"/>
        </w:rPr>
      </w:pPr>
    </w:p>
    <w:p w14:paraId="77AACE5A" w14:textId="77777777" w:rsidR="00C57A99" w:rsidRDefault="00C57A99" w:rsidP="00BA4C41">
      <w:pPr>
        <w:rPr>
          <w:rFonts w:ascii="Arial" w:hAnsi="Arial"/>
          <w:b/>
          <w:sz w:val="22"/>
        </w:rPr>
      </w:pPr>
    </w:p>
    <w:p w14:paraId="6EBB5930" w14:textId="77777777" w:rsidR="00C57A99" w:rsidRDefault="00C57A99" w:rsidP="00C57A99">
      <w:r>
        <w:t xml:space="preserve">Appendix XX: Comparison of nutrient content of </w:t>
      </w:r>
      <w:proofErr w:type="spellStart"/>
      <w:r>
        <w:t>Nutributter</w:t>
      </w:r>
      <w:proofErr w:type="spellEnd"/>
      <w:r>
        <w:t xml:space="preserve"> vs. the LNS produced for WASH-Benefits</w:t>
      </w:r>
    </w:p>
    <w:tbl>
      <w:tblPr>
        <w:tblW w:w="12301" w:type="dxa"/>
        <w:tblInd w:w="96" w:type="dxa"/>
        <w:tblLook w:val="04A0" w:firstRow="1" w:lastRow="0" w:firstColumn="1" w:lastColumn="0" w:noHBand="0" w:noVBand="1"/>
      </w:tblPr>
      <w:tblGrid>
        <w:gridCol w:w="2200"/>
        <w:gridCol w:w="780"/>
        <w:gridCol w:w="1440"/>
        <w:gridCol w:w="920"/>
        <w:gridCol w:w="920"/>
        <w:gridCol w:w="1120"/>
        <w:gridCol w:w="1000"/>
        <w:gridCol w:w="3921"/>
      </w:tblGrid>
      <w:tr w:rsidR="00C57A99" w:rsidRPr="00076199" w14:paraId="59C91EC4" w14:textId="77777777">
        <w:trPr>
          <w:trHeight w:val="20"/>
        </w:trPr>
        <w:tc>
          <w:tcPr>
            <w:tcW w:w="2200" w:type="dxa"/>
            <w:vMerge w:val="restart"/>
            <w:tcBorders>
              <w:top w:val="single" w:sz="8" w:space="0" w:color="auto"/>
              <w:left w:val="single" w:sz="8" w:space="0" w:color="auto"/>
              <w:bottom w:val="single" w:sz="8" w:space="0" w:color="000000"/>
              <w:right w:val="single" w:sz="4" w:space="0" w:color="auto"/>
            </w:tcBorders>
            <w:shd w:val="clear" w:color="000000" w:fill="EEECE1"/>
            <w:vAlign w:val="center"/>
          </w:tcPr>
          <w:p w14:paraId="24598871" w14:textId="77777777" w:rsidR="00C57A99" w:rsidRPr="00076199" w:rsidRDefault="00C57A99" w:rsidP="00184452">
            <w:pPr>
              <w:jc w:val="center"/>
              <w:rPr>
                <w:rFonts w:cs="Arial"/>
                <w:b/>
                <w:bCs/>
                <w:color w:val="000000"/>
                <w:sz w:val="18"/>
                <w:szCs w:val="18"/>
                <w:lang w:bidi="bn-BD"/>
              </w:rPr>
            </w:pPr>
            <w:r w:rsidRPr="00076199">
              <w:rPr>
                <w:rFonts w:cs="Arial"/>
                <w:b/>
                <w:bCs/>
                <w:color w:val="000000"/>
                <w:sz w:val="18"/>
                <w:szCs w:val="18"/>
                <w:lang w:bidi="bn-BD"/>
              </w:rPr>
              <w:t>Nutrient</w:t>
            </w:r>
          </w:p>
        </w:tc>
        <w:tc>
          <w:tcPr>
            <w:tcW w:w="780" w:type="dxa"/>
            <w:vMerge w:val="restart"/>
            <w:tcBorders>
              <w:top w:val="single" w:sz="8" w:space="0" w:color="auto"/>
              <w:left w:val="single" w:sz="4" w:space="0" w:color="auto"/>
              <w:bottom w:val="single" w:sz="8" w:space="0" w:color="000000"/>
              <w:right w:val="single" w:sz="4" w:space="0" w:color="auto"/>
            </w:tcBorders>
            <w:shd w:val="clear" w:color="000000" w:fill="EEECE1"/>
            <w:vAlign w:val="center"/>
          </w:tcPr>
          <w:p w14:paraId="19D41039" w14:textId="77777777" w:rsidR="00C57A99" w:rsidRPr="00076199" w:rsidRDefault="00C57A99" w:rsidP="00184452">
            <w:pPr>
              <w:jc w:val="center"/>
              <w:rPr>
                <w:rFonts w:cs="Arial"/>
                <w:b/>
                <w:bCs/>
                <w:color w:val="000000"/>
                <w:sz w:val="18"/>
                <w:szCs w:val="18"/>
                <w:lang w:bidi="bn-BD"/>
              </w:rPr>
            </w:pPr>
            <w:r w:rsidRPr="00076199">
              <w:rPr>
                <w:rFonts w:cs="Arial"/>
                <w:b/>
                <w:bCs/>
                <w:color w:val="000000"/>
                <w:sz w:val="18"/>
                <w:szCs w:val="18"/>
                <w:lang w:bidi="bn-BD"/>
              </w:rPr>
              <w:t>Unit</w:t>
            </w:r>
          </w:p>
        </w:tc>
        <w:tc>
          <w:tcPr>
            <w:tcW w:w="1440" w:type="dxa"/>
            <w:vMerge w:val="restart"/>
            <w:tcBorders>
              <w:top w:val="single" w:sz="8" w:space="0" w:color="auto"/>
              <w:left w:val="single" w:sz="4" w:space="0" w:color="auto"/>
              <w:bottom w:val="single" w:sz="8" w:space="0" w:color="000000"/>
              <w:right w:val="single" w:sz="4" w:space="0" w:color="auto"/>
            </w:tcBorders>
            <w:shd w:val="clear" w:color="000000" w:fill="EEECE1"/>
            <w:vAlign w:val="center"/>
          </w:tcPr>
          <w:p w14:paraId="777F24E2" w14:textId="77777777" w:rsidR="00C57A99" w:rsidRPr="00076199" w:rsidRDefault="00C57A99" w:rsidP="00184452">
            <w:pPr>
              <w:jc w:val="center"/>
              <w:rPr>
                <w:rFonts w:cs="Arial"/>
                <w:b/>
                <w:bCs/>
                <w:color w:val="000000"/>
                <w:sz w:val="18"/>
                <w:szCs w:val="18"/>
                <w:lang w:bidi="bn-BD"/>
              </w:rPr>
            </w:pPr>
            <w:r w:rsidRPr="00076199">
              <w:rPr>
                <w:rFonts w:cs="Arial"/>
                <w:b/>
                <w:bCs/>
                <w:color w:val="000000"/>
                <w:sz w:val="18"/>
                <w:szCs w:val="18"/>
                <w:lang w:bidi="bn-BD"/>
              </w:rPr>
              <w:t>WHO/FAO RNIs</w:t>
            </w:r>
            <w:r w:rsidRPr="00C45488">
              <w:rPr>
                <w:rFonts w:cs="Arial"/>
                <w:b/>
                <w:bCs/>
                <w:color w:val="000000"/>
                <w:sz w:val="18"/>
                <w:szCs w:val="18"/>
                <w:vertAlign w:val="superscript"/>
                <w:lang w:bidi="bn-BD"/>
              </w:rPr>
              <w:t>1</w:t>
            </w:r>
            <w:r w:rsidRPr="00076199">
              <w:rPr>
                <w:rFonts w:cs="Arial"/>
                <w:b/>
                <w:bCs/>
                <w:color w:val="000000"/>
                <w:sz w:val="18"/>
                <w:szCs w:val="18"/>
                <w:lang w:bidi="bn-BD"/>
              </w:rPr>
              <w:t xml:space="preserve"> for children 1-3 y</w:t>
            </w:r>
          </w:p>
        </w:tc>
        <w:tc>
          <w:tcPr>
            <w:tcW w:w="1840" w:type="dxa"/>
            <w:gridSpan w:val="2"/>
            <w:tcBorders>
              <w:top w:val="single" w:sz="8" w:space="0" w:color="auto"/>
              <w:left w:val="nil"/>
              <w:bottom w:val="nil"/>
              <w:right w:val="single" w:sz="4" w:space="0" w:color="auto"/>
            </w:tcBorders>
            <w:shd w:val="clear" w:color="000000" w:fill="EEECE1"/>
            <w:noWrap/>
            <w:vAlign w:val="bottom"/>
          </w:tcPr>
          <w:p w14:paraId="63B6EB8F" w14:textId="77777777" w:rsidR="00C57A99" w:rsidRPr="00076199" w:rsidRDefault="00C57A99" w:rsidP="00184452">
            <w:pPr>
              <w:jc w:val="center"/>
              <w:rPr>
                <w:b/>
                <w:bCs/>
                <w:color w:val="000000"/>
                <w:sz w:val="18"/>
                <w:szCs w:val="18"/>
                <w:u w:val="single"/>
                <w:lang w:bidi="bn-BD"/>
              </w:rPr>
            </w:pPr>
            <w:proofErr w:type="spellStart"/>
            <w:r w:rsidRPr="00076199">
              <w:rPr>
                <w:b/>
                <w:bCs/>
                <w:color w:val="000000"/>
                <w:sz w:val="18"/>
                <w:szCs w:val="18"/>
                <w:u w:val="single"/>
                <w:lang w:bidi="bn-BD"/>
              </w:rPr>
              <w:t>Nutributter</w:t>
            </w:r>
            <w:proofErr w:type="spellEnd"/>
          </w:p>
        </w:tc>
        <w:tc>
          <w:tcPr>
            <w:tcW w:w="2120" w:type="dxa"/>
            <w:gridSpan w:val="2"/>
            <w:tcBorders>
              <w:top w:val="single" w:sz="8" w:space="0" w:color="auto"/>
              <w:left w:val="nil"/>
              <w:bottom w:val="nil"/>
              <w:right w:val="single" w:sz="4" w:space="0" w:color="000000"/>
            </w:tcBorders>
            <w:shd w:val="clear" w:color="000000" w:fill="EEECE1"/>
            <w:noWrap/>
            <w:vAlign w:val="bottom"/>
          </w:tcPr>
          <w:p w14:paraId="7B77B7B8" w14:textId="77777777" w:rsidR="00C57A99" w:rsidRPr="00076199" w:rsidRDefault="00C57A99" w:rsidP="00184452">
            <w:pPr>
              <w:jc w:val="center"/>
              <w:rPr>
                <w:b/>
                <w:bCs/>
                <w:color w:val="000000"/>
                <w:sz w:val="18"/>
                <w:szCs w:val="18"/>
                <w:u w:val="single"/>
                <w:lang w:bidi="bn-BD"/>
              </w:rPr>
            </w:pPr>
            <w:r w:rsidRPr="00076199">
              <w:rPr>
                <w:b/>
                <w:bCs/>
                <w:color w:val="000000"/>
                <w:sz w:val="18"/>
                <w:szCs w:val="18"/>
                <w:u w:val="single"/>
                <w:lang w:bidi="bn-BD"/>
              </w:rPr>
              <w:t>WASH-B LNS</w:t>
            </w:r>
          </w:p>
        </w:tc>
        <w:tc>
          <w:tcPr>
            <w:tcW w:w="3921" w:type="dxa"/>
            <w:tcBorders>
              <w:top w:val="single" w:sz="8" w:space="0" w:color="auto"/>
              <w:left w:val="nil"/>
              <w:bottom w:val="nil"/>
              <w:right w:val="single" w:sz="8" w:space="0" w:color="auto"/>
            </w:tcBorders>
            <w:shd w:val="clear" w:color="000000" w:fill="EEECE1"/>
            <w:noWrap/>
            <w:vAlign w:val="bottom"/>
          </w:tcPr>
          <w:p w14:paraId="3AD007D4" w14:textId="77777777" w:rsidR="00C57A99" w:rsidRPr="00076199" w:rsidRDefault="00C57A99" w:rsidP="00184452">
            <w:pPr>
              <w:jc w:val="center"/>
              <w:rPr>
                <w:b/>
                <w:bCs/>
                <w:color w:val="000000"/>
                <w:sz w:val="18"/>
                <w:szCs w:val="18"/>
                <w:u w:val="single"/>
                <w:lang w:bidi="bn-BD"/>
              </w:rPr>
            </w:pPr>
          </w:p>
        </w:tc>
      </w:tr>
      <w:tr w:rsidR="00C57A99" w:rsidRPr="00076199" w14:paraId="2EC89640" w14:textId="77777777">
        <w:trPr>
          <w:trHeight w:val="20"/>
        </w:trPr>
        <w:tc>
          <w:tcPr>
            <w:tcW w:w="2200" w:type="dxa"/>
            <w:vMerge/>
            <w:tcBorders>
              <w:top w:val="single" w:sz="8" w:space="0" w:color="auto"/>
              <w:left w:val="single" w:sz="8" w:space="0" w:color="auto"/>
              <w:bottom w:val="single" w:sz="8" w:space="0" w:color="000000"/>
              <w:right w:val="single" w:sz="4" w:space="0" w:color="auto"/>
            </w:tcBorders>
            <w:vAlign w:val="center"/>
          </w:tcPr>
          <w:p w14:paraId="13AE1B60" w14:textId="77777777" w:rsidR="00C57A99" w:rsidRPr="00076199" w:rsidRDefault="00C57A99" w:rsidP="00184452">
            <w:pPr>
              <w:rPr>
                <w:rFonts w:cs="Arial"/>
                <w:b/>
                <w:bCs/>
                <w:color w:val="000000"/>
                <w:sz w:val="18"/>
                <w:szCs w:val="18"/>
                <w:lang w:bidi="bn-BD"/>
              </w:rPr>
            </w:pPr>
          </w:p>
        </w:tc>
        <w:tc>
          <w:tcPr>
            <w:tcW w:w="780" w:type="dxa"/>
            <w:vMerge/>
            <w:tcBorders>
              <w:top w:val="single" w:sz="8" w:space="0" w:color="auto"/>
              <w:left w:val="single" w:sz="4" w:space="0" w:color="auto"/>
              <w:bottom w:val="single" w:sz="8" w:space="0" w:color="000000"/>
              <w:right w:val="single" w:sz="4" w:space="0" w:color="auto"/>
            </w:tcBorders>
            <w:vAlign w:val="center"/>
          </w:tcPr>
          <w:p w14:paraId="195CE102" w14:textId="77777777" w:rsidR="00C57A99" w:rsidRPr="00076199" w:rsidRDefault="00C57A99" w:rsidP="00184452">
            <w:pPr>
              <w:rPr>
                <w:rFonts w:cs="Arial"/>
                <w:b/>
                <w:bCs/>
                <w:color w:val="000000"/>
                <w:sz w:val="18"/>
                <w:szCs w:val="18"/>
                <w:lang w:bidi="bn-BD"/>
              </w:rPr>
            </w:pPr>
          </w:p>
        </w:tc>
        <w:tc>
          <w:tcPr>
            <w:tcW w:w="1440" w:type="dxa"/>
            <w:vMerge/>
            <w:tcBorders>
              <w:top w:val="single" w:sz="8" w:space="0" w:color="auto"/>
              <w:left w:val="single" w:sz="4" w:space="0" w:color="auto"/>
              <w:bottom w:val="single" w:sz="8" w:space="0" w:color="000000"/>
              <w:right w:val="single" w:sz="4" w:space="0" w:color="auto"/>
            </w:tcBorders>
            <w:vAlign w:val="center"/>
          </w:tcPr>
          <w:p w14:paraId="1B30C6DF" w14:textId="77777777" w:rsidR="00C57A99" w:rsidRPr="00076199" w:rsidRDefault="00C57A99" w:rsidP="00184452">
            <w:pPr>
              <w:rPr>
                <w:rFonts w:cs="Arial"/>
                <w:b/>
                <w:bCs/>
                <w:color w:val="000000"/>
                <w:sz w:val="18"/>
                <w:szCs w:val="18"/>
                <w:lang w:bidi="bn-BD"/>
              </w:rPr>
            </w:pPr>
          </w:p>
        </w:tc>
        <w:tc>
          <w:tcPr>
            <w:tcW w:w="920" w:type="dxa"/>
            <w:tcBorders>
              <w:top w:val="nil"/>
              <w:left w:val="nil"/>
              <w:bottom w:val="single" w:sz="8" w:space="0" w:color="auto"/>
              <w:right w:val="single" w:sz="4" w:space="0" w:color="auto"/>
            </w:tcBorders>
            <w:shd w:val="clear" w:color="000000" w:fill="EEECE1"/>
            <w:vAlign w:val="center"/>
          </w:tcPr>
          <w:p w14:paraId="394A14E1" w14:textId="77777777" w:rsidR="00C57A99" w:rsidRPr="00076199" w:rsidRDefault="00C57A99" w:rsidP="00184452">
            <w:pPr>
              <w:jc w:val="center"/>
              <w:rPr>
                <w:b/>
                <w:bCs/>
                <w:color w:val="000000"/>
                <w:sz w:val="18"/>
                <w:szCs w:val="18"/>
                <w:lang w:bidi="bn-BD"/>
              </w:rPr>
            </w:pPr>
            <w:r w:rsidRPr="00076199">
              <w:rPr>
                <w:b/>
                <w:bCs/>
                <w:color w:val="000000"/>
                <w:sz w:val="18"/>
                <w:szCs w:val="18"/>
                <w:lang w:bidi="bn-BD"/>
              </w:rPr>
              <w:t>Content</w:t>
            </w:r>
          </w:p>
        </w:tc>
        <w:tc>
          <w:tcPr>
            <w:tcW w:w="920" w:type="dxa"/>
            <w:tcBorders>
              <w:top w:val="nil"/>
              <w:left w:val="nil"/>
              <w:bottom w:val="single" w:sz="8" w:space="0" w:color="auto"/>
              <w:right w:val="single" w:sz="4" w:space="0" w:color="auto"/>
            </w:tcBorders>
            <w:shd w:val="clear" w:color="000000" w:fill="EEECE1"/>
            <w:vAlign w:val="center"/>
          </w:tcPr>
          <w:p w14:paraId="6A0FDA98" w14:textId="77777777" w:rsidR="00C57A99" w:rsidRPr="00076199" w:rsidRDefault="00C57A99" w:rsidP="00184452">
            <w:pPr>
              <w:jc w:val="center"/>
              <w:rPr>
                <w:b/>
                <w:bCs/>
                <w:color w:val="000000"/>
                <w:sz w:val="18"/>
                <w:szCs w:val="18"/>
                <w:lang w:bidi="bn-BD"/>
              </w:rPr>
            </w:pPr>
            <w:r w:rsidRPr="00076199">
              <w:rPr>
                <w:b/>
                <w:bCs/>
                <w:color w:val="000000"/>
                <w:sz w:val="18"/>
                <w:szCs w:val="18"/>
                <w:lang w:bidi="bn-BD"/>
              </w:rPr>
              <w:t>% RNI</w:t>
            </w:r>
          </w:p>
        </w:tc>
        <w:tc>
          <w:tcPr>
            <w:tcW w:w="1120" w:type="dxa"/>
            <w:tcBorders>
              <w:top w:val="nil"/>
              <w:left w:val="nil"/>
              <w:bottom w:val="single" w:sz="8" w:space="0" w:color="auto"/>
              <w:right w:val="nil"/>
            </w:tcBorders>
            <w:shd w:val="clear" w:color="000000" w:fill="EEECE1"/>
            <w:vAlign w:val="center"/>
          </w:tcPr>
          <w:p w14:paraId="7D41F7C5" w14:textId="77777777" w:rsidR="00C57A99" w:rsidRPr="00076199" w:rsidRDefault="00C57A99" w:rsidP="00184452">
            <w:pPr>
              <w:jc w:val="center"/>
              <w:rPr>
                <w:b/>
                <w:bCs/>
                <w:color w:val="000000"/>
                <w:sz w:val="18"/>
                <w:szCs w:val="18"/>
                <w:lang w:bidi="bn-BD"/>
              </w:rPr>
            </w:pPr>
            <w:r w:rsidRPr="00076199">
              <w:rPr>
                <w:b/>
                <w:bCs/>
                <w:color w:val="000000"/>
                <w:sz w:val="18"/>
                <w:szCs w:val="18"/>
                <w:lang w:bidi="bn-BD"/>
              </w:rPr>
              <w:t>Content</w:t>
            </w:r>
          </w:p>
        </w:tc>
        <w:tc>
          <w:tcPr>
            <w:tcW w:w="1000" w:type="dxa"/>
            <w:tcBorders>
              <w:top w:val="nil"/>
              <w:left w:val="single" w:sz="4" w:space="0" w:color="auto"/>
              <w:bottom w:val="single" w:sz="8" w:space="0" w:color="auto"/>
              <w:right w:val="single" w:sz="4" w:space="0" w:color="auto"/>
            </w:tcBorders>
            <w:shd w:val="clear" w:color="000000" w:fill="EEECE1"/>
            <w:vAlign w:val="center"/>
          </w:tcPr>
          <w:p w14:paraId="66CB38C0" w14:textId="77777777" w:rsidR="00C57A99" w:rsidRPr="00076199" w:rsidRDefault="00C57A99" w:rsidP="00184452">
            <w:pPr>
              <w:jc w:val="center"/>
              <w:rPr>
                <w:b/>
                <w:bCs/>
                <w:color w:val="000000"/>
                <w:sz w:val="18"/>
                <w:szCs w:val="18"/>
                <w:lang w:bidi="bn-BD"/>
              </w:rPr>
            </w:pPr>
            <w:r w:rsidRPr="00076199">
              <w:rPr>
                <w:b/>
                <w:bCs/>
                <w:color w:val="000000"/>
                <w:sz w:val="18"/>
                <w:szCs w:val="18"/>
                <w:lang w:bidi="bn-BD"/>
              </w:rPr>
              <w:t>%</w:t>
            </w:r>
            <w:r w:rsidRPr="00C45488">
              <w:rPr>
                <w:b/>
                <w:bCs/>
                <w:color w:val="000000"/>
                <w:sz w:val="18"/>
                <w:szCs w:val="18"/>
                <w:lang w:bidi="bn-BD"/>
              </w:rPr>
              <w:t xml:space="preserve"> </w:t>
            </w:r>
            <w:r w:rsidRPr="00076199">
              <w:rPr>
                <w:b/>
                <w:bCs/>
                <w:color w:val="000000"/>
                <w:sz w:val="18"/>
                <w:szCs w:val="18"/>
                <w:lang w:bidi="bn-BD"/>
              </w:rPr>
              <w:t>RNI</w:t>
            </w:r>
          </w:p>
        </w:tc>
        <w:tc>
          <w:tcPr>
            <w:tcW w:w="3921" w:type="dxa"/>
            <w:tcBorders>
              <w:top w:val="nil"/>
              <w:left w:val="nil"/>
              <w:bottom w:val="nil"/>
              <w:right w:val="single" w:sz="8" w:space="0" w:color="auto"/>
            </w:tcBorders>
            <w:shd w:val="clear" w:color="000000" w:fill="EEECE1"/>
            <w:vAlign w:val="center"/>
          </w:tcPr>
          <w:p w14:paraId="1D4D0514" w14:textId="77777777" w:rsidR="00C57A99" w:rsidRPr="00076199" w:rsidRDefault="00C57A99" w:rsidP="00184452">
            <w:pPr>
              <w:jc w:val="center"/>
              <w:rPr>
                <w:rFonts w:cs="Arial"/>
                <w:b/>
                <w:bCs/>
                <w:color w:val="000000"/>
                <w:sz w:val="18"/>
                <w:szCs w:val="18"/>
                <w:lang w:bidi="bn-BD"/>
              </w:rPr>
            </w:pPr>
            <w:r w:rsidRPr="00076199">
              <w:rPr>
                <w:rFonts w:cs="Arial"/>
                <w:b/>
                <w:bCs/>
                <w:color w:val="000000"/>
                <w:sz w:val="18"/>
                <w:szCs w:val="18"/>
                <w:lang w:bidi="bn-BD"/>
              </w:rPr>
              <w:t>Chemical form of nutrients</w:t>
            </w:r>
          </w:p>
        </w:tc>
      </w:tr>
      <w:tr w:rsidR="00C57A99" w:rsidRPr="00076199" w14:paraId="6C6E54F3"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6038E1C0" w14:textId="77777777" w:rsidR="00C57A99" w:rsidRPr="00076199" w:rsidRDefault="00C57A99" w:rsidP="00184452">
            <w:pPr>
              <w:rPr>
                <w:color w:val="000000"/>
                <w:sz w:val="18"/>
                <w:szCs w:val="18"/>
                <w:lang w:bidi="bn-BD"/>
              </w:rPr>
            </w:pPr>
            <w:r w:rsidRPr="00076199">
              <w:rPr>
                <w:color w:val="000000"/>
                <w:sz w:val="18"/>
                <w:szCs w:val="18"/>
                <w:lang w:bidi="bn-BD"/>
              </w:rPr>
              <w:t>Dose</w:t>
            </w:r>
          </w:p>
        </w:tc>
        <w:tc>
          <w:tcPr>
            <w:tcW w:w="780" w:type="dxa"/>
            <w:tcBorders>
              <w:top w:val="nil"/>
              <w:left w:val="nil"/>
              <w:bottom w:val="single" w:sz="4" w:space="0" w:color="auto"/>
              <w:right w:val="single" w:sz="4" w:space="0" w:color="auto"/>
            </w:tcBorders>
            <w:shd w:val="clear" w:color="auto" w:fill="auto"/>
            <w:noWrap/>
            <w:vAlign w:val="bottom"/>
          </w:tcPr>
          <w:p w14:paraId="01396E0D" w14:textId="77777777" w:rsidR="00C57A99" w:rsidRPr="00076199" w:rsidRDefault="00C57A99" w:rsidP="00184452">
            <w:pPr>
              <w:jc w:val="center"/>
              <w:rPr>
                <w:color w:val="000000"/>
                <w:sz w:val="18"/>
                <w:szCs w:val="18"/>
                <w:lang w:bidi="bn-BD"/>
              </w:rPr>
            </w:pPr>
            <w:r w:rsidRPr="00076199">
              <w:rPr>
                <w:color w:val="000000"/>
                <w:sz w:val="18"/>
                <w:szCs w:val="18"/>
                <w:lang w:bidi="bn-BD"/>
              </w:rPr>
              <w:t>g</w:t>
            </w:r>
          </w:p>
        </w:tc>
        <w:tc>
          <w:tcPr>
            <w:tcW w:w="1440" w:type="dxa"/>
            <w:tcBorders>
              <w:top w:val="nil"/>
              <w:left w:val="nil"/>
              <w:bottom w:val="single" w:sz="4" w:space="0" w:color="auto"/>
              <w:right w:val="single" w:sz="4" w:space="0" w:color="auto"/>
            </w:tcBorders>
            <w:shd w:val="clear" w:color="auto" w:fill="auto"/>
            <w:noWrap/>
            <w:vAlign w:val="bottom"/>
          </w:tcPr>
          <w:p w14:paraId="133FA066" w14:textId="77777777" w:rsidR="00C57A99" w:rsidRPr="00076199" w:rsidRDefault="00C57A99" w:rsidP="00184452">
            <w:pPr>
              <w:jc w:val="center"/>
              <w:rPr>
                <w:color w:val="000000"/>
                <w:sz w:val="18"/>
                <w:szCs w:val="18"/>
                <w:lang w:bidi="bn-BD"/>
              </w:rPr>
            </w:pPr>
            <w:r w:rsidRPr="00076199">
              <w:rPr>
                <w:color w:val="000000"/>
                <w:sz w:val="18"/>
                <w:szCs w:val="18"/>
                <w:lang w:bidi="bn-BD"/>
              </w:rPr>
              <w:t> </w:t>
            </w:r>
          </w:p>
        </w:tc>
        <w:tc>
          <w:tcPr>
            <w:tcW w:w="920" w:type="dxa"/>
            <w:tcBorders>
              <w:top w:val="nil"/>
              <w:left w:val="nil"/>
              <w:bottom w:val="single" w:sz="4" w:space="0" w:color="auto"/>
              <w:right w:val="single" w:sz="4" w:space="0" w:color="auto"/>
            </w:tcBorders>
            <w:shd w:val="clear" w:color="auto" w:fill="auto"/>
            <w:noWrap/>
            <w:vAlign w:val="bottom"/>
          </w:tcPr>
          <w:p w14:paraId="0AF91AF6" w14:textId="77777777" w:rsidR="00C57A99" w:rsidRPr="00076199" w:rsidRDefault="00C57A99" w:rsidP="00184452">
            <w:pPr>
              <w:jc w:val="center"/>
              <w:rPr>
                <w:color w:val="000000"/>
                <w:sz w:val="18"/>
                <w:szCs w:val="18"/>
                <w:lang w:bidi="bn-BD"/>
              </w:rPr>
            </w:pPr>
            <w:r w:rsidRPr="00076199">
              <w:rPr>
                <w:color w:val="000000"/>
                <w:sz w:val="18"/>
                <w:szCs w:val="18"/>
                <w:lang w:bidi="bn-BD"/>
              </w:rPr>
              <w:t>20</w:t>
            </w:r>
          </w:p>
        </w:tc>
        <w:tc>
          <w:tcPr>
            <w:tcW w:w="920" w:type="dxa"/>
            <w:tcBorders>
              <w:top w:val="nil"/>
              <w:left w:val="nil"/>
              <w:bottom w:val="single" w:sz="4" w:space="0" w:color="auto"/>
              <w:right w:val="single" w:sz="4" w:space="0" w:color="auto"/>
            </w:tcBorders>
            <w:shd w:val="clear" w:color="auto" w:fill="auto"/>
            <w:noWrap/>
            <w:vAlign w:val="bottom"/>
          </w:tcPr>
          <w:p w14:paraId="118C0D4C" w14:textId="77777777" w:rsidR="00C57A99" w:rsidRPr="00076199" w:rsidRDefault="00C57A99" w:rsidP="00184452">
            <w:pPr>
              <w:jc w:val="center"/>
              <w:rPr>
                <w:color w:val="000000"/>
                <w:sz w:val="18"/>
                <w:szCs w:val="18"/>
                <w:lang w:bidi="bn-BD"/>
              </w:rPr>
            </w:pPr>
            <w:r w:rsidRPr="00076199">
              <w:rPr>
                <w:color w:val="000000"/>
                <w:sz w:val="18"/>
                <w:szCs w:val="18"/>
                <w:lang w:bidi="bn-BD"/>
              </w:rPr>
              <w:t> </w:t>
            </w:r>
          </w:p>
        </w:tc>
        <w:tc>
          <w:tcPr>
            <w:tcW w:w="1120" w:type="dxa"/>
            <w:tcBorders>
              <w:top w:val="nil"/>
              <w:left w:val="nil"/>
              <w:bottom w:val="single" w:sz="4" w:space="0" w:color="auto"/>
              <w:right w:val="single" w:sz="4" w:space="0" w:color="auto"/>
            </w:tcBorders>
            <w:shd w:val="clear" w:color="auto" w:fill="auto"/>
            <w:noWrap/>
            <w:vAlign w:val="bottom"/>
          </w:tcPr>
          <w:p w14:paraId="44E6E81A" w14:textId="77777777" w:rsidR="00C57A99" w:rsidRPr="00076199" w:rsidRDefault="00C57A99" w:rsidP="00184452">
            <w:pPr>
              <w:jc w:val="center"/>
              <w:rPr>
                <w:color w:val="000000"/>
                <w:sz w:val="18"/>
                <w:szCs w:val="18"/>
                <w:lang w:bidi="bn-BD"/>
              </w:rPr>
            </w:pPr>
            <w:r w:rsidRPr="00076199">
              <w:rPr>
                <w:color w:val="000000"/>
                <w:sz w:val="18"/>
                <w:szCs w:val="18"/>
                <w:lang w:bidi="bn-BD"/>
              </w:rPr>
              <w:t>20</w:t>
            </w:r>
          </w:p>
        </w:tc>
        <w:tc>
          <w:tcPr>
            <w:tcW w:w="1000" w:type="dxa"/>
            <w:tcBorders>
              <w:top w:val="nil"/>
              <w:left w:val="nil"/>
              <w:bottom w:val="single" w:sz="4" w:space="0" w:color="auto"/>
              <w:right w:val="single" w:sz="4" w:space="0" w:color="auto"/>
            </w:tcBorders>
            <w:shd w:val="clear" w:color="auto" w:fill="auto"/>
            <w:noWrap/>
            <w:vAlign w:val="bottom"/>
          </w:tcPr>
          <w:p w14:paraId="6962F436" w14:textId="77777777" w:rsidR="00C57A99" w:rsidRPr="00076199" w:rsidRDefault="00C57A99" w:rsidP="00184452">
            <w:pPr>
              <w:jc w:val="center"/>
              <w:rPr>
                <w:color w:val="000000"/>
                <w:sz w:val="18"/>
                <w:szCs w:val="18"/>
                <w:lang w:bidi="bn-BD"/>
              </w:rPr>
            </w:pPr>
            <w:r w:rsidRPr="00076199">
              <w:rPr>
                <w:color w:val="000000"/>
                <w:sz w:val="18"/>
                <w:szCs w:val="18"/>
                <w:lang w:bidi="bn-BD"/>
              </w:rPr>
              <w:t> </w:t>
            </w:r>
          </w:p>
        </w:tc>
        <w:tc>
          <w:tcPr>
            <w:tcW w:w="3921" w:type="dxa"/>
            <w:tcBorders>
              <w:top w:val="single" w:sz="8" w:space="0" w:color="auto"/>
              <w:left w:val="nil"/>
              <w:bottom w:val="single" w:sz="4" w:space="0" w:color="auto"/>
              <w:right w:val="single" w:sz="4" w:space="0" w:color="auto"/>
            </w:tcBorders>
            <w:shd w:val="clear" w:color="auto" w:fill="auto"/>
            <w:vAlign w:val="bottom"/>
          </w:tcPr>
          <w:p w14:paraId="143FBE25" w14:textId="77777777" w:rsidR="00C57A99" w:rsidRPr="00076199" w:rsidRDefault="00C57A99" w:rsidP="00184452">
            <w:pPr>
              <w:jc w:val="center"/>
              <w:rPr>
                <w:color w:val="000000"/>
                <w:sz w:val="18"/>
                <w:szCs w:val="18"/>
                <w:lang w:bidi="bn-BD"/>
              </w:rPr>
            </w:pPr>
            <w:r w:rsidRPr="00076199">
              <w:rPr>
                <w:color w:val="000000"/>
                <w:sz w:val="18"/>
                <w:szCs w:val="18"/>
                <w:lang w:bidi="bn-BD"/>
              </w:rPr>
              <w:t> </w:t>
            </w:r>
          </w:p>
        </w:tc>
      </w:tr>
      <w:tr w:rsidR="00C57A99" w:rsidRPr="00076199" w14:paraId="0BF7712A"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5FBDE15E" w14:textId="77777777" w:rsidR="00C57A99" w:rsidRPr="00076199" w:rsidRDefault="00C57A99" w:rsidP="00184452">
            <w:pPr>
              <w:rPr>
                <w:color w:val="000000"/>
                <w:sz w:val="18"/>
                <w:szCs w:val="18"/>
                <w:lang w:bidi="bn-BD"/>
              </w:rPr>
            </w:pPr>
            <w:r w:rsidRPr="00076199">
              <w:rPr>
                <w:color w:val="000000"/>
                <w:sz w:val="18"/>
                <w:szCs w:val="18"/>
                <w:lang w:bidi="bn-BD"/>
              </w:rPr>
              <w:t xml:space="preserve">Energy </w:t>
            </w:r>
          </w:p>
        </w:tc>
        <w:tc>
          <w:tcPr>
            <w:tcW w:w="780" w:type="dxa"/>
            <w:tcBorders>
              <w:top w:val="nil"/>
              <w:left w:val="nil"/>
              <w:bottom w:val="single" w:sz="4" w:space="0" w:color="auto"/>
              <w:right w:val="single" w:sz="4" w:space="0" w:color="auto"/>
            </w:tcBorders>
            <w:shd w:val="clear" w:color="auto" w:fill="auto"/>
            <w:noWrap/>
            <w:vAlign w:val="bottom"/>
          </w:tcPr>
          <w:p w14:paraId="127BACFE" w14:textId="77777777" w:rsidR="00C57A99" w:rsidRPr="00076199" w:rsidRDefault="00C57A99" w:rsidP="00184452">
            <w:pPr>
              <w:jc w:val="center"/>
              <w:rPr>
                <w:color w:val="000000"/>
                <w:sz w:val="18"/>
                <w:szCs w:val="18"/>
                <w:lang w:bidi="bn-BD"/>
              </w:rPr>
            </w:pPr>
            <w:r w:rsidRPr="00076199">
              <w:rPr>
                <w:color w:val="000000"/>
                <w:sz w:val="18"/>
                <w:szCs w:val="18"/>
                <w:lang w:bidi="bn-BD"/>
              </w:rPr>
              <w:t>kcal</w:t>
            </w:r>
          </w:p>
        </w:tc>
        <w:tc>
          <w:tcPr>
            <w:tcW w:w="1440" w:type="dxa"/>
            <w:tcBorders>
              <w:top w:val="nil"/>
              <w:left w:val="nil"/>
              <w:bottom w:val="single" w:sz="4" w:space="0" w:color="auto"/>
              <w:right w:val="single" w:sz="4" w:space="0" w:color="auto"/>
            </w:tcBorders>
            <w:shd w:val="clear" w:color="auto" w:fill="auto"/>
            <w:noWrap/>
            <w:vAlign w:val="bottom"/>
          </w:tcPr>
          <w:p w14:paraId="2DA83795" w14:textId="77777777" w:rsidR="00C57A99" w:rsidRPr="00076199" w:rsidRDefault="00C57A99" w:rsidP="00184452">
            <w:pPr>
              <w:jc w:val="center"/>
              <w:rPr>
                <w:color w:val="000000"/>
                <w:sz w:val="18"/>
                <w:szCs w:val="18"/>
                <w:lang w:bidi="bn-BD"/>
              </w:rPr>
            </w:pPr>
            <w:r w:rsidRPr="00076199">
              <w:rPr>
                <w:color w:val="000000"/>
                <w:sz w:val="18"/>
                <w:szCs w:val="18"/>
                <w:lang w:bidi="bn-BD"/>
              </w:rPr>
              <w:t> </w:t>
            </w:r>
          </w:p>
        </w:tc>
        <w:tc>
          <w:tcPr>
            <w:tcW w:w="920" w:type="dxa"/>
            <w:tcBorders>
              <w:top w:val="nil"/>
              <w:left w:val="nil"/>
              <w:bottom w:val="single" w:sz="4" w:space="0" w:color="auto"/>
              <w:right w:val="single" w:sz="4" w:space="0" w:color="auto"/>
            </w:tcBorders>
            <w:shd w:val="clear" w:color="auto" w:fill="auto"/>
            <w:noWrap/>
            <w:vAlign w:val="bottom"/>
          </w:tcPr>
          <w:p w14:paraId="29692885" w14:textId="77777777" w:rsidR="00C57A99" w:rsidRPr="00076199" w:rsidRDefault="00C57A99" w:rsidP="00184452">
            <w:pPr>
              <w:jc w:val="center"/>
              <w:rPr>
                <w:color w:val="000000"/>
                <w:sz w:val="18"/>
                <w:szCs w:val="18"/>
                <w:lang w:bidi="bn-BD"/>
              </w:rPr>
            </w:pPr>
            <w:r w:rsidRPr="00076199">
              <w:rPr>
                <w:color w:val="000000"/>
                <w:sz w:val="18"/>
                <w:szCs w:val="18"/>
                <w:lang w:bidi="bn-BD"/>
              </w:rPr>
              <w:t>108</w:t>
            </w:r>
          </w:p>
        </w:tc>
        <w:tc>
          <w:tcPr>
            <w:tcW w:w="920" w:type="dxa"/>
            <w:tcBorders>
              <w:top w:val="nil"/>
              <w:left w:val="nil"/>
              <w:bottom w:val="single" w:sz="4" w:space="0" w:color="auto"/>
              <w:right w:val="single" w:sz="4" w:space="0" w:color="auto"/>
            </w:tcBorders>
            <w:shd w:val="clear" w:color="auto" w:fill="auto"/>
            <w:noWrap/>
            <w:vAlign w:val="bottom"/>
          </w:tcPr>
          <w:p w14:paraId="4244448B" w14:textId="77777777" w:rsidR="00C57A99" w:rsidRPr="00076199" w:rsidRDefault="00C57A99" w:rsidP="00184452">
            <w:pPr>
              <w:jc w:val="center"/>
              <w:rPr>
                <w:color w:val="000000"/>
                <w:sz w:val="18"/>
                <w:szCs w:val="18"/>
                <w:lang w:bidi="bn-BD"/>
              </w:rPr>
            </w:pPr>
            <w:r w:rsidRPr="00076199">
              <w:rPr>
                <w:color w:val="000000"/>
                <w:sz w:val="18"/>
                <w:szCs w:val="18"/>
                <w:lang w:bidi="bn-BD"/>
              </w:rPr>
              <w:t> </w:t>
            </w:r>
          </w:p>
        </w:tc>
        <w:tc>
          <w:tcPr>
            <w:tcW w:w="1120" w:type="dxa"/>
            <w:tcBorders>
              <w:top w:val="nil"/>
              <w:left w:val="nil"/>
              <w:bottom w:val="single" w:sz="4" w:space="0" w:color="auto"/>
              <w:right w:val="single" w:sz="4" w:space="0" w:color="auto"/>
            </w:tcBorders>
            <w:shd w:val="clear" w:color="auto" w:fill="auto"/>
            <w:noWrap/>
            <w:vAlign w:val="bottom"/>
          </w:tcPr>
          <w:p w14:paraId="5006543F" w14:textId="77777777" w:rsidR="00C57A99" w:rsidRPr="00076199" w:rsidRDefault="00C57A99" w:rsidP="00184452">
            <w:pPr>
              <w:jc w:val="center"/>
              <w:rPr>
                <w:sz w:val="18"/>
                <w:szCs w:val="18"/>
                <w:lang w:bidi="bn-BD"/>
              </w:rPr>
            </w:pPr>
            <w:r w:rsidRPr="00076199">
              <w:rPr>
                <w:sz w:val="18"/>
                <w:szCs w:val="18"/>
                <w:lang w:bidi="bn-BD"/>
              </w:rPr>
              <w:t>118</w:t>
            </w:r>
          </w:p>
        </w:tc>
        <w:tc>
          <w:tcPr>
            <w:tcW w:w="1000" w:type="dxa"/>
            <w:tcBorders>
              <w:top w:val="nil"/>
              <w:left w:val="nil"/>
              <w:bottom w:val="single" w:sz="4" w:space="0" w:color="auto"/>
              <w:right w:val="single" w:sz="4" w:space="0" w:color="auto"/>
            </w:tcBorders>
            <w:shd w:val="clear" w:color="auto" w:fill="auto"/>
            <w:noWrap/>
            <w:vAlign w:val="bottom"/>
          </w:tcPr>
          <w:p w14:paraId="1DDAE73B" w14:textId="77777777" w:rsidR="00C57A99" w:rsidRPr="00076199" w:rsidRDefault="00C57A99" w:rsidP="00184452">
            <w:pPr>
              <w:jc w:val="center"/>
              <w:rPr>
                <w:color w:val="000000"/>
                <w:sz w:val="18"/>
                <w:szCs w:val="18"/>
                <w:lang w:bidi="bn-BD"/>
              </w:rPr>
            </w:pPr>
            <w:r w:rsidRPr="00076199">
              <w:rPr>
                <w:color w:val="000000"/>
                <w:sz w:val="18"/>
                <w:szCs w:val="18"/>
                <w:lang w:bidi="bn-BD"/>
              </w:rPr>
              <w:t> </w:t>
            </w:r>
          </w:p>
        </w:tc>
        <w:tc>
          <w:tcPr>
            <w:tcW w:w="3921" w:type="dxa"/>
            <w:tcBorders>
              <w:top w:val="nil"/>
              <w:left w:val="nil"/>
              <w:bottom w:val="single" w:sz="4" w:space="0" w:color="auto"/>
              <w:right w:val="single" w:sz="4" w:space="0" w:color="auto"/>
            </w:tcBorders>
            <w:shd w:val="clear" w:color="auto" w:fill="auto"/>
            <w:vAlign w:val="bottom"/>
          </w:tcPr>
          <w:p w14:paraId="71E57CF3" w14:textId="77777777" w:rsidR="00C57A99" w:rsidRPr="00076199" w:rsidRDefault="00C57A99" w:rsidP="00184452">
            <w:pPr>
              <w:jc w:val="center"/>
              <w:rPr>
                <w:color w:val="000000"/>
                <w:sz w:val="18"/>
                <w:szCs w:val="18"/>
                <w:lang w:bidi="bn-BD"/>
              </w:rPr>
            </w:pPr>
            <w:r w:rsidRPr="00076199">
              <w:rPr>
                <w:color w:val="000000"/>
                <w:sz w:val="18"/>
                <w:szCs w:val="18"/>
                <w:lang w:bidi="bn-BD"/>
              </w:rPr>
              <w:t> </w:t>
            </w:r>
          </w:p>
        </w:tc>
      </w:tr>
      <w:tr w:rsidR="00C57A99" w:rsidRPr="00076199" w14:paraId="58DF80FB"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2EBD078A" w14:textId="77777777" w:rsidR="00C57A99" w:rsidRPr="00076199" w:rsidRDefault="00C57A99" w:rsidP="00184452">
            <w:pPr>
              <w:rPr>
                <w:color w:val="000000"/>
                <w:sz w:val="18"/>
                <w:szCs w:val="18"/>
                <w:lang w:bidi="bn-BD"/>
              </w:rPr>
            </w:pPr>
            <w:r w:rsidRPr="00076199">
              <w:rPr>
                <w:color w:val="000000"/>
                <w:sz w:val="18"/>
                <w:szCs w:val="18"/>
                <w:lang w:bidi="bn-BD"/>
              </w:rPr>
              <w:t>Fat</w:t>
            </w:r>
          </w:p>
        </w:tc>
        <w:tc>
          <w:tcPr>
            <w:tcW w:w="780" w:type="dxa"/>
            <w:tcBorders>
              <w:top w:val="nil"/>
              <w:left w:val="nil"/>
              <w:bottom w:val="single" w:sz="4" w:space="0" w:color="auto"/>
              <w:right w:val="single" w:sz="4" w:space="0" w:color="auto"/>
            </w:tcBorders>
            <w:shd w:val="clear" w:color="auto" w:fill="auto"/>
            <w:noWrap/>
            <w:vAlign w:val="bottom"/>
          </w:tcPr>
          <w:p w14:paraId="24D70437" w14:textId="77777777" w:rsidR="00C57A99" w:rsidRPr="00076199" w:rsidRDefault="00C57A99" w:rsidP="00184452">
            <w:pPr>
              <w:jc w:val="center"/>
              <w:rPr>
                <w:color w:val="000000"/>
                <w:sz w:val="18"/>
                <w:szCs w:val="18"/>
                <w:lang w:bidi="bn-BD"/>
              </w:rPr>
            </w:pPr>
            <w:r w:rsidRPr="00076199">
              <w:rPr>
                <w:color w:val="000000"/>
                <w:sz w:val="18"/>
                <w:szCs w:val="18"/>
                <w:lang w:bidi="bn-BD"/>
              </w:rPr>
              <w:t>g</w:t>
            </w:r>
          </w:p>
        </w:tc>
        <w:tc>
          <w:tcPr>
            <w:tcW w:w="1440" w:type="dxa"/>
            <w:tcBorders>
              <w:top w:val="nil"/>
              <w:left w:val="nil"/>
              <w:bottom w:val="single" w:sz="4" w:space="0" w:color="auto"/>
              <w:right w:val="single" w:sz="4" w:space="0" w:color="auto"/>
            </w:tcBorders>
            <w:shd w:val="clear" w:color="auto" w:fill="auto"/>
            <w:noWrap/>
            <w:vAlign w:val="bottom"/>
          </w:tcPr>
          <w:p w14:paraId="67C9659B" w14:textId="77777777" w:rsidR="00C57A99" w:rsidRPr="00076199" w:rsidRDefault="00C57A99" w:rsidP="00184452">
            <w:pPr>
              <w:jc w:val="center"/>
              <w:rPr>
                <w:color w:val="000000"/>
                <w:sz w:val="18"/>
                <w:szCs w:val="18"/>
                <w:lang w:bidi="bn-BD"/>
              </w:rPr>
            </w:pPr>
            <w:r w:rsidRPr="00076199">
              <w:rPr>
                <w:color w:val="000000"/>
                <w:sz w:val="18"/>
                <w:szCs w:val="18"/>
                <w:lang w:bidi="bn-BD"/>
              </w:rPr>
              <w:t> </w:t>
            </w:r>
          </w:p>
        </w:tc>
        <w:tc>
          <w:tcPr>
            <w:tcW w:w="920" w:type="dxa"/>
            <w:tcBorders>
              <w:top w:val="nil"/>
              <w:left w:val="nil"/>
              <w:bottom w:val="single" w:sz="4" w:space="0" w:color="auto"/>
              <w:right w:val="single" w:sz="4" w:space="0" w:color="auto"/>
            </w:tcBorders>
            <w:shd w:val="clear" w:color="auto" w:fill="auto"/>
            <w:noWrap/>
            <w:vAlign w:val="bottom"/>
          </w:tcPr>
          <w:p w14:paraId="344BCAEB" w14:textId="77777777" w:rsidR="00C57A99" w:rsidRPr="00076199" w:rsidRDefault="00C57A99" w:rsidP="00184452">
            <w:pPr>
              <w:jc w:val="center"/>
              <w:rPr>
                <w:color w:val="000000"/>
                <w:sz w:val="18"/>
                <w:szCs w:val="18"/>
                <w:lang w:bidi="bn-BD"/>
              </w:rPr>
            </w:pPr>
            <w:r w:rsidRPr="00076199">
              <w:rPr>
                <w:color w:val="000000"/>
                <w:sz w:val="18"/>
                <w:szCs w:val="18"/>
                <w:lang w:bidi="bn-BD"/>
              </w:rPr>
              <w:t>7</w:t>
            </w:r>
          </w:p>
        </w:tc>
        <w:tc>
          <w:tcPr>
            <w:tcW w:w="920" w:type="dxa"/>
            <w:tcBorders>
              <w:top w:val="nil"/>
              <w:left w:val="nil"/>
              <w:bottom w:val="single" w:sz="4" w:space="0" w:color="auto"/>
              <w:right w:val="single" w:sz="4" w:space="0" w:color="auto"/>
            </w:tcBorders>
            <w:shd w:val="clear" w:color="auto" w:fill="auto"/>
            <w:noWrap/>
            <w:vAlign w:val="bottom"/>
          </w:tcPr>
          <w:p w14:paraId="5AB46A84" w14:textId="77777777" w:rsidR="00C57A99" w:rsidRPr="00076199" w:rsidRDefault="00C57A99" w:rsidP="00184452">
            <w:pPr>
              <w:jc w:val="center"/>
              <w:rPr>
                <w:color w:val="000000"/>
                <w:sz w:val="18"/>
                <w:szCs w:val="18"/>
                <w:lang w:bidi="bn-BD"/>
              </w:rPr>
            </w:pPr>
            <w:r w:rsidRPr="00076199">
              <w:rPr>
                <w:color w:val="000000"/>
                <w:sz w:val="18"/>
                <w:szCs w:val="18"/>
                <w:lang w:bidi="bn-BD"/>
              </w:rPr>
              <w:t> </w:t>
            </w:r>
          </w:p>
        </w:tc>
        <w:tc>
          <w:tcPr>
            <w:tcW w:w="1120" w:type="dxa"/>
            <w:tcBorders>
              <w:top w:val="nil"/>
              <w:left w:val="nil"/>
              <w:bottom w:val="single" w:sz="4" w:space="0" w:color="auto"/>
              <w:right w:val="single" w:sz="4" w:space="0" w:color="auto"/>
            </w:tcBorders>
            <w:shd w:val="clear" w:color="auto" w:fill="auto"/>
            <w:noWrap/>
            <w:vAlign w:val="bottom"/>
          </w:tcPr>
          <w:p w14:paraId="56673F4A" w14:textId="77777777" w:rsidR="00C57A99" w:rsidRPr="00076199" w:rsidRDefault="00C57A99" w:rsidP="00184452">
            <w:pPr>
              <w:jc w:val="center"/>
              <w:rPr>
                <w:sz w:val="18"/>
                <w:szCs w:val="18"/>
                <w:lang w:bidi="bn-BD"/>
              </w:rPr>
            </w:pPr>
            <w:r w:rsidRPr="00076199">
              <w:rPr>
                <w:sz w:val="18"/>
                <w:szCs w:val="18"/>
                <w:lang w:bidi="bn-BD"/>
              </w:rPr>
              <w:t>9.6</w:t>
            </w:r>
          </w:p>
        </w:tc>
        <w:tc>
          <w:tcPr>
            <w:tcW w:w="1000" w:type="dxa"/>
            <w:tcBorders>
              <w:top w:val="nil"/>
              <w:left w:val="nil"/>
              <w:bottom w:val="single" w:sz="4" w:space="0" w:color="auto"/>
              <w:right w:val="single" w:sz="4" w:space="0" w:color="auto"/>
            </w:tcBorders>
            <w:shd w:val="clear" w:color="auto" w:fill="auto"/>
            <w:noWrap/>
            <w:vAlign w:val="bottom"/>
          </w:tcPr>
          <w:p w14:paraId="51F3E4F4" w14:textId="77777777" w:rsidR="00C57A99" w:rsidRPr="00076199" w:rsidRDefault="00C57A99" w:rsidP="00184452">
            <w:pPr>
              <w:jc w:val="center"/>
              <w:rPr>
                <w:color w:val="000000"/>
                <w:sz w:val="18"/>
                <w:szCs w:val="18"/>
                <w:lang w:bidi="bn-BD"/>
              </w:rPr>
            </w:pPr>
            <w:r w:rsidRPr="00076199">
              <w:rPr>
                <w:color w:val="000000"/>
                <w:sz w:val="18"/>
                <w:szCs w:val="18"/>
                <w:lang w:bidi="bn-BD"/>
              </w:rPr>
              <w:t> </w:t>
            </w:r>
          </w:p>
        </w:tc>
        <w:tc>
          <w:tcPr>
            <w:tcW w:w="3921" w:type="dxa"/>
            <w:tcBorders>
              <w:top w:val="nil"/>
              <w:left w:val="nil"/>
              <w:bottom w:val="single" w:sz="4" w:space="0" w:color="auto"/>
              <w:right w:val="single" w:sz="4" w:space="0" w:color="auto"/>
            </w:tcBorders>
            <w:shd w:val="clear" w:color="auto" w:fill="auto"/>
            <w:vAlign w:val="bottom"/>
          </w:tcPr>
          <w:p w14:paraId="14A35423" w14:textId="77777777" w:rsidR="00C57A99" w:rsidRPr="00076199" w:rsidRDefault="00C57A99" w:rsidP="00184452">
            <w:pPr>
              <w:jc w:val="center"/>
              <w:rPr>
                <w:color w:val="000000"/>
                <w:sz w:val="18"/>
                <w:szCs w:val="18"/>
                <w:lang w:bidi="bn-BD"/>
              </w:rPr>
            </w:pPr>
            <w:r w:rsidRPr="00076199">
              <w:rPr>
                <w:color w:val="000000"/>
                <w:sz w:val="18"/>
                <w:szCs w:val="18"/>
                <w:lang w:bidi="bn-BD"/>
              </w:rPr>
              <w:t> </w:t>
            </w:r>
          </w:p>
        </w:tc>
      </w:tr>
      <w:tr w:rsidR="00C57A99" w:rsidRPr="00076199" w14:paraId="0EE62710"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1163F4DA" w14:textId="77777777" w:rsidR="00C57A99" w:rsidRPr="00076199" w:rsidRDefault="00C57A99" w:rsidP="00184452">
            <w:pPr>
              <w:rPr>
                <w:color w:val="000000"/>
                <w:sz w:val="18"/>
                <w:szCs w:val="18"/>
                <w:lang w:bidi="bn-BD"/>
              </w:rPr>
            </w:pPr>
            <w:r w:rsidRPr="00076199">
              <w:rPr>
                <w:color w:val="000000"/>
                <w:sz w:val="18"/>
                <w:szCs w:val="18"/>
                <w:lang w:bidi="bn-BD"/>
              </w:rPr>
              <w:t xml:space="preserve">   Linoleic acid</w:t>
            </w:r>
          </w:p>
        </w:tc>
        <w:tc>
          <w:tcPr>
            <w:tcW w:w="780" w:type="dxa"/>
            <w:tcBorders>
              <w:top w:val="nil"/>
              <w:left w:val="nil"/>
              <w:bottom w:val="single" w:sz="4" w:space="0" w:color="auto"/>
              <w:right w:val="single" w:sz="4" w:space="0" w:color="auto"/>
            </w:tcBorders>
            <w:shd w:val="clear" w:color="auto" w:fill="auto"/>
            <w:noWrap/>
            <w:vAlign w:val="bottom"/>
          </w:tcPr>
          <w:p w14:paraId="42B5169A" w14:textId="77777777" w:rsidR="00C57A99" w:rsidRPr="00076199" w:rsidRDefault="00C57A99" w:rsidP="00184452">
            <w:pPr>
              <w:jc w:val="center"/>
              <w:rPr>
                <w:color w:val="000000"/>
                <w:sz w:val="18"/>
                <w:szCs w:val="18"/>
                <w:lang w:bidi="bn-BD"/>
              </w:rPr>
            </w:pPr>
            <w:r w:rsidRPr="00076199">
              <w:rPr>
                <w:color w:val="000000"/>
                <w:sz w:val="18"/>
                <w:szCs w:val="18"/>
                <w:lang w:bidi="bn-BD"/>
              </w:rPr>
              <w:t>g</w:t>
            </w:r>
          </w:p>
        </w:tc>
        <w:tc>
          <w:tcPr>
            <w:tcW w:w="1440" w:type="dxa"/>
            <w:tcBorders>
              <w:top w:val="nil"/>
              <w:left w:val="nil"/>
              <w:bottom w:val="single" w:sz="4" w:space="0" w:color="auto"/>
              <w:right w:val="single" w:sz="4" w:space="0" w:color="auto"/>
            </w:tcBorders>
            <w:shd w:val="clear" w:color="auto" w:fill="auto"/>
            <w:noWrap/>
            <w:vAlign w:val="bottom"/>
          </w:tcPr>
          <w:p w14:paraId="3830EFC2" w14:textId="77777777" w:rsidR="00C57A99" w:rsidRPr="00076199" w:rsidRDefault="00C57A99" w:rsidP="00184452">
            <w:pPr>
              <w:jc w:val="center"/>
              <w:rPr>
                <w:color w:val="000000"/>
                <w:sz w:val="18"/>
                <w:szCs w:val="18"/>
                <w:lang w:bidi="bn-BD"/>
              </w:rPr>
            </w:pPr>
            <w:r w:rsidRPr="00076199">
              <w:rPr>
                <w:color w:val="000000"/>
                <w:sz w:val="18"/>
                <w:szCs w:val="18"/>
                <w:lang w:bidi="bn-BD"/>
              </w:rPr>
              <w:t> </w:t>
            </w:r>
          </w:p>
        </w:tc>
        <w:tc>
          <w:tcPr>
            <w:tcW w:w="920" w:type="dxa"/>
            <w:tcBorders>
              <w:top w:val="nil"/>
              <w:left w:val="nil"/>
              <w:bottom w:val="single" w:sz="4" w:space="0" w:color="auto"/>
              <w:right w:val="single" w:sz="4" w:space="0" w:color="auto"/>
            </w:tcBorders>
            <w:shd w:val="clear" w:color="auto" w:fill="auto"/>
            <w:noWrap/>
            <w:vAlign w:val="bottom"/>
          </w:tcPr>
          <w:p w14:paraId="486AA8D6" w14:textId="77777777" w:rsidR="00C57A99" w:rsidRPr="00076199" w:rsidRDefault="00C57A99" w:rsidP="00184452">
            <w:pPr>
              <w:jc w:val="center"/>
              <w:rPr>
                <w:color w:val="000000"/>
                <w:sz w:val="18"/>
                <w:szCs w:val="18"/>
                <w:lang w:bidi="bn-BD"/>
              </w:rPr>
            </w:pPr>
            <w:r w:rsidRPr="00076199">
              <w:rPr>
                <w:color w:val="000000"/>
                <w:sz w:val="18"/>
                <w:szCs w:val="18"/>
                <w:lang w:bidi="bn-BD"/>
              </w:rPr>
              <w:t>1.29</w:t>
            </w:r>
          </w:p>
        </w:tc>
        <w:tc>
          <w:tcPr>
            <w:tcW w:w="920" w:type="dxa"/>
            <w:tcBorders>
              <w:top w:val="nil"/>
              <w:left w:val="nil"/>
              <w:bottom w:val="single" w:sz="4" w:space="0" w:color="auto"/>
              <w:right w:val="single" w:sz="4" w:space="0" w:color="auto"/>
            </w:tcBorders>
            <w:shd w:val="clear" w:color="auto" w:fill="auto"/>
            <w:noWrap/>
            <w:vAlign w:val="bottom"/>
          </w:tcPr>
          <w:p w14:paraId="3EDBFEE5" w14:textId="77777777" w:rsidR="00C57A99" w:rsidRPr="00076199" w:rsidRDefault="00C57A99" w:rsidP="00184452">
            <w:pPr>
              <w:jc w:val="center"/>
              <w:rPr>
                <w:color w:val="000000"/>
                <w:sz w:val="18"/>
                <w:szCs w:val="18"/>
                <w:lang w:bidi="bn-BD"/>
              </w:rPr>
            </w:pPr>
            <w:r w:rsidRPr="00076199">
              <w:rPr>
                <w:color w:val="000000"/>
                <w:sz w:val="18"/>
                <w:szCs w:val="18"/>
                <w:lang w:bidi="bn-BD"/>
              </w:rPr>
              <w:t> </w:t>
            </w:r>
          </w:p>
        </w:tc>
        <w:tc>
          <w:tcPr>
            <w:tcW w:w="1120" w:type="dxa"/>
            <w:tcBorders>
              <w:top w:val="nil"/>
              <w:left w:val="nil"/>
              <w:bottom w:val="single" w:sz="4" w:space="0" w:color="auto"/>
              <w:right w:val="single" w:sz="4" w:space="0" w:color="auto"/>
            </w:tcBorders>
            <w:shd w:val="clear" w:color="auto" w:fill="auto"/>
            <w:noWrap/>
            <w:vAlign w:val="bottom"/>
          </w:tcPr>
          <w:p w14:paraId="18CE7946" w14:textId="77777777" w:rsidR="00C57A99" w:rsidRPr="00076199" w:rsidRDefault="00C57A99" w:rsidP="00184452">
            <w:pPr>
              <w:jc w:val="center"/>
              <w:rPr>
                <w:sz w:val="18"/>
                <w:szCs w:val="18"/>
                <w:lang w:bidi="bn-BD"/>
              </w:rPr>
            </w:pPr>
            <w:r w:rsidRPr="00076199">
              <w:rPr>
                <w:sz w:val="18"/>
                <w:szCs w:val="18"/>
                <w:lang w:bidi="bn-BD"/>
              </w:rPr>
              <w:t>4.46</w:t>
            </w:r>
          </w:p>
        </w:tc>
        <w:tc>
          <w:tcPr>
            <w:tcW w:w="1000" w:type="dxa"/>
            <w:tcBorders>
              <w:top w:val="nil"/>
              <w:left w:val="nil"/>
              <w:bottom w:val="single" w:sz="4" w:space="0" w:color="auto"/>
              <w:right w:val="single" w:sz="4" w:space="0" w:color="auto"/>
            </w:tcBorders>
            <w:shd w:val="clear" w:color="auto" w:fill="auto"/>
            <w:noWrap/>
            <w:vAlign w:val="bottom"/>
          </w:tcPr>
          <w:p w14:paraId="440F435A" w14:textId="77777777" w:rsidR="00C57A99" w:rsidRPr="00076199" w:rsidRDefault="00C57A99" w:rsidP="00184452">
            <w:pPr>
              <w:jc w:val="center"/>
              <w:rPr>
                <w:color w:val="000000"/>
                <w:sz w:val="18"/>
                <w:szCs w:val="18"/>
                <w:lang w:bidi="bn-BD"/>
              </w:rPr>
            </w:pPr>
            <w:r w:rsidRPr="00076199">
              <w:rPr>
                <w:color w:val="000000"/>
                <w:sz w:val="18"/>
                <w:szCs w:val="18"/>
                <w:lang w:bidi="bn-BD"/>
              </w:rPr>
              <w:t> </w:t>
            </w:r>
          </w:p>
        </w:tc>
        <w:tc>
          <w:tcPr>
            <w:tcW w:w="3921" w:type="dxa"/>
            <w:tcBorders>
              <w:top w:val="nil"/>
              <w:left w:val="nil"/>
              <w:bottom w:val="single" w:sz="4" w:space="0" w:color="auto"/>
              <w:right w:val="single" w:sz="4" w:space="0" w:color="auto"/>
            </w:tcBorders>
            <w:shd w:val="clear" w:color="auto" w:fill="auto"/>
            <w:vAlign w:val="bottom"/>
          </w:tcPr>
          <w:p w14:paraId="1897B421" w14:textId="77777777" w:rsidR="00C57A99" w:rsidRPr="00076199" w:rsidRDefault="00C57A99" w:rsidP="00184452">
            <w:pPr>
              <w:jc w:val="center"/>
              <w:rPr>
                <w:color w:val="000000"/>
                <w:sz w:val="18"/>
                <w:szCs w:val="18"/>
                <w:lang w:bidi="bn-BD"/>
              </w:rPr>
            </w:pPr>
            <w:r w:rsidRPr="00076199">
              <w:rPr>
                <w:color w:val="000000"/>
                <w:sz w:val="18"/>
                <w:szCs w:val="18"/>
                <w:lang w:bidi="bn-BD"/>
              </w:rPr>
              <w:t> </w:t>
            </w:r>
          </w:p>
        </w:tc>
      </w:tr>
      <w:tr w:rsidR="00C57A99" w:rsidRPr="00076199" w14:paraId="5E911B91"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2E7558D2" w14:textId="77777777" w:rsidR="00C57A99" w:rsidRPr="00076199" w:rsidRDefault="00C57A99" w:rsidP="00184452">
            <w:pPr>
              <w:rPr>
                <w:color w:val="000000"/>
                <w:sz w:val="18"/>
                <w:szCs w:val="18"/>
                <w:lang w:bidi="bn-BD"/>
              </w:rPr>
            </w:pPr>
            <w:r w:rsidRPr="00076199">
              <w:rPr>
                <w:color w:val="000000"/>
                <w:sz w:val="18"/>
                <w:szCs w:val="18"/>
                <w:lang w:bidi="bn-BD"/>
              </w:rPr>
              <w:lastRenderedPageBreak/>
              <w:t xml:space="preserve">   Alpha-linolenic acid</w:t>
            </w:r>
          </w:p>
        </w:tc>
        <w:tc>
          <w:tcPr>
            <w:tcW w:w="780" w:type="dxa"/>
            <w:tcBorders>
              <w:top w:val="nil"/>
              <w:left w:val="nil"/>
              <w:bottom w:val="single" w:sz="4" w:space="0" w:color="auto"/>
              <w:right w:val="single" w:sz="4" w:space="0" w:color="auto"/>
            </w:tcBorders>
            <w:shd w:val="clear" w:color="auto" w:fill="auto"/>
            <w:noWrap/>
            <w:vAlign w:val="bottom"/>
          </w:tcPr>
          <w:p w14:paraId="66DD391E" w14:textId="77777777" w:rsidR="00C57A99" w:rsidRPr="00076199" w:rsidRDefault="00C57A99" w:rsidP="00184452">
            <w:pPr>
              <w:jc w:val="center"/>
              <w:rPr>
                <w:color w:val="000000"/>
                <w:sz w:val="18"/>
                <w:szCs w:val="18"/>
                <w:lang w:bidi="bn-BD"/>
              </w:rPr>
            </w:pPr>
            <w:r w:rsidRPr="00076199">
              <w:rPr>
                <w:color w:val="000000"/>
                <w:sz w:val="18"/>
                <w:szCs w:val="18"/>
                <w:lang w:bidi="bn-BD"/>
              </w:rPr>
              <w:t>g</w:t>
            </w:r>
          </w:p>
        </w:tc>
        <w:tc>
          <w:tcPr>
            <w:tcW w:w="1440" w:type="dxa"/>
            <w:tcBorders>
              <w:top w:val="nil"/>
              <w:left w:val="nil"/>
              <w:bottom w:val="single" w:sz="4" w:space="0" w:color="auto"/>
              <w:right w:val="single" w:sz="4" w:space="0" w:color="auto"/>
            </w:tcBorders>
            <w:shd w:val="clear" w:color="auto" w:fill="auto"/>
            <w:noWrap/>
            <w:vAlign w:val="bottom"/>
          </w:tcPr>
          <w:p w14:paraId="4FE52304" w14:textId="77777777" w:rsidR="00C57A99" w:rsidRPr="00076199" w:rsidRDefault="00C57A99" w:rsidP="00184452">
            <w:pPr>
              <w:jc w:val="center"/>
              <w:rPr>
                <w:color w:val="000000"/>
                <w:sz w:val="18"/>
                <w:szCs w:val="18"/>
                <w:lang w:bidi="bn-BD"/>
              </w:rPr>
            </w:pPr>
            <w:r w:rsidRPr="00076199">
              <w:rPr>
                <w:color w:val="000000"/>
                <w:sz w:val="18"/>
                <w:szCs w:val="18"/>
                <w:lang w:bidi="bn-BD"/>
              </w:rPr>
              <w:t> </w:t>
            </w:r>
          </w:p>
        </w:tc>
        <w:tc>
          <w:tcPr>
            <w:tcW w:w="920" w:type="dxa"/>
            <w:tcBorders>
              <w:top w:val="nil"/>
              <w:left w:val="nil"/>
              <w:bottom w:val="single" w:sz="4" w:space="0" w:color="auto"/>
              <w:right w:val="single" w:sz="4" w:space="0" w:color="auto"/>
            </w:tcBorders>
            <w:shd w:val="clear" w:color="auto" w:fill="auto"/>
            <w:noWrap/>
            <w:vAlign w:val="bottom"/>
          </w:tcPr>
          <w:p w14:paraId="247D389B" w14:textId="77777777" w:rsidR="00C57A99" w:rsidRPr="00076199" w:rsidRDefault="00C57A99" w:rsidP="00184452">
            <w:pPr>
              <w:jc w:val="center"/>
              <w:rPr>
                <w:color w:val="000000"/>
                <w:sz w:val="18"/>
                <w:szCs w:val="18"/>
                <w:lang w:bidi="bn-BD"/>
              </w:rPr>
            </w:pPr>
            <w:r w:rsidRPr="00076199">
              <w:rPr>
                <w:color w:val="000000"/>
                <w:sz w:val="18"/>
                <w:szCs w:val="18"/>
                <w:lang w:bidi="bn-BD"/>
              </w:rPr>
              <w:t>0.29</w:t>
            </w:r>
          </w:p>
        </w:tc>
        <w:tc>
          <w:tcPr>
            <w:tcW w:w="920" w:type="dxa"/>
            <w:tcBorders>
              <w:top w:val="nil"/>
              <w:left w:val="nil"/>
              <w:bottom w:val="single" w:sz="4" w:space="0" w:color="auto"/>
              <w:right w:val="single" w:sz="4" w:space="0" w:color="auto"/>
            </w:tcBorders>
            <w:shd w:val="clear" w:color="auto" w:fill="auto"/>
            <w:noWrap/>
            <w:vAlign w:val="bottom"/>
          </w:tcPr>
          <w:p w14:paraId="72F15837" w14:textId="77777777" w:rsidR="00C57A99" w:rsidRPr="00076199" w:rsidRDefault="00C57A99" w:rsidP="00184452">
            <w:pPr>
              <w:jc w:val="center"/>
              <w:rPr>
                <w:color w:val="000000"/>
                <w:sz w:val="18"/>
                <w:szCs w:val="18"/>
                <w:lang w:bidi="bn-BD"/>
              </w:rPr>
            </w:pPr>
            <w:r w:rsidRPr="00076199">
              <w:rPr>
                <w:color w:val="000000"/>
                <w:sz w:val="18"/>
                <w:szCs w:val="18"/>
                <w:lang w:bidi="bn-BD"/>
              </w:rPr>
              <w:t> </w:t>
            </w:r>
          </w:p>
        </w:tc>
        <w:tc>
          <w:tcPr>
            <w:tcW w:w="1120" w:type="dxa"/>
            <w:tcBorders>
              <w:top w:val="nil"/>
              <w:left w:val="nil"/>
              <w:bottom w:val="single" w:sz="4" w:space="0" w:color="auto"/>
              <w:right w:val="single" w:sz="4" w:space="0" w:color="auto"/>
            </w:tcBorders>
            <w:shd w:val="clear" w:color="auto" w:fill="auto"/>
            <w:noWrap/>
            <w:vAlign w:val="bottom"/>
          </w:tcPr>
          <w:p w14:paraId="2FD221E1" w14:textId="77777777" w:rsidR="00C57A99" w:rsidRPr="00076199" w:rsidRDefault="00C57A99" w:rsidP="00184452">
            <w:pPr>
              <w:jc w:val="center"/>
              <w:rPr>
                <w:sz w:val="18"/>
                <w:szCs w:val="18"/>
                <w:lang w:bidi="bn-BD"/>
              </w:rPr>
            </w:pPr>
            <w:r w:rsidRPr="00076199">
              <w:rPr>
                <w:sz w:val="18"/>
                <w:szCs w:val="18"/>
                <w:lang w:bidi="bn-BD"/>
              </w:rPr>
              <w:t>0.58</w:t>
            </w:r>
          </w:p>
        </w:tc>
        <w:tc>
          <w:tcPr>
            <w:tcW w:w="1000" w:type="dxa"/>
            <w:tcBorders>
              <w:top w:val="nil"/>
              <w:left w:val="nil"/>
              <w:bottom w:val="single" w:sz="4" w:space="0" w:color="auto"/>
              <w:right w:val="single" w:sz="4" w:space="0" w:color="auto"/>
            </w:tcBorders>
            <w:shd w:val="clear" w:color="auto" w:fill="auto"/>
            <w:noWrap/>
            <w:vAlign w:val="bottom"/>
          </w:tcPr>
          <w:p w14:paraId="2B6A7DCC" w14:textId="77777777" w:rsidR="00C57A99" w:rsidRPr="00076199" w:rsidRDefault="00C57A99" w:rsidP="00184452">
            <w:pPr>
              <w:jc w:val="center"/>
              <w:rPr>
                <w:color w:val="000000"/>
                <w:sz w:val="18"/>
                <w:szCs w:val="18"/>
                <w:lang w:bidi="bn-BD"/>
              </w:rPr>
            </w:pPr>
            <w:r w:rsidRPr="00076199">
              <w:rPr>
                <w:color w:val="000000"/>
                <w:sz w:val="18"/>
                <w:szCs w:val="18"/>
                <w:lang w:bidi="bn-BD"/>
              </w:rPr>
              <w:t> </w:t>
            </w:r>
          </w:p>
        </w:tc>
        <w:tc>
          <w:tcPr>
            <w:tcW w:w="3921" w:type="dxa"/>
            <w:tcBorders>
              <w:top w:val="nil"/>
              <w:left w:val="nil"/>
              <w:bottom w:val="single" w:sz="4" w:space="0" w:color="auto"/>
              <w:right w:val="single" w:sz="4" w:space="0" w:color="auto"/>
            </w:tcBorders>
            <w:shd w:val="clear" w:color="auto" w:fill="auto"/>
            <w:vAlign w:val="bottom"/>
          </w:tcPr>
          <w:p w14:paraId="2F68B268" w14:textId="77777777" w:rsidR="00C57A99" w:rsidRPr="00076199" w:rsidRDefault="00C57A99" w:rsidP="00184452">
            <w:pPr>
              <w:jc w:val="center"/>
              <w:rPr>
                <w:color w:val="000000"/>
                <w:sz w:val="18"/>
                <w:szCs w:val="18"/>
                <w:lang w:bidi="bn-BD"/>
              </w:rPr>
            </w:pPr>
            <w:r w:rsidRPr="00076199">
              <w:rPr>
                <w:color w:val="000000"/>
                <w:sz w:val="18"/>
                <w:szCs w:val="18"/>
                <w:lang w:bidi="bn-BD"/>
              </w:rPr>
              <w:t> </w:t>
            </w:r>
          </w:p>
        </w:tc>
      </w:tr>
      <w:tr w:rsidR="00C57A99" w:rsidRPr="00076199" w14:paraId="66EC7290"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7FDB7711" w14:textId="77777777" w:rsidR="00C57A99" w:rsidRPr="00076199" w:rsidRDefault="00C57A99" w:rsidP="00184452">
            <w:pPr>
              <w:rPr>
                <w:color w:val="000000"/>
                <w:sz w:val="18"/>
                <w:szCs w:val="18"/>
                <w:lang w:bidi="bn-BD"/>
              </w:rPr>
            </w:pPr>
            <w:r w:rsidRPr="00076199">
              <w:rPr>
                <w:color w:val="000000"/>
                <w:sz w:val="18"/>
                <w:szCs w:val="18"/>
                <w:lang w:bidi="bn-BD"/>
              </w:rPr>
              <w:t xml:space="preserve">   Ratio of LA to ALA</w:t>
            </w:r>
          </w:p>
        </w:tc>
        <w:tc>
          <w:tcPr>
            <w:tcW w:w="780" w:type="dxa"/>
            <w:tcBorders>
              <w:top w:val="nil"/>
              <w:left w:val="nil"/>
              <w:bottom w:val="single" w:sz="4" w:space="0" w:color="auto"/>
              <w:right w:val="single" w:sz="4" w:space="0" w:color="auto"/>
            </w:tcBorders>
            <w:shd w:val="clear" w:color="auto" w:fill="auto"/>
            <w:noWrap/>
            <w:vAlign w:val="bottom"/>
          </w:tcPr>
          <w:p w14:paraId="2173CEE0" w14:textId="77777777" w:rsidR="00C57A99" w:rsidRPr="00076199" w:rsidRDefault="00C57A99" w:rsidP="00184452">
            <w:pPr>
              <w:jc w:val="center"/>
              <w:rPr>
                <w:color w:val="000000"/>
                <w:sz w:val="18"/>
                <w:szCs w:val="18"/>
                <w:lang w:bidi="bn-BD"/>
              </w:rPr>
            </w:pPr>
            <w:r w:rsidRPr="00076199">
              <w:rPr>
                <w:color w:val="000000"/>
                <w:sz w:val="18"/>
                <w:szCs w:val="18"/>
                <w:lang w:bidi="bn-BD"/>
              </w:rPr>
              <w:t> </w:t>
            </w:r>
          </w:p>
        </w:tc>
        <w:tc>
          <w:tcPr>
            <w:tcW w:w="1440" w:type="dxa"/>
            <w:tcBorders>
              <w:top w:val="nil"/>
              <w:left w:val="nil"/>
              <w:bottom w:val="single" w:sz="4" w:space="0" w:color="auto"/>
              <w:right w:val="single" w:sz="4" w:space="0" w:color="auto"/>
            </w:tcBorders>
            <w:shd w:val="clear" w:color="auto" w:fill="auto"/>
            <w:noWrap/>
            <w:vAlign w:val="bottom"/>
          </w:tcPr>
          <w:p w14:paraId="72D4190D" w14:textId="77777777" w:rsidR="00C57A99" w:rsidRPr="00076199" w:rsidRDefault="00C57A99" w:rsidP="00184452">
            <w:pPr>
              <w:jc w:val="center"/>
              <w:rPr>
                <w:color w:val="000000"/>
                <w:sz w:val="18"/>
                <w:szCs w:val="18"/>
                <w:lang w:bidi="bn-BD"/>
              </w:rPr>
            </w:pPr>
            <w:r w:rsidRPr="00076199">
              <w:rPr>
                <w:color w:val="000000"/>
                <w:sz w:val="18"/>
                <w:szCs w:val="18"/>
                <w:lang w:bidi="bn-BD"/>
              </w:rPr>
              <w:t> </w:t>
            </w:r>
          </w:p>
        </w:tc>
        <w:tc>
          <w:tcPr>
            <w:tcW w:w="920" w:type="dxa"/>
            <w:tcBorders>
              <w:top w:val="nil"/>
              <w:left w:val="nil"/>
              <w:bottom w:val="single" w:sz="4" w:space="0" w:color="auto"/>
              <w:right w:val="single" w:sz="4" w:space="0" w:color="auto"/>
            </w:tcBorders>
            <w:shd w:val="clear" w:color="auto" w:fill="auto"/>
            <w:noWrap/>
            <w:vAlign w:val="bottom"/>
          </w:tcPr>
          <w:p w14:paraId="4DD1F1F8" w14:textId="77777777" w:rsidR="00C57A99" w:rsidRPr="00076199" w:rsidRDefault="00C57A99" w:rsidP="00184452">
            <w:pPr>
              <w:jc w:val="center"/>
              <w:rPr>
                <w:color w:val="000000"/>
                <w:sz w:val="18"/>
                <w:szCs w:val="18"/>
                <w:lang w:bidi="bn-BD"/>
              </w:rPr>
            </w:pPr>
            <w:r w:rsidRPr="00076199">
              <w:rPr>
                <w:color w:val="000000"/>
                <w:sz w:val="18"/>
                <w:szCs w:val="18"/>
                <w:lang w:bidi="bn-BD"/>
              </w:rPr>
              <w:t>4.4</w:t>
            </w:r>
          </w:p>
        </w:tc>
        <w:tc>
          <w:tcPr>
            <w:tcW w:w="920" w:type="dxa"/>
            <w:tcBorders>
              <w:top w:val="nil"/>
              <w:left w:val="nil"/>
              <w:bottom w:val="single" w:sz="4" w:space="0" w:color="auto"/>
              <w:right w:val="single" w:sz="4" w:space="0" w:color="auto"/>
            </w:tcBorders>
            <w:shd w:val="clear" w:color="auto" w:fill="auto"/>
            <w:noWrap/>
            <w:vAlign w:val="bottom"/>
          </w:tcPr>
          <w:p w14:paraId="0A3CA6D1" w14:textId="77777777" w:rsidR="00C57A99" w:rsidRPr="00076199" w:rsidRDefault="00C57A99" w:rsidP="00184452">
            <w:pPr>
              <w:jc w:val="center"/>
              <w:rPr>
                <w:color w:val="000000"/>
                <w:sz w:val="18"/>
                <w:szCs w:val="18"/>
                <w:lang w:bidi="bn-BD"/>
              </w:rPr>
            </w:pPr>
            <w:r w:rsidRPr="00076199">
              <w:rPr>
                <w:color w:val="000000"/>
                <w:sz w:val="18"/>
                <w:szCs w:val="18"/>
                <w:lang w:bidi="bn-BD"/>
              </w:rPr>
              <w:t> </w:t>
            </w:r>
          </w:p>
        </w:tc>
        <w:tc>
          <w:tcPr>
            <w:tcW w:w="1120" w:type="dxa"/>
            <w:tcBorders>
              <w:top w:val="nil"/>
              <w:left w:val="nil"/>
              <w:bottom w:val="single" w:sz="4" w:space="0" w:color="auto"/>
              <w:right w:val="single" w:sz="4" w:space="0" w:color="auto"/>
            </w:tcBorders>
            <w:shd w:val="clear" w:color="auto" w:fill="auto"/>
            <w:noWrap/>
            <w:vAlign w:val="bottom"/>
          </w:tcPr>
          <w:p w14:paraId="53D84CBB" w14:textId="77777777" w:rsidR="00C57A99" w:rsidRPr="00076199" w:rsidRDefault="00C57A99" w:rsidP="00184452">
            <w:pPr>
              <w:jc w:val="center"/>
              <w:rPr>
                <w:sz w:val="18"/>
                <w:szCs w:val="18"/>
                <w:lang w:bidi="bn-BD"/>
              </w:rPr>
            </w:pPr>
            <w:r w:rsidRPr="00076199">
              <w:rPr>
                <w:sz w:val="18"/>
                <w:szCs w:val="18"/>
                <w:lang w:bidi="bn-BD"/>
              </w:rPr>
              <w:t>7.7</w:t>
            </w:r>
          </w:p>
        </w:tc>
        <w:tc>
          <w:tcPr>
            <w:tcW w:w="1000" w:type="dxa"/>
            <w:tcBorders>
              <w:top w:val="nil"/>
              <w:left w:val="nil"/>
              <w:bottom w:val="single" w:sz="4" w:space="0" w:color="auto"/>
              <w:right w:val="single" w:sz="4" w:space="0" w:color="auto"/>
            </w:tcBorders>
            <w:shd w:val="clear" w:color="auto" w:fill="auto"/>
            <w:noWrap/>
            <w:vAlign w:val="bottom"/>
          </w:tcPr>
          <w:p w14:paraId="2C04939A" w14:textId="77777777" w:rsidR="00C57A99" w:rsidRPr="00076199" w:rsidRDefault="00C57A99" w:rsidP="00184452">
            <w:pPr>
              <w:jc w:val="center"/>
              <w:rPr>
                <w:color w:val="000000"/>
                <w:sz w:val="18"/>
                <w:szCs w:val="18"/>
                <w:lang w:bidi="bn-BD"/>
              </w:rPr>
            </w:pPr>
            <w:r w:rsidRPr="00076199">
              <w:rPr>
                <w:color w:val="000000"/>
                <w:sz w:val="18"/>
                <w:szCs w:val="18"/>
                <w:lang w:bidi="bn-BD"/>
              </w:rPr>
              <w:t> </w:t>
            </w:r>
          </w:p>
        </w:tc>
        <w:tc>
          <w:tcPr>
            <w:tcW w:w="3921" w:type="dxa"/>
            <w:tcBorders>
              <w:top w:val="nil"/>
              <w:left w:val="nil"/>
              <w:bottom w:val="single" w:sz="4" w:space="0" w:color="auto"/>
              <w:right w:val="single" w:sz="4" w:space="0" w:color="auto"/>
            </w:tcBorders>
            <w:shd w:val="clear" w:color="auto" w:fill="auto"/>
            <w:vAlign w:val="bottom"/>
          </w:tcPr>
          <w:p w14:paraId="469F437A" w14:textId="77777777" w:rsidR="00C57A99" w:rsidRPr="00076199" w:rsidRDefault="00C57A99" w:rsidP="00184452">
            <w:pPr>
              <w:jc w:val="center"/>
              <w:rPr>
                <w:color w:val="000000"/>
                <w:sz w:val="18"/>
                <w:szCs w:val="18"/>
                <w:lang w:bidi="bn-BD"/>
              </w:rPr>
            </w:pPr>
            <w:r w:rsidRPr="00076199">
              <w:rPr>
                <w:color w:val="000000"/>
                <w:sz w:val="18"/>
                <w:szCs w:val="18"/>
                <w:lang w:bidi="bn-BD"/>
              </w:rPr>
              <w:t> </w:t>
            </w:r>
          </w:p>
        </w:tc>
      </w:tr>
      <w:tr w:rsidR="00C57A99" w:rsidRPr="00076199" w14:paraId="387A8BDC"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17F3F6F3" w14:textId="77777777" w:rsidR="00C57A99" w:rsidRPr="00076199" w:rsidRDefault="00C57A99" w:rsidP="00184452">
            <w:pPr>
              <w:rPr>
                <w:color w:val="000000"/>
                <w:sz w:val="18"/>
                <w:szCs w:val="18"/>
                <w:lang w:bidi="bn-BD"/>
              </w:rPr>
            </w:pPr>
            <w:r w:rsidRPr="00076199">
              <w:rPr>
                <w:color w:val="000000"/>
                <w:sz w:val="18"/>
                <w:szCs w:val="18"/>
                <w:lang w:bidi="bn-BD"/>
              </w:rPr>
              <w:t>Protein</w:t>
            </w:r>
          </w:p>
        </w:tc>
        <w:tc>
          <w:tcPr>
            <w:tcW w:w="780" w:type="dxa"/>
            <w:tcBorders>
              <w:top w:val="nil"/>
              <w:left w:val="nil"/>
              <w:bottom w:val="single" w:sz="4" w:space="0" w:color="auto"/>
              <w:right w:val="single" w:sz="4" w:space="0" w:color="auto"/>
            </w:tcBorders>
            <w:shd w:val="clear" w:color="auto" w:fill="auto"/>
            <w:noWrap/>
            <w:vAlign w:val="bottom"/>
          </w:tcPr>
          <w:p w14:paraId="05558CB1" w14:textId="77777777" w:rsidR="00C57A99" w:rsidRPr="00076199" w:rsidRDefault="00C57A99" w:rsidP="00184452">
            <w:pPr>
              <w:jc w:val="center"/>
              <w:rPr>
                <w:color w:val="000000"/>
                <w:sz w:val="18"/>
                <w:szCs w:val="18"/>
                <w:lang w:bidi="bn-BD"/>
              </w:rPr>
            </w:pPr>
            <w:r w:rsidRPr="00076199">
              <w:rPr>
                <w:color w:val="000000"/>
                <w:sz w:val="18"/>
                <w:szCs w:val="18"/>
                <w:lang w:bidi="bn-BD"/>
              </w:rPr>
              <w:t>g</w:t>
            </w:r>
          </w:p>
        </w:tc>
        <w:tc>
          <w:tcPr>
            <w:tcW w:w="1440" w:type="dxa"/>
            <w:tcBorders>
              <w:top w:val="nil"/>
              <w:left w:val="nil"/>
              <w:bottom w:val="single" w:sz="4" w:space="0" w:color="auto"/>
              <w:right w:val="single" w:sz="4" w:space="0" w:color="auto"/>
            </w:tcBorders>
            <w:shd w:val="clear" w:color="auto" w:fill="auto"/>
            <w:noWrap/>
            <w:vAlign w:val="bottom"/>
          </w:tcPr>
          <w:p w14:paraId="3E030F8F" w14:textId="77777777" w:rsidR="00C57A99" w:rsidRPr="00076199" w:rsidRDefault="00C57A99" w:rsidP="00184452">
            <w:pPr>
              <w:jc w:val="center"/>
              <w:rPr>
                <w:color w:val="000000"/>
                <w:sz w:val="18"/>
                <w:szCs w:val="18"/>
                <w:lang w:bidi="bn-BD"/>
              </w:rPr>
            </w:pPr>
            <w:r w:rsidRPr="00076199">
              <w:rPr>
                <w:color w:val="000000"/>
                <w:sz w:val="18"/>
                <w:szCs w:val="18"/>
                <w:lang w:bidi="bn-BD"/>
              </w:rPr>
              <w:t> </w:t>
            </w:r>
          </w:p>
        </w:tc>
        <w:tc>
          <w:tcPr>
            <w:tcW w:w="920" w:type="dxa"/>
            <w:tcBorders>
              <w:top w:val="nil"/>
              <w:left w:val="nil"/>
              <w:bottom w:val="single" w:sz="4" w:space="0" w:color="auto"/>
              <w:right w:val="single" w:sz="4" w:space="0" w:color="auto"/>
            </w:tcBorders>
            <w:shd w:val="clear" w:color="auto" w:fill="auto"/>
            <w:noWrap/>
            <w:vAlign w:val="bottom"/>
          </w:tcPr>
          <w:p w14:paraId="1678AFB4" w14:textId="77777777" w:rsidR="00C57A99" w:rsidRPr="00076199" w:rsidRDefault="00C57A99" w:rsidP="00184452">
            <w:pPr>
              <w:jc w:val="center"/>
              <w:rPr>
                <w:color w:val="000000"/>
                <w:sz w:val="18"/>
                <w:szCs w:val="18"/>
                <w:lang w:bidi="bn-BD"/>
              </w:rPr>
            </w:pPr>
            <w:r w:rsidRPr="00076199">
              <w:rPr>
                <w:color w:val="000000"/>
                <w:sz w:val="18"/>
                <w:szCs w:val="18"/>
                <w:lang w:bidi="bn-BD"/>
              </w:rPr>
              <w:t>2.6</w:t>
            </w:r>
          </w:p>
        </w:tc>
        <w:tc>
          <w:tcPr>
            <w:tcW w:w="920" w:type="dxa"/>
            <w:tcBorders>
              <w:top w:val="nil"/>
              <w:left w:val="nil"/>
              <w:bottom w:val="single" w:sz="4" w:space="0" w:color="auto"/>
              <w:right w:val="single" w:sz="4" w:space="0" w:color="auto"/>
            </w:tcBorders>
            <w:shd w:val="clear" w:color="auto" w:fill="auto"/>
            <w:noWrap/>
            <w:vAlign w:val="bottom"/>
          </w:tcPr>
          <w:p w14:paraId="2EF93C32" w14:textId="77777777" w:rsidR="00C57A99" w:rsidRPr="00076199" w:rsidRDefault="00C57A99" w:rsidP="00184452">
            <w:pPr>
              <w:jc w:val="center"/>
              <w:rPr>
                <w:color w:val="000000"/>
                <w:sz w:val="18"/>
                <w:szCs w:val="18"/>
                <w:lang w:bidi="bn-BD"/>
              </w:rPr>
            </w:pPr>
            <w:r w:rsidRPr="00076199">
              <w:rPr>
                <w:color w:val="000000"/>
                <w:sz w:val="18"/>
                <w:szCs w:val="18"/>
                <w:lang w:bidi="bn-BD"/>
              </w:rPr>
              <w:t> </w:t>
            </w:r>
          </w:p>
        </w:tc>
        <w:tc>
          <w:tcPr>
            <w:tcW w:w="1120" w:type="dxa"/>
            <w:tcBorders>
              <w:top w:val="nil"/>
              <w:left w:val="nil"/>
              <w:bottom w:val="single" w:sz="4" w:space="0" w:color="auto"/>
              <w:right w:val="single" w:sz="4" w:space="0" w:color="auto"/>
            </w:tcBorders>
            <w:shd w:val="clear" w:color="auto" w:fill="auto"/>
            <w:noWrap/>
            <w:vAlign w:val="bottom"/>
          </w:tcPr>
          <w:p w14:paraId="2A871FA9" w14:textId="77777777" w:rsidR="00C57A99" w:rsidRPr="00076199" w:rsidRDefault="00C57A99" w:rsidP="00184452">
            <w:pPr>
              <w:jc w:val="center"/>
              <w:rPr>
                <w:sz w:val="18"/>
                <w:szCs w:val="18"/>
                <w:lang w:bidi="bn-BD"/>
              </w:rPr>
            </w:pPr>
            <w:r w:rsidRPr="00076199">
              <w:rPr>
                <w:sz w:val="18"/>
                <w:szCs w:val="18"/>
                <w:lang w:bidi="bn-BD"/>
              </w:rPr>
              <w:t>2.6</w:t>
            </w:r>
          </w:p>
        </w:tc>
        <w:tc>
          <w:tcPr>
            <w:tcW w:w="1000" w:type="dxa"/>
            <w:tcBorders>
              <w:top w:val="nil"/>
              <w:left w:val="nil"/>
              <w:bottom w:val="single" w:sz="4" w:space="0" w:color="auto"/>
              <w:right w:val="single" w:sz="4" w:space="0" w:color="auto"/>
            </w:tcBorders>
            <w:shd w:val="clear" w:color="auto" w:fill="auto"/>
            <w:noWrap/>
            <w:vAlign w:val="bottom"/>
          </w:tcPr>
          <w:p w14:paraId="1CD6538A" w14:textId="77777777" w:rsidR="00C57A99" w:rsidRPr="00076199" w:rsidRDefault="00C57A99" w:rsidP="00184452">
            <w:pPr>
              <w:jc w:val="center"/>
              <w:rPr>
                <w:color w:val="000000"/>
                <w:sz w:val="18"/>
                <w:szCs w:val="18"/>
                <w:lang w:bidi="bn-BD"/>
              </w:rPr>
            </w:pPr>
            <w:r w:rsidRPr="00076199">
              <w:rPr>
                <w:color w:val="000000"/>
                <w:sz w:val="18"/>
                <w:szCs w:val="18"/>
                <w:lang w:bidi="bn-BD"/>
              </w:rPr>
              <w:t> </w:t>
            </w:r>
          </w:p>
        </w:tc>
        <w:tc>
          <w:tcPr>
            <w:tcW w:w="3921" w:type="dxa"/>
            <w:tcBorders>
              <w:top w:val="nil"/>
              <w:left w:val="nil"/>
              <w:bottom w:val="single" w:sz="4" w:space="0" w:color="auto"/>
              <w:right w:val="single" w:sz="4" w:space="0" w:color="auto"/>
            </w:tcBorders>
            <w:shd w:val="clear" w:color="auto" w:fill="auto"/>
            <w:vAlign w:val="bottom"/>
          </w:tcPr>
          <w:p w14:paraId="654F9100" w14:textId="77777777" w:rsidR="00C57A99" w:rsidRPr="00076199" w:rsidRDefault="00C57A99" w:rsidP="00184452">
            <w:pPr>
              <w:jc w:val="center"/>
              <w:rPr>
                <w:color w:val="000000"/>
                <w:sz w:val="18"/>
                <w:szCs w:val="18"/>
                <w:lang w:bidi="bn-BD"/>
              </w:rPr>
            </w:pPr>
            <w:r w:rsidRPr="00076199">
              <w:rPr>
                <w:color w:val="000000"/>
                <w:sz w:val="18"/>
                <w:szCs w:val="18"/>
                <w:lang w:bidi="bn-BD"/>
              </w:rPr>
              <w:t> </w:t>
            </w:r>
          </w:p>
        </w:tc>
      </w:tr>
      <w:tr w:rsidR="00C57A99" w:rsidRPr="00076199" w14:paraId="30055783" w14:textId="77777777">
        <w:trPr>
          <w:trHeight w:val="20"/>
        </w:trPr>
        <w:tc>
          <w:tcPr>
            <w:tcW w:w="2200" w:type="dxa"/>
            <w:tcBorders>
              <w:top w:val="nil"/>
              <w:left w:val="single" w:sz="4" w:space="0" w:color="auto"/>
              <w:bottom w:val="single" w:sz="4" w:space="0" w:color="auto"/>
              <w:right w:val="single" w:sz="4" w:space="0" w:color="auto"/>
            </w:tcBorders>
            <w:shd w:val="clear" w:color="000000" w:fill="EEECE1"/>
            <w:noWrap/>
            <w:vAlign w:val="bottom"/>
          </w:tcPr>
          <w:p w14:paraId="50544F1D" w14:textId="77777777" w:rsidR="00C57A99" w:rsidRPr="00076199" w:rsidRDefault="00C57A99" w:rsidP="00184452">
            <w:pPr>
              <w:rPr>
                <w:b/>
                <w:bCs/>
                <w:i/>
                <w:iCs/>
                <w:color w:val="000000"/>
                <w:sz w:val="18"/>
                <w:szCs w:val="18"/>
                <w:u w:val="single"/>
                <w:lang w:bidi="bn-BD"/>
              </w:rPr>
            </w:pPr>
            <w:r w:rsidRPr="00076199">
              <w:rPr>
                <w:b/>
                <w:bCs/>
                <w:i/>
                <w:iCs/>
                <w:color w:val="000000"/>
                <w:sz w:val="18"/>
                <w:szCs w:val="18"/>
                <w:u w:val="single"/>
                <w:lang w:bidi="bn-BD"/>
              </w:rPr>
              <w:t>Vitamins</w:t>
            </w:r>
          </w:p>
        </w:tc>
        <w:tc>
          <w:tcPr>
            <w:tcW w:w="780" w:type="dxa"/>
            <w:tcBorders>
              <w:top w:val="nil"/>
              <w:left w:val="nil"/>
              <w:bottom w:val="single" w:sz="4" w:space="0" w:color="auto"/>
              <w:right w:val="single" w:sz="4" w:space="0" w:color="auto"/>
            </w:tcBorders>
            <w:shd w:val="clear" w:color="000000" w:fill="EEECE1"/>
            <w:noWrap/>
            <w:vAlign w:val="bottom"/>
          </w:tcPr>
          <w:p w14:paraId="4D6BDD5B" w14:textId="77777777" w:rsidR="00C57A99" w:rsidRPr="00076199" w:rsidRDefault="00C57A99" w:rsidP="00184452">
            <w:pPr>
              <w:jc w:val="center"/>
              <w:rPr>
                <w:color w:val="000000"/>
                <w:sz w:val="18"/>
                <w:szCs w:val="18"/>
                <w:lang w:bidi="bn-BD"/>
              </w:rPr>
            </w:pPr>
            <w:r w:rsidRPr="00076199">
              <w:rPr>
                <w:color w:val="000000"/>
                <w:sz w:val="18"/>
                <w:szCs w:val="18"/>
                <w:lang w:bidi="bn-BD"/>
              </w:rPr>
              <w:t> </w:t>
            </w:r>
          </w:p>
        </w:tc>
        <w:tc>
          <w:tcPr>
            <w:tcW w:w="1440" w:type="dxa"/>
            <w:tcBorders>
              <w:top w:val="nil"/>
              <w:left w:val="nil"/>
              <w:bottom w:val="single" w:sz="4" w:space="0" w:color="auto"/>
              <w:right w:val="single" w:sz="4" w:space="0" w:color="auto"/>
            </w:tcBorders>
            <w:shd w:val="clear" w:color="000000" w:fill="EEECE1"/>
            <w:noWrap/>
            <w:vAlign w:val="bottom"/>
          </w:tcPr>
          <w:p w14:paraId="3E17D363" w14:textId="77777777" w:rsidR="00C57A99" w:rsidRPr="00076199" w:rsidRDefault="00C57A99" w:rsidP="00184452">
            <w:pPr>
              <w:jc w:val="center"/>
              <w:rPr>
                <w:color w:val="000000"/>
                <w:sz w:val="18"/>
                <w:szCs w:val="18"/>
                <w:lang w:bidi="bn-BD"/>
              </w:rPr>
            </w:pPr>
            <w:r w:rsidRPr="00076199">
              <w:rPr>
                <w:color w:val="000000"/>
                <w:sz w:val="18"/>
                <w:szCs w:val="18"/>
                <w:lang w:bidi="bn-BD"/>
              </w:rPr>
              <w:t> </w:t>
            </w:r>
          </w:p>
        </w:tc>
        <w:tc>
          <w:tcPr>
            <w:tcW w:w="920" w:type="dxa"/>
            <w:tcBorders>
              <w:top w:val="nil"/>
              <w:left w:val="nil"/>
              <w:bottom w:val="single" w:sz="4" w:space="0" w:color="auto"/>
              <w:right w:val="single" w:sz="4" w:space="0" w:color="auto"/>
            </w:tcBorders>
            <w:shd w:val="clear" w:color="000000" w:fill="EEECE1"/>
            <w:noWrap/>
            <w:vAlign w:val="bottom"/>
          </w:tcPr>
          <w:p w14:paraId="331542F3" w14:textId="77777777" w:rsidR="00C57A99" w:rsidRPr="00076199" w:rsidRDefault="00C57A99" w:rsidP="00184452">
            <w:pPr>
              <w:jc w:val="center"/>
              <w:rPr>
                <w:color w:val="000000"/>
                <w:sz w:val="18"/>
                <w:szCs w:val="18"/>
                <w:lang w:bidi="bn-BD"/>
              </w:rPr>
            </w:pPr>
            <w:r w:rsidRPr="00076199">
              <w:rPr>
                <w:color w:val="000000"/>
                <w:sz w:val="18"/>
                <w:szCs w:val="18"/>
                <w:lang w:bidi="bn-BD"/>
              </w:rPr>
              <w:t> </w:t>
            </w:r>
          </w:p>
        </w:tc>
        <w:tc>
          <w:tcPr>
            <w:tcW w:w="920" w:type="dxa"/>
            <w:tcBorders>
              <w:top w:val="nil"/>
              <w:left w:val="nil"/>
              <w:bottom w:val="single" w:sz="4" w:space="0" w:color="auto"/>
              <w:right w:val="single" w:sz="4" w:space="0" w:color="auto"/>
            </w:tcBorders>
            <w:shd w:val="clear" w:color="000000" w:fill="EEECE1"/>
            <w:noWrap/>
            <w:vAlign w:val="bottom"/>
          </w:tcPr>
          <w:p w14:paraId="51B630C7" w14:textId="77777777" w:rsidR="00C57A99" w:rsidRPr="00076199" w:rsidRDefault="00C57A99" w:rsidP="00184452">
            <w:pPr>
              <w:jc w:val="center"/>
              <w:rPr>
                <w:color w:val="000000"/>
                <w:sz w:val="18"/>
                <w:szCs w:val="18"/>
                <w:lang w:bidi="bn-BD"/>
              </w:rPr>
            </w:pPr>
            <w:r w:rsidRPr="00076199">
              <w:rPr>
                <w:color w:val="000000"/>
                <w:sz w:val="18"/>
                <w:szCs w:val="18"/>
                <w:lang w:bidi="bn-BD"/>
              </w:rPr>
              <w:t> </w:t>
            </w:r>
          </w:p>
        </w:tc>
        <w:tc>
          <w:tcPr>
            <w:tcW w:w="1120" w:type="dxa"/>
            <w:tcBorders>
              <w:top w:val="nil"/>
              <w:left w:val="nil"/>
              <w:bottom w:val="single" w:sz="4" w:space="0" w:color="auto"/>
              <w:right w:val="single" w:sz="4" w:space="0" w:color="auto"/>
            </w:tcBorders>
            <w:shd w:val="clear" w:color="000000" w:fill="EEECE1"/>
            <w:noWrap/>
            <w:vAlign w:val="bottom"/>
          </w:tcPr>
          <w:p w14:paraId="557A2D97" w14:textId="77777777" w:rsidR="00C57A99" w:rsidRPr="00076199" w:rsidRDefault="00C57A99" w:rsidP="00184452">
            <w:pPr>
              <w:jc w:val="center"/>
              <w:rPr>
                <w:color w:val="000000"/>
                <w:sz w:val="18"/>
                <w:szCs w:val="18"/>
                <w:lang w:bidi="bn-BD"/>
              </w:rPr>
            </w:pPr>
            <w:r w:rsidRPr="00076199">
              <w:rPr>
                <w:color w:val="000000"/>
                <w:sz w:val="18"/>
                <w:szCs w:val="18"/>
                <w:lang w:bidi="bn-BD"/>
              </w:rPr>
              <w:t> </w:t>
            </w:r>
          </w:p>
        </w:tc>
        <w:tc>
          <w:tcPr>
            <w:tcW w:w="1000" w:type="dxa"/>
            <w:tcBorders>
              <w:top w:val="nil"/>
              <w:left w:val="nil"/>
              <w:bottom w:val="single" w:sz="4" w:space="0" w:color="auto"/>
              <w:right w:val="single" w:sz="4" w:space="0" w:color="auto"/>
            </w:tcBorders>
            <w:shd w:val="clear" w:color="000000" w:fill="EEECE1"/>
            <w:noWrap/>
            <w:vAlign w:val="bottom"/>
          </w:tcPr>
          <w:p w14:paraId="4B33D7E4" w14:textId="77777777" w:rsidR="00C57A99" w:rsidRPr="00076199" w:rsidRDefault="00C57A99" w:rsidP="00184452">
            <w:pPr>
              <w:jc w:val="center"/>
              <w:rPr>
                <w:color w:val="000000"/>
                <w:sz w:val="18"/>
                <w:szCs w:val="18"/>
                <w:lang w:bidi="bn-BD"/>
              </w:rPr>
            </w:pPr>
            <w:r w:rsidRPr="00076199">
              <w:rPr>
                <w:color w:val="000000"/>
                <w:sz w:val="18"/>
                <w:szCs w:val="18"/>
                <w:lang w:bidi="bn-BD"/>
              </w:rPr>
              <w:t> </w:t>
            </w:r>
          </w:p>
        </w:tc>
        <w:tc>
          <w:tcPr>
            <w:tcW w:w="3921" w:type="dxa"/>
            <w:tcBorders>
              <w:top w:val="nil"/>
              <w:left w:val="nil"/>
              <w:bottom w:val="single" w:sz="4" w:space="0" w:color="auto"/>
              <w:right w:val="single" w:sz="4" w:space="0" w:color="auto"/>
            </w:tcBorders>
            <w:shd w:val="clear" w:color="000000" w:fill="EEECE1"/>
            <w:noWrap/>
            <w:vAlign w:val="bottom"/>
          </w:tcPr>
          <w:p w14:paraId="1EEE1E19" w14:textId="77777777" w:rsidR="00C57A99" w:rsidRPr="00076199" w:rsidRDefault="00C57A99" w:rsidP="00184452">
            <w:pPr>
              <w:jc w:val="center"/>
              <w:rPr>
                <w:color w:val="000000"/>
                <w:sz w:val="18"/>
                <w:szCs w:val="18"/>
                <w:lang w:bidi="bn-BD"/>
              </w:rPr>
            </w:pPr>
            <w:r w:rsidRPr="00076199">
              <w:rPr>
                <w:color w:val="000000"/>
                <w:sz w:val="18"/>
                <w:szCs w:val="18"/>
                <w:lang w:bidi="bn-BD"/>
              </w:rPr>
              <w:t> </w:t>
            </w:r>
          </w:p>
        </w:tc>
      </w:tr>
      <w:tr w:rsidR="00C57A99" w:rsidRPr="00076199" w14:paraId="6E530328"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57FAF96E" w14:textId="77777777" w:rsidR="00C57A99" w:rsidRPr="00076199" w:rsidRDefault="00C57A99" w:rsidP="00184452">
            <w:pPr>
              <w:rPr>
                <w:color w:val="000000"/>
                <w:sz w:val="18"/>
                <w:szCs w:val="18"/>
                <w:lang w:bidi="bn-BD"/>
              </w:rPr>
            </w:pPr>
            <w:r w:rsidRPr="00076199">
              <w:rPr>
                <w:color w:val="000000"/>
                <w:sz w:val="18"/>
                <w:szCs w:val="18"/>
                <w:lang w:bidi="bn-BD"/>
              </w:rPr>
              <w:t>Vitamin A</w:t>
            </w:r>
          </w:p>
        </w:tc>
        <w:tc>
          <w:tcPr>
            <w:tcW w:w="780" w:type="dxa"/>
            <w:tcBorders>
              <w:top w:val="nil"/>
              <w:left w:val="nil"/>
              <w:bottom w:val="single" w:sz="4" w:space="0" w:color="auto"/>
              <w:right w:val="single" w:sz="4" w:space="0" w:color="auto"/>
            </w:tcBorders>
            <w:shd w:val="clear" w:color="auto" w:fill="auto"/>
            <w:noWrap/>
            <w:vAlign w:val="bottom"/>
          </w:tcPr>
          <w:p w14:paraId="523FDDAE" w14:textId="77777777" w:rsidR="00C57A99" w:rsidRPr="00076199" w:rsidRDefault="00C57A99" w:rsidP="00184452">
            <w:pPr>
              <w:jc w:val="center"/>
              <w:rPr>
                <w:color w:val="000000"/>
                <w:sz w:val="18"/>
                <w:szCs w:val="18"/>
                <w:lang w:bidi="bn-BD"/>
              </w:rPr>
            </w:pPr>
            <w:r w:rsidRPr="00076199">
              <w:rPr>
                <w:color w:val="000000"/>
                <w:sz w:val="18"/>
                <w:szCs w:val="18"/>
                <w:lang w:bidi="bn-BD"/>
              </w:rPr>
              <w:t>μg</w:t>
            </w:r>
          </w:p>
        </w:tc>
        <w:tc>
          <w:tcPr>
            <w:tcW w:w="1440" w:type="dxa"/>
            <w:tcBorders>
              <w:top w:val="nil"/>
              <w:left w:val="nil"/>
              <w:bottom w:val="single" w:sz="4" w:space="0" w:color="auto"/>
              <w:right w:val="single" w:sz="4" w:space="0" w:color="auto"/>
            </w:tcBorders>
            <w:shd w:val="clear" w:color="auto" w:fill="auto"/>
            <w:noWrap/>
            <w:vAlign w:val="bottom"/>
          </w:tcPr>
          <w:p w14:paraId="77284B8D" w14:textId="77777777" w:rsidR="00C57A99" w:rsidRPr="00076199" w:rsidRDefault="00C57A99" w:rsidP="00184452">
            <w:pPr>
              <w:jc w:val="center"/>
              <w:rPr>
                <w:color w:val="000000"/>
                <w:sz w:val="18"/>
                <w:szCs w:val="18"/>
                <w:lang w:bidi="bn-BD"/>
              </w:rPr>
            </w:pPr>
            <w:r w:rsidRPr="00076199">
              <w:rPr>
                <w:color w:val="000000"/>
                <w:sz w:val="18"/>
                <w:szCs w:val="18"/>
                <w:lang w:bidi="bn-BD"/>
              </w:rPr>
              <w:t>400</w:t>
            </w:r>
          </w:p>
        </w:tc>
        <w:tc>
          <w:tcPr>
            <w:tcW w:w="920" w:type="dxa"/>
            <w:tcBorders>
              <w:top w:val="nil"/>
              <w:left w:val="nil"/>
              <w:bottom w:val="single" w:sz="4" w:space="0" w:color="auto"/>
              <w:right w:val="single" w:sz="4" w:space="0" w:color="auto"/>
            </w:tcBorders>
            <w:shd w:val="clear" w:color="auto" w:fill="auto"/>
            <w:noWrap/>
            <w:vAlign w:val="bottom"/>
          </w:tcPr>
          <w:p w14:paraId="5FE75D47" w14:textId="77777777" w:rsidR="00C57A99" w:rsidRPr="00076199" w:rsidRDefault="00C57A99" w:rsidP="00184452">
            <w:pPr>
              <w:jc w:val="center"/>
              <w:rPr>
                <w:color w:val="000000"/>
                <w:sz w:val="18"/>
                <w:szCs w:val="18"/>
                <w:lang w:bidi="bn-BD"/>
              </w:rPr>
            </w:pPr>
            <w:r w:rsidRPr="00076199">
              <w:rPr>
                <w:color w:val="000000"/>
                <w:sz w:val="18"/>
                <w:szCs w:val="18"/>
                <w:lang w:bidi="bn-BD"/>
              </w:rPr>
              <w:t>400</w:t>
            </w:r>
          </w:p>
        </w:tc>
        <w:tc>
          <w:tcPr>
            <w:tcW w:w="920" w:type="dxa"/>
            <w:tcBorders>
              <w:top w:val="nil"/>
              <w:left w:val="nil"/>
              <w:bottom w:val="single" w:sz="4" w:space="0" w:color="auto"/>
              <w:right w:val="single" w:sz="4" w:space="0" w:color="auto"/>
            </w:tcBorders>
            <w:shd w:val="clear" w:color="auto" w:fill="auto"/>
            <w:noWrap/>
            <w:vAlign w:val="bottom"/>
          </w:tcPr>
          <w:p w14:paraId="49F24CC7" w14:textId="77777777" w:rsidR="00C57A99" w:rsidRPr="00076199" w:rsidRDefault="00C57A99" w:rsidP="00184452">
            <w:pPr>
              <w:jc w:val="center"/>
              <w:rPr>
                <w:color w:val="000000"/>
                <w:sz w:val="18"/>
                <w:szCs w:val="18"/>
                <w:lang w:bidi="bn-BD"/>
              </w:rPr>
            </w:pPr>
            <w:r w:rsidRPr="00076199">
              <w:rPr>
                <w:color w:val="000000"/>
                <w:sz w:val="18"/>
                <w:szCs w:val="18"/>
                <w:lang w:bidi="bn-BD"/>
              </w:rPr>
              <w:t>100%</w:t>
            </w:r>
          </w:p>
        </w:tc>
        <w:tc>
          <w:tcPr>
            <w:tcW w:w="1120" w:type="dxa"/>
            <w:tcBorders>
              <w:top w:val="nil"/>
              <w:left w:val="nil"/>
              <w:bottom w:val="single" w:sz="4" w:space="0" w:color="auto"/>
              <w:right w:val="single" w:sz="4" w:space="0" w:color="auto"/>
            </w:tcBorders>
            <w:shd w:val="clear" w:color="auto" w:fill="auto"/>
            <w:noWrap/>
            <w:vAlign w:val="bottom"/>
          </w:tcPr>
          <w:p w14:paraId="6F783BEB" w14:textId="77777777" w:rsidR="00C57A99" w:rsidRPr="00076199" w:rsidRDefault="00C57A99" w:rsidP="00184452">
            <w:pPr>
              <w:jc w:val="center"/>
              <w:rPr>
                <w:sz w:val="18"/>
                <w:szCs w:val="18"/>
                <w:lang w:bidi="bn-BD"/>
              </w:rPr>
            </w:pPr>
            <w:r w:rsidRPr="00076199">
              <w:rPr>
                <w:sz w:val="18"/>
                <w:szCs w:val="18"/>
                <w:lang w:bidi="bn-BD"/>
              </w:rPr>
              <w:t>400</w:t>
            </w:r>
          </w:p>
        </w:tc>
        <w:tc>
          <w:tcPr>
            <w:tcW w:w="1000" w:type="dxa"/>
            <w:tcBorders>
              <w:top w:val="nil"/>
              <w:left w:val="nil"/>
              <w:bottom w:val="single" w:sz="4" w:space="0" w:color="auto"/>
              <w:right w:val="single" w:sz="4" w:space="0" w:color="auto"/>
            </w:tcBorders>
            <w:shd w:val="clear" w:color="auto" w:fill="auto"/>
            <w:noWrap/>
            <w:vAlign w:val="bottom"/>
          </w:tcPr>
          <w:p w14:paraId="729F871A" w14:textId="77777777" w:rsidR="00C57A99" w:rsidRPr="00076199" w:rsidRDefault="00C57A99" w:rsidP="00184452">
            <w:pPr>
              <w:jc w:val="center"/>
              <w:rPr>
                <w:color w:val="000000"/>
                <w:sz w:val="18"/>
                <w:szCs w:val="18"/>
                <w:lang w:bidi="bn-BD"/>
              </w:rPr>
            </w:pPr>
            <w:r w:rsidRPr="00076199">
              <w:rPr>
                <w:color w:val="000000"/>
                <w:sz w:val="18"/>
                <w:szCs w:val="18"/>
                <w:lang w:bidi="bn-BD"/>
              </w:rPr>
              <w:t>100%</w:t>
            </w:r>
          </w:p>
        </w:tc>
        <w:tc>
          <w:tcPr>
            <w:tcW w:w="3921" w:type="dxa"/>
            <w:tcBorders>
              <w:top w:val="nil"/>
              <w:left w:val="nil"/>
              <w:bottom w:val="single" w:sz="4" w:space="0" w:color="auto"/>
              <w:right w:val="single" w:sz="4" w:space="0" w:color="auto"/>
            </w:tcBorders>
            <w:shd w:val="clear" w:color="auto" w:fill="auto"/>
            <w:vAlign w:val="bottom"/>
          </w:tcPr>
          <w:p w14:paraId="6D0EDD77" w14:textId="77777777" w:rsidR="00C57A99" w:rsidRPr="00076199" w:rsidRDefault="00C57A99" w:rsidP="00184452">
            <w:pPr>
              <w:jc w:val="center"/>
              <w:rPr>
                <w:color w:val="000000"/>
                <w:sz w:val="18"/>
                <w:szCs w:val="18"/>
                <w:lang w:bidi="bn-BD"/>
              </w:rPr>
            </w:pPr>
            <w:proofErr w:type="spellStart"/>
            <w:r w:rsidRPr="00076199">
              <w:rPr>
                <w:color w:val="000000"/>
                <w:sz w:val="18"/>
                <w:szCs w:val="18"/>
                <w:lang w:bidi="bn-BD"/>
              </w:rPr>
              <w:t>Retyinyl</w:t>
            </w:r>
            <w:proofErr w:type="spellEnd"/>
            <w:r w:rsidRPr="00076199">
              <w:rPr>
                <w:color w:val="000000"/>
                <w:sz w:val="18"/>
                <w:szCs w:val="18"/>
                <w:lang w:bidi="bn-BD"/>
              </w:rPr>
              <w:t xml:space="preserve"> acetate</w:t>
            </w:r>
          </w:p>
        </w:tc>
      </w:tr>
      <w:tr w:rsidR="00C57A99" w:rsidRPr="00076199" w14:paraId="79532AD2"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01AD0926" w14:textId="77777777" w:rsidR="00C57A99" w:rsidRPr="00076199" w:rsidRDefault="00C57A99" w:rsidP="00184452">
            <w:pPr>
              <w:rPr>
                <w:color w:val="000000"/>
                <w:sz w:val="18"/>
                <w:szCs w:val="18"/>
                <w:lang w:bidi="bn-BD"/>
              </w:rPr>
            </w:pPr>
            <w:r w:rsidRPr="00076199">
              <w:rPr>
                <w:color w:val="000000"/>
                <w:sz w:val="18"/>
                <w:szCs w:val="18"/>
                <w:lang w:bidi="bn-BD"/>
              </w:rPr>
              <w:t>Vitamin D</w:t>
            </w:r>
          </w:p>
        </w:tc>
        <w:tc>
          <w:tcPr>
            <w:tcW w:w="780" w:type="dxa"/>
            <w:tcBorders>
              <w:top w:val="nil"/>
              <w:left w:val="nil"/>
              <w:bottom w:val="single" w:sz="4" w:space="0" w:color="auto"/>
              <w:right w:val="single" w:sz="4" w:space="0" w:color="auto"/>
            </w:tcBorders>
            <w:shd w:val="clear" w:color="auto" w:fill="auto"/>
            <w:noWrap/>
            <w:vAlign w:val="bottom"/>
          </w:tcPr>
          <w:p w14:paraId="6644B4C5" w14:textId="77777777" w:rsidR="00C57A99" w:rsidRPr="00076199" w:rsidRDefault="00C57A99" w:rsidP="00184452">
            <w:pPr>
              <w:jc w:val="center"/>
              <w:rPr>
                <w:color w:val="000000"/>
                <w:sz w:val="18"/>
                <w:szCs w:val="18"/>
                <w:lang w:bidi="bn-BD"/>
              </w:rPr>
            </w:pPr>
            <w:r w:rsidRPr="00076199">
              <w:rPr>
                <w:color w:val="000000"/>
                <w:sz w:val="18"/>
                <w:szCs w:val="18"/>
                <w:lang w:bidi="bn-BD"/>
              </w:rPr>
              <w:t>μg</w:t>
            </w:r>
          </w:p>
        </w:tc>
        <w:tc>
          <w:tcPr>
            <w:tcW w:w="1440" w:type="dxa"/>
            <w:tcBorders>
              <w:top w:val="nil"/>
              <w:left w:val="nil"/>
              <w:bottom w:val="single" w:sz="4" w:space="0" w:color="auto"/>
              <w:right w:val="single" w:sz="4" w:space="0" w:color="auto"/>
            </w:tcBorders>
            <w:shd w:val="clear" w:color="auto" w:fill="auto"/>
            <w:noWrap/>
            <w:vAlign w:val="bottom"/>
          </w:tcPr>
          <w:p w14:paraId="74D7CBB9" w14:textId="77777777" w:rsidR="00C57A99" w:rsidRPr="00076199" w:rsidRDefault="00C57A99" w:rsidP="00184452">
            <w:pPr>
              <w:jc w:val="center"/>
              <w:rPr>
                <w:color w:val="000000"/>
                <w:sz w:val="18"/>
                <w:szCs w:val="18"/>
                <w:lang w:bidi="bn-BD"/>
              </w:rPr>
            </w:pPr>
            <w:r w:rsidRPr="00076199">
              <w:rPr>
                <w:color w:val="000000"/>
                <w:sz w:val="18"/>
                <w:szCs w:val="18"/>
                <w:lang w:bidi="bn-BD"/>
              </w:rPr>
              <w:t>5</w:t>
            </w:r>
          </w:p>
        </w:tc>
        <w:tc>
          <w:tcPr>
            <w:tcW w:w="920" w:type="dxa"/>
            <w:tcBorders>
              <w:top w:val="nil"/>
              <w:left w:val="nil"/>
              <w:bottom w:val="single" w:sz="4" w:space="0" w:color="auto"/>
              <w:right w:val="single" w:sz="4" w:space="0" w:color="auto"/>
            </w:tcBorders>
            <w:shd w:val="clear" w:color="auto" w:fill="auto"/>
            <w:noWrap/>
            <w:vAlign w:val="bottom"/>
          </w:tcPr>
          <w:p w14:paraId="15AF671B" w14:textId="77777777" w:rsidR="00C57A99" w:rsidRPr="00076199" w:rsidRDefault="00C57A99" w:rsidP="00184452">
            <w:pPr>
              <w:jc w:val="center"/>
              <w:rPr>
                <w:color w:val="000000"/>
                <w:sz w:val="18"/>
                <w:szCs w:val="18"/>
                <w:lang w:bidi="bn-BD"/>
              </w:rPr>
            </w:pPr>
            <w:r w:rsidRPr="00076199">
              <w:rPr>
                <w:color w:val="000000"/>
                <w:sz w:val="18"/>
                <w:szCs w:val="18"/>
                <w:lang w:bidi="bn-BD"/>
              </w:rPr>
              <w:t>NA</w:t>
            </w:r>
          </w:p>
        </w:tc>
        <w:tc>
          <w:tcPr>
            <w:tcW w:w="920" w:type="dxa"/>
            <w:tcBorders>
              <w:top w:val="nil"/>
              <w:left w:val="nil"/>
              <w:bottom w:val="single" w:sz="4" w:space="0" w:color="auto"/>
              <w:right w:val="single" w:sz="4" w:space="0" w:color="auto"/>
            </w:tcBorders>
            <w:shd w:val="clear" w:color="auto" w:fill="auto"/>
            <w:noWrap/>
            <w:vAlign w:val="bottom"/>
          </w:tcPr>
          <w:p w14:paraId="051323B2" w14:textId="77777777" w:rsidR="00C57A99" w:rsidRPr="00076199" w:rsidRDefault="00C57A99" w:rsidP="00184452">
            <w:pPr>
              <w:jc w:val="center"/>
              <w:rPr>
                <w:color w:val="000000"/>
                <w:sz w:val="18"/>
                <w:szCs w:val="18"/>
                <w:lang w:bidi="bn-BD"/>
              </w:rPr>
            </w:pPr>
            <w:r w:rsidRPr="00076199">
              <w:rPr>
                <w:color w:val="000000"/>
                <w:sz w:val="18"/>
                <w:szCs w:val="18"/>
                <w:lang w:bidi="bn-BD"/>
              </w:rPr>
              <w:t>0</w:t>
            </w:r>
          </w:p>
        </w:tc>
        <w:tc>
          <w:tcPr>
            <w:tcW w:w="1120" w:type="dxa"/>
            <w:tcBorders>
              <w:top w:val="nil"/>
              <w:left w:val="nil"/>
              <w:bottom w:val="single" w:sz="4" w:space="0" w:color="auto"/>
              <w:right w:val="single" w:sz="4" w:space="0" w:color="auto"/>
            </w:tcBorders>
            <w:shd w:val="clear" w:color="auto" w:fill="auto"/>
            <w:noWrap/>
            <w:vAlign w:val="bottom"/>
          </w:tcPr>
          <w:p w14:paraId="4A4D0F92" w14:textId="77777777" w:rsidR="00C57A99" w:rsidRPr="00076199" w:rsidRDefault="00C57A99" w:rsidP="00184452">
            <w:pPr>
              <w:jc w:val="center"/>
              <w:rPr>
                <w:sz w:val="18"/>
                <w:szCs w:val="18"/>
                <w:lang w:bidi="bn-BD"/>
              </w:rPr>
            </w:pPr>
            <w:r w:rsidRPr="00076199">
              <w:rPr>
                <w:sz w:val="18"/>
                <w:szCs w:val="18"/>
                <w:lang w:bidi="bn-BD"/>
              </w:rPr>
              <w:t>5</w:t>
            </w:r>
          </w:p>
        </w:tc>
        <w:tc>
          <w:tcPr>
            <w:tcW w:w="1000" w:type="dxa"/>
            <w:tcBorders>
              <w:top w:val="nil"/>
              <w:left w:val="nil"/>
              <w:bottom w:val="single" w:sz="4" w:space="0" w:color="auto"/>
              <w:right w:val="single" w:sz="4" w:space="0" w:color="auto"/>
            </w:tcBorders>
            <w:shd w:val="clear" w:color="auto" w:fill="auto"/>
            <w:noWrap/>
            <w:vAlign w:val="bottom"/>
          </w:tcPr>
          <w:p w14:paraId="095B3ED1" w14:textId="77777777" w:rsidR="00C57A99" w:rsidRPr="00076199" w:rsidRDefault="00C57A99" w:rsidP="00184452">
            <w:pPr>
              <w:jc w:val="center"/>
              <w:rPr>
                <w:color w:val="000000"/>
                <w:sz w:val="18"/>
                <w:szCs w:val="18"/>
                <w:lang w:bidi="bn-BD"/>
              </w:rPr>
            </w:pPr>
            <w:r w:rsidRPr="00076199">
              <w:rPr>
                <w:color w:val="000000"/>
                <w:sz w:val="18"/>
                <w:szCs w:val="18"/>
                <w:lang w:bidi="bn-BD"/>
              </w:rPr>
              <w:t>100%</w:t>
            </w:r>
          </w:p>
        </w:tc>
        <w:tc>
          <w:tcPr>
            <w:tcW w:w="3921" w:type="dxa"/>
            <w:tcBorders>
              <w:top w:val="nil"/>
              <w:left w:val="nil"/>
              <w:bottom w:val="single" w:sz="4" w:space="0" w:color="auto"/>
              <w:right w:val="single" w:sz="4" w:space="0" w:color="auto"/>
            </w:tcBorders>
            <w:shd w:val="clear" w:color="auto" w:fill="auto"/>
            <w:vAlign w:val="bottom"/>
          </w:tcPr>
          <w:p w14:paraId="0C858530" w14:textId="77777777" w:rsidR="00C57A99" w:rsidRPr="00076199" w:rsidRDefault="00C57A99" w:rsidP="00184452">
            <w:pPr>
              <w:jc w:val="center"/>
              <w:rPr>
                <w:color w:val="000000"/>
                <w:sz w:val="18"/>
                <w:szCs w:val="18"/>
                <w:lang w:bidi="bn-BD"/>
              </w:rPr>
            </w:pPr>
            <w:r w:rsidRPr="00076199">
              <w:rPr>
                <w:color w:val="000000"/>
                <w:sz w:val="18"/>
                <w:szCs w:val="18"/>
                <w:lang w:bidi="bn-BD"/>
              </w:rPr>
              <w:t>Cholecalciferol (D3)</w:t>
            </w:r>
          </w:p>
        </w:tc>
      </w:tr>
      <w:tr w:rsidR="00C57A99" w:rsidRPr="00076199" w14:paraId="095DC6ED"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069EB6D3" w14:textId="77777777" w:rsidR="00C57A99" w:rsidRPr="00076199" w:rsidRDefault="00C57A99" w:rsidP="00184452">
            <w:pPr>
              <w:rPr>
                <w:color w:val="000000"/>
                <w:sz w:val="18"/>
                <w:szCs w:val="18"/>
                <w:lang w:bidi="bn-BD"/>
              </w:rPr>
            </w:pPr>
            <w:r w:rsidRPr="00076199">
              <w:rPr>
                <w:color w:val="000000"/>
                <w:sz w:val="18"/>
                <w:szCs w:val="18"/>
                <w:lang w:bidi="bn-BD"/>
              </w:rPr>
              <w:t>Vitamin E</w:t>
            </w:r>
          </w:p>
        </w:tc>
        <w:tc>
          <w:tcPr>
            <w:tcW w:w="780" w:type="dxa"/>
            <w:tcBorders>
              <w:top w:val="nil"/>
              <w:left w:val="nil"/>
              <w:bottom w:val="single" w:sz="4" w:space="0" w:color="auto"/>
              <w:right w:val="single" w:sz="4" w:space="0" w:color="auto"/>
            </w:tcBorders>
            <w:shd w:val="clear" w:color="auto" w:fill="auto"/>
            <w:noWrap/>
            <w:vAlign w:val="bottom"/>
          </w:tcPr>
          <w:p w14:paraId="11D86BEF" w14:textId="77777777" w:rsidR="00C57A99" w:rsidRPr="00076199" w:rsidRDefault="00C57A99" w:rsidP="00184452">
            <w:pPr>
              <w:jc w:val="center"/>
              <w:rPr>
                <w:color w:val="000000"/>
                <w:sz w:val="18"/>
                <w:szCs w:val="18"/>
                <w:lang w:bidi="bn-BD"/>
              </w:rPr>
            </w:pPr>
            <w:r w:rsidRPr="00076199">
              <w:rPr>
                <w:color w:val="000000"/>
                <w:sz w:val="18"/>
                <w:szCs w:val="18"/>
                <w:lang w:bidi="bn-BD"/>
              </w:rPr>
              <w:t>mg</w:t>
            </w:r>
          </w:p>
        </w:tc>
        <w:tc>
          <w:tcPr>
            <w:tcW w:w="1440" w:type="dxa"/>
            <w:tcBorders>
              <w:top w:val="nil"/>
              <w:left w:val="nil"/>
              <w:bottom w:val="single" w:sz="4" w:space="0" w:color="auto"/>
              <w:right w:val="single" w:sz="4" w:space="0" w:color="auto"/>
            </w:tcBorders>
            <w:shd w:val="clear" w:color="auto" w:fill="auto"/>
            <w:noWrap/>
            <w:vAlign w:val="bottom"/>
          </w:tcPr>
          <w:p w14:paraId="36B17AE7" w14:textId="77777777" w:rsidR="00C57A99" w:rsidRPr="00076199" w:rsidRDefault="00C57A99" w:rsidP="00184452">
            <w:pPr>
              <w:jc w:val="center"/>
              <w:rPr>
                <w:color w:val="000000"/>
                <w:sz w:val="18"/>
                <w:szCs w:val="18"/>
                <w:lang w:bidi="bn-BD"/>
              </w:rPr>
            </w:pPr>
            <w:r w:rsidRPr="00076199">
              <w:rPr>
                <w:color w:val="000000"/>
                <w:sz w:val="18"/>
                <w:szCs w:val="18"/>
                <w:lang w:bidi="bn-BD"/>
              </w:rPr>
              <w:t>5</w:t>
            </w:r>
          </w:p>
        </w:tc>
        <w:tc>
          <w:tcPr>
            <w:tcW w:w="920" w:type="dxa"/>
            <w:tcBorders>
              <w:top w:val="nil"/>
              <w:left w:val="nil"/>
              <w:bottom w:val="single" w:sz="4" w:space="0" w:color="auto"/>
              <w:right w:val="single" w:sz="4" w:space="0" w:color="auto"/>
            </w:tcBorders>
            <w:shd w:val="clear" w:color="auto" w:fill="auto"/>
            <w:noWrap/>
            <w:vAlign w:val="bottom"/>
          </w:tcPr>
          <w:p w14:paraId="51C4C9E8" w14:textId="77777777" w:rsidR="00C57A99" w:rsidRPr="00076199" w:rsidRDefault="00C57A99" w:rsidP="00184452">
            <w:pPr>
              <w:jc w:val="center"/>
              <w:rPr>
                <w:color w:val="000000"/>
                <w:sz w:val="18"/>
                <w:szCs w:val="18"/>
                <w:lang w:bidi="bn-BD"/>
              </w:rPr>
            </w:pPr>
            <w:r w:rsidRPr="00076199">
              <w:rPr>
                <w:color w:val="000000"/>
                <w:sz w:val="18"/>
                <w:szCs w:val="18"/>
                <w:lang w:bidi="bn-BD"/>
              </w:rPr>
              <w:t>NA</w:t>
            </w:r>
          </w:p>
        </w:tc>
        <w:tc>
          <w:tcPr>
            <w:tcW w:w="920" w:type="dxa"/>
            <w:tcBorders>
              <w:top w:val="nil"/>
              <w:left w:val="nil"/>
              <w:bottom w:val="single" w:sz="4" w:space="0" w:color="auto"/>
              <w:right w:val="single" w:sz="4" w:space="0" w:color="auto"/>
            </w:tcBorders>
            <w:shd w:val="clear" w:color="auto" w:fill="auto"/>
            <w:noWrap/>
            <w:vAlign w:val="bottom"/>
          </w:tcPr>
          <w:p w14:paraId="0582A8E5" w14:textId="77777777" w:rsidR="00C57A99" w:rsidRPr="00076199" w:rsidRDefault="00C57A99" w:rsidP="00184452">
            <w:pPr>
              <w:jc w:val="center"/>
              <w:rPr>
                <w:color w:val="000000"/>
                <w:sz w:val="18"/>
                <w:szCs w:val="18"/>
                <w:lang w:bidi="bn-BD"/>
              </w:rPr>
            </w:pPr>
            <w:r w:rsidRPr="00076199">
              <w:rPr>
                <w:color w:val="000000"/>
                <w:sz w:val="18"/>
                <w:szCs w:val="18"/>
                <w:lang w:bidi="bn-BD"/>
              </w:rPr>
              <w:t> </w:t>
            </w:r>
          </w:p>
        </w:tc>
        <w:tc>
          <w:tcPr>
            <w:tcW w:w="1120" w:type="dxa"/>
            <w:tcBorders>
              <w:top w:val="nil"/>
              <w:left w:val="nil"/>
              <w:bottom w:val="single" w:sz="4" w:space="0" w:color="auto"/>
              <w:right w:val="single" w:sz="4" w:space="0" w:color="auto"/>
            </w:tcBorders>
            <w:shd w:val="clear" w:color="auto" w:fill="auto"/>
            <w:noWrap/>
            <w:vAlign w:val="bottom"/>
          </w:tcPr>
          <w:p w14:paraId="009603FB" w14:textId="77777777" w:rsidR="00C57A99" w:rsidRPr="00076199" w:rsidRDefault="00C57A99" w:rsidP="00184452">
            <w:pPr>
              <w:jc w:val="center"/>
              <w:rPr>
                <w:sz w:val="18"/>
                <w:szCs w:val="18"/>
                <w:lang w:bidi="bn-BD"/>
              </w:rPr>
            </w:pPr>
            <w:r w:rsidRPr="00076199">
              <w:rPr>
                <w:sz w:val="18"/>
                <w:szCs w:val="18"/>
                <w:lang w:bidi="bn-BD"/>
              </w:rPr>
              <w:t>6</w:t>
            </w:r>
          </w:p>
        </w:tc>
        <w:tc>
          <w:tcPr>
            <w:tcW w:w="1000" w:type="dxa"/>
            <w:tcBorders>
              <w:top w:val="nil"/>
              <w:left w:val="nil"/>
              <w:bottom w:val="single" w:sz="4" w:space="0" w:color="auto"/>
              <w:right w:val="single" w:sz="4" w:space="0" w:color="auto"/>
            </w:tcBorders>
            <w:shd w:val="clear" w:color="auto" w:fill="auto"/>
            <w:noWrap/>
            <w:vAlign w:val="bottom"/>
          </w:tcPr>
          <w:p w14:paraId="16235CCC" w14:textId="77777777" w:rsidR="00C57A99" w:rsidRPr="00076199" w:rsidRDefault="00C57A99" w:rsidP="00184452">
            <w:pPr>
              <w:jc w:val="center"/>
              <w:rPr>
                <w:color w:val="000000"/>
                <w:sz w:val="18"/>
                <w:szCs w:val="18"/>
                <w:lang w:bidi="bn-BD"/>
              </w:rPr>
            </w:pPr>
            <w:r w:rsidRPr="00076199">
              <w:rPr>
                <w:color w:val="000000"/>
                <w:sz w:val="18"/>
                <w:szCs w:val="18"/>
                <w:lang w:bidi="bn-BD"/>
              </w:rPr>
              <w:t>120%</w:t>
            </w:r>
          </w:p>
        </w:tc>
        <w:tc>
          <w:tcPr>
            <w:tcW w:w="3921" w:type="dxa"/>
            <w:tcBorders>
              <w:top w:val="nil"/>
              <w:left w:val="nil"/>
              <w:bottom w:val="single" w:sz="4" w:space="0" w:color="auto"/>
              <w:right w:val="single" w:sz="4" w:space="0" w:color="auto"/>
            </w:tcBorders>
            <w:shd w:val="clear" w:color="auto" w:fill="auto"/>
            <w:vAlign w:val="bottom"/>
          </w:tcPr>
          <w:p w14:paraId="65ABC2D1" w14:textId="77777777" w:rsidR="00C57A99" w:rsidRPr="00076199" w:rsidRDefault="00C57A99" w:rsidP="00184452">
            <w:pPr>
              <w:jc w:val="center"/>
              <w:rPr>
                <w:color w:val="000000"/>
                <w:sz w:val="18"/>
                <w:szCs w:val="18"/>
                <w:lang w:bidi="bn-BD"/>
              </w:rPr>
            </w:pPr>
            <w:r w:rsidRPr="00076199">
              <w:rPr>
                <w:color w:val="000000"/>
                <w:sz w:val="18"/>
                <w:szCs w:val="18"/>
                <w:lang w:bidi="bn-BD"/>
              </w:rPr>
              <w:t>DL-alpha-tocopherol acetate</w:t>
            </w:r>
          </w:p>
        </w:tc>
      </w:tr>
      <w:tr w:rsidR="00C57A99" w:rsidRPr="00076199" w14:paraId="646A25E8"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6DA5189C" w14:textId="77777777" w:rsidR="00C57A99" w:rsidRPr="00076199" w:rsidRDefault="00C57A99" w:rsidP="00184452">
            <w:pPr>
              <w:rPr>
                <w:color w:val="000000"/>
                <w:sz w:val="18"/>
                <w:szCs w:val="18"/>
                <w:lang w:bidi="bn-BD"/>
              </w:rPr>
            </w:pPr>
            <w:r w:rsidRPr="00076199">
              <w:rPr>
                <w:color w:val="000000"/>
                <w:sz w:val="18"/>
                <w:szCs w:val="18"/>
                <w:lang w:bidi="bn-BD"/>
              </w:rPr>
              <w:t>Vitamin K</w:t>
            </w:r>
          </w:p>
        </w:tc>
        <w:tc>
          <w:tcPr>
            <w:tcW w:w="780" w:type="dxa"/>
            <w:tcBorders>
              <w:top w:val="nil"/>
              <w:left w:val="nil"/>
              <w:bottom w:val="single" w:sz="4" w:space="0" w:color="auto"/>
              <w:right w:val="single" w:sz="4" w:space="0" w:color="auto"/>
            </w:tcBorders>
            <w:shd w:val="clear" w:color="auto" w:fill="auto"/>
            <w:noWrap/>
            <w:vAlign w:val="bottom"/>
          </w:tcPr>
          <w:p w14:paraId="71AE0072" w14:textId="77777777" w:rsidR="00C57A99" w:rsidRPr="00076199" w:rsidRDefault="00C57A99" w:rsidP="00184452">
            <w:pPr>
              <w:jc w:val="center"/>
              <w:rPr>
                <w:color w:val="000000"/>
                <w:sz w:val="18"/>
                <w:szCs w:val="18"/>
                <w:lang w:bidi="bn-BD"/>
              </w:rPr>
            </w:pPr>
            <w:r w:rsidRPr="00076199">
              <w:rPr>
                <w:color w:val="000000"/>
                <w:sz w:val="18"/>
                <w:szCs w:val="18"/>
                <w:lang w:bidi="bn-BD"/>
              </w:rPr>
              <w:t>μg</w:t>
            </w:r>
          </w:p>
        </w:tc>
        <w:tc>
          <w:tcPr>
            <w:tcW w:w="1440" w:type="dxa"/>
            <w:tcBorders>
              <w:top w:val="nil"/>
              <w:left w:val="nil"/>
              <w:bottom w:val="single" w:sz="4" w:space="0" w:color="auto"/>
              <w:right w:val="single" w:sz="4" w:space="0" w:color="auto"/>
            </w:tcBorders>
            <w:shd w:val="clear" w:color="auto" w:fill="auto"/>
            <w:noWrap/>
            <w:vAlign w:val="bottom"/>
          </w:tcPr>
          <w:p w14:paraId="3B540548" w14:textId="77777777" w:rsidR="00C57A99" w:rsidRPr="00076199" w:rsidRDefault="00C57A99" w:rsidP="00184452">
            <w:pPr>
              <w:jc w:val="center"/>
              <w:rPr>
                <w:color w:val="000000"/>
                <w:sz w:val="18"/>
                <w:szCs w:val="18"/>
                <w:lang w:bidi="bn-BD"/>
              </w:rPr>
            </w:pPr>
            <w:r w:rsidRPr="00076199">
              <w:rPr>
                <w:color w:val="000000"/>
                <w:sz w:val="18"/>
                <w:szCs w:val="18"/>
                <w:lang w:bidi="bn-BD"/>
              </w:rPr>
              <w:t>15</w:t>
            </w:r>
          </w:p>
        </w:tc>
        <w:tc>
          <w:tcPr>
            <w:tcW w:w="920" w:type="dxa"/>
            <w:tcBorders>
              <w:top w:val="nil"/>
              <w:left w:val="nil"/>
              <w:bottom w:val="single" w:sz="4" w:space="0" w:color="auto"/>
              <w:right w:val="single" w:sz="4" w:space="0" w:color="auto"/>
            </w:tcBorders>
            <w:shd w:val="clear" w:color="auto" w:fill="auto"/>
            <w:noWrap/>
            <w:vAlign w:val="bottom"/>
          </w:tcPr>
          <w:p w14:paraId="215B7C57" w14:textId="77777777" w:rsidR="00C57A99" w:rsidRPr="00076199" w:rsidRDefault="00C57A99" w:rsidP="00184452">
            <w:pPr>
              <w:jc w:val="center"/>
              <w:rPr>
                <w:color w:val="000000"/>
                <w:sz w:val="18"/>
                <w:szCs w:val="18"/>
                <w:lang w:bidi="bn-BD"/>
              </w:rPr>
            </w:pPr>
            <w:r w:rsidRPr="00076199">
              <w:rPr>
                <w:color w:val="000000"/>
                <w:sz w:val="18"/>
                <w:szCs w:val="18"/>
                <w:lang w:bidi="bn-BD"/>
              </w:rPr>
              <w:t>NA</w:t>
            </w:r>
          </w:p>
        </w:tc>
        <w:tc>
          <w:tcPr>
            <w:tcW w:w="920" w:type="dxa"/>
            <w:tcBorders>
              <w:top w:val="nil"/>
              <w:left w:val="nil"/>
              <w:bottom w:val="single" w:sz="4" w:space="0" w:color="auto"/>
              <w:right w:val="single" w:sz="4" w:space="0" w:color="auto"/>
            </w:tcBorders>
            <w:shd w:val="clear" w:color="auto" w:fill="auto"/>
            <w:noWrap/>
            <w:vAlign w:val="bottom"/>
          </w:tcPr>
          <w:p w14:paraId="4DBDDFA2" w14:textId="77777777" w:rsidR="00C57A99" w:rsidRPr="00076199" w:rsidRDefault="00C57A99" w:rsidP="00184452">
            <w:pPr>
              <w:jc w:val="center"/>
              <w:rPr>
                <w:color w:val="000000"/>
                <w:sz w:val="18"/>
                <w:szCs w:val="18"/>
                <w:lang w:bidi="bn-BD"/>
              </w:rPr>
            </w:pPr>
            <w:r w:rsidRPr="00076199">
              <w:rPr>
                <w:color w:val="000000"/>
                <w:sz w:val="18"/>
                <w:szCs w:val="18"/>
                <w:lang w:bidi="bn-BD"/>
              </w:rPr>
              <w:t> </w:t>
            </w:r>
          </w:p>
        </w:tc>
        <w:tc>
          <w:tcPr>
            <w:tcW w:w="1120" w:type="dxa"/>
            <w:tcBorders>
              <w:top w:val="nil"/>
              <w:left w:val="nil"/>
              <w:bottom w:val="single" w:sz="4" w:space="0" w:color="auto"/>
              <w:right w:val="single" w:sz="4" w:space="0" w:color="auto"/>
            </w:tcBorders>
            <w:shd w:val="clear" w:color="auto" w:fill="auto"/>
            <w:noWrap/>
            <w:vAlign w:val="bottom"/>
          </w:tcPr>
          <w:p w14:paraId="08393561" w14:textId="77777777" w:rsidR="00C57A99" w:rsidRPr="00076199" w:rsidRDefault="00C57A99" w:rsidP="00184452">
            <w:pPr>
              <w:jc w:val="center"/>
              <w:rPr>
                <w:sz w:val="18"/>
                <w:szCs w:val="18"/>
                <w:lang w:bidi="bn-BD"/>
              </w:rPr>
            </w:pPr>
            <w:r w:rsidRPr="00076199">
              <w:rPr>
                <w:sz w:val="18"/>
                <w:szCs w:val="18"/>
                <w:lang w:bidi="bn-BD"/>
              </w:rPr>
              <w:t>30</w:t>
            </w:r>
          </w:p>
        </w:tc>
        <w:tc>
          <w:tcPr>
            <w:tcW w:w="1000" w:type="dxa"/>
            <w:tcBorders>
              <w:top w:val="nil"/>
              <w:left w:val="nil"/>
              <w:bottom w:val="single" w:sz="4" w:space="0" w:color="auto"/>
              <w:right w:val="single" w:sz="4" w:space="0" w:color="auto"/>
            </w:tcBorders>
            <w:shd w:val="clear" w:color="auto" w:fill="auto"/>
            <w:noWrap/>
            <w:vAlign w:val="bottom"/>
          </w:tcPr>
          <w:p w14:paraId="15C17074" w14:textId="77777777" w:rsidR="00C57A99" w:rsidRPr="00076199" w:rsidRDefault="00C57A99" w:rsidP="00184452">
            <w:pPr>
              <w:jc w:val="center"/>
              <w:rPr>
                <w:color w:val="000000"/>
                <w:sz w:val="18"/>
                <w:szCs w:val="18"/>
                <w:lang w:bidi="bn-BD"/>
              </w:rPr>
            </w:pPr>
            <w:r w:rsidRPr="00076199">
              <w:rPr>
                <w:color w:val="000000"/>
                <w:sz w:val="18"/>
                <w:szCs w:val="18"/>
                <w:lang w:bidi="bn-BD"/>
              </w:rPr>
              <w:t>200%</w:t>
            </w:r>
          </w:p>
        </w:tc>
        <w:tc>
          <w:tcPr>
            <w:tcW w:w="3921" w:type="dxa"/>
            <w:tcBorders>
              <w:top w:val="nil"/>
              <w:left w:val="nil"/>
              <w:bottom w:val="single" w:sz="4" w:space="0" w:color="auto"/>
              <w:right w:val="single" w:sz="4" w:space="0" w:color="auto"/>
            </w:tcBorders>
            <w:shd w:val="clear" w:color="auto" w:fill="auto"/>
            <w:vAlign w:val="bottom"/>
          </w:tcPr>
          <w:p w14:paraId="3903DE0B" w14:textId="77777777" w:rsidR="00C57A99" w:rsidRPr="00076199" w:rsidRDefault="00C57A99" w:rsidP="00184452">
            <w:pPr>
              <w:jc w:val="center"/>
              <w:rPr>
                <w:color w:val="000000"/>
                <w:sz w:val="18"/>
                <w:szCs w:val="18"/>
                <w:lang w:bidi="bn-BD"/>
              </w:rPr>
            </w:pPr>
            <w:proofErr w:type="spellStart"/>
            <w:r w:rsidRPr="00076199">
              <w:rPr>
                <w:color w:val="000000"/>
                <w:sz w:val="18"/>
                <w:szCs w:val="18"/>
                <w:lang w:bidi="bn-BD"/>
              </w:rPr>
              <w:t>Phylloquinone</w:t>
            </w:r>
            <w:proofErr w:type="spellEnd"/>
            <w:r w:rsidRPr="00076199">
              <w:rPr>
                <w:color w:val="000000"/>
                <w:sz w:val="18"/>
                <w:szCs w:val="18"/>
                <w:lang w:bidi="bn-BD"/>
              </w:rPr>
              <w:t xml:space="preserve"> 5%</w:t>
            </w:r>
          </w:p>
        </w:tc>
      </w:tr>
      <w:tr w:rsidR="00C57A99" w:rsidRPr="00076199" w14:paraId="06F7AAA6"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573D3449" w14:textId="77777777" w:rsidR="00C57A99" w:rsidRPr="00076199" w:rsidRDefault="00C57A99" w:rsidP="00184452">
            <w:pPr>
              <w:rPr>
                <w:color w:val="000000"/>
                <w:sz w:val="18"/>
                <w:szCs w:val="18"/>
                <w:lang w:bidi="bn-BD"/>
              </w:rPr>
            </w:pPr>
            <w:r w:rsidRPr="00076199">
              <w:rPr>
                <w:color w:val="000000"/>
                <w:sz w:val="18"/>
                <w:szCs w:val="18"/>
                <w:lang w:bidi="bn-BD"/>
              </w:rPr>
              <w:t>Vitamin C</w:t>
            </w:r>
          </w:p>
        </w:tc>
        <w:tc>
          <w:tcPr>
            <w:tcW w:w="780" w:type="dxa"/>
            <w:tcBorders>
              <w:top w:val="nil"/>
              <w:left w:val="nil"/>
              <w:bottom w:val="single" w:sz="4" w:space="0" w:color="auto"/>
              <w:right w:val="single" w:sz="4" w:space="0" w:color="auto"/>
            </w:tcBorders>
            <w:shd w:val="clear" w:color="auto" w:fill="auto"/>
            <w:noWrap/>
            <w:vAlign w:val="bottom"/>
          </w:tcPr>
          <w:p w14:paraId="620BA9C9" w14:textId="77777777" w:rsidR="00C57A99" w:rsidRPr="00076199" w:rsidRDefault="00C57A99" w:rsidP="00184452">
            <w:pPr>
              <w:jc w:val="center"/>
              <w:rPr>
                <w:color w:val="000000"/>
                <w:sz w:val="18"/>
                <w:szCs w:val="18"/>
                <w:lang w:bidi="bn-BD"/>
              </w:rPr>
            </w:pPr>
            <w:r w:rsidRPr="00076199">
              <w:rPr>
                <w:color w:val="000000"/>
                <w:sz w:val="18"/>
                <w:szCs w:val="18"/>
                <w:lang w:bidi="bn-BD"/>
              </w:rPr>
              <w:t>mg</w:t>
            </w:r>
          </w:p>
        </w:tc>
        <w:tc>
          <w:tcPr>
            <w:tcW w:w="1440" w:type="dxa"/>
            <w:tcBorders>
              <w:top w:val="nil"/>
              <w:left w:val="nil"/>
              <w:bottom w:val="single" w:sz="4" w:space="0" w:color="auto"/>
              <w:right w:val="single" w:sz="4" w:space="0" w:color="auto"/>
            </w:tcBorders>
            <w:shd w:val="clear" w:color="auto" w:fill="auto"/>
            <w:noWrap/>
            <w:vAlign w:val="bottom"/>
          </w:tcPr>
          <w:p w14:paraId="747D78FB" w14:textId="77777777" w:rsidR="00C57A99" w:rsidRPr="00076199" w:rsidRDefault="00C57A99" w:rsidP="00184452">
            <w:pPr>
              <w:jc w:val="center"/>
              <w:rPr>
                <w:color w:val="000000"/>
                <w:sz w:val="18"/>
                <w:szCs w:val="18"/>
                <w:lang w:bidi="bn-BD"/>
              </w:rPr>
            </w:pPr>
            <w:r w:rsidRPr="00076199">
              <w:rPr>
                <w:color w:val="000000"/>
                <w:sz w:val="18"/>
                <w:szCs w:val="18"/>
                <w:lang w:bidi="bn-BD"/>
              </w:rPr>
              <w:t>30</w:t>
            </w:r>
          </w:p>
        </w:tc>
        <w:tc>
          <w:tcPr>
            <w:tcW w:w="920" w:type="dxa"/>
            <w:tcBorders>
              <w:top w:val="nil"/>
              <w:left w:val="nil"/>
              <w:bottom w:val="single" w:sz="4" w:space="0" w:color="auto"/>
              <w:right w:val="single" w:sz="4" w:space="0" w:color="auto"/>
            </w:tcBorders>
            <w:shd w:val="clear" w:color="auto" w:fill="auto"/>
            <w:noWrap/>
            <w:vAlign w:val="bottom"/>
          </w:tcPr>
          <w:p w14:paraId="0C9723C8" w14:textId="77777777" w:rsidR="00C57A99" w:rsidRPr="00076199" w:rsidRDefault="00C57A99" w:rsidP="00184452">
            <w:pPr>
              <w:jc w:val="center"/>
              <w:rPr>
                <w:color w:val="000000"/>
                <w:sz w:val="18"/>
                <w:szCs w:val="18"/>
                <w:lang w:bidi="bn-BD"/>
              </w:rPr>
            </w:pPr>
            <w:r w:rsidRPr="00076199">
              <w:rPr>
                <w:color w:val="000000"/>
                <w:sz w:val="18"/>
                <w:szCs w:val="18"/>
                <w:lang w:bidi="bn-BD"/>
              </w:rPr>
              <w:t>30</w:t>
            </w:r>
          </w:p>
        </w:tc>
        <w:tc>
          <w:tcPr>
            <w:tcW w:w="920" w:type="dxa"/>
            <w:tcBorders>
              <w:top w:val="nil"/>
              <w:left w:val="nil"/>
              <w:bottom w:val="single" w:sz="4" w:space="0" w:color="auto"/>
              <w:right w:val="single" w:sz="4" w:space="0" w:color="auto"/>
            </w:tcBorders>
            <w:shd w:val="clear" w:color="auto" w:fill="auto"/>
            <w:noWrap/>
            <w:vAlign w:val="bottom"/>
          </w:tcPr>
          <w:p w14:paraId="1D446708" w14:textId="77777777" w:rsidR="00C57A99" w:rsidRPr="00076199" w:rsidRDefault="00C57A99" w:rsidP="00184452">
            <w:pPr>
              <w:jc w:val="center"/>
              <w:rPr>
                <w:color w:val="000000"/>
                <w:sz w:val="18"/>
                <w:szCs w:val="18"/>
                <w:lang w:bidi="bn-BD"/>
              </w:rPr>
            </w:pPr>
            <w:r w:rsidRPr="00076199">
              <w:rPr>
                <w:color w:val="000000"/>
                <w:sz w:val="18"/>
                <w:szCs w:val="18"/>
                <w:lang w:bidi="bn-BD"/>
              </w:rPr>
              <w:t>100%</w:t>
            </w:r>
          </w:p>
        </w:tc>
        <w:tc>
          <w:tcPr>
            <w:tcW w:w="1120" w:type="dxa"/>
            <w:tcBorders>
              <w:top w:val="nil"/>
              <w:left w:val="nil"/>
              <w:bottom w:val="single" w:sz="4" w:space="0" w:color="auto"/>
              <w:right w:val="single" w:sz="4" w:space="0" w:color="auto"/>
            </w:tcBorders>
            <w:shd w:val="clear" w:color="auto" w:fill="auto"/>
            <w:noWrap/>
            <w:vAlign w:val="bottom"/>
          </w:tcPr>
          <w:p w14:paraId="64315A4C" w14:textId="77777777" w:rsidR="00C57A99" w:rsidRPr="00076199" w:rsidRDefault="00C57A99" w:rsidP="00184452">
            <w:pPr>
              <w:jc w:val="center"/>
              <w:rPr>
                <w:sz w:val="18"/>
                <w:szCs w:val="18"/>
                <w:lang w:bidi="bn-BD"/>
              </w:rPr>
            </w:pPr>
            <w:r w:rsidRPr="00076199">
              <w:rPr>
                <w:sz w:val="18"/>
                <w:szCs w:val="18"/>
                <w:lang w:bidi="bn-BD"/>
              </w:rPr>
              <w:t>30</w:t>
            </w:r>
          </w:p>
        </w:tc>
        <w:tc>
          <w:tcPr>
            <w:tcW w:w="1000" w:type="dxa"/>
            <w:tcBorders>
              <w:top w:val="nil"/>
              <w:left w:val="nil"/>
              <w:bottom w:val="single" w:sz="4" w:space="0" w:color="auto"/>
              <w:right w:val="single" w:sz="4" w:space="0" w:color="auto"/>
            </w:tcBorders>
            <w:shd w:val="clear" w:color="auto" w:fill="auto"/>
            <w:noWrap/>
            <w:vAlign w:val="bottom"/>
          </w:tcPr>
          <w:p w14:paraId="5461FEE2" w14:textId="77777777" w:rsidR="00C57A99" w:rsidRPr="00076199" w:rsidRDefault="00C57A99" w:rsidP="00184452">
            <w:pPr>
              <w:jc w:val="center"/>
              <w:rPr>
                <w:color w:val="000000"/>
                <w:sz w:val="18"/>
                <w:szCs w:val="18"/>
                <w:lang w:bidi="bn-BD"/>
              </w:rPr>
            </w:pPr>
            <w:r w:rsidRPr="00076199">
              <w:rPr>
                <w:color w:val="000000"/>
                <w:sz w:val="18"/>
                <w:szCs w:val="18"/>
                <w:lang w:bidi="bn-BD"/>
              </w:rPr>
              <w:t>100%</w:t>
            </w:r>
          </w:p>
        </w:tc>
        <w:tc>
          <w:tcPr>
            <w:tcW w:w="3921" w:type="dxa"/>
            <w:tcBorders>
              <w:top w:val="nil"/>
              <w:left w:val="nil"/>
              <w:bottom w:val="single" w:sz="4" w:space="0" w:color="auto"/>
              <w:right w:val="single" w:sz="4" w:space="0" w:color="auto"/>
            </w:tcBorders>
            <w:shd w:val="clear" w:color="auto" w:fill="auto"/>
            <w:vAlign w:val="bottom"/>
          </w:tcPr>
          <w:p w14:paraId="4E7C05CF" w14:textId="77777777" w:rsidR="00C57A99" w:rsidRPr="00076199" w:rsidRDefault="00C57A99" w:rsidP="00184452">
            <w:pPr>
              <w:jc w:val="center"/>
              <w:rPr>
                <w:color w:val="000000"/>
                <w:sz w:val="18"/>
                <w:szCs w:val="18"/>
                <w:lang w:bidi="bn-BD"/>
              </w:rPr>
            </w:pPr>
            <w:r w:rsidRPr="00076199">
              <w:rPr>
                <w:color w:val="000000"/>
                <w:sz w:val="18"/>
                <w:szCs w:val="18"/>
                <w:lang w:bidi="bn-BD"/>
              </w:rPr>
              <w:t>L-ascorbic acid</w:t>
            </w:r>
          </w:p>
        </w:tc>
      </w:tr>
      <w:tr w:rsidR="00C57A99" w:rsidRPr="00076199" w14:paraId="61B1B754"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665A4A9D" w14:textId="77777777" w:rsidR="00C57A99" w:rsidRPr="00076199" w:rsidRDefault="00C57A99" w:rsidP="00184452">
            <w:pPr>
              <w:rPr>
                <w:color w:val="000000"/>
                <w:sz w:val="18"/>
                <w:szCs w:val="18"/>
                <w:lang w:bidi="bn-BD"/>
              </w:rPr>
            </w:pPr>
            <w:r w:rsidRPr="00076199">
              <w:rPr>
                <w:color w:val="000000"/>
                <w:sz w:val="18"/>
                <w:szCs w:val="18"/>
                <w:lang w:bidi="bn-BD"/>
              </w:rPr>
              <w:t>Biotin</w:t>
            </w:r>
          </w:p>
        </w:tc>
        <w:tc>
          <w:tcPr>
            <w:tcW w:w="780" w:type="dxa"/>
            <w:tcBorders>
              <w:top w:val="nil"/>
              <w:left w:val="nil"/>
              <w:bottom w:val="single" w:sz="4" w:space="0" w:color="auto"/>
              <w:right w:val="single" w:sz="4" w:space="0" w:color="auto"/>
            </w:tcBorders>
            <w:shd w:val="clear" w:color="auto" w:fill="auto"/>
            <w:noWrap/>
            <w:vAlign w:val="bottom"/>
          </w:tcPr>
          <w:p w14:paraId="30ED5E99" w14:textId="77777777" w:rsidR="00C57A99" w:rsidRPr="00076199" w:rsidRDefault="00C57A99" w:rsidP="00184452">
            <w:pPr>
              <w:jc w:val="center"/>
              <w:rPr>
                <w:color w:val="000000"/>
                <w:sz w:val="18"/>
                <w:szCs w:val="18"/>
                <w:lang w:bidi="bn-BD"/>
              </w:rPr>
            </w:pPr>
            <w:r w:rsidRPr="00076199">
              <w:rPr>
                <w:color w:val="000000"/>
                <w:sz w:val="18"/>
                <w:szCs w:val="18"/>
                <w:lang w:bidi="bn-BD"/>
              </w:rPr>
              <w:t>μg</w:t>
            </w:r>
          </w:p>
        </w:tc>
        <w:tc>
          <w:tcPr>
            <w:tcW w:w="1440" w:type="dxa"/>
            <w:tcBorders>
              <w:top w:val="nil"/>
              <w:left w:val="nil"/>
              <w:bottom w:val="single" w:sz="4" w:space="0" w:color="auto"/>
              <w:right w:val="single" w:sz="4" w:space="0" w:color="auto"/>
            </w:tcBorders>
            <w:shd w:val="clear" w:color="auto" w:fill="auto"/>
            <w:noWrap/>
            <w:vAlign w:val="bottom"/>
          </w:tcPr>
          <w:p w14:paraId="1D52ED33" w14:textId="77777777" w:rsidR="00C57A99" w:rsidRPr="00076199" w:rsidRDefault="00C57A99" w:rsidP="00184452">
            <w:pPr>
              <w:jc w:val="center"/>
              <w:rPr>
                <w:color w:val="000000"/>
                <w:sz w:val="18"/>
                <w:szCs w:val="18"/>
                <w:lang w:bidi="bn-BD"/>
              </w:rPr>
            </w:pPr>
            <w:r w:rsidRPr="00076199">
              <w:rPr>
                <w:color w:val="000000"/>
                <w:sz w:val="18"/>
                <w:szCs w:val="18"/>
                <w:lang w:bidi="bn-BD"/>
              </w:rPr>
              <w:t>8</w:t>
            </w:r>
          </w:p>
        </w:tc>
        <w:tc>
          <w:tcPr>
            <w:tcW w:w="920" w:type="dxa"/>
            <w:tcBorders>
              <w:top w:val="nil"/>
              <w:left w:val="nil"/>
              <w:bottom w:val="single" w:sz="4" w:space="0" w:color="auto"/>
              <w:right w:val="single" w:sz="4" w:space="0" w:color="auto"/>
            </w:tcBorders>
            <w:shd w:val="clear" w:color="auto" w:fill="auto"/>
            <w:noWrap/>
            <w:vAlign w:val="bottom"/>
          </w:tcPr>
          <w:p w14:paraId="11627A4C" w14:textId="77777777" w:rsidR="00C57A99" w:rsidRPr="00076199" w:rsidRDefault="00C57A99" w:rsidP="00184452">
            <w:pPr>
              <w:jc w:val="center"/>
              <w:rPr>
                <w:color w:val="000000"/>
                <w:sz w:val="18"/>
                <w:szCs w:val="18"/>
                <w:lang w:bidi="bn-BD"/>
              </w:rPr>
            </w:pPr>
            <w:r w:rsidRPr="00076199">
              <w:rPr>
                <w:color w:val="000000"/>
                <w:sz w:val="18"/>
                <w:szCs w:val="18"/>
                <w:lang w:bidi="bn-BD"/>
              </w:rPr>
              <w:t>NA</w:t>
            </w:r>
          </w:p>
        </w:tc>
        <w:tc>
          <w:tcPr>
            <w:tcW w:w="920" w:type="dxa"/>
            <w:tcBorders>
              <w:top w:val="nil"/>
              <w:left w:val="nil"/>
              <w:bottom w:val="single" w:sz="4" w:space="0" w:color="auto"/>
              <w:right w:val="single" w:sz="4" w:space="0" w:color="auto"/>
            </w:tcBorders>
            <w:shd w:val="clear" w:color="auto" w:fill="auto"/>
            <w:noWrap/>
            <w:vAlign w:val="bottom"/>
          </w:tcPr>
          <w:p w14:paraId="09FA7501" w14:textId="77777777" w:rsidR="00C57A99" w:rsidRPr="00076199" w:rsidRDefault="00C57A99" w:rsidP="00184452">
            <w:pPr>
              <w:jc w:val="center"/>
              <w:rPr>
                <w:color w:val="000000"/>
                <w:sz w:val="18"/>
                <w:szCs w:val="18"/>
                <w:lang w:bidi="bn-BD"/>
              </w:rPr>
            </w:pPr>
            <w:r w:rsidRPr="00076199">
              <w:rPr>
                <w:color w:val="000000"/>
                <w:sz w:val="18"/>
                <w:szCs w:val="18"/>
                <w:lang w:bidi="bn-BD"/>
              </w:rPr>
              <w:t> </w:t>
            </w:r>
          </w:p>
        </w:tc>
        <w:tc>
          <w:tcPr>
            <w:tcW w:w="1120" w:type="dxa"/>
            <w:tcBorders>
              <w:top w:val="nil"/>
              <w:left w:val="nil"/>
              <w:bottom w:val="single" w:sz="4" w:space="0" w:color="auto"/>
              <w:right w:val="single" w:sz="4" w:space="0" w:color="auto"/>
            </w:tcBorders>
            <w:shd w:val="clear" w:color="auto" w:fill="auto"/>
            <w:noWrap/>
            <w:vAlign w:val="bottom"/>
          </w:tcPr>
          <w:p w14:paraId="68674E19" w14:textId="77777777" w:rsidR="00C57A99" w:rsidRPr="00076199" w:rsidRDefault="00C57A99" w:rsidP="00184452">
            <w:pPr>
              <w:jc w:val="center"/>
              <w:rPr>
                <w:sz w:val="18"/>
                <w:szCs w:val="18"/>
                <w:lang w:bidi="bn-BD"/>
              </w:rPr>
            </w:pPr>
            <w:r w:rsidRPr="00076199">
              <w:rPr>
                <w:sz w:val="18"/>
                <w:szCs w:val="18"/>
                <w:lang w:bidi="bn-BD"/>
              </w:rPr>
              <w:t>NA</w:t>
            </w:r>
          </w:p>
        </w:tc>
        <w:tc>
          <w:tcPr>
            <w:tcW w:w="1000" w:type="dxa"/>
            <w:tcBorders>
              <w:top w:val="nil"/>
              <w:left w:val="nil"/>
              <w:bottom w:val="single" w:sz="4" w:space="0" w:color="auto"/>
              <w:right w:val="single" w:sz="4" w:space="0" w:color="auto"/>
            </w:tcBorders>
            <w:shd w:val="clear" w:color="auto" w:fill="auto"/>
            <w:noWrap/>
            <w:vAlign w:val="bottom"/>
          </w:tcPr>
          <w:p w14:paraId="5E2C11C3" w14:textId="77777777" w:rsidR="00C57A99" w:rsidRPr="00076199" w:rsidRDefault="00C57A99" w:rsidP="00184452">
            <w:pPr>
              <w:jc w:val="center"/>
              <w:rPr>
                <w:color w:val="000000"/>
                <w:sz w:val="18"/>
                <w:szCs w:val="18"/>
                <w:lang w:bidi="bn-BD"/>
              </w:rPr>
            </w:pPr>
            <w:r w:rsidRPr="00076199">
              <w:rPr>
                <w:color w:val="000000"/>
                <w:sz w:val="18"/>
                <w:szCs w:val="18"/>
                <w:lang w:bidi="bn-BD"/>
              </w:rPr>
              <w:t> </w:t>
            </w:r>
          </w:p>
        </w:tc>
        <w:tc>
          <w:tcPr>
            <w:tcW w:w="3921" w:type="dxa"/>
            <w:tcBorders>
              <w:top w:val="nil"/>
              <w:left w:val="nil"/>
              <w:bottom w:val="single" w:sz="4" w:space="0" w:color="auto"/>
              <w:right w:val="single" w:sz="4" w:space="0" w:color="auto"/>
            </w:tcBorders>
            <w:shd w:val="clear" w:color="auto" w:fill="auto"/>
            <w:vAlign w:val="bottom"/>
          </w:tcPr>
          <w:p w14:paraId="5BB24945" w14:textId="77777777" w:rsidR="00C57A99" w:rsidRPr="00076199" w:rsidRDefault="00C57A99" w:rsidP="00184452">
            <w:pPr>
              <w:jc w:val="center"/>
              <w:rPr>
                <w:color w:val="000000"/>
                <w:sz w:val="18"/>
                <w:szCs w:val="18"/>
                <w:lang w:bidi="bn-BD"/>
              </w:rPr>
            </w:pPr>
            <w:r w:rsidRPr="00076199">
              <w:rPr>
                <w:color w:val="000000"/>
                <w:sz w:val="18"/>
                <w:szCs w:val="18"/>
                <w:lang w:bidi="bn-BD"/>
              </w:rPr>
              <w:t> </w:t>
            </w:r>
          </w:p>
        </w:tc>
      </w:tr>
      <w:tr w:rsidR="00C57A99" w:rsidRPr="00076199" w14:paraId="762E13FD"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79D2F47E" w14:textId="77777777" w:rsidR="00C57A99" w:rsidRPr="00076199" w:rsidRDefault="00C57A99" w:rsidP="00184452">
            <w:pPr>
              <w:rPr>
                <w:color w:val="000000"/>
                <w:sz w:val="18"/>
                <w:szCs w:val="18"/>
                <w:lang w:bidi="bn-BD"/>
              </w:rPr>
            </w:pPr>
            <w:r w:rsidRPr="00076199">
              <w:rPr>
                <w:color w:val="000000"/>
                <w:sz w:val="18"/>
                <w:szCs w:val="18"/>
                <w:lang w:bidi="bn-BD"/>
              </w:rPr>
              <w:t>Folic acid</w:t>
            </w:r>
          </w:p>
        </w:tc>
        <w:tc>
          <w:tcPr>
            <w:tcW w:w="780" w:type="dxa"/>
            <w:tcBorders>
              <w:top w:val="nil"/>
              <w:left w:val="nil"/>
              <w:bottom w:val="single" w:sz="4" w:space="0" w:color="auto"/>
              <w:right w:val="single" w:sz="4" w:space="0" w:color="auto"/>
            </w:tcBorders>
            <w:shd w:val="clear" w:color="auto" w:fill="auto"/>
            <w:noWrap/>
            <w:vAlign w:val="bottom"/>
          </w:tcPr>
          <w:p w14:paraId="2CFA83F4" w14:textId="77777777" w:rsidR="00C57A99" w:rsidRPr="00076199" w:rsidRDefault="00C57A99" w:rsidP="00184452">
            <w:pPr>
              <w:jc w:val="center"/>
              <w:rPr>
                <w:color w:val="000000"/>
                <w:sz w:val="18"/>
                <w:szCs w:val="18"/>
                <w:lang w:bidi="bn-BD"/>
              </w:rPr>
            </w:pPr>
            <w:r w:rsidRPr="00076199">
              <w:rPr>
                <w:color w:val="000000"/>
                <w:sz w:val="18"/>
                <w:szCs w:val="18"/>
                <w:lang w:bidi="bn-BD"/>
              </w:rPr>
              <w:t>μg</w:t>
            </w:r>
          </w:p>
        </w:tc>
        <w:tc>
          <w:tcPr>
            <w:tcW w:w="1440" w:type="dxa"/>
            <w:tcBorders>
              <w:top w:val="nil"/>
              <w:left w:val="nil"/>
              <w:bottom w:val="single" w:sz="4" w:space="0" w:color="auto"/>
              <w:right w:val="single" w:sz="4" w:space="0" w:color="auto"/>
            </w:tcBorders>
            <w:shd w:val="clear" w:color="auto" w:fill="auto"/>
            <w:noWrap/>
            <w:vAlign w:val="bottom"/>
          </w:tcPr>
          <w:p w14:paraId="21A4FCFC" w14:textId="77777777" w:rsidR="00C57A99" w:rsidRPr="00076199" w:rsidRDefault="00C57A99" w:rsidP="00184452">
            <w:pPr>
              <w:jc w:val="center"/>
              <w:rPr>
                <w:color w:val="000000"/>
                <w:sz w:val="18"/>
                <w:szCs w:val="18"/>
                <w:lang w:bidi="bn-BD"/>
              </w:rPr>
            </w:pPr>
            <w:r w:rsidRPr="00076199">
              <w:rPr>
                <w:color w:val="000000"/>
                <w:sz w:val="18"/>
                <w:szCs w:val="18"/>
                <w:lang w:bidi="bn-BD"/>
              </w:rPr>
              <w:t>150</w:t>
            </w:r>
          </w:p>
        </w:tc>
        <w:tc>
          <w:tcPr>
            <w:tcW w:w="920" w:type="dxa"/>
            <w:tcBorders>
              <w:top w:val="nil"/>
              <w:left w:val="nil"/>
              <w:bottom w:val="single" w:sz="4" w:space="0" w:color="auto"/>
              <w:right w:val="single" w:sz="4" w:space="0" w:color="auto"/>
            </w:tcBorders>
            <w:shd w:val="clear" w:color="auto" w:fill="auto"/>
            <w:noWrap/>
            <w:vAlign w:val="bottom"/>
          </w:tcPr>
          <w:p w14:paraId="518A251D" w14:textId="77777777" w:rsidR="00C57A99" w:rsidRPr="00076199" w:rsidRDefault="00C57A99" w:rsidP="00184452">
            <w:pPr>
              <w:jc w:val="center"/>
              <w:rPr>
                <w:color w:val="000000"/>
                <w:sz w:val="18"/>
                <w:szCs w:val="18"/>
                <w:lang w:bidi="bn-BD"/>
              </w:rPr>
            </w:pPr>
            <w:r w:rsidRPr="00076199">
              <w:rPr>
                <w:color w:val="000000"/>
                <w:sz w:val="18"/>
                <w:szCs w:val="18"/>
                <w:lang w:bidi="bn-BD"/>
              </w:rPr>
              <w:t>80</w:t>
            </w:r>
          </w:p>
        </w:tc>
        <w:tc>
          <w:tcPr>
            <w:tcW w:w="920" w:type="dxa"/>
            <w:tcBorders>
              <w:top w:val="nil"/>
              <w:left w:val="nil"/>
              <w:bottom w:val="single" w:sz="4" w:space="0" w:color="auto"/>
              <w:right w:val="single" w:sz="4" w:space="0" w:color="auto"/>
            </w:tcBorders>
            <w:shd w:val="clear" w:color="auto" w:fill="auto"/>
            <w:noWrap/>
            <w:vAlign w:val="bottom"/>
          </w:tcPr>
          <w:p w14:paraId="3BBEB402" w14:textId="77777777" w:rsidR="00C57A99" w:rsidRPr="00076199" w:rsidRDefault="00C57A99" w:rsidP="00184452">
            <w:pPr>
              <w:jc w:val="center"/>
              <w:rPr>
                <w:color w:val="000000"/>
                <w:sz w:val="18"/>
                <w:szCs w:val="18"/>
                <w:lang w:bidi="bn-BD"/>
              </w:rPr>
            </w:pPr>
            <w:r w:rsidRPr="00076199">
              <w:rPr>
                <w:color w:val="000000"/>
                <w:sz w:val="18"/>
                <w:szCs w:val="18"/>
                <w:lang w:bidi="bn-BD"/>
              </w:rPr>
              <w:t>53%</w:t>
            </w:r>
          </w:p>
        </w:tc>
        <w:tc>
          <w:tcPr>
            <w:tcW w:w="1120" w:type="dxa"/>
            <w:tcBorders>
              <w:top w:val="nil"/>
              <w:left w:val="nil"/>
              <w:bottom w:val="single" w:sz="4" w:space="0" w:color="auto"/>
              <w:right w:val="single" w:sz="4" w:space="0" w:color="auto"/>
            </w:tcBorders>
            <w:shd w:val="clear" w:color="auto" w:fill="auto"/>
            <w:noWrap/>
            <w:vAlign w:val="bottom"/>
          </w:tcPr>
          <w:p w14:paraId="1E0C8ED7" w14:textId="77777777" w:rsidR="00C57A99" w:rsidRPr="00076199" w:rsidRDefault="00C57A99" w:rsidP="00184452">
            <w:pPr>
              <w:jc w:val="center"/>
              <w:rPr>
                <w:sz w:val="18"/>
                <w:szCs w:val="18"/>
                <w:lang w:bidi="bn-BD"/>
              </w:rPr>
            </w:pPr>
            <w:r w:rsidRPr="00076199">
              <w:rPr>
                <w:sz w:val="18"/>
                <w:szCs w:val="18"/>
                <w:lang w:bidi="bn-BD"/>
              </w:rPr>
              <w:t>150</w:t>
            </w:r>
          </w:p>
        </w:tc>
        <w:tc>
          <w:tcPr>
            <w:tcW w:w="1000" w:type="dxa"/>
            <w:tcBorders>
              <w:top w:val="nil"/>
              <w:left w:val="nil"/>
              <w:bottom w:val="single" w:sz="4" w:space="0" w:color="auto"/>
              <w:right w:val="single" w:sz="4" w:space="0" w:color="auto"/>
            </w:tcBorders>
            <w:shd w:val="clear" w:color="auto" w:fill="auto"/>
            <w:noWrap/>
            <w:vAlign w:val="bottom"/>
          </w:tcPr>
          <w:p w14:paraId="62D086F9" w14:textId="77777777" w:rsidR="00C57A99" w:rsidRPr="00076199" w:rsidRDefault="00C57A99" w:rsidP="00184452">
            <w:pPr>
              <w:jc w:val="center"/>
              <w:rPr>
                <w:color w:val="000000"/>
                <w:sz w:val="18"/>
                <w:szCs w:val="18"/>
                <w:lang w:bidi="bn-BD"/>
              </w:rPr>
            </w:pPr>
            <w:r w:rsidRPr="00076199">
              <w:rPr>
                <w:color w:val="000000"/>
                <w:sz w:val="18"/>
                <w:szCs w:val="18"/>
                <w:lang w:bidi="bn-BD"/>
              </w:rPr>
              <w:t>100%</w:t>
            </w:r>
          </w:p>
        </w:tc>
        <w:tc>
          <w:tcPr>
            <w:tcW w:w="3921" w:type="dxa"/>
            <w:tcBorders>
              <w:top w:val="nil"/>
              <w:left w:val="nil"/>
              <w:bottom w:val="single" w:sz="4" w:space="0" w:color="auto"/>
              <w:right w:val="single" w:sz="4" w:space="0" w:color="auto"/>
            </w:tcBorders>
            <w:shd w:val="clear" w:color="auto" w:fill="auto"/>
            <w:vAlign w:val="bottom"/>
          </w:tcPr>
          <w:p w14:paraId="74D6F97D" w14:textId="77777777" w:rsidR="00C57A99" w:rsidRPr="00076199" w:rsidRDefault="00C57A99" w:rsidP="00184452">
            <w:pPr>
              <w:jc w:val="center"/>
              <w:rPr>
                <w:color w:val="000000"/>
                <w:sz w:val="18"/>
                <w:szCs w:val="18"/>
                <w:lang w:bidi="bn-BD"/>
              </w:rPr>
            </w:pPr>
            <w:proofErr w:type="spellStart"/>
            <w:r w:rsidRPr="00076199">
              <w:rPr>
                <w:color w:val="000000"/>
                <w:sz w:val="18"/>
                <w:szCs w:val="18"/>
                <w:lang w:bidi="bn-BD"/>
              </w:rPr>
              <w:t>Pteroyl</w:t>
            </w:r>
            <w:proofErr w:type="spellEnd"/>
            <w:r w:rsidRPr="00076199">
              <w:rPr>
                <w:color w:val="000000"/>
                <w:sz w:val="18"/>
                <w:szCs w:val="18"/>
                <w:lang w:bidi="bn-BD"/>
              </w:rPr>
              <w:t xml:space="preserve"> </w:t>
            </w:r>
            <w:proofErr w:type="spellStart"/>
            <w:r w:rsidRPr="00076199">
              <w:rPr>
                <w:color w:val="000000"/>
                <w:sz w:val="18"/>
                <w:szCs w:val="18"/>
                <w:lang w:bidi="bn-BD"/>
              </w:rPr>
              <w:t>monoglutamic</w:t>
            </w:r>
            <w:proofErr w:type="spellEnd"/>
            <w:r w:rsidRPr="00076199">
              <w:rPr>
                <w:color w:val="000000"/>
                <w:sz w:val="18"/>
                <w:szCs w:val="18"/>
                <w:lang w:bidi="bn-BD"/>
              </w:rPr>
              <w:t xml:space="preserve"> acid</w:t>
            </w:r>
          </w:p>
        </w:tc>
      </w:tr>
      <w:tr w:rsidR="00C57A99" w:rsidRPr="00076199" w14:paraId="255C04BC"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60C1BA2F" w14:textId="77777777" w:rsidR="00C57A99" w:rsidRPr="00076199" w:rsidRDefault="00C57A99" w:rsidP="00184452">
            <w:pPr>
              <w:rPr>
                <w:color w:val="000000"/>
                <w:sz w:val="18"/>
                <w:szCs w:val="18"/>
                <w:lang w:bidi="bn-BD"/>
              </w:rPr>
            </w:pPr>
            <w:r w:rsidRPr="00076199">
              <w:rPr>
                <w:color w:val="000000"/>
                <w:sz w:val="18"/>
                <w:szCs w:val="18"/>
                <w:lang w:bidi="bn-BD"/>
              </w:rPr>
              <w:t>Thiamine (B1)</w:t>
            </w:r>
          </w:p>
        </w:tc>
        <w:tc>
          <w:tcPr>
            <w:tcW w:w="780" w:type="dxa"/>
            <w:tcBorders>
              <w:top w:val="nil"/>
              <w:left w:val="nil"/>
              <w:bottom w:val="single" w:sz="4" w:space="0" w:color="auto"/>
              <w:right w:val="single" w:sz="4" w:space="0" w:color="auto"/>
            </w:tcBorders>
            <w:shd w:val="clear" w:color="auto" w:fill="auto"/>
            <w:noWrap/>
            <w:vAlign w:val="bottom"/>
          </w:tcPr>
          <w:p w14:paraId="03107EDC" w14:textId="77777777" w:rsidR="00C57A99" w:rsidRPr="00076199" w:rsidRDefault="00C57A99" w:rsidP="00184452">
            <w:pPr>
              <w:jc w:val="center"/>
              <w:rPr>
                <w:color w:val="000000"/>
                <w:sz w:val="18"/>
                <w:szCs w:val="18"/>
                <w:lang w:bidi="bn-BD"/>
              </w:rPr>
            </w:pPr>
            <w:r w:rsidRPr="00076199">
              <w:rPr>
                <w:color w:val="000000"/>
                <w:sz w:val="18"/>
                <w:szCs w:val="18"/>
                <w:lang w:bidi="bn-BD"/>
              </w:rPr>
              <w:t>mg</w:t>
            </w:r>
          </w:p>
        </w:tc>
        <w:tc>
          <w:tcPr>
            <w:tcW w:w="1440" w:type="dxa"/>
            <w:tcBorders>
              <w:top w:val="nil"/>
              <w:left w:val="nil"/>
              <w:bottom w:val="single" w:sz="4" w:space="0" w:color="auto"/>
              <w:right w:val="single" w:sz="4" w:space="0" w:color="auto"/>
            </w:tcBorders>
            <w:shd w:val="clear" w:color="auto" w:fill="auto"/>
            <w:noWrap/>
            <w:vAlign w:val="bottom"/>
          </w:tcPr>
          <w:p w14:paraId="2ADF72F9" w14:textId="77777777" w:rsidR="00C57A99" w:rsidRPr="00076199" w:rsidRDefault="00C57A99" w:rsidP="00184452">
            <w:pPr>
              <w:jc w:val="center"/>
              <w:rPr>
                <w:color w:val="000000"/>
                <w:sz w:val="18"/>
                <w:szCs w:val="18"/>
                <w:lang w:bidi="bn-BD"/>
              </w:rPr>
            </w:pPr>
            <w:r w:rsidRPr="00076199">
              <w:rPr>
                <w:color w:val="000000"/>
                <w:sz w:val="18"/>
                <w:szCs w:val="18"/>
                <w:lang w:bidi="bn-BD"/>
              </w:rPr>
              <w:t>0.5</w:t>
            </w:r>
          </w:p>
        </w:tc>
        <w:tc>
          <w:tcPr>
            <w:tcW w:w="920" w:type="dxa"/>
            <w:tcBorders>
              <w:top w:val="nil"/>
              <w:left w:val="nil"/>
              <w:bottom w:val="single" w:sz="4" w:space="0" w:color="auto"/>
              <w:right w:val="single" w:sz="4" w:space="0" w:color="auto"/>
            </w:tcBorders>
            <w:shd w:val="clear" w:color="auto" w:fill="auto"/>
            <w:noWrap/>
            <w:vAlign w:val="bottom"/>
          </w:tcPr>
          <w:p w14:paraId="594A8503" w14:textId="77777777" w:rsidR="00C57A99" w:rsidRPr="00076199" w:rsidRDefault="00C57A99" w:rsidP="00184452">
            <w:pPr>
              <w:jc w:val="center"/>
              <w:rPr>
                <w:color w:val="000000"/>
                <w:sz w:val="18"/>
                <w:szCs w:val="18"/>
                <w:lang w:bidi="bn-BD"/>
              </w:rPr>
            </w:pPr>
            <w:r w:rsidRPr="00076199">
              <w:rPr>
                <w:color w:val="000000"/>
                <w:sz w:val="18"/>
                <w:szCs w:val="18"/>
                <w:lang w:bidi="bn-BD"/>
              </w:rPr>
              <w:t>0.3</w:t>
            </w:r>
          </w:p>
        </w:tc>
        <w:tc>
          <w:tcPr>
            <w:tcW w:w="920" w:type="dxa"/>
            <w:tcBorders>
              <w:top w:val="nil"/>
              <w:left w:val="nil"/>
              <w:bottom w:val="single" w:sz="4" w:space="0" w:color="auto"/>
              <w:right w:val="single" w:sz="4" w:space="0" w:color="auto"/>
            </w:tcBorders>
            <w:shd w:val="clear" w:color="auto" w:fill="auto"/>
            <w:noWrap/>
            <w:vAlign w:val="bottom"/>
          </w:tcPr>
          <w:p w14:paraId="1ADDAAAB" w14:textId="77777777" w:rsidR="00C57A99" w:rsidRPr="00076199" w:rsidRDefault="00C57A99" w:rsidP="00184452">
            <w:pPr>
              <w:jc w:val="center"/>
              <w:rPr>
                <w:color w:val="000000"/>
                <w:sz w:val="18"/>
                <w:szCs w:val="18"/>
                <w:lang w:bidi="bn-BD"/>
              </w:rPr>
            </w:pPr>
            <w:r w:rsidRPr="00076199">
              <w:rPr>
                <w:color w:val="000000"/>
                <w:sz w:val="18"/>
                <w:szCs w:val="18"/>
                <w:lang w:bidi="bn-BD"/>
              </w:rPr>
              <w:t>60%</w:t>
            </w:r>
          </w:p>
        </w:tc>
        <w:tc>
          <w:tcPr>
            <w:tcW w:w="1120" w:type="dxa"/>
            <w:tcBorders>
              <w:top w:val="nil"/>
              <w:left w:val="nil"/>
              <w:bottom w:val="single" w:sz="4" w:space="0" w:color="auto"/>
              <w:right w:val="single" w:sz="4" w:space="0" w:color="auto"/>
            </w:tcBorders>
            <w:shd w:val="clear" w:color="auto" w:fill="auto"/>
            <w:noWrap/>
            <w:vAlign w:val="bottom"/>
          </w:tcPr>
          <w:p w14:paraId="44E92F26" w14:textId="77777777" w:rsidR="00C57A99" w:rsidRPr="00076199" w:rsidRDefault="00C57A99" w:rsidP="00184452">
            <w:pPr>
              <w:jc w:val="center"/>
              <w:rPr>
                <w:sz w:val="18"/>
                <w:szCs w:val="18"/>
                <w:lang w:bidi="bn-BD"/>
              </w:rPr>
            </w:pPr>
            <w:r w:rsidRPr="00076199">
              <w:rPr>
                <w:sz w:val="18"/>
                <w:szCs w:val="18"/>
                <w:lang w:bidi="bn-BD"/>
              </w:rPr>
              <w:t>0.5</w:t>
            </w:r>
          </w:p>
        </w:tc>
        <w:tc>
          <w:tcPr>
            <w:tcW w:w="1000" w:type="dxa"/>
            <w:tcBorders>
              <w:top w:val="nil"/>
              <w:left w:val="nil"/>
              <w:bottom w:val="single" w:sz="4" w:space="0" w:color="auto"/>
              <w:right w:val="single" w:sz="4" w:space="0" w:color="auto"/>
            </w:tcBorders>
            <w:shd w:val="clear" w:color="auto" w:fill="auto"/>
            <w:noWrap/>
            <w:vAlign w:val="bottom"/>
          </w:tcPr>
          <w:p w14:paraId="40C29427" w14:textId="77777777" w:rsidR="00C57A99" w:rsidRPr="00076199" w:rsidRDefault="00C57A99" w:rsidP="00184452">
            <w:pPr>
              <w:jc w:val="center"/>
              <w:rPr>
                <w:color w:val="000000"/>
                <w:sz w:val="18"/>
                <w:szCs w:val="18"/>
                <w:lang w:bidi="bn-BD"/>
              </w:rPr>
            </w:pPr>
            <w:r w:rsidRPr="00076199">
              <w:rPr>
                <w:color w:val="000000"/>
                <w:sz w:val="18"/>
                <w:szCs w:val="18"/>
                <w:lang w:bidi="bn-BD"/>
              </w:rPr>
              <w:t>100%</w:t>
            </w:r>
          </w:p>
        </w:tc>
        <w:tc>
          <w:tcPr>
            <w:tcW w:w="3921" w:type="dxa"/>
            <w:tcBorders>
              <w:top w:val="nil"/>
              <w:left w:val="nil"/>
              <w:bottom w:val="single" w:sz="4" w:space="0" w:color="auto"/>
              <w:right w:val="single" w:sz="4" w:space="0" w:color="auto"/>
            </w:tcBorders>
            <w:shd w:val="clear" w:color="auto" w:fill="auto"/>
            <w:vAlign w:val="bottom"/>
          </w:tcPr>
          <w:p w14:paraId="03BA83B9" w14:textId="77777777" w:rsidR="00C57A99" w:rsidRPr="00076199" w:rsidRDefault="00C57A99" w:rsidP="00184452">
            <w:pPr>
              <w:jc w:val="center"/>
              <w:rPr>
                <w:color w:val="000000"/>
                <w:sz w:val="18"/>
                <w:szCs w:val="18"/>
                <w:lang w:bidi="bn-BD"/>
              </w:rPr>
            </w:pPr>
            <w:r w:rsidRPr="00076199">
              <w:rPr>
                <w:color w:val="000000"/>
                <w:sz w:val="18"/>
                <w:szCs w:val="18"/>
                <w:lang w:bidi="bn-BD"/>
              </w:rPr>
              <w:t>Thiamin hydrochloride</w:t>
            </w:r>
          </w:p>
        </w:tc>
      </w:tr>
      <w:tr w:rsidR="00C57A99" w:rsidRPr="00076199" w14:paraId="554CA1AC"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562E606F" w14:textId="77777777" w:rsidR="00C57A99" w:rsidRPr="00076199" w:rsidRDefault="00C57A99" w:rsidP="00184452">
            <w:pPr>
              <w:rPr>
                <w:color w:val="000000"/>
                <w:sz w:val="18"/>
                <w:szCs w:val="18"/>
                <w:lang w:bidi="bn-BD"/>
              </w:rPr>
            </w:pPr>
            <w:r w:rsidRPr="00076199">
              <w:rPr>
                <w:color w:val="000000"/>
                <w:sz w:val="18"/>
                <w:szCs w:val="18"/>
                <w:lang w:bidi="bn-BD"/>
              </w:rPr>
              <w:t>Riboflavin (B2)</w:t>
            </w:r>
          </w:p>
        </w:tc>
        <w:tc>
          <w:tcPr>
            <w:tcW w:w="780" w:type="dxa"/>
            <w:tcBorders>
              <w:top w:val="nil"/>
              <w:left w:val="nil"/>
              <w:bottom w:val="single" w:sz="4" w:space="0" w:color="auto"/>
              <w:right w:val="single" w:sz="4" w:space="0" w:color="auto"/>
            </w:tcBorders>
            <w:shd w:val="clear" w:color="auto" w:fill="auto"/>
            <w:noWrap/>
            <w:vAlign w:val="bottom"/>
          </w:tcPr>
          <w:p w14:paraId="4C366EBF" w14:textId="77777777" w:rsidR="00C57A99" w:rsidRPr="00076199" w:rsidRDefault="00C57A99" w:rsidP="00184452">
            <w:pPr>
              <w:jc w:val="center"/>
              <w:rPr>
                <w:color w:val="000000"/>
                <w:sz w:val="18"/>
                <w:szCs w:val="18"/>
                <w:lang w:bidi="bn-BD"/>
              </w:rPr>
            </w:pPr>
            <w:r w:rsidRPr="00076199">
              <w:rPr>
                <w:color w:val="000000"/>
                <w:sz w:val="18"/>
                <w:szCs w:val="18"/>
                <w:lang w:bidi="bn-BD"/>
              </w:rPr>
              <w:t>mg</w:t>
            </w:r>
          </w:p>
        </w:tc>
        <w:tc>
          <w:tcPr>
            <w:tcW w:w="1440" w:type="dxa"/>
            <w:tcBorders>
              <w:top w:val="nil"/>
              <w:left w:val="nil"/>
              <w:bottom w:val="single" w:sz="4" w:space="0" w:color="auto"/>
              <w:right w:val="single" w:sz="4" w:space="0" w:color="auto"/>
            </w:tcBorders>
            <w:shd w:val="clear" w:color="auto" w:fill="auto"/>
            <w:noWrap/>
            <w:vAlign w:val="bottom"/>
          </w:tcPr>
          <w:p w14:paraId="5F4368DB" w14:textId="77777777" w:rsidR="00C57A99" w:rsidRPr="00076199" w:rsidRDefault="00C57A99" w:rsidP="00184452">
            <w:pPr>
              <w:jc w:val="center"/>
              <w:rPr>
                <w:color w:val="000000"/>
                <w:sz w:val="18"/>
                <w:szCs w:val="18"/>
                <w:lang w:bidi="bn-BD"/>
              </w:rPr>
            </w:pPr>
            <w:r w:rsidRPr="00076199">
              <w:rPr>
                <w:color w:val="000000"/>
                <w:sz w:val="18"/>
                <w:szCs w:val="18"/>
                <w:lang w:bidi="bn-BD"/>
              </w:rPr>
              <w:t>0.5</w:t>
            </w:r>
          </w:p>
        </w:tc>
        <w:tc>
          <w:tcPr>
            <w:tcW w:w="920" w:type="dxa"/>
            <w:tcBorders>
              <w:top w:val="nil"/>
              <w:left w:val="nil"/>
              <w:bottom w:val="single" w:sz="4" w:space="0" w:color="auto"/>
              <w:right w:val="single" w:sz="4" w:space="0" w:color="auto"/>
            </w:tcBorders>
            <w:shd w:val="clear" w:color="auto" w:fill="auto"/>
            <w:noWrap/>
            <w:vAlign w:val="bottom"/>
          </w:tcPr>
          <w:p w14:paraId="381A80BC" w14:textId="77777777" w:rsidR="00C57A99" w:rsidRPr="00076199" w:rsidRDefault="00C57A99" w:rsidP="00184452">
            <w:pPr>
              <w:jc w:val="center"/>
              <w:rPr>
                <w:color w:val="000000"/>
                <w:sz w:val="18"/>
                <w:szCs w:val="18"/>
                <w:lang w:bidi="bn-BD"/>
              </w:rPr>
            </w:pPr>
            <w:r w:rsidRPr="00076199">
              <w:rPr>
                <w:color w:val="000000"/>
                <w:sz w:val="18"/>
                <w:szCs w:val="18"/>
                <w:lang w:bidi="bn-BD"/>
              </w:rPr>
              <w:t>0.4</w:t>
            </w:r>
          </w:p>
        </w:tc>
        <w:tc>
          <w:tcPr>
            <w:tcW w:w="920" w:type="dxa"/>
            <w:tcBorders>
              <w:top w:val="nil"/>
              <w:left w:val="nil"/>
              <w:bottom w:val="single" w:sz="4" w:space="0" w:color="auto"/>
              <w:right w:val="single" w:sz="4" w:space="0" w:color="auto"/>
            </w:tcBorders>
            <w:shd w:val="clear" w:color="auto" w:fill="auto"/>
            <w:noWrap/>
            <w:vAlign w:val="bottom"/>
          </w:tcPr>
          <w:p w14:paraId="6BC98AB4" w14:textId="77777777" w:rsidR="00C57A99" w:rsidRPr="00076199" w:rsidRDefault="00C57A99" w:rsidP="00184452">
            <w:pPr>
              <w:jc w:val="center"/>
              <w:rPr>
                <w:color w:val="000000"/>
                <w:sz w:val="18"/>
                <w:szCs w:val="18"/>
                <w:lang w:bidi="bn-BD"/>
              </w:rPr>
            </w:pPr>
            <w:r w:rsidRPr="00076199">
              <w:rPr>
                <w:color w:val="000000"/>
                <w:sz w:val="18"/>
                <w:szCs w:val="18"/>
                <w:lang w:bidi="bn-BD"/>
              </w:rPr>
              <w:t>80%</w:t>
            </w:r>
          </w:p>
        </w:tc>
        <w:tc>
          <w:tcPr>
            <w:tcW w:w="1120" w:type="dxa"/>
            <w:tcBorders>
              <w:top w:val="nil"/>
              <w:left w:val="nil"/>
              <w:bottom w:val="single" w:sz="4" w:space="0" w:color="auto"/>
              <w:right w:val="single" w:sz="4" w:space="0" w:color="auto"/>
            </w:tcBorders>
            <w:shd w:val="clear" w:color="auto" w:fill="auto"/>
            <w:noWrap/>
            <w:vAlign w:val="bottom"/>
          </w:tcPr>
          <w:p w14:paraId="2DDB1680" w14:textId="77777777" w:rsidR="00C57A99" w:rsidRPr="00076199" w:rsidRDefault="00C57A99" w:rsidP="00184452">
            <w:pPr>
              <w:jc w:val="center"/>
              <w:rPr>
                <w:sz w:val="18"/>
                <w:szCs w:val="18"/>
                <w:lang w:bidi="bn-BD"/>
              </w:rPr>
            </w:pPr>
            <w:r w:rsidRPr="00076199">
              <w:rPr>
                <w:sz w:val="18"/>
                <w:szCs w:val="18"/>
                <w:lang w:bidi="bn-BD"/>
              </w:rPr>
              <w:t>0.5</w:t>
            </w:r>
          </w:p>
        </w:tc>
        <w:tc>
          <w:tcPr>
            <w:tcW w:w="1000" w:type="dxa"/>
            <w:tcBorders>
              <w:top w:val="nil"/>
              <w:left w:val="nil"/>
              <w:bottom w:val="single" w:sz="4" w:space="0" w:color="auto"/>
              <w:right w:val="single" w:sz="4" w:space="0" w:color="auto"/>
            </w:tcBorders>
            <w:shd w:val="clear" w:color="auto" w:fill="auto"/>
            <w:noWrap/>
            <w:vAlign w:val="bottom"/>
          </w:tcPr>
          <w:p w14:paraId="48FAF0C2" w14:textId="77777777" w:rsidR="00C57A99" w:rsidRPr="00076199" w:rsidRDefault="00C57A99" w:rsidP="00184452">
            <w:pPr>
              <w:jc w:val="center"/>
              <w:rPr>
                <w:color w:val="000000"/>
                <w:sz w:val="18"/>
                <w:szCs w:val="18"/>
                <w:lang w:bidi="bn-BD"/>
              </w:rPr>
            </w:pPr>
            <w:r w:rsidRPr="00076199">
              <w:rPr>
                <w:color w:val="000000"/>
                <w:sz w:val="18"/>
                <w:szCs w:val="18"/>
                <w:lang w:bidi="bn-BD"/>
              </w:rPr>
              <w:t>100%</w:t>
            </w:r>
          </w:p>
        </w:tc>
        <w:tc>
          <w:tcPr>
            <w:tcW w:w="3921" w:type="dxa"/>
            <w:tcBorders>
              <w:top w:val="nil"/>
              <w:left w:val="nil"/>
              <w:bottom w:val="single" w:sz="4" w:space="0" w:color="auto"/>
              <w:right w:val="single" w:sz="4" w:space="0" w:color="auto"/>
            </w:tcBorders>
            <w:shd w:val="clear" w:color="auto" w:fill="auto"/>
            <w:vAlign w:val="bottom"/>
          </w:tcPr>
          <w:p w14:paraId="5DF32E86" w14:textId="77777777" w:rsidR="00C57A99" w:rsidRPr="00076199" w:rsidRDefault="00C57A99" w:rsidP="00184452">
            <w:pPr>
              <w:jc w:val="center"/>
              <w:rPr>
                <w:color w:val="000000"/>
                <w:sz w:val="18"/>
                <w:szCs w:val="18"/>
                <w:lang w:bidi="bn-BD"/>
              </w:rPr>
            </w:pPr>
            <w:r w:rsidRPr="00076199">
              <w:rPr>
                <w:color w:val="000000"/>
                <w:sz w:val="18"/>
                <w:szCs w:val="18"/>
                <w:lang w:bidi="bn-BD"/>
              </w:rPr>
              <w:t>Riboflavin</w:t>
            </w:r>
          </w:p>
        </w:tc>
      </w:tr>
      <w:tr w:rsidR="00C57A99" w:rsidRPr="00076199" w14:paraId="1127E7A8"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77E318E6" w14:textId="77777777" w:rsidR="00C57A99" w:rsidRPr="00076199" w:rsidRDefault="00C57A99" w:rsidP="00184452">
            <w:pPr>
              <w:rPr>
                <w:color w:val="000000"/>
                <w:sz w:val="18"/>
                <w:szCs w:val="18"/>
                <w:lang w:bidi="bn-BD"/>
              </w:rPr>
            </w:pPr>
            <w:r w:rsidRPr="00076199">
              <w:rPr>
                <w:color w:val="000000"/>
                <w:sz w:val="18"/>
                <w:szCs w:val="18"/>
                <w:lang w:bidi="bn-BD"/>
              </w:rPr>
              <w:t>Niacin</w:t>
            </w:r>
          </w:p>
        </w:tc>
        <w:tc>
          <w:tcPr>
            <w:tcW w:w="780" w:type="dxa"/>
            <w:tcBorders>
              <w:top w:val="nil"/>
              <w:left w:val="nil"/>
              <w:bottom w:val="single" w:sz="4" w:space="0" w:color="auto"/>
              <w:right w:val="single" w:sz="4" w:space="0" w:color="auto"/>
            </w:tcBorders>
            <w:shd w:val="clear" w:color="auto" w:fill="auto"/>
            <w:noWrap/>
            <w:vAlign w:val="bottom"/>
          </w:tcPr>
          <w:p w14:paraId="5E3F3274" w14:textId="77777777" w:rsidR="00C57A99" w:rsidRPr="00076199" w:rsidRDefault="00C57A99" w:rsidP="00184452">
            <w:pPr>
              <w:jc w:val="center"/>
              <w:rPr>
                <w:color w:val="000000"/>
                <w:sz w:val="18"/>
                <w:szCs w:val="18"/>
                <w:lang w:bidi="bn-BD"/>
              </w:rPr>
            </w:pPr>
            <w:r w:rsidRPr="00076199">
              <w:rPr>
                <w:color w:val="000000"/>
                <w:sz w:val="18"/>
                <w:szCs w:val="18"/>
                <w:lang w:bidi="bn-BD"/>
              </w:rPr>
              <w:t>mg</w:t>
            </w:r>
          </w:p>
        </w:tc>
        <w:tc>
          <w:tcPr>
            <w:tcW w:w="1440" w:type="dxa"/>
            <w:tcBorders>
              <w:top w:val="nil"/>
              <w:left w:val="nil"/>
              <w:bottom w:val="single" w:sz="4" w:space="0" w:color="auto"/>
              <w:right w:val="single" w:sz="4" w:space="0" w:color="auto"/>
            </w:tcBorders>
            <w:shd w:val="clear" w:color="auto" w:fill="auto"/>
            <w:noWrap/>
            <w:vAlign w:val="bottom"/>
          </w:tcPr>
          <w:p w14:paraId="397F7291" w14:textId="77777777" w:rsidR="00C57A99" w:rsidRPr="00076199" w:rsidRDefault="00C57A99" w:rsidP="00184452">
            <w:pPr>
              <w:jc w:val="center"/>
              <w:rPr>
                <w:color w:val="000000"/>
                <w:sz w:val="18"/>
                <w:szCs w:val="18"/>
                <w:lang w:bidi="bn-BD"/>
              </w:rPr>
            </w:pPr>
            <w:r w:rsidRPr="00076199">
              <w:rPr>
                <w:color w:val="000000"/>
                <w:sz w:val="18"/>
                <w:szCs w:val="18"/>
                <w:lang w:bidi="bn-BD"/>
              </w:rPr>
              <w:t>6</w:t>
            </w:r>
          </w:p>
        </w:tc>
        <w:tc>
          <w:tcPr>
            <w:tcW w:w="920" w:type="dxa"/>
            <w:tcBorders>
              <w:top w:val="nil"/>
              <w:left w:val="nil"/>
              <w:bottom w:val="single" w:sz="4" w:space="0" w:color="auto"/>
              <w:right w:val="single" w:sz="4" w:space="0" w:color="auto"/>
            </w:tcBorders>
            <w:shd w:val="clear" w:color="auto" w:fill="auto"/>
            <w:noWrap/>
            <w:vAlign w:val="bottom"/>
          </w:tcPr>
          <w:p w14:paraId="695B0A20" w14:textId="77777777" w:rsidR="00C57A99" w:rsidRPr="00076199" w:rsidRDefault="00C57A99" w:rsidP="00184452">
            <w:pPr>
              <w:jc w:val="center"/>
              <w:rPr>
                <w:color w:val="000000"/>
                <w:sz w:val="18"/>
                <w:szCs w:val="18"/>
                <w:lang w:bidi="bn-BD"/>
              </w:rPr>
            </w:pPr>
            <w:r w:rsidRPr="00076199">
              <w:rPr>
                <w:color w:val="000000"/>
                <w:sz w:val="18"/>
                <w:szCs w:val="18"/>
                <w:lang w:bidi="bn-BD"/>
              </w:rPr>
              <w:t>4</w:t>
            </w:r>
          </w:p>
        </w:tc>
        <w:tc>
          <w:tcPr>
            <w:tcW w:w="920" w:type="dxa"/>
            <w:tcBorders>
              <w:top w:val="nil"/>
              <w:left w:val="nil"/>
              <w:bottom w:val="single" w:sz="4" w:space="0" w:color="auto"/>
              <w:right w:val="single" w:sz="4" w:space="0" w:color="auto"/>
            </w:tcBorders>
            <w:shd w:val="clear" w:color="auto" w:fill="auto"/>
            <w:noWrap/>
            <w:vAlign w:val="bottom"/>
          </w:tcPr>
          <w:p w14:paraId="64A06B94" w14:textId="77777777" w:rsidR="00C57A99" w:rsidRPr="00076199" w:rsidRDefault="00C57A99" w:rsidP="00184452">
            <w:pPr>
              <w:jc w:val="center"/>
              <w:rPr>
                <w:color w:val="000000"/>
                <w:sz w:val="18"/>
                <w:szCs w:val="18"/>
                <w:lang w:bidi="bn-BD"/>
              </w:rPr>
            </w:pPr>
            <w:r w:rsidRPr="00076199">
              <w:rPr>
                <w:color w:val="000000"/>
                <w:sz w:val="18"/>
                <w:szCs w:val="18"/>
                <w:lang w:bidi="bn-BD"/>
              </w:rPr>
              <w:t>67%</w:t>
            </w:r>
          </w:p>
        </w:tc>
        <w:tc>
          <w:tcPr>
            <w:tcW w:w="1120" w:type="dxa"/>
            <w:tcBorders>
              <w:top w:val="nil"/>
              <w:left w:val="nil"/>
              <w:bottom w:val="single" w:sz="4" w:space="0" w:color="auto"/>
              <w:right w:val="single" w:sz="4" w:space="0" w:color="auto"/>
            </w:tcBorders>
            <w:shd w:val="clear" w:color="auto" w:fill="auto"/>
            <w:noWrap/>
            <w:vAlign w:val="bottom"/>
          </w:tcPr>
          <w:p w14:paraId="794BF390" w14:textId="77777777" w:rsidR="00C57A99" w:rsidRPr="00076199" w:rsidRDefault="00C57A99" w:rsidP="00184452">
            <w:pPr>
              <w:jc w:val="center"/>
              <w:rPr>
                <w:sz w:val="18"/>
                <w:szCs w:val="18"/>
                <w:lang w:bidi="bn-BD"/>
              </w:rPr>
            </w:pPr>
            <w:r w:rsidRPr="00076199">
              <w:rPr>
                <w:sz w:val="18"/>
                <w:szCs w:val="18"/>
                <w:lang w:bidi="bn-BD"/>
              </w:rPr>
              <w:t>6</w:t>
            </w:r>
          </w:p>
        </w:tc>
        <w:tc>
          <w:tcPr>
            <w:tcW w:w="1000" w:type="dxa"/>
            <w:tcBorders>
              <w:top w:val="nil"/>
              <w:left w:val="nil"/>
              <w:bottom w:val="single" w:sz="4" w:space="0" w:color="auto"/>
              <w:right w:val="single" w:sz="4" w:space="0" w:color="auto"/>
            </w:tcBorders>
            <w:shd w:val="clear" w:color="auto" w:fill="auto"/>
            <w:noWrap/>
            <w:vAlign w:val="bottom"/>
          </w:tcPr>
          <w:p w14:paraId="71CBE39B" w14:textId="77777777" w:rsidR="00C57A99" w:rsidRPr="00076199" w:rsidRDefault="00C57A99" w:rsidP="00184452">
            <w:pPr>
              <w:jc w:val="center"/>
              <w:rPr>
                <w:color w:val="000000"/>
                <w:sz w:val="18"/>
                <w:szCs w:val="18"/>
                <w:lang w:bidi="bn-BD"/>
              </w:rPr>
            </w:pPr>
            <w:r w:rsidRPr="00076199">
              <w:rPr>
                <w:color w:val="000000"/>
                <w:sz w:val="18"/>
                <w:szCs w:val="18"/>
                <w:lang w:bidi="bn-BD"/>
              </w:rPr>
              <w:t>100%</w:t>
            </w:r>
          </w:p>
        </w:tc>
        <w:tc>
          <w:tcPr>
            <w:tcW w:w="3921" w:type="dxa"/>
            <w:tcBorders>
              <w:top w:val="nil"/>
              <w:left w:val="nil"/>
              <w:bottom w:val="single" w:sz="4" w:space="0" w:color="auto"/>
              <w:right w:val="single" w:sz="4" w:space="0" w:color="auto"/>
            </w:tcBorders>
            <w:shd w:val="clear" w:color="auto" w:fill="auto"/>
            <w:vAlign w:val="bottom"/>
          </w:tcPr>
          <w:p w14:paraId="35E79ABC" w14:textId="77777777" w:rsidR="00C57A99" w:rsidRPr="00076199" w:rsidRDefault="00C57A99" w:rsidP="00184452">
            <w:pPr>
              <w:jc w:val="center"/>
              <w:rPr>
                <w:color w:val="000000"/>
                <w:sz w:val="18"/>
                <w:szCs w:val="18"/>
                <w:lang w:bidi="bn-BD"/>
              </w:rPr>
            </w:pPr>
            <w:proofErr w:type="spellStart"/>
            <w:r w:rsidRPr="00076199">
              <w:rPr>
                <w:color w:val="000000"/>
                <w:sz w:val="18"/>
                <w:szCs w:val="18"/>
                <w:lang w:bidi="bn-BD"/>
              </w:rPr>
              <w:t>Niacinamide</w:t>
            </w:r>
            <w:proofErr w:type="spellEnd"/>
          </w:p>
        </w:tc>
      </w:tr>
      <w:tr w:rsidR="00C57A99" w:rsidRPr="00076199" w14:paraId="761AF710"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42EEC4D7" w14:textId="77777777" w:rsidR="00C57A99" w:rsidRPr="00076199" w:rsidRDefault="00C57A99" w:rsidP="00184452">
            <w:pPr>
              <w:rPr>
                <w:color w:val="000000"/>
                <w:sz w:val="18"/>
                <w:szCs w:val="18"/>
                <w:lang w:bidi="bn-BD"/>
              </w:rPr>
            </w:pPr>
            <w:r w:rsidRPr="00076199">
              <w:rPr>
                <w:color w:val="000000"/>
                <w:sz w:val="18"/>
                <w:szCs w:val="18"/>
                <w:lang w:bidi="bn-BD"/>
              </w:rPr>
              <w:t>Pantothenic acid (B5)</w:t>
            </w:r>
          </w:p>
        </w:tc>
        <w:tc>
          <w:tcPr>
            <w:tcW w:w="780" w:type="dxa"/>
            <w:tcBorders>
              <w:top w:val="nil"/>
              <w:left w:val="nil"/>
              <w:bottom w:val="single" w:sz="4" w:space="0" w:color="auto"/>
              <w:right w:val="single" w:sz="4" w:space="0" w:color="auto"/>
            </w:tcBorders>
            <w:shd w:val="clear" w:color="auto" w:fill="auto"/>
            <w:noWrap/>
            <w:vAlign w:val="bottom"/>
          </w:tcPr>
          <w:p w14:paraId="5D023768" w14:textId="77777777" w:rsidR="00C57A99" w:rsidRPr="00076199" w:rsidRDefault="00C57A99" w:rsidP="00184452">
            <w:pPr>
              <w:jc w:val="center"/>
              <w:rPr>
                <w:color w:val="000000"/>
                <w:sz w:val="18"/>
                <w:szCs w:val="18"/>
                <w:lang w:bidi="bn-BD"/>
              </w:rPr>
            </w:pPr>
            <w:r w:rsidRPr="00076199">
              <w:rPr>
                <w:color w:val="000000"/>
                <w:sz w:val="18"/>
                <w:szCs w:val="18"/>
                <w:lang w:bidi="bn-BD"/>
              </w:rPr>
              <w:t>mg</w:t>
            </w:r>
          </w:p>
        </w:tc>
        <w:tc>
          <w:tcPr>
            <w:tcW w:w="1440" w:type="dxa"/>
            <w:tcBorders>
              <w:top w:val="nil"/>
              <w:left w:val="nil"/>
              <w:bottom w:val="single" w:sz="4" w:space="0" w:color="auto"/>
              <w:right w:val="single" w:sz="4" w:space="0" w:color="auto"/>
            </w:tcBorders>
            <w:shd w:val="clear" w:color="auto" w:fill="auto"/>
            <w:noWrap/>
            <w:vAlign w:val="bottom"/>
          </w:tcPr>
          <w:p w14:paraId="39147FAD" w14:textId="77777777" w:rsidR="00C57A99" w:rsidRPr="00076199" w:rsidRDefault="00C57A99" w:rsidP="00184452">
            <w:pPr>
              <w:jc w:val="center"/>
              <w:rPr>
                <w:color w:val="000000"/>
                <w:sz w:val="18"/>
                <w:szCs w:val="18"/>
                <w:lang w:bidi="bn-BD"/>
              </w:rPr>
            </w:pPr>
            <w:r w:rsidRPr="00076199">
              <w:rPr>
                <w:color w:val="000000"/>
                <w:sz w:val="18"/>
                <w:szCs w:val="18"/>
                <w:lang w:bidi="bn-BD"/>
              </w:rPr>
              <w:t>2</w:t>
            </w:r>
          </w:p>
        </w:tc>
        <w:tc>
          <w:tcPr>
            <w:tcW w:w="920" w:type="dxa"/>
            <w:tcBorders>
              <w:top w:val="nil"/>
              <w:left w:val="nil"/>
              <w:bottom w:val="single" w:sz="4" w:space="0" w:color="auto"/>
              <w:right w:val="single" w:sz="4" w:space="0" w:color="auto"/>
            </w:tcBorders>
            <w:shd w:val="clear" w:color="auto" w:fill="auto"/>
            <w:noWrap/>
            <w:vAlign w:val="bottom"/>
          </w:tcPr>
          <w:p w14:paraId="6272E317" w14:textId="77777777" w:rsidR="00C57A99" w:rsidRPr="00076199" w:rsidRDefault="00C57A99" w:rsidP="00184452">
            <w:pPr>
              <w:jc w:val="center"/>
              <w:rPr>
                <w:color w:val="000000"/>
                <w:sz w:val="18"/>
                <w:szCs w:val="18"/>
                <w:lang w:bidi="bn-BD"/>
              </w:rPr>
            </w:pPr>
            <w:r w:rsidRPr="00076199">
              <w:rPr>
                <w:color w:val="000000"/>
                <w:sz w:val="18"/>
                <w:szCs w:val="18"/>
                <w:lang w:bidi="bn-BD"/>
              </w:rPr>
              <w:t>1.8</w:t>
            </w:r>
          </w:p>
        </w:tc>
        <w:tc>
          <w:tcPr>
            <w:tcW w:w="920" w:type="dxa"/>
            <w:tcBorders>
              <w:top w:val="nil"/>
              <w:left w:val="nil"/>
              <w:bottom w:val="single" w:sz="4" w:space="0" w:color="auto"/>
              <w:right w:val="single" w:sz="4" w:space="0" w:color="auto"/>
            </w:tcBorders>
            <w:shd w:val="clear" w:color="auto" w:fill="auto"/>
            <w:noWrap/>
            <w:vAlign w:val="bottom"/>
          </w:tcPr>
          <w:p w14:paraId="6C7EE1FD" w14:textId="77777777" w:rsidR="00C57A99" w:rsidRPr="00076199" w:rsidRDefault="00C57A99" w:rsidP="00184452">
            <w:pPr>
              <w:jc w:val="center"/>
              <w:rPr>
                <w:color w:val="000000"/>
                <w:sz w:val="18"/>
                <w:szCs w:val="18"/>
                <w:lang w:bidi="bn-BD"/>
              </w:rPr>
            </w:pPr>
            <w:r w:rsidRPr="00076199">
              <w:rPr>
                <w:color w:val="000000"/>
                <w:sz w:val="18"/>
                <w:szCs w:val="18"/>
                <w:lang w:bidi="bn-BD"/>
              </w:rPr>
              <w:t>90%</w:t>
            </w:r>
          </w:p>
        </w:tc>
        <w:tc>
          <w:tcPr>
            <w:tcW w:w="1120" w:type="dxa"/>
            <w:tcBorders>
              <w:top w:val="nil"/>
              <w:left w:val="nil"/>
              <w:bottom w:val="single" w:sz="4" w:space="0" w:color="auto"/>
              <w:right w:val="single" w:sz="4" w:space="0" w:color="auto"/>
            </w:tcBorders>
            <w:shd w:val="clear" w:color="auto" w:fill="auto"/>
            <w:noWrap/>
            <w:vAlign w:val="bottom"/>
          </w:tcPr>
          <w:p w14:paraId="5AB091AF" w14:textId="77777777" w:rsidR="00C57A99" w:rsidRPr="00076199" w:rsidRDefault="00C57A99" w:rsidP="00184452">
            <w:pPr>
              <w:jc w:val="center"/>
              <w:rPr>
                <w:sz w:val="18"/>
                <w:szCs w:val="18"/>
                <w:lang w:bidi="bn-BD"/>
              </w:rPr>
            </w:pPr>
            <w:r w:rsidRPr="00076199">
              <w:rPr>
                <w:sz w:val="18"/>
                <w:szCs w:val="18"/>
                <w:lang w:bidi="bn-BD"/>
              </w:rPr>
              <w:t>2</w:t>
            </w:r>
          </w:p>
        </w:tc>
        <w:tc>
          <w:tcPr>
            <w:tcW w:w="1000" w:type="dxa"/>
            <w:tcBorders>
              <w:top w:val="nil"/>
              <w:left w:val="nil"/>
              <w:bottom w:val="single" w:sz="4" w:space="0" w:color="auto"/>
              <w:right w:val="single" w:sz="4" w:space="0" w:color="auto"/>
            </w:tcBorders>
            <w:shd w:val="clear" w:color="auto" w:fill="auto"/>
            <w:noWrap/>
            <w:vAlign w:val="bottom"/>
          </w:tcPr>
          <w:p w14:paraId="42D1BA45" w14:textId="77777777" w:rsidR="00C57A99" w:rsidRPr="00076199" w:rsidRDefault="00C57A99" w:rsidP="00184452">
            <w:pPr>
              <w:jc w:val="center"/>
              <w:rPr>
                <w:color w:val="000000"/>
                <w:sz w:val="18"/>
                <w:szCs w:val="18"/>
                <w:lang w:bidi="bn-BD"/>
              </w:rPr>
            </w:pPr>
            <w:r w:rsidRPr="00076199">
              <w:rPr>
                <w:color w:val="000000"/>
                <w:sz w:val="18"/>
                <w:szCs w:val="18"/>
                <w:lang w:bidi="bn-BD"/>
              </w:rPr>
              <w:t>100%</w:t>
            </w:r>
          </w:p>
        </w:tc>
        <w:tc>
          <w:tcPr>
            <w:tcW w:w="3921" w:type="dxa"/>
            <w:tcBorders>
              <w:top w:val="nil"/>
              <w:left w:val="nil"/>
              <w:bottom w:val="single" w:sz="4" w:space="0" w:color="auto"/>
              <w:right w:val="single" w:sz="4" w:space="0" w:color="auto"/>
            </w:tcBorders>
            <w:shd w:val="clear" w:color="auto" w:fill="auto"/>
            <w:vAlign w:val="bottom"/>
          </w:tcPr>
          <w:p w14:paraId="02E3BECA" w14:textId="77777777" w:rsidR="00C57A99" w:rsidRPr="00076199" w:rsidRDefault="00C57A99" w:rsidP="00184452">
            <w:pPr>
              <w:jc w:val="center"/>
              <w:rPr>
                <w:color w:val="000000"/>
                <w:sz w:val="18"/>
                <w:szCs w:val="18"/>
                <w:lang w:bidi="bn-BD"/>
              </w:rPr>
            </w:pPr>
            <w:r w:rsidRPr="00076199">
              <w:rPr>
                <w:color w:val="000000"/>
                <w:sz w:val="18"/>
                <w:szCs w:val="18"/>
                <w:lang w:bidi="bn-BD"/>
              </w:rPr>
              <w:t xml:space="preserve">Calcium </w:t>
            </w:r>
            <w:proofErr w:type="spellStart"/>
            <w:r w:rsidRPr="00076199">
              <w:rPr>
                <w:color w:val="000000"/>
                <w:sz w:val="18"/>
                <w:szCs w:val="18"/>
                <w:lang w:bidi="bn-BD"/>
              </w:rPr>
              <w:t>pantothenate</w:t>
            </w:r>
            <w:proofErr w:type="spellEnd"/>
          </w:p>
        </w:tc>
      </w:tr>
      <w:tr w:rsidR="00C57A99" w:rsidRPr="00076199" w14:paraId="32A460F9"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03851D0D" w14:textId="77777777" w:rsidR="00C57A99" w:rsidRPr="00076199" w:rsidRDefault="00C57A99" w:rsidP="00184452">
            <w:pPr>
              <w:rPr>
                <w:color w:val="000000"/>
                <w:sz w:val="18"/>
                <w:szCs w:val="18"/>
                <w:lang w:bidi="bn-BD"/>
              </w:rPr>
            </w:pPr>
            <w:r w:rsidRPr="00076199">
              <w:rPr>
                <w:color w:val="000000"/>
                <w:sz w:val="18"/>
                <w:szCs w:val="18"/>
                <w:lang w:bidi="bn-BD"/>
              </w:rPr>
              <w:t>Vitamin B6</w:t>
            </w:r>
          </w:p>
        </w:tc>
        <w:tc>
          <w:tcPr>
            <w:tcW w:w="780" w:type="dxa"/>
            <w:tcBorders>
              <w:top w:val="nil"/>
              <w:left w:val="nil"/>
              <w:bottom w:val="single" w:sz="4" w:space="0" w:color="auto"/>
              <w:right w:val="single" w:sz="4" w:space="0" w:color="auto"/>
            </w:tcBorders>
            <w:shd w:val="clear" w:color="auto" w:fill="auto"/>
            <w:noWrap/>
            <w:vAlign w:val="bottom"/>
          </w:tcPr>
          <w:p w14:paraId="24B8260F" w14:textId="77777777" w:rsidR="00C57A99" w:rsidRPr="00076199" w:rsidRDefault="00C57A99" w:rsidP="00184452">
            <w:pPr>
              <w:jc w:val="center"/>
              <w:rPr>
                <w:color w:val="000000"/>
                <w:sz w:val="18"/>
                <w:szCs w:val="18"/>
                <w:lang w:bidi="bn-BD"/>
              </w:rPr>
            </w:pPr>
            <w:r w:rsidRPr="00076199">
              <w:rPr>
                <w:color w:val="000000"/>
                <w:sz w:val="18"/>
                <w:szCs w:val="18"/>
                <w:lang w:bidi="bn-BD"/>
              </w:rPr>
              <w:t>mg</w:t>
            </w:r>
          </w:p>
        </w:tc>
        <w:tc>
          <w:tcPr>
            <w:tcW w:w="1440" w:type="dxa"/>
            <w:tcBorders>
              <w:top w:val="nil"/>
              <w:left w:val="nil"/>
              <w:bottom w:val="single" w:sz="4" w:space="0" w:color="auto"/>
              <w:right w:val="single" w:sz="4" w:space="0" w:color="auto"/>
            </w:tcBorders>
            <w:shd w:val="clear" w:color="auto" w:fill="auto"/>
            <w:noWrap/>
            <w:vAlign w:val="bottom"/>
          </w:tcPr>
          <w:p w14:paraId="4798D8FA" w14:textId="77777777" w:rsidR="00C57A99" w:rsidRPr="00076199" w:rsidRDefault="00C57A99" w:rsidP="00184452">
            <w:pPr>
              <w:jc w:val="center"/>
              <w:rPr>
                <w:color w:val="000000"/>
                <w:sz w:val="18"/>
                <w:szCs w:val="18"/>
                <w:lang w:bidi="bn-BD"/>
              </w:rPr>
            </w:pPr>
            <w:r w:rsidRPr="00076199">
              <w:rPr>
                <w:color w:val="000000"/>
                <w:sz w:val="18"/>
                <w:szCs w:val="18"/>
                <w:lang w:bidi="bn-BD"/>
              </w:rPr>
              <w:t>0.5</w:t>
            </w:r>
          </w:p>
        </w:tc>
        <w:tc>
          <w:tcPr>
            <w:tcW w:w="920" w:type="dxa"/>
            <w:tcBorders>
              <w:top w:val="nil"/>
              <w:left w:val="nil"/>
              <w:bottom w:val="single" w:sz="4" w:space="0" w:color="auto"/>
              <w:right w:val="single" w:sz="4" w:space="0" w:color="auto"/>
            </w:tcBorders>
            <w:shd w:val="clear" w:color="auto" w:fill="auto"/>
            <w:noWrap/>
            <w:vAlign w:val="bottom"/>
          </w:tcPr>
          <w:p w14:paraId="4DC8CC41" w14:textId="77777777" w:rsidR="00C57A99" w:rsidRPr="00076199" w:rsidRDefault="00C57A99" w:rsidP="00184452">
            <w:pPr>
              <w:jc w:val="center"/>
              <w:rPr>
                <w:color w:val="000000"/>
                <w:sz w:val="18"/>
                <w:szCs w:val="18"/>
                <w:lang w:bidi="bn-BD"/>
              </w:rPr>
            </w:pPr>
            <w:r w:rsidRPr="00076199">
              <w:rPr>
                <w:color w:val="000000"/>
                <w:sz w:val="18"/>
                <w:szCs w:val="18"/>
                <w:lang w:bidi="bn-BD"/>
              </w:rPr>
              <w:t>0.3</w:t>
            </w:r>
          </w:p>
        </w:tc>
        <w:tc>
          <w:tcPr>
            <w:tcW w:w="920" w:type="dxa"/>
            <w:tcBorders>
              <w:top w:val="nil"/>
              <w:left w:val="nil"/>
              <w:bottom w:val="single" w:sz="4" w:space="0" w:color="auto"/>
              <w:right w:val="single" w:sz="4" w:space="0" w:color="auto"/>
            </w:tcBorders>
            <w:shd w:val="clear" w:color="auto" w:fill="auto"/>
            <w:noWrap/>
            <w:vAlign w:val="bottom"/>
          </w:tcPr>
          <w:p w14:paraId="2B50C6DC" w14:textId="77777777" w:rsidR="00C57A99" w:rsidRPr="00076199" w:rsidRDefault="00C57A99" w:rsidP="00184452">
            <w:pPr>
              <w:jc w:val="center"/>
              <w:rPr>
                <w:color w:val="000000"/>
                <w:sz w:val="18"/>
                <w:szCs w:val="18"/>
                <w:lang w:bidi="bn-BD"/>
              </w:rPr>
            </w:pPr>
            <w:r w:rsidRPr="00076199">
              <w:rPr>
                <w:color w:val="000000"/>
                <w:sz w:val="18"/>
                <w:szCs w:val="18"/>
                <w:lang w:bidi="bn-BD"/>
              </w:rPr>
              <w:t>60%</w:t>
            </w:r>
          </w:p>
        </w:tc>
        <w:tc>
          <w:tcPr>
            <w:tcW w:w="1120" w:type="dxa"/>
            <w:tcBorders>
              <w:top w:val="nil"/>
              <w:left w:val="nil"/>
              <w:bottom w:val="single" w:sz="4" w:space="0" w:color="auto"/>
              <w:right w:val="single" w:sz="4" w:space="0" w:color="auto"/>
            </w:tcBorders>
            <w:shd w:val="clear" w:color="auto" w:fill="auto"/>
            <w:noWrap/>
            <w:vAlign w:val="bottom"/>
          </w:tcPr>
          <w:p w14:paraId="54E9B951" w14:textId="77777777" w:rsidR="00C57A99" w:rsidRPr="00076199" w:rsidRDefault="00C57A99" w:rsidP="00184452">
            <w:pPr>
              <w:jc w:val="center"/>
              <w:rPr>
                <w:sz w:val="18"/>
                <w:szCs w:val="18"/>
                <w:lang w:bidi="bn-BD"/>
              </w:rPr>
            </w:pPr>
            <w:r w:rsidRPr="00076199">
              <w:rPr>
                <w:sz w:val="18"/>
                <w:szCs w:val="18"/>
                <w:lang w:bidi="bn-BD"/>
              </w:rPr>
              <w:t>0.5</w:t>
            </w:r>
          </w:p>
        </w:tc>
        <w:tc>
          <w:tcPr>
            <w:tcW w:w="1000" w:type="dxa"/>
            <w:tcBorders>
              <w:top w:val="nil"/>
              <w:left w:val="nil"/>
              <w:bottom w:val="single" w:sz="4" w:space="0" w:color="auto"/>
              <w:right w:val="single" w:sz="4" w:space="0" w:color="auto"/>
            </w:tcBorders>
            <w:shd w:val="clear" w:color="auto" w:fill="auto"/>
            <w:noWrap/>
            <w:vAlign w:val="bottom"/>
          </w:tcPr>
          <w:p w14:paraId="257738A3" w14:textId="77777777" w:rsidR="00C57A99" w:rsidRPr="00076199" w:rsidRDefault="00C57A99" w:rsidP="00184452">
            <w:pPr>
              <w:jc w:val="center"/>
              <w:rPr>
                <w:color w:val="000000"/>
                <w:sz w:val="18"/>
                <w:szCs w:val="18"/>
                <w:lang w:bidi="bn-BD"/>
              </w:rPr>
            </w:pPr>
            <w:r w:rsidRPr="00076199">
              <w:rPr>
                <w:color w:val="000000"/>
                <w:sz w:val="18"/>
                <w:szCs w:val="18"/>
                <w:lang w:bidi="bn-BD"/>
              </w:rPr>
              <w:t>100%</w:t>
            </w:r>
          </w:p>
        </w:tc>
        <w:tc>
          <w:tcPr>
            <w:tcW w:w="3921" w:type="dxa"/>
            <w:tcBorders>
              <w:top w:val="nil"/>
              <w:left w:val="nil"/>
              <w:bottom w:val="single" w:sz="4" w:space="0" w:color="auto"/>
              <w:right w:val="single" w:sz="4" w:space="0" w:color="auto"/>
            </w:tcBorders>
            <w:shd w:val="clear" w:color="auto" w:fill="auto"/>
            <w:vAlign w:val="bottom"/>
          </w:tcPr>
          <w:p w14:paraId="69C48161" w14:textId="77777777" w:rsidR="00C57A99" w:rsidRPr="00076199" w:rsidRDefault="00C57A99" w:rsidP="00184452">
            <w:pPr>
              <w:jc w:val="center"/>
              <w:rPr>
                <w:color w:val="000000"/>
                <w:sz w:val="18"/>
                <w:szCs w:val="18"/>
                <w:lang w:bidi="bn-BD"/>
              </w:rPr>
            </w:pPr>
            <w:r w:rsidRPr="00076199">
              <w:rPr>
                <w:color w:val="000000"/>
                <w:sz w:val="18"/>
                <w:szCs w:val="18"/>
                <w:lang w:bidi="bn-BD"/>
              </w:rPr>
              <w:t>Pyridoxine hydrochloride</w:t>
            </w:r>
          </w:p>
        </w:tc>
      </w:tr>
      <w:tr w:rsidR="00C57A99" w:rsidRPr="00076199" w14:paraId="30252326"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6728F829" w14:textId="77777777" w:rsidR="00C57A99" w:rsidRPr="00076199" w:rsidRDefault="00C57A99" w:rsidP="00184452">
            <w:pPr>
              <w:rPr>
                <w:color w:val="000000"/>
                <w:sz w:val="18"/>
                <w:szCs w:val="18"/>
                <w:lang w:bidi="bn-BD"/>
              </w:rPr>
            </w:pPr>
            <w:r w:rsidRPr="00076199">
              <w:rPr>
                <w:color w:val="000000"/>
                <w:sz w:val="18"/>
                <w:szCs w:val="18"/>
                <w:lang w:bidi="bn-BD"/>
              </w:rPr>
              <w:t>Vitamin B12</w:t>
            </w:r>
          </w:p>
        </w:tc>
        <w:tc>
          <w:tcPr>
            <w:tcW w:w="780" w:type="dxa"/>
            <w:tcBorders>
              <w:top w:val="nil"/>
              <w:left w:val="nil"/>
              <w:bottom w:val="single" w:sz="4" w:space="0" w:color="auto"/>
              <w:right w:val="single" w:sz="4" w:space="0" w:color="auto"/>
            </w:tcBorders>
            <w:shd w:val="clear" w:color="auto" w:fill="auto"/>
            <w:noWrap/>
            <w:vAlign w:val="bottom"/>
          </w:tcPr>
          <w:p w14:paraId="29C53694" w14:textId="77777777" w:rsidR="00C57A99" w:rsidRPr="00076199" w:rsidRDefault="00C57A99" w:rsidP="00184452">
            <w:pPr>
              <w:jc w:val="center"/>
              <w:rPr>
                <w:color w:val="000000"/>
                <w:sz w:val="18"/>
                <w:szCs w:val="18"/>
                <w:lang w:bidi="bn-BD"/>
              </w:rPr>
            </w:pPr>
            <w:r w:rsidRPr="00076199">
              <w:rPr>
                <w:color w:val="000000"/>
                <w:sz w:val="18"/>
                <w:szCs w:val="18"/>
                <w:lang w:bidi="bn-BD"/>
              </w:rPr>
              <w:t>μg</w:t>
            </w:r>
          </w:p>
        </w:tc>
        <w:tc>
          <w:tcPr>
            <w:tcW w:w="1440" w:type="dxa"/>
            <w:tcBorders>
              <w:top w:val="nil"/>
              <w:left w:val="nil"/>
              <w:bottom w:val="single" w:sz="4" w:space="0" w:color="auto"/>
              <w:right w:val="single" w:sz="4" w:space="0" w:color="auto"/>
            </w:tcBorders>
            <w:shd w:val="clear" w:color="auto" w:fill="auto"/>
            <w:noWrap/>
            <w:vAlign w:val="bottom"/>
          </w:tcPr>
          <w:p w14:paraId="0DCBA502" w14:textId="77777777" w:rsidR="00C57A99" w:rsidRPr="00076199" w:rsidRDefault="00C57A99" w:rsidP="00184452">
            <w:pPr>
              <w:jc w:val="center"/>
              <w:rPr>
                <w:color w:val="000000"/>
                <w:sz w:val="18"/>
                <w:szCs w:val="18"/>
                <w:lang w:bidi="bn-BD"/>
              </w:rPr>
            </w:pPr>
            <w:r w:rsidRPr="00076199">
              <w:rPr>
                <w:color w:val="000000"/>
                <w:sz w:val="18"/>
                <w:szCs w:val="18"/>
                <w:lang w:bidi="bn-BD"/>
              </w:rPr>
              <w:t>0.9</w:t>
            </w:r>
          </w:p>
        </w:tc>
        <w:tc>
          <w:tcPr>
            <w:tcW w:w="920" w:type="dxa"/>
            <w:tcBorders>
              <w:top w:val="nil"/>
              <w:left w:val="nil"/>
              <w:bottom w:val="single" w:sz="4" w:space="0" w:color="auto"/>
              <w:right w:val="single" w:sz="4" w:space="0" w:color="auto"/>
            </w:tcBorders>
            <w:shd w:val="clear" w:color="auto" w:fill="auto"/>
            <w:noWrap/>
            <w:vAlign w:val="bottom"/>
          </w:tcPr>
          <w:p w14:paraId="5885FE04" w14:textId="77777777" w:rsidR="00C57A99" w:rsidRPr="00076199" w:rsidRDefault="00C57A99" w:rsidP="00184452">
            <w:pPr>
              <w:jc w:val="center"/>
              <w:rPr>
                <w:color w:val="000000"/>
                <w:sz w:val="18"/>
                <w:szCs w:val="18"/>
                <w:lang w:bidi="bn-BD"/>
              </w:rPr>
            </w:pPr>
            <w:r w:rsidRPr="00076199">
              <w:rPr>
                <w:color w:val="000000"/>
                <w:sz w:val="18"/>
                <w:szCs w:val="18"/>
                <w:lang w:bidi="bn-BD"/>
              </w:rPr>
              <w:t>0.5</w:t>
            </w:r>
          </w:p>
        </w:tc>
        <w:tc>
          <w:tcPr>
            <w:tcW w:w="920" w:type="dxa"/>
            <w:tcBorders>
              <w:top w:val="nil"/>
              <w:left w:val="nil"/>
              <w:bottom w:val="single" w:sz="4" w:space="0" w:color="auto"/>
              <w:right w:val="single" w:sz="4" w:space="0" w:color="auto"/>
            </w:tcBorders>
            <w:shd w:val="clear" w:color="auto" w:fill="auto"/>
            <w:noWrap/>
            <w:vAlign w:val="bottom"/>
          </w:tcPr>
          <w:p w14:paraId="276EB373" w14:textId="77777777" w:rsidR="00C57A99" w:rsidRPr="00076199" w:rsidRDefault="00C57A99" w:rsidP="00184452">
            <w:pPr>
              <w:jc w:val="center"/>
              <w:rPr>
                <w:color w:val="000000"/>
                <w:sz w:val="18"/>
                <w:szCs w:val="18"/>
                <w:lang w:bidi="bn-BD"/>
              </w:rPr>
            </w:pPr>
            <w:r w:rsidRPr="00076199">
              <w:rPr>
                <w:color w:val="000000"/>
                <w:sz w:val="18"/>
                <w:szCs w:val="18"/>
                <w:lang w:bidi="bn-BD"/>
              </w:rPr>
              <w:t>56%</w:t>
            </w:r>
          </w:p>
        </w:tc>
        <w:tc>
          <w:tcPr>
            <w:tcW w:w="1120" w:type="dxa"/>
            <w:tcBorders>
              <w:top w:val="nil"/>
              <w:left w:val="nil"/>
              <w:bottom w:val="single" w:sz="4" w:space="0" w:color="auto"/>
              <w:right w:val="single" w:sz="4" w:space="0" w:color="auto"/>
            </w:tcBorders>
            <w:shd w:val="clear" w:color="auto" w:fill="auto"/>
            <w:noWrap/>
            <w:vAlign w:val="bottom"/>
          </w:tcPr>
          <w:p w14:paraId="5CE70E01" w14:textId="77777777" w:rsidR="00C57A99" w:rsidRPr="00076199" w:rsidRDefault="00C57A99" w:rsidP="00184452">
            <w:pPr>
              <w:jc w:val="center"/>
              <w:rPr>
                <w:sz w:val="18"/>
                <w:szCs w:val="18"/>
                <w:lang w:bidi="bn-BD"/>
              </w:rPr>
            </w:pPr>
            <w:r w:rsidRPr="00076199">
              <w:rPr>
                <w:sz w:val="18"/>
                <w:szCs w:val="18"/>
                <w:lang w:bidi="bn-BD"/>
              </w:rPr>
              <w:t>0.9</w:t>
            </w:r>
          </w:p>
        </w:tc>
        <w:tc>
          <w:tcPr>
            <w:tcW w:w="1000" w:type="dxa"/>
            <w:tcBorders>
              <w:top w:val="nil"/>
              <w:left w:val="nil"/>
              <w:bottom w:val="single" w:sz="4" w:space="0" w:color="auto"/>
              <w:right w:val="single" w:sz="4" w:space="0" w:color="auto"/>
            </w:tcBorders>
            <w:shd w:val="clear" w:color="auto" w:fill="auto"/>
            <w:noWrap/>
            <w:vAlign w:val="bottom"/>
          </w:tcPr>
          <w:p w14:paraId="2711244A" w14:textId="77777777" w:rsidR="00C57A99" w:rsidRPr="00076199" w:rsidRDefault="00C57A99" w:rsidP="00184452">
            <w:pPr>
              <w:jc w:val="center"/>
              <w:rPr>
                <w:color w:val="000000"/>
                <w:sz w:val="18"/>
                <w:szCs w:val="18"/>
                <w:lang w:bidi="bn-BD"/>
              </w:rPr>
            </w:pPr>
            <w:r w:rsidRPr="00076199">
              <w:rPr>
                <w:color w:val="000000"/>
                <w:sz w:val="18"/>
                <w:szCs w:val="18"/>
                <w:lang w:bidi="bn-BD"/>
              </w:rPr>
              <w:t>100%</w:t>
            </w:r>
          </w:p>
        </w:tc>
        <w:tc>
          <w:tcPr>
            <w:tcW w:w="3921" w:type="dxa"/>
            <w:tcBorders>
              <w:top w:val="nil"/>
              <w:left w:val="nil"/>
              <w:bottom w:val="single" w:sz="4" w:space="0" w:color="auto"/>
              <w:right w:val="single" w:sz="4" w:space="0" w:color="auto"/>
            </w:tcBorders>
            <w:shd w:val="clear" w:color="auto" w:fill="auto"/>
            <w:vAlign w:val="bottom"/>
          </w:tcPr>
          <w:p w14:paraId="57AA0240" w14:textId="77777777" w:rsidR="00C57A99" w:rsidRPr="00076199" w:rsidRDefault="00C57A99" w:rsidP="00184452">
            <w:pPr>
              <w:jc w:val="center"/>
              <w:rPr>
                <w:color w:val="000000"/>
                <w:sz w:val="18"/>
                <w:szCs w:val="18"/>
                <w:lang w:bidi="bn-BD"/>
              </w:rPr>
            </w:pPr>
            <w:r w:rsidRPr="00076199">
              <w:rPr>
                <w:color w:val="000000"/>
                <w:sz w:val="18"/>
                <w:szCs w:val="18"/>
                <w:lang w:bidi="bn-BD"/>
              </w:rPr>
              <w:t>Cyanocobalamin (0.1%)</w:t>
            </w:r>
          </w:p>
        </w:tc>
      </w:tr>
      <w:tr w:rsidR="00C57A99" w:rsidRPr="00076199" w14:paraId="33145C97" w14:textId="77777777">
        <w:trPr>
          <w:trHeight w:val="20"/>
        </w:trPr>
        <w:tc>
          <w:tcPr>
            <w:tcW w:w="2200" w:type="dxa"/>
            <w:tcBorders>
              <w:top w:val="nil"/>
              <w:left w:val="single" w:sz="4" w:space="0" w:color="auto"/>
              <w:bottom w:val="single" w:sz="4" w:space="0" w:color="auto"/>
              <w:right w:val="single" w:sz="4" w:space="0" w:color="auto"/>
            </w:tcBorders>
            <w:shd w:val="clear" w:color="000000" w:fill="EEECE1"/>
            <w:noWrap/>
            <w:vAlign w:val="bottom"/>
          </w:tcPr>
          <w:p w14:paraId="1BC230BD" w14:textId="77777777" w:rsidR="00C57A99" w:rsidRPr="00076199" w:rsidRDefault="00C57A99" w:rsidP="00184452">
            <w:pPr>
              <w:rPr>
                <w:b/>
                <w:bCs/>
                <w:i/>
                <w:iCs/>
                <w:color w:val="000000"/>
                <w:sz w:val="18"/>
                <w:szCs w:val="18"/>
                <w:u w:val="single"/>
                <w:lang w:bidi="bn-BD"/>
              </w:rPr>
            </w:pPr>
            <w:r w:rsidRPr="00076199">
              <w:rPr>
                <w:b/>
                <w:bCs/>
                <w:i/>
                <w:iCs/>
                <w:color w:val="000000"/>
                <w:sz w:val="18"/>
                <w:szCs w:val="18"/>
                <w:u w:val="single"/>
                <w:lang w:bidi="bn-BD"/>
              </w:rPr>
              <w:t>Minerals</w:t>
            </w:r>
          </w:p>
        </w:tc>
        <w:tc>
          <w:tcPr>
            <w:tcW w:w="780" w:type="dxa"/>
            <w:tcBorders>
              <w:top w:val="nil"/>
              <w:left w:val="nil"/>
              <w:bottom w:val="single" w:sz="4" w:space="0" w:color="auto"/>
              <w:right w:val="single" w:sz="4" w:space="0" w:color="auto"/>
            </w:tcBorders>
            <w:shd w:val="clear" w:color="000000" w:fill="EEECE1"/>
            <w:noWrap/>
            <w:vAlign w:val="bottom"/>
          </w:tcPr>
          <w:p w14:paraId="03D48487" w14:textId="77777777" w:rsidR="00C57A99" w:rsidRPr="00076199" w:rsidRDefault="00C57A99" w:rsidP="00184452">
            <w:pPr>
              <w:jc w:val="center"/>
              <w:rPr>
                <w:color w:val="000000"/>
                <w:sz w:val="18"/>
                <w:szCs w:val="18"/>
                <w:lang w:bidi="bn-BD"/>
              </w:rPr>
            </w:pPr>
            <w:r w:rsidRPr="00076199">
              <w:rPr>
                <w:color w:val="000000"/>
                <w:sz w:val="18"/>
                <w:szCs w:val="18"/>
                <w:lang w:bidi="bn-BD"/>
              </w:rPr>
              <w:t> </w:t>
            </w:r>
          </w:p>
        </w:tc>
        <w:tc>
          <w:tcPr>
            <w:tcW w:w="1440" w:type="dxa"/>
            <w:tcBorders>
              <w:top w:val="nil"/>
              <w:left w:val="nil"/>
              <w:bottom w:val="single" w:sz="4" w:space="0" w:color="auto"/>
              <w:right w:val="single" w:sz="4" w:space="0" w:color="auto"/>
            </w:tcBorders>
            <w:shd w:val="clear" w:color="000000" w:fill="EEECE1"/>
            <w:noWrap/>
            <w:vAlign w:val="bottom"/>
          </w:tcPr>
          <w:p w14:paraId="0AECD58F" w14:textId="77777777" w:rsidR="00C57A99" w:rsidRPr="00076199" w:rsidRDefault="00C57A99" w:rsidP="00184452">
            <w:pPr>
              <w:jc w:val="center"/>
              <w:rPr>
                <w:color w:val="000000"/>
                <w:sz w:val="18"/>
                <w:szCs w:val="18"/>
                <w:lang w:bidi="bn-BD"/>
              </w:rPr>
            </w:pPr>
            <w:r w:rsidRPr="00076199">
              <w:rPr>
                <w:color w:val="000000"/>
                <w:sz w:val="18"/>
                <w:szCs w:val="18"/>
                <w:lang w:bidi="bn-BD"/>
              </w:rPr>
              <w:t> </w:t>
            </w:r>
          </w:p>
        </w:tc>
        <w:tc>
          <w:tcPr>
            <w:tcW w:w="920" w:type="dxa"/>
            <w:tcBorders>
              <w:top w:val="nil"/>
              <w:left w:val="nil"/>
              <w:bottom w:val="single" w:sz="4" w:space="0" w:color="auto"/>
              <w:right w:val="single" w:sz="4" w:space="0" w:color="auto"/>
            </w:tcBorders>
            <w:shd w:val="clear" w:color="000000" w:fill="EEECE1"/>
            <w:noWrap/>
            <w:vAlign w:val="bottom"/>
          </w:tcPr>
          <w:p w14:paraId="3AC9905D" w14:textId="77777777" w:rsidR="00C57A99" w:rsidRPr="00076199" w:rsidRDefault="00C57A99" w:rsidP="00184452">
            <w:pPr>
              <w:jc w:val="center"/>
              <w:rPr>
                <w:color w:val="000000"/>
                <w:sz w:val="18"/>
                <w:szCs w:val="18"/>
                <w:lang w:bidi="bn-BD"/>
              </w:rPr>
            </w:pPr>
            <w:r w:rsidRPr="00076199">
              <w:rPr>
                <w:color w:val="000000"/>
                <w:sz w:val="18"/>
                <w:szCs w:val="18"/>
                <w:lang w:bidi="bn-BD"/>
              </w:rPr>
              <w:t> </w:t>
            </w:r>
          </w:p>
        </w:tc>
        <w:tc>
          <w:tcPr>
            <w:tcW w:w="920" w:type="dxa"/>
            <w:tcBorders>
              <w:top w:val="nil"/>
              <w:left w:val="nil"/>
              <w:bottom w:val="single" w:sz="4" w:space="0" w:color="auto"/>
              <w:right w:val="single" w:sz="4" w:space="0" w:color="auto"/>
            </w:tcBorders>
            <w:shd w:val="clear" w:color="000000" w:fill="EEECE1"/>
            <w:noWrap/>
            <w:vAlign w:val="bottom"/>
          </w:tcPr>
          <w:p w14:paraId="61B40937" w14:textId="77777777" w:rsidR="00C57A99" w:rsidRPr="00076199" w:rsidRDefault="00C57A99" w:rsidP="00184452">
            <w:pPr>
              <w:jc w:val="center"/>
              <w:rPr>
                <w:color w:val="000000"/>
                <w:sz w:val="18"/>
                <w:szCs w:val="18"/>
                <w:lang w:bidi="bn-BD"/>
              </w:rPr>
            </w:pPr>
            <w:r w:rsidRPr="00076199">
              <w:rPr>
                <w:color w:val="000000"/>
                <w:sz w:val="18"/>
                <w:szCs w:val="18"/>
                <w:lang w:bidi="bn-BD"/>
              </w:rPr>
              <w:t> </w:t>
            </w:r>
          </w:p>
        </w:tc>
        <w:tc>
          <w:tcPr>
            <w:tcW w:w="1120" w:type="dxa"/>
            <w:tcBorders>
              <w:top w:val="nil"/>
              <w:left w:val="nil"/>
              <w:bottom w:val="single" w:sz="4" w:space="0" w:color="auto"/>
              <w:right w:val="single" w:sz="4" w:space="0" w:color="auto"/>
            </w:tcBorders>
            <w:shd w:val="clear" w:color="000000" w:fill="EEECE1"/>
            <w:noWrap/>
            <w:vAlign w:val="bottom"/>
          </w:tcPr>
          <w:p w14:paraId="52D25D1E" w14:textId="77777777" w:rsidR="00C57A99" w:rsidRPr="00076199" w:rsidRDefault="00C57A99" w:rsidP="00184452">
            <w:pPr>
              <w:jc w:val="center"/>
              <w:rPr>
                <w:color w:val="000000"/>
                <w:sz w:val="18"/>
                <w:szCs w:val="18"/>
                <w:lang w:bidi="bn-BD"/>
              </w:rPr>
            </w:pPr>
            <w:r w:rsidRPr="00076199">
              <w:rPr>
                <w:color w:val="000000"/>
                <w:sz w:val="18"/>
                <w:szCs w:val="18"/>
                <w:lang w:bidi="bn-BD"/>
              </w:rPr>
              <w:t> </w:t>
            </w:r>
          </w:p>
        </w:tc>
        <w:tc>
          <w:tcPr>
            <w:tcW w:w="1000" w:type="dxa"/>
            <w:tcBorders>
              <w:top w:val="nil"/>
              <w:left w:val="nil"/>
              <w:bottom w:val="single" w:sz="4" w:space="0" w:color="auto"/>
              <w:right w:val="single" w:sz="4" w:space="0" w:color="auto"/>
            </w:tcBorders>
            <w:shd w:val="clear" w:color="000000" w:fill="EEECE1"/>
            <w:noWrap/>
            <w:vAlign w:val="bottom"/>
          </w:tcPr>
          <w:p w14:paraId="6B4B3571" w14:textId="77777777" w:rsidR="00C57A99" w:rsidRPr="00076199" w:rsidRDefault="00C57A99" w:rsidP="00184452">
            <w:pPr>
              <w:jc w:val="center"/>
              <w:rPr>
                <w:color w:val="000000"/>
                <w:sz w:val="18"/>
                <w:szCs w:val="18"/>
                <w:lang w:bidi="bn-BD"/>
              </w:rPr>
            </w:pPr>
            <w:r w:rsidRPr="00076199">
              <w:rPr>
                <w:color w:val="000000"/>
                <w:sz w:val="18"/>
                <w:szCs w:val="18"/>
                <w:lang w:bidi="bn-BD"/>
              </w:rPr>
              <w:t> </w:t>
            </w:r>
          </w:p>
        </w:tc>
        <w:tc>
          <w:tcPr>
            <w:tcW w:w="3921" w:type="dxa"/>
            <w:tcBorders>
              <w:top w:val="nil"/>
              <w:left w:val="nil"/>
              <w:bottom w:val="single" w:sz="4" w:space="0" w:color="auto"/>
              <w:right w:val="single" w:sz="4" w:space="0" w:color="auto"/>
            </w:tcBorders>
            <w:shd w:val="clear" w:color="000000" w:fill="EEECE1"/>
            <w:vAlign w:val="bottom"/>
          </w:tcPr>
          <w:p w14:paraId="3F4E1F52" w14:textId="77777777" w:rsidR="00C57A99" w:rsidRPr="00076199" w:rsidRDefault="00C57A99" w:rsidP="00184452">
            <w:pPr>
              <w:jc w:val="center"/>
              <w:rPr>
                <w:color w:val="000000"/>
                <w:sz w:val="18"/>
                <w:szCs w:val="18"/>
                <w:lang w:bidi="bn-BD"/>
              </w:rPr>
            </w:pPr>
            <w:r w:rsidRPr="00076199">
              <w:rPr>
                <w:color w:val="000000"/>
                <w:sz w:val="18"/>
                <w:szCs w:val="18"/>
                <w:lang w:bidi="bn-BD"/>
              </w:rPr>
              <w:t> </w:t>
            </w:r>
          </w:p>
        </w:tc>
      </w:tr>
      <w:tr w:rsidR="00C57A99" w:rsidRPr="00076199" w14:paraId="426E8766"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2F30D17E" w14:textId="77777777" w:rsidR="00C57A99" w:rsidRPr="00076199" w:rsidRDefault="00C57A99" w:rsidP="00184452">
            <w:pPr>
              <w:rPr>
                <w:color w:val="000000"/>
                <w:sz w:val="18"/>
                <w:szCs w:val="18"/>
                <w:lang w:bidi="bn-BD"/>
              </w:rPr>
            </w:pPr>
            <w:r w:rsidRPr="00076199">
              <w:rPr>
                <w:color w:val="000000"/>
                <w:sz w:val="18"/>
                <w:szCs w:val="18"/>
                <w:lang w:bidi="bn-BD"/>
              </w:rPr>
              <w:t>Calcium</w:t>
            </w:r>
          </w:p>
        </w:tc>
        <w:tc>
          <w:tcPr>
            <w:tcW w:w="780" w:type="dxa"/>
            <w:tcBorders>
              <w:top w:val="nil"/>
              <w:left w:val="nil"/>
              <w:bottom w:val="single" w:sz="4" w:space="0" w:color="auto"/>
              <w:right w:val="single" w:sz="4" w:space="0" w:color="auto"/>
            </w:tcBorders>
            <w:shd w:val="clear" w:color="auto" w:fill="auto"/>
            <w:noWrap/>
            <w:vAlign w:val="bottom"/>
          </w:tcPr>
          <w:p w14:paraId="7EE190EE" w14:textId="77777777" w:rsidR="00C57A99" w:rsidRPr="00076199" w:rsidRDefault="00C57A99" w:rsidP="00184452">
            <w:pPr>
              <w:jc w:val="center"/>
              <w:rPr>
                <w:color w:val="000000"/>
                <w:sz w:val="18"/>
                <w:szCs w:val="18"/>
                <w:lang w:bidi="bn-BD"/>
              </w:rPr>
            </w:pPr>
            <w:r w:rsidRPr="00076199">
              <w:rPr>
                <w:color w:val="000000"/>
                <w:sz w:val="18"/>
                <w:szCs w:val="18"/>
                <w:lang w:bidi="bn-BD"/>
              </w:rPr>
              <w:t>mg</w:t>
            </w:r>
          </w:p>
        </w:tc>
        <w:tc>
          <w:tcPr>
            <w:tcW w:w="1440" w:type="dxa"/>
            <w:tcBorders>
              <w:top w:val="nil"/>
              <w:left w:val="nil"/>
              <w:bottom w:val="single" w:sz="4" w:space="0" w:color="auto"/>
              <w:right w:val="single" w:sz="4" w:space="0" w:color="auto"/>
            </w:tcBorders>
            <w:shd w:val="clear" w:color="auto" w:fill="auto"/>
            <w:noWrap/>
            <w:vAlign w:val="bottom"/>
          </w:tcPr>
          <w:p w14:paraId="2E820993" w14:textId="77777777" w:rsidR="00C57A99" w:rsidRPr="00076199" w:rsidRDefault="00C57A99" w:rsidP="00184452">
            <w:pPr>
              <w:jc w:val="center"/>
              <w:rPr>
                <w:color w:val="000000"/>
                <w:sz w:val="18"/>
                <w:szCs w:val="18"/>
                <w:lang w:bidi="bn-BD"/>
              </w:rPr>
            </w:pPr>
            <w:r w:rsidRPr="00076199">
              <w:rPr>
                <w:color w:val="000000"/>
                <w:sz w:val="18"/>
                <w:szCs w:val="18"/>
                <w:lang w:bidi="bn-BD"/>
              </w:rPr>
              <w:t>500</w:t>
            </w:r>
          </w:p>
        </w:tc>
        <w:tc>
          <w:tcPr>
            <w:tcW w:w="920" w:type="dxa"/>
            <w:tcBorders>
              <w:top w:val="nil"/>
              <w:left w:val="nil"/>
              <w:bottom w:val="single" w:sz="4" w:space="0" w:color="auto"/>
              <w:right w:val="single" w:sz="4" w:space="0" w:color="auto"/>
            </w:tcBorders>
            <w:shd w:val="clear" w:color="auto" w:fill="auto"/>
            <w:noWrap/>
            <w:vAlign w:val="bottom"/>
          </w:tcPr>
          <w:p w14:paraId="4DB623D8" w14:textId="77777777" w:rsidR="00C57A99" w:rsidRPr="00076199" w:rsidRDefault="00C57A99" w:rsidP="00184452">
            <w:pPr>
              <w:jc w:val="center"/>
              <w:rPr>
                <w:color w:val="000000"/>
                <w:sz w:val="18"/>
                <w:szCs w:val="18"/>
                <w:lang w:bidi="bn-BD"/>
              </w:rPr>
            </w:pPr>
            <w:r w:rsidRPr="00076199">
              <w:rPr>
                <w:color w:val="000000"/>
                <w:sz w:val="18"/>
                <w:szCs w:val="18"/>
                <w:lang w:bidi="bn-BD"/>
              </w:rPr>
              <w:t>100</w:t>
            </w:r>
          </w:p>
        </w:tc>
        <w:tc>
          <w:tcPr>
            <w:tcW w:w="920" w:type="dxa"/>
            <w:tcBorders>
              <w:top w:val="nil"/>
              <w:left w:val="nil"/>
              <w:bottom w:val="single" w:sz="4" w:space="0" w:color="auto"/>
              <w:right w:val="single" w:sz="4" w:space="0" w:color="auto"/>
            </w:tcBorders>
            <w:shd w:val="clear" w:color="auto" w:fill="auto"/>
            <w:noWrap/>
            <w:vAlign w:val="bottom"/>
          </w:tcPr>
          <w:p w14:paraId="5F89EE55" w14:textId="77777777" w:rsidR="00C57A99" w:rsidRPr="00076199" w:rsidRDefault="00C57A99" w:rsidP="00184452">
            <w:pPr>
              <w:jc w:val="center"/>
              <w:rPr>
                <w:color w:val="000000"/>
                <w:sz w:val="18"/>
                <w:szCs w:val="18"/>
                <w:lang w:bidi="bn-BD"/>
              </w:rPr>
            </w:pPr>
            <w:r w:rsidRPr="00076199">
              <w:rPr>
                <w:color w:val="000000"/>
                <w:sz w:val="18"/>
                <w:szCs w:val="18"/>
                <w:lang w:bidi="bn-BD"/>
              </w:rPr>
              <w:t>20%</w:t>
            </w:r>
          </w:p>
        </w:tc>
        <w:tc>
          <w:tcPr>
            <w:tcW w:w="1120" w:type="dxa"/>
            <w:tcBorders>
              <w:top w:val="nil"/>
              <w:left w:val="nil"/>
              <w:bottom w:val="single" w:sz="4" w:space="0" w:color="auto"/>
              <w:right w:val="single" w:sz="4" w:space="0" w:color="auto"/>
            </w:tcBorders>
            <w:shd w:val="clear" w:color="auto" w:fill="auto"/>
            <w:noWrap/>
            <w:vAlign w:val="bottom"/>
          </w:tcPr>
          <w:p w14:paraId="49891D0D" w14:textId="77777777" w:rsidR="00C57A99" w:rsidRPr="00076199" w:rsidRDefault="00C57A99" w:rsidP="00184452">
            <w:pPr>
              <w:jc w:val="center"/>
              <w:rPr>
                <w:sz w:val="18"/>
                <w:szCs w:val="18"/>
                <w:lang w:bidi="bn-BD"/>
              </w:rPr>
            </w:pPr>
            <w:r w:rsidRPr="00076199">
              <w:rPr>
                <w:sz w:val="18"/>
                <w:szCs w:val="18"/>
                <w:lang w:bidi="bn-BD"/>
              </w:rPr>
              <w:t>280</w:t>
            </w:r>
          </w:p>
        </w:tc>
        <w:tc>
          <w:tcPr>
            <w:tcW w:w="1000" w:type="dxa"/>
            <w:tcBorders>
              <w:top w:val="nil"/>
              <w:left w:val="nil"/>
              <w:bottom w:val="single" w:sz="4" w:space="0" w:color="auto"/>
              <w:right w:val="single" w:sz="4" w:space="0" w:color="auto"/>
            </w:tcBorders>
            <w:shd w:val="clear" w:color="auto" w:fill="auto"/>
            <w:noWrap/>
            <w:vAlign w:val="bottom"/>
          </w:tcPr>
          <w:p w14:paraId="2C2C6453" w14:textId="77777777" w:rsidR="00C57A99" w:rsidRPr="00076199" w:rsidRDefault="00C57A99" w:rsidP="00184452">
            <w:pPr>
              <w:jc w:val="center"/>
              <w:rPr>
                <w:color w:val="000000"/>
                <w:sz w:val="18"/>
                <w:szCs w:val="18"/>
                <w:lang w:bidi="bn-BD"/>
              </w:rPr>
            </w:pPr>
            <w:r w:rsidRPr="00076199">
              <w:rPr>
                <w:color w:val="000000"/>
                <w:sz w:val="18"/>
                <w:szCs w:val="18"/>
                <w:lang w:bidi="bn-BD"/>
              </w:rPr>
              <w:t>56%</w:t>
            </w:r>
          </w:p>
        </w:tc>
        <w:tc>
          <w:tcPr>
            <w:tcW w:w="3921" w:type="dxa"/>
            <w:tcBorders>
              <w:top w:val="nil"/>
              <w:left w:val="nil"/>
              <w:bottom w:val="single" w:sz="4" w:space="0" w:color="auto"/>
              <w:right w:val="single" w:sz="4" w:space="0" w:color="auto"/>
            </w:tcBorders>
            <w:shd w:val="clear" w:color="auto" w:fill="auto"/>
            <w:vAlign w:val="bottom"/>
          </w:tcPr>
          <w:p w14:paraId="3E118D82" w14:textId="77777777" w:rsidR="00C57A99" w:rsidRPr="00076199" w:rsidRDefault="00C57A99" w:rsidP="00184452">
            <w:pPr>
              <w:jc w:val="center"/>
              <w:rPr>
                <w:color w:val="000000"/>
                <w:sz w:val="18"/>
                <w:szCs w:val="18"/>
                <w:lang w:bidi="bn-BD"/>
              </w:rPr>
            </w:pPr>
            <w:r w:rsidRPr="00076199">
              <w:rPr>
                <w:color w:val="000000"/>
                <w:sz w:val="18"/>
                <w:szCs w:val="18"/>
                <w:lang w:bidi="bn-BD"/>
              </w:rPr>
              <w:t>Tri-calcium phosphate</w:t>
            </w:r>
          </w:p>
        </w:tc>
      </w:tr>
      <w:tr w:rsidR="00C57A99" w:rsidRPr="00076199" w14:paraId="3ED104DE"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254D1F5C" w14:textId="77777777" w:rsidR="00C57A99" w:rsidRPr="00076199" w:rsidRDefault="00C57A99" w:rsidP="00184452">
            <w:pPr>
              <w:rPr>
                <w:color w:val="000000"/>
                <w:sz w:val="18"/>
                <w:szCs w:val="18"/>
                <w:lang w:bidi="bn-BD"/>
              </w:rPr>
            </w:pPr>
            <w:r w:rsidRPr="00076199">
              <w:rPr>
                <w:color w:val="000000"/>
                <w:sz w:val="18"/>
                <w:szCs w:val="18"/>
                <w:lang w:bidi="bn-BD"/>
              </w:rPr>
              <w:t>Copper</w:t>
            </w:r>
          </w:p>
        </w:tc>
        <w:tc>
          <w:tcPr>
            <w:tcW w:w="780" w:type="dxa"/>
            <w:tcBorders>
              <w:top w:val="nil"/>
              <w:left w:val="nil"/>
              <w:bottom w:val="single" w:sz="4" w:space="0" w:color="auto"/>
              <w:right w:val="single" w:sz="4" w:space="0" w:color="auto"/>
            </w:tcBorders>
            <w:shd w:val="clear" w:color="auto" w:fill="auto"/>
            <w:noWrap/>
            <w:vAlign w:val="bottom"/>
          </w:tcPr>
          <w:p w14:paraId="1AB8D4F4" w14:textId="77777777" w:rsidR="00C57A99" w:rsidRPr="00076199" w:rsidRDefault="00C57A99" w:rsidP="00184452">
            <w:pPr>
              <w:jc w:val="center"/>
              <w:rPr>
                <w:color w:val="000000"/>
                <w:sz w:val="18"/>
                <w:szCs w:val="18"/>
                <w:lang w:bidi="bn-BD"/>
              </w:rPr>
            </w:pPr>
            <w:r w:rsidRPr="00076199">
              <w:rPr>
                <w:color w:val="000000"/>
                <w:sz w:val="18"/>
                <w:szCs w:val="18"/>
                <w:lang w:bidi="bn-BD"/>
              </w:rPr>
              <w:t>mg</w:t>
            </w:r>
          </w:p>
        </w:tc>
        <w:tc>
          <w:tcPr>
            <w:tcW w:w="1440" w:type="dxa"/>
            <w:tcBorders>
              <w:top w:val="nil"/>
              <w:left w:val="nil"/>
              <w:bottom w:val="single" w:sz="4" w:space="0" w:color="auto"/>
              <w:right w:val="single" w:sz="4" w:space="0" w:color="auto"/>
            </w:tcBorders>
            <w:shd w:val="clear" w:color="auto" w:fill="auto"/>
            <w:noWrap/>
            <w:vAlign w:val="bottom"/>
          </w:tcPr>
          <w:p w14:paraId="3FCE67E3" w14:textId="77777777" w:rsidR="00C57A99" w:rsidRPr="00076199" w:rsidRDefault="00C57A99" w:rsidP="00184452">
            <w:pPr>
              <w:jc w:val="center"/>
              <w:rPr>
                <w:color w:val="000000"/>
                <w:sz w:val="18"/>
                <w:szCs w:val="18"/>
                <w:lang w:bidi="bn-BD"/>
              </w:rPr>
            </w:pPr>
            <w:r w:rsidRPr="00076199">
              <w:rPr>
                <w:color w:val="000000"/>
                <w:sz w:val="18"/>
                <w:szCs w:val="18"/>
                <w:lang w:bidi="bn-BD"/>
              </w:rPr>
              <w:t>0.56</w:t>
            </w:r>
          </w:p>
        </w:tc>
        <w:tc>
          <w:tcPr>
            <w:tcW w:w="920" w:type="dxa"/>
            <w:tcBorders>
              <w:top w:val="nil"/>
              <w:left w:val="nil"/>
              <w:bottom w:val="single" w:sz="4" w:space="0" w:color="auto"/>
              <w:right w:val="single" w:sz="4" w:space="0" w:color="auto"/>
            </w:tcBorders>
            <w:shd w:val="clear" w:color="auto" w:fill="auto"/>
            <w:noWrap/>
            <w:vAlign w:val="bottom"/>
          </w:tcPr>
          <w:p w14:paraId="6C7441BC" w14:textId="77777777" w:rsidR="00C57A99" w:rsidRPr="00076199" w:rsidRDefault="00C57A99" w:rsidP="00184452">
            <w:pPr>
              <w:jc w:val="center"/>
              <w:rPr>
                <w:color w:val="000000"/>
                <w:sz w:val="18"/>
                <w:szCs w:val="18"/>
                <w:lang w:bidi="bn-BD"/>
              </w:rPr>
            </w:pPr>
            <w:r w:rsidRPr="00076199">
              <w:rPr>
                <w:color w:val="000000"/>
                <w:sz w:val="18"/>
                <w:szCs w:val="18"/>
                <w:lang w:bidi="bn-BD"/>
              </w:rPr>
              <w:t>0.2</w:t>
            </w:r>
          </w:p>
        </w:tc>
        <w:tc>
          <w:tcPr>
            <w:tcW w:w="920" w:type="dxa"/>
            <w:tcBorders>
              <w:top w:val="nil"/>
              <w:left w:val="nil"/>
              <w:bottom w:val="single" w:sz="4" w:space="0" w:color="auto"/>
              <w:right w:val="single" w:sz="4" w:space="0" w:color="auto"/>
            </w:tcBorders>
            <w:shd w:val="clear" w:color="auto" w:fill="auto"/>
            <w:noWrap/>
            <w:vAlign w:val="bottom"/>
          </w:tcPr>
          <w:p w14:paraId="430AB412" w14:textId="77777777" w:rsidR="00C57A99" w:rsidRPr="00076199" w:rsidRDefault="00C57A99" w:rsidP="00184452">
            <w:pPr>
              <w:jc w:val="center"/>
              <w:rPr>
                <w:color w:val="000000"/>
                <w:sz w:val="18"/>
                <w:szCs w:val="18"/>
                <w:lang w:bidi="bn-BD"/>
              </w:rPr>
            </w:pPr>
            <w:r w:rsidRPr="00076199">
              <w:rPr>
                <w:color w:val="000000"/>
                <w:sz w:val="18"/>
                <w:szCs w:val="18"/>
                <w:lang w:bidi="bn-BD"/>
              </w:rPr>
              <w:t>36%</w:t>
            </w:r>
          </w:p>
        </w:tc>
        <w:tc>
          <w:tcPr>
            <w:tcW w:w="1120" w:type="dxa"/>
            <w:tcBorders>
              <w:top w:val="nil"/>
              <w:left w:val="nil"/>
              <w:bottom w:val="single" w:sz="4" w:space="0" w:color="auto"/>
              <w:right w:val="single" w:sz="4" w:space="0" w:color="auto"/>
            </w:tcBorders>
            <w:shd w:val="clear" w:color="auto" w:fill="auto"/>
            <w:noWrap/>
            <w:vAlign w:val="bottom"/>
          </w:tcPr>
          <w:p w14:paraId="0CAAEA3D" w14:textId="77777777" w:rsidR="00C57A99" w:rsidRPr="00076199" w:rsidRDefault="00C57A99" w:rsidP="00184452">
            <w:pPr>
              <w:jc w:val="center"/>
              <w:rPr>
                <w:sz w:val="18"/>
                <w:szCs w:val="18"/>
                <w:lang w:bidi="bn-BD"/>
              </w:rPr>
            </w:pPr>
            <w:r w:rsidRPr="00076199">
              <w:rPr>
                <w:sz w:val="18"/>
                <w:szCs w:val="18"/>
                <w:lang w:bidi="bn-BD"/>
              </w:rPr>
              <w:t>0.34</w:t>
            </w:r>
          </w:p>
        </w:tc>
        <w:tc>
          <w:tcPr>
            <w:tcW w:w="1000" w:type="dxa"/>
            <w:tcBorders>
              <w:top w:val="nil"/>
              <w:left w:val="nil"/>
              <w:bottom w:val="single" w:sz="4" w:space="0" w:color="auto"/>
              <w:right w:val="single" w:sz="4" w:space="0" w:color="auto"/>
            </w:tcBorders>
            <w:shd w:val="clear" w:color="auto" w:fill="auto"/>
            <w:noWrap/>
            <w:vAlign w:val="bottom"/>
          </w:tcPr>
          <w:p w14:paraId="13E8D585" w14:textId="77777777" w:rsidR="00C57A99" w:rsidRPr="00076199" w:rsidRDefault="00C57A99" w:rsidP="00184452">
            <w:pPr>
              <w:jc w:val="center"/>
              <w:rPr>
                <w:color w:val="000000"/>
                <w:sz w:val="18"/>
                <w:szCs w:val="18"/>
                <w:lang w:bidi="bn-BD"/>
              </w:rPr>
            </w:pPr>
            <w:r w:rsidRPr="00076199">
              <w:rPr>
                <w:color w:val="000000"/>
                <w:sz w:val="18"/>
                <w:szCs w:val="18"/>
                <w:lang w:bidi="bn-BD"/>
              </w:rPr>
              <w:t>61%</w:t>
            </w:r>
          </w:p>
        </w:tc>
        <w:tc>
          <w:tcPr>
            <w:tcW w:w="3921" w:type="dxa"/>
            <w:tcBorders>
              <w:top w:val="nil"/>
              <w:left w:val="nil"/>
              <w:bottom w:val="single" w:sz="4" w:space="0" w:color="auto"/>
              <w:right w:val="single" w:sz="4" w:space="0" w:color="auto"/>
            </w:tcBorders>
            <w:shd w:val="clear" w:color="auto" w:fill="auto"/>
            <w:vAlign w:val="bottom"/>
          </w:tcPr>
          <w:p w14:paraId="6653FAFF" w14:textId="77777777" w:rsidR="00C57A99" w:rsidRPr="00076199" w:rsidRDefault="00C57A99" w:rsidP="00184452">
            <w:pPr>
              <w:jc w:val="center"/>
              <w:rPr>
                <w:sz w:val="18"/>
                <w:szCs w:val="18"/>
                <w:lang w:bidi="bn-BD"/>
              </w:rPr>
            </w:pPr>
            <w:r w:rsidRPr="00076199">
              <w:rPr>
                <w:sz w:val="18"/>
                <w:szCs w:val="18"/>
                <w:lang w:bidi="bn-BD"/>
              </w:rPr>
              <w:t>Encapsulated copper sulfate</w:t>
            </w:r>
          </w:p>
        </w:tc>
      </w:tr>
      <w:tr w:rsidR="00C57A99" w:rsidRPr="00076199" w14:paraId="34D13B5E"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73B498A1" w14:textId="77777777" w:rsidR="00C57A99" w:rsidRPr="00076199" w:rsidRDefault="00C57A99" w:rsidP="00184452">
            <w:pPr>
              <w:rPr>
                <w:color w:val="000000"/>
                <w:sz w:val="18"/>
                <w:szCs w:val="18"/>
                <w:lang w:bidi="bn-BD"/>
              </w:rPr>
            </w:pPr>
            <w:r w:rsidRPr="00076199">
              <w:rPr>
                <w:color w:val="000000"/>
                <w:sz w:val="18"/>
                <w:szCs w:val="18"/>
                <w:lang w:bidi="bn-BD"/>
              </w:rPr>
              <w:t>Iodine</w:t>
            </w:r>
          </w:p>
        </w:tc>
        <w:tc>
          <w:tcPr>
            <w:tcW w:w="780" w:type="dxa"/>
            <w:tcBorders>
              <w:top w:val="nil"/>
              <w:left w:val="nil"/>
              <w:bottom w:val="single" w:sz="4" w:space="0" w:color="auto"/>
              <w:right w:val="single" w:sz="4" w:space="0" w:color="auto"/>
            </w:tcBorders>
            <w:shd w:val="clear" w:color="auto" w:fill="auto"/>
            <w:noWrap/>
            <w:vAlign w:val="bottom"/>
          </w:tcPr>
          <w:p w14:paraId="72504C79" w14:textId="77777777" w:rsidR="00C57A99" w:rsidRPr="00076199" w:rsidRDefault="00C57A99" w:rsidP="00184452">
            <w:pPr>
              <w:jc w:val="center"/>
              <w:rPr>
                <w:color w:val="000000"/>
                <w:sz w:val="18"/>
                <w:szCs w:val="18"/>
                <w:lang w:bidi="bn-BD"/>
              </w:rPr>
            </w:pPr>
            <w:r w:rsidRPr="00076199">
              <w:rPr>
                <w:color w:val="000000"/>
                <w:sz w:val="18"/>
                <w:szCs w:val="18"/>
                <w:lang w:bidi="bn-BD"/>
              </w:rPr>
              <w:t>μg</w:t>
            </w:r>
          </w:p>
        </w:tc>
        <w:tc>
          <w:tcPr>
            <w:tcW w:w="1440" w:type="dxa"/>
            <w:tcBorders>
              <w:top w:val="nil"/>
              <w:left w:val="nil"/>
              <w:bottom w:val="single" w:sz="4" w:space="0" w:color="auto"/>
              <w:right w:val="single" w:sz="4" w:space="0" w:color="auto"/>
            </w:tcBorders>
            <w:shd w:val="clear" w:color="auto" w:fill="auto"/>
            <w:noWrap/>
            <w:vAlign w:val="bottom"/>
          </w:tcPr>
          <w:p w14:paraId="0D92C50E" w14:textId="77777777" w:rsidR="00C57A99" w:rsidRPr="00076199" w:rsidRDefault="00C57A99" w:rsidP="00184452">
            <w:pPr>
              <w:jc w:val="center"/>
              <w:rPr>
                <w:color w:val="000000"/>
                <w:sz w:val="18"/>
                <w:szCs w:val="18"/>
                <w:lang w:bidi="bn-BD"/>
              </w:rPr>
            </w:pPr>
            <w:r w:rsidRPr="00076199">
              <w:rPr>
                <w:color w:val="000000"/>
                <w:sz w:val="18"/>
                <w:szCs w:val="18"/>
                <w:lang w:bidi="bn-BD"/>
              </w:rPr>
              <w:t>90</w:t>
            </w:r>
          </w:p>
        </w:tc>
        <w:tc>
          <w:tcPr>
            <w:tcW w:w="920" w:type="dxa"/>
            <w:tcBorders>
              <w:top w:val="nil"/>
              <w:left w:val="nil"/>
              <w:bottom w:val="single" w:sz="4" w:space="0" w:color="auto"/>
              <w:right w:val="single" w:sz="4" w:space="0" w:color="auto"/>
            </w:tcBorders>
            <w:shd w:val="clear" w:color="auto" w:fill="auto"/>
            <w:noWrap/>
            <w:vAlign w:val="bottom"/>
          </w:tcPr>
          <w:p w14:paraId="529E70BE" w14:textId="77777777" w:rsidR="00C57A99" w:rsidRPr="00076199" w:rsidRDefault="00C57A99" w:rsidP="00184452">
            <w:pPr>
              <w:jc w:val="center"/>
              <w:rPr>
                <w:color w:val="000000"/>
                <w:sz w:val="18"/>
                <w:szCs w:val="18"/>
                <w:lang w:bidi="bn-BD"/>
              </w:rPr>
            </w:pPr>
            <w:r w:rsidRPr="00076199">
              <w:rPr>
                <w:color w:val="000000"/>
                <w:sz w:val="18"/>
                <w:szCs w:val="18"/>
                <w:lang w:bidi="bn-BD"/>
              </w:rPr>
              <w:t>90</w:t>
            </w:r>
          </w:p>
        </w:tc>
        <w:tc>
          <w:tcPr>
            <w:tcW w:w="920" w:type="dxa"/>
            <w:tcBorders>
              <w:top w:val="nil"/>
              <w:left w:val="nil"/>
              <w:bottom w:val="single" w:sz="4" w:space="0" w:color="auto"/>
              <w:right w:val="single" w:sz="4" w:space="0" w:color="auto"/>
            </w:tcBorders>
            <w:shd w:val="clear" w:color="auto" w:fill="auto"/>
            <w:noWrap/>
            <w:vAlign w:val="bottom"/>
          </w:tcPr>
          <w:p w14:paraId="23580DE1" w14:textId="77777777" w:rsidR="00C57A99" w:rsidRPr="00076199" w:rsidRDefault="00C57A99" w:rsidP="00184452">
            <w:pPr>
              <w:jc w:val="center"/>
              <w:rPr>
                <w:color w:val="000000"/>
                <w:sz w:val="18"/>
                <w:szCs w:val="18"/>
                <w:lang w:bidi="bn-BD"/>
              </w:rPr>
            </w:pPr>
            <w:r w:rsidRPr="00076199">
              <w:rPr>
                <w:color w:val="000000"/>
                <w:sz w:val="18"/>
                <w:szCs w:val="18"/>
                <w:lang w:bidi="bn-BD"/>
              </w:rPr>
              <w:t>100%</w:t>
            </w:r>
          </w:p>
        </w:tc>
        <w:tc>
          <w:tcPr>
            <w:tcW w:w="1120" w:type="dxa"/>
            <w:tcBorders>
              <w:top w:val="nil"/>
              <w:left w:val="nil"/>
              <w:bottom w:val="single" w:sz="4" w:space="0" w:color="auto"/>
              <w:right w:val="single" w:sz="4" w:space="0" w:color="auto"/>
            </w:tcBorders>
            <w:shd w:val="clear" w:color="auto" w:fill="auto"/>
            <w:noWrap/>
            <w:vAlign w:val="bottom"/>
          </w:tcPr>
          <w:p w14:paraId="041936F3" w14:textId="77777777" w:rsidR="00C57A99" w:rsidRPr="00076199" w:rsidRDefault="00C57A99" w:rsidP="00184452">
            <w:pPr>
              <w:jc w:val="center"/>
              <w:rPr>
                <w:sz w:val="18"/>
                <w:szCs w:val="18"/>
                <w:lang w:bidi="bn-BD"/>
              </w:rPr>
            </w:pPr>
            <w:r w:rsidRPr="00076199">
              <w:rPr>
                <w:sz w:val="18"/>
                <w:szCs w:val="18"/>
                <w:lang w:bidi="bn-BD"/>
              </w:rPr>
              <w:t>90</w:t>
            </w:r>
          </w:p>
        </w:tc>
        <w:tc>
          <w:tcPr>
            <w:tcW w:w="1000" w:type="dxa"/>
            <w:tcBorders>
              <w:top w:val="nil"/>
              <w:left w:val="nil"/>
              <w:bottom w:val="single" w:sz="4" w:space="0" w:color="auto"/>
              <w:right w:val="single" w:sz="4" w:space="0" w:color="auto"/>
            </w:tcBorders>
            <w:shd w:val="clear" w:color="auto" w:fill="auto"/>
            <w:noWrap/>
            <w:vAlign w:val="bottom"/>
          </w:tcPr>
          <w:p w14:paraId="565DC352" w14:textId="77777777" w:rsidR="00C57A99" w:rsidRPr="00076199" w:rsidRDefault="00C57A99" w:rsidP="00184452">
            <w:pPr>
              <w:jc w:val="center"/>
              <w:rPr>
                <w:color w:val="000000"/>
                <w:sz w:val="18"/>
                <w:szCs w:val="18"/>
                <w:lang w:bidi="bn-BD"/>
              </w:rPr>
            </w:pPr>
            <w:r w:rsidRPr="00076199">
              <w:rPr>
                <w:color w:val="000000"/>
                <w:sz w:val="18"/>
                <w:szCs w:val="18"/>
                <w:lang w:bidi="bn-BD"/>
              </w:rPr>
              <w:t>100%</w:t>
            </w:r>
          </w:p>
        </w:tc>
        <w:tc>
          <w:tcPr>
            <w:tcW w:w="3921" w:type="dxa"/>
            <w:tcBorders>
              <w:top w:val="nil"/>
              <w:left w:val="nil"/>
              <w:bottom w:val="single" w:sz="4" w:space="0" w:color="auto"/>
              <w:right w:val="single" w:sz="4" w:space="0" w:color="auto"/>
            </w:tcBorders>
            <w:shd w:val="clear" w:color="auto" w:fill="auto"/>
            <w:vAlign w:val="bottom"/>
          </w:tcPr>
          <w:p w14:paraId="661AFFB9" w14:textId="77777777" w:rsidR="00C57A99" w:rsidRPr="00076199" w:rsidRDefault="00C57A99" w:rsidP="00184452">
            <w:pPr>
              <w:jc w:val="center"/>
              <w:rPr>
                <w:color w:val="000000"/>
                <w:sz w:val="18"/>
                <w:szCs w:val="18"/>
                <w:lang w:bidi="bn-BD"/>
              </w:rPr>
            </w:pPr>
            <w:r w:rsidRPr="00076199">
              <w:rPr>
                <w:color w:val="000000"/>
                <w:sz w:val="18"/>
                <w:szCs w:val="18"/>
                <w:lang w:bidi="bn-BD"/>
              </w:rPr>
              <w:t>Potassium iodate</w:t>
            </w:r>
          </w:p>
        </w:tc>
      </w:tr>
      <w:tr w:rsidR="00C57A99" w:rsidRPr="00076199" w14:paraId="29D68E4B"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59DF52D9" w14:textId="77777777" w:rsidR="00C57A99" w:rsidRPr="00076199" w:rsidRDefault="00C57A99" w:rsidP="00184452">
            <w:pPr>
              <w:rPr>
                <w:color w:val="000000"/>
                <w:sz w:val="18"/>
                <w:szCs w:val="18"/>
                <w:lang w:bidi="bn-BD"/>
              </w:rPr>
            </w:pPr>
            <w:r w:rsidRPr="00076199">
              <w:rPr>
                <w:color w:val="000000"/>
                <w:sz w:val="18"/>
                <w:szCs w:val="18"/>
                <w:lang w:bidi="bn-BD"/>
              </w:rPr>
              <w:t>Iron</w:t>
            </w:r>
          </w:p>
        </w:tc>
        <w:tc>
          <w:tcPr>
            <w:tcW w:w="780" w:type="dxa"/>
            <w:tcBorders>
              <w:top w:val="nil"/>
              <w:left w:val="nil"/>
              <w:bottom w:val="single" w:sz="4" w:space="0" w:color="auto"/>
              <w:right w:val="single" w:sz="4" w:space="0" w:color="auto"/>
            </w:tcBorders>
            <w:shd w:val="clear" w:color="auto" w:fill="auto"/>
            <w:noWrap/>
            <w:vAlign w:val="bottom"/>
          </w:tcPr>
          <w:p w14:paraId="677A3688" w14:textId="77777777" w:rsidR="00C57A99" w:rsidRPr="00076199" w:rsidRDefault="00C57A99" w:rsidP="00184452">
            <w:pPr>
              <w:jc w:val="center"/>
              <w:rPr>
                <w:color w:val="000000"/>
                <w:sz w:val="18"/>
                <w:szCs w:val="18"/>
                <w:lang w:bidi="bn-BD"/>
              </w:rPr>
            </w:pPr>
            <w:r w:rsidRPr="00076199">
              <w:rPr>
                <w:color w:val="000000"/>
                <w:sz w:val="18"/>
                <w:szCs w:val="18"/>
                <w:lang w:bidi="bn-BD"/>
              </w:rPr>
              <w:t>mg</w:t>
            </w:r>
          </w:p>
        </w:tc>
        <w:tc>
          <w:tcPr>
            <w:tcW w:w="1440" w:type="dxa"/>
            <w:tcBorders>
              <w:top w:val="nil"/>
              <w:left w:val="nil"/>
              <w:bottom w:val="single" w:sz="4" w:space="0" w:color="auto"/>
              <w:right w:val="single" w:sz="4" w:space="0" w:color="auto"/>
            </w:tcBorders>
            <w:shd w:val="clear" w:color="auto" w:fill="auto"/>
            <w:noWrap/>
            <w:vAlign w:val="bottom"/>
          </w:tcPr>
          <w:p w14:paraId="568AE83B" w14:textId="77777777" w:rsidR="00C57A99" w:rsidRPr="00076199" w:rsidRDefault="00C57A99" w:rsidP="00184452">
            <w:pPr>
              <w:jc w:val="center"/>
              <w:rPr>
                <w:color w:val="000000"/>
                <w:sz w:val="18"/>
                <w:szCs w:val="18"/>
                <w:lang w:bidi="bn-BD"/>
              </w:rPr>
            </w:pPr>
            <w:r w:rsidRPr="00076199">
              <w:rPr>
                <w:color w:val="000000"/>
                <w:sz w:val="18"/>
                <w:szCs w:val="18"/>
                <w:lang w:bidi="bn-BD"/>
              </w:rPr>
              <w:t>11.6</w:t>
            </w:r>
          </w:p>
        </w:tc>
        <w:tc>
          <w:tcPr>
            <w:tcW w:w="920" w:type="dxa"/>
            <w:tcBorders>
              <w:top w:val="nil"/>
              <w:left w:val="nil"/>
              <w:bottom w:val="single" w:sz="4" w:space="0" w:color="auto"/>
              <w:right w:val="single" w:sz="4" w:space="0" w:color="auto"/>
            </w:tcBorders>
            <w:shd w:val="clear" w:color="auto" w:fill="auto"/>
            <w:noWrap/>
            <w:vAlign w:val="bottom"/>
          </w:tcPr>
          <w:p w14:paraId="29FBFDB2" w14:textId="77777777" w:rsidR="00C57A99" w:rsidRPr="00076199" w:rsidRDefault="00C57A99" w:rsidP="00184452">
            <w:pPr>
              <w:jc w:val="center"/>
              <w:rPr>
                <w:color w:val="000000"/>
                <w:sz w:val="18"/>
                <w:szCs w:val="18"/>
                <w:lang w:bidi="bn-BD"/>
              </w:rPr>
            </w:pPr>
            <w:r w:rsidRPr="00076199">
              <w:rPr>
                <w:color w:val="000000"/>
                <w:sz w:val="18"/>
                <w:szCs w:val="18"/>
                <w:lang w:bidi="bn-BD"/>
              </w:rPr>
              <w:t>9</w:t>
            </w:r>
          </w:p>
        </w:tc>
        <w:tc>
          <w:tcPr>
            <w:tcW w:w="920" w:type="dxa"/>
            <w:tcBorders>
              <w:top w:val="nil"/>
              <w:left w:val="nil"/>
              <w:bottom w:val="single" w:sz="4" w:space="0" w:color="auto"/>
              <w:right w:val="single" w:sz="4" w:space="0" w:color="auto"/>
            </w:tcBorders>
            <w:shd w:val="clear" w:color="auto" w:fill="auto"/>
            <w:noWrap/>
            <w:vAlign w:val="bottom"/>
          </w:tcPr>
          <w:p w14:paraId="43405C79" w14:textId="77777777" w:rsidR="00C57A99" w:rsidRPr="00076199" w:rsidRDefault="00C57A99" w:rsidP="00184452">
            <w:pPr>
              <w:jc w:val="center"/>
              <w:rPr>
                <w:color w:val="000000"/>
                <w:sz w:val="18"/>
                <w:szCs w:val="18"/>
                <w:lang w:bidi="bn-BD"/>
              </w:rPr>
            </w:pPr>
            <w:r w:rsidRPr="00076199">
              <w:rPr>
                <w:color w:val="000000"/>
                <w:sz w:val="18"/>
                <w:szCs w:val="18"/>
                <w:lang w:bidi="bn-BD"/>
              </w:rPr>
              <w:t>78%</w:t>
            </w:r>
          </w:p>
        </w:tc>
        <w:tc>
          <w:tcPr>
            <w:tcW w:w="1120" w:type="dxa"/>
            <w:tcBorders>
              <w:top w:val="nil"/>
              <w:left w:val="nil"/>
              <w:bottom w:val="single" w:sz="4" w:space="0" w:color="auto"/>
              <w:right w:val="single" w:sz="4" w:space="0" w:color="auto"/>
            </w:tcBorders>
            <w:shd w:val="clear" w:color="auto" w:fill="auto"/>
            <w:noWrap/>
            <w:vAlign w:val="bottom"/>
          </w:tcPr>
          <w:p w14:paraId="17285A63" w14:textId="77777777" w:rsidR="00C57A99" w:rsidRPr="00076199" w:rsidRDefault="00C57A99" w:rsidP="00184452">
            <w:pPr>
              <w:jc w:val="center"/>
              <w:rPr>
                <w:sz w:val="18"/>
                <w:szCs w:val="18"/>
                <w:lang w:bidi="bn-BD"/>
              </w:rPr>
            </w:pPr>
            <w:r w:rsidRPr="00076199">
              <w:rPr>
                <w:sz w:val="18"/>
                <w:szCs w:val="18"/>
                <w:lang w:bidi="bn-BD"/>
              </w:rPr>
              <w:t>6</w:t>
            </w:r>
          </w:p>
        </w:tc>
        <w:tc>
          <w:tcPr>
            <w:tcW w:w="1000" w:type="dxa"/>
            <w:tcBorders>
              <w:top w:val="nil"/>
              <w:left w:val="nil"/>
              <w:bottom w:val="single" w:sz="4" w:space="0" w:color="auto"/>
              <w:right w:val="single" w:sz="4" w:space="0" w:color="auto"/>
            </w:tcBorders>
            <w:shd w:val="clear" w:color="auto" w:fill="auto"/>
            <w:noWrap/>
            <w:vAlign w:val="bottom"/>
          </w:tcPr>
          <w:p w14:paraId="022045EF" w14:textId="77777777" w:rsidR="00C57A99" w:rsidRPr="00076199" w:rsidRDefault="00C57A99" w:rsidP="00184452">
            <w:pPr>
              <w:jc w:val="center"/>
              <w:rPr>
                <w:color w:val="000000"/>
                <w:sz w:val="18"/>
                <w:szCs w:val="18"/>
                <w:lang w:bidi="bn-BD"/>
              </w:rPr>
            </w:pPr>
            <w:r w:rsidRPr="00076199">
              <w:rPr>
                <w:color w:val="000000"/>
                <w:sz w:val="18"/>
                <w:szCs w:val="18"/>
                <w:lang w:bidi="bn-BD"/>
              </w:rPr>
              <w:t>52%</w:t>
            </w:r>
          </w:p>
        </w:tc>
        <w:tc>
          <w:tcPr>
            <w:tcW w:w="3921" w:type="dxa"/>
            <w:tcBorders>
              <w:top w:val="nil"/>
              <w:left w:val="nil"/>
              <w:bottom w:val="single" w:sz="4" w:space="0" w:color="auto"/>
              <w:right w:val="single" w:sz="4" w:space="0" w:color="auto"/>
            </w:tcBorders>
            <w:shd w:val="clear" w:color="auto" w:fill="auto"/>
            <w:vAlign w:val="bottom"/>
          </w:tcPr>
          <w:p w14:paraId="2B279D9E" w14:textId="77777777" w:rsidR="00C57A99" w:rsidRPr="00076199" w:rsidRDefault="00C57A99" w:rsidP="00184452">
            <w:pPr>
              <w:jc w:val="center"/>
              <w:rPr>
                <w:color w:val="000000"/>
                <w:sz w:val="18"/>
                <w:szCs w:val="18"/>
                <w:lang w:bidi="bn-BD"/>
              </w:rPr>
            </w:pPr>
            <w:r w:rsidRPr="00076199">
              <w:rPr>
                <w:color w:val="000000"/>
                <w:sz w:val="18"/>
                <w:szCs w:val="18"/>
                <w:lang w:bidi="bn-BD"/>
              </w:rPr>
              <w:t>Encapsulated ferrous sulfate</w:t>
            </w:r>
          </w:p>
        </w:tc>
      </w:tr>
      <w:tr w:rsidR="00C57A99" w:rsidRPr="00076199" w14:paraId="09FDA9E8"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271DA033" w14:textId="77777777" w:rsidR="00C57A99" w:rsidRPr="00076199" w:rsidRDefault="00C57A99" w:rsidP="00184452">
            <w:pPr>
              <w:rPr>
                <w:color w:val="000000"/>
                <w:sz w:val="18"/>
                <w:szCs w:val="18"/>
                <w:lang w:bidi="bn-BD"/>
              </w:rPr>
            </w:pPr>
            <w:r w:rsidRPr="00076199">
              <w:rPr>
                <w:color w:val="000000"/>
                <w:sz w:val="18"/>
                <w:szCs w:val="18"/>
                <w:lang w:bidi="bn-BD"/>
              </w:rPr>
              <w:t>Magnesium</w:t>
            </w:r>
          </w:p>
        </w:tc>
        <w:tc>
          <w:tcPr>
            <w:tcW w:w="780" w:type="dxa"/>
            <w:tcBorders>
              <w:top w:val="nil"/>
              <w:left w:val="nil"/>
              <w:bottom w:val="single" w:sz="4" w:space="0" w:color="auto"/>
              <w:right w:val="single" w:sz="4" w:space="0" w:color="auto"/>
            </w:tcBorders>
            <w:shd w:val="clear" w:color="auto" w:fill="auto"/>
            <w:noWrap/>
            <w:vAlign w:val="bottom"/>
          </w:tcPr>
          <w:p w14:paraId="36978CE9" w14:textId="77777777" w:rsidR="00C57A99" w:rsidRPr="00076199" w:rsidRDefault="00C57A99" w:rsidP="00184452">
            <w:pPr>
              <w:jc w:val="center"/>
              <w:rPr>
                <w:color w:val="000000"/>
                <w:sz w:val="18"/>
                <w:szCs w:val="18"/>
                <w:lang w:bidi="bn-BD"/>
              </w:rPr>
            </w:pPr>
            <w:r w:rsidRPr="00076199">
              <w:rPr>
                <w:color w:val="000000"/>
                <w:sz w:val="18"/>
                <w:szCs w:val="18"/>
                <w:lang w:bidi="bn-BD"/>
              </w:rPr>
              <w:t>mg</w:t>
            </w:r>
          </w:p>
        </w:tc>
        <w:tc>
          <w:tcPr>
            <w:tcW w:w="1440" w:type="dxa"/>
            <w:tcBorders>
              <w:top w:val="nil"/>
              <w:left w:val="nil"/>
              <w:bottom w:val="single" w:sz="4" w:space="0" w:color="auto"/>
              <w:right w:val="single" w:sz="4" w:space="0" w:color="auto"/>
            </w:tcBorders>
            <w:shd w:val="clear" w:color="auto" w:fill="auto"/>
            <w:noWrap/>
            <w:vAlign w:val="bottom"/>
          </w:tcPr>
          <w:p w14:paraId="6F058BF3" w14:textId="77777777" w:rsidR="00C57A99" w:rsidRPr="00076199" w:rsidRDefault="00C57A99" w:rsidP="00184452">
            <w:pPr>
              <w:jc w:val="center"/>
              <w:rPr>
                <w:color w:val="000000"/>
                <w:sz w:val="18"/>
                <w:szCs w:val="18"/>
                <w:lang w:bidi="bn-BD"/>
              </w:rPr>
            </w:pPr>
            <w:r w:rsidRPr="00076199">
              <w:rPr>
                <w:color w:val="000000"/>
                <w:sz w:val="18"/>
                <w:szCs w:val="18"/>
                <w:lang w:bidi="bn-BD"/>
              </w:rPr>
              <w:t>60</w:t>
            </w:r>
          </w:p>
        </w:tc>
        <w:tc>
          <w:tcPr>
            <w:tcW w:w="920" w:type="dxa"/>
            <w:tcBorders>
              <w:top w:val="nil"/>
              <w:left w:val="nil"/>
              <w:bottom w:val="single" w:sz="4" w:space="0" w:color="auto"/>
              <w:right w:val="single" w:sz="4" w:space="0" w:color="auto"/>
            </w:tcBorders>
            <w:shd w:val="clear" w:color="auto" w:fill="auto"/>
            <w:noWrap/>
            <w:vAlign w:val="bottom"/>
          </w:tcPr>
          <w:p w14:paraId="42D6EA27" w14:textId="77777777" w:rsidR="00C57A99" w:rsidRPr="00076199" w:rsidRDefault="00C57A99" w:rsidP="00184452">
            <w:pPr>
              <w:jc w:val="center"/>
              <w:rPr>
                <w:color w:val="000000"/>
                <w:sz w:val="18"/>
                <w:szCs w:val="18"/>
                <w:lang w:bidi="bn-BD"/>
              </w:rPr>
            </w:pPr>
            <w:r w:rsidRPr="00076199">
              <w:rPr>
                <w:color w:val="000000"/>
                <w:sz w:val="18"/>
                <w:szCs w:val="18"/>
                <w:lang w:bidi="bn-BD"/>
              </w:rPr>
              <w:t>16</w:t>
            </w:r>
          </w:p>
        </w:tc>
        <w:tc>
          <w:tcPr>
            <w:tcW w:w="920" w:type="dxa"/>
            <w:tcBorders>
              <w:top w:val="nil"/>
              <w:left w:val="nil"/>
              <w:bottom w:val="single" w:sz="4" w:space="0" w:color="auto"/>
              <w:right w:val="single" w:sz="4" w:space="0" w:color="auto"/>
            </w:tcBorders>
            <w:shd w:val="clear" w:color="auto" w:fill="auto"/>
            <w:noWrap/>
            <w:vAlign w:val="bottom"/>
          </w:tcPr>
          <w:p w14:paraId="49E1C431" w14:textId="77777777" w:rsidR="00C57A99" w:rsidRPr="00076199" w:rsidRDefault="00C57A99" w:rsidP="00184452">
            <w:pPr>
              <w:jc w:val="center"/>
              <w:rPr>
                <w:color w:val="000000"/>
                <w:sz w:val="18"/>
                <w:szCs w:val="18"/>
                <w:lang w:bidi="bn-BD"/>
              </w:rPr>
            </w:pPr>
            <w:r w:rsidRPr="00076199">
              <w:rPr>
                <w:color w:val="000000"/>
                <w:sz w:val="18"/>
                <w:szCs w:val="18"/>
                <w:lang w:bidi="bn-BD"/>
              </w:rPr>
              <w:t>27%</w:t>
            </w:r>
          </w:p>
        </w:tc>
        <w:tc>
          <w:tcPr>
            <w:tcW w:w="1120" w:type="dxa"/>
            <w:tcBorders>
              <w:top w:val="nil"/>
              <w:left w:val="nil"/>
              <w:bottom w:val="single" w:sz="4" w:space="0" w:color="auto"/>
              <w:right w:val="single" w:sz="4" w:space="0" w:color="auto"/>
            </w:tcBorders>
            <w:shd w:val="clear" w:color="auto" w:fill="auto"/>
            <w:noWrap/>
            <w:vAlign w:val="bottom"/>
          </w:tcPr>
          <w:p w14:paraId="75306676" w14:textId="77777777" w:rsidR="00C57A99" w:rsidRPr="00076199" w:rsidRDefault="00C57A99" w:rsidP="00184452">
            <w:pPr>
              <w:jc w:val="center"/>
              <w:rPr>
                <w:sz w:val="18"/>
                <w:szCs w:val="18"/>
                <w:lang w:bidi="bn-BD"/>
              </w:rPr>
            </w:pPr>
            <w:r w:rsidRPr="00076199">
              <w:rPr>
                <w:sz w:val="18"/>
                <w:szCs w:val="18"/>
                <w:lang w:bidi="bn-BD"/>
              </w:rPr>
              <w:t>40</w:t>
            </w:r>
          </w:p>
        </w:tc>
        <w:tc>
          <w:tcPr>
            <w:tcW w:w="1000" w:type="dxa"/>
            <w:tcBorders>
              <w:top w:val="nil"/>
              <w:left w:val="nil"/>
              <w:bottom w:val="single" w:sz="4" w:space="0" w:color="auto"/>
              <w:right w:val="single" w:sz="4" w:space="0" w:color="auto"/>
            </w:tcBorders>
            <w:shd w:val="clear" w:color="auto" w:fill="auto"/>
            <w:noWrap/>
            <w:vAlign w:val="bottom"/>
          </w:tcPr>
          <w:p w14:paraId="5CD7B4D3" w14:textId="77777777" w:rsidR="00C57A99" w:rsidRPr="00076199" w:rsidRDefault="00C57A99" w:rsidP="00184452">
            <w:pPr>
              <w:jc w:val="center"/>
              <w:rPr>
                <w:color w:val="000000"/>
                <w:sz w:val="18"/>
                <w:szCs w:val="18"/>
                <w:lang w:bidi="bn-BD"/>
              </w:rPr>
            </w:pPr>
            <w:r w:rsidRPr="00076199">
              <w:rPr>
                <w:color w:val="000000"/>
                <w:sz w:val="18"/>
                <w:szCs w:val="18"/>
                <w:lang w:bidi="bn-BD"/>
              </w:rPr>
              <w:t>67%</w:t>
            </w:r>
          </w:p>
        </w:tc>
        <w:tc>
          <w:tcPr>
            <w:tcW w:w="3921" w:type="dxa"/>
            <w:tcBorders>
              <w:top w:val="nil"/>
              <w:left w:val="nil"/>
              <w:bottom w:val="single" w:sz="4" w:space="0" w:color="auto"/>
              <w:right w:val="single" w:sz="4" w:space="0" w:color="auto"/>
            </w:tcBorders>
            <w:shd w:val="clear" w:color="auto" w:fill="auto"/>
            <w:vAlign w:val="bottom"/>
          </w:tcPr>
          <w:p w14:paraId="5A40FB83" w14:textId="77777777" w:rsidR="00C57A99" w:rsidRPr="00076199" w:rsidRDefault="00C57A99" w:rsidP="00184452">
            <w:pPr>
              <w:jc w:val="center"/>
              <w:rPr>
                <w:color w:val="000000"/>
                <w:sz w:val="18"/>
                <w:szCs w:val="18"/>
                <w:lang w:bidi="bn-BD"/>
              </w:rPr>
            </w:pPr>
            <w:r w:rsidRPr="00076199">
              <w:rPr>
                <w:color w:val="000000"/>
                <w:sz w:val="18"/>
                <w:szCs w:val="18"/>
                <w:lang w:bidi="bn-BD"/>
              </w:rPr>
              <w:t>Magnesium citrate</w:t>
            </w:r>
          </w:p>
        </w:tc>
      </w:tr>
      <w:tr w:rsidR="00C57A99" w:rsidRPr="00076199" w14:paraId="57AF9543"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636BF089" w14:textId="77777777" w:rsidR="00C57A99" w:rsidRPr="00076199" w:rsidRDefault="00C57A99" w:rsidP="00184452">
            <w:pPr>
              <w:rPr>
                <w:color w:val="000000"/>
                <w:sz w:val="18"/>
                <w:szCs w:val="18"/>
                <w:lang w:bidi="bn-BD"/>
              </w:rPr>
            </w:pPr>
            <w:r w:rsidRPr="00076199">
              <w:rPr>
                <w:color w:val="000000"/>
                <w:sz w:val="18"/>
                <w:szCs w:val="18"/>
                <w:lang w:bidi="bn-BD"/>
              </w:rPr>
              <w:t>Manganese</w:t>
            </w:r>
          </w:p>
        </w:tc>
        <w:tc>
          <w:tcPr>
            <w:tcW w:w="780" w:type="dxa"/>
            <w:tcBorders>
              <w:top w:val="nil"/>
              <w:left w:val="nil"/>
              <w:bottom w:val="single" w:sz="4" w:space="0" w:color="auto"/>
              <w:right w:val="single" w:sz="4" w:space="0" w:color="auto"/>
            </w:tcBorders>
            <w:shd w:val="clear" w:color="auto" w:fill="auto"/>
            <w:noWrap/>
            <w:vAlign w:val="bottom"/>
          </w:tcPr>
          <w:p w14:paraId="3EF7AE02" w14:textId="77777777" w:rsidR="00C57A99" w:rsidRPr="00076199" w:rsidRDefault="00C57A99" w:rsidP="00184452">
            <w:pPr>
              <w:jc w:val="center"/>
              <w:rPr>
                <w:color w:val="000000"/>
                <w:sz w:val="18"/>
                <w:szCs w:val="18"/>
                <w:lang w:bidi="bn-BD"/>
              </w:rPr>
            </w:pPr>
            <w:r w:rsidRPr="00076199">
              <w:rPr>
                <w:color w:val="000000"/>
                <w:sz w:val="18"/>
                <w:szCs w:val="18"/>
                <w:lang w:bidi="bn-BD"/>
              </w:rPr>
              <w:t>mg</w:t>
            </w:r>
          </w:p>
        </w:tc>
        <w:tc>
          <w:tcPr>
            <w:tcW w:w="1440" w:type="dxa"/>
            <w:tcBorders>
              <w:top w:val="nil"/>
              <w:left w:val="nil"/>
              <w:bottom w:val="single" w:sz="4" w:space="0" w:color="auto"/>
              <w:right w:val="single" w:sz="4" w:space="0" w:color="auto"/>
            </w:tcBorders>
            <w:shd w:val="clear" w:color="auto" w:fill="auto"/>
            <w:noWrap/>
            <w:vAlign w:val="bottom"/>
          </w:tcPr>
          <w:p w14:paraId="3EDB4E54" w14:textId="77777777" w:rsidR="00C57A99" w:rsidRPr="00076199" w:rsidRDefault="00C57A99" w:rsidP="00184452">
            <w:pPr>
              <w:jc w:val="center"/>
              <w:rPr>
                <w:color w:val="000000"/>
                <w:sz w:val="18"/>
                <w:szCs w:val="18"/>
                <w:lang w:bidi="bn-BD"/>
              </w:rPr>
            </w:pPr>
            <w:r w:rsidRPr="00076199">
              <w:rPr>
                <w:color w:val="000000"/>
                <w:sz w:val="18"/>
                <w:szCs w:val="18"/>
                <w:lang w:bidi="bn-BD"/>
              </w:rPr>
              <w:t>1.2</w:t>
            </w:r>
          </w:p>
        </w:tc>
        <w:tc>
          <w:tcPr>
            <w:tcW w:w="920" w:type="dxa"/>
            <w:tcBorders>
              <w:top w:val="nil"/>
              <w:left w:val="nil"/>
              <w:bottom w:val="single" w:sz="4" w:space="0" w:color="auto"/>
              <w:right w:val="single" w:sz="4" w:space="0" w:color="auto"/>
            </w:tcBorders>
            <w:shd w:val="clear" w:color="auto" w:fill="auto"/>
            <w:noWrap/>
            <w:vAlign w:val="bottom"/>
          </w:tcPr>
          <w:p w14:paraId="7E58D0EB" w14:textId="77777777" w:rsidR="00C57A99" w:rsidRPr="00076199" w:rsidRDefault="00C57A99" w:rsidP="00184452">
            <w:pPr>
              <w:jc w:val="center"/>
              <w:rPr>
                <w:color w:val="000000"/>
                <w:sz w:val="18"/>
                <w:szCs w:val="18"/>
                <w:lang w:bidi="bn-BD"/>
              </w:rPr>
            </w:pPr>
            <w:r w:rsidRPr="00076199">
              <w:rPr>
                <w:color w:val="000000"/>
                <w:sz w:val="18"/>
                <w:szCs w:val="18"/>
                <w:lang w:bidi="bn-BD"/>
              </w:rPr>
              <w:t>0.08</w:t>
            </w:r>
          </w:p>
        </w:tc>
        <w:tc>
          <w:tcPr>
            <w:tcW w:w="920" w:type="dxa"/>
            <w:tcBorders>
              <w:top w:val="nil"/>
              <w:left w:val="nil"/>
              <w:bottom w:val="single" w:sz="4" w:space="0" w:color="auto"/>
              <w:right w:val="single" w:sz="4" w:space="0" w:color="auto"/>
            </w:tcBorders>
            <w:shd w:val="clear" w:color="auto" w:fill="auto"/>
            <w:noWrap/>
            <w:vAlign w:val="bottom"/>
          </w:tcPr>
          <w:p w14:paraId="3053B07F" w14:textId="77777777" w:rsidR="00C57A99" w:rsidRPr="00076199" w:rsidRDefault="00C57A99" w:rsidP="00184452">
            <w:pPr>
              <w:jc w:val="center"/>
              <w:rPr>
                <w:color w:val="000000"/>
                <w:sz w:val="18"/>
                <w:szCs w:val="18"/>
                <w:lang w:bidi="bn-BD"/>
              </w:rPr>
            </w:pPr>
            <w:r w:rsidRPr="00076199">
              <w:rPr>
                <w:color w:val="000000"/>
                <w:sz w:val="18"/>
                <w:szCs w:val="18"/>
                <w:lang w:bidi="bn-BD"/>
              </w:rPr>
              <w:t>7%</w:t>
            </w:r>
          </w:p>
        </w:tc>
        <w:tc>
          <w:tcPr>
            <w:tcW w:w="1120" w:type="dxa"/>
            <w:tcBorders>
              <w:top w:val="nil"/>
              <w:left w:val="nil"/>
              <w:bottom w:val="single" w:sz="4" w:space="0" w:color="auto"/>
              <w:right w:val="single" w:sz="4" w:space="0" w:color="auto"/>
            </w:tcBorders>
            <w:shd w:val="clear" w:color="auto" w:fill="auto"/>
            <w:noWrap/>
            <w:vAlign w:val="bottom"/>
          </w:tcPr>
          <w:p w14:paraId="15A6CBFC" w14:textId="77777777" w:rsidR="00C57A99" w:rsidRPr="00076199" w:rsidRDefault="00C57A99" w:rsidP="00184452">
            <w:pPr>
              <w:jc w:val="center"/>
              <w:rPr>
                <w:sz w:val="18"/>
                <w:szCs w:val="18"/>
                <w:lang w:bidi="bn-BD"/>
              </w:rPr>
            </w:pPr>
            <w:r w:rsidRPr="00076199">
              <w:rPr>
                <w:sz w:val="18"/>
                <w:szCs w:val="18"/>
                <w:lang w:bidi="bn-BD"/>
              </w:rPr>
              <w:t>1.2</w:t>
            </w:r>
          </w:p>
        </w:tc>
        <w:tc>
          <w:tcPr>
            <w:tcW w:w="1000" w:type="dxa"/>
            <w:tcBorders>
              <w:top w:val="nil"/>
              <w:left w:val="nil"/>
              <w:bottom w:val="single" w:sz="4" w:space="0" w:color="auto"/>
              <w:right w:val="single" w:sz="4" w:space="0" w:color="auto"/>
            </w:tcBorders>
            <w:shd w:val="clear" w:color="auto" w:fill="auto"/>
            <w:noWrap/>
            <w:vAlign w:val="bottom"/>
          </w:tcPr>
          <w:p w14:paraId="3AEC3FD7" w14:textId="77777777" w:rsidR="00C57A99" w:rsidRPr="00076199" w:rsidRDefault="00C57A99" w:rsidP="00184452">
            <w:pPr>
              <w:jc w:val="center"/>
              <w:rPr>
                <w:color w:val="000000"/>
                <w:sz w:val="18"/>
                <w:szCs w:val="18"/>
                <w:lang w:bidi="bn-BD"/>
              </w:rPr>
            </w:pPr>
            <w:r w:rsidRPr="00076199">
              <w:rPr>
                <w:color w:val="000000"/>
                <w:sz w:val="18"/>
                <w:szCs w:val="18"/>
                <w:lang w:bidi="bn-BD"/>
              </w:rPr>
              <w:t>100%</w:t>
            </w:r>
          </w:p>
        </w:tc>
        <w:tc>
          <w:tcPr>
            <w:tcW w:w="3921" w:type="dxa"/>
            <w:tcBorders>
              <w:top w:val="nil"/>
              <w:left w:val="nil"/>
              <w:bottom w:val="single" w:sz="4" w:space="0" w:color="auto"/>
              <w:right w:val="single" w:sz="4" w:space="0" w:color="auto"/>
            </w:tcBorders>
            <w:shd w:val="clear" w:color="auto" w:fill="auto"/>
            <w:vAlign w:val="bottom"/>
          </w:tcPr>
          <w:p w14:paraId="1459E4EA" w14:textId="77777777" w:rsidR="00C57A99" w:rsidRPr="00076199" w:rsidRDefault="00C57A99" w:rsidP="00184452">
            <w:pPr>
              <w:jc w:val="center"/>
              <w:rPr>
                <w:color w:val="000000"/>
                <w:sz w:val="18"/>
                <w:szCs w:val="18"/>
                <w:lang w:bidi="bn-BD"/>
              </w:rPr>
            </w:pPr>
            <w:proofErr w:type="spellStart"/>
            <w:r w:rsidRPr="00076199">
              <w:rPr>
                <w:color w:val="000000"/>
                <w:sz w:val="18"/>
                <w:szCs w:val="18"/>
                <w:lang w:bidi="bn-BD"/>
              </w:rPr>
              <w:t>Manganeze</w:t>
            </w:r>
            <w:proofErr w:type="spellEnd"/>
            <w:r w:rsidRPr="00076199">
              <w:rPr>
                <w:color w:val="000000"/>
                <w:sz w:val="18"/>
                <w:szCs w:val="18"/>
                <w:lang w:bidi="bn-BD"/>
              </w:rPr>
              <w:t xml:space="preserve"> sulfate</w:t>
            </w:r>
          </w:p>
        </w:tc>
      </w:tr>
      <w:tr w:rsidR="00C57A99" w:rsidRPr="00076199" w14:paraId="787ABD93"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05FE0449" w14:textId="77777777" w:rsidR="00C57A99" w:rsidRPr="00076199" w:rsidRDefault="00C57A99" w:rsidP="00184452">
            <w:pPr>
              <w:rPr>
                <w:color w:val="000000"/>
                <w:sz w:val="18"/>
                <w:szCs w:val="18"/>
                <w:lang w:bidi="bn-BD"/>
              </w:rPr>
            </w:pPr>
            <w:r w:rsidRPr="00076199">
              <w:rPr>
                <w:color w:val="000000"/>
                <w:sz w:val="18"/>
                <w:szCs w:val="18"/>
                <w:lang w:bidi="bn-BD"/>
              </w:rPr>
              <w:t>Phosphorous</w:t>
            </w:r>
          </w:p>
        </w:tc>
        <w:tc>
          <w:tcPr>
            <w:tcW w:w="780" w:type="dxa"/>
            <w:tcBorders>
              <w:top w:val="nil"/>
              <w:left w:val="nil"/>
              <w:bottom w:val="single" w:sz="4" w:space="0" w:color="auto"/>
              <w:right w:val="single" w:sz="4" w:space="0" w:color="auto"/>
            </w:tcBorders>
            <w:shd w:val="clear" w:color="auto" w:fill="auto"/>
            <w:noWrap/>
            <w:vAlign w:val="bottom"/>
          </w:tcPr>
          <w:p w14:paraId="7CF708EE" w14:textId="337E60E0" w:rsidR="00C57A99" w:rsidRPr="00076199" w:rsidRDefault="00F20269" w:rsidP="00184452">
            <w:pPr>
              <w:jc w:val="center"/>
              <w:rPr>
                <w:color w:val="000000"/>
                <w:sz w:val="18"/>
                <w:szCs w:val="18"/>
                <w:lang w:bidi="bn-BD"/>
              </w:rPr>
            </w:pPr>
            <w:r w:rsidRPr="00076199">
              <w:rPr>
                <w:color w:val="000000"/>
                <w:sz w:val="18"/>
                <w:szCs w:val="18"/>
                <w:lang w:bidi="bn-BD"/>
              </w:rPr>
              <w:t>M</w:t>
            </w:r>
            <w:r w:rsidR="00C57A99" w:rsidRPr="00076199">
              <w:rPr>
                <w:color w:val="000000"/>
                <w:sz w:val="18"/>
                <w:szCs w:val="18"/>
                <w:lang w:bidi="bn-BD"/>
              </w:rPr>
              <w:t>g</w:t>
            </w:r>
          </w:p>
        </w:tc>
        <w:tc>
          <w:tcPr>
            <w:tcW w:w="1440" w:type="dxa"/>
            <w:tcBorders>
              <w:top w:val="nil"/>
              <w:left w:val="nil"/>
              <w:bottom w:val="single" w:sz="4" w:space="0" w:color="auto"/>
              <w:right w:val="single" w:sz="4" w:space="0" w:color="auto"/>
            </w:tcBorders>
            <w:shd w:val="clear" w:color="auto" w:fill="auto"/>
            <w:noWrap/>
            <w:vAlign w:val="bottom"/>
          </w:tcPr>
          <w:p w14:paraId="2C1E9D4E" w14:textId="77777777" w:rsidR="00C57A99" w:rsidRPr="00076199" w:rsidRDefault="00C57A99" w:rsidP="00184452">
            <w:pPr>
              <w:jc w:val="center"/>
              <w:rPr>
                <w:color w:val="000000"/>
                <w:sz w:val="18"/>
                <w:szCs w:val="18"/>
                <w:lang w:bidi="bn-BD"/>
              </w:rPr>
            </w:pPr>
            <w:r w:rsidRPr="00076199">
              <w:rPr>
                <w:color w:val="000000"/>
                <w:sz w:val="18"/>
                <w:szCs w:val="18"/>
                <w:lang w:bidi="bn-BD"/>
              </w:rPr>
              <w:t>460</w:t>
            </w:r>
          </w:p>
        </w:tc>
        <w:tc>
          <w:tcPr>
            <w:tcW w:w="920" w:type="dxa"/>
            <w:tcBorders>
              <w:top w:val="nil"/>
              <w:left w:val="nil"/>
              <w:bottom w:val="single" w:sz="4" w:space="0" w:color="auto"/>
              <w:right w:val="single" w:sz="4" w:space="0" w:color="auto"/>
            </w:tcBorders>
            <w:shd w:val="clear" w:color="auto" w:fill="auto"/>
            <w:noWrap/>
            <w:vAlign w:val="bottom"/>
          </w:tcPr>
          <w:p w14:paraId="2D858324" w14:textId="77777777" w:rsidR="00C57A99" w:rsidRPr="00076199" w:rsidRDefault="00C57A99" w:rsidP="00184452">
            <w:pPr>
              <w:jc w:val="center"/>
              <w:rPr>
                <w:color w:val="000000"/>
                <w:sz w:val="18"/>
                <w:szCs w:val="18"/>
                <w:lang w:bidi="bn-BD"/>
              </w:rPr>
            </w:pPr>
            <w:r w:rsidRPr="00076199">
              <w:rPr>
                <w:color w:val="000000"/>
                <w:sz w:val="18"/>
                <w:szCs w:val="18"/>
                <w:lang w:bidi="bn-BD"/>
              </w:rPr>
              <w:t>82</w:t>
            </w:r>
          </w:p>
        </w:tc>
        <w:tc>
          <w:tcPr>
            <w:tcW w:w="920" w:type="dxa"/>
            <w:tcBorders>
              <w:top w:val="nil"/>
              <w:left w:val="nil"/>
              <w:bottom w:val="single" w:sz="4" w:space="0" w:color="auto"/>
              <w:right w:val="single" w:sz="4" w:space="0" w:color="auto"/>
            </w:tcBorders>
            <w:shd w:val="clear" w:color="auto" w:fill="auto"/>
            <w:noWrap/>
            <w:vAlign w:val="bottom"/>
          </w:tcPr>
          <w:p w14:paraId="7604D2B1" w14:textId="77777777" w:rsidR="00C57A99" w:rsidRPr="00076199" w:rsidRDefault="00C57A99" w:rsidP="00184452">
            <w:pPr>
              <w:jc w:val="center"/>
              <w:rPr>
                <w:color w:val="000000"/>
                <w:sz w:val="18"/>
                <w:szCs w:val="18"/>
                <w:lang w:bidi="bn-BD"/>
              </w:rPr>
            </w:pPr>
            <w:r w:rsidRPr="00076199">
              <w:rPr>
                <w:color w:val="000000"/>
                <w:sz w:val="18"/>
                <w:szCs w:val="18"/>
                <w:lang w:bidi="bn-BD"/>
              </w:rPr>
              <w:t>18%</w:t>
            </w:r>
          </w:p>
        </w:tc>
        <w:tc>
          <w:tcPr>
            <w:tcW w:w="1120" w:type="dxa"/>
            <w:tcBorders>
              <w:top w:val="nil"/>
              <w:left w:val="nil"/>
              <w:bottom w:val="single" w:sz="4" w:space="0" w:color="auto"/>
              <w:right w:val="single" w:sz="4" w:space="0" w:color="auto"/>
            </w:tcBorders>
            <w:shd w:val="clear" w:color="auto" w:fill="auto"/>
            <w:noWrap/>
            <w:vAlign w:val="bottom"/>
          </w:tcPr>
          <w:p w14:paraId="3213CF9B" w14:textId="77777777" w:rsidR="00C57A99" w:rsidRPr="00076199" w:rsidRDefault="00C57A99" w:rsidP="00184452">
            <w:pPr>
              <w:jc w:val="center"/>
              <w:rPr>
                <w:sz w:val="18"/>
                <w:szCs w:val="18"/>
                <w:lang w:bidi="bn-BD"/>
              </w:rPr>
            </w:pPr>
            <w:r w:rsidRPr="00076199">
              <w:rPr>
                <w:sz w:val="18"/>
                <w:szCs w:val="18"/>
                <w:lang w:bidi="bn-BD"/>
              </w:rPr>
              <w:t>190</w:t>
            </w:r>
          </w:p>
        </w:tc>
        <w:tc>
          <w:tcPr>
            <w:tcW w:w="1000" w:type="dxa"/>
            <w:tcBorders>
              <w:top w:val="nil"/>
              <w:left w:val="nil"/>
              <w:bottom w:val="single" w:sz="4" w:space="0" w:color="auto"/>
              <w:right w:val="single" w:sz="4" w:space="0" w:color="auto"/>
            </w:tcBorders>
            <w:shd w:val="clear" w:color="auto" w:fill="auto"/>
            <w:noWrap/>
            <w:vAlign w:val="bottom"/>
          </w:tcPr>
          <w:p w14:paraId="3D10382A" w14:textId="77777777" w:rsidR="00C57A99" w:rsidRPr="00076199" w:rsidRDefault="00C57A99" w:rsidP="00184452">
            <w:pPr>
              <w:jc w:val="center"/>
              <w:rPr>
                <w:color w:val="000000"/>
                <w:sz w:val="18"/>
                <w:szCs w:val="18"/>
                <w:lang w:bidi="bn-BD"/>
              </w:rPr>
            </w:pPr>
            <w:r w:rsidRPr="00076199">
              <w:rPr>
                <w:color w:val="000000"/>
                <w:sz w:val="18"/>
                <w:szCs w:val="18"/>
                <w:lang w:bidi="bn-BD"/>
              </w:rPr>
              <w:t>41%</w:t>
            </w:r>
          </w:p>
        </w:tc>
        <w:tc>
          <w:tcPr>
            <w:tcW w:w="3921" w:type="dxa"/>
            <w:tcBorders>
              <w:top w:val="nil"/>
              <w:left w:val="nil"/>
              <w:bottom w:val="single" w:sz="4" w:space="0" w:color="auto"/>
              <w:right w:val="single" w:sz="4" w:space="0" w:color="auto"/>
            </w:tcBorders>
            <w:shd w:val="clear" w:color="auto" w:fill="auto"/>
            <w:vAlign w:val="bottom"/>
          </w:tcPr>
          <w:p w14:paraId="32476858" w14:textId="77777777" w:rsidR="00C57A99" w:rsidRPr="00076199" w:rsidRDefault="00C57A99" w:rsidP="00184452">
            <w:pPr>
              <w:jc w:val="center"/>
              <w:rPr>
                <w:color w:val="000000"/>
                <w:sz w:val="18"/>
                <w:szCs w:val="18"/>
                <w:lang w:bidi="bn-BD"/>
              </w:rPr>
            </w:pPr>
            <w:r w:rsidRPr="00076199">
              <w:rPr>
                <w:color w:val="000000"/>
                <w:sz w:val="18"/>
                <w:szCs w:val="18"/>
                <w:lang w:bidi="bn-BD"/>
              </w:rPr>
              <w:t>Tri-calcium phosphate &amp; Di-potassium phosphate</w:t>
            </w:r>
          </w:p>
        </w:tc>
      </w:tr>
      <w:tr w:rsidR="00C57A99" w:rsidRPr="00076199" w14:paraId="12FD0664"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17C7A6CB" w14:textId="77777777" w:rsidR="00C57A99" w:rsidRPr="00076199" w:rsidRDefault="00C57A99" w:rsidP="00184452">
            <w:pPr>
              <w:rPr>
                <w:color w:val="000000"/>
                <w:sz w:val="18"/>
                <w:szCs w:val="18"/>
                <w:lang w:bidi="bn-BD"/>
              </w:rPr>
            </w:pPr>
            <w:r w:rsidRPr="00076199">
              <w:rPr>
                <w:color w:val="000000"/>
                <w:sz w:val="18"/>
                <w:szCs w:val="18"/>
                <w:lang w:bidi="bn-BD"/>
              </w:rPr>
              <w:t>Potassium</w:t>
            </w:r>
          </w:p>
        </w:tc>
        <w:tc>
          <w:tcPr>
            <w:tcW w:w="780" w:type="dxa"/>
            <w:tcBorders>
              <w:top w:val="nil"/>
              <w:left w:val="nil"/>
              <w:bottom w:val="single" w:sz="4" w:space="0" w:color="auto"/>
              <w:right w:val="single" w:sz="4" w:space="0" w:color="auto"/>
            </w:tcBorders>
            <w:shd w:val="clear" w:color="auto" w:fill="auto"/>
            <w:noWrap/>
            <w:vAlign w:val="bottom"/>
          </w:tcPr>
          <w:p w14:paraId="61566CEC" w14:textId="55278704" w:rsidR="00C57A99" w:rsidRPr="00076199" w:rsidRDefault="00F20269" w:rsidP="00184452">
            <w:pPr>
              <w:jc w:val="center"/>
              <w:rPr>
                <w:color w:val="000000"/>
                <w:sz w:val="18"/>
                <w:szCs w:val="18"/>
                <w:lang w:bidi="bn-BD"/>
              </w:rPr>
            </w:pPr>
            <w:r w:rsidRPr="00076199">
              <w:rPr>
                <w:color w:val="000000"/>
                <w:sz w:val="18"/>
                <w:szCs w:val="18"/>
                <w:lang w:bidi="bn-BD"/>
              </w:rPr>
              <w:t>M</w:t>
            </w:r>
            <w:r w:rsidR="00C57A99" w:rsidRPr="00076199">
              <w:rPr>
                <w:color w:val="000000"/>
                <w:sz w:val="18"/>
                <w:szCs w:val="18"/>
                <w:lang w:bidi="bn-BD"/>
              </w:rPr>
              <w:t>g</w:t>
            </w:r>
          </w:p>
        </w:tc>
        <w:tc>
          <w:tcPr>
            <w:tcW w:w="1440" w:type="dxa"/>
            <w:tcBorders>
              <w:top w:val="nil"/>
              <w:left w:val="nil"/>
              <w:bottom w:val="single" w:sz="4" w:space="0" w:color="auto"/>
              <w:right w:val="single" w:sz="4" w:space="0" w:color="auto"/>
            </w:tcBorders>
            <w:shd w:val="clear" w:color="auto" w:fill="auto"/>
            <w:noWrap/>
            <w:vAlign w:val="bottom"/>
          </w:tcPr>
          <w:p w14:paraId="4B9D75E5" w14:textId="77777777" w:rsidR="00C57A99" w:rsidRPr="00076199" w:rsidRDefault="00C57A99" w:rsidP="00184452">
            <w:pPr>
              <w:jc w:val="center"/>
              <w:rPr>
                <w:color w:val="000000"/>
                <w:sz w:val="18"/>
                <w:szCs w:val="18"/>
                <w:lang w:bidi="bn-BD"/>
              </w:rPr>
            </w:pPr>
            <w:r w:rsidRPr="00076199">
              <w:rPr>
                <w:color w:val="000000"/>
                <w:sz w:val="18"/>
                <w:szCs w:val="18"/>
                <w:lang w:bidi="bn-BD"/>
              </w:rPr>
              <w:t> </w:t>
            </w:r>
          </w:p>
        </w:tc>
        <w:tc>
          <w:tcPr>
            <w:tcW w:w="920" w:type="dxa"/>
            <w:tcBorders>
              <w:top w:val="nil"/>
              <w:left w:val="nil"/>
              <w:bottom w:val="single" w:sz="4" w:space="0" w:color="auto"/>
              <w:right w:val="single" w:sz="4" w:space="0" w:color="auto"/>
            </w:tcBorders>
            <w:shd w:val="clear" w:color="auto" w:fill="auto"/>
            <w:noWrap/>
            <w:vAlign w:val="bottom"/>
          </w:tcPr>
          <w:p w14:paraId="72C0BC10" w14:textId="77777777" w:rsidR="00C57A99" w:rsidRPr="00076199" w:rsidRDefault="00C57A99" w:rsidP="00184452">
            <w:pPr>
              <w:jc w:val="center"/>
              <w:rPr>
                <w:color w:val="000000"/>
                <w:sz w:val="18"/>
                <w:szCs w:val="18"/>
                <w:lang w:bidi="bn-BD"/>
              </w:rPr>
            </w:pPr>
            <w:r w:rsidRPr="00076199">
              <w:rPr>
                <w:color w:val="000000"/>
                <w:sz w:val="18"/>
                <w:szCs w:val="18"/>
                <w:lang w:bidi="bn-BD"/>
              </w:rPr>
              <w:t>152</w:t>
            </w:r>
          </w:p>
        </w:tc>
        <w:tc>
          <w:tcPr>
            <w:tcW w:w="920" w:type="dxa"/>
            <w:tcBorders>
              <w:top w:val="nil"/>
              <w:left w:val="nil"/>
              <w:bottom w:val="single" w:sz="4" w:space="0" w:color="auto"/>
              <w:right w:val="single" w:sz="4" w:space="0" w:color="auto"/>
            </w:tcBorders>
            <w:shd w:val="clear" w:color="auto" w:fill="auto"/>
            <w:noWrap/>
            <w:vAlign w:val="bottom"/>
          </w:tcPr>
          <w:p w14:paraId="66FBA4E6" w14:textId="77777777" w:rsidR="00C57A99" w:rsidRPr="00076199" w:rsidRDefault="00C57A99" w:rsidP="00184452">
            <w:pPr>
              <w:jc w:val="center"/>
              <w:rPr>
                <w:color w:val="000000"/>
                <w:sz w:val="18"/>
                <w:szCs w:val="18"/>
                <w:lang w:bidi="bn-BD"/>
              </w:rPr>
            </w:pPr>
            <w:r w:rsidRPr="00076199">
              <w:rPr>
                <w:color w:val="000000"/>
                <w:sz w:val="18"/>
                <w:szCs w:val="18"/>
                <w:lang w:bidi="bn-BD"/>
              </w:rPr>
              <w:t> </w:t>
            </w:r>
          </w:p>
        </w:tc>
        <w:tc>
          <w:tcPr>
            <w:tcW w:w="1120" w:type="dxa"/>
            <w:tcBorders>
              <w:top w:val="nil"/>
              <w:left w:val="nil"/>
              <w:bottom w:val="single" w:sz="4" w:space="0" w:color="auto"/>
              <w:right w:val="single" w:sz="4" w:space="0" w:color="auto"/>
            </w:tcBorders>
            <w:shd w:val="clear" w:color="auto" w:fill="auto"/>
            <w:noWrap/>
            <w:vAlign w:val="bottom"/>
          </w:tcPr>
          <w:p w14:paraId="5EF20BC1" w14:textId="77777777" w:rsidR="00C57A99" w:rsidRPr="00076199" w:rsidRDefault="00C57A99" w:rsidP="00184452">
            <w:pPr>
              <w:jc w:val="center"/>
              <w:rPr>
                <w:sz w:val="18"/>
                <w:szCs w:val="18"/>
                <w:lang w:bidi="bn-BD"/>
              </w:rPr>
            </w:pPr>
            <w:r w:rsidRPr="00076199">
              <w:rPr>
                <w:sz w:val="18"/>
                <w:szCs w:val="18"/>
                <w:lang w:bidi="bn-BD"/>
              </w:rPr>
              <w:t>200</w:t>
            </w:r>
          </w:p>
        </w:tc>
        <w:tc>
          <w:tcPr>
            <w:tcW w:w="1000" w:type="dxa"/>
            <w:tcBorders>
              <w:top w:val="nil"/>
              <w:left w:val="nil"/>
              <w:bottom w:val="single" w:sz="4" w:space="0" w:color="auto"/>
              <w:right w:val="single" w:sz="4" w:space="0" w:color="auto"/>
            </w:tcBorders>
            <w:shd w:val="clear" w:color="auto" w:fill="auto"/>
            <w:noWrap/>
            <w:vAlign w:val="bottom"/>
          </w:tcPr>
          <w:p w14:paraId="06B9E327" w14:textId="77777777" w:rsidR="00C57A99" w:rsidRPr="00076199" w:rsidRDefault="00C57A99" w:rsidP="00184452">
            <w:pPr>
              <w:jc w:val="center"/>
              <w:rPr>
                <w:color w:val="000000"/>
                <w:sz w:val="18"/>
                <w:szCs w:val="18"/>
                <w:lang w:bidi="bn-BD"/>
              </w:rPr>
            </w:pPr>
            <w:r w:rsidRPr="00076199">
              <w:rPr>
                <w:color w:val="000000"/>
                <w:sz w:val="18"/>
                <w:szCs w:val="18"/>
                <w:lang w:bidi="bn-BD"/>
              </w:rPr>
              <w:t> </w:t>
            </w:r>
          </w:p>
        </w:tc>
        <w:tc>
          <w:tcPr>
            <w:tcW w:w="3921" w:type="dxa"/>
            <w:tcBorders>
              <w:top w:val="nil"/>
              <w:left w:val="nil"/>
              <w:bottom w:val="single" w:sz="4" w:space="0" w:color="auto"/>
              <w:right w:val="single" w:sz="4" w:space="0" w:color="auto"/>
            </w:tcBorders>
            <w:shd w:val="clear" w:color="auto" w:fill="auto"/>
            <w:vAlign w:val="bottom"/>
          </w:tcPr>
          <w:p w14:paraId="244C0232" w14:textId="77777777" w:rsidR="00C57A99" w:rsidRPr="00076199" w:rsidRDefault="00C57A99" w:rsidP="00184452">
            <w:pPr>
              <w:jc w:val="center"/>
              <w:rPr>
                <w:color w:val="000000"/>
                <w:sz w:val="18"/>
                <w:szCs w:val="18"/>
                <w:lang w:bidi="bn-BD"/>
              </w:rPr>
            </w:pPr>
            <w:r w:rsidRPr="00076199">
              <w:rPr>
                <w:color w:val="000000"/>
                <w:sz w:val="18"/>
                <w:szCs w:val="18"/>
                <w:lang w:bidi="bn-BD"/>
              </w:rPr>
              <w:t>Di-potassium phosphate &amp; potassium chloride</w:t>
            </w:r>
          </w:p>
        </w:tc>
      </w:tr>
      <w:tr w:rsidR="00C57A99" w:rsidRPr="00076199" w14:paraId="5CA3BD41"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0FEAF615" w14:textId="77777777" w:rsidR="00C57A99" w:rsidRPr="00076199" w:rsidRDefault="00C57A99" w:rsidP="00184452">
            <w:pPr>
              <w:rPr>
                <w:color w:val="000000"/>
                <w:sz w:val="18"/>
                <w:szCs w:val="18"/>
                <w:lang w:bidi="bn-BD"/>
              </w:rPr>
            </w:pPr>
            <w:r w:rsidRPr="00076199">
              <w:rPr>
                <w:color w:val="000000"/>
                <w:sz w:val="18"/>
                <w:szCs w:val="18"/>
                <w:lang w:bidi="bn-BD"/>
              </w:rPr>
              <w:t>Selenium</w:t>
            </w:r>
          </w:p>
        </w:tc>
        <w:tc>
          <w:tcPr>
            <w:tcW w:w="780" w:type="dxa"/>
            <w:tcBorders>
              <w:top w:val="nil"/>
              <w:left w:val="nil"/>
              <w:bottom w:val="single" w:sz="4" w:space="0" w:color="auto"/>
              <w:right w:val="single" w:sz="4" w:space="0" w:color="auto"/>
            </w:tcBorders>
            <w:shd w:val="clear" w:color="auto" w:fill="auto"/>
            <w:noWrap/>
            <w:vAlign w:val="bottom"/>
          </w:tcPr>
          <w:p w14:paraId="43EF4F9B" w14:textId="75DCC741" w:rsidR="00C57A99" w:rsidRPr="00076199" w:rsidRDefault="00F20269" w:rsidP="00184452">
            <w:pPr>
              <w:jc w:val="center"/>
              <w:rPr>
                <w:color w:val="000000"/>
                <w:sz w:val="18"/>
                <w:szCs w:val="18"/>
                <w:lang w:bidi="bn-BD"/>
              </w:rPr>
            </w:pPr>
            <w:r w:rsidRPr="00076199">
              <w:rPr>
                <w:color w:val="000000"/>
                <w:sz w:val="18"/>
                <w:szCs w:val="18"/>
                <w:lang w:bidi="bn-BD"/>
              </w:rPr>
              <w:t>Μ</w:t>
            </w:r>
            <w:r w:rsidR="00C57A99" w:rsidRPr="00076199">
              <w:rPr>
                <w:color w:val="000000"/>
                <w:sz w:val="18"/>
                <w:szCs w:val="18"/>
                <w:lang w:bidi="bn-BD"/>
              </w:rPr>
              <w:t>g</w:t>
            </w:r>
          </w:p>
        </w:tc>
        <w:tc>
          <w:tcPr>
            <w:tcW w:w="1440" w:type="dxa"/>
            <w:tcBorders>
              <w:top w:val="nil"/>
              <w:left w:val="nil"/>
              <w:bottom w:val="single" w:sz="4" w:space="0" w:color="auto"/>
              <w:right w:val="single" w:sz="4" w:space="0" w:color="auto"/>
            </w:tcBorders>
            <w:shd w:val="clear" w:color="auto" w:fill="auto"/>
            <w:noWrap/>
            <w:vAlign w:val="bottom"/>
          </w:tcPr>
          <w:p w14:paraId="4ECDCE31" w14:textId="77777777" w:rsidR="00C57A99" w:rsidRPr="00076199" w:rsidRDefault="00C57A99" w:rsidP="00184452">
            <w:pPr>
              <w:jc w:val="center"/>
              <w:rPr>
                <w:color w:val="000000"/>
                <w:sz w:val="18"/>
                <w:szCs w:val="18"/>
                <w:lang w:bidi="bn-BD"/>
              </w:rPr>
            </w:pPr>
            <w:r w:rsidRPr="00076199">
              <w:rPr>
                <w:color w:val="000000"/>
                <w:sz w:val="18"/>
                <w:szCs w:val="18"/>
                <w:lang w:bidi="bn-BD"/>
              </w:rPr>
              <w:t>17</w:t>
            </w:r>
          </w:p>
        </w:tc>
        <w:tc>
          <w:tcPr>
            <w:tcW w:w="920" w:type="dxa"/>
            <w:tcBorders>
              <w:top w:val="nil"/>
              <w:left w:val="nil"/>
              <w:bottom w:val="single" w:sz="4" w:space="0" w:color="auto"/>
              <w:right w:val="single" w:sz="4" w:space="0" w:color="auto"/>
            </w:tcBorders>
            <w:shd w:val="clear" w:color="auto" w:fill="auto"/>
            <w:noWrap/>
            <w:vAlign w:val="bottom"/>
          </w:tcPr>
          <w:p w14:paraId="486C0252" w14:textId="77777777" w:rsidR="00C57A99" w:rsidRPr="00076199" w:rsidRDefault="00C57A99" w:rsidP="00184452">
            <w:pPr>
              <w:jc w:val="center"/>
              <w:rPr>
                <w:color w:val="000000"/>
                <w:sz w:val="18"/>
                <w:szCs w:val="18"/>
                <w:lang w:bidi="bn-BD"/>
              </w:rPr>
            </w:pPr>
            <w:r w:rsidRPr="00076199">
              <w:rPr>
                <w:color w:val="000000"/>
                <w:sz w:val="18"/>
                <w:szCs w:val="18"/>
                <w:lang w:bidi="bn-BD"/>
              </w:rPr>
              <w:t>10</w:t>
            </w:r>
          </w:p>
        </w:tc>
        <w:tc>
          <w:tcPr>
            <w:tcW w:w="920" w:type="dxa"/>
            <w:tcBorders>
              <w:top w:val="nil"/>
              <w:left w:val="nil"/>
              <w:bottom w:val="single" w:sz="4" w:space="0" w:color="auto"/>
              <w:right w:val="single" w:sz="4" w:space="0" w:color="auto"/>
            </w:tcBorders>
            <w:shd w:val="clear" w:color="auto" w:fill="auto"/>
            <w:noWrap/>
            <w:vAlign w:val="bottom"/>
          </w:tcPr>
          <w:p w14:paraId="72A1D96E" w14:textId="77777777" w:rsidR="00C57A99" w:rsidRPr="00076199" w:rsidRDefault="00C57A99" w:rsidP="00184452">
            <w:pPr>
              <w:jc w:val="center"/>
              <w:rPr>
                <w:color w:val="000000"/>
                <w:sz w:val="18"/>
                <w:szCs w:val="18"/>
                <w:lang w:bidi="bn-BD"/>
              </w:rPr>
            </w:pPr>
            <w:r w:rsidRPr="00076199">
              <w:rPr>
                <w:color w:val="000000"/>
                <w:sz w:val="18"/>
                <w:szCs w:val="18"/>
                <w:lang w:bidi="bn-BD"/>
              </w:rPr>
              <w:t>59%</w:t>
            </w:r>
          </w:p>
        </w:tc>
        <w:tc>
          <w:tcPr>
            <w:tcW w:w="1120" w:type="dxa"/>
            <w:tcBorders>
              <w:top w:val="nil"/>
              <w:left w:val="nil"/>
              <w:bottom w:val="single" w:sz="4" w:space="0" w:color="auto"/>
              <w:right w:val="single" w:sz="4" w:space="0" w:color="auto"/>
            </w:tcBorders>
            <w:shd w:val="clear" w:color="auto" w:fill="auto"/>
            <w:noWrap/>
            <w:vAlign w:val="bottom"/>
          </w:tcPr>
          <w:p w14:paraId="461F4267" w14:textId="77777777" w:rsidR="00C57A99" w:rsidRPr="00076199" w:rsidRDefault="00C57A99" w:rsidP="00184452">
            <w:pPr>
              <w:jc w:val="center"/>
              <w:rPr>
                <w:sz w:val="18"/>
                <w:szCs w:val="18"/>
                <w:lang w:bidi="bn-BD"/>
              </w:rPr>
            </w:pPr>
            <w:r w:rsidRPr="00076199">
              <w:rPr>
                <w:sz w:val="18"/>
                <w:szCs w:val="18"/>
                <w:lang w:bidi="bn-BD"/>
              </w:rPr>
              <w:t>20</w:t>
            </w:r>
          </w:p>
        </w:tc>
        <w:tc>
          <w:tcPr>
            <w:tcW w:w="1000" w:type="dxa"/>
            <w:tcBorders>
              <w:top w:val="nil"/>
              <w:left w:val="nil"/>
              <w:bottom w:val="single" w:sz="4" w:space="0" w:color="auto"/>
              <w:right w:val="single" w:sz="4" w:space="0" w:color="auto"/>
            </w:tcBorders>
            <w:shd w:val="clear" w:color="auto" w:fill="auto"/>
            <w:noWrap/>
            <w:vAlign w:val="bottom"/>
          </w:tcPr>
          <w:p w14:paraId="3843438F" w14:textId="77777777" w:rsidR="00C57A99" w:rsidRPr="00076199" w:rsidRDefault="00C57A99" w:rsidP="00184452">
            <w:pPr>
              <w:jc w:val="center"/>
              <w:rPr>
                <w:color w:val="000000"/>
                <w:sz w:val="18"/>
                <w:szCs w:val="18"/>
                <w:lang w:bidi="bn-BD"/>
              </w:rPr>
            </w:pPr>
            <w:r w:rsidRPr="00076199">
              <w:rPr>
                <w:color w:val="000000"/>
                <w:sz w:val="18"/>
                <w:szCs w:val="18"/>
                <w:lang w:bidi="bn-BD"/>
              </w:rPr>
              <w:t>118%</w:t>
            </w:r>
          </w:p>
        </w:tc>
        <w:tc>
          <w:tcPr>
            <w:tcW w:w="3921" w:type="dxa"/>
            <w:tcBorders>
              <w:top w:val="nil"/>
              <w:left w:val="nil"/>
              <w:bottom w:val="single" w:sz="4" w:space="0" w:color="auto"/>
              <w:right w:val="single" w:sz="4" w:space="0" w:color="auto"/>
            </w:tcBorders>
            <w:shd w:val="clear" w:color="auto" w:fill="auto"/>
            <w:vAlign w:val="bottom"/>
          </w:tcPr>
          <w:p w14:paraId="07838C23" w14:textId="77777777" w:rsidR="00C57A99" w:rsidRPr="00076199" w:rsidRDefault="00C57A99" w:rsidP="00184452">
            <w:pPr>
              <w:jc w:val="center"/>
              <w:rPr>
                <w:color w:val="000000"/>
                <w:sz w:val="18"/>
                <w:szCs w:val="18"/>
                <w:lang w:bidi="bn-BD"/>
              </w:rPr>
            </w:pPr>
            <w:r w:rsidRPr="00076199">
              <w:rPr>
                <w:color w:val="000000"/>
                <w:sz w:val="18"/>
                <w:szCs w:val="18"/>
                <w:lang w:bidi="bn-BD"/>
              </w:rPr>
              <w:t>Sodium selenite 1.5%</w:t>
            </w:r>
          </w:p>
        </w:tc>
      </w:tr>
      <w:tr w:rsidR="00C57A99" w:rsidRPr="00076199" w14:paraId="05C4F458" w14:textId="77777777">
        <w:trPr>
          <w:trHeight w:val="20"/>
        </w:trPr>
        <w:tc>
          <w:tcPr>
            <w:tcW w:w="2200" w:type="dxa"/>
            <w:tcBorders>
              <w:top w:val="nil"/>
              <w:left w:val="single" w:sz="4" w:space="0" w:color="auto"/>
              <w:bottom w:val="single" w:sz="4" w:space="0" w:color="auto"/>
              <w:right w:val="single" w:sz="4" w:space="0" w:color="auto"/>
            </w:tcBorders>
            <w:shd w:val="clear" w:color="auto" w:fill="auto"/>
            <w:noWrap/>
            <w:vAlign w:val="bottom"/>
          </w:tcPr>
          <w:p w14:paraId="10A05CB4" w14:textId="77777777" w:rsidR="00C57A99" w:rsidRPr="00076199" w:rsidRDefault="00C57A99" w:rsidP="00184452">
            <w:pPr>
              <w:rPr>
                <w:color w:val="000000"/>
                <w:sz w:val="18"/>
                <w:szCs w:val="18"/>
                <w:lang w:bidi="bn-BD"/>
              </w:rPr>
            </w:pPr>
            <w:r w:rsidRPr="00076199">
              <w:rPr>
                <w:color w:val="000000"/>
                <w:sz w:val="18"/>
                <w:szCs w:val="18"/>
                <w:lang w:bidi="bn-BD"/>
              </w:rPr>
              <w:t>Zinc</w:t>
            </w:r>
          </w:p>
        </w:tc>
        <w:tc>
          <w:tcPr>
            <w:tcW w:w="780" w:type="dxa"/>
            <w:tcBorders>
              <w:top w:val="nil"/>
              <w:left w:val="nil"/>
              <w:bottom w:val="single" w:sz="4" w:space="0" w:color="auto"/>
              <w:right w:val="single" w:sz="4" w:space="0" w:color="auto"/>
            </w:tcBorders>
            <w:shd w:val="clear" w:color="auto" w:fill="auto"/>
            <w:noWrap/>
            <w:vAlign w:val="bottom"/>
          </w:tcPr>
          <w:p w14:paraId="7311230E" w14:textId="07F07B8A" w:rsidR="00C57A99" w:rsidRPr="00076199" w:rsidRDefault="00F20269" w:rsidP="00184452">
            <w:pPr>
              <w:jc w:val="center"/>
              <w:rPr>
                <w:color w:val="000000"/>
                <w:sz w:val="18"/>
                <w:szCs w:val="18"/>
                <w:lang w:bidi="bn-BD"/>
              </w:rPr>
            </w:pPr>
            <w:r w:rsidRPr="00076199">
              <w:rPr>
                <w:color w:val="000000"/>
                <w:sz w:val="18"/>
                <w:szCs w:val="18"/>
                <w:lang w:bidi="bn-BD"/>
              </w:rPr>
              <w:t>M</w:t>
            </w:r>
            <w:r w:rsidR="00C57A99" w:rsidRPr="00076199">
              <w:rPr>
                <w:color w:val="000000"/>
                <w:sz w:val="18"/>
                <w:szCs w:val="18"/>
                <w:lang w:bidi="bn-BD"/>
              </w:rPr>
              <w:t>g</w:t>
            </w:r>
          </w:p>
        </w:tc>
        <w:tc>
          <w:tcPr>
            <w:tcW w:w="1440" w:type="dxa"/>
            <w:tcBorders>
              <w:top w:val="nil"/>
              <w:left w:val="nil"/>
              <w:bottom w:val="single" w:sz="4" w:space="0" w:color="auto"/>
              <w:right w:val="single" w:sz="4" w:space="0" w:color="auto"/>
            </w:tcBorders>
            <w:shd w:val="clear" w:color="auto" w:fill="auto"/>
            <w:noWrap/>
            <w:vAlign w:val="bottom"/>
          </w:tcPr>
          <w:p w14:paraId="737ABCBB" w14:textId="77777777" w:rsidR="00C57A99" w:rsidRPr="00076199" w:rsidRDefault="00C57A99" w:rsidP="00184452">
            <w:pPr>
              <w:jc w:val="center"/>
              <w:rPr>
                <w:color w:val="000000"/>
                <w:sz w:val="18"/>
                <w:szCs w:val="18"/>
                <w:lang w:bidi="bn-BD"/>
              </w:rPr>
            </w:pPr>
            <w:r w:rsidRPr="00076199">
              <w:rPr>
                <w:color w:val="000000"/>
                <w:sz w:val="18"/>
                <w:szCs w:val="18"/>
                <w:lang w:bidi="bn-BD"/>
              </w:rPr>
              <w:t>8.3</w:t>
            </w:r>
          </w:p>
        </w:tc>
        <w:tc>
          <w:tcPr>
            <w:tcW w:w="920" w:type="dxa"/>
            <w:tcBorders>
              <w:top w:val="nil"/>
              <w:left w:val="nil"/>
              <w:bottom w:val="single" w:sz="4" w:space="0" w:color="auto"/>
              <w:right w:val="single" w:sz="4" w:space="0" w:color="auto"/>
            </w:tcBorders>
            <w:shd w:val="clear" w:color="auto" w:fill="auto"/>
            <w:noWrap/>
            <w:vAlign w:val="bottom"/>
          </w:tcPr>
          <w:p w14:paraId="46A73A75" w14:textId="77777777" w:rsidR="00C57A99" w:rsidRPr="00076199" w:rsidRDefault="00C57A99" w:rsidP="00184452">
            <w:pPr>
              <w:jc w:val="center"/>
              <w:rPr>
                <w:color w:val="000000"/>
                <w:sz w:val="18"/>
                <w:szCs w:val="18"/>
                <w:lang w:bidi="bn-BD"/>
              </w:rPr>
            </w:pPr>
            <w:r w:rsidRPr="00076199">
              <w:rPr>
                <w:color w:val="000000"/>
                <w:sz w:val="18"/>
                <w:szCs w:val="18"/>
                <w:lang w:bidi="bn-BD"/>
              </w:rPr>
              <w:t>4</w:t>
            </w:r>
          </w:p>
        </w:tc>
        <w:tc>
          <w:tcPr>
            <w:tcW w:w="920" w:type="dxa"/>
            <w:tcBorders>
              <w:top w:val="nil"/>
              <w:left w:val="nil"/>
              <w:bottom w:val="single" w:sz="4" w:space="0" w:color="auto"/>
              <w:right w:val="single" w:sz="4" w:space="0" w:color="auto"/>
            </w:tcBorders>
            <w:shd w:val="clear" w:color="auto" w:fill="auto"/>
            <w:noWrap/>
            <w:vAlign w:val="bottom"/>
          </w:tcPr>
          <w:p w14:paraId="187A8355" w14:textId="77777777" w:rsidR="00C57A99" w:rsidRPr="00076199" w:rsidRDefault="00C57A99" w:rsidP="00184452">
            <w:pPr>
              <w:jc w:val="center"/>
              <w:rPr>
                <w:color w:val="000000"/>
                <w:sz w:val="18"/>
                <w:szCs w:val="18"/>
                <w:lang w:bidi="bn-BD"/>
              </w:rPr>
            </w:pPr>
            <w:r w:rsidRPr="00076199">
              <w:rPr>
                <w:color w:val="000000"/>
                <w:sz w:val="18"/>
                <w:szCs w:val="18"/>
                <w:lang w:bidi="bn-BD"/>
              </w:rPr>
              <w:t>48%</w:t>
            </w:r>
          </w:p>
        </w:tc>
        <w:tc>
          <w:tcPr>
            <w:tcW w:w="1120" w:type="dxa"/>
            <w:tcBorders>
              <w:top w:val="nil"/>
              <w:left w:val="nil"/>
              <w:bottom w:val="single" w:sz="4" w:space="0" w:color="auto"/>
              <w:right w:val="single" w:sz="4" w:space="0" w:color="auto"/>
            </w:tcBorders>
            <w:shd w:val="clear" w:color="auto" w:fill="auto"/>
            <w:noWrap/>
            <w:vAlign w:val="bottom"/>
          </w:tcPr>
          <w:p w14:paraId="2F0D0BC7" w14:textId="77777777" w:rsidR="00C57A99" w:rsidRPr="00076199" w:rsidRDefault="00C57A99" w:rsidP="00184452">
            <w:pPr>
              <w:jc w:val="center"/>
              <w:rPr>
                <w:sz w:val="18"/>
                <w:szCs w:val="18"/>
                <w:lang w:bidi="bn-BD"/>
              </w:rPr>
            </w:pPr>
            <w:r w:rsidRPr="00076199">
              <w:rPr>
                <w:sz w:val="18"/>
                <w:szCs w:val="18"/>
                <w:lang w:bidi="bn-BD"/>
              </w:rPr>
              <w:t>8</w:t>
            </w:r>
          </w:p>
        </w:tc>
        <w:tc>
          <w:tcPr>
            <w:tcW w:w="1000" w:type="dxa"/>
            <w:tcBorders>
              <w:top w:val="nil"/>
              <w:left w:val="nil"/>
              <w:bottom w:val="single" w:sz="4" w:space="0" w:color="auto"/>
              <w:right w:val="single" w:sz="4" w:space="0" w:color="auto"/>
            </w:tcBorders>
            <w:shd w:val="clear" w:color="auto" w:fill="auto"/>
            <w:noWrap/>
            <w:vAlign w:val="bottom"/>
          </w:tcPr>
          <w:p w14:paraId="2289981A" w14:textId="77777777" w:rsidR="00C57A99" w:rsidRPr="00076199" w:rsidRDefault="00C57A99" w:rsidP="00184452">
            <w:pPr>
              <w:jc w:val="center"/>
              <w:rPr>
                <w:color w:val="000000"/>
                <w:sz w:val="18"/>
                <w:szCs w:val="18"/>
                <w:lang w:bidi="bn-BD"/>
              </w:rPr>
            </w:pPr>
            <w:r w:rsidRPr="00076199">
              <w:rPr>
                <w:color w:val="000000"/>
                <w:sz w:val="18"/>
                <w:szCs w:val="18"/>
                <w:lang w:bidi="bn-BD"/>
              </w:rPr>
              <w:t>96%</w:t>
            </w:r>
          </w:p>
        </w:tc>
        <w:tc>
          <w:tcPr>
            <w:tcW w:w="3921" w:type="dxa"/>
            <w:tcBorders>
              <w:top w:val="nil"/>
              <w:left w:val="nil"/>
              <w:bottom w:val="single" w:sz="4" w:space="0" w:color="auto"/>
              <w:right w:val="single" w:sz="4" w:space="0" w:color="auto"/>
            </w:tcBorders>
            <w:shd w:val="clear" w:color="auto" w:fill="auto"/>
            <w:vAlign w:val="bottom"/>
          </w:tcPr>
          <w:p w14:paraId="139CE9E0" w14:textId="77777777" w:rsidR="00C57A99" w:rsidRPr="00076199" w:rsidRDefault="00C57A99" w:rsidP="00184452">
            <w:pPr>
              <w:jc w:val="center"/>
              <w:rPr>
                <w:color w:val="000000"/>
                <w:sz w:val="18"/>
                <w:szCs w:val="18"/>
                <w:lang w:bidi="bn-BD"/>
              </w:rPr>
            </w:pPr>
            <w:r w:rsidRPr="00076199">
              <w:rPr>
                <w:color w:val="000000"/>
                <w:sz w:val="18"/>
                <w:szCs w:val="18"/>
                <w:lang w:bidi="bn-BD"/>
              </w:rPr>
              <w:t>Zinc sulfate</w:t>
            </w:r>
          </w:p>
        </w:tc>
      </w:tr>
    </w:tbl>
    <w:p w14:paraId="6FDE8FC2" w14:textId="77777777" w:rsidR="00C57A99" w:rsidRPr="00C45488" w:rsidRDefault="00C57A99" w:rsidP="00C57A99">
      <w:pPr>
        <w:rPr>
          <w:sz w:val="18"/>
          <w:szCs w:val="18"/>
        </w:rPr>
      </w:pPr>
      <w:r w:rsidRPr="00C45488">
        <w:rPr>
          <w:sz w:val="18"/>
          <w:szCs w:val="18"/>
        </w:rPr>
        <w:t>1. RNI, Recommended Nutrient Intake</w:t>
      </w:r>
    </w:p>
    <w:p w14:paraId="483E03BB" w14:textId="77777777" w:rsidR="00C57A99" w:rsidRDefault="00C57A99" w:rsidP="00BA4C41">
      <w:pPr>
        <w:rPr>
          <w:rFonts w:ascii="Arial" w:hAnsi="Arial"/>
          <w:b/>
          <w:sz w:val="22"/>
        </w:rPr>
      </w:pPr>
    </w:p>
    <w:p w14:paraId="61017FE6" w14:textId="77777777" w:rsidR="00F20269" w:rsidRDefault="00F20269" w:rsidP="00BA4C41">
      <w:pPr>
        <w:rPr>
          <w:rFonts w:ascii="Arial" w:hAnsi="Arial"/>
          <w:b/>
          <w:sz w:val="22"/>
        </w:rPr>
      </w:pPr>
    </w:p>
    <w:p w14:paraId="11948B8D" w14:textId="77777777" w:rsidR="00F20269" w:rsidRDefault="00F20269" w:rsidP="00BA4C41">
      <w:pPr>
        <w:rPr>
          <w:rFonts w:ascii="Arial" w:hAnsi="Arial"/>
          <w:b/>
          <w:sz w:val="22"/>
        </w:rPr>
      </w:pPr>
    </w:p>
    <w:p w14:paraId="28AB5164" w14:textId="77777777" w:rsidR="00F20269" w:rsidRPr="005F2EE2" w:rsidRDefault="00F20269" w:rsidP="00F20269">
      <w:pPr>
        <w:pStyle w:val="Heading1"/>
        <w:spacing w:before="0" w:line="240" w:lineRule="auto"/>
        <w:jc w:val="both"/>
        <w:rPr>
          <w:rFonts w:ascii="Times New Roman" w:hAnsi="Times New Roman" w:cs="Times New Roman"/>
          <w:color w:val="auto"/>
          <w:sz w:val="24"/>
          <w:szCs w:val="24"/>
        </w:rPr>
      </w:pPr>
      <w:r w:rsidRPr="005F2EE2">
        <w:rPr>
          <w:rFonts w:ascii="Times New Roman" w:hAnsi="Times New Roman" w:cs="Times New Roman"/>
          <w:color w:val="auto"/>
          <w:sz w:val="24"/>
          <w:szCs w:val="24"/>
        </w:rPr>
        <w:t>REFERENCES:</w:t>
      </w:r>
    </w:p>
    <w:p w14:paraId="4F5E383A" w14:textId="77777777" w:rsidR="00F20269" w:rsidRPr="00EA59E3" w:rsidRDefault="00F20269" w:rsidP="00F20269">
      <w:pPr>
        <w:jc w:val="both"/>
        <w:rPr>
          <w:iCs/>
        </w:rPr>
      </w:pPr>
    </w:p>
    <w:p w14:paraId="6C9FED2C" w14:textId="70EE1891" w:rsidR="00F20269" w:rsidRDefault="00F20269" w:rsidP="00F20269">
      <w:pPr>
        <w:pStyle w:val="Bibliography"/>
        <w:rPr>
          <w:bCs/>
        </w:rPr>
      </w:pPr>
      <w:proofErr w:type="spellStart"/>
      <w:r w:rsidRPr="00932786">
        <w:rPr>
          <w:bCs/>
        </w:rPr>
        <w:t>Adu-Afarwuah</w:t>
      </w:r>
      <w:proofErr w:type="spellEnd"/>
      <w:r w:rsidRPr="00932786">
        <w:rPr>
          <w:bCs/>
        </w:rPr>
        <w:t xml:space="preserve"> S, </w:t>
      </w:r>
      <w:proofErr w:type="spellStart"/>
      <w:r w:rsidRPr="00932786">
        <w:rPr>
          <w:bCs/>
        </w:rPr>
        <w:t>Lartey</w:t>
      </w:r>
      <w:proofErr w:type="spellEnd"/>
      <w:r w:rsidRPr="00932786">
        <w:rPr>
          <w:bCs/>
        </w:rPr>
        <w:t xml:space="preserve"> A, Brown KH, </w:t>
      </w:r>
      <w:proofErr w:type="spellStart"/>
      <w:r w:rsidRPr="00932786">
        <w:rPr>
          <w:bCs/>
        </w:rPr>
        <w:t>Zlotkin</w:t>
      </w:r>
      <w:proofErr w:type="spellEnd"/>
      <w:r w:rsidRPr="00932786">
        <w:rPr>
          <w:bCs/>
        </w:rPr>
        <w:t xml:space="preserve"> S, </w:t>
      </w:r>
      <w:proofErr w:type="spellStart"/>
      <w:r w:rsidRPr="00932786">
        <w:rPr>
          <w:bCs/>
        </w:rPr>
        <w:t>Briend</w:t>
      </w:r>
      <w:proofErr w:type="spellEnd"/>
      <w:r w:rsidRPr="00932786">
        <w:rPr>
          <w:bCs/>
        </w:rPr>
        <w:t xml:space="preserve"> A, Dewey KG. 2008. “Home fortification of complementary foods with micronutrient supplements is well accepted and has positive effects on infant iron status in Ghana.” </w:t>
      </w:r>
      <w:r w:rsidRPr="00932786">
        <w:rPr>
          <w:bCs/>
          <w:i/>
        </w:rPr>
        <w:t xml:space="preserve">Am J </w:t>
      </w:r>
      <w:proofErr w:type="spellStart"/>
      <w:r w:rsidRPr="00932786">
        <w:rPr>
          <w:bCs/>
          <w:i/>
        </w:rPr>
        <w:t>Clin</w:t>
      </w:r>
      <w:proofErr w:type="spellEnd"/>
      <w:r w:rsidRPr="00932786">
        <w:rPr>
          <w:bCs/>
          <w:i/>
        </w:rPr>
        <w:t xml:space="preserve"> </w:t>
      </w:r>
      <w:proofErr w:type="spellStart"/>
      <w:r w:rsidRPr="00932786">
        <w:rPr>
          <w:bCs/>
          <w:i/>
        </w:rPr>
        <w:t>Nutr</w:t>
      </w:r>
      <w:proofErr w:type="spellEnd"/>
      <w:r w:rsidRPr="00932786">
        <w:rPr>
          <w:bCs/>
        </w:rPr>
        <w:t xml:space="preserve">. 87(4):929-938. </w:t>
      </w:r>
    </w:p>
    <w:p w14:paraId="4E5AA499" w14:textId="77777777" w:rsidR="00F20269" w:rsidRDefault="00F20269" w:rsidP="00F20269">
      <w:pPr>
        <w:pStyle w:val="Bibliography"/>
        <w:rPr>
          <w:bCs/>
        </w:rPr>
      </w:pPr>
      <w:proofErr w:type="spellStart"/>
      <w:r w:rsidRPr="00932786">
        <w:rPr>
          <w:bCs/>
        </w:rPr>
        <w:t>Adu-Afarwuah</w:t>
      </w:r>
      <w:proofErr w:type="spellEnd"/>
      <w:r w:rsidRPr="00932786">
        <w:rPr>
          <w:bCs/>
        </w:rPr>
        <w:t xml:space="preserve"> S, </w:t>
      </w:r>
      <w:proofErr w:type="spellStart"/>
      <w:r w:rsidRPr="00932786">
        <w:rPr>
          <w:bCs/>
        </w:rPr>
        <w:t>Lartey</w:t>
      </w:r>
      <w:proofErr w:type="spellEnd"/>
      <w:r w:rsidRPr="00932786">
        <w:rPr>
          <w:bCs/>
        </w:rPr>
        <w:t xml:space="preserve"> A, Brown KH, </w:t>
      </w:r>
      <w:proofErr w:type="spellStart"/>
      <w:r w:rsidRPr="00932786">
        <w:rPr>
          <w:bCs/>
        </w:rPr>
        <w:t>Zlotkin</w:t>
      </w:r>
      <w:proofErr w:type="spellEnd"/>
      <w:r w:rsidRPr="00932786">
        <w:rPr>
          <w:bCs/>
        </w:rPr>
        <w:t xml:space="preserve"> S, </w:t>
      </w:r>
      <w:proofErr w:type="spellStart"/>
      <w:r w:rsidRPr="00932786">
        <w:rPr>
          <w:bCs/>
        </w:rPr>
        <w:t>Briend</w:t>
      </w:r>
      <w:proofErr w:type="spellEnd"/>
      <w:r w:rsidRPr="00932786">
        <w:rPr>
          <w:bCs/>
        </w:rPr>
        <w:t xml:space="preserve"> A, Dewey KG. 2007. “Randomized comparison of 3 types of micronutrient supplements for home fortification of complementary foods in Ghana: effects on growth and motor development.” </w:t>
      </w:r>
      <w:r w:rsidRPr="00932786">
        <w:rPr>
          <w:bCs/>
          <w:i/>
        </w:rPr>
        <w:t xml:space="preserve">Am J </w:t>
      </w:r>
      <w:proofErr w:type="spellStart"/>
      <w:r w:rsidRPr="00932786">
        <w:rPr>
          <w:bCs/>
          <w:i/>
        </w:rPr>
        <w:t>Clin</w:t>
      </w:r>
      <w:proofErr w:type="spellEnd"/>
      <w:r w:rsidRPr="00932786">
        <w:rPr>
          <w:bCs/>
          <w:i/>
        </w:rPr>
        <w:t xml:space="preserve"> </w:t>
      </w:r>
      <w:proofErr w:type="spellStart"/>
      <w:r w:rsidRPr="00932786">
        <w:rPr>
          <w:bCs/>
          <w:i/>
        </w:rPr>
        <w:t>Nutr</w:t>
      </w:r>
      <w:proofErr w:type="spellEnd"/>
      <w:r w:rsidRPr="00932786">
        <w:rPr>
          <w:bCs/>
        </w:rPr>
        <w:t>. 86(2):412-420.</w:t>
      </w:r>
    </w:p>
    <w:p w14:paraId="066965EA" w14:textId="77777777" w:rsidR="00F20269" w:rsidRDefault="00F20269" w:rsidP="00F20269">
      <w:pPr>
        <w:rPr>
          <w:b/>
        </w:rPr>
      </w:pPr>
      <w:proofErr w:type="spellStart"/>
      <w:r w:rsidRPr="00932786">
        <w:rPr>
          <w:b/>
        </w:rPr>
        <w:t>Albonico</w:t>
      </w:r>
      <w:proofErr w:type="spellEnd"/>
      <w:r w:rsidRPr="00932786">
        <w:rPr>
          <w:b/>
        </w:rPr>
        <w:t xml:space="preserve">, M., </w:t>
      </w:r>
      <w:proofErr w:type="spellStart"/>
      <w:r w:rsidRPr="00932786">
        <w:rPr>
          <w:b/>
        </w:rPr>
        <w:t>Ame</w:t>
      </w:r>
      <w:proofErr w:type="spellEnd"/>
      <w:r w:rsidRPr="00932786">
        <w:rPr>
          <w:b/>
        </w:rPr>
        <w:t xml:space="preserve">, S. M., </w:t>
      </w:r>
      <w:proofErr w:type="spellStart"/>
      <w:r w:rsidRPr="00932786">
        <w:rPr>
          <w:b/>
        </w:rPr>
        <w:t>Vercruysse</w:t>
      </w:r>
      <w:proofErr w:type="spellEnd"/>
      <w:r w:rsidRPr="00932786">
        <w:rPr>
          <w:b/>
        </w:rPr>
        <w:t xml:space="preserve">, J., &amp; </w:t>
      </w:r>
      <w:proofErr w:type="spellStart"/>
      <w:r w:rsidRPr="00932786">
        <w:rPr>
          <w:b/>
        </w:rPr>
        <w:t>Levecke</w:t>
      </w:r>
      <w:proofErr w:type="spellEnd"/>
      <w:r w:rsidRPr="00932786">
        <w:rPr>
          <w:b/>
        </w:rPr>
        <w:t xml:space="preserve">, B. (2012). Comparison of the Kato-Katz thick smear and McMaster egg counting techniques for monitoring drug efficacy against soil-transmitted helminths in schoolchildren on Pemba Island, Tanzania. </w:t>
      </w:r>
      <w:r w:rsidRPr="00932786">
        <w:rPr>
          <w:b/>
          <w:i/>
          <w:iCs/>
        </w:rPr>
        <w:t>Transactions of the Royal Society of Tropical Medicine and Hygiene</w:t>
      </w:r>
      <w:r w:rsidRPr="00932786">
        <w:rPr>
          <w:b/>
        </w:rPr>
        <w:t xml:space="preserve">, </w:t>
      </w:r>
      <w:r w:rsidRPr="00932786">
        <w:rPr>
          <w:b/>
          <w:i/>
          <w:iCs/>
        </w:rPr>
        <w:t>106</w:t>
      </w:r>
      <w:r w:rsidRPr="00932786">
        <w:rPr>
          <w:b/>
        </w:rPr>
        <w:t>(3), 199–201. doi:10.1016/j.trstmh.2011.11.006</w:t>
      </w:r>
    </w:p>
    <w:p w14:paraId="14777DCE" w14:textId="3EA3C696" w:rsidR="00F20269" w:rsidRDefault="00F20269" w:rsidP="00F20269">
      <w:pPr>
        <w:pStyle w:val="Bibliography"/>
        <w:rPr>
          <w:lang w:eastAsia="ar-SA"/>
        </w:rPr>
      </w:pPr>
      <w:r w:rsidRPr="00932786">
        <w:rPr>
          <w:lang w:eastAsia="ar-SA"/>
        </w:rPr>
        <w:t xml:space="preserve">Alderman H, </w:t>
      </w:r>
      <w:proofErr w:type="spellStart"/>
      <w:r w:rsidRPr="00932786">
        <w:rPr>
          <w:lang w:eastAsia="ar-SA"/>
        </w:rPr>
        <w:t>Hoddinott</w:t>
      </w:r>
      <w:proofErr w:type="spellEnd"/>
      <w:r w:rsidRPr="00932786">
        <w:rPr>
          <w:lang w:eastAsia="ar-SA"/>
        </w:rPr>
        <w:t xml:space="preserve"> J, Kinsey B. 2006. “Long term consequences of early childhood malnutrition.” </w:t>
      </w:r>
      <w:r w:rsidRPr="00932786">
        <w:rPr>
          <w:i/>
          <w:lang w:eastAsia="ar-SA"/>
        </w:rPr>
        <w:t xml:space="preserve">Oxford Economic Papers-New </w:t>
      </w:r>
      <w:proofErr w:type="gramStart"/>
      <w:r w:rsidRPr="00932786">
        <w:rPr>
          <w:i/>
          <w:lang w:eastAsia="ar-SA"/>
        </w:rPr>
        <w:t>Series</w:t>
      </w:r>
      <w:r w:rsidRPr="00932786">
        <w:rPr>
          <w:lang w:eastAsia="ar-SA"/>
        </w:rPr>
        <w:t xml:space="preserve">  58</w:t>
      </w:r>
      <w:proofErr w:type="gramEnd"/>
      <w:r w:rsidRPr="00932786">
        <w:rPr>
          <w:lang w:eastAsia="ar-SA"/>
        </w:rPr>
        <w:t>(3):450-74.</w:t>
      </w:r>
    </w:p>
    <w:p w14:paraId="4721F95D" w14:textId="77777777" w:rsidR="00F20269" w:rsidRDefault="00F20269" w:rsidP="00F20269">
      <w:pPr>
        <w:pStyle w:val="Bibliography"/>
        <w:rPr>
          <w:bCs/>
        </w:rPr>
      </w:pPr>
      <w:r w:rsidRPr="00932786">
        <w:rPr>
          <w:bCs/>
        </w:rPr>
        <w:t xml:space="preserve">Arnold B, Hogan D, </w:t>
      </w:r>
      <w:proofErr w:type="spellStart"/>
      <w:r w:rsidRPr="00932786">
        <w:rPr>
          <w:bCs/>
        </w:rPr>
        <w:t>Colford</w:t>
      </w:r>
      <w:proofErr w:type="spellEnd"/>
      <w:r w:rsidRPr="00932786">
        <w:rPr>
          <w:bCs/>
        </w:rPr>
        <w:t xml:space="preserve"> J, Hubbard A. 2011 “Simulation methods to estimate design </w:t>
      </w:r>
      <w:proofErr w:type="spellStart"/>
      <w:r w:rsidRPr="00932786">
        <w:rPr>
          <w:bCs/>
        </w:rPr>
        <w:t>poer</w:t>
      </w:r>
      <w:proofErr w:type="spellEnd"/>
      <w:r w:rsidRPr="00932786">
        <w:rPr>
          <w:bCs/>
        </w:rPr>
        <w:t xml:space="preserve">: an overview for applied research.” </w:t>
      </w:r>
      <w:r w:rsidRPr="00932786">
        <w:rPr>
          <w:bCs/>
          <w:i/>
        </w:rPr>
        <w:t xml:space="preserve">BMC Med Res </w:t>
      </w:r>
      <w:proofErr w:type="spellStart"/>
      <w:r w:rsidRPr="00932786">
        <w:rPr>
          <w:bCs/>
          <w:i/>
        </w:rPr>
        <w:t>Methodol</w:t>
      </w:r>
      <w:proofErr w:type="spellEnd"/>
      <w:r w:rsidRPr="00932786">
        <w:rPr>
          <w:bCs/>
        </w:rPr>
        <w:t xml:space="preserve">, 11:94. </w:t>
      </w:r>
    </w:p>
    <w:p w14:paraId="7D684118" w14:textId="77777777" w:rsidR="00F20269" w:rsidRDefault="00F20269" w:rsidP="00F20269">
      <w:pPr>
        <w:pStyle w:val="Bibliography"/>
        <w:rPr>
          <w:bCs/>
        </w:rPr>
      </w:pPr>
      <w:r w:rsidRPr="00932786">
        <w:rPr>
          <w:bCs/>
        </w:rPr>
        <w:t xml:space="preserve">Berkman DS, </w:t>
      </w:r>
      <w:proofErr w:type="spellStart"/>
      <w:r w:rsidRPr="00932786">
        <w:rPr>
          <w:bCs/>
        </w:rPr>
        <w:t>Lescano</w:t>
      </w:r>
      <w:proofErr w:type="spellEnd"/>
      <w:r w:rsidRPr="00932786">
        <w:rPr>
          <w:bCs/>
        </w:rPr>
        <w:t xml:space="preserve"> AG, Gilman RH, Lopez SL, Black MM. 2002. “Effects of stunting, </w:t>
      </w:r>
      <w:proofErr w:type="spellStart"/>
      <w:r w:rsidRPr="00932786">
        <w:rPr>
          <w:bCs/>
        </w:rPr>
        <w:t>diarrhoeal</w:t>
      </w:r>
      <w:proofErr w:type="spellEnd"/>
      <w:r w:rsidRPr="00932786">
        <w:rPr>
          <w:bCs/>
        </w:rPr>
        <w:t xml:space="preserve"> disease, and parasitic infection during infancy on cognition in late childhood: a follow-up study.” </w:t>
      </w:r>
      <w:r w:rsidRPr="00932786">
        <w:rPr>
          <w:bCs/>
          <w:i/>
        </w:rPr>
        <w:t>Lancet</w:t>
      </w:r>
      <w:r w:rsidRPr="00932786">
        <w:rPr>
          <w:bCs/>
        </w:rPr>
        <w:t xml:space="preserve">. 359(9306):564-571. </w:t>
      </w:r>
    </w:p>
    <w:p w14:paraId="23962D88" w14:textId="77777777" w:rsidR="00F20269" w:rsidRDefault="00F20269" w:rsidP="00F20269">
      <w:pPr>
        <w:pStyle w:val="Bibliography"/>
        <w:rPr>
          <w:bCs/>
        </w:rPr>
      </w:pPr>
      <w:proofErr w:type="spellStart"/>
      <w:r w:rsidRPr="00932786">
        <w:rPr>
          <w:bCs/>
        </w:rPr>
        <w:lastRenderedPageBreak/>
        <w:t>Bhutta</w:t>
      </w:r>
      <w:proofErr w:type="spellEnd"/>
      <w:r w:rsidRPr="00932786">
        <w:rPr>
          <w:bCs/>
        </w:rPr>
        <w:t xml:space="preserve"> ZA, Ahmed T, Black RE, Cousens S, Dewey K, </w:t>
      </w:r>
      <w:proofErr w:type="spellStart"/>
      <w:r w:rsidRPr="00932786">
        <w:rPr>
          <w:bCs/>
        </w:rPr>
        <w:t>Giugliani</w:t>
      </w:r>
      <w:proofErr w:type="spellEnd"/>
      <w:r w:rsidRPr="00932786">
        <w:rPr>
          <w:bCs/>
        </w:rPr>
        <w:t xml:space="preserve"> E, et al. 2008. “What works? Interventions for maternal and child undernutrition and survival.” </w:t>
      </w:r>
      <w:r w:rsidRPr="00932786">
        <w:rPr>
          <w:bCs/>
          <w:i/>
        </w:rPr>
        <w:t xml:space="preserve">Lancet </w:t>
      </w:r>
      <w:r w:rsidRPr="00932786">
        <w:rPr>
          <w:bCs/>
        </w:rPr>
        <w:t>371(9610):417-440.</w:t>
      </w:r>
    </w:p>
    <w:p w14:paraId="535D7EF7" w14:textId="77777777" w:rsidR="00F20269" w:rsidRDefault="00F20269" w:rsidP="00F20269">
      <w:pPr>
        <w:pStyle w:val="Bibliography"/>
        <w:rPr>
          <w:bCs/>
        </w:rPr>
      </w:pPr>
      <w:r w:rsidRPr="00932786">
        <w:rPr>
          <w:bCs/>
        </w:rPr>
        <w:t xml:space="preserve">Black RE, Allen LH, </w:t>
      </w:r>
      <w:proofErr w:type="spellStart"/>
      <w:r w:rsidRPr="00932786">
        <w:rPr>
          <w:bCs/>
        </w:rPr>
        <w:t>Bhutta</w:t>
      </w:r>
      <w:proofErr w:type="spellEnd"/>
      <w:r w:rsidRPr="00932786">
        <w:rPr>
          <w:bCs/>
        </w:rPr>
        <w:t xml:space="preserve"> ZA, Caulfield LE, de </w:t>
      </w:r>
      <w:proofErr w:type="spellStart"/>
      <w:r w:rsidRPr="00932786">
        <w:rPr>
          <w:bCs/>
        </w:rPr>
        <w:t>Onis</w:t>
      </w:r>
      <w:proofErr w:type="spellEnd"/>
      <w:r w:rsidRPr="00932786">
        <w:rPr>
          <w:bCs/>
        </w:rPr>
        <w:t xml:space="preserve"> M, </w:t>
      </w:r>
      <w:proofErr w:type="spellStart"/>
      <w:r w:rsidRPr="00932786">
        <w:rPr>
          <w:bCs/>
        </w:rPr>
        <w:t>Ezzati</w:t>
      </w:r>
      <w:proofErr w:type="spellEnd"/>
      <w:r w:rsidRPr="00932786">
        <w:rPr>
          <w:bCs/>
        </w:rPr>
        <w:t xml:space="preserve"> M, et al. 2008. “Maternal and child undernutrition: global and regional exposures and health consequences.” </w:t>
      </w:r>
      <w:r w:rsidRPr="00932786">
        <w:rPr>
          <w:bCs/>
          <w:i/>
        </w:rPr>
        <w:t>Lancet</w:t>
      </w:r>
      <w:r w:rsidRPr="00932786">
        <w:rPr>
          <w:bCs/>
        </w:rPr>
        <w:t>. 371(9608):243-260.</w:t>
      </w:r>
    </w:p>
    <w:p w14:paraId="44DCAB4A" w14:textId="77777777" w:rsidR="00F20269" w:rsidRDefault="00F20269" w:rsidP="00F20269">
      <w:pPr>
        <w:pStyle w:val="Bibliography"/>
        <w:rPr>
          <w:lang w:eastAsia="ar-SA"/>
        </w:rPr>
      </w:pPr>
      <w:proofErr w:type="spellStart"/>
      <w:r w:rsidRPr="00932786">
        <w:rPr>
          <w:lang w:eastAsia="ar-SA"/>
        </w:rPr>
        <w:t>Boissiere</w:t>
      </w:r>
      <w:proofErr w:type="spellEnd"/>
      <w:r w:rsidRPr="00932786">
        <w:rPr>
          <w:lang w:eastAsia="ar-SA"/>
        </w:rPr>
        <w:t xml:space="preserve"> M, Knight JB, Sabot RH. 1985. “Earnings, schooling, ability, and cognitive skills.” </w:t>
      </w:r>
      <w:r w:rsidRPr="00932786">
        <w:rPr>
          <w:i/>
          <w:lang w:eastAsia="ar-SA"/>
        </w:rPr>
        <w:t xml:space="preserve">American Economic Review </w:t>
      </w:r>
      <w:r w:rsidRPr="00932786">
        <w:rPr>
          <w:lang w:eastAsia="ar-SA"/>
        </w:rPr>
        <w:t>75(5):1016-30.</w:t>
      </w:r>
    </w:p>
    <w:p w14:paraId="60A3FC63" w14:textId="77777777" w:rsidR="00F20269" w:rsidRDefault="00F20269" w:rsidP="00F20269">
      <w:pPr>
        <w:pStyle w:val="Bibliography"/>
      </w:pPr>
      <w:r w:rsidRPr="00932786">
        <w:rPr>
          <w:iCs/>
        </w:rPr>
        <w:fldChar w:fldCharType="begin"/>
      </w:r>
      <w:r w:rsidRPr="00932786">
        <w:rPr>
          <w:iCs/>
        </w:rPr>
        <w:instrText xml:space="preserve"> ADDIN ZOTERO_BIBL {"custom":[]} CSL_BIBLIOGRAPHY </w:instrText>
      </w:r>
      <w:r w:rsidRPr="00932786">
        <w:rPr>
          <w:iCs/>
        </w:rPr>
        <w:fldChar w:fldCharType="separate"/>
      </w:r>
      <w:r w:rsidRPr="00932786">
        <w:t xml:space="preserve">Briscoe, J. 1984. “Intervention Studies and the Definition of Dominant Transmission Routes.” </w:t>
      </w:r>
      <w:r w:rsidRPr="00932786">
        <w:rPr>
          <w:i/>
          <w:iCs/>
        </w:rPr>
        <w:t>Am J Epidemiol</w:t>
      </w:r>
      <w:r w:rsidRPr="00932786">
        <w:t xml:space="preserve"> 120 (3): 449–455.</w:t>
      </w:r>
    </w:p>
    <w:p w14:paraId="0E165F40" w14:textId="77777777" w:rsidR="00F20269" w:rsidRDefault="00F20269" w:rsidP="00F20269">
      <w:pPr>
        <w:pStyle w:val="Bibliography"/>
      </w:pPr>
      <w:r w:rsidRPr="00932786">
        <w:t xml:space="preserve">Brookes, S T, E Whitely, M Egger, G D Smith, P A Mulheran, and T J Peters. 2004. “Subgroup Analyses in Randomized Trials: Risks of Subgroup-specific Analyses; Power and Sample Size for the Interaction Test.” </w:t>
      </w:r>
      <w:r w:rsidRPr="00932786">
        <w:rPr>
          <w:i/>
          <w:iCs/>
        </w:rPr>
        <w:t>J Clin Epidemiol</w:t>
      </w:r>
      <w:r w:rsidRPr="00932786">
        <w:t xml:space="preserve"> 57 (3): 229–236.</w:t>
      </w:r>
    </w:p>
    <w:p w14:paraId="0B50C257" w14:textId="77777777" w:rsidR="00F20269" w:rsidRDefault="00F20269" w:rsidP="00F20269">
      <w:pPr>
        <w:suppressAutoHyphens/>
        <w:ind w:left="720" w:hanging="720"/>
        <w:jc w:val="both"/>
        <w:rPr>
          <w:lang w:eastAsia="ar-SA"/>
        </w:rPr>
      </w:pPr>
      <w:r w:rsidRPr="00932786">
        <w:rPr>
          <w:lang w:eastAsia="ar-SA"/>
        </w:rPr>
        <w:t>Checkley W, Buckley G, Gilman RH, et al. 2008. "Multi-country analysis of the effects of diarrhoea on childhood stunting."</w:t>
      </w:r>
      <w:r w:rsidRPr="00932786">
        <w:rPr>
          <w:i/>
          <w:lang w:eastAsia="ar-SA"/>
        </w:rPr>
        <w:t xml:space="preserve"> Int J Epidemiol</w:t>
      </w:r>
      <w:r w:rsidRPr="00932786">
        <w:rPr>
          <w:lang w:eastAsia="ar-SA"/>
        </w:rPr>
        <w:t xml:space="preserve"> 37(4):816-30. </w:t>
      </w:r>
    </w:p>
    <w:p w14:paraId="343C3DE7" w14:textId="77777777" w:rsidR="00F20269" w:rsidRDefault="00F20269" w:rsidP="00F20269">
      <w:pPr>
        <w:suppressAutoHyphens/>
        <w:ind w:left="720" w:hanging="720"/>
        <w:jc w:val="both"/>
        <w:rPr>
          <w:lang w:eastAsia="ar-SA"/>
        </w:rPr>
      </w:pPr>
      <w:r w:rsidRPr="00932786">
        <w:rPr>
          <w:bCs/>
        </w:rPr>
        <w:t xml:space="preserve">Checkley W, Epstein LD, Gilman RH, Cabrera L, Black RE. 2003. "Effects of acute diarrhea on linear growth in Peruvian children." </w:t>
      </w:r>
      <w:r w:rsidRPr="00932786">
        <w:rPr>
          <w:bCs/>
          <w:i/>
        </w:rPr>
        <w:t xml:space="preserve">Am J Epidemiol </w:t>
      </w:r>
      <w:r w:rsidRPr="00932786">
        <w:rPr>
          <w:bCs/>
        </w:rPr>
        <w:t>157(2):166-175.</w:t>
      </w:r>
    </w:p>
    <w:p w14:paraId="061F8689" w14:textId="77777777" w:rsidR="00F20269" w:rsidRDefault="00F20269" w:rsidP="00F20269">
      <w:pPr>
        <w:widowControl w:val="0"/>
        <w:autoSpaceDE w:val="0"/>
        <w:autoSpaceDN w:val="0"/>
        <w:adjustRightInd w:val="0"/>
        <w:ind w:left="720" w:hanging="720"/>
        <w:contextualSpacing/>
        <w:jc w:val="both"/>
        <w:rPr>
          <w:bCs/>
        </w:rPr>
      </w:pPr>
      <w:r w:rsidRPr="00932786">
        <w:rPr>
          <w:lang w:eastAsia="ar-SA"/>
        </w:rPr>
        <w:t xml:space="preserve">Clasen T, Schmidt WP, Rabie T, Roberts I, Cairncross S. 2007. "Interventions to improve water quality for preventing diarrhoea: systematic review and meta-analysis." </w:t>
      </w:r>
      <w:r w:rsidRPr="00932786">
        <w:rPr>
          <w:i/>
          <w:lang w:eastAsia="ar-SA"/>
        </w:rPr>
        <w:t>BMJ</w:t>
      </w:r>
      <w:r w:rsidRPr="00932786">
        <w:rPr>
          <w:lang w:eastAsia="ar-SA"/>
        </w:rPr>
        <w:t xml:space="preserve"> 334(7597):782.</w:t>
      </w:r>
      <w:r w:rsidRPr="00932786">
        <w:rPr>
          <w:bCs/>
        </w:rPr>
        <w:t xml:space="preserve"> </w:t>
      </w:r>
    </w:p>
    <w:p w14:paraId="0278F16B" w14:textId="77777777" w:rsidR="00F20269" w:rsidRDefault="00F20269" w:rsidP="00F20269">
      <w:pPr>
        <w:widowControl w:val="0"/>
        <w:autoSpaceDE w:val="0"/>
        <w:autoSpaceDN w:val="0"/>
        <w:adjustRightInd w:val="0"/>
        <w:ind w:left="720" w:hanging="720"/>
        <w:contextualSpacing/>
        <w:jc w:val="both"/>
        <w:rPr>
          <w:bCs/>
        </w:rPr>
      </w:pPr>
      <w:r w:rsidRPr="00932786">
        <w:rPr>
          <w:bCs/>
        </w:rPr>
        <w:t>Cogill B. 2003. "Anthropometric indicators measurement guide." Food and Nutrition Technical Assistance Project, Academy for Educational Development, Washington DC.</w:t>
      </w:r>
    </w:p>
    <w:p w14:paraId="74D23976" w14:textId="77777777" w:rsidR="00F20269" w:rsidRDefault="00F20269" w:rsidP="00F20269">
      <w:pPr>
        <w:rPr>
          <w:b/>
          <w:noProof/>
        </w:rPr>
      </w:pPr>
      <w:r w:rsidRPr="00932786">
        <w:rPr>
          <w:b/>
          <w:noProof/>
        </w:rPr>
        <w:t>Colón, A.L., Menchén, L., Lizasoain, I., Leza, J.C., Menchén, P., González-Lara, V., Moro, M.A., and Lorenzo, P. (2000). Inducible nitric oxide synthase activity is expressed not only in inflamed but also in no</w:t>
      </w:r>
    </w:p>
    <w:p w14:paraId="3FF3486C" w14:textId="77777777" w:rsidR="00F20269" w:rsidRDefault="00F20269" w:rsidP="00F20269">
      <w:pPr>
        <w:widowControl w:val="0"/>
        <w:autoSpaceDE w:val="0"/>
        <w:autoSpaceDN w:val="0"/>
        <w:adjustRightInd w:val="0"/>
        <w:ind w:left="720" w:hanging="720"/>
        <w:contextualSpacing/>
        <w:jc w:val="both"/>
        <w:rPr>
          <w:bCs/>
        </w:rPr>
      </w:pPr>
    </w:p>
    <w:p w14:paraId="732E3F02" w14:textId="263F58BD" w:rsidR="00F20269" w:rsidRDefault="00F20269" w:rsidP="00F20269">
      <w:pPr>
        <w:widowControl w:val="0"/>
        <w:autoSpaceDE w:val="0"/>
        <w:autoSpaceDN w:val="0"/>
        <w:adjustRightInd w:val="0"/>
        <w:ind w:left="720" w:hanging="720"/>
        <w:contextualSpacing/>
        <w:jc w:val="both"/>
        <w:rPr>
          <w:bCs/>
        </w:rPr>
      </w:pPr>
      <w:r w:rsidRPr="00932786">
        <w:rPr>
          <w:bCs/>
        </w:rPr>
        <w:t xml:space="preserve">Crimmins EM, Finch CE. 2006. "Infection, inflammation, height, and longevity." </w:t>
      </w:r>
      <w:r w:rsidRPr="00932786">
        <w:rPr>
          <w:bCs/>
          <w:i/>
        </w:rPr>
        <w:t>Proc Natl Acad Sci U S A</w:t>
      </w:r>
      <w:r w:rsidRPr="00932786">
        <w:rPr>
          <w:bCs/>
        </w:rPr>
        <w:t xml:space="preserve">. 103(2):498-503. </w:t>
      </w:r>
    </w:p>
    <w:p w14:paraId="50341F85" w14:textId="77777777" w:rsidR="00F20269" w:rsidRDefault="00F20269" w:rsidP="00F20269">
      <w:pPr>
        <w:rPr>
          <w:b/>
          <w:noProof/>
        </w:rPr>
      </w:pPr>
      <w:bookmarkStart w:id="95" w:name="_ENREF_2"/>
      <w:r w:rsidRPr="00932786">
        <w:rPr>
          <w:b/>
          <w:noProof/>
        </w:rPr>
        <w:t>Cross, R.K., and Wilson, K.T. (2003). Nitric oxide in inflammatory bowel disease. Inflammatory bowel diseases</w:t>
      </w:r>
      <w:r w:rsidRPr="00932786">
        <w:rPr>
          <w:b/>
          <w:i/>
          <w:noProof/>
        </w:rPr>
        <w:t xml:space="preserve"> 9</w:t>
      </w:r>
      <w:r w:rsidRPr="00932786">
        <w:rPr>
          <w:b/>
          <w:noProof/>
        </w:rPr>
        <w:t>, 179-189.</w:t>
      </w:r>
      <w:bookmarkEnd w:id="95"/>
    </w:p>
    <w:p w14:paraId="7AAA0B74" w14:textId="339E2E10" w:rsidR="00F20269" w:rsidRDefault="00F20269" w:rsidP="00F20269">
      <w:pPr>
        <w:pStyle w:val="Bibliography"/>
      </w:pPr>
      <w:r w:rsidRPr="00932786">
        <w:t xml:space="preserve">de Onis M, Onyango AW, den Broeck JV, Chumlea WC, Martorell R. 2004. "Measurement and standardization protocols for anthropometry used in the construction of a new international growth reference." </w:t>
      </w:r>
      <w:r w:rsidRPr="00932786">
        <w:rPr>
          <w:i/>
        </w:rPr>
        <w:t xml:space="preserve">Food Nutr Bull </w:t>
      </w:r>
      <w:r w:rsidRPr="00932786">
        <w:t>25:S27-S36.</w:t>
      </w:r>
    </w:p>
    <w:p w14:paraId="68864EAF" w14:textId="77777777" w:rsidR="00F20269" w:rsidRDefault="00F20269" w:rsidP="00F20269">
      <w:pPr>
        <w:pStyle w:val="Bibliography"/>
        <w:rPr>
          <w:bCs/>
        </w:rPr>
      </w:pPr>
      <w:r w:rsidRPr="00932786">
        <w:t xml:space="preserve">Dewey, Kathryn G, and Daniel R Mayers. 2011. “Early Child Growth: How Do Nutrition and Infection Interact?” </w:t>
      </w:r>
      <w:r w:rsidRPr="00932786">
        <w:rPr>
          <w:i/>
          <w:iCs/>
        </w:rPr>
        <w:t>Matern Child Nutr</w:t>
      </w:r>
      <w:r w:rsidRPr="00932786">
        <w:t xml:space="preserve"> 7 Suppl 3 (October): 129–142. doi:10.1111/j.1740-8709.2011.00357.x.</w:t>
      </w:r>
      <w:r w:rsidRPr="00932786">
        <w:rPr>
          <w:bCs/>
        </w:rPr>
        <w:t xml:space="preserve"> </w:t>
      </w:r>
    </w:p>
    <w:p w14:paraId="03857EFF" w14:textId="77777777" w:rsidR="00F20269" w:rsidRDefault="00F20269" w:rsidP="00F20269">
      <w:pPr>
        <w:pStyle w:val="Bibliography"/>
      </w:pPr>
      <w:r w:rsidRPr="00932786">
        <w:rPr>
          <w:bCs/>
        </w:rPr>
        <w:t xml:space="preserve">Dewey KG, Adu-Afarwuah S. "Systematic review of the efficacy and effectiveness of complementary feeding interventions in developing countries." </w:t>
      </w:r>
      <w:r w:rsidRPr="00932786">
        <w:rPr>
          <w:bCs/>
          <w:i/>
        </w:rPr>
        <w:t>Matern Child Nutr</w:t>
      </w:r>
      <w:r w:rsidRPr="00932786">
        <w:rPr>
          <w:bCs/>
        </w:rPr>
        <w:t>. 4 Suppl 1:24-85.</w:t>
      </w:r>
    </w:p>
    <w:p w14:paraId="3365B3EF" w14:textId="77777777" w:rsidR="00F20269" w:rsidRDefault="00F20269" w:rsidP="00F20269">
      <w:pPr>
        <w:pStyle w:val="Bibliography"/>
      </w:pPr>
      <w:r w:rsidRPr="00932786">
        <w:t xml:space="preserve">Duflo, Esther, Rachel Glennerster, and Michael Kremer. 2007. “Using Randomization in Development Economics Research: A Toolkit.” In </w:t>
      </w:r>
      <w:r w:rsidRPr="00932786">
        <w:rPr>
          <w:i/>
          <w:iCs/>
        </w:rPr>
        <w:t>Handbook of Development Economics</w:t>
      </w:r>
      <w:r w:rsidRPr="00932786">
        <w:t>, ed. T. Paul Schultz and John A. Strauss, Volume 4:3895–3962. Elsevier. http://www.sciencedirect.com/science/article/B7P5D-4RWXCH1-S/2/84fc3f476e4d45082ff40c0c4069d96f.</w:t>
      </w:r>
    </w:p>
    <w:p w14:paraId="5FB4B39C" w14:textId="77777777" w:rsidR="00F20269" w:rsidRDefault="00F20269" w:rsidP="00F20269">
      <w:pPr>
        <w:pStyle w:val="Bibliography"/>
      </w:pPr>
      <w:r w:rsidRPr="00932786">
        <w:t xml:space="preserve">Eisenberg, Joseph N S, J C Scott, and T Porco. 2007. “Integrating Disease Control Strategies: Balancing Water Sanitation and Hygiene Interventions to Reduce Diarrheal Disease Burden.” </w:t>
      </w:r>
      <w:r w:rsidRPr="00932786">
        <w:rPr>
          <w:i/>
          <w:iCs/>
        </w:rPr>
        <w:t>Am J Public Health</w:t>
      </w:r>
      <w:r w:rsidRPr="00932786">
        <w:t xml:space="preserve"> 97 (5): 846–852.</w:t>
      </w:r>
    </w:p>
    <w:p w14:paraId="325B5511" w14:textId="77777777" w:rsidR="00F20269" w:rsidRDefault="00F20269" w:rsidP="00F20269">
      <w:pPr>
        <w:suppressAutoHyphens/>
        <w:ind w:left="720" w:hanging="720"/>
        <w:jc w:val="both"/>
        <w:rPr>
          <w:lang w:eastAsia="ar-SA"/>
        </w:rPr>
      </w:pPr>
      <w:r w:rsidRPr="00932786">
        <w:rPr>
          <w:lang w:eastAsia="ar-SA"/>
        </w:rPr>
        <w:lastRenderedPageBreak/>
        <w:t xml:space="preserve">Ejemot R, Ehiri J, Meremikwu M, Critchley J. 2008. "Hand washing for preventing diarrhoea." </w:t>
      </w:r>
      <w:r w:rsidRPr="00932786">
        <w:rPr>
          <w:i/>
          <w:lang w:eastAsia="ar-SA"/>
        </w:rPr>
        <w:t>Cochrane Database Syst Rev</w:t>
      </w:r>
      <w:r w:rsidRPr="00932786">
        <w:rPr>
          <w:lang w:eastAsia="ar-SA"/>
        </w:rPr>
        <w:t xml:space="preserve"> CD004265.</w:t>
      </w:r>
    </w:p>
    <w:p w14:paraId="74DB4E81" w14:textId="77777777" w:rsidR="00F20269" w:rsidRDefault="00F20269" w:rsidP="00F20269">
      <w:pPr>
        <w:pStyle w:val="Bibliography"/>
      </w:pPr>
      <w:r w:rsidRPr="00932786">
        <w:t xml:space="preserve">Esrey, S A. 1996. “Water, Waste, and Well-being: a Multicountry Study.” </w:t>
      </w:r>
      <w:r w:rsidRPr="00932786">
        <w:rPr>
          <w:i/>
          <w:iCs/>
        </w:rPr>
        <w:t>Am J Epidemiol</w:t>
      </w:r>
      <w:r w:rsidRPr="00932786">
        <w:t xml:space="preserve"> 143 (6): 608–623.</w:t>
      </w:r>
    </w:p>
    <w:p w14:paraId="1C5FA932" w14:textId="77777777" w:rsidR="00F20269" w:rsidRDefault="00F20269" w:rsidP="00F20269">
      <w:pPr>
        <w:pStyle w:val="Bibliography"/>
      </w:pPr>
      <w:r w:rsidRPr="00932786">
        <w:t xml:space="preserve">Esrey, S A, J P Habicht, and G Casella. 1992. “The Complementary Effect of Latrines and Increased Water Usage on the Growth of Infants in Rural Lesotho.” </w:t>
      </w:r>
      <w:r w:rsidRPr="00932786">
        <w:rPr>
          <w:i/>
          <w:iCs/>
        </w:rPr>
        <w:t>Am J Epidemiol</w:t>
      </w:r>
      <w:r w:rsidRPr="00932786">
        <w:t xml:space="preserve"> 135 (6): 659–666.</w:t>
      </w:r>
    </w:p>
    <w:p w14:paraId="1CEAA03C" w14:textId="77777777" w:rsidR="00F20269" w:rsidRDefault="00F20269" w:rsidP="00F20269">
      <w:pPr>
        <w:pStyle w:val="Bibliography"/>
        <w:rPr>
          <w:lang w:eastAsia="ar-SA"/>
        </w:rPr>
      </w:pPr>
      <w:r w:rsidRPr="00932786">
        <w:rPr>
          <w:lang w:eastAsia="ar-SA"/>
        </w:rPr>
        <w:t xml:space="preserve">Esrey SA. 1996. "Water, waste, and well-being: a multicountry study." </w:t>
      </w:r>
      <w:r w:rsidRPr="00932786">
        <w:rPr>
          <w:i/>
          <w:lang w:eastAsia="ar-SA"/>
        </w:rPr>
        <w:t>Am J Epidemiol</w:t>
      </w:r>
      <w:r w:rsidRPr="00932786">
        <w:rPr>
          <w:lang w:eastAsia="ar-SA"/>
        </w:rPr>
        <w:t xml:space="preserve"> 143(6):608-23. </w:t>
      </w:r>
    </w:p>
    <w:p w14:paraId="7011D2B2" w14:textId="77777777" w:rsidR="00F20269" w:rsidRDefault="00F20269" w:rsidP="00F20269">
      <w:pPr>
        <w:pStyle w:val="Bibliography"/>
      </w:pPr>
      <w:r w:rsidRPr="00932786">
        <w:rPr>
          <w:lang w:eastAsia="ar-SA"/>
        </w:rPr>
        <w:t xml:space="preserve">Esrey SA, Potash JB, Roberts L, Shiff C. 1991. "Effects of improved water supply and sanitation on ascariasis, diarrhoea, dracunculiasis, hookworm infection, schistosomiasis, and trachoma." </w:t>
      </w:r>
      <w:r w:rsidRPr="00932786">
        <w:rPr>
          <w:i/>
          <w:lang w:eastAsia="ar-SA"/>
        </w:rPr>
        <w:t>Bull World Health Organ</w:t>
      </w:r>
      <w:r w:rsidRPr="00932786">
        <w:rPr>
          <w:lang w:eastAsia="ar-SA"/>
        </w:rPr>
        <w:t xml:space="preserve"> 69(5):609-21.</w:t>
      </w:r>
    </w:p>
    <w:p w14:paraId="76CCD9A4" w14:textId="77777777" w:rsidR="00F20269" w:rsidRDefault="00F20269" w:rsidP="00F20269">
      <w:pPr>
        <w:rPr>
          <w:b/>
          <w:noProof/>
        </w:rPr>
      </w:pPr>
      <w:bookmarkStart w:id="96" w:name="_ENREF_3"/>
      <w:r w:rsidRPr="00932786">
        <w:rPr>
          <w:b/>
          <w:noProof/>
        </w:rPr>
        <w:t>Everts, B., Stotzer, P., Olsson, M., Kilander, A., and Pettersson, A. (1999). Increased luminal nitric oxide concentrations in the small intestine of patients with coeliac disease. European journal of clinical investigation</w:t>
      </w:r>
      <w:r w:rsidRPr="00932786">
        <w:rPr>
          <w:b/>
          <w:i/>
          <w:noProof/>
        </w:rPr>
        <w:t xml:space="preserve"> 29</w:t>
      </w:r>
      <w:r w:rsidRPr="00932786">
        <w:rPr>
          <w:b/>
          <w:noProof/>
        </w:rPr>
        <w:t>, 692-696.</w:t>
      </w:r>
      <w:bookmarkEnd w:id="96"/>
    </w:p>
    <w:p w14:paraId="2BC666D5" w14:textId="032A5C87" w:rsidR="00F20269" w:rsidRDefault="00F20269" w:rsidP="00F20269">
      <w:pPr>
        <w:pStyle w:val="Bibliography"/>
        <w:rPr>
          <w:lang w:val="fr-FR" w:eastAsia="ar-SA"/>
        </w:rPr>
      </w:pPr>
      <w:r w:rsidRPr="00932786">
        <w:rPr>
          <w:lang w:eastAsia="ar-SA"/>
        </w:rPr>
        <w:t xml:space="preserve">Ezzati M, Hoorn SV, Rodgers A, Lopez AD, Mathers CD, Murray CJ. 2003. "Estimates of global and regional potential health gains from reducing multiple major risk factors." </w:t>
      </w:r>
      <w:r w:rsidRPr="00932786">
        <w:rPr>
          <w:i/>
          <w:lang w:val="fr-FR" w:eastAsia="ar-SA"/>
        </w:rPr>
        <w:t xml:space="preserve">Lancet </w:t>
      </w:r>
      <w:r w:rsidRPr="00932786">
        <w:rPr>
          <w:lang w:val="fr-FR" w:eastAsia="ar-SA"/>
        </w:rPr>
        <w:t>362(9380):271-80.</w:t>
      </w:r>
    </w:p>
    <w:p w14:paraId="7563D5C3" w14:textId="77777777" w:rsidR="00F20269" w:rsidRDefault="00F20269" w:rsidP="00F20269">
      <w:pPr>
        <w:pStyle w:val="Bibliography"/>
      </w:pPr>
      <w:r w:rsidRPr="00932786">
        <w:t xml:space="preserve">Feiveson, A. 2002. "Power by simulation." </w:t>
      </w:r>
      <w:r w:rsidRPr="00932786">
        <w:rPr>
          <w:i/>
        </w:rPr>
        <w:t>Stata Journal</w:t>
      </w:r>
      <w:r w:rsidRPr="00932786">
        <w:t xml:space="preserve"> 2:107-124.</w:t>
      </w:r>
    </w:p>
    <w:p w14:paraId="120C989F" w14:textId="77777777" w:rsidR="00F20269" w:rsidRDefault="00F20269" w:rsidP="00F20269">
      <w:pPr>
        <w:pStyle w:val="Bibliography"/>
      </w:pPr>
      <w:r w:rsidRPr="00932786">
        <w:t xml:space="preserve">Feng, Z, P Diehr, A Peterson, and D McLerran. 2001. “Selected Statistical Issues in Group Randomized Trials.” </w:t>
      </w:r>
      <w:r w:rsidRPr="00932786">
        <w:rPr>
          <w:i/>
          <w:iCs/>
        </w:rPr>
        <w:t>Annu Rev Public Health</w:t>
      </w:r>
      <w:r w:rsidRPr="00932786">
        <w:t xml:space="preserve"> 22: 167–187.</w:t>
      </w:r>
    </w:p>
    <w:p w14:paraId="0847CC21" w14:textId="77777777" w:rsidR="00F20269" w:rsidRDefault="00F20269" w:rsidP="00F20269">
      <w:pPr>
        <w:pStyle w:val="Bibliography"/>
      </w:pPr>
      <w:r w:rsidRPr="00932786">
        <w:t xml:space="preserve">Fisher, Ronald. 1925. </w:t>
      </w:r>
      <w:r w:rsidRPr="00932786">
        <w:rPr>
          <w:i/>
          <w:iCs/>
        </w:rPr>
        <w:t>Statistical Methods for Research Workers</w:t>
      </w:r>
      <w:r w:rsidRPr="00932786">
        <w:t>. ISBN 0-05-002170-2.</w:t>
      </w:r>
    </w:p>
    <w:p w14:paraId="456EC297" w14:textId="77777777" w:rsidR="00F20269" w:rsidRDefault="00F20269" w:rsidP="00F20269">
      <w:pPr>
        <w:pStyle w:val="Bibliography"/>
        <w:rPr>
          <w:bCs/>
        </w:rPr>
      </w:pPr>
      <w:r w:rsidRPr="00932786">
        <w:t xml:space="preserve">Gail, M. H., S. D. Mark, R. J. Carroll, S. B. Green, and D. Pee. 1996. “On Design Considerations and Randomization-based Inference for Community Intervention Trials.” </w:t>
      </w:r>
      <w:r w:rsidRPr="00932786">
        <w:rPr>
          <w:i/>
          <w:iCs/>
        </w:rPr>
        <w:t>Stat Med</w:t>
      </w:r>
      <w:r w:rsidRPr="00932786">
        <w:t xml:space="preserve"> 1069–1092. doi:3.0.CO;2-Q.</w:t>
      </w:r>
      <w:r w:rsidRPr="00932786">
        <w:rPr>
          <w:bCs/>
        </w:rPr>
        <w:t xml:space="preserve"> </w:t>
      </w:r>
    </w:p>
    <w:p w14:paraId="452BE1F6" w14:textId="77777777" w:rsidR="00F20269" w:rsidRDefault="00F20269" w:rsidP="00F20269">
      <w:pPr>
        <w:ind w:left="720" w:hanging="720"/>
      </w:pPr>
      <w:r w:rsidRPr="00932786">
        <w:t>GOK. 2012. “National maternal, infant and young child nutrition policy”. Ministry of Public Health and Sanitation. Government of Kenya (GOK). Nairobi, Kenya.</w:t>
      </w:r>
    </w:p>
    <w:p w14:paraId="3F8882AB" w14:textId="77777777" w:rsidR="00F20269" w:rsidRDefault="00F20269" w:rsidP="00F20269">
      <w:pPr>
        <w:pStyle w:val="ListParagraph"/>
        <w:ind w:hanging="720"/>
        <w:jc w:val="both"/>
      </w:pPr>
      <w:r w:rsidRPr="00932786">
        <w:t>GOK. 2012b. “Integrated Management of Acute Malnutrition (IMAM)”. Ministry of Medical Services and Ministry of Public Health and Sanitation. Government of Kenya (GOK)” Nairobi Kenya.</w:t>
      </w:r>
    </w:p>
    <w:p w14:paraId="7309ADF7" w14:textId="77777777" w:rsidR="00F20269" w:rsidRDefault="00F20269" w:rsidP="00F20269">
      <w:pPr>
        <w:pStyle w:val="Bibliography"/>
        <w:rPr>
          <w:bCs/>
        </w:rPr>
      </w:pPr>
      <w:r w:rsidRPr="00932786">
        <w:rPr>
          <w:bCs/>
        </w:rPr>
        <w:t xml:space="preserve">Grantham-McGregor S, Cheung YB, Cueto S, Glewwe P, Richter L, Strupp B, et al. 2007. "Developmental potential in the first 5 years for children in developing countries." </w:t>
      </w:r>
      <w:r w:rsidRPr="00932786">
        <w:rPr>
          <w:bCs/>
          <w:i/>
        </w:rPr>
        <w:t>Lancet</w:t>
      </w:r>
      <w:r w:rsidRPr="00932786">
        <w:rPr>
          <w:bCs/>
        </w:rPr>
        <w:t xml:space="preserve">. 369(9555):60-70. </w:t>
      </w:r>
    </w:p>
    <w:p w14:paraId="5563C062" w14:textId="77777777" w:rsidR="00F20269" w:rsidRDefault="00F20269" w:rsidP="00F20269">
      <w:pPr>
        <w:pStyle w:val="Bibliography"/>
      </w:pPr>
      <w:r w:rsidRPr="00932786">
        <w:rPr>
          <w:bCs/>
        </w:rPr>
        <w:t xml:space="preserve">Guerrant RL, Guerrant DI, Moore SR, Lima AA, Patrick PD, Schorling JB. 1999. "Association of early childhood diarrhea and cryptosporidiosis with impaired physical fitness and cognitive function four-seven years later in a poor urban community in northeast Brazil." </w:t>
      </w:r>
      <w:r w:rsidRPr="00932786">
        <w:rPr>
          <w:bCs/>
          <w:i/>
        </w:rPr>
        <w:t>Am J Trop Med Hyg</w:t>
      </w:r>
      <w:r w:rsidRPr="00932786">
        <w:rPr>
          <w:bCs/>
        </w:rPr>
        <w:t>. 61(5):707-713.</w:t>
      </w:r>
    </w:p>
    <w:p w14:paraId="6ED85FEB" w14:textId="77777777" w:rsidR="00F20269" w:rsidRDefault="00F20269" w:rsidP="00F20269">
      <w:pPr>
        <w:pStyle w:val="Bibliography"/>
      </w:pPr>
      <w:r w:rsidRPr="00932786">
        <w:rPr>
          <w:lang w:eastAsia="ar-SA"/>
        </w:rPr>
        <w:t xml:space="preserve">Haghighi P, Wolf PL. 1997. "Tropical sprue and subclinical enteropathy: a vision for the nineties." </w:t>
      </w:r>
      <w:r w:rsidRPr="00932786">
        <w:rPr>
          <w:i/>
          <w:lang w:eastAsia="ar-SA"/>
        </w:rPr>
        <w:t>Crit Rev Clin Lab Sci</w:t>
      </w:r>
      <w:r w:rsidRPr="00932786">
        <w:rPr>
          <w:lang w:eastAsia="ar-SA"/>
        </w:rPr>
        <w:t xml:space="preserve"> 34(4):313-41.</w:t>
      </w:r>
    </w:p>
    <w:p w14:paraId="7DE49EEC" w14:textId="77777777" w:rsidR="00F20269" w:rsidRDefault="00F20269" w:rsidP="00F20269">
      <w:pPr>
        <w:rPr>
          <w:b/>
          <w:noProof/>
        </w:rPr>
      </w:pPr>
      <w:r w:rsidRPr="00932786">
        <w:rPr>
          <w:b/>
          <w:noProof/>
        </w:rPr>
        <w:t>Haghighi, P., and Wolf, P.L. (1997). Tropical sprue and subclinic rmal colonic mucosa in patients with ulcerative colitis: a potential prognostic marker. The American journal of gastroenterology</w:t>
      </w:r>
      <w:r w:rsidRPr="00932786">
        <w:rPr>
          <w:b/>
          <w:i/>
          <w:noProof/>
        </w:rPr>
        <w:t xml:space="preserve"> 95</w:t>
      </w:r>
      <w:r w:rsidRPr="00932786">
        <w:rPr>
          <w:b/>
          <w:noProof/>
        </w:rPr>
        <w:t xml:space="preserve">, 1371-1373. </w:t>
      </w:r>
    </w:p>
    <w:p w14:paraId="46B1BAF2" w14:textId="0F868AC8" w:rsidR="00F20269" w:rsidRDefault="00F20269" w:rsidP="00F20269">
      <w:pPr>
        <w:pStyle w:val="Bibliography"/>
        <w:rPr>
          <w:bCs/>
        </w:rPr>
      </w:pPr>
      <w:r w:rsidRPr="00932786">
        <w:t xml:space="preserve">Hernan, M A, S Hernandez-Diaz, and James M Robins. 2004. “A Structural Approach to Selection Bias.” </w:t>
      </w:r>
      <w:r w:rsidRPr="00932786">
        <w:rPr>
          <w:i/>
          <w:iCs/>
        </w:rPr>
        <w:t>Epidemiology</w:t>
      </w:r>
      <w:r w:rsidRPr="00932786">
        <w:t xml:space="preserve"> 15 (5): 615–625.</w:t>
      </w:r>
      <w:r w:rsidRPr="00932786">
        <w:rPr>
          <w:bCs/>
        </w:rPr>
        <w:t xml:space="preserve"> </w:t>
      </w:r>
    </w:p>
    <w:p w14:paraId="2B5DAF74" w14:textId="77777777" w:rsidR="00F20269" w:rsidRDefault="00F20269" w:rsidP="00F20269">
      <w:pPr>
        <w:pStyle w:val="Bibliography"/>
      </w:pPr>
      <w:r w:rsidRPr="00932786">
        <w:rPr>
          <w:bCs/>
        </w:rPr>
        <w:lastRenderedPageBreak/>
        <w:t xml:space="preserve">Hoddinott J, Maluccio JA, Behrman JR, Flores R, Martorell R. 2008. "Effect of a nutrition intervention during early childhood on economic productivity in Guatemalan adults." </w:t>
      </w:r>
      <w:r w:rsidRPr="00932786">
        <w:rPr>
          <w:bCs/>
          <w:i/>
        </w:rPr>
        <w:t>Lancet</w:t>
      </w:r>
      <w:r w:rsidRPr="00932786">
        <w:rPr>
          <w:bCs/>
        </w:rPr>
        <w:t>. 371(9610):411-416.</w:t>
      </w:r>
    </w:p>
    <w:p w14:paraId="4420D14D" w14:textId="77777777" w:rsidR="00F20269" w:rsidRDefault="00F20269" w:rsidP="00F20269">
      <w:pPr>
        <w:pStyle w:val="Bibliography"/>
      </w:pPr>
      <w:r w:rsidRPr="00932786">
        <w:t xml:space="preserve">Holland, Paul W. 1986. “Statistics and Causal Inference.” </w:t>
      </w:r>
      <w:r w:rsidRPr="00932786">
        <w:rPr>
          <w:i/>
          <w:iCs/>
        </w:rPr>
        <w:t>J Am Stat Assoc</w:t>
      </w:r>
      <w:r w:rsidRPr="00932786">
        <w:t xml:space="preserve"> 81 (396): 945–960.</w:t>
      </w:r>
    </w:p>
    <w:p w14:paraId="3A0A60D9" w14:textId="77777777" w:rsidR="00F20269" w:rsidRDefault="00F20269" w:rsidP="00F20269">
      <w:pPr>
        <w:pStyle w:val="Bibliography"/>
        <w:rPr>
          <w:bCs/>
        </w:rPr>
      </w:pPr>
      <w:r w:rsidRPr="00932786">
        <w:t xml:space="preserve">Horowitz, Joel L., and Charles F. Manski. 2000. “Nonparametric Analysis of Randomized Experiments with Missing Covariate and Outcome Data.” </w:t>
      </w:r>
      <w:r w:rsidRPr="00932786">
        <w:rPr>
          <w:i/>
          <w:iCs/>
        </w:rPr>
        <w:t>Journal of the American Statistical Association</w:t>
      </w:r>
      <w:r w:rsidRPr="00932786">
        <w:t xml:space="preserve"> 95 (449) (March 1): 77–84.</w:t>
      </w:r>
      <w:r w:rsidRPr="00932786">
        <w:rPr>
          <w:bCs/>
        </w:rPr>
        <w:t xml:space="preserve"> </w:t>
      </w:r>
    </w:p>
    <w:p w14:paraId="3B32318F" w14:textId="77777777" w:rsidR="00F20269" w:rsidRDefault="00F20269" w:rsidP="00F20269">
      <w:pPr>
        <w:pStyle w:val="Bibliography"/>
        <w:rPr>
          <w:bCs/>
        </w:rPr>
      </w:pPr>
      <w:r w:rsidRPr="00932786">
        <w:rPr>
          <w:bCs/>
        </w:rPr>
        <w:t xml:space="preserve">Humphrey JH. 2009. "Child undernutrition, tropical enteropathy, toilets, and handwashing." </w:t>
      </w:r>
      <w:r w:rsidRPr="00932786">
        <w:rPr>
          <w:bCs/>
          <w:i/>
        </w:rPr>
        <w:t>Lancet</w:t>
      </w:r>
      <w:r w:rsidRPr="00932786">
        <w:rPr>
          <w:bCs/>
        </w:rPr>
        <w:t xml:space="preserve">. 374(9694):1032-1035. </w:t>
      </w:r>
    </w:p>
    <w:p w14:paraId="0FA414CB" w14:textId="77777777" w:rsidR="00F20269" w:rsidRDefault="00F20269" w:rsidP="00F20269">
      <w:pPr>
        <w:rPr>
          <w:b/>
        </w:rPr>
      </w:pPr>
      <w:r w:rsidRPr="00932786">
        <w:rPr>
          <w:b/>
        </w:rPr>
        <w:t xml:space="preserve">Haque, R., Neville, L. M., Hahn, P., &amp; Petri, W. A. (1995). Rapid diagnosis of Entamoeba infection by using Entamoeba and Entamoeba histolytica stool antigen detection kits. </w:t>
      </w:r>
      <w:r w:rsidRPr="00932786">
        <w:rPr>
          <w:b/>
          <w:i/>
          <w:iCs/>
        </w:rPr>
        <w:t>Journal of Clinical Microbiology</w:t>
      </w:r>
      <w:r w:rsidRPr="00932786">
        <w:rPr>
          <w:b/>
        </w:rPr>
        <w:t xml:space="preserve">, </w:t>
      </w:r>
      <w:r w:rsidRPr="00932786">
        <w:rPr>
          <w:b/>
          <w:i/>
          <w:iCs/>
        </w:rPr>
        <w:t>33</w:t>
      </w:r>
      <w:r w:rsidRPr="00932786">
        <w:rPr>
          <w:b/>
        </w:rPr>
        <w:t>(10), 2558–2561.</w:t>
      </w:r>
    </w:p>
    <w:p w14:paraId="24BE5B0F" w14:textId="5889513F" w:rsidR="00F20269" w:rsidRDefault="00F20269" w:rsidP="00F20269">
      <w:pPr>
        <w:pStyle w:val="Bibliography"/>
      </w:pPr>
      <w:r w:rsidRPr="00932786">
        <w:t xml:space="preserve">Imbens, Guido. 2011. “Experimental Design for Unit and Cluster Randomized Trials.” </w:t>
      </w:r>
      <w:r w:rsidRPr="00932786">
        <w:rPr>
          <w:i/>
          <w:iCs/>
        </w:rPr>
        <w:t>Working Paper, 3ie Conference</w:t>
      </w:r>
      <w:r w:rsidRPr="00932786">
        <w:t>. www.3ieimpact.org/userfiles/doc/Imbens_June_8_paper.pdf.</w:t>
      </w:r>
    </w:p>
    <w:p w14:paraId="35B8017A" w14:textId="77777777" w:rsidR="00F20269" w:rsidRDefault="00F20269" w:rsidP="00F20269">
      <w:pPr>
        <w:pStyle w:val="Bibliography"/>
      </w:pPr>
      <w:r w:rsidRPr="00932786">
        <w:t xml:space="preserve">Imbens, Guido W, and Jeffrey M Wooldridge. 2009. “Recent Developments in the Econometrics of Program Evaluation.” </w:t>
      </w:r>
      <w:r w:rsidRPr="00932786">
        <w:rPr>
          <w:i/>
          <w:iCs/>
        </w:rPr>
        <w:t>J Econ Lit</w:t>
      </w:r>
      <w:r w:rsidRPr="00932786">
        <w:t xml:space="preserve"> 47 (1) (March): 5–86. doi:10.1257/jel.47.1.5.</w:t>
      </w:r>
    </w:p>
    <w:p w14:paraId="6F1D738B" w14:textId="77777777" w:rsidR="00F20269" w:rsidRDefault="00F20269" w:rsidP="00F20269">
      <w:pPr>
        <w:rPr>
          <w:b/>
          <w:noProof/>
        </w:rPr>
      </w:pPr>
      <w:bookmarkStart w:id="97" w:name="_ENREF_5"/>
      <w:r w:rsidRPr="00932786">
        <w:rPr>
          <w:b/>
          <w:noProof/>
        </w:rPr>
        <w:t>Jahanshahi, G., Motavasel, V., Rezaie, A., Hashtroudi, A.A., Daryani, N.E., and Abdollahi, M. (2004). Alterations in antioxidant power and levels of epidermal growth factor and nitric oxide in saliva of patients with inflammatory bowel diseases. Digestive diseases and sciences</w:t>
      </w:r>
      <w:r w:rsidRPr="00932786">
        <w:rPr>
          <w:b/>
          <w:i/>
          <w:noProof/>
        </w:rPr>
        <w:t xml:space="preserve"> 49</w:t>
      </w:r>
      <w:r w:rsidRPr="00932786">
        <w:rPr>
          <w:b/>
          <w:noProof/>
        </w:rPr>
        <w:t>, 1752-1757.</w:t>
      </w:r>
      <w:bookmarkEnd w:id="97"/>
    </w:p>
    <w:p w14:paraId="57E68D9C" w14:textId="77777777" w:rsidR="00F20269" w:rsidRDefault="00F20269" w:rsidP="00F20269">
      <w:pPr>
        <w:rPr>
          <w:b/>
        </w:rPr>
      </w:pPr>
    </w:p>
    <w:p w14:paraId="42D38C16" w14:textId="77777777" w:rsidR="00F20269" w:rsidRDefault="00F20269" w:rsidP="00F20269">
      <w:pPr>
        <w:rPr>
          <w:b/>
        </w:rPr>
      </w:pPr>
      <w:r w:rsidRPr="00932786">
        <w:rPr>
          <w:b/>
        </w:rPr>
        <w:t xml:space="preserve">Knopp, S., Speich, B., Hattendorf, J., Rinaldi, L., Mohammed, K. A., Khamis, I. S., et al. (2011). Diagnostic Accuracy of Kato-Katz and FLOTAC for Assessing Anthelmintic Drug Efficacy. </w:t>
      </w:r>
      <w:r w:rsidRPr="00932786">
        <w:rPr>
          <w:b/>
          <w:i/>
          <w:iCs/>
        </w:rPr>
        <w:t>PLoS Negl Trop Dis</w:t>
      </w:r>
      <w:r w:rsidRPr="00932786">
        <w:rPr>
          <w:b/>
        </w:rPr>
        <w:t xml:space="preserve">, </w:t>
      </w:r>
      <w:r w:rsidRPr="00932786">
        <w:rPr>
          <w:b/>
          <w:i/>
          <w:iCs/>
        </w:rPr>
        <w:t>5</w:t>
      </w:r>
      <w:r w:rsidRPr="00932786">
        <w:rPr>
          <w:b/>
        </w:rPr>
        <w:t>(4), e1036. doi:10.1371/journal.pntd.0001036</w:t>
      </w:r>
    </w:p>
    <w:p w14:paraId="48B20FD8" w14:textId="77777777" w:rsidR="00F20269" w:rsidRDefault="00F20269" w:rsidP="00F20269">
      <w:pPr>
        <w:rPr>
          <w:b/>
          <w:noProof/>
        </w:rPr>
      </w:pPr>
      <w:bookmarkStart w:id="98" w:name="_ENREF_6"/>
      <w:r w:rsidRPr="00932786">
        <w:rPr>
          <w:b/>
          <w:noProof/>
        </w:rPr>
        <w:t>Korpe, P.S., and Petri, W.A., Jr. (2012). Environmental enteropathy: critical implications of a poorly understood condition. Trends in molecular medicine</w:t>
      </w:r>
      <w:r w:rsidRPr="00932786">
        <w:rPr>
          <w:b/>
          <w:i/>
          <w:noProof/>
        </w:rPr>
        <w:t xml:space="preserve"> 18</w:t>
      </w:r>
      <w:r w:rsidRPr="00932786">
        <w:rPr>
          <w:b/>
          <w:noProof/>
        </w:rPr>
        <w:t>, 328-336.</w:t>
      </w:r>
      <w:bookmarkEnd w:id="98"/>
    </w:p>
    <w:p w14:paraId="7216A1DD" w14:textId="61B675A7" w:rsidR="00F20269" w:rsidRDefault="00F20269" w:rsidP="00F20269">
      <w:pPr>
        <w:pStyle w:val="Bibliography"/>
      </w:pPr>
      <w:r w:rsidRPr="00932786">
        <w:t xml:space="preserve">Lee, David S. 2009. “Training, Wages, and Sample Selection: Estimating Sharp Bounds on Treatment Effects.” </w:t>
      </w:r>
      <w:r w:rsidRPr="00932786">
        <w:rPr>
          <w:i/>
          <w:iCs/>
        </w:rPr>
        <w:t>Rev Econ Studies</w:t>
      </w:r>
      <w:r w:rsidRPr="00932786">
        <w:t xml:space="preserve"> 76 (3) (July): 1071–1102.</w:t>
      </w:r>
    </w:p>
    <w:p w14:paraId="694C97AA" w14:textId="77777777" w:rsidR="00F20269" w:rsidRDefault="00F20269" w:rsidP="00F20269">
      <w:pPr>
        <w:rPr>
          <w:b/>
          <w:noProof/>
        </w:rPr>
      </w:pPr>
      <w:bookmarkStart w:id="99" w:name="_ENREF_7"/>
      <w:r w:rsidRPr="00932786">
        <w:rPr>
          <w:b/>
          <w:noProof/>
        </w:rPr>
        <w:t>Lee, G.O., Kosek, P., Lima, A., Singh, R., Yori, P.P., Olortegui, M.P., Lamsam, J.L., Oliveira, D.B., Guerrant, R.L., and Kosek, M. (2014). Lactulose:Mannitol Diagnostic Test by HPLC and LC-MSMS Platforms: Considerations for Field Studies of Intestinal Barrier Function and Environmental Enteropathy. JPGN</w:t>
      </w:r>
      <w:r w:rsidRPr="00932786">
        <w:rPr>
          <w:b/>
          <w:i/>
          <w:noProof/>
        </w:rPr>
        <w:t xml:space="preserve"> 59</w:t>
      </w:r>
      <w:r w:rsidRPr="00932786">
        <w:rPr>
          <w:b/>
          <w:noProof/>
        </w:rPr>
        <w:t>, 544-550.</w:t>
      </w:r>
      <w:bookmarkEnd w:id="99"/>
    </w:p>
    <w:p w14:paraId="3A6342AE" w14:textId="291BB105" w:rsidR="00F20269" w:rsidRDefault="00F20269" w:rsidP="00F20269">
      <w:pPr>
        <w:suppressAutoHyphens/>
        <w:ind w:left="720" w:hanging="720"/>
        <w:jc w:val="both"/>
        <w:rPr>
          <w:lang w:eastAsia="ar-SA"/>
        </w:rPr>
      </w:pPr>
      <w:r w:rsidRPr="00932786">
        <w:rPr>
          <w:lang w:eastAsia="ar-SA"/>
        </w:rPr>
        <w:t xml:space="preserve">Lorntz B, Soares AM, Moore SR, et al. 2006. "Early childhood diarrhea predicts impaired school performance." </w:t>
      </w:r>
      <w:r w:rsidRPr="00932786">
        <w:rPr>
          <w:i/>
          <w:lang w:eastAsia="ar-SA"/>
        </w:rPr>
        <w:t xml:space="preserve">Pediatr Infect Dis J </w:t>
      </w:r>
      <w:r w:rsidRPr="00932786">
        <w:rPr>
          <w:lang w:eastAsia="ar-SA"/>
        </w:rPr>
        <w:t xml:space="preserve"> 25(6):513-20.</w:t>
      </w:r>
    </w:p>
    <w:p w14:paraId="0D01D299" w14:textId="77777777" w:rsidR="00F20269" w:rsidRDefault="00F20269" w:rsidP="00F20269">
      <w:pPr>
        <w:pStyle w:val="Bibliography"/>
        <w:rPr>
          <w:bCs/>
        </w:rPr>
      </w:pPr>
      <w:r w:rsidRPr="00932786">
        <w:t xml:space="preserve">Luby, Stephen P, Mubina Agboatwalla, J Painter, W L Billhimer, B H Keswick, A Altaf, and Robert M Hoekstra. 2006. “Combining Drinking Water Treatment and Hand Washing for Diarrhoea Prevention, a Cluster Randomised Controlled Trial.” </w:t>
      </w:r>
      <w:r w:rsidRPr="00932786">
        <w:rPr>
          <w:i/>
          <w:iCs/>
        </w:rPr>
        <w:t>Trop Med Int Health</w:t>
      </w:r>
      <w:r w:rsidRPr="00932786">
        <w:t xml:space="preserve"> 11 (4): 479–489.</w:t>
      </w:r>
      <w:r w:rsidRPr="00932786">
        <w:rPr>
          <w:bCs/>
        </w:rPr>
        <w:t xml:space="preserve"> </w:t>
      </w:r>
    </w:p>
    <w:p w14:paraId="19F8F2B4" w14:textId="77777777" w:rsidR="00F20269" w:rsidRDefault="00F20269" w:rsidP="00F20269">
      <w:r w:rsidRPr="00932786">
        <w:rPr>
          <w:bCs/>
        </w:rPr>
        <w:t xml:space="preserve">Lunn PG. 2000. "The impact of infection and nutrition on gut function and growth in childhood." </w:t>
      </w:r>
      <w:r w:rsidRPr="00932786">
        <w:rPr>
          <w:bCs/>
          <w:i/>
        </w:rPr>
        <w:t>Proc Nutr Soc</w:t>
      </w:r>
      <w:r w:rsidRPr="00932786">
        <w:rPr>
          <w:bCs/>
        </w:rPr>
        <w:t>. 59(1):147-154.</w:t>
      </w:r>
      <w:r w:rsidRPr="00932786">
        <w:t xml:space="preserve"> </w:t>
      </w:r>
      <w:bookmarkStart w:id="100" w:name="_ENREF_8"/>
    </w:p>
    <w:p w14:paraId="6F143A98" w14:textId="77777777" w:rsidR="00FA4126" w:rsidRDefault="00F20269" w:rsidP="00F20269">
      <w:pPr>
        <w:pStyle w:val="Bibliography"/>
        <w:rPr>
          <w:rFonts w:eastAsia="Calibri"/>
          <w:b/>
          <w:noProof/>
        </w:rPr>
      </w:pPr>
      <w:r w:rsidRPr="00932786">
        <w:rPr>
          <w:rFonts w:eastAsia="Calibri"/>
          <w:b/>
          <w:noProof/>
        </w:rPr>
        <w:t>Lunn, P.G. (2000). The impact of infection and nutrition on gut function and growth in childhood. Proc Nutr Soc</w:t>
      </w:r>
      <w:r w:rsidRPr="00932786">
        <w:rPr>
          <w:rFonts w:eastAsia="Calibri"/>
          <w:b/>
          <w:i/>
          <w:noProof/>
        </w:rPr>
        <w:t xml:space="preserve"> 59</w:t>
      </w:r>
      <w:r w:rsidRPr="00932786">
        <w:rPr>
          <w:rFonts w:eastAsia="Calibri"/>
          <w:b/>
          <w:noProof/>
        </w:rPr>
        <w:t>, 147-154.</w:t>
      </w:r>
      <w:bookmarkEnd w:id="100"/>
    </w:p>
    <w:p w14:paraId="7E83A2ED" w14:textId="7618BE85" w:rsidR="00F20269" w:rsidRDefault="00F20269" w:rsidP="00F20269">
      <w:pPr>
        <w:pStyle w:val="Bibliography"/>
        <w:rPr>
          <w:bCs/>
        </w:rPr>
      </w:pPr>
      <w:r w:rsidRPr="00932786">
        <w:rPr>
          <w:bCs/>
        </w:rPr>
        <w:t>McKay, S., E. Gaudier, D. I. Campbell, A. M. Prentice, R. Albers 2010. "Environmental enteropathy: new targets for nutritional interventions." Int Health 2 (3): 172--180.</w:t>
      </w:r>
    </w:p>
    <w:p w14:paraId="1B0E5F80" w14:textId="77777777" w:rsidR="00F20269" w:rsidRDefault="00F20269" w:rsidP="00F20269">
      <w:pPr>
        <w:pStyle w:val="Bibliography"/>
      </w:pPr>
      <w:r w:rsidRPr="00932786">
        <w:t xml:space="preserve">Miguel, E, and Michael Kremer. 2004. “Worms: Identifying Impacts on Education and Health in the Presence of Treatment Externalities.” </w:t>
      </w:r>
      <w:r w:rsidRPr="00932786">
        <w:rPr>
          <w:i/>
          <w:iCs/>
        </w:rPr>
        <w:t>Econometrica</w:t>
      </w:r>
      <w:r w:rsidRPr="00932786">
        <w:t xml:space="preserve"> 72 (1): 159–217.</w:t>
      </w:r>
    </w:p>
    <w:p w14:paraId="11727FA7" w14:textId="77777777" w:rsidR="00F20269" w:rsidRDefault="00F20269" w:rsidP="00F20269">
      <w:pPr>
        <w:pStyle w:val="Bibliography"/>
      </w:pPr>
      <w:r w:rsidRPr="00932786">
        <w:lastRenderedPageBreak/>
        <w:t xml:space="preserve">Moher, David, Sally Hopewell, Kenneth F Schulz, Victor Montori, Peter C Gøtzsche, P. J. Devereaux, Diana Elbourne, Matthias Egger, and Douglas G Altman. 2010. “CONSORT 2010 Explanation and Elaboration: Updated Guidelines for Reporting Parallel Group Randomised Trials.” </w:t>
      </w:r>
      <w:r w:rsidRPr="00932786">
        <w:rPr>
          <w:i/>
          <w:iCs/>
        </w:rPr>
        <w:t>BMJ</w:t>
      </w:r>
      <w:r w:rsidRPr="00932786">
        <w:t xml:space="preserve"> 340: c869.</w:t>
      </w:r>
    </w:p>
    <w:p w14:paraId="7097EE73" w14:textId="77777777" w:rsidR="00F20269" w:rsidRDefault="00F20269" w:rsidP="00F20269">
      <w:pPr>
        <w:pStyle w:val="Bibliography"/>
        <w:rPr>
          <w:lang w:eastAsia="ar-SA"/>
        </w:rPr>
      </w:pPr>
      <w:r w:rsidRPr="00932786">
        <w:rPr>
          <w:lang w:eastAsia="ar-SA"/>
        </w:rPr>
        <w:t xml:space="preserve">Niehaus MD, Moore SR, Patrick PD, et al. 2002. "Early childhood diarrhea is associated with diminished cognitive function 4 to 7 years later in children in a northeast Brazilian shantytown." </w:t>
      </w:r>
      <w:r w:rsidRPr="00932786">
        <w:rPr>
          <w:i/>
          <w:lang w:eastAsia="ar-SA"/>
        </w:rPr>
        <w:t>Am J Trop Med Hyg</w:t>
      </w:r>
      <w:r w:rsidRPr="00932786">
        <w:rPr>
          <w:lang w:eastAsia="ar-SA"/>
        </w:rPr>
        <w:t xml:space="preserve"> 66(5):590-3.</w:t>
      </w:r>
    </w:p>
    <w:p w14:paraId="0FA3A83E" w14:textId="77777777" w:rsidR="00F20269" w:rsidRDefault="00F20269" w:rsidP="00F20269">
      <w:pPr>
        <w:suppressAutoHyphens/>
        <w:ind w:left="720" w:hanging="720"/>
        <w:jc w:val="both"/>
        <w:rPr>
          <w:lang w:eastAsia="ar-SA"/>
        </w:rPr>
      </w:pPr>
      <w:r w:rsidRPr="00932786">
        <w:rPr>
          <w:lang w:eastAsia="ar-SA"/>
        </w:rPr>
        <w:t xml:space="preserve">O'Loughlin R, Fentie G, Flannery B, Emerson PM. 2006. "Follow-up of a low cost latrine promotion programme in one district of Amhara, Ethiopia: characteristics of early adopters and non-adopters." </w:t>
      </w:r>
      <w:r w:rsidRPr="00932786">
        <w:rPr>
          <w:i/>
          <w:lang w:eastAsia="ar-SA"/>
        </w:rPr>
        <w:t>Trop Med Int Health</w:t>
      </w:r>
      <w:r w:rsidRPr="00932786">
        <w:rPr>
          <w:lang w:eastAsia="ar-SA"/>
        </w:rPr>
        <w:t xml:space="preserve"> 11(9):1406-15.</w:t>
      </w:r>
    </w:p>
    <w:p w14:paraId="147A0CBF" w14:textId="77777777" w:rsidR="00F20269" w:rsidRDefault="00F20269" w:rsidP="00F20269">
      <w:pPr>
        <w:suppressAutoHyphens/>
        <w:ind w:left="720" w:hanging="720"/>
        <w:jc w:val="both"/>
        <w:rPr>
          <w:lang w:eastAsia="ar-SA"/>
        </w:rPr>
      </w:pPr>
      <w:r w:rsidRPr="00932786">
        <w:rPr>
          <w:lang w:val="fr-FR" w:eastAsia="ar-SA"/>
        </w:rPr>
        <w:t>Pattanayak SK, Yang JC, Dickinson KL, et al. 2009. "</w:t>
      </w:r>
      <w:r w:rsidRPr="00932786">
        <w:rPr>
          <w:lang w:eastAsia="ar-SA"/>
        </w:rPr>
        <w:t xml:space="preserve">Shame or subsidy revisited: social mobilization for sanitation in Orissa, India." </w:t>
      </w:r>
      <w:r w:rsidRPr="00932786">
        <w:rPr>
          <w:i/>
          <w:lang w:eastAsia="ar-SA"/>
        </w:rPr>
        <w:t>Bull World Health Organ</w:t>
      </w:r>
      <w:r w:rsidRPr="00932786">
        <w:rPr>
          <w:lang w:eastAsia="ar-SA"/>
        </w:rPr>
        <w:t>. DOI: 10.2471/BLT.08.057422.</w:t>
      </w:r>
    </w:p>
    <w:p w14:paraId="2947B409" w14:textId="77777777" w:rsidR="00F20269" w:rsidRDefault="00F20269" w:rsidP="00F20269">
      <w:pPr>
        <w:pStyle w:val="Bibliography"/>
      </w:pPr>
      <w:r w:rsidRPr="00932786">
        <w:rPr>
          <w:lang w:eastAsia="ar-SA"/>
        </w:rPr>
        <w:t xml:space="preserve">Petri WA, Jr., Miller M, Binder HJ, Levine MM, Dillingham R, Guerrant RL. 2008. "Enteric infections, diarrhea, and their impact on function and development." </w:t>
      </w:r>
      <w:r w:rsidRPr="00932786">
        <w:rPr>
          <w:i/>
          <w:lang w:eastAsia="ar-SA"/>
        </w:rPr>
        <w:t>J Clin Invest</w:t>
      </w:r>
      <w:r w:rsidRPr="00932786">
        <w:rPr>
          <w:lang w:eastAsia="ar-SA"/>
        </w:rPr>
        <w:t xml:space="preserve"> 118(4):1277-90.</w:t>
      </w:r>
    </w:p>
    <w:p w14:paraId="3ED27D09" w14:textId="77777777" w:rsidR="00F20269" w:rsidRDefault="00F20269" w:rsidP="00F20269">
      <w:pPr>
        <w:pStyle w:val="Bibliography"/>
        <w:rPr>
          <w:lang w:eastAsia="ar-SA"/>
        </w:rPr>
      </w:pPr>
      <w:r w:rsidRPr="00932786">
        <w:t xml:space="preserve">Pocock, Stuart J, Susan E Assmann, Laura E Enos, and Linda E Kasten. 2002. “Subgroup Analysis, Covariate Adjustment and Baseline Comparisons in Clinical Trial Reporting: Current Practice and Problems.” </w:t>
      </w:r>
      <w:r w:rsidRPr="00932786">
        <w:rPr>
          <w:i/>
          <w:iCs/>
        </w:rPr>
        <w:t>Stat Med</w:t>
      </w:r>
      <w:r w:rsidRPr="00932786">
        <w:t xml:space="preserve"> 21 (19) (October): 2917–2930. doi:10.1002/sim.1296.</w:t>
      </w:r>
      <w:r w:rsidRPr="00932786">
        <w:rPr>
          <w:lang w:eastAsia="ar-SA"/>
        </w:rPr>
        <w:t xml:space="preserve"> </w:t>
      </w:r>
    </w:p>
    <w:p w14:paraId="2C138BDA" w14:textId="77777777" w:rsidR="00F20269" w:rsidRDefault="00F20269" w:rsidP="00F20269">
      <w:pPr>
        <w:pStyle w:val="Bibliography"/>
        <w:rPr>
          <w:bCs/>
        </w:rPr>
      </w:pPr>
      <w:r w:rsidRPr="00932786">
        <w:rPr>
          <w:lang w:eastAsia="ar-SA"/>
        </w:rPr>
        <w:t xml:space="preserve">Rabie T, Curtis V. 2006. "Handwashing and risk of respiratory infections: a quantitative systematic review." </w:t>
      </w:r>
      <w:r w:rsidRPr="00932786">
        <w:rPr>
          <w:i/>
          <w:lang w:eastAsia="ar-SA"/>
        </w:rPr>
        <w:t>Trop Med Int Health</w:t>
      </w:r>
      <w:r w:rsidRPr="00932786">
        <w:rPr>
          <w:lang w:eastAsia="ar-SA"/>
        </w:rPr>
        <w:t xml:space="preserve"> 11(3):258-67.</w:t>
      </w:r>
      <w:r w:rsidRPr="00932786">
        <w:rPr>
          <w:bCs/>
        </w:rPr>
        <w:t xml:space="preserve"> </w:t>
      </w:r>
    </w:p>
    <w:p w14:paraId="04E8EBE9" w14:textId="77777777" w:rsidR="00F20269" w:rsidRDefault="00F20269" w:rsidP="00F20269">
      <w:pPr>
        <w:pStyle w:val="Bibliography"/>
      </w:pPr>
      <w:r w:rsidRPr="00932786">
        <w:rPr>
          <w:bCs/>
        </w:rPr>
        <w:t xml:space="preserve">Ramakrishnan U, Nguyen P, Martorell R. 2009. "Effects of micronutrients on growth of children under 5 y of age: meta-analyses of single and multiple nutrient interventions." </w:t>
      </w:r>
      <w:r w:rsidRPr="00932786">
        <w:rPr>
          <w:bCs/>
          <w:i/>
        </w:rPr>
        <w:t>Am J Clin Nutr.</w:t>
      </w:r>
      <w:r w:rsidRPr="00932786">
        <w:rPr>
          <w:bCs/>
        </w:rPr>
        <w:t>89(1):191-203.</w:t>
      </w:r>
    </w:p>
    <w:p w14:paraId="76AF0895" w14:textId="77777777" w:rsidR="00F20269" w:rsidRDefault="00F20269" w:rsidP="00F20269">
      <w:pPr>
        <w:pStyle w:val="Bibliography"/>
        <w:rPr>
          <w:lang w:eastAsia="ar-SA"/>
        </w:rPr>
      </w:pPr>
      <w:r w:rsidRPr="00932786">
        <w:t xml:space="preserve">Rosenbaum, P. R. 2002. “Covariance Adjustment in Randomized Experiments and Observational Studies.” </w:t>
      </w:r>
      <w:r w:rsidRPr="00932786">
        <w:rPr>
          <w:i/>
          <w:iCs/>
        </w:rPr>
        <w:t>Statistical Science</w:t>
      </w:r>
      <w:r w:rsidRPr="00932786">
        <w:t xml:space="preserve"> 17 (3) (August): 286–304.</w:t>
      </w:r>
      <w:r w:rsidRPr="00932786">
        <w:rPr>
          <w:lang w:eastAsia="ar-SA"/>
        </w:rPr>
        <w:t xml:space="preserve"> </w:t>
      </w:r>
    </w:p>
    <w:p w14:paraId="33E92C26" w14:textId="77777777" w:rsidR="00F20269" w:rsidRDefault="00F20269" w:rsidP="00F20269">
      <w:pPr>
        <w:pStyle w:val="Bibliography"/>
      </w:pPr>
      <w:r w:rsidRPr="00932786">
        <w:rPr>
          <w:lang w:eastAsia="ar-SA"/>
        </w:rPr>
        <w:t xml:space="preserve">Schmidt WP, Cairncross S. 2009. "Household water treatment in poor populations: is there enough evidence for scaling up now?" </w:t>
      </w:r>
      <w:r w:rsidRPr="00932786">
        <w:rPr>
          <w:i/>
          <w:lang w:eastAsia="ar-SA"/>
        </w:rPr>
        <w:t xml:space="preserve">Environ Sci Technol </w:t>
      </w:r>
      <w:r w:rsidRPr="00932786">
        <w:rPr>
          <w:lang w:eastAsia="ar-SA"/>
        </w:rPr>
        <w:t>43(4):986-92.</w:t>
      </w:r>
    </w:p>
    <w:p w14:paraId="134F7690" w14:textId="77777777" w:rsidR="00F20269" w:rsidRDefault="00F20269" w:rsidP="00F20269">
      <w:pPr>
        <w:pStyle w:val="Bibliography"/>
      </w:pPr>
      <w:r w:rsidRPr="00932786">
        <w:t xml:space="preserve">Schulz, Kenneth F, Douglas G Altman, David Moher, and C. O. N. S. O. R. T. Group. 2010. “CONSORT 2010 Statement: Updated Guidelines for Reporting Parallel Group Randomised Trials.” </w:t>
      </w:r>
      <w:r w:rsidRPr="00932786">
        <w:rPr>
          <w:i/>
          <w:iCs/>
        </w:rPr>
        <w:t>PLoS Med</w:t>
      </w:r>
      <w:r w:rsidRPr="00932786">
        <w:t xml:space="preserve"> 7 (3). doi:http://dx.doi.org/10.1371/journal.pmed.1000251.</w:t>
      </w:r>
    </w:p>
    <w:p w14:paraId="6A843419" w14:textId="77777777" w:rsidR="00F20269" w:rsidRDefault="00F20269" w:rsidP="00F20269">
      <w:pPr>
        <w:pStyle w:val="Bibliography"/>
      </w:pPr>
      <w:r w:rsidRPr="00932786">
        <w:t xml:space="preserve">Schulz, Kenneth F, and David A Grimes. 2005. “Multiplicity in Randomised Trials I: Endpoints and Treatments.” </w:t>
      </w:r>
      <w:r w:rsidRPr="00932786">
        <w:rPr>
          <w:i/>
          <w:iCs/>
        </w:rPr>
        <w:t>Lancet</w:t>
      </w:r>
      <w:r w:rsidRPr="00932786">
        <w:t xml:space="preserve"> 365 (9470): 1591–1595. doi:10.1016/S0140-6736(05)66461-6.</w:t>
      </w:r>
    </w:p>
    <w:p w14:paraId="6CCF8F5A" w14:textId="77777777" w:rsidR="00F20269" w:rsidRDefault="00F20269" w:rsidP="00F20269">
      <w:pPr>
        <w:pStyle w:val="Bibliography"/>
        <w:rPr>
          <w:bCs/>
        </w:rPr>
      </w:pPr>
      <w:r w:rsidRPr="00932786">
        <w:t xml:space="preserve">Small, D. S, T. R Ten Have, and P. R Rosenbaum. 2008. “Randomization Inference in a Group-randomized Trial of Treatments for Depression: Covariate Adjustment, Noncompliance, and Quantile Effects.” </w:t>
      </w:r>
      <w:r w:rsidRPr="00932786">
        <w:rPr>
          <w:i/>
          <w:iCs/>
        </w:rPr>
        <w:t>Journal of the American Statistical Association</w:t>
      </w:r>
      <w:r w:rsidRPr="00932786">
        <w:t xml:space="preserve"> 103 (481) (March): 271–279. doi:10.1198/016214507000000897.</w:t>
      </w:r>
      <w:r w:rsidRPr="00932786">
        <w:rPr>
          <w:bCs/>
        </w:rPr>
        <w:t xml:space="preserve"> </w:t>
      </w:r>
    </w:p>
    <w:p w14:paraId="71BB5B97" w14:textId="77777777" w:rsidR="00F20269" w:rsidRDefault="00F20269" w:rsidP="00F20269">
      <w:pPr>
        <w:pStyle w:val="Bibliography"/>
        <w:rPr>
          <w:bCs/>
        </w:rPr>
      </w:pPr>
      <w:r w:rsidRPr="00932786">
        <w:rPr>
          <w:bCs/>
        </w:rPr>
        <w:t xml:space="preserve">Tarleton JL, Haque R, Mondal D, Shu J, Farr BM, Petri WA. 2006. "Cognitive effects of diarrhea, malnutrition, and Entamoeba histolytica infection on school age children in Dhaka, Bangladesh." </w:t>
      </w:r>
      <w:r w:rsidRPr="00932786">
        <w:rPr>
          <w:bCs/>
          <w:i/>
        </w:rPr>
        <w:t>Am J Trop Med Hyg</w:t>
      </w:r>
      <w:r w:rsidRPr="00932786">
        <w:rPr>
          <w:bCs/>
        </w:rPr>
        <w:t>. 74(3):475-481.</w:t>
      </w:r>
    </w:p>
    <w:p w14:paraId="3BB59F46" w14:textId="77777777" w:rsidR="00F20269" w:rsidRDefault="00F20269" w:rsidP="00F20269">
      <w:pPr>
        <w:pStyle w:val="Bibliography"/>
      </w:pPr>
      <w:r w:rsidRPr="00932786">
        <w:t xml:space="preserve">VanDerslice, J, and J Briscoe. 1995. “Environmental Interventions in Developing Countries: Interactions and Their Implications.” </w:t>
      </w:r>
      <w:r w:rsidRPr="00932786">
        <w:rPr>
          <w:i/>
          <w:iCs/>
        </w:rPr>
        <w:t>Am J Epidemiol</w:t>
      </w:r>
      <w:r w:rsidRPr="00932786">
        <w:t xml:space="preserve"> 141 (2): 135–144.</w:t>
      </w:r>
    </w:p>
    <w:p w14:paraId="41AC1E2A" w14:textId="77777777" w:rsidR="00F20269" w:rsidRDefault="00F20269" w:rsidP="00F20269">
      <w:pPr>
        <w:pStyle w:val="Bibliography"/>
        <w:rPr>
          <w:bCs/>
        </w:rPr>
      </w:pPr>
      <w:r w:rsidRPr="00932786">
        <w:t xml:space="preserve">van der Laan, Mark J, E C Polley, and A E Hubbard. 2007. “Super Learner.” </w:t>
      </w:r>
      <w:r w:rsidRPr="00932786">
        <w:rPr>
          <w:i/>
          <w:iCs/>
        </w:rPr>
        <w:t>Stat Appl Genet Mol Biol</w:t>
      </w:r>
      <w:r w:rsidRPr="00932786">
        <w:t xml:space="preserve"> 6: Article 25. doi:10.2202/1544-6115.1309.</w:t>
      </w:r>
      <w:r w:rsidRPr="00932786">
        <w:rPr>
          <w:bCs/>
        </w:rPr>
        <w:t xml:space="preserve"> </w:t>
      </w:r>
    </w:p>
    <w:p w14:paraId="030E1404" w14:textId="77777777" w:rsidR="00F20269" w:rsidRDefault="00F20269" w:rsidP="00F20269">
      <w:pPr>
        <w:pStyle w:val="Bibliography"/>
        <w:rPr>
          <w:bCs/>
        </w:rPr>
      </w:pPr>
      <w:r w:rsidRPr="00932786">
        <w:rPr>
          <w:bCs/>
        </w:rPr>
        <w:t xml:space="preserve">Victora CG, de Onis M, Hallal PC, Blossner M, Shrimpton R. 2010. "Worldwide timing of growth faltering: revisiting implications for interventions." </w:t>
      </w:r>
      <w:r w:rsidRPr="00932786">
        <w:rPr>
          <w:bCs/>
          <w:i/>
        </w:rPr>
        <w:t>Pediatrics</w:t>
      </w:r>
      <w:r w:rsidRPr="00932786">
        <w:rPr>
          <w:bCs/>
        </w:rPr>
        <w:t xml:space="preserve">. 125(3):e473-e480. </w:t>
      </w:r>
    </w:p>
    <w:p w14:paraId="4E22A05D" w14:textId="77777777" w:rsidR="00F20269" w:rsidRDefault="00F20269" w:rsidP="00F20269">
      <w:pPr>
        <w:pStyle w:val="Bibliography"/>
      </w:pPr>
      <w:r w:rsidRPr="00932786">
        <w:rPr>
          <w:bCs/>
        </w:rPr>
        <w:lastRenderedPageBreak/>
        <w:t xml:space="preserve">Victora CG, Adair L, Fall C, Hallal PC, Martorell R, Richter L, et al. 2008. "Maternal and child undernutrition: consequences for adult health and human capital." </w:t>
      </w:r>
      <w:r w:rsidRPr="00932786">
        <w:rPr>
          <w:bCs/>
          <w:i/>
        </w:rPr>
        <w:t>Lancet</w:t>
      </w:r>
      <w:r w:rsidRPr="00932786">
        <w:rPr>
          <w:bCs/>
        </w:rPr>
        <w:t>. 371(9609):340-357.</w:t>
      </w:r>
    </w:p>
    <w:p w14:paraId="216EF17F" w14:textId="77777777" w:rsidR="00F20269" w:rsidRDefault="00F20269" w:rsidP="00F20269">
      <w:pPr>
        <w:rPr>
          <w:b/>
        </w:rPr>
      </w:pPr>
      <w:r w:rsidRPr="00932786">
        <w:rPr>
          <w:b/>
        </w:rPr>
        <w:t xml:space="preserve">Weitzel, T., Dittrich, S., Mohl, I., Adusu, E., &amp; Jelinek, T. (2006). Evaluation of seven commercial antigen detection tests for Giardia and Cryptosporidium in stool samples. </w:t>
      </w:r>
      <w:r w:rsidRPr="00932786">
        <w:rPr>
          <w:b/>
          <w:i/>
          <w:iCs/>
        </w:rPr>
        <w:t>Clinical Microbiology and Infection</w:t>
      </w:r>
      <w:r w:rsidRPr="00932786">
        <w:rPr>
          <w:b/>
        </w:rPr>
        <w:t xml:space="preserve">, </w:t>
      </w:r>
      <w:r w:rsidRPr="00932786">
        <w:rPr>
          <w:b/>
          <w:i/>
          <w:iCs/>
        </w:rPr>
        <w:t>12</w:t>
      </w:r>
      <w:r w:rsidRPr="00932786">
        <w:rPr>
          <w:b/>
        </w:rPr>
        <w:t>(7), 656–659. doi:10.1111/j.1469-0691.2006.01</w:t>
      </w:r>
    </w:p>
    <w:p w14:paraId="38335A39" w14:textId="5173DBB8" w:rsidR="00F20269" w:rsidRDefault="00F20269" w:rsidP="00F20269">
      <w:pPr>
        <w:ind w:left="720" w:hanging="720"/>
        <w:rPr>
          <w:lang w:eastAsia="ar-SA"/>
        </w:rPr>
      </w:pPr>
      <w:r w:rsidRPr="00932786">
        <w:rPr>
          <w:lang w:eastAsia="ar-SA"/>
        </w:rPr>
        <w:t xml:space="preserve">World Health Organization. 2008. </w:t>
      </w:r>
      <w:r w:rsidRPr="00932786">
        <w:rPr>
          <w:i/>
          <w:lang w:eastAsia="ar-SA"/>
        </w:rPr>
        <w:t>Global Burden of Disease, 2004 Update</w:t>
      </w:r>
      <w:r w:rsidRPr="00932786">
        <w:rPr>
          <w:lang w:eastAsia="ar-SA"/>
        </w:rPr>
        <w:t>. Geneva: World Health Organization.</w:t>
      </w:r>
    </w:p>
    <w:p w14:paraId="25190251" w14:textId="77777777" w:rsidR="00F20269" w:rsidRDefault="00F20269" w:rsidP="00F20269">
      <w:pPr>
        <w:ind w:left="720"/>
        <w:contextualSpacing/>
        <w:jc w:val="both"/>
      </w:pPr>
      <w:r w:rsidRPr="00932786">
        <w:rPr>
          <w:lang w:eastAsia="ar-SA"/>
        </w:rPr>
        <w:t xml:space="preserve">WSP. 2009. "Measuring the Cost-Effectiveness of Sanitation Interventions: Experience from TSSM-Indonesia." </w:t>
      </w:r>
      <w:hyperlink r:id="rId20" w:history="1">
        <w:r>
          <w:rPr>
            <w:color w:val="0000FF"/>
            <w:u w:val="single"/>
            <w:lang w:eastAsia="ar-SA"/>
          </w:rPr>
          <w:t>http://www.wsp.org/UserFiles/file/Cost-effectiveness_Indonesia_1__2.pdf</w:t>
        </w:r>
      </w:hyperlink>
      <w:r w:rsidRPr="00932786">
        <w:rPr>
          <w:lang w:eastAsia="ar-SA"/>
        </w:rPr>
        <w:t>, accessed June 16, 2009: World Bank.</w:t>
      </w:r>
      <w:r w:rsidRPr="00932786">
        <w:t xml:space="preserve"> </w:t>
      </w:r>
    </w:p>
    <w:p w14:paraId="4B7AAD73" w14:textId="77777777" w:rsidR="00F20269" w:rsidRDefault="00F20269" w:rsidP="00F20269">
      <w:pPr>
        <w:ind w:left="720" w:hanging="720"/>
        <w:contextualSpacing/>
        <w:jc w:val="both"/>
        <w:rPr>
          <w:iCs/>
        </w:rPr>
      </w:pPr>
      <w:r w:rsidRPr="00932786">
        <w:t xml:space="preserve">Zwane AP, Zinman J, Dusen EV, Pariente W, Null C, et al. 2011. "Being surveyed can change later behavior and related parameter estimates." </w:t>
      </w:r>
      <w:r w:rsidRPr="00932786">
        <w:rPr>
          <w:i/>
        </w:rPr>
        <w:t>Proc Natl Acad Sci U S A</w:t>
      </w:r>
      <w:r w:rsidRPr="00932786">
        <w:t xml:space="preserve"> 108: 1821–1826.</w:t>
      </w:r>
    </w:p>
    <w:p w14:paraId="3C5CEE51" w14:textId="77777777" w:rsidR="00F20269" w:rsidRDefault="00F20269" w:rsidP="00F20269">
      <w:pPr>
        <w:ind w:left="720" w:hanging="720"/>
        <w:rPr>
          <w:lang w:eastAsia="ar-SA"/>
        </w:rPr>
      </w:pPr>
    </w:p>
    <w:p w14:paraId="0ABA5068" w14:textId="542F7596" w:rsidR="00F20269" w:rsidRPr="00CA7755" w:rsidRDefault="00F20269" w:rsidP="00F20269">
      <w:pPr>
        <w:rPr>
          <w:rFonts w:ascii="Arial" w:hAnsi="Arial"/>
          <w:b/>
          <w:sz w:val="22"/>
        </w:rPr>
      </w:pPr>
      <w:r w:rsidRPr="00932786">
        <w:rPr>
          <w:iCs/>
        </w:rPr>
        <w:fldChar w:fldCharType="end"/>
      </w:r>
    </w:p>
    <w:sectPr w:rsidR="00F20269" w:rsidRPr="00CA7755" w:rsidSect="00E403C3">
      <w:footerReference w:type="even" r:id="rId21"/>
      <w:footerReference w:type="default" r:id="rId22"/>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ade Benjamin-Chung" w:date="2015-09-22T12:46:00Z" w:initials="JB">
    <w:p w14:paraId="53FECF30" w14:textId="6C6C6C67" w:rsidR="00D66534" w:rsidRDefault="00D66534">
      <w:pPr>
        <w:pStyle w:val="CommentText"/>
      </w:pPr>
      <w:r>
        <w:rPr>
          <w:rStyle w:val="CommentReference"/>
        </w:rPr>
        <w:annotationRef/>
      </w:r>
      <w:r>
        <w:t xml:space="preserve">I suggest we leave this as is to avoid confusing our reviewer. </w:t>
      </w:r>
    </w:p>
  </w:comment>
  <w:comment w:id="41" w:author="Lauren Steinbaum" w:date="2015-12-18T16:07:00Z" w:initials="LS">
    <w:p w14:paraId="54512207" w14:textId="787E313C" w:rsidR="00D66534" w:rsidRDefault="00D66534">
      <w:pPr>
        <w:pStyle w:val="CommentText"/>
      </w:pPr>
      <w:r>
        <w:rPr>
          <w:rStyle w:val="CommentReference"/>
        </w:rPr>
        <w:annotationRef/>
      </w:r>
      <w:r>
        <w:t xml:space="preserve">Or should we just take a sample of it to the lab in a bag? </w:t>
      </w:r>
    </w:p>
  </w:comment>
  <w:comment w:id="94" w:author="Jade Benjamin-Chung" w:date="2015-09-22T12:46:00Z" w:initials="JB">
    <w:p w14:paraId="42E3E357" w14:textId="217C4F5D" w:rsidR="00D66534" w:rsidRDefault="00D66534">
      <w:pPr>
        <w:pStyle w:val="CommentText"/>
      </w:pPr>
      <w:r>
        <w:rPr>
          <w:rStyle w:val="CommentReference"/>
        </w:rPr>
        <w:annotationRef/>
      </w:r>
      <w:r>
        <w:t xml:space="preserve">These are held in a separate document which Audrie just updated.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FECF30" w15:done="0"/>
  <w15:commentEx w15:paraId="54512207" w15:done="0"/>
  <w15:commentEx w15:paraId="42E3E35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D30092" w14:textId="77777777" w:rsidR="00696A05" w:rsidRDefault="00696A05" w:rsidP="00736974">
      <w:r>
        <w:separator/>
      </w:r>
    </w:p>
  </w:endnote>
  <w:endnote w:type="continuationSeparator" w:id="0">
    <w:p w14:paraId="4AD07BDB" w14:textId="77777777" w:rsidR="00696A05" w:rsidRDefault="00696A05" w:rsidP="00736974">
      <w:r>
        <w:continuationSeparator/>
      </w:r>
    </w:p>
  </w:endnote>
  <w:endnote w:type="continuationNotice" w:id="1">
    <w:p w14:paraId="2E4D1B79" w14:textId="77777777" w:rsidR="00696A05" w:rsidRDefault="00696A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ヒラギノ角ゴ Pro W3">
    <w:charset w:val="4E"/>
    <w:family w:val="auto"/>
    <w:pitch w:val="variable"/>
    <w:sig w:usb0="E00002FF" w:usb1="7AC7FFFF" w:usb2="00000012" w:usb3="00000000" w:csb0="0002000D"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ArialUnicodeMS">
    <w:altName w:val="Arial Unicode MS"/>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Yu Gothic UI"/>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89568" w14:textId="77777777" w:rsidR="00D66534" w:rsidRDefault="00D66534" w:rsidP="0073697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6B7733" w14:textId="77777777" w:rsidR="00D66534" w:rsidRDefault="00D66534" w:rsidP="007369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4DE92F" w14:textId="52DD82CF" w:rsidR="00D66534" w:rsidRDefault="00D66534" w:rsidP="0073697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44463">
      <w:rPr>
        <w:rStyle w:val="PageNumber"/>
        <w:noProof/>
      </w:rPr>
      <w:t>45</w:t>
    </w:r>
    <w:r>
      <w:rPr>
        <w:rStyle w:val="PageNumber"/>
      </w:rPr>
      <w:fldChar w:fldCharType="end"/>
    </w:r>
  </w:p>
  <w:p w14:paraId="7063F228" w14:textId="77777777" w:rsidR="00D66534" w:rsidRDefault="00D66534" w:rsidP="0073697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A8F9DD" w14:textId="77777777" w:rsidR="00696A05" w:rsidRDefault="00696A05" w:rsidP="00736974">
      <w:r>
        <w:separator/>
      </w:r>
    </w:p>
  </w:footnote>
  <w:footnote w:type="continuationSeparator" w:id="0">
    <w:p w14:paraId="1B7DE237" w14:textId="77777777" w:rsidR="00696A05" w:rsidRDefault="00696A05" w:rsidP="00736974">
      <w:r>
        <w:continuationSeparator/>
      </w:r>
    </w:p>
  </w:footnote>
  <w:footnote w:type="continuationNotice" w:id="1">
    <w:p w14:paraId="332A426A" w14:textId="77777777" w:rsidR="00696A05" w:rsidRDefault="00696A05"/>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bullet"/>
      <w:lvlText w:val=""/>
      <w:lvlJc w:val="left"/>
      <w:pPr>
        <w:tabs>
          <w:tab w:val="num" w:pos="360"/>
        </w:tabs>
        <w:ind w:left="360" w:hanging="360"/>
      </w:pPr>
      <w:rPr>
        <w:rFonts w:ascii="Wingdings" w:hAnsi="Wingdings"/>
        <w:b/>
      </w:rPr>
    </w:lvl>
    <w:lvl w:ilvl="1">
      <w:start w:val="1"/>
      <w:numFmt w:val="bullet"/>
      <w:lvlText w:val=""/>
      <w:lvlJc w:val="left"/>
      <w:pPr>
        <w:tabs>
          <w:tab w:val="num" w:pos="1440"/>
        </w:tabs>
        <w:ind w:left="1440" w:hanging="360"/>
      </w:pPr>
      <w:rPr>
        <w:rFonts w:ascii="Wingdings" w:hAnsi="Wingdings"/>
        <w:b/>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Verdana"/>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Verdana"/>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b/>
        <w:color w:val="auto"/>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Wingdings" w:hAnsi="Wingdings"/>
        <w:b/>
      </w:rPr>
    </w:lvl>
  </w:abstractNum>
  <w:abstractNum w:abstractNumId="3"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Wingdings" w:hAnsi="Wingdings"/>
      </w:rPr>
    </w:lvl>
  </w:abstractNum>
  <w:abstractNum w:abstractNumId="4"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Wingdings" w:hAnsi="Wingdings"/>
      </w:rPr>
    </w:lvl>
  </w:abstractNum>
  <w:abstractNum w:abstractNumId="5"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Wingdings" w:hAnsi="Wingdings"/>
        <w:b/>
      </w:rPr>
    </w:lvl>
  </w:abstractNum>
  <w:abstractNum w:abstractNumId="6"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Wingdings" w:hAnsi="Wingdings"/>
        <w:b/>
        <w:color w:val="auto"/>
      </w:rPr>
    </w:lvl>
  </w:abstractNum>
  <w:abstractNum w:abstractNumId="7" w15:restartNumberingAfterBreak="0">
    <w:nsid w:val="00000008"/>
    <w:multiLevelType w:val="multilevel"/>
    <w:tmpl w:val="00000008"/>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8" w15:restartNumberingAfterBreak="0">
    <w:nsid w:val="00FF580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0BFC654A"/>
    <w:multiLevelType w:val="hybridMultilevel"/>
    <w:tmpl w:val="B79EC2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D574FF"/>
    <w:multiLevelType w:val="hybridMultilevel"/>
    <w:tmpl w:val="3D30A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775FF5"/>
    <w:multiLevelType w:val="multilevel"/>
    <w:tmpl w:val="00000001"/>
    <w:lvl w:ilvl="0">
      <w:start w:val="1"/>
      <w:numFmt w:val="bullet"/>
      <w:lvlText w:val=""/>
      <w:lvlJc w:val="left"/>
      <w:pPr>
        <w:tabs>
          <w:tab w:val="num" w:pos="360"/>
        </w:tabs>
        <w:ind w:left="360" w:hanging="360"/>
      </w:pPr>
      <w:rPr>
        <w:rFonts w:ascii="Wingdings" w:hAnsi="Wingdings"/>
        <w:b/>
      </w:rPr>
    </w:lvl>
    <w:lvl w:ilvl="1">
      <w:start w:val="1"/>
      <w:numFmt w:val="bullet"/>
      <w:lvlText w:val=""/>
      <w:lvlJc w:val="left"/>
      <w:pPr>
        <w:tabs>
          <w:tab w:val="num" w:pos="1440"/>
        </w:tabs>
        <w:ind w:left="1440" w:hanging="360"/>
      </w:pPr>
      <w:rPr>
        <w:rFonts w:ascii="Wingdings" w:hAnsi="Wingdings"/>
        <w:b/>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Verdana"/>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Verdana"/>
      </w:rPr>
    </w:lvl>
    <w:lvl w:ilvl="8">
      <w:start w:val="1"/>
      <w:numFmt w:val="bullet"/>
      <w:lvlText w:val=""/>
      <w:lvlJc w:val="left"/>
      <w:pPr>
        <w:tabs>
          <w:tab w:val="num" w:pos="6480"/>
        </w:tabs>
        <w:ind w:left="6480" w:hanging="360"/>
      </w:pPr>
      <w:rPr>
        <w:rFonts w:ascii="Wingdings" w:hAnsi="Wingdings"/>
      </w:rPr>
    </w:lvl>
  </w:abstractNum>
  <w:abstractNum w:abstractNumId="12" w15:restartNumberingAfterBreak="0">
    <w:nsid w:val="11F87E55"/>
    <w:multiLevelType w:val="hybridMultilevel"/>
    <w:tmpl w:val="9C805844"/>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135552F6"/>
    <w:multiLevelType w:val="multilevel"/>
    <w:tmpl w:val="00000001"/>
    <w:lvl w:ilvl="0">
      <w:start w:val="1"/>
      <w:numFmt w:val="bullet"/>
      <w:lvlText w:val=""/>
      <w:lvlJc w:val="left"/>
      <w:pPr>
        <w:tabs>
          <w:tab w:val="num" w:pos="360"/>
        </w:tabs>
        <w:ind w:left="360" w:hanging="360"/>
      </w:pPr>
      <w:rPr>
        <w:rFonts w:ascii="Wingdings" w:hAnsi="Wingdings"/>
        <w:b/>
      </w:rPr>
    </w:lvl>
    <w:lvl w:ilvl="1">
      <w:start w:val="1"/>
      <w:numFmt w:val="bullet"/>
      <w:lvlText w:val=""/>
      <w:lvlJc w:val="left"/>
      <w:pPr>
        <w:tabs>
          <w:tab w:val="num" w:pos="1440"/>
        </w:tabs>
        <w:ind w:left="1440" w:hanging="360"/>
      </w:pPr>
      <w:rPr>
        <w:rFonts w:ascii="Wingdings" w:hAnsi="Wingdings"/>
        <w:b/>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Verdana"/>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Verdana"/>
      </w:rPr>
    </w:lvl>
    <w:lvl w:ilvl="8">
      <w:start w:val="1"/>
      <w:numFmt w:val="bullet"/>
      <w:lvlText w:val=""/>
      <w:lvlJc w:val="left"/>
      <w:pPr>
        <w:tabs>
          <w:tab w:val="num" w:pos="6480"/>
        </w:tabs>
        <w:ind w:left="6480" w:hanging="360"/>
      </w:pPr>
      <w:rPr>
        <w:rFonts w:ascii="Wingdings" w:hAnsi="Wingdings"/>
      </w:rPr>
    </w:lvl>
  </w:abstractNum>
  <w:abstractNum w:abstractNumId="14" w15:restartNumberingAfterBreak="0">
    <w:nsid w:val="139B5CEC"/>
    <w:multiLevelType w:val="hybridMultilevel"/>
    <w:tmpl w:val="0986D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270E0F"/>
    <w:multiLevelType w:val="multilevel"/>
    <w:tmpl w:val="00000001"/>
    <w:lvl w:ilvl="0">
      <w:start w:val="1"/>
      <w:numFmt w:val="bullet"/>
      <w:lvlText w:val=""/>
      <w:lvlJc w:val="left"/>
      <w:pPr>
        <w:tabs>
          <w:tab w:val="num" w:pos="360"/>
        </w:tabs>
        <w:ind w:left="360" w:hanging="360"/>
      </w:pPr>
      <w:rPr>
        <w:rFonts w:ascii="Wingdings" w:hAnsi="Wingdings"/>
        <w:b/>
      </w:rPr>
    </w:lvl>
    <w:lvl w:ilvl="1">
      <w:start w:val="1"/>
      <w:numFmt w:val="bullet"/>
      <w:lvlText w:val=""/>
      <w:lvlJc w:val="left"/>
      <w:pPr>
        <w:tabs>
          <w:tab w:val="num" w:pos="1440"/>
        </w:tabs>
        <w:ind w:left="1440" w:hanging="360"/>
      </w:pPr>
      <w:rPr>
        <w:rFonts w:ascii="Wingdings" w:hAnsi="Wingdings"/>
        <w:b/>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Verdana"/>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Verdana"/>
      </w:rPr>
    </w:lvl>
    <w:lvl w:ilvl="8">
      <w:start w:val="1"/>
      <w:numFmt w:val="bullet"/>
      <w:lvlText w:val=""/>
      <w:lvlJc w:val="left"/>
      <w:pPr>
        <w:tabs>
          <w:tab w:val="num" w:pos="6480"/>
        </w:tabs>
        <w:ind w:left="6480" w:hanging="360"/>
      </w:pPr>
      <w:rPr>
        <w:rFonts w:ascii="Wingdings" w:hAnsi="Wingdings"/>
      </w:rPr>
    </w:lvl>
  </w:abstractNum>
  <w:abstractNum w:abstractNumId="16" w15:restartNumberingAfterBreak="0">
    <w:nsid w:val="1CF345E8"/>
    <w:multiLevelType w:val="multilevel"/>
    <w:tmpl w:val="00000001"/>
    <w:lvl w:ilvl="0">
      <w:start w:val="1"/>
      <w:numFmt w:val="bullet"/>
      <w:lvlText w:val=""/>
      <w:lvlJc w:val="left"/>
      <w:pPr>
        <w:tabs>
          <w:tab w:val="num" w:pos="360"/>
        </w:tabs>
        <w:ind w:left="360" w:hanging="360"/>
      </w:pPr>
      <w:rPr>
        <w:rFonts w:ascii="Wingdings" w:hAnsi="Wingdings"/>
        <w:b/>
      </w:rPr>
    </w:lvl>
    <w:lvl w:ilvl="1">
      <w:start w:val="1"/>
      <w:numFmt w:val="bullet"/>
      <w:lvlText w:val=""/>
      <w:lvlJc w:val="left"/>
      <w:pPr>
        <w:tabs>
          <w:tab w:val="num" w:pos="1440"/>
        </w:tabs>
        <w:ind w:left="1440" w:hanging="360"/>
      </w:pPr>
      <w:rPr>
        <w:rFonts w:ascii="Wingdings" w:hAnsi="Wingdings"/>
        <w:b/>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Verdana"/>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Verdana"/>
      </w:rPr>
    </w:lvl>
    <w:lvl w:ilvl="8">
      <w:start w:val="1"/>
      <w:numFmt w:val="bullet"/>
      <w:lvlText w:val=""/>
      <w:lvlJc w:val="left"/>
      <w:pPr>
        <w:tabs>
          <w:tab w:val="num" w:pos="6480"/>
        </w:tabs>
        <w:ind w:left="6480" w:hanging="360"/>
      </w:pPr>
      <w:rPr>
        <w:rFonts w:ascii="Wingdings" w:hAnsi="Wingdings"/>
      </w:rPr>
    </w:lvl>
  </w:abstractNum>
  <w:abstractNum w:abstractNumId="17" w15:restartNumberingAfterBreak="0">
    <w:nsid w:val="2A246A4A"/>
    <w:multiLevelType w:val="multilevel"/>
    <w:tmpl w:val="53F69724"/>
    <w:styleLink w:val="Meetingnotesoutline"/>
    <w:lvl w:ilvl="0">
      <w:start w:val="1"/>
      <w:numFmt w:val="decimal"/>
      <w:lvlText w:val="%1."/>
      <w:lvlJc w:val="left"/>
      <w:pPr>
        <w:ind w:left="0" w:firstLine="0"/>
      </w:pPr>
      <w:rPr>
        <w:rFonts w:asciiTheme="minorHAnsi" w:hAnsiTheme="minorHAnsi" w:hint="default"/>
        <w:b/>
        <w:i w:val="0"/>
        <w:sz w:val="24"/>
      </w:rPr>
    </w:lvl>
    <w:lvl w:ilvl="1">
      <w:start w:val="1"/>
      <w:numFmt w:val="upperLetter"/>
      <w:lvlText w:val="%2."/>
      <w:lvlJc w:val="left"/>
      <w:pPr>
        <w:ind w:left="720" w:firstLine="0"/>
      </w:pPr>
      <w:rPr>
        <w:rFonts w:asciiTheme="minorHAnsi" w:hAnsiTheme="minorHAnsi" w:hint="default"/>
        <w:b w:val="0"/>
        <w:i w:val="0"/>
        <w:sz w:val="24"/>
      </w:rPr>
    </w:lvl>
    <w:lvl w:ilvl="2">
      <w:start w:val="1"/>
      <w:numFmt w:val="bullet"/>
      <w:lvlText w:val=""/>
      <w:lvlJc w:val="left"/>
      <w:pPr>
        <w:ind w:left="1440" w:firstLine="0"/>
      </w:pPr>
      <w:rPr>
        <w:rFonts w:ascii="Times New Roman" w:hAnsi="Times New Roman" w:hint="default"/>
        <w:b w:val="0"/>
        <w:i w:val="0"/>
        <w:sz w:val="24"/>
      </w:rPr>
    </w:lvl>
    <w:lvl w:ilvl="3">
      <w:start w:val="1"/>
      <w:numFmt w:val="bullet"/>
      <w:lvlText w:val=""/>
      <w:lvlJc w:val="left"/>
      <w:pPr>
        <w:ind w:left="2160" w:firstLine="0"/>
      </w:pPr>
      <w:rPr>
        <w:rFonts w:ascii="Times New Roman" w:hAnsi="Times New Roman" w:hint="default"/>
        <w:b w:val="0"/>
        <w:i w:val="0"/>
        <w:sz w:val="24"/>
      </w:rPr>
    </w:lvl>
    <w:lvl w:ilvl="4">
      <w:start w:val="1"/>
      <w:numFmt w:val="none"/>
      <w:lvlText w:val="(%5)"/>
      <w:lvlJc w:val="left"/>
      <w:pPr>
        <w:ind w:left="2880" w:firstLine="0"/>
      </w:pPr>
      <w:rPr>
        <w:rFonts w:hint="default"/>
      </w:rPr>
    </w:lvl>
    <w:lvl w:ilvl="5">
      <w:start w:val="1"/>
      <w:numFmt w:val="none"/>
      <w:lvlText w:val="(%6)"/>
      <w:lvlJc w:val="left"/>
      <w:pPr>
        <w:ind w:left="3600" w:firstLine="0"/>
      </w:pPr>
      <w:rPr>
        <w:rFonts w:hint="default"/>
      </w:rPr>
    </w:lvl>
    <w:lvl w:ilvl="6">
      <w:start w:val="1"/>
      <w:numFmt w:val="none"/>
      <w:lvlText w:val="(%7)"/>
      <w:lvlJc w:val="left"/>
      <w:pPr>
        <w:ind w:left="4320" w:firstLine="0"/>
      </w:pPr>
      <w:rPr>
        <w:rFonts w:hint="default"/>
      </w:rPr>
    </w:lvl>
    <w:lvl w:ilvl="7">
      <w:start w:val="1"/>
      <w:numFmt w:val="none"/>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8" w15:restartNumberingAfterBreak="0">
    <w:nsid w:val="37FD28DA"/>
    <w:multiLevelType w:val="hybridMultilevel"/>
    <w:tmpl w:val="F640780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9B22441"/>
    <w:multiLevelType w:val="hybridMultilevel"/>
    <w:tmpl w:val="2D28A6C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E515AD3"/>
    <w:multiLevelType w:val="hybridMultilevel"/>
    <w:tmpl w:val="B54814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1C2E4D"/>
    <w:multiLevelType w:val="hybridMultilevel"/>
    <w:tmpl w:val="000AC6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DBA29EA"/>
    <w:multiLevelType w:val="hybridMultilevel"/>
    <w:tmpl w:val="26866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121E83"/>
    <w:multiLevelType w:val="hybridMultilevel"/>
    <w:tmpl w:val="8D243930"/>
    <w:lvl w:ilvl="0" w:tplc="904AF1DE">
      <w:start w:val="1"/>
      <w:numFmt w:val="decimal"/>
      <w:lvlText w:val="%1)"/>
      <w:lvlJc w:val="left"/>
      <w:pPr>
        <w:ind w:left="360" w:hanging="360"/>
      </w:pPr>
      <w:rPr>
        <w:rFonts w:hint="default"/>
      </w:rPr>
    </w:lvl>
    <w:lvl w:ilvl="1" w:tplc="B9EC1800">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65705DA"/>
    <w:multiLevelType w:val="hybridMultilevel"/>
    <w:tmpl w:val="77F44D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B166A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C765FDE"/>
    <w:multiLevelType w:val="multilevel"/>
    <w:tmpl w:val="E22EA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B64187"/>
    <w:multiLevelType w:val="hybridMultilevel"/>
    <w:tmpl w:val="40486F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E323711"/>
    <w:multiLevelType w:val="multilevel"/>
    <w:tmpl w:val="00000001"/>
    <w:lvl w:ilvl="0">
      <w:start w:val="1"/>
      <w:numFmt w:val="bullet"/>
      <w:lvlText w:val=""/>
      <w:lvlJc w:val="left"/>
      <w:pPr>
        <w:tabs>
          <w:tab w:val="num" w:pos="360"/>
        </w:tabs>
        <w:ind w:left="360" w:hanging="360"/>
      </w:pPr>
      <w:rPr>
        <w:rFonts w:ascii="Wingdings" w:hAnsi="Wingdings"/>
        <w:b/>
      </w:rPr>
    </w:lvl>
    <w:lvl w:ilvl="1">
      <w:start w:val="1"/>
      <w:numFmt w:val="bullet"/>
      <w:lvlText w:val=""/>
      <w:lvlJc w:val="left"/>
      <w:pPr>
        <w:tabs>
          <w:tab w:val="num" w:pos="1440"/>
        </w:tabs>
        <w:ind w:left="1440" w:hanging="360"/>
      </w:pPr>
      <w:rPr>
        <w:rFonts w:ascii="Wingdings" w:hAnsi="Wingdings"/>
        <w:b/>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Verdana"/>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Verdana"/>
      </w:rPr>
    </w:lvl>
    <w:lvl w:ilvl="8">
      <w:start w:val="1"/>
      <w:numFmt w:val="bullet"/>
      <w:lvlText w:val=""/>
      <w:lvlJc w:val="left"/>
      <w:pPr>
        <w:tabs>
          <w:tab w:val="num" w:pos="6480"/>
        </w:tabs>
        <w:ind w:left="6480" w:hanging="360"/>
      </w:pPr>
      <w:rPr>
        <w:rFonts w:ascii="Wingdings" w:hAnsi="Wingdings"/>
      </w:rPr>
    </w:lvl>
  </w:abstractNum>
  <w:abstractNum w:abstractNumId="29" w15:restartNumberingAfterBreak="0">
    <w:nsid w:val="70BC26EC"/>
    <w:multiLevelType w:val="hybridMultilevel"/>
    <w:tmpl w:val="B0D6AFC6"/>
    <w:lvl w:ilvl="0" w:tplc="33AE27AA">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5CE3A48"/>
    <w:multiLevelType w:val="hybridMultilevel"/>
    <w:tmpl w:val="1BB2E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C1007F"/>
    <w:multiLevelType w:val="hybridMultilevel"/>
    <w:tmpl w:val="FD44B86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F7F6FE5"/>
    <w:multiLevelType w:val="hybridMultilevel"/>
    <w:tmpl w:val="C3C60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12"/>
  </w:num>
  <w:num w:numId="11">
    <w:abstractNumId w:val="32"/>
  </w:num>
  <w:num w:numId="12">
    <w:abstractNumId w:val="29"/>
  </w:num>
  <w:num w:numId="13">
    <w:abstractNumId w:val="20"/>
  </w:num>
  <w:num w:numId="14">
    <w:abstractNumId w:val="26"/>
  </w:num>
  <w:num w:numId="15">
    <w:abstractNumId w:val="11"/>
  </w:num>
  <w:num w:numId="16">
    <w:abstractNumId w:val="8"/>
  </w:num>
  <w:num w:numId="17">
    <w:abstractNumId w:val="15"/>
  </w:num>
  <w:num w:numId="18">
    <w:abstractNumId w:val="13"/>
  </w:num>
  <w:num w:numId="19">
    <w:abstractNumId w:val="16"/>
  </w:num>
  <w:num w:numId="20">
    <w:abstractNumId w:val="28"/>
  </w:num>
  <w:num w:numId="21">
    <w:abstractNumId w:val="25"/>
  </w:num>
  <w:num w:numId="22">
    <w:abstractNumId w:val="19"/>
  </w:num>
  <w:num w:numId="23">
    <w:abstractNumId w:val="18"/>
  </w:num>
  <w:num w:numId="24">
    <w:abstractNumId w:val="31"/>
  </w:num>
  <w:num w:numId="25">
    <w:abstractNumId w:val="24"/>
  </w:num>
  <w:num w:numId="26">
    <w:abstractNumId w:val="9"/>
  </w:num>
  <w:num w:numId="27">
    <w:abstractNumId w:val="22"/>
  </w:num>
  <w:num w:numId="28">
    <w:abstractNumId w:val="23"/>
  </w:num>
  <w:num w:numId="29">
    <w:abstractNumId w:val="21"/>
  </w:num>
  <w:num w:numId="30">
    <w:abstractNumId w:val="10"/>
  </w:num>
  <w:num w:numId="31">
    <w:abstractNumId w:val="27"/>
  </w:num>
  <w:num w:numId="32">
    <w:abstractNumId w:val="14"/>
  </w:num>
  <w:num w:numId="33">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auren Steinbaum">
    <w15:presenceInfo w15:providerId="Windows Live" w15:userId="3550010e749272a3"/>
  </w15:person>
  <w15:person w15:author="Holly Dentz">
    <w15:presenceInfo w15:providerId="None" w15:userId="Holly Dentz"/>
  </w15:person>
  <w15:person w15:author="Andrew Mertens">
    <w15:presenceInfo w15:providerId="Windows Live" w15:userId="caf82f72c3fb04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C41"/>
    <w:rsid w:val="00000345"/>
    <w:rsid w:val="00003130"/>
    <w:rsid w:val="00006888"/>
    <w:rsid w:val="00007177"/>
    <w:rsid w:val="0001364E"/>
    <w:rsid w:val="000138A6"/>
    <w:rsid w:val="00015493"/>
    <w:rsid w:val="000178A1"/>
    <w:rsid w:val="00020E9B"/>
    <w:rsid w:val="00030E1B"/>
    <w:rsid w:val="00033C35"/>
    <w:rsid w:val="0003405E"/>
    <w:rsid w:val="00037AAE"/>
    <w:rsid w:val="00041992"/>
    <w:rsid w:val="0005164F"/>
    <w:rsid w:val="000547B0"/>
    <w:rsid w:val="00054A7F"/>
    <w:rsid w:val="000564CE"/>
    <w:rsid w:val="000573AA"/>
    <w:rsid w:val="000579EE"/>
    <w:rsid w:val="00061F6A"/>
    <w:rsid w:val="00062C71"/>
    <w:rsid w:val="00066050"/>
    <w:rsid w:val="000669EF"/>
    <w:rsid w:val="00070C3B"/>
    <w:rsid w:val="000711AF"/>
    <w:rsid w:val="000735D4"/>
    <w:rsid w:val="00073C56"/>
    <w:rsid w:val="00074D71"/>
    <w:rsid w:val="000755C5"/>
    <w:rsid w:val="00077110"/>
    <w:rsid w:val="000846CA"/>
    <w:rsid w:val="00084A99"/>
    <w:rsid w:val="00087C00"/>
    <w:rsid w:val="00087D13"/>
    <w:rsid w:val="00090EF5"/>
    <w:rsid w:val="00092D64"/>
    <w:rsid w:val="00094D00"/>
    <w:rsid w:val="0009644A"/>
    <w:rsid w:val="000974B0"/>
    <w:rsid w:val="000A20CC"/>
    <w:rsid w:val="000A2B75"/>
    <w:rsid w:val="000A4096"/>
    <w:rsid w:val="000A42F4"/>
    <w:rsid w:val="000A61B0"/>
    <w:rsid w:val="000A7981"/>
    <w:rsid w:val="000B39BF"/>
    <w:rsid w:val="000B5741"/>
    <w:rsid w:val="000B5AE4"/>
    <w:rsid w:val="000B6B26"/>
    <w:rsid w:val="000B72CE"/>
    <w:rsid w:val="000B764F"/>
    <w:rsid w:val="000C17C7"/>
    <w:rsid w:val="000C1DD4"/>
    <w:rsid w:val="000C3104"/>
    <w:rsid w:val="000C6E71"/>
    <w:rsid w:val="000C7D39"/>
    <w:rsid w:val="000D6C64"/>
    <w:rsid w:val="000D6D0A"/>
    <w:rsid w:val="000E151F"/>
    <w:rsid w:val="000E23FC"/>
    <w:rsid w:val="000E41B9"/>
    <w:rsid w:val="000E6910"/>
    <w:rsid w:val="000E7157"/>
    <w:rsid w:val="0010061C"/>
    <w:rsid w:val="00103C1F"/>
    <w:rsid w:val="001043E4"/>
    <w:rsid w:val="00104E12"/>
    <w:rsid w:val="001124E5"/>
    <w:rsid w:val="00115515"/>
    <w:rsid w:val="00124887"/>
    <w:rsid w:val="001271B6"/>
    <w:rsid w:val="00134EE2"/>
    <w:rsid w:val="0014384B"/>
    <w:rsid w:val="0014410D"/>
    <w:rsid w:val="001465D8"/>
    <w:rsid w:val="00151019"/>
    <w:rsid w:val="00151E2F"/>
    <w:rsid w:val="00154BC6"/>
    <w:rsid w:val="00155CBF"/>
    <w:rsid w:val="00162DE7"/>
    <w:rsid w:val="0016517E"/>
    <w:rsid w:val="00173E33"/>
    <w:rsid w:val="00182548"/>
    <w:rsid w:val="001837E9"/>
    <w:rsid w:val="00184452"/>
    <w:rsid w:val="00190410"/>
    <w:rsid w:val="00191142"/>
    <w:rsid w:val="00191636"/>
    <w:rsid w:val="00193DE8"/>
    <w:rsid w:val="001950FD"/>
    <w:rsid w:val="00195ED0"/>
    <w:rsid w:val="001A1D58"/>
    <w:rsid w:val="001A3E8B"/>
    <w:rsid w:val="001A3F4F"/>
    <w:rsid w:val="001C079B"/>
    <w:rsid w:val="001C1189"/>
    <w:rsid w:val="001C47DA"/>
    <w:rsid w:val="001C5AB8"/>
    <w:rsid w:val="001C6CFE"/>
    <w:rsid w:val="001C70FD"/>
    <w:rsid w:val="001D2BD1"/>
    <w:rsid w:val="001D7CE6"/>
    <w:rsid w:val="001E0889"/>
    <w:rsid w:val="001E175B"/>
    <w:rsid w:val="001E1A6B"/>
    <w:rsid w:val="001E26F7"/>
    <w:rsid w:val="001E2845"/>
    <w:rsid w:val="001E3B17"/>
    <w:rsid w:val="001F0A09"/>
    <w:rsid w:val="001F1031"/>
    <w:rsid w:val="001F16C5"/>
    <w:rsid w:val="001F423A"/>
    <w:rsid w:val="001F5F86"/>
    <w:rsid w:val="001F72AE"/>
    <w:rsid w:val="00202B21"/>
    <w:rsid w:val="002031AF"/>
    <w:rsid w:val="0020534A"/>
    <w:rsid w:val="00205DC5"/>
    <w:rsid w:val="002068B6"/>
    <w:rsid w:val="00220E9B"/>
    <w:rsid w:val="00225219"/>
    <w:rsid w:val="00226B82"/>
    <w:rsid w:val="0023296C"/>
    <w:rsid w:val="00234CD9"/>
    <w:rsid w:val="00235AD7"/>
    <w:rsid w:val="00235D42"/>
    <w:rsid w:val="002404A9"/>
    <w:rsid w:val="00240B52"/>
    <w:rsid w:val="00240B81"/>
    <w:rsid w:val="002441CD"/>
    <w:rsid w:val="00257A7B"/>
    <w:rsid w:val="002605B3"/>
    <w:rsid w:val="0026265A"/>
    <w:rsid w:val="00270462"/>
    <w:rsid w:val="002713F3"/>
    <w:rsid w:val="0027366E"/>
    <w:rsid w:val="00275D05"/>
    <w:rsid w:val="00275F4D"/>
    <w:rsid w:val="002805D4"/>
    <w:rsid w:val="00280D80"/>
    <w:rsid w:val="00285C22"/>
    <w:rsid w:val="00291733"/>
    <w:rsid w:val="00294399"/>
    <w:rsid w:val="00294496"/>
    <w:rsid w:val="002A04FC"/>
    <w:rsid w:val="002A1090"/>
    <w:rsid w:val="002A217C"/>
    <w:rsid w:val="002A4815"/>
    <w:rsid w:val="002A7CFD"/>
    <w:rsid w:val="002B0F10"/>
    <w:rsid w:val="002B2264"/>
    <w:rsid w:val="002B3AE2"/>
    <w:rsid w:val="002B3CCA"/>
    <w:rsid w:val="002B5D24"/>
    <w:rsid w:val="002C03E1"/>
    <w:rsid w:val="002C0B67"/>
    <w:rsid w:val="002C2131"/>
    <w:rsid w:val="002C2B65"/>
    <w:rsid w:val="002C32CF"/>
    <w:rsid w:val="002C3E91"/>
    <w:rsid w:val="002D18B1"/>
    <w:rsid w:val="002D1B1E"/>
    <w:rsid w:val="002D21F9"/>
    <w:rsid w:val="002D30EA"/>
    <w:rsid w:val="002D369C"/>
    <w:rsid w:val="002D39C8"/>
    <w:rsid w:val="002E3A22"/>
    <w:rsid w:val="002E3BB7"/>
    <w:rsid w:val="002E68A7"/>
    <w:rsid w:val="002F7C43"/>
    <w:rsid w:val="003035D5"/>
    <w:rsid w:val="003044AC"/>
    <w:rsid w:val="00305682"/>
    <w:rsid w:val="00305CCC"/>
    <w:rsid w:val="00313800"/>
    <w:rsid w:val="003144EC"/>
    <w:rsid w:val="00316BFB"/>
    <w:rsid w:val="003209C3"/>
    <w:rsid w:val="003227C3"/>
    <w:rsid w:val="00330816"/>
    <w:rsid w:val="003311D1"/>
    <w:rsid w:val="00337C87"/>
    <w:rsid w:val="00343159"/>
    <w:rsid w:val="003456BE"/>
    <w:rsid w:val="00345F8E"/>
    <w:rsid w:val="00346888"/>
    <w:rsid w:val="00347786"/>
    <w:rsid w:val="0035196D"/>
    <w:rsid w:val="003520FA"/>
    <w:rsid w:val="003536F0"/>
    <w:rsid w:val="00355C0D"/>
    <w:rsid w:val="003572E6"/>
    <w:rsid w:val="0035773D"/>
    <w:rsid w:val="0036174D"/>
    <w:rsid w:val="00362D4C"/>
    <w:rsid w:val="003637EA"/>
    <w:rsid w:val="003646D1"/>
    <w:rsid w:val="003657D3"/>
    <w:rsid w:val="00366B2F"/>
    <w:rsid w:val="00366F7C"/>
    <w:rsid w:val="00370CD6"/>
    <w:rsid w:val="00371267"/>
    <w:rsid w:val="00373350"/>
    <w:rsid w:val="0037595D"/>
    <w:rsid w:val="003821CB"/>
    <w:rsid w:val="0038251B"/>
    <w:rsid w:val="00383BC9"/>
    <w:rsid w:val="00385A30"/>
    <w:rsid w:val="00386615"/>
    <w:rsid w:val="003872DD"/>
    <w:rsid w:val="00387AF0"/>
    <w:rsid w:val="00387D6A"/>
    <w:rsid w:val="00391D93"/>
    <w:rsid w:val="0039210C"/>
    <w:rsid w:val="0039277F"/>
    <w:rsid w:val="003944C3"/>
    <w:rsid w:val="003949EA"/>
    <w:rsid w:val="00395B3E"/>
    <w:rsid w:val="0039755C"/>
    <w:rsid w:val="003A03B4"/>
    <w:rsid w:val="003A394F"/>
    <w:rsid w:val="003A4208"/>
    <w:rsid w:val="003B0D93"/>
    <w:rsid w:val="003B34E7"/>
    <w:rsid w:val="003B5B25"/>
    <w:rsid w:val="003C18AD"/>
    <w:rsid w:val="003C4F0B"/>
    <w:rsid w:val="003C5C74"/>
    <w:rsid w:val="003C5DA0"/>
    <w:rsid w:val="003D37E1"/>
    <w:rsid w:val="003E31A9"/>
    <w:rsid w:val="003E442B"/>
    <w:rsid w:val="003E7CD1"/>
    <w:rsid w:val="003F3505"/>
    <w:rsid w:val="003F3A3A"/>
    <w:rsid w:val="003F581E"/>
    <w:rsid w:val="003F69FC"/>
    <w:rsid w:val="003F701E"/>
    <w:rsid w:val="00400236"/>
    <w:rsid w:val="0040122C"/>
    <w:rsid w:val="00406384"/>
    <w:rsid w:val="00413A96"/>
    <w:rsid w:val="0041429C"/>
    <w:rsid w:val="00417A7D"/>
    <w:rsid w:val="00417DF8"/>
    <w:rsid w:val="0042141D"/>
    <w:rsid w:val="0042584E"/>
    <w:rsid w:val="00430FDD"/>
    <w:rsid w:val="004331D4"/>
    <w:rsid w:val="004337D3"/>
    <w:rsid w:val="0043520B"/>
    <w:rsid w:val="00440F67"/>
    <w:rsid w:val="00441029"/>
    <w:rsid w:val="00442C6F"/>
    <w:rsid w:val="00443A86"/>
    <w:rsid w:val="00445C88"/>
    <w:rsid w:val="004472DF"/>
    <w:rsid w:val="00450B53"/>
    <w:rsid w:val="00457FF1"/>
    <w:rsid w:val="004662B0"/>
    <w:rsid w:val="00467723"/>
    <w:rsid w:val="004753F4"/>
    <w:rsid w:val="00476D39"/>
    <w:rsid w:val="00477CD5"/>
    <w:rsid w:val="00481E6E"/>
    <w:rsid w:val="00482F0B"/>
    <w:rsid w:val="00483669"/>
    <w:rsid w:val="00491444"/>
    <w:rsid w:val="00491FD3"/>
    <w:rsid w:val="004929A5"/>
    <w:rsid w:val="00493DE7"/>
    <w:rsid w:val="00495690"/>
    <w:rsid w:val="00497EC6"/>
    <w:rsid w:val="004A019C"/>
    <w:rsid w:val="004A231E"/>
    <w:rsid w:val="004A584F"/>
    <w:rsid w:val="004B15E3"/>
    <w:rsid w:val="004B4027"/>
    <w:rsid w:val="004C4BE8"/>
    <w:rsid w:val="004C4EE4"/>
    <w:rsid w:val="004C69DC"/>
    <w:rsid w:val="004C7C4B"/>
    <w:rsid w:val="004D0770"/>
    <w:rsid w:val="004D0CEF"/>
    <w:rsid w:val="004D0F88"/>
    <w:rsid w:val="004D3C75"/>
    <w:rsid w:val="004E1DAF"/>
    <w:rsid w:val="004F0642"/>
    <w:rsid w:val="004F6BD8"/>
    <w:rsid w:val="00500DF7"/>
    <w:rsid w:val="0050339A"/>
    <w:rsid w:val="0050796B"/>
    <w:rsid w:val="0051191E"/>
    <w:rsid w:val="00514010"/>
    <w:rsid w:val="0052014A"/>
    <w:rsid w:val="00521C1B"/>
    <w:rsid w:val="005244B6"/>
    <w:rsid w:val="00524581"/>
    <w:rsid w:val="00532496"/>
    <w:rsid w:val="00534D64"/>
    <w:rsid w:val="00535360"/>
    <w:rsid w:val="0053755B"/>
    <w:rsid w:val="005406CF"/>
    <w:rsid w:val="00540D20"/>
    <w:rsid w:val="00542695"/>
    <w:rsid w:val="00542707"/>
    <w:rsid w:val="005512AD"/>
    <w:rsid w:val="00552660"/>
    <w:rsid w:val="00552DA8"/>
    <w:rsid w:val="005547F3"/>
    <w:rsid w:val="00555805"/>
    <w:rsid w:val="0055674B"/>
    <w:rsid w:val="00561D75"/>
    <w:rsid w:val="00562B88"/>
    <w:rsid w:val="00564B8B"/>
    <w:rsid w:val="00571A58"/>
    <w:rsid w:val="00574098"/>
    <w:rsid w:val="00574986"/>
    <w:rsid w:val="00575BB0"/>
    <w:rsid w:val="00582477"/>
    <w:rsid w:val="00584813"/>
    <w:rsid w:val="00586487"/>
    <w:rsid w:val="005921BC"/>
    <w:rsid w:val="0059391C"/>
    <w:rsid w:val="005946C5"/>
    <w:rsid w:val="005A0C75"/>
    <w:rsid w:val="005A1FB4"/>
    <w:rsid w:val="005A7022"/>
    <w:rsid w:val="005A7F4A"/>
    <w:rsid w:val="005B1991"/>
    <w:rsid w:val="005B5E45"/>
    <w:rsid w:val="005B75B1"/>
    <w:rsid w:val="005C38CC"/>
    <w:rsid w:val="005C47C9"/>
    <w:rsid w:val="005C733B"/>
    <w:rsid w:val="005D216C"/>
    <w:rsid w:val="005D5633"/>
    <w:rsid w:val="005D7263"/>
    <w:rsid w:val="005D7870"/>
    <w:rsid w:val="005F1C68"/>
    <w:rsid w:val="005F2E9A"/>
    <w:rsid w:val="005F4BCE"/>
    <w:rsid w:val="005F7CF9"/>
    <w:rsid w:val="00602E9E"/>
    <w:rsid w:val="00606074"/>
    <w:rsid w:val="00622292"/>
    <w:rsid w:val="006252D1"/>
    <w:rsid w:val="00632BF9"/>
    <w:rsid w:val="00635C5F"/>
    <w:rsid w:val="006430A2"/>
    <w:rsid w:val="0064339C"/>
    <w:rsid w:val="00650754"/>
    <w:rsid w:val="00660B4C"/>
    <w:rsid w:val="006622B2"/>
    <w:rsid w:val="00662E42"/>
    <w:rsid w:val="00674649"/>
    <w:rsid w:val="0067549E"/>
    <w:rsid w:val="00683156"/>
    <w:rsid w:val="00683305"/>
    <w:rsid w:val="00684CE7"/>
    <w:rsid w:val="006874BC"/>
    <w:rsid w:val="00690407"/>
    <w:rsid w:val="00696A05"/>
    <w:rsid w:val="006A14B2"/>
    <w:rsid w:val="006A3F7D"/>
    <w:rsid w:val="006A61BD"/>
    <w:rsid w:val="006B1DDD"/>
    <w:rsid w:val="006B72D3"/>
    <w:rsid w:val="006C0B02"/>
    <w:rsid w:val="006C1E7F"/>
    <w:rsid w:val="006C307E"/>
    <w:rsid w:val="006C5F33"/>
    <w:rsid w:val="006C6E54"/>
    <w:rsid w:val="006C709F"/>
    <w:rsid w:val="006D6499"/>
    <w:rsid w:val="006D65BA"/>
    <w:rsid w:val="006E0310"/>
    <w:rsid w:val="006E0B0B"/>
    <w:rsid w:val="006E5FBA"/>
    <w:rsid w:val="006E71F3"/>
    <w:rsid w:val="0070072B"/>
    <w:rsid w:val="00704BFB"/>
    <w:rsid w:val="00704CB7"/>
    <w:rsid w:val="007161F6"/>
    <w:rsid w:val="00717579"/>
    <w:rsid w:val="00717CFF"/>
    <w:rsid w:val="007204D6"/>
    <w:rsid w:val="00720879"/>
    <w:rsid w:val="007265F4"/>
    <w:rsid w:val="00726D25"/>
    <w:rsid w:val="007323C8"/>
    <w:rsid w:val="0073691C"/>
    <w:rsid w:val="00736974"/>
    <w:rsid w:val="007377A6"/>
    <w:rsid w:val="00746B1B"/>
    <w:rsid w:val="00753AFE"/>
    <w:rsid w:val="00757101"/>
    <w:rsid w:val="007633E8"/>
    <w:rsid w:val="00770618"/>
    <w:rsid w:val="007707FE"/>
    <w:rsid w:val="00771189"/>
    <w:rsid w:val="0077374D"/>
    <w:rsid w:val="00776298"/>
    <w:rsid w:val="00776533"/>
    <w:rsid w:val="00786848"/>
    <w:rsid w:val="00786E9C"/>
    <w:rsid w:val="00790CAB"/>
    <w:rsid w:val="00790D2F"/>
    <w:rsid w:val="00793506"/>
    <w:rsid w:val="00795988"/>
    <w:rsid w:val="007A32A2"/>
    <w:rsid w:val="007A505C"/>
    <w:rsid w:val="007A5933"/>
    <w:rsid w:val="007A59EA"/>
    <w:rsid w:val="007B2AB8"/>
    <w:rsid w:val="007C00DC"/>
    <w:rsid w:val="007C03F3"/>
    <w:rsid w:val="007C28EE"/>
    <w:rsid w:val="007D71C1"/>
    <w:rsid w:val="007D73AE"/>
    <w:rsid w:val="007E0318"/>
    <w:rsid w:val="007E58E5"/>
    <w:rsid w:val="007E705C"/>
    <w:rsid w:val="007E7AB8"/>
    <w:rsid w:val="007F12B1"/>
    <w:rsid w:val="007F352D"/>
    <w:rsid w:val="007F42D8"/>
    <w:rsid w:val="007F50CF"/>
    <w:rsid w:val="007F558C"/>
    <w:rsid w:val="007F57ED"/>
    <w:rsid w:val="007F7A37"/>
    <w:rsid w:val="008026D9"/>
    <w:rsid w:val="00803815"/>
    <w:rsid w:val="0081179F"/>
    <w:rsid w:val="008121E8"/>
    <w:rsid w:val="00813A07"/>
    <w:rsid w:val="00821498"/>
    <w:rsid w:val="0082483D"/>
    <w:rsid w:val="008274E4"/>
    <w:rsid w:val="008276D1"/>
    <w:rsid w:val="00827B76"/>
    <w:rsid w:val="00837CFC"/>
    <w:rsid w:val="0084024B"/>
    <w:rsid w:val="00840CCC"/>
    <w:rsid w:val="00841B96"/>
    <w:rsid w:val="00842DDC"/>
    <w:rsid w:val="00847DE3"/>
    <w:rsid w:val="008509D6"/>
    <w:rsid w:val="00857F05"/>
    <w:rsid w:val="008621E0"/>
    <w:rsid w:val="00872034"/>
    <w:rsid w:val="0087315A"/>
    <w:rsid w:val="00874712"/>
    <w:rsid w:val="00875C21"/>
    <w:rsid w:val="00875E31"/>
    <w:rsid w:val="0087718C"/>
    <w:rsid w:val="00877509"/>
    <w:rsid w:val="00883E44"/>
    <w:rsid w:val="00884CB6"/>
    <w:rsid w:val="00886BF2"/>
    <w:rsid w:val="00887EC4"/>
    <w:rsid w:val="008911DF"/>
    <w:rsid w:val="00891427"/>
    <w:rsid w:val="00891AF7"/>
    <w:rsid w:val="008933A1"/>
    <w:rsid w:val="00896CCB"/>
    <w:rsid w:val="008979DF"/>
    <w:rsid w:val="008A15F0"/>
    <w:rsid w:val="008B105A"/>
    <w:rsid w:val="008B140D"/>
    <w:rsid w:val="008B2A28"/>
    <w:rsid w:val="008B2BF4"/>
    <w:rsid w:val="008B2E27"/>
    <w:rsid w:val="008B61E3"/>
    <w:rsid w:val="008B7655"/>
    <w:rsid w:val="008C0D85"/>
    <w:rsid w:val="008C1FE6"/>
    <w:rsid w:val="008C2480"/>
    <w:rsid w:val="008C6296"/>
    <w:rsid w:val="008D360D"/>
    <w:rsid w:val="008E0A46"/>
    <w:rsid w:val="008E37FE"/>
    <w:rsid w:val="008E49B9"/>
    <w:rsid w:val="008E693B"/>
    <w:rsid w:val="008E7F76"/>
    <w:rsid w:val="008F0D58"/>
    <w:rsid w:val="008F2E87"/>
    <w:rsid w:val="008F397B"/>
    <w:rsid w:val="008F4C1C"/>
    <w:rsid w:val="009020E0"/>
    <w:rsid w:val="0090270E"/>
    <w:rsid w:val="00904411"/>
    <w:rsid w:val="00906627"/>
    <w:rsid w:val="00915E85"/>
    <w:rsid w:val="00917732"/>
    <w:rsid w:val="0092118F"/>
    <w:rsid w:val="009211B1"/>
    <w:rsid w:val="00922A2F"/>
    <w:rsid w:val="00926813"/>
    <w:rsid w:val="009306B2"/>
    <w:rsid w:val="00933E6D"/>
    <w:rsid w:val="00937350"/>
    <w:rsid w:val="00940BCF"/>
    <w:rsid w:val="00941FCF"/>
    <w:rsid w:val="00944607"/>
    <w:rsid w:val="00947C15"/>
    <w:rsid w:val="00955087"/>
    <w:rsid w:val="00955FE3"/>
    <w:rsid w:val="009569EF"/>
    <w:rsid w:val="00957559"/>
    <w:rsid w:val="009672A6"/>
    <w:rsid w:val="009735A0"/>
    <w:rsid w:val="00980382"/>
    <w:rsid w:val="0098157A"/>
    <w:rsid w:val="00982313"/>
    <w:rsid w:val="00983BB0"/>
    <w:rsid w:val="00992634"/>
    <w:rsid w:val="009A002B"/>
    <w:rsid w:val="009A018C"/>
    <w:rsid w:val="009A0B7A"/>
    <w:rsid w:val="009A5897"/>
    <w:rsid w:val="009A7EFA"/>
    <w:rsid w:val="009B4040"/>
    <w:rsid w:val="009B69B0"/>
    <w:rsid w:val="009C6B5E"/>
    <w:rsid w:val="009C7C4E"/>
    <w:rsid w:val="009D2E89"/>
    <w:rsid w:val="009E0C5E"/>
    <w:rsid w:val="009E161B"/>
    <w:rsid w:val="009E7075"/>
    <w:rsid w:val="009F060D"/>
    <w:rsid w:val="009F0D33"/>
    <w:rsid w:val="009F141C"/>
    <w:rsid w:val="009F2071"/>
    <w:rsid w:val="009F321B"/>
    <w:rsid w:val="009F45E5"/>
    <w:rsid w:val="009F4A5D"/>
    <w:rsid w:val="009F5800"/>
    <w:rsid w:val="009F6761"/>
    <w:rsid w:val="009F6EB7"/>
    <w:rsid w:val="009F7159"/>
    <w:rsid w:val="00A038CA"/>
    <w:rsid w:val="00A04D67"/>
    <w:rsid w:val="00A0552B"/>
    <w:rsid w:val="00A05A08"/>
    <w:rsid w:val="00A104CF"/>
    <w:rsid w:val="00A11022"/>
    <w:rsid w:val="00A12E8F"/>
    <w:rsid w:val="00A15623"/>
    <w:rsid w:val="00A238AA"/>
    <w:rsid w:val="00A24CE2"/>
    <w:rsid w:val="00A27300"/>
    <w:rsid w:val="00A2744A"/>
    <w:rsid w:val="00A27BB2"/>
    <w:rsid w:val="00A33AE0"/>
    <w:rsid w:val="00A40BC3"/>
    <w:rsid w:val="00A44568"/>
    <w:rsid w:val="00A4784D"/>
    <w:rsid w:val="00A47D15"/>
    <w:rsid w:val="00A50F17"/>
    <w:rsid w:val="00A551F9"/>
    <w:rsid w:val="00A62C0D"/>
    <w:rsid w:val="00A645DE"/>
    <w:rsid w:val="00A6542C"/>
    <w:rsid w:val="00A70445"/>
    <w:rsid w:val="00A7433D"/>
    <w:rsid w:val="00A74BDE"/>
    <w:rsid w:val="00A74C9A"/>
    <w:rsid w:val="00A7765E"/>
    <w:rsid w:val="00A8098B"/>
    <w:rsid w:val="00A815E5"/>
    <w:rsid w:val="00A84054"/>
    <w:rsid w:val="00A9008E"/>
    <w:rsid w:val="00A92121"/>
    <w:rsid w:val="00A94CCF"/>
    <w:rsid w:val="00A94DD4"/>
    <w:rsid w:val="00AA0599"/>
    <w:rsid w:val="00AA0ADD"/>
    <w:rsid w:val="00AA0D34"/>
    <w:rsid w:val="00AA1503"/>
    <w:rsid w:val="00AA23A6"/>
    <w:rsid w:val="00AA2C59"/>
    <w:rsid w:val="00AA5EBB"/>
    <w:rsid w:val="00AA7F04"/>
    <w:rsid w:val="00AB4D61"/>
    <w:rsid w:val="00AB5CB7"/>
    <w:rsid w:val="00AC161E"/>
    <w:rsid w:val="00AC2499"/>
    <w:rsid w:val="00AC449D"/>
    <w:rsid w:val="00AD4C2A"/>
    <w:rsid w:val="00AD55B3"/>
    <w:rsid w:val="00AD7105"/>
    <w:rsid w:val="00AE0D0D"/>
    <w:rsid w:val="00AE392C"/>
    <w:rsid w:val="00AE3C03"/>
    <w:rsid w:val="00AE4E29"/>
    <w:rsid w:val="00B00E4B"/>
    <w:rsid w:val="00B02894"/>
    <w:rsid w:val="00B03170"/>
    <w:rsid w:val="00B04EFA"/>
    <w:rsid w:val="00B0741A"/>
    <w:rsid w:val="00B13C67"/>
    <w:rsid w:val="00B14E62"/>
    <w:rsid w:val="00B1635B"/>
    <w:rsid w:val="00B16E25"/>
    <w:rsid w:val="00B22694"/>
    <w:rsid w:val="00B237B6"/>
    <w:rsid w:val="00B237DF"/>
    <w:rsid w:val="00B263F5"/>
    <w:rsid w:val="00B3366E"/>
    <w:rsid w:val="00B34670"/>
    <w:rsid w:val="00B352D3"/>
    <w:rsid w:val="00B35A66"/>
    <w:rsid w:val="00B360B1"/>
    <w:rsid w:val="00B4296E"/>
    <w:rsid w:val="00B4314B"/>
    <w:rsid w:val="00B441A2"/>
    <w:rsid w:val="00B44463"/>
    <w:rsid w:val="00B445CC"/>
    <w:rsid w:val="00B45B05"/>
    <w:rsid w:val="00B50066"/>
    <w:rsid w:val="00B522AC"/>
    <w:rsid w:val="00B52CD4"/>
    <w:rsid w:val="00B541C1"/>
    <w:rsid w:val="00B55256"/>
    <w:rsid w:val="00B556E7"/>
    <w:rsid w:val="00B56D0B"/>
    <w:rsid w:val="00B5755D"/>
    <w:rsid w:val="00B60DBE"/>
    <w:rsid w:val="00B64175"/>
    <w:rsid w:val="00B74B77"/>
    <w:rsid w:val="00B868AD"/>
    <w:rsid w:val="00B8701F"/>
    <w:rsid w:val="00B92DC6"/>
    <w:rsid w:val="00B96FF9"/>
    <w:rsid w:val="00BA2539"/>
    <w:rsid w:val="00BA3502"/>
    <w:rsid w:val="00BA4C41"/>
    <w:rsid w:val="00BA5118"/>
    <w:rsid w:val="00BA5AAA"/>
    <w:rsid w:val="00BA7E05"/>
    <w:rsid w:val="00BB7A23"/>
    <w:rsid w:val="00BC06E7"/>
    <w:rsid w:val="00BC0B21"/>
    <w:rsid w:val="00BC20D5"/>
    <w:rsid w:val="00BC441B"/>
    <w:rsid w:val="00BD0CC1"/>
    <w:rsid w:val="00BD19CE"/>
    <w:rsid w:val="00BD376F"/>
    <w:rsid w:val="00BD597D"/>
    <w:rsid w:val="00BE1906"/>
    <w:rsid w:val="00BE3D22"/>
    <w:rsid w:val="00BE4077"/>
    <w:rsid w:val="00BE4327"/>
    <w:rsid w:val="00BE5A60"/>
    <w:rsid w:val="00BF059F"/>
    <w:rsid w:val="00BF3BD0"/>
    <w:rsid w:val="00BF48B1"/>
    <w:rsid w:val="00BF6D86"/>
    <w:rsid w:val="00C01EAA"/>
    <w:rsid w:val="00C11825"/>
    <w:rsid w:val="00C128A1"/>
    <w:rsid w:val="00C1402C"/>
    <w:rsid w:val="00C17ACF"/>
    <w:rsid w:val="00C223DE"/>
    <w:rsid w:val="00C226B6"/>
    <w:rsid w:val="00C242DD"/>
    <w:rsid w:val="00C24FEB"/>
    <w:rsid w:val="00C25B16"/>
    <w:rsid w:val="00C304F6"/>
    <w:rsid w:val="00C309FC"/>
    <w:rsid w:val="00C3285E"/>
    <w:rsid w:val="00C3462A"/>
    <w:rsid w:val="00C37022"/>
    <w:rsid w:val="00C4433E"/>
    <w:rsid w:val="00C509FD"/>
    <w:rsid w:val="00C52E93"/>
    <w:rsid w:val="00C54DF6"/>
    <w:rsid w:val="00C55078"/>
    <w:rsid w:val="00C57A99"/>
    <w:rsid w:val="00C61603"/>
    <w:rsid w:val="00C62D6E"/>
    <w:rsid w:val="00C633C7"/>
    <w:rsid w:val="00C63EA8"/>
    <w:rsid w:val="00C7325D"/>
    <w:rsid w:val="00C74357"/>
    <w:rsid w:val="00C81B6E"/>
    <w:rsid w:val="00C841EF"/>
    <w:rsid w:val="00C844ED"/>
    <w:rsid w:val="00C90FCA"/>
    <w:rsid w:val="00C93148"/>
    <w:rsid w:val="00C95AC7"/>
    <w:rsid w:val="00CA27CB"/>
    <w:rsid w:val="00CA6671"/>
    <w:rsid w:val="00CA7755"/>
    <w:rsid w:val="00CB102E"/>
    <w:rsid w:val="00CB58D4"/>
    <w:rsid w:val="00CB5C4F"/>
    <w:rsid w:val="00CB7DDC"/>
    <w:rsid w:val="00CC06E9"/>
    <w:rsid w:val="00CC070E"/>
    <w:rsid w:val="00CC07D0"/>
    <w:rsid w:val="00CC6684"/>
    <w:rsid w:val="00CD0369"/>
    <w:rsid w:val="00CD0A48"/>
    <w:rsid w:val="00CD36D2"/>
    <w:rsid w:val="00CD3E70"/>
    <w:rsid w:val="00CE1BA1"/>
    <w:rsid w:val="00CE1CC0"/>
    <w:rsid w:val="00CE6D0B"/>
    <w:rsid w:val="00CF5071"/>
    <w:rsid w:val="00CF73D1"/>
    <w:rsid w:val="00D01CC4"/>
    <w:rsid w:val="00D0203D"/>
    <w:rsid w:val="00D0279C"/>
    <w:rsid w:val="00D05351"/>
    <w:rsid w:val="00D06604"/>
    <w:rsid w:val="00D077F9"/>
    <w:rsid w:val="00D116D5"/>
    <w:rsid w:val="00D12FCE"/>
    <w:rsid w:val="00D14E6C"/>
    <w:rsid w:val="00D1513C"/>
    <w:rsid w:val="00D15832"/>
    <w:rsid w:val="00D2537E"/>
    <w:rsid w:val="00D30486"/>
    <w:rsid w:val="00D312E4"/>
    <w:rsid w:val="00D32046"/>
    <w:rsid w:val="00D33E55"/>
    <w:rsid w:val="00D3639F"/>
    <w:rsid w:val="00D443FC"/>
    <w:rsid w:val="00D44B0B"/>
    <w:rsid w:val="00D462A2"/>
    <w:rsid w:val="00D51F91"/>
    <w:rsid w:val="00D55C8E"/>
    <w:rsid w:val="00D56A37"/>
    <w:rsid w:val="00D64BAF"/>
    <w:rsid w:val="00D6529B"/>
    <w:rsid w:val="00D66534"/>
    <w:rsid w:val="00D67C06"/>
    <w:rsid w:val="00D703DF"/>
    <w:rsid w:val="00D733FD"/>
    <w:rsid w:val="00D81845"/>
    <w:rsid w:val="00D832E5"/>
    <w:rsid w:val="00D837BB"/>
    <w:rsid w:val="00D87E44"/>
    <w:rsid w:val="00D972AD"/>
    <w:rsid w:val="00DA1A8C"/>
    <w:rsid w:val="00DA2B8D"/>
    <w:rsid w:val="00DB1319"/>
    <w:rsid w:val="00DB5481"/>
    <w:rsid w:val="00DB6E42"/>
    <w:rsid w:val="00DB7BD5"/>
    <w:rsid w:val="00DC2547"/>
    <w:rsid w:val="00DC2CC1"/>
    <w:rsid w:val="00DC457A"/>
    <w:rsid w:val="00DC5EDF"/>
    <w:rsid w:val="00DD1708"/>
    <w:rsid w:val="00DD1FDA"/>
    <w:rsid w:val="00DD26AA"/>
    <w:rsid w:val="00DD54B4"/>
    <w:rsid w:val="00DD5E63"/>
    <w:rsid w:val="00DE1392"/>
    <w:rsid w:val="00DE1BDC"/>
    <w:rsid w:val="00DE4409"/>
    <w:rsid w:val="00DE5875"/>
    <w:rsid w:val="00DF1584"/>
    <w:rsid w:val="00DF555B"/>
    <w:rsid w:val="00E042A4"/>
    <w:rsid w:val="00E145E6"/>
    <w:rsid w:val="00E25806"/>
    <w:rsid w:val="00E30A19"/>
    <w:rsid w:val="00E30C75"/>
    <w:rsid w:val="00E323F0"/>
    <w:rsid w:val="00E37221"/>
    <w:rsid w:val="00E403C3"/>
    <w:rsid w:val="00E42CCB"/>
    <w:rsid w:val="00E433CE"/>
    <w:rsid w:val="00E43844"/>
    <w:rsid w:val="00E4386D"/>
    <w:rsid w:val="00E4642A"/>
    <w:rsid w:val="00E50612"/>
    <w:rsid w:val="00E5149F"/>
    <w:rsid w:val="00E525E3"/>
    <w:rsid w:val="00E537F9"/>
    <w:rsid w:val="00E5398C"/>
    <w:rsid w:val="00E53C2B"/>
    <w:rsid w:val="00E6166F"/>
    <w:rsid w:val="00E66BD8"/>
    <w:rsid w:val="00E76208"/>
    <w:rsid w:val="00E83D94"/>
    <w:rsid w:val="00E83F53"/>
    <w:rsid w:val="00E96146"/>
    <w:rsid w:val="00E9660D"/>
    <w:rsid w:val="00E97DD2"/>
    <w:rsid w:val="00EA1495"/>
    <w:rsid w:val="00EA1C3A"/>
    <w:rsid w:val="00EA2A2A"/>
    <w:rsid w:val="00EA4457"/>
    <w:rsid w:val="00EA5894"/>
    <w:rsid w:val="00EA78E1"/>
    <w:rsid w:val="00EB1253"/>
    <w:rsid w:val="00EB6C1A"/>
    <w:rsid w:val="00EC01A0"/>
    <w:rsid w:val="00EC4E3E"/>
    <w:rsid w:val="00ED0316"/>
    <w:rsid w:val="00ED2677"/>
    <w:rsid w:val="00ED2F4F"/>
    <w:rsid w:val="00ED2F5F"/>
    <w:rsid w:val="00ED7351"/>
    <w:rsid w:val="00EE1466"/>
    <w:rsid w:val="00EE3C63"/>
    <w:rsid w:val="00EF2567"/>
    <w:rsid w:val="00EF5CA1"/>
    <w:rsid w:val="00EF7F2B"/>
    <w:rsid w:val="00F00771"/>
    <w:rsid w:val="00F0545C"/>
    <w:rsid w:val="00F0690A"/>
    <w:rsid w:val="00F1124B"/>
    <w:rsid w:val="00F15006"/>
    <w:rsid w:val="00F15616"/>
    <w:rsid w:val="00F20269"/>
    <w:rsid w:val="00F24A48"/>
    <w:rsid w:val="00F25F47"/>
    <w:rsid w:val="00F25F4C"/>
    <w:rsid w:val="00F26E46"/>
    <w:rsid w:val="00F34148"/>
    <w:rsid w:val="00F40FE0"/>
    <w:rsid w:val="00F42DD0"/>
    <w:rsid w:val="00F445A4"/>
    <w:rsid w:val="00F46D78"/>
    <w:rsid w:val="00F515E3"/>
    <w:rsid w:val="00F54A35"/>
    <w:rsid w:val="00F57141"/>
    <w:rsid w:val="00F61845"/>
    <w:rsid w:val="00F66674"/>
    <w:rsid w:val="00F71CBB"/>
    <w:rsid w:val="00F73215"/>
    <w:rsid w:val="00F771CA"/>
    <w:rsid w:val="00F80981"/>
    <w:rsid w:val="00F8287E"/>
    <w:rsid w:val="00F82BEE"/>
    <w:rsid w:val="00F85B8C"/>
    <w:rsid w:val="00F9309D"/>
    <w:rsid w:val="00F94069"/>
    <w:rsid w:val="00F9540C"/>
    <w:rsid w:val="00FA0EC1"/>
    <w:rsid w:val="00FA4126"/>
    <w:rsid w:val="00FA67D7"/>
    <w:rsid w:val="00FA6968"/>
    <w:rsid w:val="00FA7C59"/>
    <w:rsid w:val="00FB4331"/>
    <w:rsid w:val="00FB5940"/>
    <w:rsid w:val="00FC02FE"/>
    <w:rsid w:val="00FC4D77"/>
    <w:rsid w:val="00FD2524"/>
    <w:rsid w:val="00FD27BC"/>
    <w:rsid w:val="00FD4D0A"/>
    <w:rsid w:val="00FD5935"/>
    <w:rsid w:val="00FD5992"/>
    <w:rsid w:val="00FE04AD"/>
    <w:rsid w:val="00FE0A82"/>
    <w:rsid w:val="00FE4457"/>
    <w:rsid w:val="00FE7E2A"/>
    <w:rsid w:val="00FF2882"/>
    <w:rsid w:val="00FF46AA"/>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505985"/>
  <w15:docId w15:val="{5042E619-A799-4BDA-BF5B-5C7886E7B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mbr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71"/>
    <w:lsdException w:name="List Paragraph" w:uiPriority="9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4C41"/>
    <w:pPr>
      <w:spacing w:after="0"/>
    </w:pPr>
    <w:rPr>
      <w:rFonts w:ascii="Times New Roman" w:eastAsia="Times New Roman" w:hAnsi="Times New Roman" w:cs="Times New Roman"/>
    </w:rPr>
  </w:style>
  <w:style w:type="paragraph" w:styleId="Heading1">
    <w:name w:val="heading 1"/>
    <w:basedOn w:val="Normal"/>
    <w:next w:val="Normal"/>
    <w:link w:val="Heading1Char"/>
    <w:uiPriority w:val="9"/>
    <w:qFormat/>
    <w:rsid w:val="00F20269"/>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eetingnotesoutline">
    <w:name w:val="Meeting notes outline"/>
    <w:rsid w:val="00376E5F"/>
    <w:pPr>
      <w:numPr>
        <w:numId w:val="1"/>
      </w:numPr>
    </w:pPr>
  </w:style>
  <w:style w:type="paragraph" w:styleId="BodyText">
    <w:name w:val="Body Text"/>
    <w:basedOn w:val="Normal"/>
    <w:link w:val="BodyTextChar"/>
    <w:rsid w:val="00BA4C41"/>
    <w:pPr>
      <w:spacing w:line="270" w:lineRule="atLeast"/>
    </w:pPr>
    <w:rPr>
      <w:rFonts w:ascii="Arial" w:hAnsi="Arial" w:cs="Arial"/>
      <w:i/>
      <w:iCs/>
      <w:sz w:val="22"/>
    </w:rPr>
  </w:style>
  <w:style w:type="character" w:customStyle="1" w:styleId="BodyTextChar">
    <w:name w:val="Body Text Char"/>
    <w:basedOn w:val="DefaultParagraphFont"/>
    <w:link w:val="BodyText"/>
    <w:rsid w:val="00BA4C41"/>
    <w:rPr>
      <w:rFonts w:ascii="Arial" w:eastAsia="Times New Roman" w:hAnsi="Arial" w:cs="Arial"/>
      <w:i/>
      <w:iCs/>
      <w:sz w:val="22"/>
    </w:rPr>
  </w:style>
  <w:style w:type="character" w:customStyle="1" w:styleId="WW8Num1z0">
    <w:name w:val="WW8Num1z0"/>
    <w:rsid w:val="00537D94"/>
    <w:rPr>
      <w:b/>
    </w:rPr>
  </w:style>
  <w:style w:type="character" w:customStyle="1" w:styleId="WW8Num1z2">
    <w:name w:val="WW8Num1z2"/>
    <w:rsid w:val="00537D94"/>
    <w:rPr>
      <w:rFonts w:ascii="Wingdings" w:hAnsi="Wingdings"/>
    </w:rPr>
  </w:style>
  <w:style w:type="character" w:customStyle="1" w:styleId="WW8Num1z3">
    <w:name w:val="WW8Num1z3"/>
    <w:rsid w:val="00537D94"/>
    <w:rPr>
      <w:rFonts w:ascii="Symbol" w:hAnsi="Symbol"/>
    </w:rPr>
  </w:style>
  <w:style w:type="character" w:customStyle="1" w:styleId="WW8Num1z4">
    <w:name w:val="WW8Num1z4"/>
    <w:rsid w:val="00537D94"/>
    <w:rPr>
      <w:rFonts w:ascii="Courier New" w:hAnsi="Courier New" w:cs="Courier New"/>
    </w:rPr>
  </w:style>
  <w:style w:type="character" w:customStyle="1" w:styleId="WW8Num2z0">
    <w:name w:val="WW8Num2z0"/>
    <w:rsid w:val="00537D94"/>
    <w:rPr>
      <w:rFonts w:ascii="Wingdings" w:hAnsi="Wingdings"/>
      <w:b/>
      <w:color w:val="auto"/>
    </w:rPr>
  </w:style>
  <w:style w:type="character" w:customStyle="1" w:styleId="WW8Num3z0">
    <w:name w:val="WW8Num3z0"/>
    <w:rsid w:val="00537D94"/>
    <w:rPr>
      <w:rFonts w:ascii="Wingdings" w:hAnsi="Wingdings"/>
      <w:b/>
    </w:rPr>
  </w:style>
  <w:style w:type="character" w:customStyle="1" w:styleId="WW8Num4z0">
    <w:name w:val="WW8Num4z0"/>
    <w:rsid w:val="00537D94"/>
    <w:rPr>
      <w:rFonts w:ascii="Wingdings" w:hAnsi="Wingdings"/>
    </w:rPr>
  </w:style>
  <w:style w:type="character" w:customStyle="1" w:styleId="WW8Num5z0">
    <w:name w:val="WW8Num5z0"/>
    <w:rsid w:val="00537D94"/>
    <w:rPr>
      <w:rFonts w:ascii="Symbol" w:hAnsi="Symbol"/>
    </w:rPr>
  </w:style>
  <w:style w:type="character" w:customStyle="1" w:styleId="WW8Num6z0">
    <w:name w:val="WW8Num6z0"/>
    <w:rsid w:val="00537D94"/>
    <w:rPr>
      <w:rFonts w:ascii="Wingdings" w:hAnsi="Wingdings"/>
      <w:b/>
    </w:rPr>
  </w:style>
  <w:style w:type="character" w:customStyle="1" w:styleId="WW8Num7z0">
    <w:name w:val="WW8Num7z0"/>
    <w:rsid w:val="00537D94"/>
    <w:rPr>
      <w:rFonts w:ascii="Wingdings" w:hAnsi="Wingdings"/>
      <w:b/>
      <w:color w:val="auto"/>
    </w:rPr>
  </w:style>
  <w:style w:type="character" w:customStyle="1" w:styleId="Absatz-Standardschriftart">
    <w:name w:val="Absatz-Standardschriftart"/>
    <w:rsid w:val="00537D94"/>
  </w:style>
  <w:style w:type="character" w:customStyle="1" w:styleId="WW8Num2z2">
    <w:name w:val="WW8Num2z2"/>
    <w:rsid w:val="00537D94"/>
    <w:rPr>
      <w:rFonts w:ascii="Wingdings" w:hAnsi="Wingdings"/>
    </w:rPr>
  </w:style>
  <w:style w:type="character" w:customStyle="1" w:styleId="WW8Num2z3">
    <w:name w:val="WW8Num2z3"/>
    <w:rsid w:val="00537D94"/>
    <w:rPr>
      <w:rFonts w:ascii="Symbol" w:hAnsi="Symbol"/>
    </w:rPr>
  </w:style>
  <w:style w:type="character" w:customStyle="1" w:styleId="WW8Num2z4">
    <w:name w:val="WW8Num2z4"/>
    <w:rsid w:val="00537D94"/>
    <w:rPr>
      <w:rFonts w:ascii="Courier New" w:hAnsi="Courier New" w:cs="Courier New"/>
    </w:rPr>
  </w:style>
  <w:style w:type="character" w:customStyle="1" w:styleId="WW8Num3z2">
    <w:name w:val="WW8Num3z2"/>
    <w:rsid w:val="00537D94"/>
    <w:rPr>
      <w:rFonts w:ascii="Wingdings" w:hAnsi="Wingdings"/>
    </w:rPr>
  </w:style>
  <w:style w:type="character" w:customStyle="1" w:styleId="WW8Num3z3">
    <w:name w:val="WW8Num3z3"/>
    <w:rsid w:val="00537D94"/>
    <w:rPr>
      <w:rFonts w:ascii="Symbol" w:hAnsi="Symbol"/>
    </w:rPr>
  </w:style>
  <w:style w:type="character" w:customStyle="1" w:styleId="WW8Num3z4">
    <w:name w:val="WW8Num3z4"/>
    <w:rsid w:val="00537D94"/>
    <w:rPr>
      <w:rFonts w:ascii="Courier New" w:hAnsi="Courier New" w:cs="Courier New"/>
    </w:rPr>
  </w:style>
  <w:style w:type="character" w:customStyle="1" w:styleId="WW8Num4z1">
    <w:name w:val="WW8Num4z1"/>
    <w:rsid w:val="00537D94"/>
    <w:rPr>
      <w:rFonts w:ascii="Courier New" w:hAnsi="Courier New" w:cs="Courier New"/>
    </w:rPr>
  </w:style>
  <w:style w:type="character" w:customStyle="1" w:styleId="WW8Num4z3">
    <w:name w:val="WW8Num4z3"/>
    <w:rsid w:val="00537D94"/>
    <w:rPr>
      <w:rFonts w:ascii="Symbol" w:hAnsi="Symbol"/>
    </w:rPr>
  </w:style>
  <w:style w:type="character" w:customStyle="1" w:styleId="WW8Num5z1">
    <w:name w:val="WW8Num5z1"/>
    <w:rsid w:val="00537D94"/>
    <w:rPr>
      <w:rFonts w:ascii="Courier New" w:hAnsi="Courier New" w:cs="Courier New"/>
    </w:rPr>
  </w:style>
  <w:style w:type="character" w:customStyle="1" w:styleId="WW8Num5z2">
    <w:name w:val="WW8Num5z2"/>
    <w:rsid w:val="00537D94"/>
    <w:rPr>
      <w:rFonts w:ascii="Wingdings" w:hAnsi="Wingdings"/>
    </w:rPr>
  </w:style>
  <w:style w:type="character" w:customStyle="1" w:styleId="WW8Num6z1">
    <w:name w:val="WW8Num6z1"/>
    <w:rsid w:val="00537D94"/>
    <w:rPr>
      <w:rFonts w:ascii="Courier New" w:hAnsi="Courier New" w:cs="Courier New"/>
    </w:rPr>
  </w:style>
  <w:style w:type="character" w:customStyle="1" w:styleId="WW8Num6z2">
    <w:name w:val="WW8Num6z2"/>
    <w:rsid w:val="00537D94"/>
    <w:rPr>
      <w:rFonts w:ascii="Wingdings" w:hAnsi="Wingdings"/>
    </w:rPr>
  </w:style>
  <w:style w:type="character" w:customStyle="1" w:styleId="WW8Num6z3">
    <w:name w:val="WW8Num6z3"/>
    <w:rsid w:val="00537D94"/>
    <w:rPr>
      <w:rFonts w:ascii="Symbol" w:hAnsi="Symbol"/>
    </w:rPr>
  </w:style>
  <w:style w:type="character" w:customStyle="1" w:styleId="WW8Num8z0">
    <w:name w:val="WW8Num8z0"/>
    <w:rsid w:val="00537D94"/>
    <w:rPr>
      <w:rFonts w:ascii="Wingdings" w:hAnsi="Wingdings"/>
      <w:b/>
    </w:rPr>
  </w:style>
  <w:style w:type="character" w:customStyle="1" w:styleId="WW8Num8z1">
    <w:name w:val="WW8Num8z1"/>
    <w:rsid w:val="00537D94"/>
    <w:rPr>
      <w:rFonts w:ascii="Courier New" w:hAnsi="Courier New" w:cs="Courier New"/>
    </w:rPr>
  </w:style>
  <w:style w:type="character" w:customStyle="1" w:styleId="WW8Num8z2">
    <w:name w:val="WW8Num8z2"/>
    <w:rsid w:val="00537D94"/>
    <w:rPr>
      <w:rFonts w:ascii="Wingdings" w:hAnsi="Wingdings"/>
    </w:rPr>
  </w:style>
  <w:style w:type="character" w:customStyle="1" w:styleId="WW8Num8z3">
    <w:name w:val="WW8Num8z3"/>
    <w:rsid w:val="00537D94"/>
    <w:rPr>
      <w:rFonts w:ascii="Symbol" w:hAnsi="Symbol"/>
    </w:rPr>
  </w:style>
  <w:style w:type="character" w:customStyle="1" w:styleId="WW8Num9z0">
    <w:name w:val="WW8Num9z0"/>
    <w:rsid w:val="00537D94"/>
    <w:rPr>
      <w:rFonts w:ascii="Wingdings" w:hAnsi="Wingdings"/>
      <w:b/>
    </w:rPr>
  </w:style>
  <w:style w:type="character" w:customStyle="1" w:styleId="WW8Num9z2">
    <w:name w:val="WW8Num9z2"/>
    <w:rsid w:val="00537D94"/>
    <w:rPr>
      <w:rFonts w:ascii="Wingdings" w:hAnsi="Wingdings"/>
    </w:rPr>
  </w:style>
  <w:style w:type="character" w:customStyle="1" w:styleId="WW8Num9z3">
    <w:name w:val="WW8Num9z3"/>
    <w:rsid w:val="00537D94"/>
    <w:rPr>
      <w:rFonts w:ascii="Symbol" w:hAnsi="Symbol"/>
    </w:rPr>
  </w:style>
  <w:style w:type="character" w:customStyle="1" w:styleId="WW8Num9z4">
    <w:name w:val="WW8Num9z4"/>
    <w:rsid w:val="00537D94"/>
    <w:rPr>
      <w:rFonts w:ascii="Courier New" w:hAnsi="Courier New" w:cs="Courier New"/>
    </w:rPr>
  </w:style>
  <w:style w:type="character" w:customStyle="1" w:styleId="WW8Num11z0">
    <w:name w:val="WW8Num11z0"/>
    <w:rsid w:val="00537D94"/>
    <w:rPr>
      <w:rFonts w:ascii="Wingdings" w:hAnsi="Wingdings"/>
    </w:rPr>
  </w:style>
  <w:style w:type="character" w:customStyle="1" w:styleId="WW8Num11z1">
    <w:name w:val="WW8Num11z1"/>
    <w:rsid w:val="00537D94"/>
    <w:rPr>
      <w:rFonts w:ascii="Symbol" w:hAnsi="Symbol"/>
    </w:rPr>
  </w:style>
  <w:style w:type="character" w:customStyle="1" w:styleId="WW8Num11z4">
    <w:name w:val="WW8Num11z4"/>
    <w:rsid w:val="00537D94"/>
    <w:rPr>
      <w:rFonts w:ascii="Courier New" w:hAnsi="Courier New" w:cs="Courier New"/>
    </w:rPr>
  </w:style>
  <w:style w:type="character" w:customStyle="1" w:styleId="WW8Num13z0">
    <w:name w:val="WW8Num13z0"/>
    <w:rsid w:val="00537D94"/>
    <w:rPr>
      <w:rFonts w:ascii="Wingdings" w:hAnsi="Wingdings"/>
      <w:color w:val="auto"/>
    </w:rPr>
  </w:style>
  <w:style w:type="character" w:customStyle="1" w:styleId="WW8Num13z1">
    <w:name w:val="WW8Num13z1"/>
    <w:rsid w:val="00537D94"/>
    <w:rPr>
      <w:rFonts w:ascii="Courier New" w:hAnsi="Courier New" w:cs="Courier New"/>
    </w:rPr>
  </w:style>
  <w:style w:type="character" w:customStyle="1" w:styleId="WW8Num13z2">
    <w:name w:val="WW8Num13z2"/>
    <w:rsid w:val="00537D94"/>
    <w:rPr>
      <w:rFonts w:ascii="Wingdings" w:hAnsi="Wingdings"/>
    </w:rPr>
  </w:style>
  <w:style w:type="character" w:customStyle="1" w:styleId="WW8Num13z3">
    <w:name w:val="WW8Num13z3"/>
    <w:rsid w:val="00537D94"/>
    <w:rPr>
      <w:rFonts w:ascii="Symbol" w:hAnsi="Symbol"/>
    </w:rPr>
  </w:style>
  <w:style w:type="character" w:customStyle="1" w:styleId="WW8Num14z0">
    <w:name w:val="WW8Num14z0"/>
    <w:rsid w:val="00537D94"/>
    <w:rPr>
      <w:rFonts w:ascii="Wingdings" w:hAnsi="Wingdings"/>
    </w:rPr>
  </w:style>
  <w:style w:type="character" w:customStyle="1" w:styleId="WW8Num14z1">
    <w:name w:val="WW8Num14z1"/>
    <w:rsid w:val="00537D94"/>
    <w:rPr>
      <w:rFonts w:ascii="Courier New" w:hAnsi="Courier New" w:cs="Courier New"/>
    </w:rPr>
  </w:style>
  <w:style w:type="character" w:customStyle="1" w:styleId="WW8Num14z3">
    <w:name w:val="WW8Num14z3"/>
    <w:rsid w:val="00537D94"/>
    <w:rPr>
      <w:rFonts w:ascii="Symbol" w:hAnsi="Symbol"/>
    </w:rPr>
  </w:style>
  <w:style w:type="character" w:customStyle="1" w:styleId="WW8Num15z0">
    <w:name w:val="WW8Num15z0"/>
    <w:rsid w:val="00537D94"/>
    <w:rPr>
      <w:rFonts w:ascii="Wingdings" w:hAnsi="Wingdings"/>
      <w:b/>
    </w:rPr>
  </w:style>
  <w:style w:type="character" w:customStyle="1" w:styleId="WW8Num15z1">
    <w:name w:val="WW8Num15z1"/>
    <w:rsid w:val="00537D94"/>
    <w:rPr>
      <w:rFonts w:ascii="Courier New" w:hAnsi="Courier New" w:cs="Courier New"/>
    </w:rPr>
  </w:style>
  <w:style w:type="character" w:customStyle="1" w:styleId="WW8Num15z2">
    <w:name w:val="WW8Num15z2"/>
    <w:rsid w:val="00537D94"/>
    <w:rPr>
      <w:rFonts w:ascii="Wingdings" w:hAnsi="Wingdings"/>
    </w:rPr>
  </w:style>
  <w:style w:type="character" w:customStyle="1" w:styleId="WW8Num15z3">
    <w:name w:val="WW8Num15z3"/>
    <w:rsid w:val="00537D94"/>
    <w:rPr>
      <w:rFonts w:ascii="Symbol" w:hAnsi="Symbol"/>
    </w:rPr>
  </w:style>
  <w:style w:type="character" w:customStyle="1" w:styleId="WW8Num16z0">
    <w:name w:val="WW8Num16z0"/>
    <w:rsid w:val="00537D94"/>
    <w:rPr>
      <w:rFonts w:ascii="Wingdings" w:hAnsi="Wingdings"/>
    </w:rPr>
  </w:style>
  <w:style w:type="character" w:customStyle="1" w:styleId="WW8Num16z1">
    <w:name w:val="WW8Num16z1"/>
    <w:rsid w:val="00537D94"/>
    <w:rPr>
      <w:rFonts w:ascii="Courier New" w:hAnsi="Courier New" w:cs="Courier New"/>
    </w:rPr>
  </w:style>
  <w:style w:type="character" w:customStyle="1" w:styleId="WW8Num16z3">
    <w:name w:val="WW8Num16z3"/>
    <w:rsid w:val="00537D94"/>
    <w:rPr>
      <w:rFonts w:ascii="Symbol" w:hAnsi="Symbol"/>
    </w:rPr>
  </w:style>
  <w:style w:type="character" w:customStyle="1" w:styleId="WW8Num17z0">
    <w:name w:val="WW8Num17z0"/>
    <w:rsid w:val="00537D94"/>
    <w:rPr>
      <w:rFonts w:ascii="Wingdings" w:hAnsi="Wingdings"/>
    </w:rPr>
  </w:style>
  <w:style w:type="character" w:customStyle="1" w:styleId="WW8Num17z1">
    <w:name w:val="WW8Num17z1"/>
    <w:rsid w:val="00537D94"/>
    <w:rPr>
      <w:rFonts w:ascii="Courier New" w:hAnsi="Courier New" w:cs="Courier New"/>
    </w:rPr>
  </w:style>
  <w:style w:type="character" w:customStyle="1" w:styleId="WW8Num17z3">
    <w:name w:val="WW8Num17z3"/>
    <w:rsid w:val="00537D94"/>
    <w:rPr>
      <w:rFonts w:ascii="Symbol" w:hAnsi="Symbol"/>
    </w:rPr>
  </w:style>
  <w:style w:type="character" w:customStyle="1" w:styleId="WW8Num18z0">
    <w:name w:val="WW8Num18z0"/>
    <w:rsid w:val="00537D94"/>
    <w:rPr>
      <w:rFonts w:ascii="Symbol" w:hAnsi="Symbol"/>
    </w:rPr>
  </w:style>
  <w:style w:type="character" w:customStyle="1" w:styleId="WW8Num18z1">
    <w:name w:val="WW8Num18z1"/>
    <w:rsid w:val="00537D94"/>
    <w:rPr>
      <w:rFonts w:ascii="Courier New" w:hAnsi="Courier New" w:cs="Courier New"/>
    </w:rPr>
  </w:style>
  <w:style w:type="character" w:customStyle="1" w:styleId="WW8Num18z2">
    <w:name w:val="WW8Num18z2"/>
    <w:rsid w:val="00537D94"/>
    <w:rPr>
      <w:rFonts w:ascii="Wingdings" w:hAnsi="Wingdings"/>
    </w:rPr>
  </w:style>
  <w:style w:type="character" w:customStyle="1" w:styleId="WW8Num20z0">
    <w:name w:val="WW8Num20z0"/>
    <w:rsid w:val="00537D94"/>
    <w:rPr>
      <w:rFonts w:ascii="Wingdings" w:hAnsi="Wingdings"/>
      <w:b/>
      <w:color w:val="auto"/>
    </w:rPr>
  </w:style>
  <w:style w:type="character" w:customStyle="1" w:styleId="WW8Num20z1">
    <w:name w:val="WW8Num20z1"/>
    <w:rsid w:val="00537D94"/>
    <w:rPr>
      <w:rFonts w:ascii="Courier New" w:hAnsi="Courier New" w:cs="Courier New"/>
    </w:rPr>
  </w:style>
  <w:style w:type="character" w:customStyle="1" w:styleId="WW8Num20z2">
    <w:name w:val="WW8Num20z2"/>
    <w:rsid w:val="00537D94"/>
    <w:rPr>
      <w:rFonts w:ascii="Wingdings" w:hAnsi="Wingdings"/>
    </w:rPr>
  </w:style>
  <w:style w:type="character" w:customStyle="1" w:styleId="WW8Num20z3">
    <w:name w:val="WW8Num20z3"/>
    <w:rsid w:val="00537D94"/>
    <w:rPr>
      <w:rFonts w:ascii="Symbol" w:hAnsi="Symbol"/>
    </w:rPr>
  </w:style>
  <w:style w:type="character" w:customStyle="1" w:styleId="WW8Num21z0">
    <w:name w:val="WW8Num21z0"/>
    <w:rsid w:val="00537D94"/>
    <w:rPr>
      <w:rFonts w:ascii="Symbol" w:hAnsi="Symbol"/>
    </w:rPr>
  </w:style>
  <w:style w:type="character" w:customStyle="1" w:styleId="WW8Num21z1">
    <w:name w:val="WW8Num21z1"/>
    <w:rsid w:val="00537D94"/>
    <w:rPr>
      <w:rFonts w:ascii="Courier New" w:hAnsi="Courier New" w:cs="Courier New"/>
    </w:rPr>
  </w:style>
  <w:style w:type="character" w:customStyle="1" w:styleId="WW8Num21z2">
    <w:name w:val="WW8Num21z2"/>
    <w:rsid w:val="00537D94"/>
    <w:rPr>
      <w:rFonts w:ascii="Wingdings" w:hAnsi="Wingdings"/>
    </w:rPr>
  </w:style>
  <w:style w:type="character" w:customStyle="1" w:styleId="WW8Num22z0">
    <w:name w:val="WW8Num22z0"/>
    <w:rsid w:val="00537D94"/>
    <w:rPr>
      <w:rFonts w:ascii="Symbol" w:hAnsi="Symbol"/>
    </w:rPr>
  </w:style>
  <w:style w:type="character" w:customStyle="1" w:styleId="WW8Num22z1">
    <w:name w:val="WW8Num22z1"/>
    <w:rsid w:val="00537D94"/>
    <w:rPr>
      <w:rFonts w:ascii="Courier New" w:hAnsi="Courier New" w:cs="Courier New"/>
    </w:rPr>
  </w:style>
  <w:style w:type="character" w:customStyle="1" w:styleId="WW8Num22z2">
    <w:name w:val="WW8Num22z2"/>
    <w:rsid w:val="00537D94"/>
    <w:rPr>
      <w:rFonts w:ascii="Wingdings" w:hAnsi="Wingdings"/>
    </w:rPr>
  </w:style>
  <w:style w:type="character" w:customStyle="1" w:styleId="WW8Num23z0">
    <w:name w:val="WW8Num23z0"/>
    <w:rsid w:val="00537D94"/>
    <w:rPr>
      <w:rFonts w:ascii="Wingdings" w:hAnsi="Wingdings"/>
    </w:rPr>
  </w:style>
  <w:style w:type="character" w:customStyle="1" w:styleId="WW8Num23z1">
    <w:name w:val="WW8Num23z1"/>
    <w:rsid w:val="00537D94"/>
    <w:rPr>
      <w:rFonts w:ascii="Courier New" w:hAnsi="Courier New" w:cs="Courier New"/>
    </w:rPr>
  </w:style>
  <w:style w:type="character" w:customStyle="1" w:styleId="WW8Num23z3">
    <w:name w:val="WW8Num23z3"/>
    <w:rsid w:val="00537D94"/>
    <w:rPr>
      <w:rFonts w:ascii="Symbol" w:hAnsi="Symbol"/>
    </w:rPr>
  </w:style>
  <w:style w:type="character" w:customStyle="1" w:styleId="WW8Num24z0">
    <w:name w:val="WW8Num24z0"/>
    <w:rsid w:val="00537D94"/>
    <w:rPr>
      <w:rFonts w:ascii="Symbol" w:hAnsi="Symbol"/>
    </w:rPr>
  </w:style>
  <w:style w:type="character" w:customStyle="1" w:styleId="WW8Num24z1">
    <w:name w:val="WW8Num24z1"/>
    <w:rsid w:val="00537D94"/>
    <w:rPr>
      <w:rFonts w:ascii="Courier New" w:hAnsi="Courier New" w:cs="Courier New"/>
    </w:rPr>
  </w:style>
  <w:style w:type="character" w:customStyle="1" w:styleId="WW8Num24z2">
    <w:name w:val="WW8Num24z2"/>
    <w:rsid w:val="00537D94"/>
    <w:rPr>
      <w:rFonts w:ascii="Wingdings" w:hAnsi="Wingdings"/>
    </w:rPr>
  </w:style>
  <w:style w:type="character" w:customStyle="1" w:styleId="WW8Num25z0">
    <w:name w:val="WW8Num25z0"/>
    <w:rsid w:val="00537D94"/>
    <w:rPr>
      <w:rFonts w:ascii="Wingdings" w:hAnsi="Wingdings"/>
      <w:b/>
    </w:rPr>
  </w:style>
  <w:style w:type="character" w:customStyle="1" w:styleId="WW8Num25z1">
    <w:name w:val="WW8Num25z1"/>
    <w:rsid w:val="00537D94"/>
    <w:rPr>
      <w:rFonts w:ascii="Courier New" w:hAnsi="Courier New" w:cs="Courier New"/>
    </w:rPr>
  </w:style>
  <w:style w:type="character" w:customStyle="1" w:styleId="WW8Num25z2">
    <w:name w:val="WW8Num25z2"/>
    <w:rsid w:val="00537D94"/>
    <w:rPr>
      <w:rFonts w:ascii="Wingdings" w:hAnsi="Wingdings"/>
    </w:rPr>
  </w:style>
  <w:style w:type="character" w:customStyle="1" w:styleId="WW8Num25z3">
    <w:name w:val="WW8Num25z3"/>
    <w:rsid w:val="00537D94"/>
    <w:rPr>
      <w:rFonts w:ascii="Symbol" w:hAnsi="Symbol"/>
    </w:rPr>
  </w:style>
  <w:style w:type="character" w:customStyle="1" w:styleId="WW8Num26z0">
    <w:name w:val="WW8Num26z0"/>
    <w:rsid w:val="00537D94"/>
    <w:rPr>
      <w:rFonts w:ascii="Symbol" w:hAnsi="Symbol"/>
    </w:rPr>
  </w:style>
  <w:style w:type="character" w:customStyle="1" w:styleId="WW8Num26z1">
    <w:name w:val="WW8Num26z1"/>
    <w:rsid w:val="00537D94"/>
    <w:rPr>
      <w:rFonts w:ascii="Courier New" w:hAnsi="Courier New" w:cs="Courier New"/>
    </w:rPr>
  </w:style>
  <w:style w:type="character" w:customStyle="1" w:styleId="WW8Num26z2">
    <w:name w:val="WW8Num26z2"/>
    <w:rsid w:val="00537D94"/>
    <w:rPr>
      <w:rFonts w:ascii="Wingdings" w:hAnsi="Wingdings"/>
    </w:rPr>
  </w:style>
  <w:style w:type="character" w:customStyle="1" w:styleId="WW8Num27z0">
    <w:name w:val="WW8Num27z0"/>
    <w:rsid w:val="00537D94"/>
    <w:rPr>
      <w:rFonts w:ascii="Wingdings" w:hAnsi="Wingdings"/>
      <w:color w:val="auto"/>
    </w:rPr>
  </w:style>
  <w:style w:type="character" w:customStyle="1" w:styleId="WW8Num27z1">
    <w:name w:val="WW8Num27z1"/>
    <w:rsid w:val="00537D94"/>
    <w:rPr>
      <w:rFonts w:ascii="Courier New" w:hAnsi="Courier New" w:cs="Courier New"/>
    </w:rPr>
  </w:style>
  <w:style w:type="character" w:customStyle="1" w:styleId="WW8Num27z2">
    <w:name w:val="WW8Num27z2"/>
    <w:rsid w:val="00537D94"/>
    <w:rPr>
      <w:rFonts w:ascii="Wingdings" w:hAnsi="Wingdings"/>
    </w:rPr>
  </w:style>
  <w:style w:type="character" w:customStyle="1" w:styleId="WW8Num27z3">
    <w:name w:val="WW8Num27z3"/>
    <w:rsid w:val="00537D94"/>
    <w:rPr>
      <w:rFonts w:ascii="Symbol" w:hAnsi="Symbol"/>
    </w:rPr>
  </w:style>
  <w:style w:type="character" w:customStyle="1" w:styleId="WW8Num28z0">
    <w:name w:val="WW8Num28z0"/>
    <w:rsid w:val="00537D94"/>
    <w:rPr>
      <w:rFonts w:ascii="Wingdings" w:hAnsi="Wingdings"/>
      <w:b/>
    </w:rPr>
  </w:style>
  <w:style w:type="character" w:customStyle="1" w:styleId="WW8Num28z1">
    <w:name w:val="WW8Num28z1"/>
    <w:rsid w:val="00537D94"/>
    <w:rPr>
      <w:rFonts w:ascii="Courier New" w:hAnsi="Courier New" w:cs="Courier New"/>
    </w:rPr>
  </w:style>
  <w:style w:type="character" w:customStyle="1" w:styleId="WW8Num28z2">
    <w:name w:val="WW8Num28z2"/>
    <w:rsid w:val="00537D94"/>
    <w:rPr>
      <w:rFonts w:ascii="Wingdings" w:hAnsi="Wingdings"/>
    </w:rPr>
  </w:style>
  <w:style w:type="character" w:customStyle="1" w:styleId="WW8Num28z3">
    <w:name w:val="WW8Num28z3"/>
    <w:rsid w:val="00537D94"/>
    <w:rPr>
      <w:rFonts w:ascii="Symbol" w:hAnsi="Symbol"/>
    </w:rPr>
  </w:style>
  <w:style w:type="character" w:customStyle="1" w:styleId="WW8Num29z0">
    <w:name w:val="WW8Num29z0"/>
    <w:rsid w:val="00537D94"/>
    <w:rPr>
      <w:rFonts w:ascii="Wingdings" w:hAnsi="Wingdings"/>
      <w:color w:val="auto"/>
    </w:rPr>
  </w:style>
  <w:style w:type="character" w:customStyle="1" w:styleId="WW8Num29z1">
    <w:name w:val="WW8Num29z1"/>
    <w:rsid w:val="00537D94"/>
    <w:rPr>
      <w:rFonts w:ascii="Courier New" w:hAnsi="Courier New" w:cs="Courier New"/>
    </w:rPr>
  </w:style>
  <w:style w:type="character" w:customStyle="1" w:styleId="WW8Num29z2">
    <w:name w:val="WW8Num29z2"/>
    <w:rsid w:val="00537D94"/>
    <w:rPr>
      <w:rFonts w:ascii="Wingdings" w:hAnsi="Wingdings"/>
    </w:rPr>
  </w:style>
  <w:style w:type="character" w:customStyle="1" w:styleId="WW8Num29z3">
    <w:name w:val="WW8Num29z3"/>
    <w:rsid w:val="00537D94"/>
    <w:rPr>
      <w:rFonts w:ascii="Symbol" w:hAnsi="Symbol"/>
    </w:rPr>
  </w:style>
  <w:style w:type="character" w:customStyle="1" w:styleId="WW8Num31z0">
    <w:name w:val="WW8Num31z0"/>
    <w:rsid w:val="00537D94"/>
    <w:rPr>
      <w:rFonts w:ascii="Wingdings" w:hAnsi="Wingdings"/>
      <w:b/>
      <w:color w:val="auto"/>
    </w:rPr>
  </w:style>
  <w:style w:type="character" w:customStyle="1" w:styleId="WW8Num31z1">
    <w:name w:val="WW8Num31z1"/>
    <w:rsid w:val="00537D94"/>
    <w:rPr>
      <w:rFonts w:ascii="Courier New" w:hAnsi="Courier New" w:cs="Courier New"/>
    </w:rPr>
  </w:style>
  <w:style w:type="character" w:customStyle="1" w:styleId="WW8Num31z2">
    <w:name w:val="WW8Num31z2"/>
    <w:rsid w:val="00537D94"/>
    <w:rPr>
      <w:rFonts w:ascii="Wingdings" w:hAnsi="Wingdings"/>
    </w:rPr>
  </w:style>
  <w:style w:type="character" w:customStyle="1" w:styleId="WW8Num31z3">
    <w:name w:val="WW8Num31z3"/>
    <w:rsid w:val="00537D94"/>
    <w:rPr>
      <w:rFonts w:ascii="Symbol" w:hAnsi="Symbol"/>
    </w:rPr>
  </w:style>
  <w:style w:type="character" w:customStyle="1" w:styleId="WW8Num32z0">
    <w:name w:val="WW8Num32z0"/>
    <w:rsid w:val="00537D94"/>
    <w:rPr>
      <w:rFonts w:ascii="Wingdings" w:hAnsi="Wingdings"/>
      <w:b/>
      <w:color w:val="auto"/>
    </w:rPr>
  </w:style>
  <w:style w:type="character" w:customStyle="1" w:styleId="WW8Num32z1">
    <w:name w:val="WW8Num32z1"/>
    <w:rsid w:val="00537D94"/>
    <w:rPr>
      <w:rFonts w:ascii="Wingdings" w:hAnsi="Wingdings"/>
      <w:b/>
    </w:rPr>
  </w:style>
  <w:style w:type="character" w:customStyle="1" w:styleId="WW8Num32z2">
    <w:name w:val="WW8Num32z2"/>
    <w:rsid w:val="00537D94"/>
    <w:rPr>
      <w:rFonts w:ascii="Wingdings" w:hAnsi="Wingdings"/>
    </w:rPr>
  </w:style>
  <w:style w:type="character" w:customStyle="1" w:styleId="WW8Num32z3">
    <w:name w:val="WW8Num32z3"/>
    <w:rsid w:val="00537D94"/>
    <w:rPr>
      <w:rFonts w:ascii="Symbol" w:hAnsi="Symbol"/>
    </w:rPr>
  </w:style>
  <w:style w:type="character" w:customStyle="1" w:styleId="WW8Num32z4">
    <w:name w:val="WW8Num32z4"/>
    <w:rsid w:val="00537D94"/>
    <w:rPr>
      <w:rFonts w:ascii="Courier New" w:hAnsi="Courier New" w:cs="Courier New"/>
    </w:rPr>
  </w:style>
  <w:style w:type="character" w:customStyle="1" w:styleId="WW8Num33z0">
    <w:name w:val="WW8Num33z0"/>
    <w:rsid w:val="00537D94"/>
    <w:rPr>
      <w:rFonts w:ascii="Wingdings" w:hAnsi="Wingdings"/>
    </w:rPr>
  </w:style>
  <w:style w:type="character" w:customStyle="1" w:styleId="WW8Num33z1">
    <w:name w:val="WW8Num33z1"/>
    <w:rsid w:val="00537D94"/>
    <w:rPr>
      <w:rFonts w:ascii="Courier New" w:hAnsi="Courier New" w:cs="Courier New"/>
    </w:rPr>
  </w:style>
  <w:style w:type="character" w:customStyle="1" w:styleId="WW8Num33z3">
    <w:name w:val="WW8Num33z3"/>
    <w:rsid w:val="00537D94"/>
    <w:rPr>
      <w:rFonts w:ascii="Symbol" w:hAnsi="Symbol"/>
    </w:rPr>
  </w:style>
  <w:style w:type="character" w:customStyle="1" w:styleId="WW8Num34z0">
    <w:name w:val="WW8Num34z0"/>
    <w:rsid w:val="00537D94"/>
    <w:rPr>
      <w:rFonts w:ascii="Wingdings" w:hAnsi="Wingdings"/>
    </w:rPr>
  </w:style>
  <w:style w:type="character" w:customStyle="1" w:styleId="WW8Num34z1">
    <w:name w:val="WW8Num34z1"/>
    <w:rsid w:val="00537D94"/>
    <w:rPr>
      <w:rFonts w:ascii="Courier New" w:hAnsi="Courier New" w:cs="Courier New"/>
    </w:rPr>
  </w:style>
  <w:style w:type="character" w:customStyle="1" w:styleId="WW8Num34z3">
    <w:name w:val="WW8Num34z3"/>
    <w:rsid w:val="00537D94"/>
    <w:rPr>
      <w:rFonts w:ascii="Symbol" w:hAnsi="Symbol"/>
    </w:rPr>
  </w:style>
  <w:style w:type="character" w:customStyle="1" w:styleId="DefaultParagraphFont2">
    <w:name w:val="Default Paragraph Font2"/>
    <w:rsid w:val="00537D94"/>
  </w:style>
  <w:style w:type="character" w:styleId="Hyperlink">
    <w:name w:val="Hyperlink"/>
    <w:basedOn w:val="DefaultParagraphFont2"/>
    <w:rsid w:val="00537D94"/>
    <w:rPr>
      <w:color w:val="0000FF"/>
      <w:u w:val="single"/>
    </w:rPr>
  </w:style>
  <w:style w:type="character" w:styleId="PageNumber">
    <w:name w:val="page number"/>
    <w:basedOn w:val="DefaultParagraphFont2"/>
    <w:rsid w:val="00537D94"/>
  </w:style>
  <w:style w:type="character" w:styleId="FollowedHyperlink">
    <w:name w:val="FollowedHyperlink"/>
    <w:basedOn w:val="DefaultParagraphFont2"/>
    <w:rsid w:val="00537D94"/>
    <w:rPr>
      <w:color w:val="800080"/>
      <w:u w:val="single"/>
    </w:rPr>
  </w:style>
  <w:style w:type="character" w:styleId="CommentReference">
    <w:name w:val="annotation reference"/>
    <w:basedOn w:val="DefaultParagraphFont2"/>
    <w:rsid w:val="00537D94"/>
    <w:rPr>
      <w:sz w:val="16"/>
      <w:szCs w:val="16"/>
    </w:rPr>
  </w:style>
  <w:style w:type="paragraph" w:customStyle="1" w:styleId="Heading">
    <w:name w:val="Heading"/>
    <w:basedOn w:val="Normal"/>
    <w:next w:val="BodyText"/>
    <w:rsid w:val="00537D94"/>
    <w:pPr>
      <w:keepNext/>
      <w:suppressAutoHyphens/>
      <w:spacing w:before="240" w:after="120"/>
    </w:pPr>
    <w:rPr>
      <w:rFonts w:ascii="Arial" w:eastAsia="Arial Unicode MS" w:hAnsi="Arial" w:cs="Tahoma"/>
      <w:sz w:val="28"/>
      <w:szCs w:val="28"/>
      <w:lang w:eastAsia="ar-SA"/>
    </w:rPr>
  </w:style>
  <w:style w:type="paragraph" w:styleId="List">
    <w:name w:val="List"/>
    <w:basedOn w:val="BodyText"/>
    <w:rsid w:val="00537D94"/>
    <w:pPr>
      <w:suppressAutoHyphens/>
      <w:spacing w:after="120" w:line="240" w:lineRule="auto"/>
    </w:pPr>
    <w:rPr>
      <w:rFonts w:ascii="Times New Roman" w:hAnsi="Times New Roman" w:cs="Tahoma"/>
      <w:i w:val="0"/>
      <w:iCs w:val="0"/>
      <w:sz w:val="24"/>
      <w:lang w:eastAsia="ar-SA"/>
    </w:rPr>
  </w:style>
  <w:style w:type="paragraph" w:styleId="Caption">
    <w:name w:val="caption"/>
    <w:basedOn w:val="Normal"/>
    <w:qFormat/>
    <w:rsid w:val="00537D94"/>
    <w:pPr>
      <w:suppressLineNumbers/>
      <w:suppressAutoHyphens/>
      <w:spacing w:before="120" w:after="120"/>
    </w:pPr>
    <w:rPr>
      <w:rFonts w:cs="Tahoma"/>
      <w:i/>
      <w:iCs/>
      <w:lang w:eastAsia="ar-SA"/>
    </w:rPr>
  </w:style>
  <w:style w:type="paragraph" w:customStyle="1" w:styleId="Index">
    <w:name w:val="Index"/>
    <w:basedOn w:val="Normal"/>
    <w:rsid w:val="00537D94"/>
    <w:pPr>
      <w:suppressLineNumbers/>
      <w:suppressAutoHyphens/>
    </w:pPr>
    <w:rPr>
      <w:rFonts w:cs="Tahoma"/>
      <w:lang w:eastAsia="ar-SA"/>
    </w:rPr>
  </w:style>
  <w:style w:type="paragraph" w:styleId="Header">
    <w:name w:val="header"/>
    <w:basedOn w:val="Normal"/>
    <w:link w:val="HeaderChar"/>
    <w:uiPriority w:val="99"/>
    <w:rsid w:val="00537D94"/>
    <w:pPr>
      <w:tabs>
        <w:tab w:val="center" w:pos="4320"/>
        <w:tab w:val="right" w:pos="8640"/>
      </w:tabs>
      <w:suppressAutoHyphens/>
    </w:pPr>
    <w:rPr>
      <w:lang w:eastAsia="ar-SA"/>
    </w:rPr>
  </w:style>
  <w:style w:type="character" w:customStyle="1" w:styleId="HeaderChar">
    <w:name w:val="Header Char"/>
    <w:basedOn w:val="DefaultParagraphFont"/>
    <w:link w:val="Header"/>
    <w:uiPriority w:val="99"/>
    <w:rsid w:val="00537D94"/>
    <w:rPr>
      <w:rFonts w:ascii="Times New Roman" w:eastAsia="Times New Roman" w:hAnsi="Times New Roman" w:cs="Times New Roman"/>
      <w:lang w:eastAsia="ar-SA"/>
    </w:rPr>
  </w:style>
  <w:style w:type="paragraph" w:styleId="Footer">
    <w:name w:val="footer"/>
    <w:basedOn w:val="Normal"/>
    <w:link w:val="FooterChar"/>
    <w:uiPriority w:val="99"/>
    <w:rsid w:val="00537D94"/>
    <w:pPr>
      <w:tabs>
        <w:tab w:val="center" w:pos="4320"/>
        <w:tab w:val="right" w:pos="8640"/>
      </w:tabs>
      <w:suppressAutoHyphens/>
    </w:pPr>
    <w:rPr>
      <w:lang w:eastAsia="ar-SA"/>
    </w:rPr>
  </w:style>
  <w:style w:type="character" w:customStyle="1" w:styleId="FooterChar">
    <w:name w:val="Footer Char"/>
    <w:basedOn w:val="DefaultParagraphFont"/>
    <w:link w:val="Footer"/>
    <w:uiPriority w:val="99"/>
    <w:rsid w:val="00537D94"/>
    <w:rPr>
      <w:rFonts w:ascii="Times New Roman" w:eastAsia="Times New Roman" w:hAnsi="Times New Roman" w:cs="Times New Roman"/>
      <w:lang w:eastAsia="ar-SA"/>
    </w:rPr>
  </w:style>
  <w:style w:type="paragraph" w:styleId="BalloonText">
    <w:name w:val="Balloon Text"/>
    <w:basedOn w:val="Normal"/>
    <w:link w:val="BalloonTextChar"/>
    <w:rsid w:val="00537D94"/>
    <w:pPr>
      <w:suppressAutoHyphens/>
    </w:pPr>
    <w:rPr>
      <w:rFonts w:ascii="Tahoma" w:hAnsi="Tahoma" w:cs="Tahoma"/>
      <w:sz w:val="16"/>
      <w:szCs w:val="16"/>
      <w:lang w:eastAsia="ar-SA"/>
    </w:rPr>
  </w:style>
  <w:style w:type="character" w:customStyle="1" w:styleId="BalloonTextChar">
    <w:name w:val="Balloon Text Char"/>
    <w:basedOn w:val="DefaultParagraphFont"/>
    <w:link w:val="BalloonText"/>
    <w:rsid w:val="00537D94"/>
    <w:rPr>
      <w:rFonts w:ascii="Tahoma" w:eastAsia="Times New Roman" w:hAnsi="Tahoma" w:cs="Tahoma"/>
      <w:sz w:val="16"/>
      <w:szCs w:val="16"/>
      <w:lang w:eastAsia="ar-SA"/>
    </w:rPr>
  </w:style>
  <w:style w:type="paragraph" w:styleId="CommentText">
    <w:name w:val="annotation text"/>
    <w:aliases w:val=" Char,Char"/>
    <w:basedOn w:val="Normal"/>
    <w:link w:val="CommentTextChar"/>
    <w:uiPriority w:val="99"/>
    <w:rsid w:val="00537D94"/>
    <w:pPr>
      <w:suppressAutoHyphens/>
    </w:pPr>
    <w:rPr>
      <w:sz w:val="20"/>
      <w:szCs w:val="20"/>
      <w:lang w:eastAsia="ar-SA"/>
    </w:rPr>
  </w:style>
  <w:style w:type="character" w:customStyle="1" w:styleId="CommentTextChar">
    <w:name w:val="Comment Text Char"/>
    <w:aliases w:val=" Char Char,Char Char"/>
    <w:basedOn w:val="DefaultParagraphFont"/>
    <w:link w:val="CommentText"/>
    <w:uiPriority w:val="99"/>
    <w:rsid w:val="00537D94"/>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rsid w:val="00537D94"/>
    <w:rPr>
      <w:b/>
      <w:bCs/>
    </w:rPr>
  </w:style>
  <w:style w:type="character" w:customStyle="1" w:styleId="CommentSubjectChar">
    <w:name w:val="Comment Subject Char"/>
    <w:basedOn w:val="CommentTextChar"/>
    <w:link w:val="CommentSubject"/>
    <w:rsid w:val="00537D94"/>
    <w:rPr>
      <w:rFonts w:ascii="Times New Roman" w:eastAsia="Times New Roman" w:hAnsi="Times New Roman" w:cs="Times New Roman"/>
      <w:b/>
      <w:bCs/>
      <w:sz w:val="20"/>
      <w:szCs w:val="20"/>
      <w:lang w:eastAsia="ar-SA"/>
    </w:rPr>
  </w:style>
  <w:style w:type="paragraph" w:customStyle="1" w:styleId="TableContents">
    <w:name w:val="Table Contents"/>
    <w:basedOn w:val="Normal"/>
    <w:rsid w:val="00537D94"/>
    <w:pPr>
      <w:suppressLineNumbers/>
      <w:suppressAutoHyphens/>
    </w:pPr>
    <w:rPr>
      <w:lang w:eastAsia="ar-SA"/>
    </w:rPr>
  </w:style>
  <w:style w:type="paragraph" w:customStyle="1" w:styleId="TableHeading">
    <w:name w:val="Table Heading"/>
    <w:basedOn w:val="TableContents"/>
    <w:rsid w:val="00537D94"/>
    <w:pPr>
      <w:jc w:val="center"/>
    </w:pPr>
    <w:rPr>
      <w:b/>
      <w:bCs/>
    </w:rPr>
  </w:style>
  <w:style w:type="paragraph" w:styleId="BodyTextIndent2">
    <w:name w:val="Body Text Indent 2"/>
    <w:basedOn w:val="Normal"/>
    <w:link w:val="BodyTextIndent2Char"/>
    <w:rsid w:val="00537D94"/>
    <w:pPr>
      <w:spacing w:after="120" w:line="480" w:lineRule="auto"/>
      <w:ind w:left="360"/>
    </w:pPr>
  </w:style>
  <w:style w:type="character" w:customStyle="1" w:styleId="BodyTextIndent2Char">
    <w:name w:val="Body Text Indent 2 Char"/>
    <w:basedOn w:val="DefaultParagraphFont"/>
    <w:link w:val="BodyTextIndent2"/>
    <w:rsid w:val="00537D94"/>
    <w:rPr>
      <w:rFonts w:ascii="Times New Roman" w:eastAsia="Times New Roman" w:hAnsi="Times New Roman" w:cs="Times New Roman"/>
    </w:rPr>
  </w:style>
  <w:style w:type="paragraph" w:styleId="BodyText3">
    <w:name w:val="Body Text 3"/>
    <w:basedOn w:val="Normal"/>
    <w:link w:val="BodyText3Char"/>
    <w:rsid w:val="00537D94"/>
    <w:pPr>
      <w:spacing w:after="120"/>
    </w:pPr>
    <w:rPr>
      <w:sz w:val="16"/>
      <w:szCs w:val="16"/>
    </w:rPr>
  </w:style>
  <w:style w:type="character" w:customStyle="1" w:styleId="BodyText3Char">
    <w:name w:val="Body Text 3 Char"/>
    <w:basedOn w:val="DefaultParagraphFont"/>
    <w:link w:val="BodyText3"/>
    <w:rsid w:val="00537D94"/>
    <w:rPr>
      <w:rFonts w:ascii="Times New Roman" w:eastAsia="Times New Roman" w:hAnsi="Times New Roman" w:cs="Times New Roman"/>
      <w:sz w:val="16"/>
      <w:szCs w:val="16"/>
    </w:rPr>
  </w:style>
  <w:style w:type="paragraph" w:styleId="FootnoteText">
    <w:name w:val="footnote text"/>
    <w:basedOn w:val="Normal"/>
    <w:link w:val="FootnoteTextChar"/>
    <w:semiHidden/>
    <w:rsid w:val="00537D94"/>
    <w:pPr>
      <w:suppressAutoHyphens/>
    </w:pPr>
    <w:rPr>
      <w:sz w:val="20"/>
      <w:szCs w:val="20"/>
      <w:lang w:eastAsia="ar-SA"/>
    </w:rPr>
  </w:style>
  <w:style w:type="character" w:customStyle="1" w:styleId="FootnoteTextChar">
    <w:name w:val="Footnote Text Char"/>
    <w:basedOn w:val="DefaultParagraphFont"/>
    <w:link w:val="FootnoteText"/>
    <w:semiHidden/>
    <w:rsid w:val="00537D94"/>
    <w:rPr>
      <w:rFonts w:ascii="Times New Roman" w:eastAsia="Times New Roman" w:hAnsi="Times New Roman" w:cs="Times New Roman"/>
      <w:sz w:val="20"/>
      <w:szCs w:val="20"/>
      <w:lang w:eastAsia="ar-SA"/>
    </w:rPr>
  </w:style>
  <w:style w:type="character" w:styleId="FootnoteReference">
    <w:name w:val="footnote reference"/>
    <w:basedOn w:val="DefaultParagraphFont"/>
    <w:semiHidden/>
    <w:rsid w:val="00537D94"/>
    <w:rPr>
      <w:vertAlign w:val="superscript"/>
    </w:rPr>
  </w:style>
  <w:style w:type="character" w:styleId="LineNumber">
    <w:name w:val="line number"/>
    <w:basedOn w:val="DefaultParagraphFont"/>
    <w:rsid w:val="00537D94"/>
  </w:style>
  <w:style w:type="paragraph" w:styleId="Revision">
    <w:name w:val="Revision"/>
    <w:hidden/>
    <w:uiPriority w:val="71"/>
    <w:rsid w:val="00537D94"/>
    <w:pPr>
      <w:spacing w:after="0"/>
    </w:pPr>
    <w:rPr>
      <w:rFonts w:ascii="Times New Roman" w:eastAsia="Times New Roman" w:hAnsi="Times New Roman" w:cs="Times New Roman"/>
      <w:lang w:eastAsia="ar-SA"/>
    </w:rPr>
  </w:style>
  <w:style w:type="paragraph" w:styleId="Bibliography">
    <w:name w:val="Bibliography"/>
    <w:basedOn w:val="Normal"/>
    <w:next w:val="Normal"/>
    <w:rsid w:val="001956C6"/>
  </w:style>
  <w:style w:type="paragraph" w:styleId="NormalWeb">
    <w:name w:val="Normal (Web)"/>
    <w:basedOn w:val="Normal"/>
    <w:uiPriority w:val="99"/>
    <w:rsid w:val="0040063B"/>
    <w:pPr>
      <w:spacing w:before="100" w:beforeAutospacing="1" w:after="100" w:afterAutospacing="1"/>
    </w:pPr>
  </w:style>
  <w:style w:type="paragraph" w:customStyle="1" w:styleId="Default">
    <w:name w:val="Default"/>
    <w:rsid w:val="00833C36"/>
    <w:pPr>
      <w:widowControl w:val="0"/>
      <w:autoSpaceDE w:val="0"/>
      <w:autoSpaceDN w:val="0"/>
      <w:adjustRightInd w:val="0"/>
      <w:spacing w:after="0"/>
    </w:pPr>
    <w:rPr>
      <w:rFonts w:ascii="Times New Roman" w:hAnsi="Times New Roman" w:cs="Times New Roman"/>
      <w:color w:val="000000"/>
    </w:rPr>
  </w:style>
  <w:style w:type="paragraph" w:styleId="ListParagraph">
    <w:name w:val="List Paragraph"/>
    <w:basedOn w:val="Normal"/>
    <w:uiPriority w:val="99"/>
    <w:qFormat/>
    <w:rsid w:val="00B63489"/>
    <w:pPr>
      <w:ind w:left="720"/>
      <w:contextualSpacing/>
    </w:pPr>
  </w:style>
  <w:style w:type="character" w:styleId="Emphasis">
    <w:name w:val="Emphasis"/>
    <w:basedOn w:val="DefaultParagraphFont"/>
    <w:uiPriority w:val="20"/>
    <w:rsid w:val="0082483D"/>
    <w:rPr>
      <w:i/>
    </w:rPr>
  </w:style>
  <w:style w:type="paragraph" w:customStyle="1" w:styleId="ProposalSections">
    <w:name w:val="Proposal Sections"/>
    <w:basedOn w:val="Normal"/>
    <w:link w:val="ProposalSectionsChar"/>
    <w:rsid w:val="000E7157"/>
    <w:rPr>
      <w:rFonts w:ascii="Verdana" w:hAnsi="Verdana" w:cs="Tahoma"/>
      <w:color w:val="993300"/>
      <w:sz w:val="28"/>
      <w:szCs w:val="20"/>
    </w:rPr>
  </w:style>
  <w:style w:type="character" w:customStyle="1" w:styleId="ProposalSectionsChar">
    <w:name w:val="Proposal Sections Char"/>
    <w:basedOn w:val="DefaultParagraphFont"/>
    <w:link w:val="ProposalSections"/>
    <w:rsid w:val="000E7157"/>
    <w:rPr>
      <w:rFonts w:ascii="Verdana" w:eastAsia="Times New Roman" w:hAnsi="Verdana" w:cs="Tahoma"/>
      <w:color w:val="993300"/>
      <w:sz w:val="28"/>
      <w:szCs w:val="20"/>
    </w:rPr>
  </w:style>
  <w:style w:type="paragraph" w:styleId="BodyText2">
    <w:name w:val="Body Text 2"/>
    <w:basedOn w:val="Normal"/>
    <w:link w:val="BodyText2Char"/>
    <w:rsid w:val="00884CB6"/>
    <w:pPr>
      <w:spacing w:after="120" w:line="480" w:lineRule="auto"/>
    </w:pPr>
  </w:style>
  <w:style w:type="character" w:customStyle="1" w:styleId="BodyText2Char">
    <w:name w:val="Body Text 2 Char"/>
    <w:basedOn w:val="DefaultParagraphFont"/>
    <w:link w:val="BodyText2"/>
    <w:rsid w:val="00884CB6"/>
    <w:rPr>
      <w:rFonts w:ascii="Times New Roman" w:eastAsia="Times New Roman" w:hAnsi="Times New Roman" w:cs="Times New Roman"/>
    </w:rPr>
  </w:style>
  <w:style w:type="paragraph" w:styleId="NoSpacing">
    <w:name w:val="No Spacing"/>
    <w:uiPriority w:val="1"/>
    <w:qFormat/>
    <w:rsid w:val="00AB4D61"/>
    <w:pPr>
      <w:spacing w:after="0"/>
    </w:pPr>
    <w:rPr>
      <w:rFonts w:ascii="Cambria" w:eastAsia="Times New Roman" w:hAnsi="Cambria" w:cs="Times New Roman"/>
      <w:sz w:val="22"/>
      <w:szCs w:val="22"/>
    </w:rPr>
  </w:style>
  <w:style w:type="table" w:styleId="TableGrid">
    <w:name w:val="Table Grid"/>
    <w:basedOn w:val="TableNormal"/>
    <w:uiPriority w:val="59"/>
    <w:rsid w:val="0010061C"/>
    <w:pPr>
      <w:spacing w:after="0"/>
    </w:pPr>
    <w:rPr>
      <w:rFonts w:eastAsiaTheme="minorHAns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a1">
    <w:name w:val="header-a1"/>
    <w:rsid w:val="00EF2567"/>
    <w:rPr>
      <w:rFonts w:ascii="Arial" w:hAnsi="Arial" w:cs="Arial" w:hint="default"/>
      <w:b/>
      <w:bCs/>
      <w:color w:val="000000"/>
      <w:sz w:val="21"/>
      <w:szCs w:val="21"/>
    </w:rPr>
  </w:style>
  <w:style w:type="character" w:customStyle="1" w:styleId="Heading1Char">
    <w:name w:val="Heading 1 Char"/>
    <w:basedOn w:val="DefaultParagraphFont"/>
    <w:link w:val="Heading1"/>
    <w:uiPriority w:val="9"/>
    <w:rsid w:val="00F20269"/>
    <w:rPr>
      <w:rFonts w:asciiTheme="majorHAnsi" w:eastAsiaTheme="majorEastAsia" w:hAnsiTheme="majorHAnsi" w:cstheme="majorBidi"/>
      <w:b/>
      <w:bCs/>
      <w:color w:val="365F91" w:themeColor="accent1" w:themeShade="BF"/>
      <w:sz w:val="28"/>
      <w:szCs w:val="28"/>
    </w:rPr>
  </w:style>
  <w:style w:type="paragraph" w:customStyle="1" w:styleId="Body">
    <w:name w:val="Body"/>
    <w:rsid w:val="00BC20D5"/>
    <w:pPr>
      <w:spacing w:after="0"/>
    </w:pPr>
    <w:rPr>
      <w:rFonts w:ascii="Helvetica" w:eastAsia="ヒラギノ角ゴ Pro W3" w:hAnsi="Helvetica" w:cs="Times New Roman"/>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572537">
      <w:bodyDiv w:val="1"/>
      <w:marLeft w:val="0"/>
      <w:marRight w:val="0"/>
      <w:marTop w:val="0"/>
      <w:marBottom w:val="0"/>
      <w:divBdr>
        <w:top w:val="none" w:sz="0" w:space="0" w:color="auto"/>
        <w:left w:val="none" w:sz="0" w:space="0" w:color="auto"/>
        <w:bottom w:val="none" w:sz="0" w:space="0" w:color="auto"/>
        <w:right w:val="none" w:sz="0" w:space="0" w:color="auto"/>
      </w:divBdr>
    </w:div>
    <w:div w:id="372733037">
      <w:bodyDiv w:val="1"/>
      <w:marLeft w:val="0"/>
      <w:marRight w:val="0"/>
      <w:marTop w:val="0"/>
      <w:marBottom w:val="0"/>
      <w:divBdr>
        <w:top w:val="none" w:sz="0" w:space="0" w:color="auto"/>
        <w:left w:val="none" w:sz="0" w:space="0" w:color="auto"/>
        <w:bottom w:val="none" w:sz="0" w:space="0" w:color="auto"/>
        <w:right w:val="none" w:sz="0" w:space="0" w:color="auto"/>
      </w:divBdr>
    </w:div>
    <w:div w:id="1092626161">
      <w:bodyDiv w:val="1"/>
      <w:marLeft w:val="0"/>
      <w:marRight w:val="0"/>
      <w:marTop w:val="0"/>
      <w:marBottom w:val="0"/>
      <w:divBdr>
        <w:top w:val="none" w:sz="0" w:space="0" w:color="auto"/>
        <w:left w:val="none" w:sz="0" w:space="0" w:color="auto"/>
        <w:bottom w:val="none" w:sz="0" w:space="0" w:color="auto"/>
        <w:right w:val="none" w:sz="0" w:space="0" w:color="auto"/>
      </w:divBdr>
    </w:div>
    <w:div w:id="1165822575">
      <w:bodyDiv w:val="1"/>
      <w:marLeft w:val="0"/>
      <w:marRight w:val="0"/>
      <w:marTop w:val="0"/>
      <w:marBottom w:val="0"/>
      <w:divBdr>
        <w:top w:val="none" w:sz="0" w:space="0" w:color="auto"/>
        <w:left w:val="none" w:sz="0" w:space="0" w:color="auto"/>
        <w:bottom w:val="none" w:sz="0" w:space="0" w:color="auto"/>
        <w:right w:val="none" w:sz="0" w:space="0" w:color="auto"/>
      </w:divBdr>
    </w:div>
    <w:div w:id="1286350541">
      <w:bodyDiv w:val="1"/>
      <w:marLeft w:val="0"/>
      <w:marRight w:val="0"/>
      <w:marTop w:val="0"/>
      <w:marBottom w:val="0"/>
      <w:divBdr>
        <w:top w:val="none" w:sz="0" w:space="0" w:color="auto"/>
        <w:left w:val="none" w:sz="0" w:space="0" w:color="auto"/>
        <w:bottom w:val="none" w:sz="0" w:space="0" w:color="auto"/>
        <w:right w:val="none" w:sz="0" w:space="0" w:color="auto"/>
      </w:divBdr>
    </w:div>
    <w:div w:id="1566333554">
      <w:bodyDiv w:val="1"/>
      <w:marLeft w:val="0"/>
      <w:marRight w:val="0"/>
      <w:marTop w:val="0"/>
      <w:marBottom w:val="0"/>
      <w:divBdr>
        <w:top w:val="none" w:sz="0" w:space="0" w:color="auto"/>
        <w:left w:val="none" w:sz="0" w:space="0" w:color="auto"/>
        <w:bottom w:val="none" w:sz="0" w:space="0" w:color="auto"/>
        <w:right w:val="none" w:sz="0" w:space="0" w:color="auto"/>
      </w:divBdr>
    </w:div>
    <w:div w:id="16178332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phs.berkeley.edu/adverse.html" TargetMode="External"/><Relationship Id="rId18" Type="http://schemas.openxmlformats.org/officeDocument/2006/relationships/hyperlink" Target="http://cphs.berkeley.edu/CF-Sample_MediaRecordsReleaseForm.doc"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grants.nih.gov/grants/guide/notice-files/not98-084.html" TargetMode="External"/><Relationship Id="rId17" Type="http://schemas.openxmlformats.org/officeDocument/2006/relationships/hyperlink" Target="http://cphs.berkeley.edu/policies_procedures/ga106.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cphs.berkeley.edu/hipaa/hipaa18.html" TargetMode="External"/><Relationship Id="rId20" Type="http://schemas.openxmlformats.org/officeDocument/2006/relationships/hyperlink" Target="http://www.wsp.org/UserFiles/file/Cost-effectiveness_Indonesia_1__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phs.berkeley.edu/deception.pdf"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cphs.berkeley.edu/content/datasecurity.htm" TargetMode="External"/><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cphs.berkeley.edu/glossary.pdf"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cphs.berkeley.edu/informedconsent.html"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99005B-FFED-459E-8E82-855E61881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51</Pages>
  <Words>25792</Words>
  <Characters>147020</Characters>
  <Application>Microsoft Office Word</Application>
  <DocSecurity>0</DocSecurity>
  <Lines>1225</Lines>
  <Paragraphs>344</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172468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Wright</dc:creator>
  <cp:lastModifiedBy>Andrew Mertens</cp:lastModifiedBy>
  <cp:revision>3</cp:revision>
  <dcterms:created xsi:type="dcterms:W3CDTF">2016-02-09T03:00:00Z</dcterms:created>
  <dcterms:modified xsi:type="dcterms:W3CDTF">2016-02-09T03:01:00Z</dcterms:modified>
</cp:coreProperties>
</file>